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E24" w:rsidRDefault="00FC5E24" w:rsidP="00FC5E24">
      <w:pPr>
        <w:pStyle w:val="Title"/>
      </w:pPr>
      <w:bookmarkStart w:id="0" w:name="_Toc205632711"/>
      <w:r>
        <w:t>Medical Care Collection Fund (MCCF) Electronic Data Interchange (EDI) Transaction Applications Suite (TAS) Phase 1</w:t>
      </w:r>
    </w:p>
    <w:p w:rsidR="00FA1BF4" w:rsidRDefault="001A6795" w:rsidP="00FC5E24">
      <w:pPr>
        <w:pStyle w:val="Title"/>
      </w:pPr>
      <w:r>
        <w:t>Integrated Billing</w:t>
      </w:r>
      <w:r w:rsidR="00C43240">
        <w:t xml:space="preserve"> IB*2.0*576</w:t>
      </w:r>
    </w:p>
    <w:p w:rsidR="00FC5E24" w:rsidRPr="00FC5E24" w:rsidRDefault="00FC5E24" w:rsidP="00FC5E24">
      <w:pPr>
        <w:pStyle w:val="Title"/>
      </w:pPr>
      <w:r>
        <w:t>Version 1.0</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2E3C0650" wp14:editId="4FCAE8F4">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28784E" w:rsidRPr="00F7216E" w:rsidRDefault="00C43240" w:rsidP="00FC5E24">
      <w:pPr>
        <w:pStyle w:val="Title2"/>
      </w:pPr>
      <w:r>
        <w:t>March</w:t>
      </w:r>
      <w:r w:rsidR="00FC5E24">
        <w:t xml:space="preserve"> 2017</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rsidTr="00F07689">
        <w:trPr>
          <w:cantSplit/>
        </w:trPr>
        <w:tc>
          <w:tcPr>
            <w:tcW w:w="907" w:type="pct"/>
          </w:tcPr>
          <w:p w:rsidR="00F64BE3" w:rsidRPr="00F64BE3" w:rsidRDefault="00C43240" w:rsidP="00F64BE3">
            <w:pPr>
              <w:spacing w:before="60" w:after="60"/>
              <w:rPr>
                <w:rFonts w:ascii="Arial" w:hAnsi="Arial" w:cs="Arial"/>
                <w:szCs w:val="20"/>
              </w:rPr>
            </w:pPr>
            <w:r>
              <w:rPr>
                <w:rFonts w:ascii="Arial" w:hAnsi="Arial" w:cs="Arial"/>
                <w:szCs w:val="20"/>
              </w:rPr>
              <w:t>March</w:t>
            </w:r>
            <w:r w:rsidR="00FC5E24">
              <w:rPr>
                <w:rFonts w:ascii="Arial" w:hAnsi="Arial" w:cs="Arial"/>
                <w:szCs w:val="20"/>
              </w:rPr>
              <w:t xml:space="preserve"> 2017</w:t>
            </w:r>
          </w:p>
        </w:tc>
        <w:tc>
          <w:tcPr>
            <w:tcW w:w="567" w:type="pct"/>
          </w:tcPr>
          <w:p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rsidTr="00F07689">
        <w:trPr>
          <w:cantSplit/>
        </w:trPr>
        <w:tc>
          <w:tcPr>
            <w:tcW w:w="907" w:type="pct"/>
          </w:tcPr>
          <w:p w:rsidR="00F64BE3" w:rsidRPr="00F64BE3" w:rsidRDefault="00F64BE3" w:rsidP="00F64BE3">
            <w:pPr>
              <w:spacing w:before="60" w:after="60"/>
              <w:rPr>
                <w:rFonts w:ascii="Arial" w:hAnsi="Arial" w:cs="Arial"/>
                <w:szCs w:val="20"/>
              </w:rPr>
            </w:pPr>
          </w:p>
        </w:tc>
        <w:tc>
          <w:tcPr>
            <w:tcW w:w="567" w:type="pct"/>
          </w:tcPr>
          <w:p w:rsidR="00F64BE3" w:rsidRPr="00F64BE3" w:rsidRDefault="00F64BE3" w:rsidP="00F64BE3">
            <w:pPr>
              <w:spacing w:before="60" w:after="60"/>
              <w:rPr>
                <w:rFonts w:ascii="Arial" w:hAnsi="Arial" w:cs="Arial"/>
                <w:szCs w:val="20"/>
              </w:rPr>
            </w:pPr>
          </w:p>
        </w:tc>
        <w:tc>
          <w:tcPr>
            <w:tcW w:w="2305" w:type="pct"/>
          </w:tcPr>
          <w:p w:rsidR="00F64BE3" w:rsidRPr="00F64BE3" w:rsidRDefault="00F64BE3" w:rsidP="00F64BE3">
            <w:pPr>
              <w:spacing w:before="60" w:after="60"/>
              <w:rPr>
                <w:rFonts w:ascii="Arial" w:hAnsi="Arial" w:cs="Arial"/>
                <w:szCs w:val="20"/>
              </w:rPr>
            </w:pPr>
          </w:p>
        </w:tc>
        <w:tc>
          <w:tcPr>
            <w:tcW w:w="1221" w:type="pct"/>
          </w:tcPr>
          <w:p w:rsidR="00F64BE3" w:rsidRPr="00F64BE3" w:rsidRDefault="00F64BE3" w:rsidP="00F64BE3">
            <w:pPr>
              <w:spacing w:before="60" w:after="60"/>
              <w:rPr>
                <w:rFonts w:ascii="Arial" w:hAnsi="Arial" w:cs="Arial"/>
                <w:szCs w:val="20"/>
              </w:rPr>
            </w:pPr>
          </w:p>
        </w:tc>
      </w:tr>
    </w:tbl>
    <w:p w:rsidR="00FC5E24" w:rsidRDefault="00FC5E24" w:rsidP="00F64BE3">
      <w:pPr>
        <w:autoSpaceDE w:val="0"/>
        <w:autoSpaceDN w:val="0"/>
        <w:adjustRightInd w:val="0"/>
        <w:spacing w:after="360"/>
        <w:jc w:val="center"/>
        <w:rPr>
          <w:i/>
          <w:iCs/>
          <w:color w:val="0000FF"/>
          <w:sz w:val="24"/>
          <w:szCs w:val="20"/>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724D3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71980673" w:history="1">
        <w:r w:rsidR="00724D3C" w:rsidRPr="00CB79F1">
          <w:rPr>
            <w:rStyle w:val="Hyperlink"/>
            <w:noProof/>
          </w:rPr>
          <w:t>1</w:t>
        </w:r>
        <w:r w:rsidR="00724D3C">
          <w:rPr>
            <w:rFonts w:asciiTheme="minorHAnsi" w:eastAsiaTheme="minorEastAsia" w:hAnsiTheme="minorHAnsi" w:cstheme="minorBidi"/>
            <w:b w:val="0"/>
            <w:noProof/>
            <w:sz w:val="22"/>
            <w:szCs w:val="22"/>
          </w:rPr>
          <w:tab/>
        </w:r>
        <w:r w:rsidR="00724D3C" w:rsidRPr="00CB79F1">
          <w:rPr>
            <w:rStyle w:val="Hyperlink"/>
            <w:noProof/>
          </w:rPr>
          <w:t>Introduction</w:t>
        </w:r>
        <w:r w:rsidR="00724D3C">
          <w:rPr>
            <w:noProof/>
            <w:webHidden/>
          </w:rPr>
          <w:tab/>
        </w:r>
        <w:r w:rsidR="00724D3C">
          <w:rPr>
            <w:noProof/>
            <w:webHidden/>
          </w:rPr>
          <w:fldChar w:fldCharType="begin"/>
        </w:r>
        <w:r w:rsidR="00724D3C">
          <w:rPr>
            <w:noProof/>
            <w:webHidden/>
          </w:rPr>
          <w:instrText xml:space="preserve"> PAGEREF _Toc471980673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74" w:history="1">
        <w:r w:rsidR="00724D3C" w:rsidRPr="00CB79F1">
          <w:rPr>
            <w:rStyle w:val="Hyperlink"/>
            <w:noProof/>
          </w:rPr>
          <w:t>1.1</w:t>
        </w:r>
        <w:r w:rsidR="00724D3C">
          <w:rPr>
            <w:rFonts w:asciiTheme="minorHAnsi" w:eastAsiaTheme="minorEastAsia" w:hAnsiTheme="minorHAnsi" w:cstheme="minorBidi"/>
            <w:b w:val="0"/>
            <w:noProof/>
            <w:sz w:val="22"/>
            <w:szCs w:val="22"/>
          </w:rPr>
          <w:tab/>
        </w:r>
        <w:r w:rsidR="00724D3C" w:rsidRPr="00CB79F1">
          <w:rPr>
            <w:rStyle w:val="Hyperlink"/>
            <w:noProof/>
          </w:rPr>
          <w:t>Purpose</w:t>
        </w:r>
        <w:r w:rsidR="00724D3C">
          <w:rPr>
            <w:noProof/>
            <w:webHidden/>
          </w:rPr>
          <w:tab/>
        </w:r>
        <w:r w:rsidR="00724D3C">
          <w:rPr>
            <w:noProof/>
            <w:webHidden/>
          </w:rPr>
          <w:fldChar w:fldCharType="begin"/>
        </w:r>
        <w:r w:rsidR="00724D3C">
          <w:rPr>
            <w:noProof/>
            <w:webHidden/>
          </w:rPr>
          <w:instrText xml:space="preserve"> PAGEREF _Toc471980674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75" w:history="1">
        <w:r w:rsidR="00724D3C" w:rsidRPr="00CB79F1">
          <w:rPr>
            <w:rStyle w:val="Hyperlink"/>
            <w:noProof/>
          </w:rPr>
          <w:t>1.2</w:t>
        </w:r>
        <w:r w:rsidR="00724D3C">
          <w:rPr>
            <w:rFonts w:asciiTheme="minorHAnsi" w:eastAsiaTheme="minorEastAsia" w:hAnsiTheme="minorHAnsi" w:cstheme="minorBidi"/>
            <w:b w:val="0"/>
            <w:noProof/>
            <w:sz w:val="22"/>
            <w:szCs w:val="22"/>
          </w:rPr>
          <w:tab/>
        </w:r>
        <w:r w:rsidR="00724D3C" w:rsidRPr="00CB79F1">
          <w:rPr>
            <w:rStyle w:val="Hyperlink"/>
            <w:noProof/>
          </w:rPr>
          <w:t>Dependencies</w:t>
        </w:r>
        <w:r w:rsidR="00724D3C">
          <w:rPr>
            <w:noProof/>
            <w:webHidden/>
          </w:rPr>
          <w:tab/>
        </w:r>
        <w:r w:rsidR="00724D3C">
          <w:rPr>
            <w:noProof/>
            <w:webHidden/>
          </w:rPr>
          <w:fldChar w:fldCharType="begin"/>
        </w:r>
        <w:r w:rsidR="00724D3C">
          <w:rPr>
            <w:noProof/>
            <w:webHidden/>
          </w:rPr>
          <w:instrText xml:space="preserve"> PAGEREF _Toc471980675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76" w:history="1">
        <w:r w:rsidR="00724D3C" w:rsidRPr="00CB79F1">
          <w:rPr>
            <w:rStyle w:val="Hyperlink"/>
            <w:noProof/>
          </w:rPr>
          <w:t>1.3</w:t>
        </w:r>
        <w:r w:rsidR="00724D3C">
          <w:rPr>
            <w:rFonts w:asciiTheme="minorHAnsi" w:eastAsiaTheme="minorEastAsia" w:hAnsiTheme="minorHAnsi" w:cstheme="minorBidi"/>
            <w:b w:val="0"/>
            <w:noProof/>
            <w:sz w:val="22"/>
            <w:szCs w:val="22"/>
          </w:rPr>
          <w:tab/>
        </w:r>
        <w:r w:rsidR="00724D3C" w:rsidRPr="00CB79F1">
          <w:rPr>
            <w:rStyle w:val="Hyperlink"/>
            <w:noProof/>
          </w:rPr>
          <w:t>Constraints</w:t>
        </w:r>
        <w:r w:rsidR="00724D3C">
          <w:rPr>
            <w:noProof/>
            <w:webHidden/>
          </w:rPr>
          <w:tab/>
        </w:r>
        <w:r w:rsidR="00724D3C">
          <w:rPr>
            <w:noProof/>
            <w:webHidden/>
          </w:rPr>
          <w:fldChar w:fldCharType="begin"/>
        </w:r>
        <w:r w:rsidR="00724D3C">
          <w:rPr>
            <w:noProof/>
            <w:webHidden/>
          </w:rPr>
          <w:instrText xml:space="preserve"> PAGEREF _Toc471980676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rsidR="00724D3C" w:rsidRDefault="00CB2298">
      <w:pPr>
        <w:pStyle w:val="TOC1"/>
        <w:rPr>
          <w:rFonts w:asciiTheme="minorHAnsi" w:eastAsiaTheme="minorEastAsia" w:hAnsiTheme="minorHAnsi" w:cstheme="minorBidi"/>
          <w:b w:val="0"/>
          <w:noProof/>
          <w:sz w:val="22"/>
          <w:szCs w:val="22"/>
        </w:rPr>
      </w:pPr>
      <w:hyperlink w:anchor="_Toc471980677" w:history="1">
        <w:r w:rsidR="00724D3C" w:rsidRPr="00CB79F1">
          <w:rPr>
            <w:rStyle w:val="Hyperlink"/>
            <w:noProof/>
          </w:rPr>
          <w:t>2</w:t>
        </w:r>
        <w:r w:rsidR="00724D3C">
          <w:rPr>
            <w:rFonts w:asciiTheme="minorHAnsi" w:eastAsiaTheme="minorEastAsia" w:hAnsiTheme="minorHAnsi" w:cstheme="minorBidi"/>
            <w:b w:val="0"/>
            <w:noProof/>
            <w:sz w:val="22"/>
            <w:szCs w:val="22"/>
          </w:rPr>
          <w:tab/>
        </w:r>
        <w:r w:rsidR="00724D3C" w:rsidRPr="00CB79F1">
          <w:rPr>
            <w:rStyle w:val="Hyperlink"/>
            <w:noProof/>
          </w:rPr>
          <w:t>Roles and Responsibilities</w:t>
        </w:r>
        <w:r w:rsidR="00724D3C">
          <w:rPr>
            <w:noProof/>
            <w:webHidden/>
          </w:rPr>
          <w:tab/>
        </w:r>
        <w:r w:rsidR="00724D3C">
          <w:rPr>
            <w:noProof/>
            <w:webHidden/>
          </w:rPr>
          <w:fldChar w:fldCharType="begin"/>
        </w:r>
        <w:r w:rsidR="00724D3C">
          <w:rPr>
            <w:noProof/>
            <w:webHidden/>
          </w:rPr>
          <w:instrText xml:space="preserve"> PAGEREF _Toc471980677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rsidR="00724D3C" w:rsidRDefault="00CB2298">
      <w:pPr>
        <w:pStyle w:val="TOC1"/>
        <w:rPr>
          <w:rFonts w:asciiTheme="minorHAnsi" w:eastAsiaTheme="minorEastAsia" w:hAnsiTheme="minorHAnsi" w:cstheme="minorBidi"/>
          <w:b w:val="0"/>
          <w:noProof/>
          <w:sz w:val="22"/>
          <w:szCs w:val="22"/>
        </w:rPr>
      </w:pPr>
      <w:hyperlink w:anchor="_Toc471980678" w:history="1">
        <w:r w:rsidR="00724D3C" w:rsidRPr="00CB79F1">
          <w:rPr>
            <w:rStyle w:val="Hyperlink"/>
            <w:noProof/>
          </w:rPr>
          <w:t>3</w:t>
        </w:r>
        <w:r w:rsidR="00724D3C">
          <w:rPr>
            <w:rFonts w:asciiTheme="minorHAnsi" w:eastAsiaTheme="minorEastAsia" w:hAnsiTheme="minorHAnsi" w:cstheme="minorBidi"/>
            <w:b w:val="0"/>
            <w:noProof/>
            <w:sz w:val="22"/>
            <w:szCs w:val="22"/>
          </w:rPr>
          <w:tab/>
        </w:r>
        <w:r w:rsidR="00724D3C" w:rsidRPr="00CB79F1">
          <w:rPr>
            <w:rStyle w:val="Hyperlink"/>
            <w:noProof/>
          </w:rPr>
          <w:t>Deployment</w:t>
        </w:r>
        <w:r w:rsidR="00724D3C">
          <w:rPr>
            <w:noProof/>
            <w:webHidden/>
          </w:rPr>
          <w:tab/>
        </w:r>
        <w:r w:rsidR="00724D3C">
          <w:rPr>
            <w:noProof/>
            <w:webHidden/>
          </w:rPr>
          <w:fldChar w:fldCharType="begin"/>
        </w:r>
        <w:r w:rsidR="00724D3C">
          <w:rPr>
            <w:noProof/>
            <w:webHidden/>
          </w:rPr>
          <w:instrText xml:space="preserve"> PAGEREF _Toc471980678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79" w:history="1">
        <w:r w:rsidR="00724D3C" w:rsidRPr="00CB79F1">
          <w:rPr>
            <w:rStyle w:val="Hyperlink"/>
            <w:noProof/>
          </w:rPr>
          <w:t>3.1</w:t>
        </w:r>
        <w:r w:rsidR="00724D3C">
          <w:rPr>
            <w:rFonts w:asciiTheme="minorHAnsi" w:eastAsiaTheme="minorEastAsia" w:hAnsiTheme="minorHAnsi" w:cstheme="minorBidi"/>
            <w:b w:val="0"/>
            <w:noProof/>
            <w:sz w:val="22"/>
            <w:szCs w:val="22"/>
          </w:rPr>
          <w:tab/>
        </w:r>
        <w:r w:rsidR="00724D3C" w:rsidRPr="00CB79F1">
          <w:rPr>
            <w:rStyle w:val="Hyperlink"/>
            <w:noProof/>
          </w:rPr>
          <w:t>Timeline</w:t>
        </w:r>
        <w:r w:rsidR="00724D3C">
          <w:rPr>
            <w:noProof/>
            <w:webHidden/>
          </w:rPr>
          <w:tab/>
        </w:r>
        <w:r w:rsidR="00724D3C">
          <w:rPr>
            <w:noProof/>
            <w:webHidden/>
          </w:rPr>
          <w:fldChar w:fldCharType="begin"/>
        </w:r>
        <w:r w:rsidR="00724D3C">
          <w:rPr>
            <w:noProof/>
            <w:webHidden/>
          </w:rPr>
          <w:instrText xml:space="preserve"> PAGEREF _Toc471980679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80" w:history="1">
        <w:r w:rsidR="00724D3C" w:rsidRPr="00CB79F1">
          <w:rPr>
            <w:rStyle w:val="Hyperlink"/>
            <w:noProof/>
          </w:rPr>
          <w:t>3.2</w:t>
        </w:r>
        <w:r w:rsidR="00724D3C">
          <w:rPr>
            <w:rFonts w:asciiTheme="minorHAnsi" w:eastAsiaTheme="minorEastAsia" w:hAnsiTheme="minorHAnsi" w:cstheme="minorBidi"/>
            <w:b w:val="0"/>
            <w:noProof/>
            <w:sz w:val="22"/>
            <w:szCs w:val="22"/>
          </w:rPr>
          <w:tab/>
        </w:r>
        <w:r w:rsidR="00724D3C" w:rsidRPr="00CB79F1">
          <w:rPr>
            <w:rStyle w:val="Hyperlink"/>
            <w:noProof/>
          </w:rPr>
          <w:t>Site Readiness Assessment</w:t>
        </w:r>
        <w:r w:rsidR="00724D3C">
          <w:rPr>
            <w:noProof/>
            <w:webHidden/>
          </w:rPr>
          <w:tab/>
        </w:r>
        <w:r w:rsidR="00724D3C">
          <w:rPr>
            <w:noProof/>
            <w:webHidden/>
          </w:rPr>
          <w:fldChar w:fldCharType="begin"/>
        </w:r>
        <w:r w:rsidR="00724D3C">
          <w:rPr>
            <w:noProof/>
            <w:webHidden/>
          </w:rPr>
          <w:instrText xml:space="preserve"> PAGEREF _Toc471980680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1" w:history="1">
        <w:r w:rsidR="00724D3C" w:rsidRPr="00CB79F1">
          <w:rPr>
            <w:rStyle w:val="Hyperlink"/>
            <w:noProof/>
          </w:rPr>
          <w:t>3.2.1</w:t>
        </w:r>
        <w:r w:rsidR="00724D3C">
          <w:rPr>
            <w:rFonts w:asciiTheme="minorHAnsi" w:eastAsiaTheme="minorEastAsia" w:hAnsiTheme="minorHAnsi" w:cstheme="minorBidi"/>
            <w:b w:val="0"/>
            <w:noProof/>
            <w:sz w:val="22"/>
            <w:szCs w:val="22"/>
          </w:rPr>
          <w:tab/>
        </w:r>
        <w:r w:rsidR="00724D3C" w:rsidRPr="00CB79F1">
          <w:rPr>
            <w:rStyle w:val="Hyperlink"/>
            <w:noProof/>
          </w:rPr>
          <w:t>Deployment Topology (Targeted Architecture)</w:t>
        </w:r>
        <w:r w:rsidR="00724D3C">
          <w:rPr>
            <w:noProof/>
            <w:webHidden/>
          </w:rPr>
          <w:tab/>
        </w:r>
        <w:r w:rsidR="00724D3C">
          <w:rPr>
            <w:noProof/>
            <w:webHidden/>
          </w:rPr>
          <w:fldChar w:fldCharType="begin"/>
        </w:r>
        <w:r w:rsidR="00724D3C">
          <w:rPr>
            <w:noProof/>
            <w:webHidden/>
          </w:rPr>
          <w:instrText xml:space="preserve"> PAGEREF _Toc471980681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2" w:history="1">
        <w:r w:rsidR="00724D3C" w:rsidRPr="00CB79F1">
          <w:rPr>
            <w:rStyle w:val="Hyperlink"/>
            <w:noProof/>
          </w:rPr>
          <w:t>3.2.2</w:t>
        </w:r>
        <w:r w:rsidR="00724D3C">
          <w:rPr>
            <w:rFonts w:asciiTheme="minorHAnsi" w:eastAsiaTheme="minorEastAsia" w:hAnsiTheme="minorHAnsi" w:cstheme="minorBidi"/>
            <w:b w:val="0"/>
            <w:noProof/>
            <w:sz w:val="22"/>
            <w:szCs w:val="22"/>
          </w:rPr>
          <w:tab/>
        </w:r>
        <w:r w:rsidR="00724D3C" w:rsidRPr="00CB79F1">
          <w:rPr>
            <w:rStyle w:val="Hyperlink"/>
            <w:noProof/>
          </w:rPr>
          <w:t>Site Information (Locations, Deployment Recipients)</w:t>
        </w:r>
        <w:r w:rsidR="00724D3C">
          <w:rPr>
            <w:noProof/>
            <w:webHidden/>
          </w:rPr>
          <w:tab/>
        </w:r>
        <w:r w:rsidR="00724D3C">
          <w:rPr>
            <w:noProof/>
            <w:webHidden/>
          </w:rPr>
          <w:fldChar w:fldCharType="begin"/>
        </w:r>
        <w:r w:rsidR="00724D3C">
          <w:rPr>
            <w:noProof/>
            <w:webHidden/>
          </w:rPr>
          <w:instrText xml:space="preserve"> PAGEREF _Toc471980682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3" w:history="1">
        <w:r w:rsidR="00724D3C" w:rsidRPr="00CB79F1">
          <w:rPr>
            <w:rStyle w:val="Hyperlink"/>
            <w:noProof/>
          </w:rPr>
          <w:t>3.2.3</w:t>
        </w:r>
        <w:r w:rsidR="00724D3C">
          <w:rPr>
            <w:rFonts w:asciiTheme="minorHAnsi" w:eastAsiaTheme="minorEastAsia" w:hAnsiTheme="minorHAnsi" w:cstheme="minorBidi"/>
            <w:b w:val="0"/>
            <w:noProof/>
            <w:sz w:val="22"/>
            <w:szCs w:val="22"/>
          </w:rPr>
          <w:tab/>
        </w:r>
        <w:r w:rsidR="00724D3C" w:rsidRPr="00CB79F1">
          <w:rPr>
            <w:rStyle w:val="Hyperlink"/>
            <w:noProof/>
          </w:rPr>
          <w:t>Site Preparation</w:t>
        </w:r>
        <w:r w:rsidR="00724D3C">
          <w:rPr>
            <w:noProof/>
            <w:webHidden/>
          </w:rPr>
          <w:tab/>
        </w:r>
        <w:r w:rsidR="00724D3C">
          <w:rPr>
            <w:noProof/>
            <w:webHidden/>
          </w:rPr>
          <w:fldChar w:fldCharType="begin"/>
        </w:r>
        <w:r w:rsidR="00724D3C">
          <w:rPr>
            <w:noProof/>
            <w:webHidden/>
          </w:rPr>
          <w:instrText xml:space="preserve"> PAGEREF _Toc471980683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84" w:history="1">
        <w:r w:rsidR="00724D3C" w:rsidRPr="00CB79F1">
          <w:rPr>
            <w:rStyle w:val="Hyperlink"/>
            <w:noProof/>
          </w:rPr>
          <w:t>3.3</w:t>
        </w:r>
        <w:r w:rsidR="00724D3C">
          <w:rPr>
            <w:rFonts w:asciiTheme="minorHAnsi" w:eastAsiaTheme="minorEastAsia" w:hAnsiTheme="minorHAnsi" w:cstheme="minorBidi"/>
            <w:b w:val="0"/>
            <w:noProof/>
            <w:sz w:val="22"/>
            <w:szCs w:val="22"/>
          </w:rPr>
          <w:tab/>
        </w:r>
        <w:r w:rsidR="00724D3C" w:rsidRPr="00CB79F1">
          <w:rPr>
            <w:rStyle w:val="Hyperlink"/>
            <w:noProof/>
          </w:rPr>
          <w:t>Resources</w:t>
        </w:r>
        <w:r w:rsidR="00724D3C">
          <w:rPr>
            <w:noProof/>
            <w:webHidden/>
          </w:rPr>
          <w:tab/>
        </w:r>
        <w:r w:rsidR="00724D3C">
          <w:rPr>
            <w:noProof/>
            <w:webHidden/>
          </w:rPr>
          <w:fldChar w:fldCharType="begin"/>
        </w:r>
        <w:r w:rsidR="00724D3C">
          <w:rPr>
            <w:noProof/>
            <w:webHidden/>
          </w:rPr>
          <w:instrText xml:space="preserve"> PAGEREF _Toc471980684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5" w:history="1">
        <w:r w:rsidR="00724D3C" w:rsidRPr="00CB79F1">
          <w:rPr>
            <w:rStyle w:val="Hyperlink"/>
            <w:noProof/>
          </w:rPr>
          <w:t>3.3.1</w:t>
        </w:r>
        <w:r w:rsidR="00724D3C">
          <w:rPr>
            <w:rFonts w:asciiTheme="minorHAnsi" w:eastAsiaTheme="minorEastAsia" w:hAnsiTheme="minorHAnsi" w:cstheme="minorBidi"/>
            <w:b w:val="0"/>
            <w:noProof/>
            <w:sz w:val="22"/>
            <w:szCs w:val="22"/>
          </w:rPr>
          <w:tab/>
        </w:r>
        <w:r w:rsidR="00724D3C" w:rsidRPr="00CB79F1">
          <w:rPr>
            <w:rStyle w:val="Hyperlink"/>
            <w:noProof/>
          </w:rPr>
          <w:t>Facility Specifics</w:t>
        </w:r>
        <w:r w:rsidR="00724D3C">
          <w:rPr>
            <w:noProof/>
            <w:webHidden/>
          </w:rPr>
          <w:tab/>
        </w:r>
        <w:r w:rsidR="00724D3C">
          <w:rPr>
            <w:noProof/>
            <w:webHidden/>
          </w:rPr>
          <w:fldChar w:fldCharType="begin"/>
        </w:r>
        <w:r w:rsidR="00724D3C">
          <w:rPr>
            <w:noProof/>
            <w:webHidden/>
          </w:rPr>
          <w:instrText xml:space="preserve"> PAGEREF _Toc471980685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6" w:history="1">
        <w:r w:rsidR="00724D3C" w:rsidRPr="00CB79F1">
          <w:rPr>
            <w:rStyle w:val="Hyperlink"/>
            <w:noProof/>
          </w:rPr>
          <w:t>3.3.2</w:t>
        </w:r>
        <w:r w:rsidR="00724D3C">
          <w:rPr>
            <w:rFonts w:asciiTheme="minorHAnsi" w:eastAsiaTheme="minorEastAsia" w:hAnsiTheme="minorHAnsi" w:cstheme="minorBidi"/>
            <w:b w:val="0"/>
            <w:noProof/>
            <w:sz w:val="22"/>
            <w:szCs w:val="22"/>
          </w:rPr>
          <w:tab/>
        </w:r>
        <w:r w:rsidR="00724D3C" w:rsidRPr="00CB79F1">
          <w:rPr>
            <w:rStyle w:val="Hyperlink"/>
            <w:noProof/>
          </w:rPr>
          <w:t>Hardware</w:t>
        </w:r>
        <w:r w:rsidR="00724D3C">
          <w:rPr>
            <w:noProof/>
            <w:webHidden/>
          </w:rPr>
          <w:tab/>
        </w:r>
        <w:r w:rsidR="00724D3C">
          <w:rPr>
            <w:noProof/>
            <w:webHidden/>
          </w:rPr>
          <w:fldChar w:fldCharType="begin"/>
        </w:r>
        <w:r w:rsidR="00724D3C">
          <w:rPr>
            <w:noProof/>
            <w:webHidden/>
          </w:rPr>
          <w:instrText xml:space="preserve"> PAGEREF _Toc471980686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7" w:history="1">
        <w:r w:rsidR="00724D3C" w:rsidRPr="00CB79F1">
          <w:rPr>
            <w:rStyle w:val="Hyperlink"/>
            <w:noProof/>
          </w:rPr>
          <w:t>3.3.3</w:t>
        </w:r>
        <w:r w:rsidR="00724D3C">
          <w:rPr>
            <w:rFonts w:asciiTheme="minorHAnsi" w:eastAsiaTheme="minorEastAsia" w:hAnsiTheme="minorHAnsi" w:cstheme="minorBidi"/>
            <w:b w:val="0"/>
            <w:noProof/>
            <w:sz w:val="22"/>
            <w:szCs w:val="22"/>
          </w:rPr>
          <w:tab/>
        </w:r>
        <w:r w:rsidR="00724D3C" w:rsidRPr="00CB79F1">
          <w:rPr>
            <w:rStyle w:val="Hyperlink"/>
            <w:noProof/>
          </w:rPr>
          <w:t>Software</w:t>
        </w:r>
        <w:r w:rsidR="00724D3C">
          <w:rPr>
            <w:noProof/>
            <w:webHidden/>
          </w:rPr>
          <w:tab/>
        </w:r>
        <w:r w:rsidR="00724D3C">
          <w:rPr>
            <w:noProof/>
            <w:webHidden/>
          </w:rPr>
          <w:fldChar w:fldCharType="begin"/>
        </w:r>
        <w:r w:rsidR="00724D3C">
          <w:rPr>
            <w:noProof/>
            <w:webHidden/>
          </w:rPr>
          <w:instrText xml:space="preserve"> PAGEREF _Toc471980687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688" w:history="1">
        <w:r w:rsidR="00724D3C" w:rsidRPr="00CB79F1">
          <w:rPr>
            <w:rStyle w:val="Hyperlink"/>
            <w:noProof/>
          </w:rPr>
          <w:t>3.3.4</w:t>
        </w:r>
        <w:r w:rsidR="00724D3C">
          <w:rPr>
            <w:rFonts w:asciiTheme="minorHAnsi" w:eastAsiaTheme="minorEastAsia" w:hAnsiTheme="minorHAnsi" w:cstheme="minorBidi"/>
            <w:b w:val="0"/>
            <w:noProof/>
            <w:sz w:val="22"/>
            <w:szCs w:val="22"/>
          </w:rPr>
          <w:tab/>
        </w:r>
        <w:r w:rsidR="00724D3C" w:rsidRPr="00CB79F1">
          <w:rPr>
            <w:rStyle w:val="Hyperlink"/>
            <w:noProof/>
          </w:rPr>
          <w:t>Communications</w:t>
        </w:r>
        <w:r w:rsidR="00724D3C">
          <w:rPr>
            <w:noProof/>
            <w:webHidden/>
          </w:rPr>
          <w:tab/>
        </w:r>
        <w:r w:rsidR="00724D3C">
          <w:rPr>
            <w:noProof/>
            <w:webHidden/>
          </w:rPr>
          <w:fldChar w:fldCharType="begin"/>
        </w:r>
        <w:r w:rsidR="00724D3C">
          <w:rPr>
            <w:noProof/>
            <w:webHidden/>
          </w:rPr>
          <w:instrText xml:space="preserve"> PAGEREF _Toc471980688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rsidR="00724D3C" w:rsidRDefault="00CB2298">
      <w:pPr>
        <w:pStyle w:val="TOC4"/>
        <w:tabs>
          <w:tab w:val="left" w:pos="1760"/>
          <w:tab w:val="right" w:leader="dot" w:pos="9350"/>
        </w:tabs>
        <w:rPr>
          <w:rFonts w:asciiTheme="minorHAnsi" w:eastAsiaTheme="minorEastAsia" w:hAnsiTheme="minorHAnsi" w:cstheme="minorBidi"/>
          <w:noProof/>
          <w:szCs w:val="22"/>
        </w:rPr>
      </w:pPr>
      <w:hyperlink w:anchor="_Toc471980689" w:history="1">
        <w:r w:rsidR="00724D3C" w:rsidRPr="00CB79F1">
          <w:rPr>
            <w:rStyle w:val="Hyperlink"/>
            <w:noProof/>
          </w:rPr>
          <w:t>3.3.4.1</w:t>
        </w:r>
        <w:r w:rsidR="00724D3C">
          <w:rPr>
            <w:rFonts w:asciiTheme="minorHAnsi" w:eastAsiaTheme="minorEastAsia" w:hAnsiTheme="minorHAnsi" w:cstheme="minorBidi"/>
            <w:noProof/>
            <w:szCs w:val="22"/>
          </w:rPr>
          <w:tab/>
        </w:r>
        <w:r w:rsidR="00724D3C" w:rsidRPr="00CB79F1">
          <w:rPr>
            <w:rStyle w:val="Hyperlink"/>
            <w:noProof/>
          </w:rPr>
          <w:t>Deployment/Installation/Back-Out Checklist</w:t>
        </w:r>
        <w:r w:rsidR="00724D3C">
          <w:rPr>
            <w:noProof/>
            <w:webHidden/>
          </w:rPr>
          <w:tab/>
        </w:r>
        <w:r w:rsidR="00724D3C">
          <w:rPr>
            <w:noProof/>
            <w:webHidden/>
          </w:rPr>
          <w:fldChar w:fldCharType="begin"/>
        </w:r>
        <w:r w:rsidR="00724D3C">
          <w:rPr>
            <w:noProof/>
            <w:webHidden/>
          </w:rPr>
          <w:instrText xml:space="preserve"> PAGEREF _Toc471980689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rsidR="00724D3C" w:rsidRDefault="00CB2298">
      <w:pPr>
        <w:pStyle w:val="TOC1"/>
        <w:rPr>
          <w:rFonts w:asciiTheme="minorHAnsi" w:eastAsiaTheme="minorEastAsia" w:hAnsiTheme="minorHAnsi" w:cstheme="minorBidi"/>
          <w:b w:val="0"/>
          <w:noProof/>
          <w:sz w:val="22"/>
          <w:szCs w:val="22"/>
        </w:rPr>
      </w:pPr>
      <w:hyperlink w:anchor="_Toc471980690" w:history="1">
        <w:r w:rsidR="00724D3C" w:rsidRPr="00CB79F1">
          <w:rPr>
            <w:rStyle w:val="Hyperlink"/>
            <w:noProof/>
          </w:rPr>
          <w:t>4</w:t>
        </w:r>
        <w:r w:rsidR="00724D3C">
          <w:rPr>
            <w:rFonts w:asciiTheme="minorHAnsi" w:eastAsiaTheme="minorEastAsia" w:hAnsiTheme="minorHAnsi" w:cstheme="minorBidi"/>
            <w:b w:val="0"/>
            <w:noProof/>
            <w:sz w:val="22"/>
            <w:szCs w:val="22"/>
          </w:rPr>
          <w:tab/>
        </w:r>
        <w:r w:rsidR="00724D3C" w:rsidRPr="00CB79F1">
          <w:rPr>
            <w:rStyle w:val="Hyperlink"/>
            <w:noProof/>
          </w:rPr>
          <w:t>Installation</w:t>
        </w:r>
        <w:r w:rsidR="00724D3C">
          <w:rPr>
            <w:noProof/>
            <w:webHidden/>
          </w:rPr>
          <w:tab/>
        </w:r>
        <w:r w:rsidR="00724D3C">
          <w:rPr>
            <w:noProof/>
            <w:webHidden/>
          </w:rPr>
          <w:fldChar w:fldCharType="begin"/>
        </w:r>
        <w:r w:rsidR="00724D3C">
          <w:rPr>
            <w:noProof/>
            <w:webHidden/>
          </w:rPr>
          <w:instrText xml:space="preserve"> PAGEREF _Toc471980690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1" w:history="1">
        <w:r w:rsidR="00724D3C" w:rsidRPr="00CB79F1">
          <w:rPr>
            <w:rStyle w:val="Hyperlink"/>
            <w:noProof/>
          </w:rPr>
          <w:t>4.1</w:t>
        </w:r>
        <w:r w:rsidR="00724D3C">
          <w:rPr>
            <w:rFonts w:asciiTheme="minorHAnsi" w:eastAsiaTheme="minorEastAsia" w:hAnsiTheme="minorHAnsi" w:cstheme="minorBidi"/>
            <w:b w:val="0"/>
            <w:noProof/>
            <w:sz w:val="22"/>
            <w:szCs w:val="22"/>
          </w:rPr>
          <w:tab/>
        </w:r>
        <w:r w:rsidR="00724D3C" w:rsidRPr="00CB79F1">
          <w:rPr>
            <w:rStyle w:val="Hyperlink"/>
            <w:noProof/>
          </w:rPr>
          <w:t>Pre-installation and System Requirements</w:t>
        </w:r>
        <w:r w:rsidR="00724D3C">
          <w:rPr>
            <w:noProof/>
            <w:webHidden/>
          </w:rPr>
          <w:tab/>
        </w:r>
        <w:r w:rsidR="00724D3C">
          <w:rPr>
            <w:noProof/>
            <w:webHidden/>
          </w:rPr>
          <w:fldChar w:fldCharType="begin"/>
        </w:r>
        <w:r w:rsidR="00724D3C">
          <w:rPr>
            <w:noProof/>
            <w:webHidden/>
          </w:rPr>
          <w:instrText xml:space="preserve"> PAGEREF _Toc471980691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2" w:history="1">
        <w:r w:rsidR="00724D3C" w:rsidRPr="00CB79F1">
          <w:rPr>
            <w:rStyle w:val="Hyperlink"/>
            <w:noProof/>
          </w:rPr>
          <w:t>4.2</w:t>
        </w:r>
        <w:r w:rsidR="00724D3C">
          <w:rPr>
            <w:rFonts w:asciiTheme="minorHAnsi" w:eastAsiaTheme="minorEastAsia" w:hAnsiTheme="minorHAnsi" w:cstheme="minorBidi"/>
            <w:b w:val="0"/>
            <w:noProof/>
            <w:sz w:val="22"/>
            <w:szCs w:val="22"/>
          </w:rPr>
          <w:tab/>
        </w:r>
        <w:r w:rsidR="00724D3C" w:rsidRPr="00CB79F1">
          <w:rPr>
            <w:rStyle w:val="Hyperlink"/>
            <w:noProof/>
          </w:rPr>
          <w:t>Platform Installation and Preparation</w:t>
        </w:r>
        <w:r w:rsidR="00724D3C">
          <w:rPr>
            <w:noProof/>
            <w:webHidden/>
          </w:rPr>
          <w:tab/>
        </w:r>
        <w:r w:rsidR="00724D3C">
          <w:rPr>
            <w:noProof/>
            <w:webHidden/>
          </w:rPr>
          <w:fldChar w:fldCharType="begin"/>
        </w:r>
        <w:r w:rsidR="00724D3C">
          <w:rPr>
            <w:noProof/>
            <w:webHidden/>
          </w:rPr>
          <w:instrText xml:space="preserve"> PAGEREF _Toc471980692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3" w:history="1">
        <w:r w:rsidR="00724D3C" w:rsidRPr="00CB79F1">
          <w:rPr>
            <w:rStyle w:val="Hyperlink"/>
            <w:noProof/>
          </w:rPr>
          <w:t>4.3</w:t>
        </w:r>
        <w:r w:rsidR="00724D3C">
          <w:rPr>
            <w:rFonts w:asciiTheme="minorHAnsi" w:eastAsiaTheme="minorEastAsia" w:hAnsiTheme="minorHAnsi" w:cstheme="minorBidi"/>
            <w:b w:val="0"/>
            <w:noProof/>
            <w:sz w:val="22"/>
            <w:szCs w:val="22"/>
          </w:rPr>
          <w:tab/>
        </w:r>
        <w:r w:rsidR="00724D3C" w:rsidRPr="00CB79F1">
          <w:rPr>
            <w:rStyle w:val="Hyperlink"/>
            <w:noProof/>
          </w:rPr>
          <w:t>Download and Extract Files</w:t>
        </w:r>
        <w:r w:rsidR="00724D3C">
          <w:rPr>
            <w:noProof/>
            <w:webHidden/>
          </w:rPr>
          <w:tab/>
        </w:r>
        <w:r w:rsidR="00724D3C">
          <w:rPr>
            <w:noProof/>
            <w:webHidden/>
          </w:rPr>
          <w:fldChar w:fldCharType="begin"/>
        </w:r>
        <w:r w:rsidR="00724D3C">
          <w:rPr>
            <w:noProof/>
            <w:webHidden/>
          </w:rPr>
          <w:instrText xml:space="preserve"> PAGEREF _Toc471980693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4" w:history="1">
        <w:r w:rsidR="00724D3C" w:rsidRPr="00CB79F1">
          <w:rPr>
            <w:rStyle w:val="Hyperlink"/>
            <w:noProof/>
          </w:rPr>
          <w:t>4.4</w:t>
        </w:r>
        <w:r w:rsidR="00724D3C">
          <w:rPr>
            <w:rFonts w:asciiTheme="minorHAnsi" w:eastAsiaTheme="minorEastAsia" w:hAnsiTheme="minorHAnsi" w:cstheme="minorBidi"/>
            <w:b w:val="0"/>
            <w:noProof/>
            <w:sz w:val="22"/>
            <w:szCs w:val="22"/>
          </w:rPr>
          <w:tab/>
        </w:r>
        <w:r w:rsidR="00724D3C" w:rsidRPr="00CB79F1">
          <w:rPr>
            <w:rStyle w:val="Hyperlink"/>
            <w:noProof/>
          </w:rPr>
          <w:t>Database Creation</w:t>
        </w:r>
        <w:r w:rsidR="00724D3C">
          <w:rPr>
            <w:noProof/>
            <w:webHidden/>
          </w:rPr>
          <w:tab/>
        </w:r>
        <w:r w:rsidR="00724D3C">
          <w:rPr>
            <w:noProof/>
            <w:webHidden/>
          </w:rPr>
          <w:fldChar w:fldCharType="begin"/>
        </w:r>
        <w:r w:rsidR="00724D3C">
          <w:rPr>
            <w:noProof/>
            <w:webHidden/>
          </w:rPr>
          <w:instrText xml:space="preserve"> PAGEREF _Toc471980694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5" w:history="1">
        <w:r w:rsidR="00724D3C" w:rsidRPr="00CB79F1">
          <w:rPr>
            <w:rStyle w:val="Hyperlink"/>
            <w:noProof/>
          </w:rPr>
          <w:t>4.5</w:t>
        </w:r>
        <w:r w:rsidR="00724D3C">
          <w:rPr>
            <w:rFonts w:asciiTheme="minorHAnsi" w:eastAsiaTheme="minorEastAsia" w:hAnsiTheme="minorHAnsi" w:cstheme="minorBidi"/>
            <w:b w:val="0"/>
            <w:noProof/>
            <w:sz w:val="22"/>
            <w:szCs w:val="22"/>
          </w:rPr>
          <w:tab/>
        </w:r>
        <w:r w:rsidR="00724D3C" w:rsidRPr="00CB79F1">
          <w:rPr>
            <w:rStyle w:val="Hyperlink"/>
            <w:noProof/>
          </w:rPr>
          <w:t>Installation Scripts</w:t>
        </w:r>
        <w:r w:rsidR="00724D3C">
          <w:rPr>
            <w:noProof/>
            <w:webHidden/>
          </w:rPr>
          <w:tab/>
        </w:r>
        <w:r w:rsidR="00724D3C">
          <w:rPr>
            <w:noProof/>
            <w:webHidden/>
          </w:rPr>
          <w:fldChar w:fldCharType="begin"/>
        </w:r>
        <w:r w:rsidR="00724D3C">
          <w:rPr>
            <w:noProof/>
            <w:webHidden/>
          </w:rPr>
          <w:instrText xml:space="preserve"> PAGEREF _Toc471980695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6" w:history="1">
        <w:r w:rsidR="00724D3C" w:rsidRPr="00CB79F1">
          <w:rPr>
            <w:rStyle w:val="Hyperlink"/>
            <w:noProof/>
          </w:rPr>
          <w:t>4.6</w:t>
        </w:r>
        <w:r w:rsidR="00724D3C">
          <w:rPr>
            <w:rFonts w:asciiTheme="minorHAnsi" w:eastAsiaTheme="minorEastAsia" w:hAnsiTheme="minorHAnsi" w:cstheme="minorBidi"/>
            <w:b w:val="0"/>
            <w:noProof/>
            <w:sz w:val="22"/>
            <w:szCs w:val="22"/>
          </w:rPr>
          <w:tab/>
        </w:r>
        <w:r w:rsidR="00724D3C" w:rsidRPr="00CB79F1">
          <w:rPr>
            <w:rStyle w:val="Hyperlink"/>
            <w:noProof/>
          </w:rPr>
          <w:t>Cron Scripts</w:t>
        </w:r>
        <w:r w:rsidR="00724D3C">
          <w:rPr>
            <w:noProof/>
            <w:webHidden/>
          </w:rPr>
          <w:tab/>
        </w:r>
        <w:r w:rsidR="00724D3C">
          <w:rPr>
            <w:noProof/>
            <w:webHidden/>
          </w:rPr>
          <w:fldChar w:fldCharType="begin"/>
        </w:r>
        <w:r w:rsidR="00724D3C">
          <w:rPr>
            <w:noProof/>
            <w:webHidden/>
          </w:rPr>
          <w:instrText xml:space="preserve"> PAGEREF _Toc471980696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7" w:history="1">
        <w:r w:rsidR="00724D3C" w:rsidRPr="00CB79F1">
          <w:rPr>
            <w:rStyle w:val="Hyperlink"/>
            <w:noProof/>
          </w:rPr>
          <w:t>4.7</w:t>
        </w:r>
        <w:r w:rsidR="00724D3C">
          <w:rPr>
            <w:rFonts w:asciiTheme="minorHAnsi" w:eastAsiaTheme="minorEastAsia" w:hAnsiTheme="minorHAnsi" w:cstheme="minorBidi"/>
            <w:b w:val="0"/>
            <w:noProof/>
            <w:sz w:val="22"/>
            <w:szCs w:val="22"/>
          </w:rPr>
          <w:tab/>
        </w:r>
        <w:r w:rsidR="00724D3C" w:rsidRPr="00CB79F1">
          <w:rPr>
            <w:rStyle w:val="Hyperlink"/>
            <w:noProof/>
          </w:rPr>
          <w:t>Access Requirements and Skills Needed for the Installation</w:t>
        </w:r>
        <w:r w:rsidR="00724D3C">
          <w:rPr>
            <w:noProof/>
            <w:webHidden/>
          </w:rPr>
          <w:tab/>
        </w:r>
        <w:r w:rsidR="00724D3C">
          <w:rPr>
            <w:noProof/>
            <w:webHidden/>
          </w:rPr>
          <w:fldChar w:fldCharType="begin"/>
        </w:r>
        <w:r w:rsidR="00724D3C">
          <w:rPr>
            <w:noProof/>
            <w:webHidden/>
          </w:rPr>
          <w:instrText xml:space="preserve"> PAGEREF _Toc471980697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8" w:history="1">
        <w:r w:rsidR="00724D3C" w:rsidRPr="00CB79F1">
          <w:rPr>
            <w:rStyle w:val="Hyperlink"/>
            <w:noProof/>
          </w:rPr>
          <w:t>4.8</w:t>
        </w:r>
        <w:r w:rsidR="00724D3C">
          <w:rPr>
            <w:rFonts w:asciiTheme="minorHAnsi" w:eastAsiaTheme="minorEastAsia" w:hAnsiTheme="minorHAnsi" w:cstheme="minorBidi"/>
            <w:b w:val="0"/>
            <w:noProof/>
            <w:sz w:val="22"/>
            <w:szCs w:val="22"/>
          </w:rPr>
          <w:tab/>
        </w:r>
        <w:r w:rsidR="00724D3C" w:rsidRPr="00CB79F1">
          <w:rPr>
            <w:rStyle w:val="Hyperlink"/>
            <w:noProof/>
          </w:rPr>
          <w:t>Installation Procedure</w:t>
        </w:r>
        <w:r w:rsidR="00724D3C">
          <w:rPr>
            <w:noProof/>
            <w:webHidden/>
          </w:rPr>
          <w:tab/>
        </w:r>
        <w:r w:rsidR="00724D3C">
          <w:rPr>
            <w:noProof/>
            <w:webHidden/>
          </w:rPr>
          <w:fldChar w:fldCharType="begin"/>
        </w:r>
        <w:r w:rsidR="00724D3C">
          <w:rPr>
            <w:noProof/>
            <w:webHidden/>
          </w:rPr>
          <w:instrText xml:space="preserve"> PAGEREF _Toc471980698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699" w:history="1">
        <w:r w:rsidR="00724D3C" w:rsidRPr="00CB79F1">
          <w:rPr>
            <w:rStyle w:val="Hyperlink"/>
            <w:noProof/>
          </w:rPr>
          <w:t>4.9</w:t>
        </w:r>
        <w:r w:rsidR="00724D3C">
          <w:rPr>
            <w:rFonts w:asciiTheme="minorHAnsi" w:eastAsiaTheme="minorEastAsia" w:hAnsiTheme="minorHAnsi" w:cstheme="minorBidi"/>
            <w:b w:val="0"/>
            <w:noProof/>
            <w:sz w:val="22"/>
            <w:szCs w:val="22"/>
          </w:rPr>
          <w:tab/>
        </w:r>
        <w:r w:rsidR="00724D3C" w:rsidRPr="00CB79F1">
          <w:rPr>
            <w:rStyle w:val="Hyperlink"/>
            <w:noProof/>
          </w:rPr>
          <w:t>Installation Verification Procedure</w:t>
        </w:r>
        <w:r w:rsidR="00724D3C">
          <w:rPr>
            <w:noProof/>
            <w:webHidden/>
          </w:rPr>
          <w:tab/>
        </w:r>
        <w:r w:rsidR="00724D3C">
          <w:rPr>
            <w:noProof/>
            <w:webHidden/>
          </w:rPr>
          <w:fldChar w:fldCharType="begin"/>
        </w:r>
        <w:r w:rsidR="00724D3C">
          <w:rPr>
            <w:noProof/>
            <w:webHidden/>
          </w:rPr>
          <w:instrText xml:space="preserve"> PAGEREF _Toc471980699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0" w:history="1">
        <w:r w:rsidR="00724D3C" w:rsidRPr="00CB79F1">
          <w:rPr>
            <w:rStyle w:val="Hyperlink"/>
            <w:noProof/>
          </w:rPr>
          <w:t>4.10</w:t>
        </w:r>
        <w:r w:rsidR="00724D3C">
          <w:rPr>
            <w:rFonts w:asciiTheme="minorHAnsi" w:eastAsiaTheme="minorEastAsia" w:hAnsiTheme="minorHAnsi" w:cstheme="minorBidi"/>
            <w:b w:val="0"/>
            <w:noProof/>
            <w:sz w:val="22"/>
            <w:szCs w:val="22"/>
          </w:rPr>
          <w:tab/>
        </w:r>
        <w:r w:rsidR="00724D3C" w:rsidRPr="00CB79F1">
          <w:rPr>
            <w:rStyle w:val="Hyperlink"/>
            <w:noProof/>
          </w:rPr>
          <w:t>System Configuration</w:t>
        </w:r>
        <w:r w:rsidR="00724D3C">
          <w:rPr>
            <w:noProof/>
            <w:webHidden/>
          </w:rPr>
          <w:tab/>
        </w:r>
        <w:r w:rsidR="00724D3C">
          <w:rPr>
            <w:noProof/>
            <w:webHidden/>
          </w:rPr>
          <w:fldChar w:fldCharType="begin"/>
        </w:r>
        <w:r w:rsidR="00724D3C">
          <w:rPr>
            <w:noProof/>
            <w:webHidden/>
          </w:rPr>
          <w:instrText xml:space="preserve"> PAGEREF _Toc471980700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1" w:history="1">
        <w:r w:rsidR="00724D3C" w:rsidRPr="00CB79F1">
          <w:rPr>
            <w:rStyle w:val="Hyperlink"/>
            <w:noProof/>
          </w:rPr>
          <w:t>4.11</w:t>
        </w:r>
        <w:r w:rsidR="00724D3C">
          <w:rPr>
            <w:rFonts w:asciiTheme="minorHAnsi" w:eastAsiaTheme="minorEastAsia" w:hAnsiTheme="minorHAnsi" w:cstheme="minorBidi"/>
            <w:b w:val="0"/>
            <w:noProof/>
            <w:sz w:val="22"/>
            <w:szCs w:val="22"/>
          </w:rPr>
          <w:tab/>
        </w:r>
        <w:r w:rsidR="00724D3C" w:rsidRPr="00CB79F1">
          <w:rPr>
            <w:rStyle w:val="Hyperlink"/>
            <w:noProof/>
          </w:rPr>
          <w:t>Database Tuning</w:t>
        </w:r>
        <w:r w:rsidR="00724D3C">
          <w:rPr>
            <w:noProof/>
            <w:webHidden/>
          </w:rPr>
          <w:tab/>
        </w:r>
        <w:r w:rsidR="00724D3C">
          <w:rPr>
            <w:noProof/>
            <w:webHidden/>
          </w:rPr>
          <w:fldChar w:fldCharType="begin"/>
        </w:r>
        <w:r w:rsidR="00724D3C">
          <w:rPr>
            <w:noProof/>
            <w:webHidden/>
          </w:rPr>
          <w:instrText xml:space="preserve"> PAGEREF _Toc471980701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1"/>
        <w:rPr>
          <w:rFonts w:asciiTheme="minorHAnsi" w:eastAsiaTheme="minorEastAsia" w:hAnsiTheme="minorHAnsi" w:cstheme="minorBidi"/>
          <w:b w:val="0"/>
          <w:noProof/>
          <w:sz w:val="22"/>
          <w:szCs w:val="22"/>
        </w:rPr>
      </w:pPr>
      <w:hyperlink w:anchor="_Toc471980702" w:history="1">
        <w:r w:rsidR="00724D3C" w:rsidRPr="00CB79F1">
          <w:rPr>
            <w:rStyle w:val="Hyperlink"/>
            <w:noProof/>
          </w:rPr>
          <w:t>5</w:t>
        </w:r>
        <w:r w:rsidR="00724D3C">
          <w:rPr>
            <w:rFonts w:asciiTheme="minorHAnsi" w:eastAsiaTheme="minorEastAsia" w:hAnsiTheme="minorHAnsi" w:cstheme="minorBidi"/>
            <w:b w:val="0"/>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_Toc471980702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3" w:history="1">
        <w:r w:rsidR="00724D3C" w:rsidRPr="00CB79F1">
          <w:rPr>
            <w:rStyle w:val="Hyperlink"/>
            <w:noProof/>
          </w:rPr>
          <w:t>5.1</w:t>
        </w:r>
        <w:r w:rsidR="00724D3C">
          <w:rPr>
            <w:rFonts w:asciiTheme="minorHAnsi" w:eastAsiaTheme="minorEastAsia" w:hAnsiTheme="minorHAnsi" w:cstheme="minorBidi"/>
            <w:b w:val="0"/>
            <w:noProof/>
            <w:sz w:val="22"/>
            <w:szCs w:val="22"/>
          </w:rPr>
          <w:tab/>
        </w:r>
        <w:r w:rsidR="00724D3C" w:rsidRPr="00CB79F1">
          <w:rPr>
            <w:rStyle w:val="Hyperlink"/>
            <w:noProof/>
          </w:rPr>
          <w:t>Back-Out Strategy</w:t>
        </w:r>
        <w:r w:rsidR="00724D3C">
          <w:rPr>
            <w:noProof/>
            <w:webHidden/>
          </w:rPr>
          <w:tab/>
        </w:r>
        <w:r w:rsidR="00724D3C">
          <w:rPr>
            <w:noProof/>
            <w:webHidden/>
          </w:rPr>
          <w:fldChar w:fldCharType="begin"/>
        </w:r>
        <w:r w:rsidR="00724D3C">
          <w:rPr>
            <w:noProof/>
            <w:webHidden/>
          </w:rPr>
          <w:instrText xml:space="preserve"> PAGEREF _Toc471980703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4" w:history="1">
        <w:r w:rsidR="00724D3C" w:rsidRPr="00CB79F1">
          <w:rPr>
            <w:rStyle w:val="Hyperlink"/>
            <w:noProof/>
          </w:rPr>
          <w:t>5.2</w:t>
        </w:r>
        <w:r w:rsidR="00724D3C">
          <w:rPr>
            <w:rFonts w:asciiTheme="minorHAnsi" w:eastAsiaTheme="minorEastAsia" w:hAnsiTheme="minorHAnsi" w:cstheme="minorBidi"/>
            <w:b w:val="0"/>
            <w:noProof/>
            <w:sz w:val="22"/>
            <w:szCs w:val="22"/>
          </w:rPr>
          <w:tab/>
        </w:r>
        <w:r w:rsidR="00724D3C" w:rsidRPr="00CB79F1">
          <w:rPr>
            <w:rStyle w:val="Hyperlink"/>
            <w:noProof/>
          </w:rPr>
          <w:t>Back-Out Considerations</w:t>
        </w:r>
        <w:r w:rsidR="00724D3C">
          <w:rPr>
            <w:noProof/>
            <w:webHidden/>
          </w:rPr>
          <w:tab/>
        </w:r>
        <w:r w:rsidR="00724D3C">
          <w:rPr>
            <w:noProof/>
            <w:webHidden/>
          </w:rPr>
          <w:fldChar w:fldCharType="begin"/>
        </w:r>
        <w:r w:rsidR="00724D3C">
          <w:rPr>
            <w:noProof/>
            <w:webHidden/>
          </w:rPr>
          <w:instrText xml:space="preserve"> PAGEREF _Toc471980704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705" w:history="1">
        <w:r w:rsidR="00724D3C" w:rsidRPr="00CB79F1">
          <w:rPr>
            <w:rStyle w:val="Hyperlink"/>
            <w:noProof/>
          </w:rPr>
          <w:t>5.2.1</w:t>
        </w:r>
        <w:r w:rsidR="00724D3C">
          <w:rPr>
            <w:rFonts w:asciiTheme="minorHAnsi" w:eastAsiaTheme="minorEastAsia" w:hAnsiTheme="minorHAnsi" w:cstheme="minorBidi"/>
            <w:b w:val="0"/>
            <w:noProof/>
            <w:sz w:val="22"/>
            <w:szCs w:val="22"/>
          </w:rPr>
          <w:tab/>
        </w:r>
        <w:r w:rsidR="00724D3C" w:rsidRPr="00CB79F1">
          <w:rPr>
            <w:rStyle w:val="Hyperlink"/>
            <w:noProof/>
          </w:rPr>
          <w:t>Load Testing</w:t>
        </w:r>
        <w:r w:rsidR="00724D3C">
          <w:rPr>
            <w:noProof/>
            <w:webHidden/>
          </w:rPr>
          <w:tab/>
        </w:r>
        <w:r w:rsidR="00724D3C">
          <w:rPr>
            <w:noProof/>
            <w:webHidden/>
          </w:rPr>
          <w:fldChar w:fldCharType="begin"/>
        </w:r>
        <w:r w:rsidR="00724D3C">
          <w:rPr>
            <w:noProof/>
            <w:webHidden/>
          </w:rPr>
          <w:instrText xml:space="preserve"> PAGEREF _Toc471980705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3"/>
        <w:rPr>
          <w:rFonts w:asciiTheme="minorHAnsi" w:eastAsiaTheme="minorEastAsia" w:hAnsiTheme="minorHAnsi" w:cstheme="minorBidi"/>
          <w:b w:val="0"/>
          <w:noProof/>
          <w:sz w:val="22"/>
          <w:szCs w:val="22"/>
        </w:rPr>
      </w:pPr>
      <w:hyperlink w:anchor="_Toc471980706" w:history="1">
        <w:r w:rsidR="00724D3C" w:rsidRPr="00CB79F1">
          <w:rPr>
            <w:rStyle w:val="Hyperlink"/>
            <w:noProof/>
          </w:rPr>
          <w:t>5.2.2</w:t>
        </w:r>
        <w:r w:rsidR="00724D3C">
          <w:rPr>
            <w:rFonts w:asciiTheme="minorHAnsi" w:eastAsiaTheme="minorEastAsia" w:hAnsiTheme="minorHAnsi" w:cstheme="minorBidi"/>
            <w:b w:val="0"/>
            <w:noProof/>
            <w:sz w:val="22"/>
            <w:szCs w:val="22"/>
          </w:rPr>
          <w:tab/>
        </w:r>
        <w:r w:rsidR="00724D3C" w:rsidRPr="00CB79F1">
          <w:rPr>
            <w:rStyle w:val="Hyperlink"/>
            <w:noProof/>
          </w:rPr>
          <w:t>User Acceptance Testing</w:t>
        </w:r>
        <w:r w:rsidR="00724D3C">
          <w:rPr>
            <w:noProof/>
            <w:webHidden/>
          </w:rPr>
          <w:tab/>
        </w:r>
        <w:r w:rsidR="00724D3C">
          <w:rPr>
            <w:noProof/>
            <w:webHidden/>
          </w:rPr>
          <w:fldChar w:fldCharType="begin"/>
        </w:r>
        <w:r w:rsidR="00724D3C">
          <w:rPr>
            <w:noProof/>
            <w:webHidden/>
          </w:rPr>
          <w:instrText xml:space="preserve"> PAGEREF _Toc471980706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7" w:history="1">
        <w:r w:rsidR="00724D3C" w:rsidRPr="00CB79F1">
          <w:rPr>
            <w:rStyle w:val="Hyperlink"/>
            <w:noProof/>
          </w:rPr>
          <w:t>5.3</w:t>
        </w:r>
        <w:r w:rsidR="00724D3C">
          <w:rPr>
            <w:rFonts w:asciiTheme="minorHAnsi" w:eastAsiaTheme="minorEastAsia" w:hAnsiTheme="minorHAnsi" w:cstheme="minorBidi"/>
            <w:b w:val="0"/>
            <w:noProof/>
            <w:sz w:val="22"/>
            <w:szCs w:val="22"/>
          </w:rPr>
          <w:tab/>
        </w:r>
        <w:r w:rsidR="00724D3C" w:rsidRPr="00CB79F1">
          <w:rPr>
            <w:rStyle w:val="Hyperlink"/>
            <w:noProof/>
          </w:rPr>
          <w:t>Back-Out Criteria</w:t>
        </w:r>
        <w:r w:rsidR="00724D3C">
          <w:rPr>
            <w:noProof/>
            <w:webHidden/>
          </w:rPr>
          <w:tab/>
        </w:r>
        <w:r w:rsidR="00724D3C">
          <w:rPr>
            <w:noProof/>
            <w:webHidden/>
          </w:rPr>
          <w:fldChar w:fldCharType="begin"/>
        </w:r>
        <w:r w:rsidR="00724D3C">
          <w:rPr>
            <w:noProof/>
            <w:webHidden/>
          </w:rPr>
          <w:instrText xml:space="preserve"> PAGEREF _Toc471980707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8" w:history="1">
        <w:r w:rsidR="00724D3C" w:rsidRPr="00CB79F1">
          <w:rPr>
            <w:rStyle w:val="Hyperlink"/>
            <w:noProof/>
          </w:rPr>
          <w:t>5.4</w:t>
        </w:r>
        <w:r w:rsidR="00724D3C">
          <w:rPr>
            <w:rFonts w:asciiTheme="minorHAnsi" w:eastAsiaTheme="minorEastAsia" w:hAnsiTheme="minorHAnsi" w:cstheme="minorBidi"/>
            <w:b w:val="0"/>
            <w:noProof/>
            <w:sz w:val="22"/>
            <w:szCs w:val="22"/>
          </w:rPr>
          <w:tab/>
        </w:r>
        <w:r w:rsidR="00724D3C" w:rsidRPr="00CB79F1">
          <w:rPr>
            <w:rStyle w:val="Hyperlink"/>
            <w:noProof/>
          </w:rPr>
          <w:t>Back-Out Risks</w:t>
        </w:r>
        <w:r w:rsidR="00724D3C">
          <w:rPr>
            <w:noProof/>
            <w:webHidden/>
          </w:rPr>
          <w:tab/>
        </w:r>
        <w:r w:rsidR="00724D3C">
          <w:rPr>
            <w:noProof/>
            <w:webHidden/>
          </w:rPr>
          <w:fldChar w:fldCharType="begin"/>
        </w:r>
        <w:r w:rsidR="00724D3C">
          <w:rPr>
            <w:noProof/>
            <w:webHidden/>
          </w:rPr>
          <w:instrText xml:space="preserve"> PAGEREF _Toc471980708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09" w:history="1">
        <w:r w:rsidR="00724D3C" w:rsidRPr="00CB79F1">
          <w:rPr>
            <w:rStyle w:val="Hyperlink"/>
            <w:noProof/>
          </w:rPr>
          <w:t>5.5</w:t>
        </w:r>
        <w:r w:rsidR="00724D3C">
          <w:rPr>
            <w:rFonts w:asciiTheme="minorHAnsi" w:eastAsiaTheme="minorEastAsia" w:hAnsiTheme="minorHAnsi" w:cstheme="minorBidi"/>
            <w:b w:val="0"/>
            <w:noProof/>
            <w:sz w:val="22"/>
            <w:szCs w:val="22"/>
          </w:rPr>
          <w:tab/>
        </w:r>
        <w:r w:rsidR="00724D3C" w:rsidRPr="00CB79F1">
          <w:rPr>
            <w:rStyle w:val="Hyperlink"/>
            <w:noProof/>
          </w:rPr>
          <w:t>Authority for Back-Out</w:t>
        </w:r>
        <w:r w:rsidR="00724D3C">
          <w:rPr>
            <w:noProof/>
            <w:webHidden/>
          </w:rPr>
          <w:tab/>
        </w:r>
        <w:r w:rsidR="00724D3C">
          <w:rPr>
            <w:noProof/>
            <w:webHidden/>
          </w:rPr>
          <w:fldChar w:fldCharType="begin"/>
        </w:r>
        <w:r w:rsidR="00724D3C">
          <w:rPr>
            <w:noProof/>
            <w:webHidden/>
          </w:rPr>
          <w:instrText xml:space="preserve"> PAGEREF _Toc471980709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0" w:history="1">
        <w:r w:rsidR="00724D3C" w:rsidRPr="00CB79F1">
          <w:rPr>
            <w:rStyle w:val="Hyperlink"/>
            <w:noProof/>
          </w:rPr>
          <w:t>5.6</w:t>
        </w:r>
        <w:r w:rsidR="00724D3C">
          <w:rPr>
            <w:rFonts w:asciiTheme="minorHAnsi" w:eastAsiaTheme="minorEastAsia" w:hAnsiTheme="minorHAnsi" w:cstheme="minorBidi"/>
            <w:b w:val="0"/>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_Toc471980710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1" w:history="1">
        <w:r w:rsidR="00724D3C" w:rsidRPr="00CB79F1">
          <w:rPr>
            <w:rStyle w:val="Hyperlink"/>
            <w:noProof/>
          </w:rPr>
          <w:t>5.7</w:t>
        </w:r>
        <w:r w:rsidR="00724D3C">
          <w:rPr>
            <w:rFonts w:asciiTheme="minorHAnsi" w:eastAsiaTheme="minorEastAsia" w:hAnsiTheme="minorHAnsi" w:cstheme="minorBidi"/>
            <w:b w:val="0"/>
            <w:noProof/>
            <w:sz w:val="22"/>
            <w:szCs w:val="22"/>
          </w:rPr>
          <w:tab/>
        </w:r>
        <w:r w:rsidR="00724D3C" w:rsidRPr="00CB79F1">
          <w:rPr>
            <w:rStyle w:val="Hyperlink"/>
            <w:noProof/>
          </w:rPr>
          <w:t>Back-out Verification Procedure</w:t>
        </w:r>
        <w:r w:rsidR="00724D3C">
          <w:rPr>
            <w:noProof/>
            <w:webHidden/>
          </w:rPr>
          <w:tab/>
        </w:r>
        <w:r w:rsidR="00724D3C">
          <w:rPr>
            <w:noProof/>
            <w:webHidden/>
          </w:rPr>
          <w:fldChar w:fldCharType="begin"/>
        </w:r>
        <w:r w:rsidR="00724D3C">
          <w:rPr>
            <w:noProof/>
            <w:webHidden/>
          </w:rPr>
          <w:instrText xml:space="preserve"> PAGEREF _Toc471980711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1"/>
        <w:rPr>
          <w:rFonts w:asciiTheme="minorHAnsi" w:eastAsiaTheme="minorEastAsia" w:hAnsiTheme="minorHAnsi" w:cstheme="minorBidi"/>
          <w:b w:val="0"/>
          <w:noProof/>
          <w:sz w:val="22"/>
          <w:szCs w:val="22"/>
        </w:rPr>
      </w:pPr>
      <w:hyperlink w:anchor="_Toc471980712" w:history="1">
        <w:r w:rsidR="00724D3C" w:rsidRPr="00CB79F1">
          <w:rPr>
            <w:rStyle w:val="Hyperlink"/>
            <w:noProof/>
          </w:rPr>
          <w:t>6</w:t>
        </w:r>
        <w:r w:rsidR="00724D3C">
          <w:rPr>
            <w:rFonts w:asciiTheme="minorHAnsi" w:eastAsiaTheme="minorEastAsia" w:hAnsiTheme="minorHAnsi" w:cstheme="minorBidi"/>
            <w:b w:val="0"/>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_Toc471980712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3" w:history="1">
        <w:r w:rsidR="00724D3C" w:rsidRPr="00CB79F1">
          <w:rPr>
            <w:rStyle w:val="Hyperlink"/>
            <w:noProof/>
          </w:rPr>
          <w:t>6.1</w:t>
        </w:r>
        <w:r w:rsidR="00724D3C">
          <w:rPr>
            <w:rFonts w:asciiTheme="minorHAnsi" w:eastAsiaTheme="minorEastAsia" w:hAnsiTheme="minorHAnsi" w:cstheme="minorBidi"/>
            <w:b w:val="0"/>
            <w:noProof/>
            <w:sz w:val="22"/>
            <w:szCs w:val="22"/>
          </w:rPr>
          <w:tab/>
        </w:r>
        <w:r w:rsidR="00724D3C" w:rsidRPr="00CB79F1">
          <w:rPr>
            <w:rStyle w:val="Hyperlink"/>
            <w:noProof/>
          </w:rPr>
          <w:t>Rollback Considerations</w:t>
        </w:r>
        <w:r w:rsidR="00724D3C">
          <w:rPr>
            <w:noProof/>
            <w:webHidden/>
          </w:rPr>
          <w:tab/>
        </w:r>
        <w:r w:rsidR="00724D3C">
          <w:rPr>
            <w:noProof/>
            <w:webHidden/>
          </w:rPr>
          <w:fldChar w:fldCharType="begin"/>
        </w:r>
        <w:r w:rsidR="00724D3C">
          <w:rPr>
            <w:noProof/>
            <w:webHidden/>
          </w:rPr>
          <w:instrText xml:space="preserve"> PAGEREF _Toc471980713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4" w:history="1">
        <w:r w:rsidR="00724D3C" w:rsidRPr="00CB79F1">
          <w:rPr>
            <w:rStyle w:val="Hyperlink"/>
            <w:noProof/>
          </w:rPr>
          <w:t>6.2</w:t>
        </w:r>
        <w:r w:rsidR="00724D3C">
          <w:rPr>
            <w:rFonts w:asciiTheme="minorHAnsi" w:eastAsiaTheme="minorEastAsia" w:hAnsiTheme="minorHAnsi" w:cstheme="minorBidi"/>
            <w:b w:val="0"/>
            <w:noProof/>
            <w:sz w:val="22"/>
            <w:szCs w:val="22"/>
          </w:rPr>
          <w:tab/>
        </w:r>
        <w:r w:rsidR="00724D3C" w:rsidRPr="00CB79F1">
          <w:rPr>
            <w:rStyle w:val="Hyperlink"/>
            <w:noProof/>
          </w:rPr>
          <w:t>Rollback Criteria</w:t>
        </w:r>
        <w:r w:rsidR="00724D3C">
          <w:rPr>
            <w:noProof/>
            <w:webHidden/>
          </w:rPr>
          <w:tab/>
        </w:r>
        <w:r w:rsidR="00724D3C">
          <w:rPr>
            <w:noProof/>
            <w:webHidden/>
          </w:rPr>
          <w:fldChar w:fldCharType="begin"/>
        </w:r>
        <w:r w:rsidR="00724D3C">
          <w:rPr>
            <w:noProof/>
            <w:webHidden/>
          </w:rPr>
          <w:instrText xml:space="preserve"> PAGEREF _Toc471980714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5" w:history="1">
        <w:r w:rsidR="00724D3C" w:rsidRPr="00CB79F1">
          <w:rPr>
            <w:rStyle w:val="Hyperlink"/>
            <w:noProof/>
          </w:rPr>
          <w:t>6.3</w:t>
        </w:r>
        <w:r w:rsidR="00724D3C">
          <w:rPr>
            <w:rFonts w:asciiTheme="minorHAnsi" w:eastAsiaTheme="minorEastAsia" w:hAnsiTheme="minorHAnsi" w:cstheme="minorBidi"/>
            <w:b w:val="0"/>
            <w:noProof/>
            <w:sz w:val="22"/>
            <w:szCs w:val="22"/>
          </w:rPr>
          <w:tab/>
        </w:r>
        <w:r w:rsidR="00724D3C" w:rsidRPr="00CB79F1">
          <w:rPr>
            <w:rStyle w:val="Hyperlink"/>
            <w:noProof/>
          </w:rPr>
          <w:t>Rollback Risks</w:t>
        </w:r>
        <w:r w:rsidR="00724D3C">
          <w:rPr>
            <w:noProof/>
            <w:webHidden/>
          </w:rPr>
          <w:tab/>
        </w:r>
        <w:r w:rsidR="00724D3C">
          <w:rPr>
            <w:noProof/>
            <w:webHidden/>
          </w:rPr>
          <w:fldChar w:fldCharType="begin"/>
        </w:r>
        <w:r w:rsidR="00724D3C">
          <w:rPr>
            <w:noProof/>
            <w:webHidden/>
          </w:rPr>
          <w:instrText xml:space="preserve"> PAGEREF _Toc471980715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6" w:history="1">
        <w:r w:rsidR="00724D3C" w:rsidRPr="00CB79F1">
          <w:rPr>
            <w:rStyle w:val="Hyperlink"/>
            <w:noProof/>
          </w:rPr>
          <w:t>6.4</w:t>
        </w:r>
        <w:r w:rsidR="00724D3C">
          <w:rPr>
            <w:rFonts w:asciiTheme="minorHAnsi" w:eastAsiaTheme="minorEastAsia" w:hAnsiTheme="minorHAnsi" w:cstheme="minorBidi"/>
            <w:b w:val="0"/>
            <w:noProof/>
            <w:sz w:val="22"/>
            <w:szCs w:val="22"/>
          </w:rPr>
          <w:tab/>
        </w:r>
        <w:r w:rsidR="00724D3C" w:rsidRPr="00CB79F1">
          <w:rPr>
            <w:rStyle w:val="Hyperlink"/>
            <w:noProof/>
          </w:rPr>
          <w:t>Authority for Rollback</w:t>
        </w:r>
        <w:r w:rsidR="00724D3C">
          <w:rPr>
            <w:noProof/>
            <w:webHidden/>
          </w:rPr>
          <w:tab/>
        </w:r>
        <w:r w:rsidR="00724D3C">
          <w:rPr>
            <w:noProof/>
            <w:webHidden/>
          </w:rPr>
          <w:fldChar w:fldCharType="begin"/>
        </w:r>
        <w:r w:rsidR="00724D3C">
          <w:rPr>
            <w:noProof/>
            <w:webHidden/>
          </w:rPr>
          <w:instrText xml:space="preserve"> PAGEREF _Toc471980716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7" w:history="1">
        <w:r w:rsidR="00724D3C" w:rsidRPr="00CB79F1">
          <w:rPr>
            <w:rStyle w:val="Hyperlink"/>
            <w:noProof/>
          </w:rPr>
          <w:t>6.5</w:t>
        </w:r>
        <w:r w:rsidR="00724D3C">
          <w:rPr>
            <w:rFonts w:asciiTheme="minorHAnsi" w:eastAsiaTheme="minorEastAsia" w:hAnsiTheme="minorHAnsi" w:cstheme="minorBidi"/>
            <w:b w:val="0"/>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_Toc471980717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rsidR="00724D3C" w:rsidRDefault="00CB2298">
      <w:pPr>
        <w:pStyle w:val="TOC2"/>
        <w:rPr>
          <w:rFonts w:asciiTheme="minorHAnsi" w:eastAsiaTheme="minorEastAsia" w:hAnsiTheme="minorHAnsi" w:cstheme="minorBidi"/>
          <w:b w:val="0"/>
          <w:noProof/>
          <w:sz w:val="22"/>
          <w:szCs w:val="22"/>
        </w:rPr>
      </w:pPr>
      <w:hyperlink w:anchor="_Toc471980718" w:history="1">
        <w:r w:rsidR="00724D3C" w:rsidRPr="00CB79F1">
          <w:rPr>
            <w:rStyle w:val="Hyperlink"/>
            <w:rFonts w:eastAsia="Calibri"/>
            <w:noProof/>
          </w:rPr>
          <w:t>6.6</w:t>
        </w:r>
        <w:r w:rsidR="00724D3C">
          <w:rPr>
            <w:rFonts w:asciiTheme="minorHAnsi" w:eastAsiaTheme="minorEastAsia" w:hAnsiTheme="minorHAnsi" w:cstheme="minorBidi"/>
            <w:b w:val="0"/>
            <w:noProof/>
            <w:sz w:val="22"/>
            <w:szCs w:val="22"/>
          </w:rPr>
          <w:tab/>
        </w:r>
        <w:r w:rsidR="00724D3C" w:rsidRPr="00CB79F1">
          <w:rPr>
            <w:rStyle w:val="Hyperlink"/>
            <w:noProof/>
          </w:rPr>
          <w:t>Rollback Verification Procedure</w:t>
        </w:r>
        <w:r w:rsidR="00724D3C">
          <w:rPr>
            <w:noProof/>
            <w:webHidden/>
          </w:rPr>
          <w:tab/>
        </w:r>
        <w:r w:rsidR="00724D3C">
          <w:rPr>
            <w:noProof/>
            <w:webHidden/>
          </w:rPr>
          <w:fldChar w:fldCharType="begin"/>
        </w:r>
        <w:r w:rsidR="00724D3C">
          <w:rPr>
            <w:noProof/>
            <w:webHidden/>
          </w:rPr>
          <w:instrText xml:space="preserve"> PAGEREF _Toc471980718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1" w:name="_Toc421540852"/>
      <w:bookmarkStart w:id="2" w:name="_Toc471980673"/>
      <w:bookmarkEnd w:id="0"/>
      <w:r w:rsidRPr="00F07689">
        <w:lastRenderedPageBreak/>
        <w:t>Introduction</w:t>
      </w:r>
      <w:bookmarkEnd w:id="1"/>
      <w:bookmarkEnd w:id="2"/>
    </w:p>
    <w:p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235475">
        <w:rPr>
          <w:sz w:val="24"/>
          <w:szCs w:val="20"/>
        </w:rPr>
        <w:t>IB*2.0*576</w:t>
      </w:r>
      <w:r w:rsidRPr="00F07689">
        <w:rPr>
          <w:sz w:val="24"/>
          <w:szCs w:val="20"/>
        </w:rPr>
        <w:t xml:space="preserve"> </w:t>
      </w:r>
      <w:r w:rsidR="001A0330">
        <w:rPr>
          <w:sz w:val="24"/>
          <w:szCs w:val="20"/>
        </w:rPr>
        <w:t>as well as how to back-out the product and rollback to a previous version or data set.</w:t>
      </w:r>
    </w:p>
    <w:p w:rsidR="00F07689" w:rsidRPr="00F07689" w:rsidRDefault="00F07689" w:rsidP="009123D8">
      <w:pPr>
        <w:pStyle w:val="Heading2"/>
      </w:pPr>
      <w:bookmarkStart w:id="3" w:name="_Toc411336914"/>
      <w:bookmarkStart w:id="4" w:name="_Toc421540853"/>
      <w:bookmarkStart w:id="5" w:name="_Toc471980674"/>
      <w:r w:rsidRPr="00F07689">
        <w:t>Purpose</w:t>
      </w:r>
      <w:bookmarkEnd w:id="3"/>
      <w:bookmarkEnd w:id="4"/>
      <w:bookmarkEnd w:id="5"/>
    </w:p>
    <w:p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235475">
        <w:rPr>
          <w:sz w:val="24"/>
          <w:szCs w:val="20"/>
        </w:rPr>
        <w:t>IB*2.0*576</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  </w:t>
      </w:r>
    </w:p>
    <w:p w:rsidR="00F07689" w:rsidRPr="00F07689" w:rsidRDefault="00F07689" w:rsidP="009123D8">
      <w:pPr>
        <w:pStyle w:val="Heading2"/>
      </w:pPr>
      <w:bookmarkStart w:id="6" w:name="_Toc411336918"/>
      <w:bookmarkStart w:id="7" w:name="_Toc421540857"/>
      <w:bookmarkStart w:id="8" w:name="_Toc471980675"/>
      <w:r w:rsidRPr="00F07689">
        <w:t>Dependencies</w:t>
      </w:r>
      <w:bookmarkEnd w:id="6"/>
      <w:bookmarkEnd w:id="7"/>
      <w:bookmarkEnd w:id="8"/>
    </w:p>
    <w:p w:rsidR="00B55A93" w:rsidRDefault="007453E5" w:rsidP="00B55A93">
      <w:r>
        <w:t>IB*2.0*371 and IB*2.0*547</w:t>
      </w:r>
      <w:r w:rsidR="00B55A93">
        <w:t xml:space="preserve"> must be installed </w:t>
      </w:r>
      <w:r w:rsidR="00B55A93" w:rsidRPr="00B55A93">
        <w:rPr>
          <w:b/>
          <w:u w:val="single"/>
        </w:rPr>
        <w:t>before</w:t>
      </w:r>
      <w:r>
        <w:t xml:space="preserve"> IB*2.0</w:t>
      </w:r>
      <w:r w:rsidR="00B55A93">
        <w:t>*</w:t>
      </w:r>
      <w:r>
        <w:t>576</w:t>
      </w:r>
      <w:r w:rsidR="00B55A93">
        <w:t>.</w:t>
      </w:r>
    </w:p>
    <w:p w:rsidR="00F07689" w:rsidRPr="00F07689" w:rsidRDefault="00F07689" w:rsidP="009123D8">
      <w:pPr>
        <w:pStyle w:val="Heading2"/>
      </w:pPr>
      <w:bookmarkStart w:id="9" w:name="_Toc471312552"/>
      <w:bookmarkStart w:id="10" w:name="_Toc471313647"/>
      <w:bookmarkStart w:id="11" w:name="_Toc471396301"/>
      <w:bookmarkStart w:id="12" w:name="_Toc471401571"/>
      <w:bookmarkStart w:id="13" w:name="_Toc471401739"/>
      <w:bookmarkStart w:id="14" w:name="_Toc411336919"/>
      <w:bookmarkStart w:id="15" w:name="_Toc421540858"/>
      <w:bookmarkStart w:id="16" w:name="_Toc471980676"/>
      <w:bookmarkEnd w:id="9"/>
      <w:bookmarkEnd w:id="10"/>
      <w:bookmarkEnd w:id="11"/>
      <w:bookmarkEnd w:id="12"/>
      <w:bookmarkEnd w:id="13"/>
      <w:r w:rsidRPr="00F07689">
        <w:t>Constraints</w:t>
      </w:r>
      <w:bookmarkEnd w:id="14"/>
      <w:bookmarkEnd w:id="15"/>
      <w:bookmarkEnd w:id="16"/>
    </w:p>
    <w:p w:rsidR="00F07689" w:rsidRDefault="00B55A93" w:rsidP="00256482">
      <w:r>
        <w:t>This patch is intended for</w:t>
      </w:r>
      <w:r w:rsidR="006C51ED">
        <w:t xml:space="preserve"> a fully patched </w:t>
      </w:r>
      <w:proofErr w:type="spellStart"/>
      <w:r w:rsidR="006C51ED">
        <w:t>VistA</w:t>
      </w:r>
      <w:proofErr w:type="spellEnd"/>
      <w:r w:rsidR="006C51ED">
        <w:t xml:space="preserve"> system. </w:t>
      </w:r>
    </w:p>
    <w:p w:rsidR="00F07689" w:rsidRPr="00F07689" w:rsidRDefault="00F07689" w:rsidP="009123D8">
      <w:pPr>
        <w:pStyle w:val="Heading1"/>
      </w:pPr>
      <w:bookmarkStart w:id="17" w:name="_Toc471313649"/>
      <w:bookmarkStart w:id="18" w:name="_Toc471396303"/>
      <w:bookmarkStart w:id="19" w:name="_Toc471401573"/>
      <w:bookmarkStart w:id="20" w:name="_Toc471401741"/>
      <w:bookmarkStart w:id="21" w:name="_Toc411336920"/>
      <w:bookmarkStart w:id="22" w:name="_Toc421540859"/>
      <w:bookmarkStart w:id="23" w:name="_Ref444173896"/>
      <w:bookmarkStart w:id="24" w:name="_Ref444173917"/>
      <w:bookmarkStart w:id="25" w:name="_Toc471980677"/>
      <w:bookmarkEnd w:id="17"/>
      <w:bookmarkEnd w:id="18"/>
      <w:bookmarkEnd w:id="19"/>
      <w:bookmarkEnd w:id="20"/>
      <w:r w:rsidRPr="00F07689">
        <w:t>Roles and Responsibilities</w:t>
      </w:r>
      <w:bookmarkEnd w:id="21"/>
      <w:bookmarkEnd w:id="22"/>
      <w:bookmarkEnd w:id="23"/>
      <w:bookmarkEnd w:id="24"/>
      <w:bookmarkEnd w:id="25"/>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xml:space="preserve">: </w:t>
      </w:r>
      <w:r w:rsidRPr="00724D3C">
        <w:rPr>
          <w:rFonts w:ascii="Arial" w:hAnsi="Arial" w:cs="Arial"/>
          <w:b/>
          <w:bCs/>
          <w:sz w:val="20"/>
          <w:szCs w:val="20"/>
        </w:rPr>
        <w:t>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764"/>
        <w:gridCol w:w="1390"/>
        <w:gridCol w:w="3465"/>
        <w:gridCol w:w="1390"/>
      </w:tblGrid>
      <w:tr w:rsidR="00F07689" w:rsidRPr="00F07689" w:rsidTr="00F07689">
        <w:trPr>
          <w:cantSplit/>
          <w:tblHeader/>
        </w:trPr>
        <w:tc>
          <w:tcPr>
            <w:tcW w:w="312" w:type="pct"/>
            <w:shd w:val="clear" w:color="auto" w:fill="CCCCCC"/>
            <w:vAlign w:val="center"/>
          </w:tcPr>
          <w:p w:rsidR="00F07689" w:rsidRPr="00F07689" w:rsidRDefault="00F07689" w:rsidP="00726ED6">
            <w:pPr>
              <w:spacing w:before="60" w:after="60"/>
              <w:jc w:val="center"/>
              <w:rPr>
                <w:rFonts w:ascii="Arial" w:hAnsi="Arial" w:cs="Arial"/>
                <w:b/>
                <w:szCs w:val="22"/>
              </w:rPr>
            </w:pPr>
            <w:bookmarkStart w:id="26" w:name="ColumnTitle_03"/>
            <w:bookmarkEnd w:id="26"/>
            <w:r w:rsidRPr="00F07689">
              <w:rPr>
                <w:rFonts w:ascii="Arial" w:hAnsi="Arial" w:cs="Arial"/>
                <w:b/>
                <w:szCs w:val="22"/>
              </w:rPr>
              <w:t>ID</w:t>
            </w:r>
          </w:p>
        </w:tc>
        <w:tc>
          <w:tcPr>
            <w:tcW w:w="1459"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1</w:t>
            </w:r>
          </w:p>
        </w:tc>
        <w:tc>
          <w:tcPr>
            <w:tcW w:w="1459" w:type="pct"/>
            <w:vAlign w:val="center"/>
          </w:tcPr>
          <w:p w:rsidR="00F07689" w:rsidRPr="00F07689" w:rsidRDefault="00A82B68" w:rsidP="005B3D7A">
            <w:pPr>
              <w:spacing w:before="60" w:after="60"/>
              <w:rPr>
                <w:rFonts w:ascii="Arial" w:hAnsi="Arial" w:cs="Arial"/>
                <w:szCs w:val="20"/>
                <w:lang w:val="en-AU"/>
              </w:rPr>
            </w:pPr>
            <w:r w:rsidRPr="00724D3C">
              <w:rPr>
                <w:rFonts w:ascii="Arial" w:hAnsi="Arial" w:cs="Arial"/>
                <w:szCs w:val="20"/>
                <w:lang w:val="en-AU"/>
              </w:rPr>
              <w:t xml:space="preserve">VA OI&amp;T, </w:t>
            </w:r>
            <w:r w:rsidR="00CA3262" w:rsidRPr="00724D3C">
              <w:rPr>
                <w:rFonts w:ascii="Arial" w:hAnsi="Arial" w:cs="Arial"/>
                <w:szCs w:val="20"/>
                <w:lang w:val="en-AU"/>
              </w:rPr>
              <w:t xml:space="preserve">VA </w:t>
            </w:r>
            <w:r w:rsidR="005B3D7A" w:rsidRPr="00724D3C">
              <w:rPr>
                <w:rFonts w:ascii="Arial" w:hAnsi="Arial" w:cs="Arial"/>
                <w:szCs w:val="20"/>
                <w:lang w:val="en-AU"/>
              </w:rPr>
              <w:t>OI&amp;T Health P</w:t>
            </w:r>
            <w:r w:rsidR="00CA3262" w:rsidRPr="00724D3C">
              <w:rPr>
                <w:rFonts w:ascii="Arial" w:hAnsi="Arial" w:cs="Arial"/>
                <w:szCs w:val="20"/>
                <w:lang w:val="en-AU"/>
              </w:rPr>
              <w:t>roduc</w:t>
            </w:r>
            <w:r w:rsidR="00CE0368" w:rsidRPr="00724D3C">
              <w:rPr>
                <w:rFonts w:ascii="Arial" w:hAnsi="Arial" w:cs="Arial"/>
                <w:szCs w:val="20"/>
                <w:lang w:val="en-AU"/>
              </w:rPr>
              <w:t xml:space="preserve">t </w:t>
            </w:r>
            <w:r w:rsidR="005B3D7A" w:rsidRPr="00724D3C">
              <w:rPr>
                <w:rFonts w:ascii="Arial" w:hAnsi="Arial" w:cs="Arial"/>
                <w:szCs w:val="20"/>
                <w:lang w:val="en-AU"/>
              </w:rPr>
              <w:t>S</w:t>
            </w:r>
            <w:r w:rsidR="00CE0368" w:rsidRPr="00724D3C">
              <w:rPr>
                <w:rFonts w:ascii="Arial" w:hAnsi="Arial" w:cs="Arial"/>
                <w:szCs w:val="20"/>
                <w:lang w:val="en-AU"/>
              </w:rPr>
              <w:t xml:space="preserve">upport </w:t>
            </w:r>
            <w:r w:rsidR="005B3D7A" w:rsidRPr="00724D3C">
              <w:rPr>
                <w:rFonts w:ascii="Arial" w:hAnsi="Arial" w:cs="Arial"/>
                <w:szCs w:val="20"/>
                <w:lang w:val="en-AU"/>
              </w:rPr>
              <w:t xml:space="preserve"> </w:t>
            </w:r>
            <w:r w:rsidRPr="00724D3C">
              <w:rPr>
                <w:rFonts w:ascii="Arial" w:hAnsi="Arial" w:cs="Arial"/>
                <w:szCs w:val="20"/>
                <w:lang w:val="en-AU"/>
              </w:rPr>
              <w:t>&amp; PMO (Leidos)</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rsidTr="00F07689">
        <w:trPr>
          <w:cantSplit/>
        </w:trPr>
        <w:tc>
          <w:tcPr>
            <w:tcW w:w="312" w:type="pct"/>
            <w:vAlign w:val="center"/>
          </w:tcPr>
          <w:p w:rsidR="00F07689" w:rsidRPr="00CE0368" w:rsidRDefault="00726ED6" w:rsidP="00726ED6">
            <w:pPr>
              <w:spacing w:before="60" w:after="60"/>
              <w:jc w:val="center"/>
              <w:rPr>
                <w:rFonts w:ascii="Arial" w:hAnsi="Arial" w:cs="Arial"/>
                <w:szCs w:val="20"/>
                <w:lang w:val="en-AU"/>
              </w:rPr>
            </w:pPr>
            <w:r>
              <w:rPr>
                <w:rFonts w:ascii="Arial" w:hAnsi="Arial" w:cs="Arial"/>
                <w:szCs w:val="20"/>
                <w:lang w:val="en-AU"/>
              </w:rPr>
              <w:t>2</w:t>
            </w:r>
          </w:p>
        </w:tc>
        <w:tc>
          <w:tcPr>
            <w:tcW w:w="1459" w:type="pct"/>
            <w:vAlign w:val="center"/>
          </w:tcPr>
          <w:p w:rsidR="00724D3C" w:rsidRDefault="00724D3C" w:rsidP="00F07689">
            <w:pPr>
              <w:spacing w:before="60" w:after="60"/>
              <w:rPr>
                <w:rFonts w:ascii="Arial" w:hAnsi="Arial" w:cs="Arial"/>
                <w:szCs w:val="20"/>
                <w:lang w:val="en-AU"/>
              </w:rPr>
            </w:pPr>
            <w:r>
              <w:rPr>
                <w:rFonts w:ascii="Arial" w:hAnsi="Arial" w:cs="Arial"/>
                <w:szCs w:val="20"/>
                <w:lang w:val="en-AU"/>
              </w:rPr>
              <w:t>Local VAMC and CPAC processes</w:t>
            </w:r>
          </w:p>
          <w:p w:rsidR="00724D3C" w:rsidRDefault="00724D3C" w:rsidP="00F07689">
            <w:pPr>
              <w:spacing w:before="60" w:after="60"/>
              <w:rPr>
                <w:rFonts w:ascii="Arial" w:hAnsi="Arial" w:cs="Arial"/>
                <w:szCs w:val="20"/>
                <w:lang w:val="en-AU"/>
              </w:rPr>
            </w:pPr>
          </w:p>
          <w:p w:rsidR="00F07689" w:rsidRPr="00CE0368" w:rsidRDefault="00F07689" w:rsidP="00F07689">
            <w:pPr>
              <w:spacing w:before="60" w:after="60"/>
              <w:rPr>
                <w:rFonts w:ascii="Arial" w:hAnsi="Arial" w:cs="Arial"/>
                <w:szCs w:val="20"/>
                <w:lang w:val="en-AU"/>
              </w:rPr>
            </w:pPr>
          </w:p>
        </w:tc>
        <w:tc>
          <w:tcPr>
            <w:tcW w:w="726" w:type="pct"/>
            <w:vAlign w:val="center"/>
          </w:tcPr>
          <w:p w:rsidR="00F07689" w:rsidRPr="002C1137" w:rsidRDefault="00F07689" w:rsidP="00F07689">
            <w:pPr>
              <w:spacing w:before="60" w:after="60"/>
              <w:rPr>
                <w:rFonts w:ascii="Arial" w:hAnsi="Arial" w:cs="Arial"/>
                <w:strike/>
                <w:szCs w:val="20"/>
                <w:lang w:val="en-AU"/>
              </w:rPr>
            </w:pPr>
            <w:r w:rsidRPr="005B3D7A">
              <w:rPr>
                <w:rFonts w:ascii="Arial" w:hAnsi="Arial" w:cs="Arial"/>
                <w:szCs w:val="22"/>
                <w:lang w:val="en-AU"/>
              </w:rPr>
              <w:t>Deployment</w:t>
            </w:r>
          </w:p>
        </w:tc>
        <w:tc>
          <w:tcPr>
            <w:tcW w:w="1825" w:type="pct"/>
            <w:vAlign w:val="center"/>
          </w:tcPr>
          <w:p w:rsidR="00F07689" w:rsidRPr="005B3D7A" w:rsidRDefault="00F61A80" w:rsidP="00F07689">
            <w:pPr>
              <w:spacing w:before="60" w:after="60"/>
              <w:rPr>
                <w:rFonts w:ascii="Arial" w:hAnsi="Arial" w:cs="Arial"/>
                <w:szCs w:val="20"/>
                <w:lang w:val="en-AU"/>
              </w:rPr>
            </w:pPr>
            <w:r w:rsidRPr="005B3D7A">
              <w:rPr>
                <w:rFonts w:ascii="Arial" w:hAnsi="Arial" w:cs="Arial"/>
                <w:szCs w:val="22"/>
                <w:lang w:val="en-AU"/>
              </w:rPr>
              <w:t>Determine and document the roles and responsibilities of those involved in the deployment.</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3</w:t>
            </w:r>
          </w:p>
        </w:tc>
        <w:tc>
          <w:tcPr>
            <w:tcW w:w="1459" w:type="pct"/>
            <w:vAlign w:val="center"/>
          </w:tcPr>
          <w:p w:rsidR="00F07689" w:rsidRPr="00F07689" w:rsidRDefault="003222C8" w:rsidP="00724D3C">
            <w:pPr>
              <w:spacing w:before="60" w:after="60"/>
              <w:rPr>
                <w:rFonts w:ascii="Arial" w:hAnsi="Arial" w:cs="Arial"/>
                <w:szCs w:val="20"/>
                <w:lang w:val="en-AU"/>
              </w:rPr>
            </w:pPr>
            <w:r w:rsidRPr="00B74C64">
              <w:rPr>
                <w:rFonts w:ascii="Arial" w:hAnsi="Arial" w:cs="Arial"/>
                <w:szCs w:val="20"/>
                <w:lang w:val="en-AU"/>
              </w:rPr>
              <w:t xml:space="preserve">Field Testing </w:t>
            </w:r>
            <w:r w:rsidR="00A82B68" w:rsidRPr="00B74C64">
              <w:rPr>
                <w:rFonts w:ascii="Arial" w:hAnsi="Arial" w:cs="Arial"/>
                <w:szCs w:val="20"/>
                <w:lang w:val="en-AU"/>
              </w:rPr>
              <w:t>(I</w:t>
            </w:r>
            <w:r w:rsidRPr="00B74C64">
              <w:rPr>
                <w:rFonts w:ascii="Arial" w:hAnsi="Arial" w:cs="Arial"/>
                <w:szCs w:val="20"/>
                <w:lang w:val="en-AU"/>
              </w:rPr>
              <w:t xml:space="preserve">nitial </w:t>
            </w:r>
            <w:r w:rsidR="00A82B68" w:rsidRPr="00B74C64">
              <w:rPr>
                <w:rFonts w:ascii="Arial" w:hAnsi="Arial" w:cs="Arial"/>
                <w:szCs w:val="20"/>
                <w:lang w:val="en-AU"/>
              </w:rPr>
              <w:t>O</w:t>
            </w:r>
            <w:r w:rsidRPr="00B74C64">
              <w:rPr>
                <w:rFonts w:ascii="Arial" w:hAnsi="Arial" w:cs="Arial"/>
                <w:szCs w:val="20"/>
                <w:lang w:val="en-AU"/>
              </w:rPr>
              <w:t xml:space="preserve">perating </w:t>
            </w:r>
            <w:r w:rsidR="00A82B68" w:rsidRPr="00B74C64">
              <w:rPr>
                <w:rFonts w:ascii="Arial" w:hAnsi="Arial" w:cs="Arial"/>
                <w:szCs w:val="20"/>
                <w:lang w:val="en-AU"/>
              </w:rPr>
              <w:t>C</w:t>
            </w:r>
            <w:r w:rsidRPr="00B74C64">
              <w:rPr>
                <w:rFonts w:ascii="Arial" w:hAnsi="Arial" w:cs="Arial"/>
                <w:szCs w:val="20"/>
                <w:lang w:val="en-AU"/>
              </w:rPr>
              <w:t>apability - IOC</w:t>
            </w:r>
            <w:r w:rsidR="00A82B68" w:rsidRPr="00B74C64">
              <w:rPr>
                <w:rFonts w:ascii="Arial" w:hAnsi="Arial" w:cs="Arial"/>
                <w:szCs w:val="20"/>
                <w:lang w:val="en-AU"/>
              </w:rPr>
              <w:t>)</w:t>
            </w:r>
            <w:r w:rsidR="005B3D7A">
              <w:rPr>
                <w:rFonts w:ascii="Arial" w:hAnsi="Arial" w:cs="Arial"/>
                <w:szCs w:val="20"/>
                <w:lang w:val="en-AU"/>
              </w:rPr>
              <w:t xml:space="preserve">, Health Product Support Testing </w:t>
            </w:r>
            <w:r w:rsidR="00CA3262" w:rsidRPr="00B74C64">
              <w:rPr>
                <w:rFonts w:ascii="Arial" w:hAnsi="Arial" w:cs="Arial"/>
                <w:szCs w:val="20"/>
                <w:lang w:val="en-AU"/>
              </w:rPr>
              <w:t>&amp;</w:t>
            </w:r>
            <w:r w:rsidR="00CA3262">
              <w:rPr>
                <w:rFonts w:ascii="Arial" w:hAnsi="Arial" w:cs="Arial"/>
                <w:szCs w:val="20"/>
                <w:lang w:val="en-AU"/>
              </w:rPr>
              <w:t xml:space="preserve"> </w:t>
            </w:r>
            <w:r w:rsidR="005B3D7A">
              <w:rPr>
                <w:rFonts w:ascii="Arial" w:hAnsi="Arial" w:cs="Arial"/>
                <w:szCs w:val="20"/>
                <w:lang w:val="en-AU"/>
              </w:rPr>
              <w:t xml:space="preserve">VIP </w:t>
            </w:r>
            <w:r w:rsidR="00CA3262">
              <w:rPr>
                <w:rFonts w:ascii="Arial" w:hAnsi="Arial" w:cs="Arial"/>
                <w:szCs w:val="20"/>
                <w:lang w:val="en-AU"/>
              </w:rPr>
              <w:t xml:space="preserve">Release </w:t>
            </w:r>
            <w:r w:rsidR="00724D3C">
              <w:rPr>
                <w:rFonts w:ascii="Arial" w:hAnsi="Arial" w:cs="Arial"/>
                <w:szCs w:val="20"/>
                <w:lang w:val="en-AU"/>
              </w:rPr>
              <w:t>Agent Approval</w:t>
            </w:r>
            <w:r w:rsidR="005B3D7A">
              <w:rPr>
                <w:rFonts w:ascii="Arial" w:hAnsi="Arial" w:cs="Arial"/>
                <w:szCs w:val="20"/>
                <w:lang w:val="en-AU"/>
              </w:rPr>
              <w:t xml:space="preserve"> </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w:t>
            </w:r>
            <w:r w:rsidRPr="0061401D">
              <w:rPr>
                <w:rFonts w:ascii="Arial" w:hAnsi="Arial" w:cs="Arial"/>
                <w:szCs w:val="22"/>
                <w:lang w:val="en-AU"/>
              </w:rPr>
              <w:t>operational readiness</w:t>
            </w:r>
            <w:r w:rsidRPr="00F07689">
              <w:rPr>
                <w:rFonts w:ascii="Arial" w:hAnsi="Arial" w:cs="Arial"/>
                <w:szCs w:val="22"/>
                <w:lang w:val="en-AU"/>
              </w:rPr>
              <w:t xml:space="preserve"> </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Testing</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4</w:t>
            </w:r>
          </w:p>
        </w:tc>
        <w:tc>
          <w:tcPr>
            <w:tcW w:w="1459" w:type="pct"/>
            <w:vAlign w:val="center"/>
          </w:tcPr>
          <w:p w:rsidR="00F07689" w:rsidRPr="00F07689" w:rsidRDefault="005B3D7A" w:rsidP="00C1097E">
            <w:pPr>
              <w:spacing w:before="60" w:after="60"/>
              <w:rPr>
                <w:rFonts w:ascii="Arial" w:hAnsi="Arial" w:cs="Arial"/>
                <w:szCs w:val="20"/>
                <w:lang w:val="en-AU"/>
              </w:rPr>
            </w:pPr>
            <w:r>
              <w:rPr>
                <w:rFonts w:ascii="Arial" w:hAnsi="Arial" w:cs="Arial"/>
                <w:szCs w:val="20"/>
                <w:lang w:val="en-AU"/>
              </w:rPr>
              <w:t>Health product Support and Field Operations</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5</w:t>
            </w:r>
          </w:p>
        </w:tc>
        <w:tc>
          <w:tcPr>
            <w:tcW w:w="1459" w:type="pct"/>
            <w:vAlign w:val="center"/>
          </w:tcPr>
          <w:p w:rsidR="00F07689" w:rsidRPr="00F07689" w:rsidRDefault="00A82B68" w:rsidP="00F07689">
            <w:pPr>
              <w:spacing w:before="60" w:after="60"/>
              <w:rPr>
                <w:rFonts w:ascii="Arial" w:hAnsi="Arial" w:cs="Arial"/>
                <w:szCs w:val="20"/>
                <w:lang w:val="en-AU"/>
              </w:rPr>
            </w:pPr>
            <w:r>
              <w:rPr>
                <w:rFonts w:ascii="Arial" w:hAnsi="Arial" w:cs="Arial"/>
                <w:szCs w:val="20"/>
                <w:lang w:val="en-AU"/>
              </w:rPr>
              <w:t xml:space="preserve">Individual Veterans Administration Medical </w:t>
            </w:r>
            <w:proofErr w:type="spellStart"/>
            <w:r>
              <w:rPr>
                <w:rFonts w:ascii="Arial" w:hAnsi="Arial" w:cs="Arial"/>
                <w:szCs w:val="20"/>
                <w:lang w:val="en-AU"/>
              </w:rPr>
              <w:t>Centers</w:t>
            </w:r>
            <w:proofErr w:type="spellEnd"/>
            <w:r w:rsidR="00A367B9">
              <w:rPr>
                <w:rFonts w:ascii="Arial" w:hAnsi="Arial" w:cs="Arial"/>
                <w:szCs w:val="20"/>
                <w:lang w:val="en-AU"/>
              </w:rPr>
              <w:t xml:space="preserve"> (VAMCs)</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lastRenderedPageBreak/>
              <w:t>6</w:t>
            </w:r>
          </w:p>
        </w:tc>
        <w:tc>
          <w:tcPr>
            <w:tcW w:w="1459" w:type="pct"/>
            <w:vAlign w:val="center"/>
          </w:tcPr>
          <w:p w:rsidR="00F07689" w:rsidRPr="00F07689" w:rsidRDefault="005B3D7A" w:rsidP="00F07689">
            <w:pPr>
              <w:spacing w:before="60" w:after="60"/>
              <w:rPr>
                <w:rFonts w:ascii="Arial" w:hAnsi="Arial" w:cs="Arial"/>
                <w:szCs w:val="20"/>
                <w:lang w:val="en-AU"/>
              </w:rPr>
            </w:pPr>
            <w:r>
              <w:rPr>
                <w:rFonts w:ascii="Arial" w:hAnsi="Arial" w:cs="Arial"/>
                <w:szCs w:val="20"/>
                <w:lang w:val="en-AU"/>
              </w:rPr>
              <w:t xml:space="preserve"> VIP Release Agent</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7</w:t>
            </w:r>
          </w:p>
        </w:tc>
        <w:tc>
          <w:tcPr>
            <w:tcW w:w="1459" w:type="pct"/>
            <w:vAlign w:val="center"/>
          </w:tcPr>
          <w:p w:rsidR="00F07689" w:rsidRPr="00F07689" w:rsidRDefault="00A82B68" w:rsidP="00DE11B2">
            <w:pPr>
              <w:spacing w:before="60" w:after="60"/>
              <w:rPr>
                <w:rFonts w:ascii="Arial" w:hAnsi="Arial" w:cs="Arial"/>
                <w:szCs w:val="20"/>
                <w:lang w:val="en-AU"/>
              </w:rPr>
            </w:pPr>
            <w:r>
              <w:rPr>
                <w:rFonts w:ascii="Arial" w:hAnsi="Arial" w:cs="Arial"/>
                <w:szCs w:val="20"/>
                <w:lang w:val="en-AU"/>
              </w:rPr>
              <w:t xml:space="preserve">N/A for this patch as we are using only the existing </w:t>
            </w:r>
            <w:proofErr w:type="spellStart"/>
            <w:r>
              <w:rPr>
                <w:rFonts w:ascii="Arial" w:hAnsi="Arial" w:cs="Arial"/>
                <w:szCs w:val="20"/>
                <w:lang w:val="en-AU"/>
              </w:rPr>
              <w:t>VistA</w:t>
            </w:r>
            <w:proofErr w:type="spellEnd"/>
            <w:r>
              <w:rPr>
                <w:rFonts w:ascii="Arial" w:hAnsi="Arial" w:cs="Arial"/>
                <w:szCs w:val="20"/>
                <w:lang w:val="en-AU"/>
              </w:rPr>
              <w:t xml:space="preserve"> system</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rsidR="00F07689" w:rsidRPr="00F07689" w:rsidRDefault="00F07689" w:rsidP="00F07689">
            <w:pPr>
              <w:spacing w:before="60" w:after="60"/>
              <w:rPr>
                <w:rFonts w:ascii="Arial" w:hAnsi="Arial" w:cs="Arial"/>
                <w:szCs w:val="20"/>
                <w:lang w:val="en-AU"/>
              </w:rPr>
            </w:pPr>
          </w:p>
        </w:tc>
      </w:tr>
      <w:tr w:rsidR="00F07689" w:rsidRPr="00F07689" w:rsidTr="00F07689">
        <w:trPr>
          <w:cantSplit/>
        </w:trPr>
        <w:tc>
          <w:tcPr>
            <w:tcW w:w="312" w:type="pct"/>
            <w:vAlign w:val="center"/>
          </w:tcPr>
          <w:p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8</w:t>
            </w:r>
          </w:p>
        </w:tc>
        <w:tc>
          <w:tcPr>
            <w:tcW w:w="1459" w:type="pct"/>
            <w:vAlign w:val="center"/>
          </w:tcPr>
          <w:p w:rsidR="00F07689" w:rsidRPr="00F07689" w:rsidDel="00004DBA" w:rsidRDefault="00A82B68" w:rsidP="004501E8">
            <w:pPr>
              <w:spacing w:before="60" w:after="60"/>
              <w:rPr>
                <w:rFonts w:ascii="Arial" w:hAnsi="Arial" w:cs="Arial"/>
                <w:szCs w:val="20"/>
                <w:lang w:val="en-AU"/>
              </w:rPr>
            </w:pPr>
            <w:r>
              <w:rPr>
                <w:rFonts w:ascii="Arial" w:hAnsi="Arial" w:cs="Arial"/>
                <w:szCs w:val="20"/>
                <w:lang w:val="en-AU"/>
              </w:rPr>
              <w:t xml:space="preserve">VA’s </w:t>
            </w:r>
            <w:proofErr w:type="spellStart"/>
            <w:r>
              <w:rPr>
                <w:rFonts w:ascii="Arial" w:hAnsi="Arial" w:cs="Arial"/>
                <w:szCs w:val="20"/>
                <w:lang w:val="en-AU"/>
              </w:rPr>
              <w:t>eBusiness</w:t>
            </w:r>
            <w:proofErr w:type="spellEnd"/>
            <w:r>
              <w:rPr>
                <w:rFonts w:ascii="Arial" w:hAnsi="Arial" w:cs="Arial"/>
                <w:szCs w:val="20"/>
                <w:lang w:val="en-AU"/>
              </w:rPr>
              <w:t xml:space="preserve"> team</w:t>
            </w:r>
          </w:p>
        </w:tc>
        <w:tc>
          <w:tcPr>
            <w:tcW w:w="726"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rsidTr="00F07689">
        <w:trPr>
          <w:cantSplit/>
        </w:trPr>
        <w:tc>
          <w:tcPr>
            <w:tcW w:w="312" w:type="pct"/>
            <w:vAlign w:val="center"/>
          </w:tcPr>
          <w:p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9</w:t>
            </w:r>
          </w:p>
        </w:tc>
        <w:tc>
          <w:tcPr>
            <w:tcW w:w="1459" w:type="pct"/>
            <w:vAlign w:val="center"/>
          </w:tcPr>
          <w:p w:rsidR="00F61A80" w:rsidRPr="00F07689" w:rsidDel="00F61A80" w:rsidRDefault="005B3D7A" w:rsidP="00C1097E">
            <w:pPr>
              <w:spacing w:before="60" w:after="60"/>
              <w:rPr>
                <w:rFonts w:ascii="Arial" w:hAnsi="Arial" w:cs="Arial"/>
                <w:szCs w:val="22"/>
                <w:lang w:val="en-AU"/>
              </w:rPr>
            </w:pPr>
            <w:r>
              <w:rPr>
                <w:rFonts w:ascii="Arial" w:hAnsi="Arial" w:cs="Arial"/>
                <w:szCs w:val="22"/>
                <w:lang w:val="en-AU"/>
              </w:rPr>
              <w:t>VIP release Agent, Health Product Support</w:t>
            </w:r>
            <w:r w:rsidR="00DE11B2">
              <w:rPr>
                <w:rFonts w:ascii="Arial" w:hAnsi="Arial" w:cs="Arial"/>
                <w:szCs w:val="22"/>
                <w:lang w:val="en-AU"/>
              </w:rPr>
              <w:t xml:space="preserve"> </w:t>
            </w:r>
            <w:r w:rsidR="00C1097E">
              <w:rPr>
                <w:rFonts w:ascii="Arial" w:hAnsi="Arial" w:cs="Arial"/>
                <w:szCs w:val="22"/>
                <w:lang w:val="en-AU"/>
              </w:rPr>
              <w:t xml:space="preserve">&amp; </w:t>
            </w:r>
            <w:r w:rsidR="00C1097E" w:rsidRPr="00C1097E">
              <w:rPr>
                <w:rFonts w:ascii="Arial" w:hAnsi="Arial" w:cs="Arial"/>
                <w:szCs w:val="22"/>
                <w:lang w:val="en-AU"/>
              </w:rPr>
              <w:t xml:space="preserve">the </w:t>
            </w:r>
            <w:r w:rsidR="00DE11B2" w:rsidRPr="00C1097E">
              <w:rPr>
                <w:rFonts w:ascii="Arial" w:hAnsi="Arial" w:cs="Arial"/>
                <w:szCs w:val="22"/>
                <w:lang w:val="en-AU"/>
              </w:rPr>
              <w:t>dev</w:t>
            </w:r>
            <w:r w:rsidR="004501E8" w:rsidRPr="00C1097E">
              <w:rPr>
                <w:rFonts w:ascii="Arial" w:hAnsi="Arial" w:cs="Arial"/>
                <w:szCs w:val="22"/>
                <w:lang w:val="en-AU"/>
              </w:rPr>
              <w:t>elopment</w:t>
            </w:r>
            <w:r w:rsidR="00DE11B2" w:rsidRPr="00C1097E">
              <w:rPr>
                <w:rFonts w:ascii="Arial" w:hAnsi="Arial" w:cs="Arial"/>
                <w:szCs w:val="22"/>
                <w:lang w:val="en-AU"/>
              </w:rPr>
              <w:t xml:space="preserve"> team</w:t>
            </w:r>
          </w:p>
        </w:tc>
        <w:tc>
          <w:tcPr>
            <w:tcW w:w="726" w:type="pct"/>
            <w:vAlign w:val="center"/>
          </w:tcPr>
          <w:p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rsidR="00F61A80"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rsidTr="00F07689">
        <w:trPr>
          <w:cantSplit/>
        </w:trPr>
        <w:tc>
          <w:tcPr>
            <w:tcW w:w="312" w:type="pct"/>
            <w:vAlign w:val="center"/>
          </w:tcPr>
          <w:p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10</w:t>
            </w:r>
          </w:p>
        </w:tc>
        <w:tc>
          <w:tcPr>
            <w:tcW w:w="1459" w:type="pct"/>
            <w:vAlign w:val="center"/>
          </w:tcPr>
          <w:p w:rsidR="00F61A80" w:rsidRPr="00F07689" w:rsidDel="00F61A80" w:rsidRDefault="00A82B68" w:rsidP="00F07689">
            <w:pPr>
              <w:spacing w:before="60" w:after="60"/>
              <w:rPr>
                <w:rFonts w:ascii="Arial" w:hAnsi="Arial" w:cs="Arial"/>
                <w:szCs w:val="22"/>
                <w:lang w:val="en-AU"/>
              </w:rPr>
            </w:pPr>
            <w:r>
              <w:rPr>
                <w:rFonts w:ascii="Arial" w:hAnsi="Arial" w:cs="Arial"/>
                <w:szCs w:val="22"/>
                <w:lang w:val="en-AU"/>
              </w:rPr>
              <w:t xml:space="preserve">No changes to current process – we are using the existing </w:t>
            </w:r>
            <w:proofErr w:type="spellStart"/>
            <w:r>
              <w:rPr>
                <w:rFonts w:ascii="Arial" w:hAnsi="Arial" w:cs="Arial"/>
                <w:szCs w:val="22"/>
                <w:lang w:val="en-AU"/>
              </w:rPr>
              <w:t>VistA</w:t>
            </w:r>
            <w:proofErr w:type="spellEnd"/>
            <w:r>
              <w:rPr>
                <w:rFonts w:ascii="Arial" w:hAnsi="Arial" w:cs="Arial"/>
                <w:szCs w:val="22"/>
                <w:lang w:val="en-AU"/>
              </w:rPr>
              <w:t xml:space="preserve"> system</w:t>
            </w:r>
          </w:p>
        </w:tc>
        <w:tc>
          <w:tcPr>
            <w:tcW w:w="726" w:type="pct"/>
            <w:vAlign w:val="center"/>
          </w:tcPr>
          <w:p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rsidR="00F61A80" w:rsidRPr="00F07689" w:rsidRDefault="00726ED6" w:rsidP="00F07689">
            <w:pPr>
              <w:spacing w:before="60" w:after="60"/>
              <w:rPr>
                <w:rFonts w:ascii="Arial" w:hAnsi="Arial" w:cs="Arial"/>
                <w:szCs w:val="20"/>
                <w:lang w:val="en-AU"/>
              </w:rPr>
            </w:pPr>
            <w:r>
              <w:rPr>
                <w:rFonts w:ascii="Arial" w:hAnsi="Arial" w:cs="Arial"/>
                <w:szCs w:val="20"/>
                <w:lang w:val="en-AU"/>
              </w:rPr>
              <w:t>Warranty</w:t>
            </w:r>
          </w:p>
        </w:tc>
      </w:tr>
    </w:tbl>
    <w:p w:rsidR="00F07689" w:rsidRPr="00F07689" w:rsidRDefault="005F10A9" w:rsidP="009123D8">
      <w:pPr>
        <w:pStyle w:val="Heading1"/>
      </w:pPr>
      <w:bookmarkStart w:id="27" w:name="_Toc471313651"/>
      <w:bookmarkStart w:id="28" w:name="_Toc471396305"/>
      <w:bookmarkStart w:id="29" w:name="_Toc471401575"/>
      <w:bookmarkStart w:id="30" w:name="_Toc471401743"/>
      <w:bookmarkStart w:id="31" w:name="_Toc471980678"/>
      <w:bookmarkStart w:id="32" w:name="_Toc421540860"/>
      <w:bookmarkEnd w:id="27"/>
      <w:bookmarkEnd w:id="28"/>
      <w:bookmarkEnd w:id="29"/>
      <w:bookmarkEnd w:id="30"/>
      <w:r>
        <w:t>Deployment</w:t>
      </w:r>
      <w:bookmarkEnd w:id="31"/>
      <w:r>
        <w:t xml:space="preserve"> </w:t>
      </w:r>
      <w:bookmarkEnd w:id="32"/>
    </w:p>
    <w:p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rsidR="00F07689" w:rsidRPr="00F07689" w:rsidRDefault="00F07689" w:rsidP="00F07689">
      <w:pPr>
        <w:spacing w:before="120" w:after="120"/>
        <w:rPr>
          <w:i/>
          <w:iCs/>
          <w:color w:val="0000FF"/>
          <w:sz w:val="24"/>
          <w:szCs w:val="20"/>
        </w:rPr>
      </w:pPr>
      <w:r w:rsidRPr="00F07689">
        <w:rPr>
          <w:sz w:val="24"/>
          <w:szCs w:val="20"/>
        </w:rPr>
        <w:t xml:space="preserve">This section provides the schedule and milestones for the deployment. </w:t>
      </w:r>
    </w:p>
    <w:p w:rsidR="00F07689" w:rsidRPr="00F07689" w:rsidRDefault="00F07689" w:rsidP="009123D8">
      <w:pPr>
        <w:pStyle w:val="Heading2"/>
      </w:pPr>
      <w:bookmarkStart w:id="33" w:name="_Toc471312556"/>
      <w:bookmarkStart w:id="34" w:name="_Toc471313658"/>
      <w:bookmarkStart w:id="35" w:name="_Toc471396312"/>
      <w:bookmarkStart w:id="36" w:name="_Toc471401582"/>
      <w:bookmarkStart w:id="37" w:name="_Toc471401750"/>
      <w:bookmarkStart w:id="38" w:name="_Toc421540861"/>
      <w:bookmarkStart w:id="39" w:name="_Toc471980679"/>
      <w:bookmarkEnd w:id="33"/>
      <w:bookmarkEnd w:id="34"/>
      <w:bookmarkEnd w:id="35"/>
      <w:bookmarkEnd w:id="36"/>
      <w:bookmarkEnd w:id="37"/>
      <w:r w:rsidRPr="00F07689">
        <w:t>Timeline</w:t>
      </w:r>
      <w:bookmarkEnd w:id="38"/>
      <w:bookmarkEnd w:id="39"/>
      <w:r w:rsidRPr="00F07689">
        <w:t xml:space="preserve"> </w:t>
      </w:r>
    </w:p>
    <w:p w:rsidR="00F07689" w:rsidRPr="00F07689" w:rsidRDefault="00F07689" w:rsidP="00F07689">
      <w:pPr>
        <w:spacing w:before="120" w:after="120"/>
        <w:rPr>
          <w:sz w:val="24"/>
          <w:szCs w:val="20"/>
        </w:rPr>
      </w:pPr>
      <w:r w:rsidRPr="00F07689">
        <w:rPr>
          <w:sz w:val="24"/>
          <w:szCs w:val="20"/>
        </w:rPr>
        <w:t xml:space="preserve">The </w:t>
      </w:r>
      <w:r w:rsidRPr="00724D3C">
        <w:rPr>
          <w:sz w:val="24"/>
          <w:szCs w:val="20"/>
        </w:rPr>
        <w:t xml:space="preserve">deployment and installation is scheduled to run for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rsidR="00F07689" w:rsidRPr="00F07689" w:rsidRDefault="00F07689" w:rsidP="009123D8">
      <w:pPr>
        <w:pStyle w:val="Heading2"/>
      </w:pPr>
      <w:bookmarkStart w:id="40" w:name="_Toc471401584"/>
      <w:bookmarkStart w:id="41" w:name="_Toc471401752"/>
      <w:bookmarkStart w:id="42" w:name="_Toc421540862"/>
      <w:bookmarkStart w:id="43" w:name="_Toc471980680"/>
      <w:bookmarkEnd w:id="40"/>
      <w:bookmarkEnd w:id="41"/>
      <w:r w:rsidRPr="00F07689">
        <w:t>Site Readiness Assessment</w:t>
      </w:r>
      <w:bookmarkEnd w:id="42"/>
      <w:bookmarkEnd w:id="43"/>
      <w:r w:rsidRPr="00F07689">
        <w:t xml:space="preserve"> </w:t>
      </w:r>
    </w:p>
    <w:p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235475">
        <w:rPr>
          <w:sz w:val="24"/>
          <w:szCs w:val="20"/>
        </w:rPr>
        <w:t>IB*2.0*576</w:t>
      </w:r>
      <w:r w:rsidRPr="00F07689">
        <w:rPr>
          <w:sz w:val="24"/>
          <w:szCs w:val="20"/>
        </w:rPr>
        <w:t xml:space="preserve"> deployment. </w:t>
      </w:r>
    </w:p>
    <w:p w:rsidR="00F07689" w:rsidRPr="00F07689" w:rsidRDefault="00F07689" w:rsidP="009123D8">
      <w:pPr>
        <w:pStyle w:val="Heading3"/>
      </w:pPr>
      <w:bookmarkStart w:id="44" w:name="_Toc421540863"/>
      <w:bookmarkStart w:id="45" w:name="_Toc471980681"/>
      <w:r w:rsidRPr="00F07689">
        <w:t>Deployment Topology (Targeted Architecture)</w:t>
      </w:r>
      <w:bookmarkEnd w:id="44"/>
      <w:bookmarkEnd w:id="45"/>
    </w:p>
    <w:p w:rsidR="00A367B9" w:rsidRPr="00F07689" w:rsidRDefault="00A367B9" w:rsidP="00256482">
      <w:r w:rsidRPr="00256482">
        <w:t>Th</w:t>
      </w:r>
      <w:r w:rsidR="00235475">
        <w:t>is patch IB*2.0*576</w:t>
      </w:r>
      <w:r>
        <w:t xml:space="preserve"> is to be nationally released to all VAMCs.</w:t>
      </w:r>
    </w:p>
    <w:p w:rsidR="00F07689" w:rsidRPr="00F07689" w:rsidRDefault="00F07689" w:rsidP="009123D8">
      <w:pPr>
        <w:pStyle w:val="Heading3"/>
      </w:pPr>
      <w:bookmarkStart w:id="46" w:name="_Toc421540864"/>
      <w:bookmarkStart w:id="47" w:name="_Toc471980682"/>
      <w:r w:rsidRPr="00F07689">
        <w:t>Site Information (Locations, Deployment Recipients)</w:t>
      </w:r>
      <w:bookmarkEnd w:id="46"/>
      <w:bookmarkEnd w:id="47"/>
      <w:r w:rsidRPr="00F07689">
        <w:t xml:space="preserve"> </w:t>
      </w:r>
    </w:p>
    <w:p w:rsidR="003222C8" w:rsidRDefault="00A367B9" w:rsidP="00256482">
      <w:r w:rsidRPr="003222C8">
        <w:t xml:space="preserve">The test sites for IOC testing </w:t>
      </w:r>
      <w:r w:rsidR="003222C8">
        <w:t xml:space="preserve">are: TBD  </w:t>
      </w:r>
    </w:p>
    <w:p w:rsidR="00A367B9" w:rsidRDefault="003222C8" w:rsidP="008654DD">
      <w:pPr>
        <w:pStyle w:val="ListParagraph"/>
        <w:numPr>
          <w:ilvl w:val="0"/>
          <w:numId w:val="17"/>
        </w:numPr>
      </w:pPr>
      <w:r w:rsidRPr="003222C8">
        <w:lastRenderedPageBreak/>
        <w:t>Th</w:t>
      </w:r>
      <w:r>
        <w:t>ese sites</w:t>
      </w:r>
      <w:r w:rsidRPr="003222C8">
        <w:t xml:space="preserve"> will not be defined </w:t>
      </w:r>
      <w:r>
        <w:t xml:space="preserve">here </w:t>
      </w:r>
      <w:r w:rsidRPr="003222C8">
        <w:t xml:space="preserve">until the sites have signed the Memorandum of Understanding (MOUs) and testing has completed as sometimes a site </w:t>
      </w:r>
      <w:r>
        <w:t>has</w:t>
      </w:r>
      <w:r w:rsidRPr="003222C8">
        <w:t xml:space="preserve"> to stop testing prior to the end of IOC.</w:t>
      </w:r>
    </w:p>
    <w:p w:rsidR="009B2E03" w:rsidRDefault="009B2E03" w:rsidP="007453E5">
      <w:pPr>
        <w:ind w:left="360"/>
      </w:pPr>
    </w:p>
    <w:p w:rsidR="003222C8" w:rsidRPr="0051252D" w:rsidRDefault="0051252D" w:rsidP="00444AFE">
      <w:r>
        <w:t>Upon national release all VAMCs are expected to install this patch with</w:t>
      </w:r>
      <w:r w:rsidR="008C6A3C">
        <w:t>in</w:t>
      </w:r>
      <w:r>
        <w:t xml:space="preserve"> the compliance date.</w:t>
      </w:r>
    </w:p>
    <w:p w:rsidR="00F07689" w:rsidRPr="00F07689" w:rsidRDefault="00F07689" w:rsidP="009123D8">
      <w:pPr>
        <w:pStyle w:val="Heading3"/>
      </w:pPr>
      <w:bookmarkStart w:id="48" w:name="_Toc471311905"/>
      <w:bookmarkStart w:id="49" w:name="_Toc471312561"/>
      <w:bookmarkStart w:id="50" w:name="_Toc471313663"/>
      <w:bookmarkStart w:id="51" w:name="_Toc471396317"/>
      <w:bookmarkStart w:id="52" w:name="_Toc471401588"/>
      <w:bookmarkStart w:id="53" w:name="_Toc471401756"/>
      <w:bookmarkStart w:id="54" w:name="_Toc421540865"/>
      <w:bookmarkStart w:id="55" w:name="_Toc471980683"/>
      <w:bookmarkEnd w:id="48"/>
      <w:bookmarkEnd w:id="49"/>
      <w:bookmarkEnd w:id="50"/>
      <w:bookmarkEnd w:id="51"/>
      <w:bookmarkEnd w:id="52"/>
      <w:bookmarkEnd w:id="53"/>
      <w:r w:rsidRPr="00F07689">
        <w:t>Site Preparation</w:t>
      </w:r>
      <w:bookmarkEnd w:id="54"/>
      <w:bookmarkEnd w:id="55"/>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rsidTr="00F07689">
        <w:trPr>
          <w:cantSplit/>
          <w:tblHeader/>
        </w:trPr>
        <w:tc>
          <w:tcPr>
            <w:tcW w:w="831" w:type="pct"/>
            <w:shd w:val="clear" w:color="auto" w:fill="CCCCCC"/>
            <w:vAlign w:val="center"/>
          </w:tcPr>
          <w:p w:rsidR="00F07689" w:rsidRPr="00F07689" w:rsidRDefault="00F07689" w:rsidP="00F07689">
            <w:pPr>
              <w:spacing w:before="60" w:after="60"/>
              <w:rPr>
                <w:rFonts w:ascii="Arial" w:hAnsi="Arial" w:cs="Arial"/>
                <w:b/>
                <w:szCs w:val="22"/>
              </w:rPr>
            </w:pPr>
            <w:bookmarkStart w:id="56" w:name="ColumnTitle_04"/>
            <w:bookmarkEnd w:id="56"/>
            <w:r w:rsidRPr="00F07689">
              <w:rPr>
                <w:rFonts w:ascii="Arial" w:hAnsi="Arial" w:cs="Arial"/>
                <w:b/>
                <w:szCs w:val="22"/>
              </w:rPr>
              <w:t>Site/Other</w:t>
            </w:r>
          </w:p>
        </w:tc>
        <w:tc>
          <w:tcPr>
            <w:tcW w:w="11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rsidTr="00F07689">
        <w:trPr>
          <w:cantSplit/>
        </w:trPr>
        <w:tc>
          <w:tcPr>
            <w:tcW w:w="831"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105"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218"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054"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rsidR="00F07689" w:rsidRPr="00F07689" w:rsidRDefault="008C6A3C" w:rsidP="00F07689">
            <w:pPr>
              <w:spacing w:before="60" w:after="60"/>
              <w:rPr>
                <w:rFonts w:ascii="Arial" w:hAnsi="Arial" w:cs="Arial"/>
                <w:szCs w:val="20"/>
              </w:rPr>
            </w:pPr>
            <w:r>
              <w:rPr>
                <w:rFonts w:ascii="Arial" w:hAnsi="Arial" w:cs="Arial"/>
                <w:szCs w:val="20"/>
              </w:rPr>
              <w:t>N/A</w:t>
            </w:r>
          </w:p>
        </w:tc>
      </w:tr>
    </w:tbl>
    <w:p w:rsidR="00F07689" w:rsidRPr="00F07689" w:rsidRDefault="00F07689" w:rsidP="00FF21FD">
      <w:pPr>
        <w:pStyle w:val="Heading2"/>
      </w:pPr>
      <w:bookmarkStart w:id="57" w:name="_Toc471313665"/>
      <w:bookmarkStart w:id="58" w:name="_Toc471396319"/>
      <w:bookmarkStart w:id="59" w:name="_Toc471401590"/>
      <w:bookmarkStart w:id="60" w:name="_Toc471401758"/>
      <w:bookmarkStart w:id="61" w:name="_Toc471313671"/>
      <w:bookmarkStart w:id="62" w:name="_Toc471396325"/>
      <w:bookmarkStart w:id="63" w:name="_Toc471401596"/>
      <w:bookmarkStart w:id="64" w:name="_Toc471401764"/>
      <w:bookmarkStart w:id="65" w:name="_Toc421540866"/>
      <w:bookmarkStart w:id="66" w:name="_Toc471980684"/>
      <w:bookmarkEnd w:id="57"/>
      <w:bookmarkEnd w:id="58"/>
      <w:bookmarkEnd w:id="59"/>
      <w:bookmarkEnd w:id="60"/>
      <w:bookmarkEnd w:id="61"/>
      <w:bookmarkEnd w:id="62"/>
      <w:bookmarkEnd w:id="63"/>
      <w:bookmarkEnd w:id="64"/>
      <w:r w:rsidRPr="00F07689">
        <w:t>Resources</w:t>
      </w:r>
      <w:bookmarkEnd w:id="65"/>
      <w:bookmarkEnd w:id="66"/>
    </w:p>
    <w:p w:rsidR="00F07689" w:rsidRPr="00D370DE" w:rsidRDefault="00F07689" w:rsidP="00FF21FD">
      <w:pPr>
        <w:pStyle w:val="Heading3"/>
      </w:pPr>
      <w:bookmarkStart w:id="67" w:name="_Toc471401603"/>
      <w:bookmarkStart w:id="68" w:name="_Toc471401771"/>
      <w:bookmarkStart w:id="69" w:name="_Toc471401604"/>
      <w:bookmarkStart w:id="70" w:name="_Toc471401772"/>
      <w:bookmarkStart w:id="71" w:name="_Toc471401605"/>
      <w:bookmarkStart w:id="72" w:name="_Toc471401773"/>
      <w:bookmarkStart w:id="73" w:name="_Toc421540867"/>
      <w:bookmarkStart w:id="74" w:name="_Toc471980685"/>
      <w:bookmarkEnd w:id="67"/>
      <w:bookmarkEnd w:id="68"/>
      <w:bookmarkEnd w:id="69"/>
      <w:bookmarkEnd w:id="70"/>
      <w:bookmarkEnd w:id="71"/>
      <w:bookmarkEnd w:id="72"/>
      <w:r w:rsidRPr="00D370DE">
        <w:t>Facility Specifics</w:t>
      </w:r>
      <w:bookmarkEnd w:id="73"/>
      <w:bookmarkEnd w:id="74"/>
    </w:p>
    <w:p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rsidTr="00F07689">
        <w:trPr>
          <w:cantSplit/>
          <w:tblHeader/>
        </w:trPr>
        <w:tc>
          <w:tcPr>
            <w:tcW w:w="1250" w:type="pct"/>
            <w:shd w:val="clear" w:color="auto" w:fill="CCCCCC"/>
            <w:vAlign w:val="center"/>
          </w:tcPr>
          <w:p w:rsidR="00F07689" w:rsidRPr="00F07689" w:rsidRDefault="00F07689" w:rsidP="00F07689">
            <w:pPr>
              <w:spacing w:before="60" w:after="60"/>
              <w:rPr>
                <w:rFonts w:ascii="Arial" w:hAnsi="Arial" w:cs="Arial"/>
                <w:b/>
                <w:szCs w:val="22"/>
              </w:rPr>
            </w:pPr>
            <w:bookmarkStart w:id="75" w:name="ColumnTitle_05"/>
            <w:bookmarkEnd w:id="75"/>
            <w:r w:rsidRPr="00F07689">
              <w:rPr>
                <w:rFonts w:ascii="Arial" w:hAnsi="Arial" w:cs="Arial"/>
                <w:b/>
                <w:szCs w:val="22"/>
              </w:rPr>
              <w:t>Site</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1250"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8C6A3C" w:rsidP="00F07689">
            <w:pPr>
              <w:spacing w:before="60" w:after="60"/>
              <w:rPr>
                <w:rFonts w:ascii="Arial" w:hAnsi="Arial" w:cs="Arial"/>
                <w:szCs w:val="20"/>
              </w:rPr>
            </w:pPr>
            <w:r>
              <w:rPr>
                <w:rFonts w:ascii="Arial" w:hAnsi="Arial" w:cs="Arial"/>
                <w:szCs w:val="20"/>
              </w:rPr>
              <w:t>N/A</w:t>
            </w:r>
          </w:p>
        </w:tc>
      </w:tr>
    </w:tbl>
    <w:p w:rsidR="00F07689" w:rsidRPr="00F07689" w:rsidRDefault="00F07689" w:rsidP="00FF21FD">
      <w:pPr>
        <w:pStyle w:val="Heading3"/>
      </w:pPr>
      <w:bookmarkStart w:id="76" w:name="_Toc471313679"/>
      <w:bookmarkStart w:id="77" w:name="_Toc471396333"/>
      <w:bookmarkStart w:id="78" w:name="_Toc471401607"/>
      <w:bookmarkStart w:id="79" w:name="_Toc471401775"/>
      <w:bookmarkStart w:id="80" w:name="_Toc471313684"/>
      <w:bookmarkStart w:id="81" w:name="_Toc471396338"/>
      <w:bookmarkStart w:id="82" w:name="_Toc471401612"/>
      <w:bookmarkStart w:id="83" w:name="_Toc471401780"/>
      <w:bookmarkStart w:id="84" w:name="_Toc421540868"/>
      <w:bookmarkStart w:id="85" w:name="_Toc471980686"/>
      <w:bookmarkEnd w:id="76"/>
      <w:bookmarkEnd w:id="77"/>
      <w:bookmarkEnd w:id="78"/>
      <w:bookmarkEnd w:id="79"/>
      <w:bookmarkEnd w:id="80"/>
      <w:bookmarkEnd w:id="81"/>
      <w:bookmarkEnd w:id="82"/>
      <w:bookmarkEnd w:id="83"/>
      <w:r w:rsidRPr="00F07689">
        <w:t>Hardware</w:t>
      </w:r>
      <w:bookmarkEnd w:id="84"/>
      <w:bookmarkEnd w:id="85"/>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86" w:name="ColumnTitle_06"/>
            <w:bookmarkEnd w:id="86"/>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8C6A3C" w:rsidP="00F07689">
            <w:pPr>
              <w:spacing w:before="60" w:after="60"/>
              <w:rPr>
                <w:rFonts w:ascii="Arial" w:hAnsi="Arial" w:cs="Arial"/>
                <w:szCs w:val="20"/>
              </w:rPr>
            </w:pPr>
            <w:r>
              <w:rPr>
                <w:rFonts w:ascii="Arial" w:hAnsi="Arial" w:cs="Arial"/>
                <w:szCs w:val="20"/>
              </w:rPr>
              <w:t xml:space="preserve">Existing </w:t>
            </w:r>
            <w:proofErr w:type="spellStart"/>
            <w:r>
              <w:rPr>
                <w:rFonts w:ascii="Arial" w:hAnsi="Arial" w:cs="Arial"/>
                <w:szCs w:val="20"/>
              </w:rPr>
              <w:t>VistA</w:t>
            </w:r>
            <w:proofErr w:type="spellEnd"/>
            <w:r>
              <w:rPr>
                <w:rFonts w:ascii="Arial" w:hAnsi="Arial" w:cs="Arial"/>
                <w:szCs w:val="20"/>
              </w:rPr>
              <w:t xml:space="preserve"> system</w:t>
            </w:r>
          </w:p>
        </w:tc>
        <w:tc>
          <w:tcPr>
            <w:tcW w:w="805"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904"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878"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803" w:type="pct"/>
          </w:tcPr>
          <w:p w:rsidR="00F07689" w:rsidRPr="00F07689" w:rsidRDefault="008C6A3C" w:rsidP="00F07689">
            <w:pPr>
              <w:spacing w:before="60" w:after="60"/>
              <w:rPr>
                <w:rFonts w:ascii="Arial" w:hAnsi="Arial" w:cs="Arial"/>
                <w:szCs w:val="20"/>
              </w:rPr>
            </w:pPr>
            <w:r>
              <w:rPr>
                <w:rFonts w:ascii="Arial" w:hAnsi="Arial" w:cs="Arial"/>
                <w:szCs w:val="20"/>
              </w:rPr>
              <w:t>N/A</w:t>
            </w:r>
          </w:p>
        </w:tc>
      </w:tr>
    </w:tbl>
    <w:p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rsidR="00F07689" w:rsidRPr="00F07689" w:rsidRDefault="00F07689" w:rsidP="00FF21FD">
      <w:pPr>
        <w:pStyle w:val="Heading3"/>
      </w:pPr>
      <w:bookmarkStart w:id="87" w:name="_Toc421540869"/>
      <w:bookmarkStart w:id="88" w:name="_Toc471980687"/>
      <w:r w:rsidRPr="00F07689">
        <w:t>Software</w:t>
      </w:r>
      <w:bookmarkEnd w:id="87"/>
      <w:bookmarkEnd w:id="88"/>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rsidTr="007453E5">
        <w:trPr>
          <w:cantSplit/>
          <w:tblHeader/>
        </w:trPr>
        <w:tc>
          <w:tcPr>
            <w:tcW w:w="873" w:type="pct"/>
            <w:shd w:val="clear" w:color="auto" w:fill="CCCCCC"/>
            <w:vAlign w:val="center"/>
          </w:tcPr>
          <w:p w:rsidR="00F07689" w:rsidRPr="00F07689" w:rsidRDefault="00F07689" w:rsidP="00F07689">
            <w:pPr>
              <w:spacing w:before="60" w:after="60"/>
              <w:rPr>
                <w:rFonts w:ascii="Arial" w:hAnsi="Arial" w:cs="Arial"/>
                <w:b/>
                <w:szCs w:val="22"/>
              </w:rPr>
            </w:pPr>
            <w:bookmarkStart w:id="89" w:name="ColumnTitle_07"/>
            <w:bookmarkEnd w:id="89"/>
            <w:r w:rsidRPr="00F07689">
              <w:rPr>
                <w:rFonts w:ascii="Arial" w:hAnsi="Arial" w:cs="Arial"/>
                <w:b/>
                <w:szCs w:val="22"/>
              </w:rPr>
              <w:t>Required Software</w:t>
            </w:r>
          </w:p>
        </w:tc>
        <w:tc>
          <w:tcPr>
            <w:tcW w:w="791"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792"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89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6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789"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7453E5">
        <w:trPr>
          <w:cantSplit/>
        </w:trPr>
        <w:tc>
          <w:tcPr>
            <w:tcW w:w="873" w:type="pct"/>
          </w:tcPr>
          <w:p w:rsidR="00F07689" w:rsidRPr="00F07689" w:rsidRDefault="008C6A3C" w:rsidP="007453E5">
            <w:pPr>
              <w:spacing w:before="60" w:after="60"/>
              <w:rPr>
                <w:rFonts w:ascii="Arial" w:hAnsi="Arial" w:cs="Arial"/>
                <w:szCs w:val="20"/>
              </w:rPr>
            </w:pPr>
            <w:r>
              <w:rPr>
                <w:rFonts w:ascii="Arial" w:hAnsi="Arial" w:cs="Arial"/>
                <w:szCs w:val="20"/>
              </w:rPr>
              <w:lastRenderedPageBreak/>
              <w:t xml:space="preserve">Fully patched </w:t>
            </w:r>
            <w:r w:rsidR="001A6795">
              <w:rPr>
                <w:rFonts w:ascii="Arial" w:hAnsi="Arial" w:cs="Arial"/>
                <w:szCs w:val="20"/>
              </w:rPr>
              <w:t>Integrated Billing</w:t>
            </w:r>
            <w:r w:rsidR="007453E5">
              <w:rPr>
                <w:rFonts w:ascii="Arial" w:hAnsi="Arial" w:cs="Arial"/>
                <w:szCs w:val="20"/>
              </w:rPr>
              <w:t xml:space="preserve"> </w:t>
            </w:r>
            <w:r>
              <w:rPr>
                <w:rFonts w:ascii="Arial" w:hAnsi="Arial" w:cs="Arial"/>
                <w:szCs w:val="20"/>
              </w:rPr>
              <w:t xml:space="preserve">package within </w:t>
            </w:r>
            <w:proofErr w:type="spellStart"/>
            <w:r>
              <w:rPr>
                <w:rFonts w:ascii="Arial" w:hAnsi="Arial" w:cs="Arial"/>
                <w:szCs w:val="20"/>
              </w:rPr>
              <w:t>VistA</w:t>
            </w:r>
            <w:proofErr w:type="spellEnd"/>
          </w:p>
        </w:tc>
        <w:tc>
          <w:tcPr>
            <w:tcW w:w="791"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rsidR="00F07689" w:rsidRPr="00F07689" w:rsidRDefault="007453E5" w:rsidP="00F07689">
            <w:pPr>
              <w:spacing w:before="60" w:after="60"/>
              <w:rPr>
                <w:rFonts w:ascii="Arial" w:hAnsi="Arial" w:cs="Arial"/>
                <w:szCs w:val="20"/>
              </w:rPr>
            </w:pPr>
            <w:r>
              <w:rPr>
                <w:rFonts w:ascii="Arial" w:hAnsi="Arial" w:cs="Arial"/>
                <w:szCs w:val="20"/>
              </w:rPr>
              <w:t>2.0</w:t>
            </w:r>
          </w:p>
        </w:tc>
        <w:tc>
          <w:tcPr>
            <w:tcW w:w="890"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789" w:type="pct"/>
          </w:tcPr>
          <w:p w:rsidR="00F07689" w:rsidRPr="00F07689" w:rsidRDefault="008C6A3C" w:rsidP="00F07689">
            <w:pPr>
              <w:spacing w:before="60" w:after="60"/>
              <w:rPr>
                <w:rFonts w:ascii="Arial" w:hAnsi="Arial" w:cs="Arial"/>
                <w:szCs w:val="20"/>
              </w:rPr>
            </w:pPr>
            <w:r>
              <w:rPr>
                <w:rFonts w:ascii="Arial" w:hAnsi="Arial" w:cs="Arial"/>
                <w:szCs w:val="20"/>
              </w:rPr>
              <w:t>N/A</w:t>
            </w:r>
          </w:p>
        </w:tc>
      </w:tr>
      <w:tr w:rsidR="007453E5" w:rsidRPr="00F07689" w:rsidTr="007453E5">
        <w:trPr>
          <w:cantSplit/>
        </w:trPr>
        <w:tc>
          <w:tcPr>
            <w:tcW w:w="873"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IB*2.0*371</w:t>
            </w:r>
          </w:p>
        </w:tc>
        <w:tc>
          <w:tcPr>
            <w:tcW w:w="791"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N/A</w:t>
            </w:r>
          </w:p>
        </w:tc>
        <w:tc>
          <w:tcPr>
            <w:tcW w:w="792"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Nationally released version</w:t>
            </w:r>
          </w:p>
        </w:tc>
        <w:tc>
          <w:tcPr>
            <w:tcW w:w="890"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N/A</w:t>
            </w:r>
          </w:p>
        </w:tc>
        <w:tc>
          <w:tcPr>
            <w:tcW w:w="865"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N/A</w:t>
            </w:r>
          </w:p>
        </w:tc>
        <w:tc>
          <w:tcPr>
            <w:tcW w:w="789" w:type="pct"/>
            <w:tcBorders>
              <w:top w:val="single" w:sz="4" w:space="0" w:color="auto"/>
              <w:left w:val="single" w:sz="4" w:space="0" w:color="auto"/>
              <w:bottom w:val="single" w:sz="4" w:space="0" w:color="auto"/>
              <w:right w:val="single" w:sz="4" w:space="0" w:color="auto"/>
            </w:tcBorders>
          </w:tcPr>
          <w:p w:rsidR="007453E5" w:rsidRPr="00F07689" w:rsidRDefault="007453E5" w:rsidP="001A6795">
            <w:pPr>
              <w:spacing w:before="60" w:after="60"/>
              <w:rPr>
                <w:rFonts w:ascii="Arial" w:hAnsi="Arial" w:cs="Arial"/>
                <w:szCs w:val="20"/>
              </w:rPr>
            </w:pPr>
            <w:r>
              <w:rPr>
                <w:rFonts w:ascii="Arial" w:hAnsi="Arial" w:cs="Arial"/>
                <w:szCs w:val="20"/>
              </w:rPr>
              <w:t>N/A</w:t>
            </w:r>
          </w:p>
        </w:tc>
      </w:tr>
      <w:tr w:rsidR="00F07689" w:rsidRPr="00F07689" w:rsidTr="007453E5">
        <w:trPr>
          <w:cantSplit/>
        </w:trPr>
        <w:tc>
          <w:tcPr>
            <w:tcW w:w="873" w:type="pct"/>
          </w:tcPr>
          <w:p w:rsidR="00F07689" w:rsidRPr="00F07689" w:rsidRDefault="007453E5" w:rsidP="00F07689">
            <w:pPr>
              <w:spacing w:before="60" w:after="60"/>
              <w:rPr>
                <w:rFonts w:ascii="Arial" w:hAnsi="Arial" w:cs="Arial"/>
                <w:szCs w:val="20"/>
              </w:rPr>
            </w:pPr>
            <w:r>
              <w:rPr>
                <w:rFonts w:ascii="Arial" w:hAnsi="Arial" w:cs="Arial"/>
                <w:szCs w:val="20"/>
              </w:rPr>
              <w:t>IB*2.0*547</w:t>
            </w:r>
          </w:p>
        </w:tc>
        <w:tc>
          <w:tcPr>
            <w:tcW w:w="791"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rsidR="00F07689" w:rsidRPr="00F07689" w:rsidRDefault="008C6A3C" w:rsidP="00F07689">
            <w:pPr>
              <w:spacing w:before="60" w:after="60"/>
              <w:rPr>
                <w:rFonts w:ascii="Arial" w:hAnsi="Arial" w:cs="Arial"/>
                <w:szCs w:val="20"/>
              </w:rPr>
            </w:pPr>
            <w:r>
              <w:rPr>
                <w:rFonts w:ascii="Arial" w:hAnsi="Arial" w:cs="Arial"/>
                <w:szCs w:val="20"/>
              </w:rPr>
              <w:t>Nationally released version</w:t>
            </w:r>
          </w:p>
        </w:tc>
        <w:tc>
          <w:tcPr>
            <w:tcW w:w="890" w:type="pct"/>
          </w:tcPr>
          <w:p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rsidR="00F07689" w:rsidRPr="00F07689" w:rsidRDefault="009B2E03" w:rsidP="00F07689">
            <w:pPr>
              <w:spacing w:before="60" w:after="60"/>
              <w:rPr>
                <w:rFonts w:ascii="Arial" w:hAnsi="Arial" w:cs="Arial"/>
                <w:szCs w:val="20"/>
              </w:rPr>
            </w:pPr>
            <w:r>
              <w:rPr>
                <w:rFonts w:ascii="Arial" w:hAnsi="Arial" w:cs="Arial"/>
                <w:szCs w:val="20"/>
              </w:rPr>
              <w:t>N/A</w:t>
            </w:r>
          </w:p>
        </w:tc>
        <w:tc>
          <w:tcPr>
            <w:tcW w:w="789" w:type="pct"/>
          </w:tcPr>
          <w:p w:rsidR="00F07689" w:rsidRPr="00F07689" w:rsidRDefault="008C6A3C" w:rsidP="00F07689">
            <w:pPr>
              <w:spacing w:before="60" w:after="60"/>
              <w:rPr>
                <w:rFonts w:ascii="Arial" w:hAnsi="Arial" w:cs="Arial"/>
                <w:szCs w:val="20"/>
              </w:rPr>
            </w:pPr>
            <w:r>
              <w:rPr>
                <w:rFonts w:ascii="Arial" w:hAnsi="Arial" w:cs="Arial"/>
                <w:szCs w:val="20"/>
              </w:rPr>
              <w:t>N/A</w:t>
            </w:r>
          </w:p>
        </w:tc>
      </w:tr>
    </w:tbl>
    <w:p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rsidR="0005370A" w:rsidRPr="0005370A" w:rsidRDefault="0005370A" w:rsidP="00FF21FD">
      <w:pPr>
        <w:pStyle w:val="Heading3"/>
      </w:pPr>
      <w:bookmarkStart w:id="90" w:name="_Toc421540871"/>
      <w:bookmarkStart w:id="91" w:name="_Toc471980688"/>
      <w:r w:rsidRPr="0005370A">
        <w:t>Co</w:t>
      </w:r>
      <w:r w:rsidRPr="00C53D0C">
        <w:t>mmunica</w:t>
      </w:r>
      <w:r w:rsidRPr="0005370A">
        <w:t>tions</w:t>
      </w:r>
      <w:bookmarkEnd w:id="90"/>
      <w:bookmarkEnd w:id="91"/>
      <w:r w:rsidRPr="0005370A">
        <w:t xml:space="preserve"> </w:t>
      </w:r>
    </w:p>
    <w:p w:rsidR="009B2E03" w:rsidRDefault="009B2E03" w:rsidP="009B2E03">
      <w:r w:rsidRPr="00312833">
        <w:t>T</w:t>
      </w:r>
      <w:r>
        <w:t xml:space="preserve">he sites that are participating in field testing (IOC) will use the “Patch Tracking” message in Outlook to communicate with the </w:t>
      </w:r>
      <w:proofErr w:type="spellStart"/>
      <w:r>
        <w:t>e</w:t>
      </w:r>
      <w:ins w:id="92" w:author="Department of Veterans Affairs" w:date="2017-03-31T05:51:00Z">
        <w:r w:rsidR="000D05AC">
          <w:t>Billing</w:t>
        </w:r>
      </w:ins>
      <w:proofErr w:type="spellEnd"/>
      <w:del w:id="93" w:author="Department of Veterans Affairs" w:date="2017-03-31T05:51:00Z">
        <w:r w:rsidDel="000D05AC">
          <w:delText>Payments</w:delText>
        </w:r>
      </w:del>
      <w:r>
        <w:t xml:space="preserve"> </w:t>
      </w:r>
      <w:proofErr w:type="spellStart"/>
      <w:r>
        <w:t>eBusiness</w:t>
      </w:r>
      <w:proofErr w:type="spellEnd"/>
      <w:r>
        <w:t xml:space="preserve"> team, the developers, and product support personnel.</w:t>
      </w:r>
    </w:p>
    <w:p w:rsidR="00D43555" w:rsidRPr="00C73322" w:rsidRDefault="00D43555" w:rsidP="004250FD">
      <w:pPr>
        <w:pStyle w:val="Heading4"/>
      </w:pPr>
      <w:bookmarkStart w:id="94" w:name="_Toc471980689"/>
      <w:r w:rsidRPr="00C73322">
        <w:t>Deployment/Installation/Back-Out Checklist</w:t>
      </w:r>
      <w:bookmarkEnd w:id="94"/>
    </w:p>
    <w:p w:rsidR="00C73322" w:rsidRDefault="00C73322" w:rsidP="00370FF3">
      <w:r w:rsidRPr="00C73322">
        <w:t>The Release Management</w:t>
      </w:r>
      <w:r w:rsidR="007453E5">
        <w:t xml:space="preserve"> team will deploy the patch IB*2.0*576</w:t>
      </w:r>
      <w:r w:rsidRPr="00C73322">
        <w:t xml:space="preserve">, which is tracked in the NPM in Forum, nationally to all VAMCs.  Forum automatically tracks the patches as they are installed in the different VAMC production systems.  One can run a report in Forum to identify when the patch was installed in the </w:t>
      </w:r>
      <w:proofErr w:type="spellStart"/>
      <w:r w:rsidRPr="00C73322">
        <w:t>VistA</w:t>
      </w:r>
      <w:proofErr w:type="spellEnd"/>
      <w:r w:rsidRPr="00C73322">
        <w:t xml:space="preserve"> production at each site, and by whom.  A report can also be run, to identify which sites have not installed the patch in their </w:t>
      </w:r>
      <w:proofErr w:type="spellStart"/>
      <w:r w:rsidRPr="00C73322">
        <w:t>VistA</w:t>
      </w:r>
      <w:proofErr w:type="spellEnd"/>
      <w:r w:rsidRPr="00C73322">
        <w:t xml:space="preserve"> production system as of that moment in time.  </w:t>
      </w:r>
    </w:p>
    <w:p w:rsidR="00C73322" w:rsidRDefault="00C73322" w:rsidP="00370FF3"/>
    <w:p w:rsidR="00370FF3" w:rsidRPr="00C73322" w:rsidRDefault="00C73322" w:rsidP="00370FF3">
      <w:r w:rsidRPr="00C73322">
        <w:t>Therefore, this information does not need to be manually tracked in the chart below.</w:t>
      </w:r>
    </w:p>
    <w:p w:rsidR="004250FD" w:rsidRPr="00F07689" w:rsidRDefault="004250FD" w:rsidP="004250FD">
      <w:pPr>
        <w:keepNext/>
        <w:keepLines/>
        <w:spacing w:before="240" w:after="60"/>
        <w:jc w:val="center"/>
        <w:rPr>
          <w:rFonts w:ascii="Arial" w:hAnsi="Arial" w:cs="Arial"/>
          <w:b/>
          <w:bCs/>
          <w:sz w:val="20"/>
          <w:szCs w:val="20"/>
        </w:rPr>
      </w:pPr>
      <w:r w:rsidRPr="00C73322">
        <w:rPr>
          <w:rFonts w:ascii="Arial" w:hAnsi="Arial" w:cs="Arial"/>
          <w:b/>
          <w:bCs/>
          <w:sz w:val="20"/>
          <w:szCs w:val="20"/>
        </w:rPr>
        <w:t>Table 6: 3.3.4.1</w:t>
      </w:r>
      <w:r w:rsidRPr="00C73322">
        <w:rPr>
          <w:rFonts w:ascii="Arial" w:hAnsi="Arial" w:cs="Arial"/>
          <w:b/>
          <w:bCs/>
          <w:sz w:val="20"/>
          <w:szCs w:val="20"/>
        </w:rPr>
        <w:tab/>
        <w:t>Deployment/Installation</w:t>
      </w:r>
      <w:r>
        <w:rPr>
          <w:rFonts w:ascii="Arial" w:hAnsi="Arial" w:cs="Arial"/>
          <w:b/>
          <w:bCs/>
          <w:sz w:val="20"/>
          <w:szCs w:val="20"/>
        </w:rPr>
        <w:t>/Back-Out Checklist</w:t>
      </w:r>
    </w:p>
    <w:p w:rsidR="004250FD" w:rsidRPr="00D43555" w:rsidRDefault="004250FD" w:rsidP="00D4355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236972">
        <w:tc>
          <w:tcPr>
            <w:tcW w:w="2394" w:type="dxa"/>
            <w:shd w:val="clear" w:color="auto" w:fill="auto"/>
          </w:tcPr>
          <w:p w:rsidR="004250FD" w:rsidRPr="00236972" w:rsidRDefault="004250FD" w:rsidP="00236972">
            <w:pPr>
              <w:spacing w:before="120" w:after="120"/>
              <w:rPr>
                <w:szCs w:val="22"/>
              </w:rPr>
            </w:pPr>
            <w:r w:rsidRPr="00236972">
              <w:rPr>
                <w:szCs w:val="22"/>
              </w:rPr>
              <w:t>Activity</w:t>
            </w:r>
          </w:p>
        </w:tc>
        <w:tc>
          <w:tcPr>
            <w:tcW w:w="2394" w:type="dxa"/>
            <w:shd w:val="clear" w:color="auto" w:fill="auto"/>
          </w:tcPr>
          <w:p w:rsidR="004250FD" w:rsidRPr="00236972" w:rsidRDefault="004250FD" w:rsidP="00236972">
            <w:pPr>
              <w:spacing w:before="120" w:after="120"/>
              <w:rPr>
                <w:szCs w:val="22"/>
              </w:rPr>
            </w:pPr>
            <w:r w:rsidRPr="00236972">
              <w:rPr>
                <w:szCs w:val="22"/>
              </w:rPr>
              <w:t>Day</w:t>
            </w:r>
          </w:p>
        </w:tc>
        <w:tc>
          <w:tcPr>
            <w:tcW w:w="2394" w:type="dxa"/>
            <w:shd w:val="clear" w:color="auto" w:fill="auto"/>
          </w:tcPr>
          <w:p w:rsidR="004250FD" w:rsidRPr="00236972" w:rsidRDefault="004250FD" w:rsidP="00236972">
            <w:pPr>
              <w:spacing w:before="120" w:after="120"/>
              <w:rPr>
                <w:szCs w:val="22"/>
              </w:rPr>
            </w:pPr>
            <w:r w:rsidRPr="00236972">
              <w:rPr>
                <w:szCs w:val="22"/>
              </w:rPr>
              <w:t>Time</w:t>
            </w:r>
          </w:p>
        </w:tc>
        <w:tc>
          <w:tcPr>
            <w:tcW w:w="2394" w:type="dxa"/>
            <w:shd w:val="clear" w:color="auto" w:fill="auto"/>
          </w:tcPr>
          <w:p w:rsidR="004250FD" w:rsidRPr="00236972" w:rsidRDefault="004250FD" w:rsidP="00236972">
            <w:pPr>
              <w:spacing w:before="120" w:after="120"/>
              <w:rPr>
                <w:szCs w:val="22"/>
              </w:rPr>
            </w:pPr>
            <w:r w:rsidRPr="00236972">
              <w:rPr>
                <w:szCs w:val="22"/>
              </w:rPr>
              <w:t>Individual who completed task</w:t>
            </w:r>
          </w:p>
        </w:tc>
      </w:tr>
      <w:tr w:rsidR="00C73322" w:rsidTr="00236972">
        <w:trPr>
          <w:trHeight w:val="440"/>
        </w:trPr>
        <w:tc>
          <w:tcPr>
            <w:tcW w:w="2394" w:type="dxa"/>
            <w:shd w:val="clear" w:color="auto" w:fill="auto"/>
          </w:tcPr>
          <w:p w:rsidR="00C73322" w:rsidRPr="00236972" w:rsidRDefault="00C73322" w:rsidP="00236972">
            <w:pPr>
              <w:spacing w:before="120" w:after="120"/>
              <w:rPr>
                <w:szCs w:val="22"/>
              </w:rPr>
            </w:pPr>
            <w:r w:rsidRPr="00236972">
              <w:rPr>
                <w:szCs w:val="22"/>
              </w:rPr>
              <w:t>Deploy</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r>
      <w:tr w:rsidR="00C73322" w:rsidTr="00236972">
        <w:trPr>
          <w:trHeight w:val="458"/>
        </w:trPr>
        <w:tc>
          <w:tcPr>
            <w:tcW w:w="2394" w:type="dxa"/>
            <w:shd w:val="clear" w:color="auto" w:fill="auto"/>
          </w:tcPr>
          <w:p w:rsidR="00C73322" w:rsidRPr="00236972" w:rsidRDefault="00C73322" w:rsidP="00236972">
            <w:pPr>
              <w:spacing w:before="120" w:after="120"/>
              <w:rPr>
                <w:szCs w:val="22"/>
              </w:rPr>
            </w:pPr>
            <w:r w:rsidRPr="00236972">
              <w:rPr>
                <w:szCs w:val="22"/>
              </w:rPr>
              <w:t>Install</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r>
      <w:tr w:rsidR="00C73322" w:rsidTr="00236972">
        <w:trPr>
          <w:trHeight w:val="288"/>
        </w:trPr>
        <w:tc>
          <w:tcPr>
            <w:tcW w:w="2394" w:type="dxa"/>
            <w:shd w:val="clear" w:color="auto" w:fill="auto"/>
          </w:tcPr>
          <w:p w:rsidR="00C73322" w:rsidRPr="00236972" w:rsidRDefault="00C73322" w:rsidP="00236972">
            <w:pPr>
              <w:spacing w:before="120" w:after="120"/>
              <w:rPr>
                <w:szCs w:val="22"/>
              </w:rPr>
            </w:pPr>
            <w:r w:rsidRPr="00236972">
              <w:rPr>
                <w:szCs w:val="22"/>
              </w:rPr>
              <w:t>Back-Out</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c>
          <w:tcPr>
            <w:tcW w:w="2394" w:type="dxa"/>
            <w:shd w:val="clear" w:color="auto" w:fill="auto"/>
          </w:tcPr>
          <w:p w:rsidR="00C73322" w:rsidRPr="00236972" w:rsidRDefault="00C73322" w:rsidP="00236972">
            <w:pPr>
              <w:spacing w:before="120" w:after="120"/>
              <w:rPr>
                <w:sz w:val="24"/>
                <w:szCs w:val="20"/>
              </w:rPr>
            </w:pPr>
            <w:r w:rsidRPr="00EC2861">
              <w:rPr>
                <w:sz w:val="24"/>
                <w:szCs w:val="20"/>
              </w:rPr>
              <w:t>N/A</w:t>
            </w:r>
          </w:p>
        </w:tc>
      </w:tr>
    </w:tbl>
    <w:p w:rsidR="0005370A" w:rsidRPr="00F07689" w:rsidRDefault="0005370A" w:rsidP="00F07689">
      <w:pPr>
        <w:spacing w:before="120" w:after="120"/>
        <w:rPr>
          <w:sz w:val="24"/>
          <w:szCs w:val="20"/>
        </w:rPr>
      </w:pPr>
    </w:p>
    <w:p w:rsidR="00222831" w:rsidRDefault="00222831" w:rsidP="00740CBB">
      <w:pPr>
        <w:pStyle w:val="Heading1"/>
      </w:pPr>
      <w:bookmarkStart w:id="95" w:name="_Toc471980690"/>
      <w:r>
        <w:lastRenderedPageBreak/>
        <w:t>Installation</w:t>
      </w:r>
      <w:bookmarkEnd w:id="95"/>
    </w:p>
    <w:p w:rsidR="00AE5904" w:rsidRDefault="00361BE2" w:rsidP="00740CBB">
      <w:pPr>
        <w:pStyle w:val="Heading2"/>
      </w:pPr>
      <w:bookmarkStart w:id="96" w:name="_Toc471980691"/>
      <w:r w:rsidRPr="00A12A14">
        <w:t>Pre-installation</w:t>
      </w:r>
      <w:r>
        <w:t xml:space="preserve"> and </w:t>
      </w:r>
      <w:r w:rsidR="00AE5904">
        <w:t>System Requirements</w:t>
      </w:r>
      <w:bookmarkEnd w:id="96"/>
    </w:p>
    <w:p w:rsidR="00732090" w:rsidRDefault="007453E5" w:rsidP="00732090">
      <w:r>
        <w:t>IB*2.0*576</w:t>
      </w:r>
      <w:r w:rsidR="00732090">
        <w:t>, a patch</w:t>
      </w:r>
      <w:r w:rsidR="001A6795">
        <w:t xml:space="preserve"> to the existing </w:t>
      </w:r>
      <w:proofErr w:type="spellStart"/>
      <w:r w:rsidR="001A6795">
        <w:t>VistA</w:t>
      </w:r>
      <w:proofErr w:type="spellEnd"/>
      <w:r w:rsidR="001A6795">
        <w:t xml:space="preserve"> Integrated Billing</w:t>
      </w:r>
      <w:r>
        <w:t xml:space="preserve"> 2.0</w:t>
      </w:r>
      <w:r w:rsidR="00732090">
        <w:t xml:space="preserve"> package, is installable on a fully patched M(UMPS) </w:t>
      </w:r>
      <w:proofErr w:type="spellStart"/>
      <w:r w:rsidR="00732090">
        <w:t>VistA</w:t>
      </w:r>
      <w:proofErr w:type="spellEnd"/>
      <w:r w:rsidR="00732090">
        <w:t xml:space="preserve"> system and operates on the top of the </w:t>
      </w:r>
      <w:proofErr w:type="spellStart"/>
      <w:r w:rsidR="00732090">
        <w:t>VistA</w:t>
      </w:r>
      <w:proofErr w:type="spellEnd"/>
      <w:r w:rsidR="00732090">
        <w:t xml:space="preserve"> environment provided by the </w:t>
      </w:r>
      <w:proofErr w:type="spellStart"/>
      <w:r w:rsidR="00732090">
        <w:t>VistA</w:t>
      </w:r>
      <w:proofErr w:type="spellEnd"/>
      <w:r w:rsidR="00732090">
        <w:t xml:space="preserve"> infrastructure packages.  The later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rsidR="00AE5904" w:rsidRDefault="00AE5904" w:rsidP="00740CBB">
      <w:pPr>
        <w:pStyle w:val="Heading2"/>
      </w:pPr>
      <w:bookmarkStart w:id="97" w:name="_Toc471312571"/>
      <w:bookmarkStart w:id="98" w:name="_Toc471313695"/>
      <w:bookmarkStart w:id="99" w:name="_Toc471396349"/>
      <w:bookmarkStart w:id="100" w:name="_Toc471401623"/>
      <w:bookmarkStart w:id="101" w:name="_Toc471401791"/>
      <w:bookmarkStart w:id="102" w:name="_Toc471980692"/>
      <w:bookmarkEnd w:id="97"/>
      <w:bookmarkEnd w:id="98"/>
      <w:bookmarkEnd w:id="99"/>
      <w:bookmarkEnd w:id="100"/>
      <w:bookmarkEnd w:id="101"/>
      <w:r>
        <w:t>Platform Installation and Preparation</w:t>
      </w:r>
      <w:bookmarkEnd w:id="102"/>
    </w:p>
    <w:p w:rsidR="00732090" w:rsidRDefault="007453E5" w:rsidP="00732090">
      <w:r>
        <w:t xml:space="preserve">Refer to </w:t>
      </w:r>
      <w:ins w:id="103" w:author="Department of Veterans Affairs" w:date="2017-03-31T05:52:00Z">
        <w:r w:rsidR="000D05AC">
          <w:t xml:space="preserve">the </w:t>
        </w:r>
      </w:ins>
      <w:r>
        <w:t>IB*2.0*576</w:t>
      </w:r>
      <w:r w:rsidR="00D9124C">
        <w:t xml:space="preserve"> documentation on the National Patch Module (NPM) on Forum for the detailed installation </w:t>
      </w:r>
      <w:r w:rsidR="000530D8">
        <w:t>instructions</w:t>
      </w:r>
      <w:r w:rsidR="00D9124C">
        <w:t xml:space="preserve">.  These </w:t>
      </w:r>
      <w:r w:rsidR="000530D8">
        <w:t>instructions</w:t>
      </w:r>
      <w:r w:rsidR="00D9124C">
        <w:t xml:space="preserve"> would include any pre installation steps if applicable.</w:t>
      </w:r>
    </w:p>
    <w:p w:rsidR="00AE5904" w:rsidRDefault="00AE5904" w:rsidP="00740CBB">
      <w:pPr>
        <w:pStyle w:val="Heading2"/>
      </w:pPr>
      <w:bookmarkStart w:id="104" w:name="_Toc471312573"/>
      <w:bookmarkStart w:id="105" w:name="_Toc471313697"/>
      <w:bookmarkStart w:id="106" w:name="_Toc471396351"/>
      <w:bookmarkStart w:id="107" w:name="_Toc471401625"/>
      <w:bookmarkStart w:id="108" w:name="_Toc471401793"/>
      <w:bookmarkStart w:id="109" w:name="_Toc471312574"/>
      <w:bookmarkStart w:id="110" w:name="_Toc471313698"/>
      <w:bookmarkStart w:id="111" w:name="_Toc471396352"/>
      <w:bookmarkStart w:id="112" w:name="_Toc471401626"/>
      <w:bookmarkStart w:id="113" w:name="_Toc471401794"/>
      <w:bookmarkStart w:id="114" w:name="_Toc471312575"/>
      <w:bookmarkStart w:id="115" w:name="_Toc471313699"/>
      <w:bookmarkStart w:id="116" w:name="_Toc471396353"/>
      <w:bookmarkStart w:id="117" w:name="_Toc471401627"/>
      <w:bookmarkStart w:id="118" w:name="_Toc471401795"/>
      <w:bookmarkStart w:id="119" w:name="_Toc471312576"/>
      <w:bookmarkStart w:id="120" w:name="_Toc471313700"/>
      <w:bookmarkStart w:id="121" w:name="_Toc471396354"/>
      <w:bookmarkStart w:id="122" w:name="_Toc471401628"/>
      <w:bookmarkStart w:id="123" w:name="_Toc471401796"/>
      <w:bookmarkStart w:id="124" w:name="_Toc471312577"/>
      <w:bookmarkStart w:id="125" w:name="_Toc471313701"/>
      <w:bookmarkStart w:id="126" w:name="_Toc471396355"/>
      <w:bookmarkStart w:id="127" w:name="_Toc471401629"/>
      <w:bookmarkStart w:id="128" w:name="_Toc471401797"/>
      <w:bookmarkStart w:id="129" w:name="_Toc471312578"/>
      <w:bookmarkStart w:id="130" w:name="_Toc471313702"/>
      <w:bookmarkStart w:id="131" w:name="_Toc471396356"/>
      <w:bookmarkStart w:id="132" w:name="_Toc471401630"/>
      <w:bookmarkStart w:id="133" w:name="_Toc471401798"/>
      <w:bookmarkStart w:id="134" w:name="_Toc471312579"/>
      <w:bookmarkStart w:id="135" w:name="_Toc471313703"/>
      <w:bookmarkStart w:id="136" w:name="_Toc471396357"/>
      <w:bookmarkStart w:id="137" w:name="_Toc471401631"/>
      <w:bookmarkStart w:id="138" w:name="_Toc471401799"/>
      <w:bookmarkStart w:id="139" w:name="_Toc471312580"/>
      <w:bookmarkStart w:id="140" w:name="_Toc471313704"/>
      <w:bookmarkStart w:id="141" w:name="_Toc471396358"/>
      <w:bookmarkStart w:id="142" w:name="_Toc471401632"/>
      <w:bookmarkStart w:id="143" w:name="_Toc471401800"/>
      <w:bookmarkStart w:id="144" w:name="_Toc471312581"/>
      <w:bookmarkStart w:id="145" w:name="_Toc471313705"/>
      <w:bookmarkStart w:id="146" w:name="_Toc471396359"/>
      <w:bookmarkStart w:id="147" w:name="_Toc471401633"/>
      <w:bookmarkStart w:id="148" w:name="_Toc471401801"/>
      <w:bookmarkStart w:id="149" w:name="_Toc471312582"/>
      <w:bookmarkStart w:id="150" w:name="_Toc471313706"/>
      <w:bookmarkStart w:id="151" w:name="_Toc471396360"/>
      <w:bookmarkStart w:id="152" w:name="_Toc471401634"/>
      <w:bookmarkStart w:id="153" w:name="_Toc471401802"/>
      <w:bookmarkStart w:id="154" w:name="_Toc471312583"/>
      <w:bookmarkStart w:id="155" w:name="_Toc471313707"/>
      <w:bookmarkStart w:id="156" w:name="_Toc471396361"/>
      <w:bookmarkStart w:id="157" w:name="_Toc471401635"/>
      <w:bookmarkStart w:id="158" w:name="_Toc471401803"/>
      <w:bookmarkStart w:id="159" w:name="_Toc471312584"/>
      <w:bookmarkStart w:id="160" w:name="_Toc471313708"/>
      <w:bookmarkStart w:id="161" w:name="_Toc471396362"/>
      <w:bookmarkStart w:id="162" w:name="_Toc471401636"/>
      <w:bookmarkStart w:id="163" w:name="_Toc471401804"/>
      <w:bookmarkStart w:id="164" w:name="_Toc471312585"/>
      <w:bookmarkStart w:id="165" w:name="_Toc471313709"/>
      <w:bookmarkStart w:id="166" w:name="_Toc471396363"/>
      <w:bookmarkStart w:id="167" w:name="_Toc471401637"/>
      <w:bookmarkStart w:id="168" w:name="_Toc471401805"/>
      <w:bookmarkStart w:id="169" w:name="_Toc471312586"/>
      <w:bookmarkStart w:id="170" w:name="_Toc471313710"/>
      <w:bookmarkStart w:id="171" w:name="_Toc471396364"/>
      <w:bookmarkStart w:id="172" w:name="_Toc471401638"/>
      <w:bookmarkStart w:id="173" w:name="_Toc471401806"/>
      <w:bookmarkStart w:id="174" w:name="_Toc47198069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 xml:space="preserve">Download and </w:t>
      </w:r>
      <w:r w:rsidR="00700E4A">
        <w:t>Extract Files</w:t>
      </w:r>
      <w:bookmarkEnd w:id="174"/>
    </w:p>
    <w:p w:rsidR="00AE5904" w:rsidRPr="00492BC7" w:rsidRDefault="007453E5" w:rsidP="00312833">
      <w:r>
        <w:t xml:space="preserve">Refer to </w:t>
      </w:r>
      <w:ins w:id="175" w:author="Department of Veterans Affairs" w:date="2017-03-31T05:52:00Z">
        <w:r w:rsidR="000D05AC">
          <w:t xml:space="preserve">the </w:t>
        </w:r>
      </w:ins>
      <w:r>
        <w:t>IB*2.0*576</w:t>
      </w:r>
      <w:r w:rsidR="00D9124C">
        <w:t xml:space="preserve"> documentation on the NPM for where</w:t>
      </w:r>
      <w:r w:rsidR="009707F7">
        <w:t xml:space="preserve"> to find related documentation that can be </w:t>
      </w:r>
      <w:r w:rsidR="00D9124C">
        <w:t>download</w:t>
      </w:r>
      <w:r w:rsidR="009707F7">
        <w:t>ed</w:t>
      </w:r>
      <w:r w:rsidR="00D9124C">
        <w:t xml:space="preserve">.  </w:t>
      </w:r>
      <w:r>
        <w:t>IB*2.0*576</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rsidR="00AE5904" w:rsidRDefault="00AE5904" w:rsidP="00740CBB">
      <w:pPr>
        <w:pStyle w:val="Heading2"/>
      </w:pPr>
      <w:bookmarkStart w:id="176" w:name="_Ref436642459"/>
      <w:bookmarkStart w:id="177" w:name="_Toc471980694"/>
      <w:r>
        <w:t>Database Creation</w:t>
      </w:r>
      <w:bookmarkEnd w:id="176"/>
      <w:bookmarkEnd w:id="177"/>
    </w:p>
    <w:p w:rsidR="00AE5904" w:rsidRPr="00492BC7" w:rsidRDefault="007453E5" w:rsidP="00312833">
      <w:r>
        <w:t>IB*2.0*576 has a few</w:t>
      </w:r>
      <w:r w:rsidR="00A26450">
        <w:t xml:space="preserve"> modi</w:t>
      </w:r>
      <w:r>
        <w:t>fications to</w:t>
      </w:r>
      <w:r w:rsidR="00A26450">
        <w:t xml:space="preserve"> th</w:t>
      </w:r>
      <w:r>
        <w:t xml:space="preserve">e </w:t>
      </w:r>
      <w:proofErr w:type="spellStart"/>
      <w:r>
        <w:t>VistA</w:t>
      </w:r>
      <w:proofErr w:type="spellEnd"/>
      <w:r>
        <w:t xml:space="preserve"> database.  All changes can</w:t>
      </w:r>
      <w:r w:rsidR="00A26450">
        <w:t xml:space="preserve"> be found on the NPM documentation for this patch.</w:t>
      </w:r>
      <w:r w:rsidR="005C09F2" w:rsidRPr="00492BC7">
        <w:t xml:space="preserve"> </w:t>
      </w:r>
    </w:p>
    <w:p w:rsidR="00AE5904" w:rsidRDefault="00AE5904" w:rsidP="00740CBB">
      <w:pPr>
        <w:pStyle w:val="Heading2"/>
      </w:pPr>
      <w:bookmarkStart w:id="178" w:name="_Toc471980695"/>
      <w:r>
        <w:t>Installation Scripts</w:t>
      </w:r>
      <w:bookmarkEnd w:id="178"/>
    </w:p>
    <w:p w:rsidR="00AE5904" w:rsidRPr="00C730AB" w:rsidRDefault="00A26450" w:rsidP="00312833">
      <w:r>
        <w:t>No installation scr</w:t>
      </w:r>
      <w:r w:rsidR="007453E5">
        <w:t>ipts are needed for IB*2.0*576</w:t>
      </w:r>
      <w:r w:rsidR="000530D8">
        <w:t xml:space="preserve"> installation</w:t>
      </w:r>
      <w:r>
        <w:t>.</w:t>
      </w:r>
    </w:p>
    <w:p w:rsidR="00AE5904" w:rsidRDefault="00AE5904" w:rsidP="00740CBB">
      <w:pPr>
        <w:pStyle w:val="Heading2"/>
      </w:pPr>
      <w:bookmarkStart w:id="179" w:name="_Toc471980696"/>
      <w:proofErr w:type="spellStart"/>
      <w:r>
        <w:t>Cron</w:t>
      </w:r>
      <w:proofErr w:type="spellEnd"/>
      <w:r>
        <w:t xml:space="preserve"> Scripts</w:t>
      </w:r>
      <w:bookmarkEnd w:id="179"/>
    </w:p>
    <w:p w:rsidR="00676736" w:rsidRPr="00C730AB" w:rsidRDefault="000530D8" w:rsidP="00312833">
      <w:r w:rsidRPr="00312833">
        <w:t xml:space="preserve">No </w:t>
      </w:r>
      <w:proofErr w:type="spellStart"/>
      <w:r w:rsidRPr="00312833">
        <w:t>Cron</w:t>
      </w:r>
      <w:proofErr w:type="spellEnd"/>
      <w:r w:rsidRPr="00312833">
        <w:t xml:space="preserve"> scr</w:t>
      </w:r>
      <w:r w:rsidR="007453E5">
        <w:t>ipts are needed for IB*2.0*576</w:t>
      </w:r>
      <w:r w:rsidRPr="00312833">
        <w:t xml:space="preserve"> installation.</w:t>
      </w:r>
    </w:p>
    <w:p w:rsidR="00FD7CA6" w:rsidRDefault="00BE065D" w:rsidP="00740CBB">
      <w:pPr>
        <w:pStyle w:val="Heading2"/>
      </w:pPr>
      <w:bookmarkStart w:id="180" w:name="_Toc471980697"/>
      <w:r>
        <w:t xml:space="preserve">Access Requirements and </w:t>
      </w:r>
      <w:r w:rsidR="005C5ED2">
        <w:t>Skills Needed for the Installation</w:t>
      </w:r>
      <w:bookmarkEnd w:id="180"/>
    </w:p>
    <w:p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IB*2.0*576</w:t>
      </w:r>
      <w:r w:rsidR="000530D8">
        <w:t xml:space="preserve"> patch or Forum’s NPM for downloading the </w:t>
      </w:r>
      <w:r w:rsidR="007453E5">
        <w:t>nationally released IB*2.0*576</w:t>
      </w:r>
      <w:r w:rsidR="000530D8">
        <w:t xml:space="preserve"> patch.</w:t>
      </w:r>
      <w:r w:rsidRPr="00F46BBA">
        <w:t xml:space="preserve"> </w:t>
      </w:r>
      <w:r>
        <w:t xml:space="preserve">The software is to be installed by the </w:t>
      </w:r>
      <w:proofErr w:type="gramStart"/>
      <w:r>
        <w:t>site’s</w:t>
      </w:r>
      <w:proofErr w:type="gramEnd"/>
      <w:r>
        <w:t xml:space="preserve"> or region’s </w:t>
      </w:r>
      <w:r w:rsidR="005F5515">
        <w:t>designated:</w:t>
      </w:r>
      <w:r>
        <w:t xml:space="preserve"> </w:t>
      </w:r>
      <w:r w:rsidR="00F70A05" w:rsidRPr="005F5515">
        <w:t xml:space="preserve">VA OI&amp;T IT OPERATIONS SERVICE, Enterprise Service Lines, Vista Applications </w:t>
      </w:r>
      <w:del w:id="181" w:author="Department of Veterans Affairs" w:date="2017-03-31T05:52:00Z">
        <w:r w:rsidR="00F70A05" w:rsidRPr="005F5515" w:rsidDel="000D05AC">
          <w:delText xml:space="preserve">Division </w:delText>
        </w:r>
      </w:del>
      <w:ins w:id="182" w:author="Department of Veterans Affairs" w:date="2017-03-31T05:52:00Z">
        <w:r w:rsidR="000D05AC" w:rsidRPr="005F5515">
          <w:t>Division</w:t>
        </w:r>
      </w:ins>
      <w:r w:rsidR="005F5515">
        <w:rPr>
          <w:rStyle w:val="FootnoteReference"/>
        </w:rPr>
        <w:footnoteReference w:id="2"/>
      </w:r>
      <w:r w:rsidR="005F5515">
        <w:t>.</w:t>
      </w:r>
    </w:p>
    <w:p w:rsidR="00FD7CA6" w:rsidRPr="00FD6DC0" w:rsidRDefault="00FD7CA6" w:rsidP="00740CBB">
      <w:pPr>
        <w:pStyle w:val="Heading2"/>
      </w:pPr>
      <w:bookmarkStart w:id="183" w:name="_Toc416250739"/>
      <w:bookmarkStart w:id="184" w:name="_Toc430174019"/>
      <w:bookmarkStart w:id="185" w:name="_Toc471980698"/>
      <w:r w:rsidRPr="00FD6DC0">
        <w:t>Installation Procedure</w:t>
      </w:r>
      <w:bookmarkEnd w:id="183"/>
      <w:bookmarkEnd w:id="184"/>
      <w:bookmarkEnd w:id="185"/>
    </w:p>
    <w:p w:rsidR="0098694A" w:rsidRDefault="00932CFD" w:rsidP="00312833">
      <w:r>
        <w:t xml:space="preserve">Refer to </w:t>
      </w:r>
      <w:ins w:id="186" w:author="Department of Veterans Affairs" w:date="2017-03-31T05:52:00Z">
        <w:r w:rsidR="000D05AC">
          <w:t xml:space="preserve">the </w:t>
        </w:r>
      </w:ins>
      <w:r>
        <w:t>IB*2.0*576</w:t>
      </w:r>
      <w:r w:rsidR="000530D8" w:rsidRPr="000530D8">
        <w:t xml:space="preserve"> documentation on the </w:t>
      </w:r>
      <w:r w:rsidR="000530D8">
        <w:t xml:space="preserve">NPM </w:t>
      </w:r>
      <w:r w:rsidR="000530D8" w:rsidRPr="000530D8">
        <w:t xml:space="preserve">for the detailed installation </w:t>
      </w:r>
      <w:r w:rsidR="000530D8">
        <w:t>instructions</w:t>
      </w:r>
      <w:r w:rsidR="00312833">
        <w:t>.</w:t>
      </w:r>
    </w:p>
    <w:p w:rsidR="009123D8" w:rsidRDefault="009123D8" w:rsidP="00740CBB">
      <w:pPr>
        <w:pStyle w:val="Heading2"/>
      </w:pPr>
      <w:bookmarkStart w:id="187" w:name="_Toc471980699"/>
      <w:r>
        <w:lastRenderedPageBreak/>
        <w:t>Installation Verification Procedure</w:t>
      </w:r>
      <w:bookmarkEnd w:id="187"/>
    </w:p>
    <w:p w:rsidR="009A003E" w:rsidRDefault="00932CFD" w:rsidP="00312833">
      <w:r>
        <w:t xml:space="preserve">Refer to </w:t>
      </w:r>
      <w:ins w:id="188" w:author="Department of Veterans Affairs" w:date="2017-03-31T05:54:00Z">
        <w:r w:rsidR="000D05AC">
          <w:t xml:space="preserve">the </w:t>
        </w:r>
      </w:ins>
      <w:r>
        <w:t>IB*2.0*576</w:t>
      </w:r>
      <w:r w:rsidR="000530D8">
        <w:t xml:space="preserve"> documentation on the </w:t>
      </w:r>
      <w:r w:rsidR="007206A5">
        <w:t>NPM</w:t>
      </w:r>
      <w:r w:rsidR="000530D8">
        <w:t xml:space="preserve"> for the detailed installation instructions.  These instructions would include any p</w:t>
      </w:r>
      <w:r w:rsidR="007206A5">
        <w:t>ost</w:t>
      </w:r>
      <w:r w:rsidR="000530D8">
        <w:t xml:space="preserve"> installation steps if applicable.</w:t>
      </w:r>
    </w:p>
    <w:p w:rsidR="00222FCD" w:rsidRDefault="00222FCD" w:rsidP="003D76CF">
      <w:pPr>
        <w:pStyle w:val="Heading2"/>
      </w:pPr>
      <w:bookmarkStart w:id="189" w:name="_Toc471980700"/>
      <w:r>
        <w:t>System Configuration</w:t>
      </w:r>
      <w:bookmarkEnd w:id="189"/>
    </w:p>
    <w:p w:rsidR="005F3344" w:rsidRPr="00812CDB" w:rsidRDefault="007206A5" w:rsidP="00312833">
      <w:r>
        <w:t>No system configuration changes are required for this patch.</w:t>
      </w:r>
    </w:p>
    <w:p w:rsidR="00222FCD" w:rsidRDefault="00222FCD" w:rsidP="003D76CF">
      <w:pPr>
        <w:pStyle w:val="Heading2"/>
      </w:pPr>
      <w:bookmarkStart w:id="190" w:name="_Toc471980701"/>
      <w:r>
        <w:t>Database Tuning</w:t>
      </w:r>
      <w:bookmarkEnd w:id="190"/>
    </w:p>
    <w:p w:rsidR="00222FCD" w:rsidRPr="00812CDB" w:rsidRDefault="007206A5" w:rsidP="00312833">
      <w:r>
        <w:t xml:space="preserve">No reconfiguration of the </w:t>
      </w:r>
      <w:proofErr w:type="spellStart"/>
      <w:r>
        <w:t>VistA</w:t>
      </w:r>
      <w:proofErr w:type="spellEnd"/>
      <w:r>
        <w:t xml:space="preserve"> database, memory allocations or other resources is necessary.</w:t>
      </w:r>
    </w:p>
    <w:p w:rsidR="00AE5904" w:rsidRDefault="00685E4D" w:rsidP="00740CBB">
      <w:pPr>
        <w:pStyle w:val="Heading1"/>
      </w:pPr>
      <w:bookmarkStart w:id="191" w:name="_Toc471980702"/>
      <w:r>
        <w:t>Back-Out</w:t>
      </w:r>
      <w:r w:rsidR="00AE5904">
        <w:t xml:space="preserve"> Procedure</w:t>
      </w:r>
      <w:bookmarkEnd w:id="191"/>
    </w:p>
    <w:p w:rsidR="00A72A1B" w:rsidRDefault="007206A5" w:rsidP="00312833">
      <w:r>
        <w:t xml:space="preserve">Back-Out pertains to a return to the last known good operational state of the software and appropriate platform settings. </w:t>
      </w:r>
      <w:r w:rsidR="007F7EB6">
        <w:t xml:space="preserve"> </w:t>
      </w:r>
    </w:p>
    <w:p w:rsidR="00455CB4" w:rsidRDefault="00685E4D" w:rsidP="00740CBB">
      <w:pPr>
        <w:pStyle w:val="Heading2"/>
      </w:pPr>
      <w:bookmarkStart w:id="192" w:name="_Toc471980703"/>
      <w:r>
        <w:t>Back-Out</w:t>
      </w:r>
      <w:r w:rsidR="00455CB4">
        <w:t xml:space="preserve"> Strategy</w:t>
      </w:r>
      <w:bookmarkEnd w:id="192"/>
    </w:p>
    <w:p w:rsidR="007206A5" w:rsidRDefault="007206A5" w:rsidP="007206A5">
      <w:r>
        <w:t>Although it is unlikely</w:t>
      </w:r>
      <w:r>
        <w:rPr>
          <w:i/>
        </w:rPr>
        <w:t xml:space="preserve"> </w:t>
      </w:r>
      <w:r w:rsidRPr="00AA22D6">
        <w:t xml:space="preserve">a </w:t>
      </w:r>
      <w:r>
        <w:t>back-out decision due to major issues with this patch could occur during site Mirror Testing, Site Production Testing or</w:t>
      </w:r>
      <w:r w:rsidRPr="00D8257D">
        <w:t xml:space="preserve"> after National Release to the f</w:t>
      </w:r>
      <w:r>
        <w:t>ield</w:t>
      </w:r>
      <w:r w:rsidRPr="00D8257D">
        <w:t xml:space="preserve"> (VAMCs)</w:t>
      </w:r>
      <w:r>
        <w:t>.  The strategy would depend on during which of these stages the decision is made.</w:t>
      </w:r>
    </w:p>
    <w:p w:rsidR="007206A5" w:rsidRDefault="007206A5" w:rsidP="007206A5"/>
    <w:p w:rsidR="00D8257D" w:rsidRDefault="007206A5" w:rsidP="007206A5">
      <w:r>
        <w:t xml:space="preserve">If during </w:t>
      </w:r>
      <w:r w:rsidR="00D8257D">
        <w:t xml:space="preserve">Mirror testing or </w:t>
      </w:r>
      <w:r>
        <w:t xml:space="preserve">Site Production Testing, unless the patch produces catastrophic problems, the normal </w:t>
      </w:r>
      <w:proofErr w:type="spellStart"/>
      <w:r>
        <w:t>VistA</w:t>
      </w:r>
      <w:proofErr w:type="spellEnd"/>
      <w:r>
        <w:t xml:space="preserve"> response would be for a new version of the test patch correcting defects to be produced, retested and upon  successfully passing development team testing would be resubmitted to the site for testing.</w:t>
      </w:r>
      <w:r w:rsidR="00D8257D">
        <w:t xml:space="preserve">  </w:t>
      </w:r>
      <w:r>
        <w:t xml:space="preserve">This project, however, has prepared a set of back-out patch instructions if necessary, as in the case that the project is canceled or the implemented design is found to be so wrong and detrimental to the site’s delivery of services to veterans that the software must be removed.  </w:t>
      </w:r>
    </w:p>
    <w:p w:rsidR="00D8257D" w:rsidRDefault="00D8257D" w:rsidP="007206A5"/>
    <w:p w:rsidR="007206A5" w:rsidRDefault="007206A5" w:rsidP="007206A5">
      <w:r>
        <w:t>If the defect</w:t>
      </w:r>
      <w:r w:rsidR="005F5515">
        <w:t>(</w:t>
      </w:r>
      <w:r>
        <w:t>s</w:t>
      </w:r>
      <w:r w:rsidR="005F5515">
        <w:t>)</w:t>
      </w:r>
      <w:r>
        <w:t xml:space="preserve"> were not discovered until after national release but during the </w:t>
      </w:r>
      <w:r w:rsidR="005F5515">
        <w:t xml:space="preserve">designated </w:t>
      </w:r>
      <w:r>
        <w:t>support period, a new patch will be entered into the National Patch Module on Forum and go through all the necessa</w:t>
      </w:r>
      <w:r w:rsidR="00D8257D">
        <w:t xml:space="preserve">ry milestone reviews etc. as a patch for a </w:t>
      </w:r>
      <w:r>
        <w:t xml:space="preserve">patch. </w:t>
      </w:r>
      <w:r w:rsidR="00D8257D">
        <w:t xml:space="preserve"> It is up to VA OI&amp;T and product support whether this new patch would be defined as an emergency patch or not.</w:t>
      </w:r>
      <w:r>
        <w:t xml:space="preserve"> After </w:t>
      </w:r>
      <w:r w:rsidR="005F5515">
        <w:t>the support period</w:t>
      </w:r>
      <w:r>
        <w:t xml:space="preserve">, the </w:t>
      </w:r>
      <w:proofErr w:type="spellStart"/>
      <w:r>
        <w:t>VistA</w:t>
      </w:r>
      <w:proofErr w:type="spellEnd"/>
      <w:r>
        <w:t xml:space="preserve"> Maintenance Program would produce the new patch, either to correct the defective components or to back-out </w:t>
      </w:r>
      <w:r w:rsidR="00AA22D6">
        <w:t>the patch</w:t>
      </w:r>
      <w:r>
        <w:t>.</w:t>
      </w:r>
    </w:p>
    <w:p w:rsidR="005F5515" w:rsidRDefault="005F5515" w:rsidP="007206A5"/>
    <w:p w:rsidR="00455CB4" w:rsidRDefault="00932CFD" w:rsidP="00312833">
      <w:r>
        <w:t xml:space="preserve">In the case of </w:t>
      </w:r>
      <w:ins w:id="193" w:author="Department of Veterans Affairs" w:date="2017-03-31T05:54:00Z">
        <w:r w:rsidR="000D05AC">
          <w:t xml:space="preserve">patch </w:t>
        </w:r>
      </w:ins>
      <w:bookmarkStart w:id="194" w:name="_GoBack"/>
      <w:bookmarkEnd w:id="194"/>
      <w:r>
        <w:t>IB*2.0*576</w:t>
      </w:r>
      <w:r w:rsidR="005F5515">
        <w:t xml:space="preserve">, a new patch would </w:t>
      </w:r>
      <w:r w:rsidR="00AA22D6">
        <w:t>not</w:t>
      </w:r>
      <w:r w:rsidR="005F5515">
        <w:t xml:space="preserve"> be necessary for back out purposes</w:t>
      </w:r>
      <w:r w:rsidR="00AA22D6">
        <w:t xml:space="preserve"> as the site will have a </w:t>
      </w:r>
      <w:r w:rsidR="005F5515">
        <w:t xml:space="preserve">backup </w:t>
      </w:r>
      <w:r w:rsidR="00AA22D6">
        <w:t>that they created during the initial install.</w:t>
      </w:r>
    </w:p>
    <w:p w:rsidR="006C6DBA" w:rsidRDefault="00685E4D" w:rsidP="00740CBB">
      <w:pPr>
        <w:pStyle w:val="Heading2"/>
      </w:pPr>
      <w:bookmarkStart w:id="195" w:name="_Toc471980704"/>
      <w:r>
        <w:t>Back-Out</w:t>
      </w:r>
      <w:r w:rsidR="006C6DBA">
        <w:t xml:space="preserve"> Considerations</w:t>
      </w:r>
      <w:bookmarkEnd w:id="195"/>
    </w:p>
    <w:p w:rsidR="006C6DBA" w:rsidRDefault="00A32A5D" w:rsidP="00312833">
      <w:r w:rsidRPr="00A32A5D">
        <w:t xml:space="preserve">It is necessary to determine if a wholesale back-out/rollback of </w:t>
      </w:r>
      <w:r w:rsidR="00932CFD">
        <w:t>the patch IB*2.0*576</w:t>
      </w:r>
      <w:r w:rsidRPr="00A32A5D">
        <w:t xml:space="preserve"> is necessary or </w:t>
      </w:r>
      <w:r>
        <w:t xml:space="preserve">if </w:t>
      </w:r>
      <w:r w:rsidRPr="00A32A5D">
        <w:t xml:space="preserve">a better course is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Pr="00637940">
        <w:t>If the back-out is po</w:t>
      </w:r>
      <w:r w:rsidR="00932CFD">
        <w:t>st-release of patch IB*2.0*576</w:t>
      </w:r>
      <w:r w:rsidRPr="00637940">
        <w:t>, this patch should be assigned status of “Entered in Error” in Forum’s NPM.</w:t>
      </w:r>
      <w:r w:rsidR="00312833" w:rsidRPr="006C6DBA" w:rsidDel="00312833">
        <w:t xml:space="preserve"> </w:t>
      </w:r>
      <w:r w:rsidR="006C6DBA" w:rsidRPr="006C6DBA">
        <w:t xml:space="preserve"> </w:t>
      </w:r>
    </w:p>
    <w:p w:rsidR="00DF6B4A" w:rsidRDefault="00DF6B4A" w:rsidP="00740CBB">
      <w:pPr>
        <w:pStyle w:val="Heading3"/>
      </w:pPr>
      <w:bookmarkStart w:id="196" w:name="_Toc471980705"/>
      <w:r>
        <w:lastRenderedPageBreak/>
        <w:t>Load Testing</w:t>
      </w:r>
      <w:bookmarkEnd w:id="196"/>
    </w:p>
    <w:p w:rsidR="00DF6B4A" w:rsidRDefault="00A32A5D" w:rsidP="00312833">
      <w:proofErr w:type="gramStart"/>
      <w:r w:rsidRPr="00A32A5D">
        <w:t>N/A.</w:t>
      </w:r>
      <w:proofErr w:type="gramEnd"/>
      <w:r w:rsidRPr="00A32A5D">
        <w:t xml:space="preserve">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rsidR="00DF6B4A" w:rsidRPr="000666AC" w:rsidRDefault="00DF6B4A" w:rsidP="00740CBB">
      <w:pPr>
        <w:pStyle w:val="Heading3"/>
      </w:pPr>
      <w:bookmarkStart w:id="197" w:name="_Toc471980706"/>
      <w:r w:rsidRPr="000666AC">
        <w:t>User Acceptance Testing</w:t>
      </w:r>
      <w:bookmarkEnd w:id="197"/>
    </w:p>
    <w:p w:rsidR="00002D6C" w:rsidRPr="00A45FA6" w:rsidRDefault="00DA3AE3" w:rsidP="00002D6C">
      <w:r w:rsidRPr="00A45FA6">
        <w:t>Concerning the Onset Date Correction user story, the following acceptance criteria should be anticipated:</w:t>
      </w:r>
    </w:p>
    <w:p w:rsidR="00653F3B" w:rsidRPr="00A45FA6" w:rsidRDefault="00DA3AE3" w:rsidP="00653F3B">
      <w:pPr>
        <w:pStyle w:val="ListParagraph"/>
        <w:numPr>
          <w:ilvl w:val="0"/>
          <w:numId w:val="17"/>
        </w:numPr>
      </w:pPr>
      <w:r w:rsidRPr="00A45FA6">
        <w:t>The system should not automatically populate the onset date with the service date for professional claims.</w:t>
      </w:r>
    </w:p>
    <w:p w:rsidR="00653F3B" w:rsidRPr="00A45FA6" w:rsidRDefault="00DA3AE3" w:rsidP="00653F3B">
      <w:pPr>
        <w:pStyle w:val="ListParagraph"/>
        <w:numPr>
          <w:ilvl w:val="0"/>
          <w:numId w:val="17"/>
        </w:numPr>
      </w:pPr>
      <w:r w:rsidRPr="00A45FA6">
        <w:t>The system should populate onset date with Occurrence code 11 when entered or Occurrence code 10 when entered and if 11 does not exist.</w:t>
      </w:r>
    </w:p>
    <w:p w:rsidR="00653F3B" w:rsidRPr="00A45FA6" w:rsidRDefault="00DA3AE3" w:rsidP="00DA3AE3">
      <w:pPr>
        <w:pStyle w:val="ListParagraph"/>
        <w:numPr>
          <w:ilvl w:val="0"/>
          <w:numId w:val="17"/>
        </w:numPr>
      </w:pPr>
      <w:r w:rsidRPr="00A45FA6">
        <w:t>The system should populate FL14 on the CMS 1500 with onset date with Occurrence code 11 when entered or Occurrence code 10 if entered and if 11 does not exist.</w:t>
      </w:r>
    </w:p>
    <w:p w:rsidR="00653F3B" w:rsidRPr="00A45FA6" w:rsidRDefault="00DA3AE3" w:rsidP="00653F3B">
      <w:pPr>
        <w:pStyle w:val="ListParagraph"/>
        <w:numPr>
          <w:ilvl w:val="0"/>
          <w:numId w:val="17"/>
        </w:numPr>
      </w:pPr>
      <w:r w:rsidRPr="00A45FA6">
        <w:t>The system should populate FL15 on the CMS 1500 with accident date with Occurrence code (1</w:t>
      </w:r>
      <w:proofErr w:type="gramStart"/>
      <w:r w:rsidRPr="00A45FA6">
        <w:t>,2,3,4</w:t>
      </w:r>
      <w:proofErr w:type="gramEnd"/>
      <w:r w:rsidRPr="00A45FA6">
        <w:t xml:space="preserve"> or 5) when entered.</w:t>
      </w:r>
    </w:p>
    <w:p w:rsidR="00DA3AE3" w:rsidRPr="00A45FA6" w:rsidRDefault="00DA3AE3" w:rsidP="00653F3B">
      <w:pPr>
        <w:pStyle w:val="ListParagraph"/>
        <w:numPr>
          <w:ilvl w:val="0"/>
          <w:numId w:val="17"/>
        </w:numPr>
      </w:pPr>
      <w:r w:rsidRPr="00A45FA6">
        <w:t>The system should populate 2300DTP03 on the 837-P with onset date of Occurrence code 11 when entered or Occurrence code 10 if entered and if 11 does not exist.</w:t>
      </w:r>
    </w:p>
    <w:p w:rsidR="00DA3AE3" w:rsidRPr="00A45FA6" w:rsidRDefault="00DA3AE3" w:rsidP="00653F3B">
      <w:pPr>
        <w:pStyle w:val="ListParagraph"/>
        <w:numPr>
          <w:ilvl w:val="0"/>
          <w:numId w:val="17"/>
        </w:numPr>
      </w:pPr>
      <w:r w:rsidRPr="00A45FA6">
        <w:t>The system should populate 2300DTP03 on the 837-P with accident date of Occurrence code 1,2,3,4 or 5 when entered.</w:t>
      </w:r>
    </w:p>
    <w:p w:rsidR="001E1960" w:rsidRPr="00A45FA6" w:rsidRDefault="001E1960" w:rsidP="00DA3AE3"/>
    <w:p w:rsidR="00DA3AE3" w:rsidRPr="00A45FA6" w:rsidRDefault="00DA3AE3" w:rsidP="00DA3AE3">
      <w:r w:rsidRPr="00A45FA6">
        <w:t>Concerning the Missing MRW Legend Indicator user story, the following acceptance criteria should be anticipated:</w:t>
      </w:r>
    </w:p>
    <w:p w:rsidR="00DA3AE3" w:rsidRPr="00A45FA6" w:rsidRDefault="00DA3AE3" w:rsidP="00DA3AE3">
      <w:pPr>
        <w:pStyle w:val="ListParagraph"/>
        <w:numPr>
          <w:ilvl w:val="0"/>
          <w:numId w:val="17"/>
        </w:numPr>
      </w:pPr>
      <w:r w:rsidRPr="00A45FA6">
        <w:t xml:space="preserve">The system should </w:t>
      </w:r>
      <w:r w:rsidR="00006B8A" w:rsidRPr="00A45FA6">
        <w:t>generate the MRW based upon the user criteria.</w:t>
      </w:r>
    </w:p>
    <w:p w:rsidR="00DA3AE3" w:rsidRPr="00A45FA6" w:rsidRDefault="00DA3AE3" w:rsidP="00DA3AE3">
      <w:pPr>
        <w:pStyle w:val="ListParagraph"/>
        <w:numPr>
          <w:ilvl w:val="0"/>
          <w:numId w:val="17"/>
        </w:numPr>
      </w:pPr>
      <w:r w:rsidRPr="00A45FA6">
        <w:t xml:space="preserve">The system </w:t>
      </w:r>
      <w:r w:rsidR="00006B8A" w:rsidRPr="00A45FA6">
        <w:t>should display all the data available for the MRW based upon the user criteria.</w:t>
      </w:r>
    </w:p>
    <w:p w:rsidR="00DA3AE3" w:rsidRPr="00A45FA6" w:rsidRDefault="00DA3AE3" w:rsidP="00006B8A">
      <w:pPr>
        <w:pStyle w:val="ListParagraph"/>
        <w:numPr>
          <w:ilvl w:val="0"/>
          <w:numId w:val="17"/>
        </w:numPr>
      </w:pPr>
      <w:r w:rsidRPr="00A45FA6">
        <w:t xml:space="preserve">The system should </w:t>
      </w:r>
      <w:r w:rsidR="00006B8A" w:rsidRPr="00A45FA6">
        <w:t>display indicators in front of or after the bill numbers appearing on the MRW.</w:t>
      </w:r>
    </w:p>
    <w:p w:rsidR="00DA3AE3" w:rsidRPr="00A45FA6" w:rsidRDefault="00DA3AE3" w:rsidP="00DA3AE3">
      <w:pPr>
        <w:pStyle w:val="ListParagraph"/>
        <w:numPr>
          <w:ilvl w:val="0"/>
          <w:numId w:val="17"/>
        </w:numPr>
      </w:pPr>
      <w:r w:rsidRPr="00A45FA6">
        <w:t xml:space="preserve">The system should </w:t>
      </w:r>
      <w:r w:rsidR="00006B8A" w:rsidRPr="00A45FA6">
        <w:t>display the legend below the listing on the MRW.</w:t>
      </w:r>
    </w:p>
    <w:p w:rsidR="00DA3AE3" w:rsidRPr="00A45FA6" w:rsidRDefault="00006B8A" w:rsidP="00DA3AE3">
      <w:pPr>
        <w:pStyle w:val="ListParagraph"/>
        <w:numPr>
          <w:ilvl w:val="0"/>
          <w:numId w:val="17"/>
        </w:numPr>
      </w:pPr>
      <w:r w:rsidRPr="00A45FA6">
        <w:t>The system should display two items in the legend.  They include:</w:t>
      </w:r>
    </w:p>
    <w:p w:rsidR="00006B8A" w:rsidRPr="00A45FA6" w:rsidRDefault="00006B8A" w:rsidP="00006B8A">
      <w:pPr>
        <w:pStyle w:val="ListParagraph"/>
        <w:numPr>
          <w:ilvl w:val="1"/>
          <w:numId w:val="17"/>
        </w:numPr>
      </w:pPr>
      <w:r w:rsidRPr="00A45FA6">
        <w:t>!=Data Mismatch/MSE, and</w:t>
      </w:r>
    </w:p>
    <w:p w:rsidR="00006B8A" w:rsidRPr="00A45FA6" w:rsidRDefault="00006B8A" w:rsidP="00006B8A">
      <w:pPr>
        <w:pStyle w:val="ListParagraph"/>
        <w:numPr>
          <w:ilvl w:val="1"/>
          <w:numId w:val="17"/>
        </w:numPr>
      </w:pPr>
      <w:r w:rsidRPr="00A45FA6">
        <w:t>*=Review in Process.</w:t>
      </w:r>
    </w:p>
    <w:p w:rsidR="00006B8A" w:rsidRPr="00A45FA6" w:rsidRDefault="00006B8A" w:rsidP="00006B8A"/>
    <w:p w:rsidR="00006B8A" w:rsidRPr="00A45FA6" w:rsidRDefault="00006B8A" w:rsidP="00006B8A">
      <w:r w:rsidRPr="00A45FA6">
        <w:t>Concerning the Printing of CMS 1500 user story, the following acceptance criteria should be anticipated:</w:t>
      </w:r>
    </w:p>
    <w:p w:rsidR="00006B8A" w:rsidRPr="00A45FA6" w:rsidRDefault="00006B8A" w:rsidP="00006B8A">
      <w:pPr>
        <w:pStyle w:val="ListParagraph"/>
        <w:numPr>
          <w:ilvl w:val="0"/>
          <w:numId w:val="17"/>
        </w:numPr>
      </w:pPr>
      <w:r w:rsidRPr="00A45FA6">
        <w:t>The system should display all the data available for the bill on the various billing screens.</w:t>
      </w:r>
    </w:p>
    <w:p w:rsidR="00006B8A" w:rsidRPr="00A45FA6" w:rsidRDefault="00006B8A" w:rsidP="00006B8A">
      <w:pPr>
        <w:pStyle w:val="ListParagraph"/>
        <w:numPr>
          <w:ilvl w:val="0"/>
          <w:numId w:val="17"/>
        </w:numPr>
      </w:pPr>
      <w:r w:rsidRPr="00A45FA6">
        <w:t>The system should allow the user to edit Section 1, Bill Type, Timeframe of Bill field on screen 7 by entering either a 7 (Replacement Claim) or an 8 (Void/Cancel Prior Claim).</w:t>
      </w:r>
    </w:p>
    <w:p w:rsidR="00006B8A" w:rsidRPr="00A45FA6" w:rsidRDefault="00006B8A" w:rsidP="00006B8A">
      <w:pPr>
        <w:pStyle w:val="ListParagraph"/>
        <w:numPr>
          <w:ilvl w:val="0"/>
          <w:numId w:val="17"/>
        </w:numPr>
      </w:pPr>
      <w:r w:rsidRPr="00A45FA6">
        <w:t>The system should allow the user to enter the original claim reference number (ICN/DCN) on billing screen 10 or the system auto populates the original claim reference number (ICN/DCN) when the COPY/CLONE function is used.</w:t>
      </w:r>
    </w:p>
    <w:p w:rsidR="00006B8A" w:rsidRPr="00A45FA6" w:rsidRDefault="00006B8A" w:rsidP="00006B8A">
      <w:pPr>
        <w:pStyle w:val="ListParagraph"/>
        <w:numPr>
          <w:ilvl w:val="0"/>
          <w:numId w:val="17"/>
        </w:numPr>
      </w:pPr>
      <w:r w:rsidRPr="00A45FA6">
        <w:t xml:space="preserve">The system should allow the user to </w:t>
      </w:r>
      <w:proofErr w:type="gramStart"/>
      <w:r w:rsidRPr="00A45FA6">
        <w:t>authorized</w:t>
      </w:r>
      <w:proofErr w:type="gramEnd"/>
      <w:r w:rsidRPr="00A45FA6">
        <w:t xml:space="preserve"> the bill.</w:t>
      </w:r>
    </w:p>
    <w:p w:rsidR="00006B8A" w:rsidRPr="00A45FA6" w:rsidRDefault="00006B8A" w:rsidP="00006B8A">
      <w:pPr>
        <w:pStyle w:val="ListParagraph"/>
        <w:numPr>
          <w:ilvl w:val="0"/>
          <w:numId w:val="17"/>
        </w:numPr>
      </w:pPr>
      <w:r w:rsidRPr="00A45FA6">
        <w:t>The system should allow the user to print the bill locally.</w:t>
      </w:r>
    </w:p>
    <w:p w:rsidR="00006B8A" w:rsidRPr="00A45FA6" w:rsidRDefault="00006B8A" w:rsidP="00006B8A">
      <w:pPr>
        <w:pStyle w:val="ListParagraph"/>
        <w:numPr>
          <w:ilvl w:val="0"/>
          <w:numId w:val="17"/>
        </w:numPr>
      </w:pPr>
      <w:r w:rsidRPr="00A45FA6">
        <w:t xml:space="preserve">The Printed claim form should populate FL22 with the appropriate bill </w:t>
      </w:r>
      <w:proofErr w:type="spellStart"/>
      <w:r w:rsidRPr="00A45FA6">
        <w:t>frequence</w:t>
      </w:r>
      <w:proofErr w:type="spellEnd"/>
      <w:r w:rsidRPr="00A45FA6">
        <w:t xml:space="preserve"> code in the first part of FL22 (Resubmission Code) and the original claim reference number (ICN/DCN) in the second part of FL22 (Original Reference Number).</w:t>
      </w:r>
    </w:p>
    <w:p w:rsidR="00A45FA6" w:rsidRPr="00A45FA6" w:rsidRDefault="00A45FA6" w:rsidP="00A45FA6"/>
    <w:p w:rsidR="00A45FA6" w:rsidRPr="00A45FA6" w:rsidRDefault="00A45FA6" w:rsidP="00A45FA6">
      <w:r w:rsidRPr="00A45FA6">
        <w:t>Concerning the Payer Zip Code Field Adjustment user story, the following acceptance criteria should be anticipated:</w:t>
      </w:r>
    </w:p>
    <w:p w:rsidR="00A45FA6" w:rsidRPr="00A45FA6" w:rsidRDefault="00A45FA6" w:rsidP="00A45FA6">
      <w:pPr>
        <w:pStyle w:val="ListParagraph"/>
        <w:numPr>
          <w:ilvl w:val="0"/>
          <w:numId w:val="17"/>
        </w:numPr>
      </w:pPr>
      <w:r w:rsidRPr="00A45FA6">
        <w:t xml:space="preserve">The user is able to enter or update the ZIP code for a third party payer in the appropriate </w:t>
      </w:r>
      <w:proofErr w:type="spellStart"/>
      <w:r w:rsidRPr="00A45FA6">
        <w:t>VistA</w:t>
      </w:r>
      <w:proofErr w:type="spellEnd"/>
      <w:r w:rsidRPr="00A45FA6">
        <w:t xml:space="preserve"> IB screen for each of the affected payer addresses.</w:t>
      </w:r>
    </w:p>
    <w:p w:rsidR="00A45FA6" w:rsidRPr="00A45FA6" w:rsidRDefault="00A45FA6" w:rsidP="00A45FA6">
      <w:pPr>
        <w:pStyle w:val="ListParagraph"/>
        <w:numPr>
          <w:ilvl w:val="0"/>
          <w:numId w:val="17"/>
        </w:numPr>
      </w:pPr>
      <w:r w:rsidRPr="00A45FA6">
        <w:t>The user should not be able to enter 0000 or 9999 in the last 4 bytes of the ZIP code fields.</w:t>
      </w:r>
    </w:p>
    <w:p w:rsidR="00A45FA6" w:rsidRPr="00A45FA6" w:rsidRDefault="00A45FA6" w:rsidP="00A45FA6">
      <w:pPr>
        <w:pStyle w:val="ListParagraph"/>
        <w:numPr>
          <w:ilvl w:val="0"/>
          <w:numId w:val="17"/>
        </w:numPr>
      </w:pPr>
      <w:r w:rsidRPr="00A45FA6">
        <w:lastRenderedPageBreak/>
        <w:t>The user is able to file the payer information when complete.</w:t>
      </w:r>
    </w:p>
    <w:p w:rsidR="00A45FA6" w:rsidRPr="00A45FA6" w:rsidRDefault="00A45FA6" w:rsidP="00A45FA6">
      <w:pPr>
        <w:pStyle w:val="ListParagraph"/>
        <w:numPr>
          <w:ilvl w:val="0"/>
          <w:numId w:val="17"/>
        </w:numPr>
      </w:pPr>
      <w:r w:rsidRPr="00A45FA6">
        <w:t>The system should verify that the zip code is a 9 character numeric value.</w:t>
      </w:r>
    </w:p>
    <w:p w:rsidR="00A45FA6" w:rsidRPr="00A45FA6" w:rsidRDefault="00A45FA6" w:rsidP="00A45FA6">
      <w:pPr>
        <w:pStyle w:val="ListParagraph"/>
        <w:numPr>
          <w:ilvl w:val="0"/>
          <w:numId w:val="17"/>
        </w:numPr>
      </w:pPr>
      <w:r w:rsidRPr="00A45FA6">
        <w:t>If the zip code value is not valid, the system should not save the value and, in turn, should provide the user with an error message stating the issue with the ZIP code.</w:t>
      </w:r>
    </w:p>
    <w:p w:rsidR="00A45FA6" w:rsidRPr="00A45FA6" w:rsidRDefault="00A45FA6" w:rsidP="00A45FA6">
      <w:pPr>
        <w:pStyle w:val="ListParagraph"/>
        <w:numPr>
          <w:ilvl w:val="0"/>
          <w:numId w:val="17"/>
        </w:numPr>
      </w:pPr>
      <w:r w:rsidRPr="00A45FA6">
        <w:t>If the value is valid the system should store the payer ZIP code appropriately.</w:t>
      </w:r>
    </w:p>
    <w:p w:rsidR="00DA3AE3" w:rsidRPr="00DA3AE3" w:rsidRDefault="00DA3AE3" w:rsidP="00DA3AE3">
      <w:pPr>
        <w:rPr>
          <w:highlight w:val="yellow"/>
        </w:rPr>
      </w:pPr>
    </w:p>
    <w:p w:rsidR="006C6DBA" w:rsidRDefault="00685E4D" w:rsidP="00740CBB">
      <w:pPr>
        <w:pStyle w:val="Heading2"/>
      </w:pPr>
      <w:bookmarkStart w:id="198" w:name="_Toc471980707"/>
      <w:r>
        <w:t>Back-Out</w:t>
      </w:r>
      <w:r w:rsidR="00DF6B4A" w:rsidRPr="00DF6B4A">
        <w:t xml:space="preserve"> </w:t>
      </w:r>
      <w:r w:rsidR="006C6DBA">
        <w:t>Criteria</w:t>
      </w:r>
      <w:bookmarkEnd w:id="198"/>
    </w:p>
    <w:p w:rsidR="006C6DBA" w:rsidRDefault="00A32A5D" w:rsidP="00312833">
      <w:r w:rsidRPr="00354245">
        <w:t xml:space="preserve">The </w:t>
      </w:r>
      <w:r w:rsidR="00F508AF" w:rsidRPr="00354245">
        <w:t>project is canceled or the requested cha</w:t>
      </w:r>
      <w:r w:rsidR="00932CFD">
        <w:t>nges implemented by IB*2.0*576</w:t>
      </w:r>
      <w:r w:rsidR="00F508AF" w:rsidRPr="00354245">
        <w:t xml:space="preserve"> are no longer desi</w:t>
      </w:r>
      <w:r w:rsidR="00932CFD">
        <w:t>red by VA OI&amp;</w:t>
      </w:r>
      <w:r w:rsidR="001A6795">
        <w:t>T and the Integrated Billing</w:t>
      </w:r>
      <w:r w:rsidR="00F508AF" w:rsidRPr="00354245">
        <w:t xml:space="preserve"> </w:t>
      </w:r>
      <w:proofErr w:type="spellStart"/>
      <w:r w:rsidR="00F508AF" w:rsidRPr="00354245">
        <w:t>eBusiness</w:t>
      </w:r>
      <w:proofErr w:type="spellEnd"/>
      <w:r w:rsidR="00F508AF" w:rsidRPr="00354245">
        <w:t xml:space="preserve"> team.</w:t>
      </w:r>
    </w:p>
    <w:p w:rsidR="006C6DBA" w:rsidRDefault="00685E4D" w:rsidP="00740CBB">
      <w:pPr>
        <w:pStyle w:val="Heading2"/>
      </w:pPr>
      <w:bookmarkStart w:id="199" w:name="_Toc471980708"/>
      <w:r>
        <w:t>Back-Out</w:t>
      </w:r>
      <w:r w:rsidR="00DF6B4A" w:rsidRPr="00DF6B4A">
        <w:t xml:space="preserve"> </w:t>
      </w:r>
      <w:r w:rsidR="006C6DBA">
        <w:t>Risks</w:t>
      </w:r>
      <w:bookmarkEnd w:id="199"/>
    </w:p>
    <w:p w:rsidR="00F508AF" w:rsidRDefault="00F508AF" w:rsidP="00F508AF">
      <w:r w:rsidRPr="00DA7BB1">
        <w:rPr>
          <w:b/>
        </w:rPr>
        <w:t>Before national release:</w:t>
      </w:r>
      <w:r>
        <w:t xml:space="preserve"> There are no current identified r</w:t>
      </w:r>
      <w:r w:rsidR="00932CFD">
        <w:t>isks of backing out IB*2.0*576</w:t>
      </w:r>
      <w:r>
        <w:t xml:space="preserve"> prior to national release.  </w:t>
      </w:r>
    </w:p>
    <w:p w:rsidR="00F508AF" w:rsidRDefault="00F508AF" w:rsidP="00F508AF"/>
    <w:p w:rsidR="00F508AF" w:rsidRPr="00354245" w:rsidRDefault="00F508AF" w:rsidP="00F508AF">
      <w:r w:rsidRPr="00354245">
        <w:rPr>
          <w:b/>
        </w:rPr>
        <w:t>After national release:</w:t>
      </w:r>
      <w:r w:rsidR="00932CFD">
        <w:t xml:space="preserve">  If the IB*2.0*576</w:t>
      </w:r>
      <w:r w:rsidRPr="00354245">
        <w:t xml:space="preserve"> patch is to be backed out after it is nationally released it may do so according to this document </w:t>
      </w:r>
      <w:r w:rsidRPr="00354245">
        <w:rPr>
          <w:b/>
          <w:u w:val="single"/>
        </w:rPr>
        <w:t>only</w:t>
      </w:r>
      <w:r w:rsidRPr="00354245">
        <w:t xml:space="preserve"> if none of the following statements are true.  If any of the following statements are true</w:t>
      </w:r>
      <w:r w:rsidR="00DA7BB1" w:rsidRPr="00354245">
        <w:t>,</w:t>
      </w:r>
      <w:r w:rsidRPr="00354245">
        <w:t xml:space="preserve"> refer to the </w:t>
      </w:r>
      <w:r w:rsidR="00DA7BB1" w:rsidRPr="00354245">
        <w:t xml:space="preserve">sub </w:t>
      </w:r>
      <w:r w:rsidRPr="00354245">
        <w:t>bullets below for proper guidelines.</w:t>
      </w:r>
    </w:p>
    <w:p w:rsidR="00354245" w:rsidRPr="00354245" w:rsidRDefault="00354245" w:rsidP="00F508AF"/>
    <w:p w:rsidR="00F508AF" w:rsidRPr="00354245" w:rsidRDefault="00354245" w:rsidP="00354245">
      <w:pPr>
        <w:pStyle w:val="ListParagraph"/>
        <w:numPr>
          <w:ilvl w:val="0"/>
          <w:numId w:val="17"/>
        </w:numPr>
      </w:pPr>
      <w:r>
        <w:t>S</w:t>
      </w:r>
      <w:r w:rsidR="00F508AF" w:rsidRPr="00354245">
        <w:t xml:space="preserve">ubsequent </w:t>
      </w:r>
      <w:proofErr w:type="gramStart"/>
      <w:r w:rsidR="00F508AF" w:rsidRPr="00354245">
        <w:t>patch(</w:t>
      </w:r>
      <w:proofErr w:type="spellStart"/>
      <w:proofErr w:type="gramEnd"/>
      <w:r w:rsidR="00F508AF" w:rsidRPr="00354245">
        <w:t>es</w:t>
      </w:r>
      <w:proofErr w:type="spellEnd"/>
      <w:r w:rsidR="00F508AF" w:rsidRPr="00354245">
        <w:t>) that is current</w:t>
      </w:r>
      <w:r w:rsidR="00DA7BB1" w:rsidRPr="00354245">
        <w:t>ly</w:t>
      </w:r>
      <w:r w:rsidR="00F508AF" w:rsidRPr="00354245">
        <w:t xml:space="preserve"> under development is dependent upon any aspect changed by </w:t>
      </w:r>
      <w:r w:rsidR="00932CFD">
        <w:t>IB*2.0*576</w:t>
      </w:r>
      <w:r w:rsidR="00DA7BB1" w:rsidRPr="00354245">
        <w:t>.</w:t>
      </w:r>
    </w:p>
    <w:p w:rsidR="00F508AF" w:rsidRPr="00354245" w:rsidRDefault="00F508AF" w:rsidP="008654DD">
      <w:pPr>
        <w:pStyle w:val="ListParagraph"/>
        <w:numPr>
          <w:ilvl w:val="1"/>
          <w:numId w:val="17"/>
        </w:numPr>
      </w:pPr>
      <w:r w:rsidRPr="00354245">
        <w:t xml:space="preserve">Inform the </w:t>
      </w:r>
      <w:r w:rsidR="00354245">
        <w:t xml:space="preserve">teams responsible for the </w:t>
      </w:r>
      <w:r w:rsidRPr="00354245">
        <w:t xml:space="preserve">subsequent </w:t>
      </w:r>
      <w:proofErr w:type="gramStart"/>
      <w:r w:rsidRPr="00354245">
        <w:t>patch</w:t>
      </w:r>
      <w:r w:rsidR="00DA7BB1" w:rsidRPr="00354245">
        <w:t>(</w:t>
      </w:r>
      <w:proofErr w:type="spellStart"/>
      <w:proofErr w:type="gramEnd"/>
      <w:r w:rsidRPr="00354245">
        <w:t>es</w:t>
      </w:r>
      <w:proofErr w:type="spellEnd"/>
      <w:r w:rsidR="00DA7BB1" w:rsidRPr="00354245">
        <w:t>)</w:t>
      </w:r>
      <w:r w:rsidRPr="00354245">
        <w:t xml:space="preserve"> of the </w:t>
      </w:r>
      <w:r w:rsidR="00354245">
        <w:t>request</w:t>
      </w:r>
      <w:r w:rsidRPr="00354245">
        <w:t xml:space="preserve"> to </w:t>
      </w:r>
      <w:proofErr w:type="spellStart"/>
      <w:r w:rsidRPr="00354245">
        <w:t>backout</w:t>
      </w:r>
      <w:proofErr w:type="spellEnd"/>
      <w:r w:rsidRPr="00354245">
        <w:t xml:space="preserve"> the patch</w:t>
      </w:r>
      <w:r w:rsidR="00DA7BB1" w:rsidRPr="00354245">
        <w:t xml:space="preserve"> so they can make any necessary changes to their software</w:t>
      </w:r>
      <w:r w:rsidR="00354245">
        <w:t xml:space="preserve"> and schedule</w:t>
      </w:r>
      <w:r w:rsidR="00DA7BB1" w:rsidRPr="00354245">
        <w:t>.  With coordination</w:t>
      </w:r>
      <w:r w:rsidR="00354245">
        <w:t xml:space="preserve"> of these teams for</w:t>
      </w:r>
      <w:r w:rsidR="00DA7BB1" w:rsidRPr="00354245">
        <w:t xml:space="preserve"> the subsequent </w:t>
      </w:r>
      <w:proofErr w:type="gramStart"/>
      <w:r w:rsidR="00DA7BB1" w:rsidRPr="00354245">
        <w:t>patch(</w:t>
      </w:r>
      <w:proofErr w:type="spellStart"/>
      <w:proofErr w:type="gramEnd"/>
      <w:r w:rsidR="00DA7BB1" w:rsidRPr="00354245">
        <w:t>es</w:t>
      </w:r>
      <w:proofErr w:type="spellEnd"/>
      <w:r w:rsidR="00DA7BB1" w:rsidRPr="00354245">
        <w:t xml:space="preserve">), proceed with the </w:t>
      </w:r>
      <w:proofErr w:type="spellStart"/>
      <w:r w:rsidR="00DA7BB1" w:rsidRPr="00354245">
        <w:t>backout</w:t>
      </w:r>
      <w:proofErr w:type="spellEnd"/>
      <w:r w:rsidR="00DA7BB1" w:rsidRPr="00354245">
        <w:t>.</w:t>
      </w:r>
    </w:p>
    <w:p w:rsidR="00354245" w:rsidRPr="00354245" w:rsidRDefault="00354245" w:rsidP="00354245">
      <w:pPr>
        <w:pStyle w:val="ListParagraph"/>
      </w:pPr>
    </w:p>
    <w:p w:rsidR="00DA7BB1" w:rsidRPr="00354245" w:rsidRDefault="00354245" w:rsidP="008654DD">
      <w:pPr>
        <w:pStyle w:val="ListParagraph"/>
        <w:numPr>
          <w:ilvl w:val="0"/>
          <w:numId w:val="17"/>
        </w:numPr>
      </w:pPr>
      <w:r>
        <w:t>S</w:t>
      </w:r>
      <w:r w:rsidR="00DA7BB1" w:rsidRPr="00354245">
        <w:t xml:space="preserve">ubsequent </w:t>
      </w:r>
      <w:proofErr w:type="gramStart"/>
      <w:r w:rsidR="00DA7BB1" w:rsidRPr="00354245">
        <w:t>patch(</w:t>
      </w:r>
      <w:proofErr w:type="spellStart"/>
      <w:proofErr w:type="gramEnd"/>
      <w:r w:rsidR="00DA7BB1" w:rsidRPr="00354245">
        <w:t>es</w:t>
      </w:r>
      <w:proofErr w:type="spellEnd"/>
      <w:r w:rsidR="00DA7BB1" w:rsidRPr="00354245">
        <w:t>) that is nationally released or has the status of  ‘completed/not released’ is dependent upon an</w:t>
      </w:r>
      <w:r w:rsidR="00932CFD">
        <w:t>y aspect changed by IB*2.0*576</w:t>
      </w:r>
      <w:r w:rsidR="00DA7BB1" w:rsidRPr="00354245">
        <w:t>.</w:t>
      </w:r>
    </w:p>
    <w:p w:rsidR="006C6DBA" w:rsidRDefault="00DA7BB1" w:rsidP="006C6DBA">
      <w:pPr>
        <w:pStyle w:val="ListParagraph"/>
        <w:numPr>
          <w:ilvl w:val="1"/>
          <w:numId w:val="17"/>
        </w:numPr>
      </w:pPr>
      <w:r w:rsidRPr="00354245">
        <w:t>Back-out procedures may not be executed.  This requires a new patch to address the concern.</w:t>
      </w:r>
    </w:p>
    <w:p w:rsidR="006C6DBA" w:rsidRDefault="006C6DBA" w:rsidP="00740CBB">
      <w:pPr>
        <w:pStyle w:val="Heading2"/>
      </w:pPr>
      <w:bookmarkStart w:id="200" w:name="_Toc471980709"/>
      <w:r>
        <w:t xml:space="preserve">Authority for </w:t>
      </w:r>
      <w:r w:rsidR="00685E4D">
        <w:t>Back-Out</w:t>
      </w:r>
      <w:bookmarkEnd w:id="200"/>
    </w:p>
    <w:p w:rsidR="00FD717B" w:rsidRDefault="00FD717B" w:rsidP="00FD717B">
      <w:r w:rsidRPr="00FD717B">
        <w:t>The order would com</w:t>
      </w:r>
      <w:r w:rsidRPr="00707CAD">
        <w:t xml:space="preserve">e from: </w:t>
      </w:r>
      <w:r w:rsidR="00256482" w:rsidRPr="00707CAD">
        <w:t>release coordinator (product support), portfolio director and health product support.</w:t>
      </w:r>
    </w:p>
    <w:p w:rsidR="00AE5904" w:rsidRPr="00256482" w:rsidRDefault="00685E4D" w:rsidP="00740CBB">
      <w:pPr>
        <w:pStyle w:val="Heading2"/>
      </w:pPr>
      <w:bookmarkStart w:id="201" w:name="_Toc471401656"/>
      <w:bookmarkStart w:id="202" w:name="_Toc471401824"/>
      <w:bookmarkStart w:id="203" w:name="_Toc471980710"/>
      <w:bookmarkEnd w:id="201"/>
      <w:bookmarkEnd w:id="202"/>
      <w:r w:rsidRPr="00256482">
        <w:t>Back-Out</w:t>
      </w:r>
      <w:r w:rsidR="00AE5904" w:rsidRPr="00256482">
        <w:t xml:space="preserve"> Procedure</w:t>
      </w:r>
      <w:bookmarkEnd w:id="203"/>
    </w:p>
    <w:p w:rsidR="002C2A31" w:rsidRDefault="00D36356" w:rsidP="00D36356">
      <w:r>
        <w:t>A few things need to be done in ord</w:t>
      </w:r>
      <w:r w:rsidR="0037361D">
        <w:t>er to back out this IB*2.0*576</w:t>
      </w:r>
      <w:r w:rsidR="002C2A31">
        <w:t xml:space="preserve"> patch. They are as follows:</w:t>
      </w:r>
    </w:p>
    <w:p w:rsidR="002C2A31" w:rsidRDefault="002C2A31" w:rsidP="002C2A31">
      <w:pPr>
        <w:pStyle w:val="ListParagraph"/>
        <w:numPr>
          <w:ilvl w:val="0"/>
          <w:numId w:val="23"/>
        </w:numPr>
      </w:pPr>
      <w:r>
        <w:t>R</w:t>
      </w:r>
      <w:r w:rsidR="00D36356">
        <w:t>estore the routines to their previous sta</w:t>
      </w:r>
      <w:r>
        <w:t>te</w:t>
      </w:r>
    </w:p>
    <w:p w:rsidR="002C2A31" w:rsidRDefault="002C2A31" w:rsidP="002C2A31">
      <w:pPr>
        <w:pStyle w:val="ListParagraph"/>
        <w:numPr>
          <w:ilvl w:val="0"/>
          <w:numId w:val="23"/>
        </w:numPr>
      </w:pPr>
      <w:r>
        <w:t>R</w:t>
      </w:r>
      <w:r w:rsidR="001A6795">
        <w:t xml:space="preserve">ecompile the </w:t>
      </w:r>
      <w:r>
        <w:t>Billing Screen Input Templates</w:t>
      </w:r>
    </w:p>
    <w:p w:rsidR="002C2A31" w:rsidRDefault="002C2A31" w:rsidP="002C2A31">
      <w:pPr>
        <w:pStyle w:val="ListParagraph"/>
        <w:numPr>
          <w:ilvl w:val="0"/>
          <w:numId w:val="23"/>
        </w:numPr>
      </w:pPr>
      <w:r>
        <w:t>R</w:t>
      </w:r>
      <w:r w:rsidR="0037361D">
        <w:t>estore several</w:t>
      </w:r>
      <w:r w:rsidR="001A6795">
        <w:t xml:space="preserve"> entries used by the Forms Output Utili</w:t>
      </w:r>
      <w:r>
        <w:t>ty [IBCE OUTPUT FORMATTER]</w:t>
      </w:r>
    </w:p>
    <w:p w:rsidR="002C2A31" w:rsidRDefault="002C2A31" w:rsidP="002C2A31">
      <w:pPr>
        <w:pStyle w:val="ListParagraph"/>
        <w:numPr>
          <w:ilvl w:val="0"/>
          <w:numId w:val="23"/>
        </w:numPr>
      </w:pPr>
      <w:r>
        <w:t>R</w:t>
      </w:r>
      <w:r w:rsidR="001A6795">
        <w:t xml:space="preserve">estore the </w:t>
      </w:r>
      <w:r w:rsidR="009C2EF0">
        <w:t xml:space="preserve">modified </w:t>
      </w:r>
      <w:r w:rsidR="001A6795">
        <w:t>IB ERROR file</w:t>
      </w:r>
      <w:r w:rsidR="004C2A6F">
        <w:t>.</w:t>
      </w:r>
    </w:p>
    <w:p w:rsidR="00D36356" w:rsidRDefault="00275372" w:rsidP="002C2A31">
      <w:r>
        <w:t xml:space="preserve">This will need to be done by the site’s designated </w:t>
      </w:r>
      <w:r w:rsidR="001E1960">
        <w:t>IT support</w:t>
      </w:r>
      <w:r>
        <w:t>.</w:t>
      </w:r>
    </w:p>
    <w:p w:rsidR="00D36356" w:rsidRDefault="00D36356" w:rsidP="00D36356"/>
    <w:p w:rsidR="00D36356" w:rsidRPr="00D36356" w:rsidRDefault="00D36356" w:rsidP="00D36356">
      <w:pPr>
        <w:pStyle w:val="ListParagraph"/>
        <w:ind w:left="0"/>
        <w:rPr>
          <w:u w:val="single"/>
        </w:rPr>
      </w:pPr>
      <w:r w:rsidRPr="00D36356">
        <w:rPr>
          <w:u w:val="single"/>
        </w:rPr>
        <w:t>Restore the routines to their previous state</w:t>
      </w:r>
    </w:p>
    <w:p w:rsidR="002C2A31" w:rsidRDefault="00891E38" w:rsidP="00D36356">
      <w:pPr>
        <w:pStyle w:val="ListParagraph"/>
        <w:ind w:left="0"/>
      </w:pPr>
      <w:r>
        <w:t>The user was instructed to execute the menu option “Backup a Transport Global” [XPD BACKUP] when the patch was initially installed (the very 1</w:t>
      </w:r>
      <w:r w:rsidRPr="00891E38">
        <w:rPr>
          <w:vertAlign w:val="superscript"/>
        </w:rPr>
        <w:t>st</w:t>
      </w:r>
      <w:r>
        <w:t xml:space="preserve"> time if installed multiple times).  To restore the routines,</w:t>
      </w:r>
      <w:r w:rsidR="002C2A31">
        <w:t xml:space="preserve"> perform the following steps:</w:t>
      </w:r>
    </w:p>
    <w:p w:rsidR="002C2A31" w:rsidRDefault="002C2A31" w:rsidP="002C2A31">
      <w:pPr>
        <w:pStyle w:val="ListParagraph"/>
        <w:numPr>
          <w:ilvl w:val="0"/>
          <w:numId w:val="22"/>
        </w:numPr>
      </w:pPr>
      <w:r>
        <w:t>L</w:t>
      </w:r>
      <w:r w:rsidR="00891E38">
        <w:t xml:space="preserve">ocate the </w:t>
      </w:r>
      <w:proofErr w:type="spellStart"/>
      <w:r w:rsidR="00891E38">
        <w:t>MailMan</w:t>
      </w:r>
      <w:proofErr w:type="spellEnd"/>
      <w:r w:rsidR="00891E38">
        <w:t xml:space="preserve"> message </w:t>
      </w:r>
      <w:r>
        <w:t>that was created as part of the “Backup a Transport Global” step.</w:t>
      </w:r>
    </w:p>
    <w:p w:rsidR="002C2A31" w:rsidRDefault="00891E38" w:rsidP="002C2A31">
      <w:pPr>
        <w:pStyle w:val="ListParagraph"/>
        <w:numPr>
          <w:ilvl w:val="0"/>
          <w:numId w:val="22"/>
        </w:numPr>
      </w:pPr>
      <w:r>
        <w:lastRenderedPageBreak/>
        <w:t xml:space="preserve">While viewing the </w:t>
      </w:r>
      <w:proofErr w:type="spellStart"/>
      <w:r>
        <w:t>MailMan</w:t>
      </w:r>
      <w:proofErr w:type="spellEnd"/>
      <w:r>
        <w:t xml:space="preserve"> message, extract the KIDS build, using</w:t>
      </w:r>
      <w:r w:rsidR="00792AE9">
        <w:t xml:space="preserve"> the </w:t>
      </w:r>
      <w:r w:rsidR="002C2A31">
        <w:t>“</w:t>
      </w:r>
      <w:proofErr w:type="spellStart"/>
      <w:r w:rsidR="002C2A31">
        <w:t>Xtract</w:t>
      </w:r>
      <w:proofErr w:type="spellEnd"/>
      <w:r w:rsidR="002C2A31">
        <w:t xml:space="preserve"> </w:t>
      </w:r>
      <w:proofErr w:type="spellStart"/>
      <w:r w:rsidR="002C2A31">
        <w:t>PackMan</w:t>
      </w:r>
      <w:proofErr w:type="spellEnd"/>
      <w:r w:rsidR="002C2A31">
        <w:t>” action.</w:t>
      </w:r>
    </w:p>
    <w:p w:rsidR="00D36356" w:rsidRDefault="002368E6" w:rsidP="002C2A31">
      <w:pPr>
        <w:pStyle w:val="ListParagraph"/>
        <w:numPr>
          <w:ilvl w:val="0"/>
          <w:numId w:val="22"/>
        </w:numPr>
      </w:pPr>
      <w:r>
        <w:t xml:space="preserve">Then select </w:t>
      </w:r>
      <w:r w:rsidR="00891E38">
        <w:t>the “INSTALL/CHECK MESSAGE” action</w:t>
      </w:r>
      <w:r w:rsidR="00400353">
        <w:t xml:space="preserve"> to restore the modified routines</w:t>
      </w:r>
      <w:r w:rsidR="00891E38">
        <w:t>.</w:t>
      </w:r>
      <w:r w:rsidR="00400353">
        <w:t xml:space="preserve"> </w:t>
      </w:r>
    </w:p>
    <w:p w:rsidR="00D370DE" w:rsidRDefault="00D370DE" w:rsidP="00D36356">
      <w:pPr>
        <w:pStyle w:val="ListParagraph"/>
        <w:ind w:left="0"/>
      </w:pPr>
    </w:p>
    <w:p w:rsidR="002C2A31" w:rsidRPr="002C2A31" w:rsidRDefault="002C2A31" w:rsidP="002C2A31">
      <w:pPr>
        <w:rPr>
          <w:u w:val="single"/>
        </w:rPr>
      </w:pPr>
      <w:r w:rsidRPr="002C2A31">
        <w:rPr>
          <w:u w:val="single"/>
        </w:rPr>
        <w:t>Recompile the Billing Screen Input Templates</w:t>
      </w:r>
    </w:p>
    <w:p w:rsidR="002C2A31" w:rsidRDefault="002C2A31" w:rsidP="00D36356">
      <w:pPr>
        <w:pStyle w:val="ListParagraph"/>
        <w:ind w:left="0"/>
      </w:pPr>
      <w:r w:rsidRPr="002C2A31">
        <w:rPr>
          <w:highlight w:val="yellow"/>
        </w:rPr>
        <w:t>&lt;NEED SOMETHING TO PUT HERE</w:t>
      </w:r>
      <w:r>
        <w:rPr>
          <w:highlight w:val="yellow"/>
        </w:rPr>
        <w:t>…IS THERE A UTILITY TO DO THIS?</w:t>
      </w:r>
      <w:r w:rsidRPr="002C2A31">
        <w:rPr>
          <w:highlight w:val="yellow"/>
        </w:rPr>
        <w:t>&gt;</w:t>
      </w:r>
    </w:p>
    <w:p w:rsidR="002C2A31" w:rsidRDefault="002C2A31" w:rsidP="00D36356">
      <w:pPr>
        <w:pStyle w:val="ListParagraph"/>
        <w:ind w:left="0"/>
      </w:pPr>
    </w:p>
    <w:p w:rsidR="00D36356" w:rsidRPr="00D36356" w:rsidRDefault="00672750" w:rsidP="00D36356">
      <w:pPr>
        <w:pStyle w:val="ListParagraph"/>
        <w:ind w:left="0"/>
        <w:rPr>
          <w:u w:val="single"/>
        </w:rPr>
      </w:pPr>
      <w:r>
        <w:rPr>
          <w:u w:val="single"/>
        </w:rPr>
        <w:t xml:space="preserve">Restore several </w:t>
      </w:r>
      <w:r w:rsidR="009C2EF0">
        <w:rPr>
          <w:u w:val="single"/>
        </w:rPr>
        <w:t>entries used by the Forms Output Utility [IBCE OUTPUT FORMATTER]</w:t>
      </w:r>
    </w:p>
    <w:p w:rsidR="003731D8" w:rsidRDefault="003731D8" w:rsidP="002C2A31">
      <w:r>
        <w:t xml:space="preserve">The FORMAT and/or EXTRACT CODE will need to be restored for </w:t>
      </w:r>
      <w:r w:rsidR="004C2A6F">
        <w:t>the following entries in the following files</w:t>
      </w:r>
      <w:r>
        <w:t>:</w:t>
      </w:r>
    </w:p>
    <w:p w:rsidR="003731D8" w:rsidRDefault="003731D8" w:rsidP="002C2A31">
      <w:pPr>
        <w:pStyle w:val="ListParagraph"/>
        <w:numPr>
          <w:ilvl w:val="0"/>
          <w:numId w:val="20"/>
        </w:numPr>
      </w:pPr>
      <w:r>
        <w:t>F</w:t>
      </w:r>
      <w:r w:rsidR="004C2A6F">
        <w:t>or the IB FORM SK</w:t>
      </w:r>
      <w:r>
        <w:t xml:space="preserve">ELETON DEFINITION file (#364.6) restore the following entries: </w:t>
      </w:r>
    </w:p>
    <w:p w:rsidR="003731D8" w:rsidRPr="003731D8" w:rsidRDefault="003731D8" w:rsidP="002C2A31">
      <w:pPr>
        <w:pStyle w:val="ListParagraph"/>
        <w:numPr>
          <w:ilvl w:val="1"/>
          <w:numId w:val="20"/>
        </w:numPr>
      </w:pPr>
      <w:r>
        <w:rPr>
          <w:szCs w:val="22"/>
        </w:rPr>
        <w:t>1476 -</w:t>
      </w:r>
      <w:r w:rsidR="002C2A31">
        <w:rPr>
          <w:szCs w:val="22"/>
        </w:rPr>
        <w:t xml:space="preserve"> CI3A-6</w:t>
      </w:r>
    </w:p>
    <w:p w:rsidR="003731D8" w:rsidRDefault="003731D8" w:rsidP="002C2A31">
      <w:pPr>
        <w:pStyle w:val="ListParagraph"/>
        <w:numPr>
          <w:ilvl w:val="0"/>
          <w:numId w:val="20"/>
        </w:numPr>
      </w:pPr>
      <w:r>
        <w:t>F</w:t>
      </w:r>
      <w:r w:rsidR="004C2A6F">
        <w:t>or the IB FO</w:t>
      </w:r>
      <w:r>
        <w:t>RM FIELD CONTENT file (#364.7)</w:t>
      </w:r>
      <w:r w:rsidR="004C2A6F">
        <w:t xml:space="preserve"> restore </w:t>
      </w:r>
      <w:r>
        <w:t xml:space="preserve">the following </w:t>
      </w:r>
      <w:r w:rsidR="004C2A6F">
        <w:t xml:space="preserve">entries: </w:t>
      </w:r>
    </w:p>
    <w:p w:rsidR="003731D8" w:rsidRPr="003731D8" w:rsidRDefault="003731D8" w:rsidP="002C2A31">
      <w:pPr>
        <w:pStyle w:val="ListParagraph"/>
        <w:numPr>
          <w:ilvl w:val="1"/>
          <w:numId w:val="20"/>
        </w:numPr>
      </w:pPr>
      <w:r w:rsidRPr="003731D8">
        <w:rPr>
          <w:szCs w:val="22"/>
        </w:rPr>
        <w:t>1015 - GEN-7</w:t>
      </w:r>
    </w:p>
    <w:p w:rsidR="003731D8" w:rsidRPr="003731D8" w:rsidRDefault="003731D8" w:rsidP="002C2A31">
      <w:pPr>
        <w:pStyle w:val="ListParagraph"/>
        <w:numPr>
          <w:ilvl w:val="1"/>
          <w:numId w:val="20"/>
        </w:numPr>
      </w:pPr>
      <w:r w:rsidRPr="003731D8">
        <w:rPr>
          <w:szCs w:val="22"/>
        </w:rPr>
        <w:t>1175 - CL1-5</w:t>
      </w:r>
    </w:p>
    <w:p w:rsidR="003731D8" w:rsidRPr="003731D8" w:rsidRDefault="003731D8" w:rsidP="002C2A31">
      <w:pPr>
        <w:pStyle w:val="ListParagraph"/>
        <w:numPr>
          <w:ilvl w:val="1"/>
          <w:numId w:val="20"/>
        </w:numPr>
      </w:pPr>
      <w:r w:rsidRPr="003731D8">
        <w:rPr>
          <w:szCs w:val="22"/>
        </w:rPr>
        <w:t>1176 - CI3A-6</w:t>
      </w:r>
    </w:p>
    <w:p w:rsidR="003731D8" w:rsidRPr="003731D8" w:rsidRDefault="003731D8" w:rsidP="002C2A31">
      <w:pPr>
        <w:pStyle w:val="ListParagraph"/>
        <w:numPr>
          <w:ilvl w:val="1"/>
          <w:numId w:val="20"/>
        </w:numPr>
      </w:pPr>
      <w:r>
        <w:rPr>
          <w:szCs w:val="22"/>
        </w:rPr>
        <w:t>1550 - OI6-6.9</w:t>
      </w:r>
    </w:p>
    <w:p w:rsidR="0078266A" w:rsidRDefault="0078266A" w:rsidP="00655ECC">
      <w:pPr>
        <w:pStyle w:val="ListParagraph"/>
        <w:ind w:left="0"/>
      </w:pPr>
    </w:p>
    <w:p w:rsidR="009C2EF0" w:rsidRDefault="009C2EF0" w:rsidP="00655ECC">
      <w:pPr>
        <w:pStyle w:val="ListParagraph"/>
        <w:ind w:left="0"/>
        <w:rPr>
          <w:u w:val="single"/>
        </w:rPr>
      </w:pPr>
      <w:r w:rsidRPr="009C2EF0">
        <w:rPr>
          <w:u w:val="single"/>
        </w:rPr>
        <w:t>Restore the mo</w:t>
      </w:r>
      <w:r>
        <w:rPr>
          <w:u w:val="single"/>
        </w:rPr>
        <w:t>dified IB ERROR File</w:t>
      </w:r>
    </w:p>
    <w:p w:rsidR="00655ECC" w:rsidRDefault="004C2A6F" w:rsidP="00655ECC">
      <w:pPr>
        <w:pStyle w:val="ListParagraph"/>
        <w:ind w:left="0"/>
      </w:pPr>
      <w:r>
        <w:t>Restore error # IB099 to i</w:t>
      </w:r>
      <w:r w:rsidR="002C2A31">
        <w:t>t</w:t>
      </w:r>
      <w:r>
        <w:t>s previous state.</w:t>
      </w:r>
    </w:p>
    <w:p w:rsidR="00FE3D06" w:rsidRDefault="00FE3D06" w:rsidP="00655ECC">
      <w:pPr>
        <w:pStyle w:val="ListParagraph"/>
        <w:ind w:left="0"/>
      </w:pPr>
    </w:p>
    <w:p w:rsidR="00DE0518" w:rsidRDefault="00DE0518" w:rsidP="00740CBB">
      <w:pPr>
        <w:pStyle w:val="Heading2"/>
      </w:pPr>
      <w:bookmarkStart w:id="204" w:name="_Toc471396383"/>
      <w:bookmarkStart w:id="205" w:name="_Toc471401658"/>
      <w:bookmarkStart w:id="206" w:name="_Toc471401826"/>
      <w:bookmarkStart w:id="207" w:name="_Toc471980711"/>
      <w:bookmarkEnd w:id="204"/>
      <w:bookmarkEnd w:id="205"/>
      <w:bookmarkEnd w:id="206"/>
      <w:r w:rsidRPr="000666AC">
        <w:t>Back-out Verification</w:t>
      </w:r>
      <w:r>
        <w:t xml:space="preserve"> Procedure</w:t>
      </w:r>
      <w:bookmarkEnd w:id="207"/>
    </w:p>
    <w:p w:rsidR="00BB138A" w:rsidRPr="00BB138A" w:rsidRDefault="00731B93" w:rsidP="00F10DB6">
      <w:r w:rsidRPr="00731B93">
        <w:t>It is expec</w:t>
      </w:r>
      <w:r w:rsidR="0078266A">
        <w:t xml:space="preserve">ted that the IT support can use </w:t>
      </w:r>
      <w:proofErr w:type="spellStart"/>
      <w:r w:rsidR="0078266A">
        <w:t>FileMan</w:t>
      </w:r>
      <w:proofErr w:type="spellEnd"/>
      <w:r w:rsidR="0078266A">
        <w:t xml:space="preserve"> (“Data Dictionary Utilities” → “List File Attributes” options) to verify that the 3 triggers were deleted from the CURRENT BILL PAYER SEQUENCE (.21) field in the BILL/CLAIMS (#399) file.  In addition, the IT Support can use </w:t>
      </w:r>
      <w:proofErr w:type="spellStart"/>
      <w:r w:rsidRPr="00731B93">
        <w:t>FileMan</w:t>
      </w:r>
      <w:proofErr w:type="spellEnd"/>
      <w:r w:rsidRPr="00731B93">
        <w:t xml:space="preserve"> </w:t>
      </w:r>
      <w:r w:rsidR="00FE3D06">
        <w:t>(</w:t>
      </w:r>
      <w:r w:rsidR="0078266A">
        <w:t xml:space="preserve">the </w:t>
      </w:r>
      <w:r w:rsidR="00FE3D06">
        <w:t xml:space="preserve">“Inquire to File Entries” option) </w:t>
      </w:r>
      <w:r w:rsidRPr="00731B93">
        <w:t xml:space="preserve">to confirm that the </w:t>
      </w:r>
      <w:r w:rsidR="00FE3D06">
        <w:t xml:space="preserve">various </w:t>
      </w:r>
      <w:r w:rsidR="002C2A31">
        <w:t>IB OUTPUT FORMATTER entries</w:t>
      </w:r>
      <w:r w:rsidR="00FE3D06">
        <w:t xml:space="preserve"> were restored correctly. </w:t>
      </w:r>
    </w:p>
    <w:p w:rsidR="00AE5904" w:rsidRDefault="00AE5904" w:rsidP="00740CBB">
      <w:pPr>
        <w:pStyle w:val="Heading1"/>
      </w:pPr>
      <w:bookmarkStart w:id="208" w:name="_Toc471980712"/>
      <w:r>
        <w:t>Rollback Procedure</w:t>
      </w:r>
      <w:bookmarkEnd w:id="208"/>
    </w:p>
    <w:p w:rsidR="00AE5904" w:rsidRDefault="00460401" w:rsidP="00312833">
      <w:r w:rsidRPr="00460401">
        <w:t xml:space="preserve">Rollback pertains to data.  Since patch </w:t>
      </w:r>
      <w:r w:rsidR="0078266A">
        <w:t>IB*2.0*576</w:t>
      </w:r>
      <w:r w:rsidR="0048270F">
        <w:t xml:space="preserve"> </w:t>
      </w:r>
      <w:r w:rsidRPr="00460401">
        <w:t>impact</w:t>
      </w:r>
      <w:r w:rsidR="0048270F">
        <w:t>s</w:t>
      </w:r>
      <w:r w:rsidRPr="00460401">
        <w:t xml:space="preserve"> </w:t>
      </w:r>
      <w:r w:rsidR="0048270F">
        <w:t>some D</w:t>
      </w:r>
      <w:r w:rsidRPr="00460401">
        <w:t>ata</w:t>
      </w:r>
      <w:r w:rsidR="0048270F">
        <w:t xml:space="preserve"> Dictionary fields</w:t>
      </w:r>
      <w:r w:rsidRPr="00460401">
        <w:t xml:space="preserve"> in the </w:t>
      </w:r>
      <w:r w:rsidR="001A6795">
        <w:t>Integrated Billing</w:t>
      </w:r>
      <w:r w:rsidR="0048270F">
        <w:t xml:space="preserve"> package, t</w:t>
      </w:r>
      <w:r w:rsidRPr="00460401">
        <w:t xml:space="preserve">he back-out procedure </w:t>
      </w:r>
      <w:r>
        <w:t>includes instructions of how to remove</w:t>
      </w:r>
      <w:r w:rsidR="0078266A">
        <w:t xml:space="preserve"> and restore specific Data Dictionary and Output Templates fields of information,</w:t>
      </w:r>
      <w:r>
        <w:t xml:space="preserve"> </w:t>
      </w:r>
      <w:r w:rsidRPr="00460401">
        <w:t xml:space="preserve">so no additional procedures are necessary to roll back the </w:t>
      </w:r>
      <w:proofErr w:type="spellStart"/>
      <w:r w:rsidRPr="00460401">
        <w:t>VistA</w:t>
      </w:r>
      <w:proofErr w:type="spellEnd"/>
      <w:r w:rsidRPr="00460401">
        <w:t xml:space="preserve"> software.</w:t>
      </w:r>
    </w:p>
    <w:p w:rsidR="0029309C" w:rsidRDefault="0029309C" w:rsidP="00740CBB">
      <w:pPr>
        <w:pStyle w:val="Heading2"/>
      </w:pPr>
      <w:bookmarkStart w:id="209" w:name="_Toc471980713"/>
      <w:r>
        <w:t>Rollback Considerations</w:t>
      </w:r>
      <w:bookmarkEnd w:id="209"/>
    </w:p>
    <w:p w:rsidR="0029309C" w:rsidRPr="0029309C" w:rsidRDefault="00460401" w:rsidP="00312833">
      <w:r>
        <w:t>Not applicable.</w:t>
      </w:r>
    </w:p>
    <w:p w:rsidR="0029309C" w:rsidRDefault="0029309C" w:rsidP="00740CBB">
      <w:pPr>
        <w:pStyle w:val="Heading2"/>
      </w:pPr>
      <w:bookmarkStart w:id="210" w:name="_Toc471980714"/>
      <w:r>
        <w:t>Rollback Criteria</w:t>
      </w:r>
      <w:bookmarkEnd w:id="210"/>
    </w:p>
    <w:p w:rsidR="0029309C" w:rsidRPr="0029309C" w:rsidRDefault="00460401" w:rsidP="00312833">
      <w:r>
        <w:t>Not applicable.</w:t>
      </w:r>
    </w:p>
    <w:p w:rsidR="0029309C" w:rsidRDefault="0029309C" w:rsidP="00740CBB">
      <w:pPr>
        <w:pStyle w:val="Heading2"/>
      </w:pPr>
      <w:bookmarkStart w:id="211" w:name="_Toc471980715"/>
      <w:r>
        <w:t>Rollback Risks</w:t>
      </w:r>
      <w:bookmarkEnd w:id="211"/>
    </w:p>
    <w:p w:rsidR="00312833" w:rsidRDefault="00460401" w:rsidP="00312833">
      <w:r>
        <w:t>Not applicable.</w:t>
      </w:r>
    </w:p>
    <w:p w:rsidR="0029309C" w:rsidRPr="0029309C" w:rsidRDefault="0029309C" w:rsidP="00740CBB">
      <w:pPr>
        <w:pStyle w:val="Heading2"/>
      </w:pPr>
      <w:bookmarkStart w:id="212" w:name="_Toc471312610"/>
      <w:bookmarkStart w:id="213" w:name="_Toc471313734"/>
      <w:bookmarkStart w:id="214" w:name="_Toc471396389"/>
      <w:bookmarkStart w:id="215" w:name="_Toc471401664"/>
      <w:bookmarkStart w:id="216" w:name="_Toc471401832"/>
      <w:bookmarkStart w:id="217" w:name="_Toc471980716"/>
      <w:bookmarkEnd w:id="212"/>
      <w:bookmarkEnd w:id="213"/>
      <w:bookmarkEnd w:id="214"/>
      <w:bookmarkEnd w:id="215"/>
      <w:bookmarkEnd w:id="216"/>
      <w:r>
        <w:t>Authority for Rollback</w:t>
      </w:r>
      <w:bookmarkEnd w:id="217"/>
    </w:p>
    <w:p w:rsidR="00AE5904" w:rsidRDefault="00460401" w:rsidP="00312833">
      <w:r>
        <w:t>Not applicable.</w:t>
      </w:r>
      <w:r w:rsidR="0029309C" w:rsidRPr="0029309C">
        <w:t xml:space="preserve">  </w:t>
      </w:r>
    </w:p>
    <w:p w:rsidR="00DF0C18" w:rsidRDefault="00DF0C18" w:rsidP="00740CBB">
      <w:pPr>
        <w:pStyle w:val="Heading2"/>
      </w:pPr>
      <w:bookmarkStart w:id="218" w:name="_Toc471980717"/>
      <w:r>
        <w:lastRenderedPageBreak/>
        <w:t>Rollback Procedure</w:t>
      </w:r>
      <w:bookmarkEnd w:id="218"/>
    </w:p>
    <w:p w:rsidR="00DF0C18" w:rsidRDefault="00460401" w:rsidP="00312833">
      <w:r>
        <w:t>Not applicable.</w:t>
      </w:r>
    </w:p>
    <w:p w:rsidR="00EE08BA" w:rsidRPr="00236972" w:rsidRDefault="00037CE1" w:rsidP="00740CBB">
      <w:pPr>
        <w:pStyle w:val="Heading2"/>
        <w:rPr>
          <w:rFonts w:ascii="Calibri" w:eastAsia="Calibri" w:hAnsi="Calibri"/>
          <w:sz w:val="22"/>
          <w:szCs w:val="22"/>
        </w:rPr>
      </w:pPr>
      <w:bookmarkStart w:id="219" w:name="_Toc471980718"/>
      <w:r>
        <w:t>Rollback Verification Procedure</w:t>
      </w:r>
      <w:bookmarkEnd w:id="219"/>
    </w:p>
    <w:p w:rsidR="00037CE1" w:rsidRDefault="00460401" w:rsidP="00312833">
      <w:pPr>
        <w:sectPr w:rsidR="00037CE1" w:rsidSect="0066022A">
          <w:pgSz w:w="12240" w:h="15840" w:code="1"/>
          <w:pgMar w:top="1440" w:right="1440" w:bottom="1440" w:left="1440" w:header="720" w:footer="720" w:gutter="0"/>
          <w:pgNumType w:start="1"/>
          <w:cols w:space="720"/>
          <w:docGrid w:linePitch="360"/>
        </w:sectPr>
      </w:pPr>
      <w:r>
        <w:t>Not applicable.</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220" w:name="ColumnTitle_01"/>
            <w:bookmarkEnd w:id="220"/>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460401">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298" w:rsidRDefault="00CB2298">
      <w:r>
        <w:separator/>
      </w:r>
    </w:p>
    <w:p w:rsidR="00CB2298" w:rsidRDefault="00CB2298"/>
  </w:endnote>
  <w:endnote w:type="continuationSeparator" w:id="0">
    <w:p w:rsidR="00CB2298" w:rsidRDefault="00CB2298">
      <w:r>
        <w:continuationSeparator/>
      </w:r>
    </w:p>
    <w:p w:rsidR="00CB2298" w:rsidRDefault="00CB2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AE3" w:rsidRPr="007748C3" w:rsidRDefault="00DA3AE3" w:rsidP="007748C3">
    <w:pPr>
      <w:pStyle w:val="Footer"/>
      <w:rPr>
        <w:rStyle w:val="FooterChar"/>
      </w:rPr>
    </w:pPr>
    <w:r w:rsidRPr="007748C3">
      <w:rPr>
        <w:rStyle w:val="FooterChar"/>
      </w:rPr>
      <w:t>MCCF EDI TAS Phase 1</w:t>
    </w:r>
    <w:r>
      <w:rPr>
        <w:rStyle w:val="FooterChar"/>
      </w:rPr>
      <w:t xml:space="preserve"> IB*2.0*576</w:t>
    </w:r>
  </w:p>
  <w:p w:rsidR="00DA3AE3" w:rsidRPr="00721F7D" w:rsidRDefault="00DA3AE3"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0D05AC">
      <w:rPr>
        <w:rStyle w:val="FooterChar"/>
        <w:noProof/>
      </w:rPr>
      <w:t>7</w:t>
    </w:r>
    <w:r w:rsidRPr="00721F7D">
      <w:rPr>
        <w:rStyle w:val="FooterChar"/>
      </w:rPr>
      <w:fldChar w:fldCharType="end"/>
    </w:r>
    <w:r w:rsidRPr="00721F7D">
      <w:rPr>
        <w:rStyle w:val="FooterChar"/>
      </w:rPr>
      <w:tab/>
    </w:r>
    <w:r>
      <w:rPr>
        <w:rStyle w:val="FooterChar"/>
      </w:rPr>
      <w:t>March</w:t>
    </w:r>
    <w:r w:rsidRPr="007748C3">
      <w:rPr>
        <w:rStyle w:val="FooterChar"/>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298" w:rsidRDefault="00CB2298">
      <w:r>
        <w:separator/>
      </w:r>
    </w:p>
    <w:p w:rsidR="00CB2298" w:rsidRDefault="00CB2298"/>
  </w:footnote>
  <w:footnote w:type="continuationSeparator" w:id="0">
    <w:p w:rsidR="00CB2298" w:rsidRDefault="00CB2298">
      <w:r>
        <w:continuationSeparator/>
      </w:r>
    </w:p>
    <w:p w:rsidR="00CB2298" w:rsidRDefault="00CB2298"/>
  </w:footnote>
  <w:footnote w:id="1">
    <w:p w:rsidR="00DA3AE3" w:rsidRDefault="00DA3AE3">
      <w:pPr>
        <w:pStyle w:val="FootnoteText"/>
      </w:pPr>
      <w:r>
        <w:rPr>
          <w:rStyle w:val="FootnoteReference"/>
        </w:rPr>
        <w:footnoteRef/>
      </w:r>
      <w:r>
        <w:t xml:space="preserve"> Project schedule   (right click and select open hyperlink to access)</w:t>
      </w:r>
    </w:p>
    <w:p w:rsidR="00DA3AE3" w:rsidRDefault="00CB2298">
      <w:pPr>
        <w:pStyle w:val="FootnoteText"/>
      </w:pPr>
      <w:hyperlink r:id="rId1" w:tooltip="http://vaww.oed.portal.va.gov/pm/hape/ipt_5010/EDI_Portfolio/TAS%20Interim%20Repository/MCCF%20TAS%20Schedule.zip" w:history="1">
        <w:r w:rsidR="000E6E59" w:rsidRPr="00256482">
          <w:rPr>
            <w:rStyle w:val="Hyperlink"/>
          </w:rPr>
          <w:t>http://vaww.oed.portal.va.gov/pm/hape/ipt_5010/EDI_Portfolio/TAS%20Interim%20Repository/MCCF%20TAS%20Schedule.zip</w:t>
        </w:r>
      </w:hyperlink>
    </w:p>
  </w:footnote>
  <w:footnote w:id="2">
    <w:p w:rsidR="00DA3AE3" w:rsidRDefault="00DA3AE3">
      <w:pPr>
        <w:pStyle w:val="FootnoteText"/>
      </w:pPr>
      <w:r>
        <w:rPr>
          <w:rStyle w:val="FootnoteReference"/>
        </w:rPr>
        <w:footnoteRef/>
      </w:r>
      <w:r>
        <w:t xml:space="preserve"> </w:t>
      </w:r>
      <w:proofErr w:type="gramStart"/>
      <w:r>
        <w:t>“Enterprise service lines, VAD” for short.</w:t>
      </w:r>
      <w:proofErr w:type="gramEnd"/>
      <w:r>
        <w:t xml:space="preserve">  </w:t>
      </w:r>
      <w:proofErr w:type="gramStart"/>
      <w:r>
        <w:t>Formerly known as the IRM (Information Resources Management) or IT support.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4B7775"/>
    <w:multiLevelType w:val="multilevel"/>
    <w:tmpl w:val="7B4A681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3130D58"/>
    <w:multiLevelType w:val="hybridMultilevel"/>
    <w:tmpl w:val="9F72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3"/>
  </w:num>
  <w:num w:numId="4">
    <w:abstractNumId w:val="21"/>
  </w:num>
  <w:num w:numId="5">
    <w:abstractNumId w:val="22"/>
  </w:num>
  <w:num w:numId="6">
    <w:abstractNumId w:val="15"/>
  </w:num>
  <w:num w:numId="7">
    <w:abstractNumId w:val="6"/>
  </w:num>
  <w:num w:numId="8">
    <w:abstractNumId w:val="5"/>
  </w:num>
  <w:num w:numId="9">
    <w:abstractNumId w:val="8"/>
  </w:num>
  <w:num w:numId="10">
    <w:abstractNumId w:val="12"/>
  </w:num>
  <w:num w:numId="11">
    <w:abstractNumId w:val="7"/>
  </w:num>
  <w:num w:numId="12">
    <w:abstractNumId w:val="16"/>
  </w:num>
  <w:num w:numId="13">
    <w:abstractNumId w:val="2"/>
  </w:num>
  <w:num w:numId="14">
    <w:abstractNumId w:val="1"/>
  </w:num>
  <w:num w:numId="15">
    <w:abstractNumId w:val="0"/>
  </w:num>
  <w:num w:numId="16">
    <w:abstractNumId w:val="4"/>
  </w:num>
  <w:num w:numId="17">
    <w:abstractNumId w:val="17"/>
  </w:num>
  <w:num w:numId="18">
    <w:abstractNumId w:val="13"/>
  </w:num>
  <w:num w:numId="19">
    <w:abstractNumId w:val="10"/>
  </w:num>
  <w:num w:numId="20">
    <w:abstractNumId w:val="14"/>
  </w:num>
  <w:num w:numId="21">
    <w:abstractNumId w:val="9"/>
  </w:num>
  <w:num w:numId="22">
    <w:abstractNumId w:val="11"/>
  </w:num>
  <w:num w:numId="23">
    <w:abstractNumId w:val="1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263BB"/>
    <w:rsid w:val="00030C06"/>
    <w:rsid w:val="00032DBC"/>
    <w:rsid w:val="00037CE1"/>
    <w:rsid w:val="00040DCD"/>
    <w:rsid w:val="000425FE"/>
    <w:rsid w:val="00044EE8"/>
    <w:rsid w:val="0004636C"/>
    <w:rsid w:val="00050D8A"/>
    <w:rsid w:val="000512B6"/>
    <w:rsid w:val="00051BC7"/>
    <w:rsid w:val="000530D8"/>
    <w:rsid w:val="0005370A"/>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438"/>
    <w:rsid w:val="00101B1F"/>
    <w:rsid w:val="0010320F"/>
    <w:rsid w:val="00104399"/>
    <w:rsid w:val="0010664C"/>
    <w:rsid w:val="00107971"/>
    <w:rsid w:val="0012060D"/>
    <w:rsid w:val="00141CDD"/>
    <w:rsid w:val="00142803"/>
    <w:rsid w:val="001449CE"/>
    <w:rsid w:val="00151087"/>
    <w:rsid w:val="001569DB"/>
    <w:rsid w:val="001574A4"/>
    <w:rsid w:val="00160824"/>
    <w:rsid w:val="00161ED8"/>
    <w:rsid w:val="001624C3"/>
    <w:rsid w:val="001645B5"/>
    <w:rsid w:val="00165AB8"/>
    <w:rsid w:val="00167933"/>
    <w:rsid w:val="00170E4B"/>
    <w:rsid w:val="00172D7F"/>
    <w:rsid w:val="00175C2D"/>
    <w:rsid w:val="00176A74"/>
    <w:rsid w:val="001771B4"/>
    <w:rsid w:val="00180235"/>
    <w:rsid w:val="00186009"/>
    <w:rsid w:val="00196684"/>
    <w:rsid w:val="001A0330"/>
    <w:rsid w:val="001A1826"/>
    <w:rsid w:val="001A3C5C"/>
    <w:rsid w:val="001A6795"/>
    <w:rsid w:val="001A75D9"/>
    <w:rsid w:val="001B0B28"/>
    <w:rsid w:val="001B3B73"/>
    <w:rsid w:val="001B7C65"/>
    <w:rsid w:val="001C4583"/>
    <w:rsid w:val="001C6D26"/>
    <w:rsid w:val="001D2505"/>
    <w:rsid w:val="001D3222"/>
    <w:rsid w:val="001D6650"/>
    <w:rsid w:val="001E179E"/>
    <w:rsid w:val="001E1960"/>
    <w:rsid w:val="001E4B39"/>
    <w:rsid w:val="001F2E1D"/>
    <w:rsid w:val="002045CA"/>
    <w:rsid w:val="002079F9"/>
    <w:rsid w:val="0021144A"/>
    <w:rsid w:val="00217034"/>
    <w:rsid w:val="0021786A"/>
    <w:rsid w:val="00221E4D"/>
    <w:rsid w:val="00222831"/>
    <w:rsid w:val="00222FCD"/>
    <w:rsid w:val="002273CA"/>
    <w:rsid w:val="00227714"/>
    <w:rsid w:val="00230D11"/>
    <w:rsid w:val="00234111"/>
    <w:rsid w:val="00235475"/>
    <w:rsid w:val="002368E6"/>
    <w:rsid w:val="00236972"/>
    <w:rsid w:val="00240182"/>
    <w:rsid w:val="00243CE7"/>
    <w:rsid w:val="00252BD5"/>
    <w:rsid w:val="00256419"/>
    <w:rsid w:val="00256482"/>
    <w:rsid w:val="00256F04"/>
    <w:rsid w:val="00256F29"/>
    <w:rsid w:val="00262DDF"/>
    <w:rsid w:val="00266366"/>
    <w:rsid w:val="00266D60"/>
    <w:rsid w:val="00271FF6"/>
    <w:rsid w:val="00273E31"/>
    <w:rsid w:val="00274BC6"/>
    <w:rsid w:val="00275372"/>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6ED5"/>
    <w:rsid w:val="002B735E"/>
    <w:rsid w:val="002B78A0"/>
    <w:rsid w:val="002C1137"/>
    <w:rsid w:val="002C1D37"/>
    <w:rsid w:val="002C2A31"/>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2833"/>
    <w:rsid w:val="00314290"/>
    <w:rsid w:val="00314B90"/>
    <w:rsid w:val="003222C8"/>
    <w:rsid w:val="0032241E"/>
    <w:rsid w:val="003224BE"/>
    <w:rsid w:val="0032673E"/>
    <w:rsid w:val="00326966"/>
    <w:rsid w:val="00330D4E"/>
    <w:rsid w:val="00341534"/>
    <w:rsid w:val="003417C9"/>
    <w:rsid w:val="00342E0C"/>
    <w:rsid w:val="00346959"/>
    <w:rsid w:val="00353152"/>
    <w:rsid w:val="00354245"/>
    <w:rsid w:val="003565ED"/>
    <w:rsid w:val="00361BE2"/>
    <w:rsid w:val="003635CE"/>
    <w:rsid w:val="00370FF3"/>
    <w:rsid w:val="00372700"/>
    <w:rsid w:val="003731D8"/>
    <w:rsid w:val="0037352D"/>
    <w:rsid w:val="0037361D"/>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0353"/>
    <w:rsid w:val="00403A9E"/>
    <w:rsid w:val="0040401C"/>
    <w:rsid w:val="004145D9"/>
    <w:rsid w:val="0041600F"/>
    <w:rsid w:val="00417238"/>
    <w:rsid w:val="00417244"/>
    <w:rsid w:val="00423003"/>
    <w:rsid w:val="00423A58"/>
    <w:rsid w:val="004250FD"/>
    <w:rsid w:val="0043004F"/>
    <w:rsid w:val="00430CEF"/>
    <w:rsid w:val="00433816"/>
    <w:rsid w:val="00440998"/>
    <w:rsid w:val="00440A78"/>
    <w:rsid w:val="00440E37"/>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270F"/>
    <w:rsid w:val="0048455F"/>
    <w:rsid w:val="004849B1"/>
    <w:rsid w:val="0049295B"/>
    <w:rsid w:val="004929C8"/>
    <w:rsid w:val="00492BC7"/>
    <w:rsid w:val="004A28E1"/>
    <w:rsid w:val="004B37EC"/>
    <w:rsid w:val="004B64EC"/>
    <w:rsid w:val="004B64FC"/>
    <w:rsid w:val="004C1D9C"/>
    <w:rsid w:val="004C2A6F"/>
    <w:rsid w:val="004D1F3B"/>
    <w:rsid w:val="004D3CB7"/>
    <w:rsid w:val="004D3FB6"/>
    <w:rsid w:val="004D5CD2"/>
    <w:rsid w:val="004D68E8"/>
    <w:rsid w:val="004E0AD3"/>
    <w:rsid w:val="004E1BCC"/>
    <w:rsid w:val="004E3583"/>
    <w:rsid w:val="004E38A9"/>
    <w:rsid w:val="004E4E08"/>
    <w:rsid w:val="004F0FB3"/>
    <w:rsid w:val="004F31F1"/>
    <w:rsid w:val="004F3A80"/>
    <w:rsid w:val="00504BC1"/>
    <w:rsid w:val="005100F6"/>
    <w:rsid w:val="00510914"/>
    <w:rsid w:val="0051252D"/>
    <w:rsid w:val="00515F2A"/>
    <w:rsid w:val="005279CB"/>
    <w:rsid w:val="00527B5C"/>
    <w:rsid w:val="00527D1E"/>
    <w:rsid w:val="00530D34"/>
    <w:rsid w:val="00531CD9"/>
    <w:rsid w:val="005327F9"/>
    <w:rsid w:val="00532B92"/>
    <w:rsid w:val="005356AF"/>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3B92"/>
    <w:rsid w:val="00665BF6"/>
    <w:rsid w:val="00666A2A"/>
    <w:rsid w:val="006670D2"/>
    <w:rsid w:val="00667E47"/>
    <w:rsid w:val="00672750"/>
    <w:rsid w:val="00676736"/>
    <w:rsid w:val="00677451"/>
    <w:rsid w:val="0068018E"/>
    <w:rsid w:val="00680463"/>
    <w:rsid w:val="00680563"/>
    <w:rsid w:val="006819D0"/>
    <w:rsid w:val="00681F15"/>
    <w:rsid w:val="00685E4D"/>
    <w:rsid w:val="00691431"/>
    <w:rsid w:val="006944C9"/>
    <w:rsid w:val="006954EE"/>
    <w:rsid w:val="00695E70"/>
    <w:rsid w:val="006962A8"/>
    <w:rsid w:val="006A0FC5"/>
    <w:rsid w:val="006A20A1"/>
    <w:rsid w:val="006A51B8"/>
    <w:rsid w:val="006A7603"/>
    <w:rsid w:val="006B2283"/>
    <w:rsid w:val="006C2A7B"/>
    <w:rsid w:val="006C51ED"/>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07CAD"/>
    <w:rsid w:val="00714730"/>
    <w:rsid w:val="00715F75"/>
    <w:rsid w:val="00716E8A"/>
    <w:rsid w:val="007206A5"/>
    <w:rsid w:val="00721F7D"/>
    <w:rsid w:val="007238FF"/>
    <w:rsid w:val="00724D3C"/>
    <w:rsid w:val="0072569B"/>
    <w:rsid w:val="00725C30"/>
    <w:rsid w:val="00726ED6"/>
    <w:rsid w:val="0073003B"/>
    <w:rsid w:val="0073078F"/>
    <w:rsid w:val="007316E5"/>
    <w:rsid w:val="00731B93"/>
    <w:rsid w:val="00732090"/>
    <w:rsid w:val="00736B0D"/>
    <w:rsid w:val="00740CBB"/>
    <w:rsid w:val="00742D4B"/>
    <w:rsid w:val="00744F0F"/>
    <w:rsid w:val="007453E5"/>
    <w:rsid w:val="00750FDE"/>
    <w:rsid w:val="007537E2"/>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3D18"/>
    <w:rsid w:val="007B5233"/>
    <w:rsid w:val="007B65D7"/>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32CFD"/>
    <w:rsid w:val="0093332B"/>
    <w:rsid w:val="00941056"/>
    <w:rsid w:val="00941C00"/>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2E03"/>
    <w:rsid w:val="009B3CD1"/>
    <w:rsid w:val="009C0B83"/>
    <w:rsid w:val="009C18A4"/>
    <w:rsid w:val="009C2EF0"/>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4CF9"/>
    <w:rsid w:val="00A26450"/>
    <w:rsid w:val="00A26617"/>
    <w:rsid w:val="00A303CE"/>
    <w:rsid w:val="00A32A5D"/>
    <w:rsid w:val="00A3457E"/>
    <w:rsid w:val="00A367B9"/>
    <w:rsid w:val="00A43AA1"/>
    <w:rsid w:val="00A45FA6"/>
    <w:rsid w:val="00A50396"/>
    <w:rsid w:val="00A5476F"/>
    <w:rsid w:val="00A655D4"/>
    <w:rsid w:val="00A72A1B"/>
    <w:rsid w:val="00A753C8"/>
    <w:rsid w:val="00A7554B"/>
    <w:rsid w:val="00A806C7"/>
    <w:rsid w:val="00A82B68"/>
    <w:rsid w:val="00A83D56"/>
    <w:rsid w:val="00A83EB5"/>
    <w:rsid w:val="00A87F24"/>
    <w:rsid w:val="00A92A77"/>
    <w:rsid w:val="00A944F4"/>
    <w:rsid w:val="00AA0F64"/>
    <w:rsid w:val="00AA22D6"/>
    <w:rsid w:val="00AA337E"/>
    <w:rsid w:val="00AA6982"/>
    <w:rsid w:val="00AA7363"/>
    <w:rsid w:val="00AB1194"/>
    <w:rsid w:val="00AB173C"/>
    <w:rsid w:val="00AB177C"/>
    <w:rsid w:val="00AB2C7C"/>
    <w:rsid w:val="00AC7E45"/>
    <w:rsid w:val="00AD074D"/>
    <w:rsid w:val="00AD2556"/>
    <w:rsid w:val="00AD4E85"/>
    <w:rsid w:val="00AD50AE"/>
    <w:rsid w:val="00AE0630"/>
    <w:rsid w:val="00AE5904"/>
    <w:rsid w:val="00AF7B66"/>
    <w:rsid w:val="00B0338D"/>
    <w:rsid w:val="00B04771"/>
    <w:rsid w:val="00B140A4"/>
    <w:rsid w:val="00B254C3"/>
    <w:rsid w:val="00B2683C"/>
    <w:rsid w:val="00B324E7"/>
    <w:rsid w:val="00B3250F"/>
    <w:rsid w:val="00B43397"/>
    <w:rsid w:val="00B470C6"/>
    <w:rsid w:val="00B55A93"/>
    <w:rsid w:val="00B63092"/>
    <w:rsid w:val="00B667B2"/>
    <w:rsid w:val="00B66F83"/>
    <w:rsid w:val="00B6706C"/>
    <w:rsid w:val="00B725E5"/>
    <w:rsid w:val="00B7436C"/>
    <w:rsid w:val="00B74C64"/>
    <w:rsid w:val="00B811B1"/>
    <w:rsid w:val="00B8218C"/>
    <w:rsid w:val="00B83F9C"/>
    <w:rsid w:val="00B847DD"/>
    <w:rsid w:val="00B84AAD"/>
    <w:rsid w:val="00B859DB"/>
    <w:rsid w:val="00B8745A"/>
    <w:rsid w:val="00B92868"/>
    <w:rsid w:val="00B934A1"/>
    <w:rsid w:val="00B959D1"/>
    <w:rsid w:val="00B95E0E"/>
    <w:rsid w:val="00BA788C"/>
    <w:rsid w:val="00BB138A"/>
    <w:rsid w:val="00BB52EE"/>
    <w:rsid w:val="00BC2D41"/>
    <w:rsid w:val="00BE065D"/>
    <w:rsid w:val="00BE7AD9"/>
    <w:rsid w:val="00BF1EB7"/>
    <w:rsid w:val="00BF2C5A"/>
    <w:rsid w:val="00C033C1"/>
    <w:rsid w:val="00C0346C"/>
    <w:rsid w:val="00C03950"/>
    <w:rsid w:val="00C06D0B"/>
    <w:rsid w:val="00C1097E"/>
    <w:rsid w:val="00C13654"/>
    <w:rsid w:val="00C206A5"/>
    <w:rsid w:val="00C24579"/>
    <w:rsid w:val="00C2503A"/>
    <w:rsid w:val="00C27658"/>
    <w:rsid w:val="00C3000C"/>
    <w:rsid w:val="00C33F7F"/>
    <w:rsid w:val="00C364BF"/>
    <w:rsid w:val="00C36612"/>
    <w:rsid w:val="00C36ED5"/>
    <w:rsid w:val="00C3721E"/>
    <w:rsid w:val="00C37EB4"/>
    <w:rsid w:val="00C40A90"/>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BF9"/>
    <w:rsid w:val="00C9421A"/>
    <w:rsid w:val="00C946FE"/>
    <w:rsid w:val="00C95C25"/>
    <w:rsid w:val="00C95CAB"/>
    <w:rsid w:val="00C96FD1"/>
    <w:rsid w:val="00CA1477"/>
    <w:rsid w:val="00CA3262"/>
    <w:rsid w:val="00CA5DF5"/>
    <w:rsid w:val="00CB2298"/>
    <w:rsid w:val="00CB2A72"/>
    <w:rsid w:val="00CC0FFA"/>
    <w:rsid w:val="00CC439B"/>
    <w:rsid w:val="00CC7C2E"/>
    <w:rsid w:val="00CD4F2E"/>
    <w:rsid w:val="00CE0368"/>
    <w:rsid w:val="00CE61F4"/>
    <w:rsid w:val="00CF08BF"/>
    <w:rsid w:val="00CF5A24"/>
    <w:rsid w:val="00CF686C"/>
    <w:rsid w:val="00D008F5"/>
    <w:rsid w:val="00D070E7"/>
    <w:rsid w:val="00D139F1"/>
    <w:rsid w:val="00D24DFC"/>
    <w:rsid w:val="00D3172E"/>
    <w:rsid w:val="00D31A82"/>
    <w:rsid w:val="00D32163"/>
    <w:rsid w:val="00D36356"/>
    <w:rsid w:val="00D3642C"/>
    <w:rsid w:val="00D370DE"/>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257D"/>
    <w:rsid w:val="00D83562"/>
    <w:rsid w:val="00D87E85"/>
    <w:rsid w:val="00D9124C"/>
    <w:rsid w:val="00D927A9"/>
    <w:rsid w:val="00D93822"/>
    <w:rsid w:val="00D942CA"/>
    <w:rsid w:val="00D957C8"/>
    <w:rsid w:val="00DA2261"/>
    <w:rsid w:val="00DA3AE3"/>
    <w:rsid w:val="00DA7BB1"/>
    <w:rsid w:val="00DA7E40"/>
    <w:rsid w:val="00DB10AF"/>
    <w:rsid w:val="00DB4A3F"/>
    <w:rsid w:val="00DC13CA"/>
    <w:rsid w:val="00DC3FD5"/>
    <w:rsid w:val="00DC49E2"/>
    <w:rsid w:val="00DC5861"/>
    <w:rsid w:val="00DD565E"/>
    <w:rsid w:val="00DD6972"/>
    <w:rsid w:val="00DE0518"/>
    <w:rsid w:val="00DE11B2"/>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2B55"/>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0DB6"/>
    <w:rsid w:val="00F11DC6"/>
    <w:rsid w:val="00F16DEB"/>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46BBA"/>
    <w:rsid w:val="00F5014A"/>
    <w:rsid w:val="00F508AF"/>
    <w:rsid w:val="00F524D9"/>
    <w:rsid w:val="00F527C1"/>
    <w:rsid w:val="00F54831"/>
    <w:rsid w:val="00F57F42"/>
    <w:rsid w:val="00F601FD"/>
    <w:rsid w:val="00F61A80"/>
    <w:rsid w:val="00F62933"/>
    <w:rsid w:val="00F64BE3"/>
    <w:rsid w:val="00F6698D"/>
    <w:rsid w:val="00F67326"/>
    <w:rsid w:val="00F70A05"/>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82CF6895-E12D-4685-A64D-03A91FA6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23783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3</cp:revision>
  <cp:lastPrinted>2016-02-11T18:58:00Z</cp:lastPrinted>
  <dcterms:created xsi:type="dcterms:W3CDTF">2017-03-31T09:50:00Z</dcterms:created>
  <dcterms:modified xsi:type="dcterms:W3CDTF">2017-03-31T09:56:00Z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