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21.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4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p>
    <w:bookmarkEnd w:id="0"/>
    <w:p w14:paraId="335A122F" w14:textId="77777777" w:rsidR="00DB33BD" w:rsidRPr="0002501E" w:rsidRDefault="00DB33BD" w:rsidP="00DB33BD">
      <w:pPr>
        <w:pStyle w:val="Title"/>
      </w:pPr>
      <w:r w:rsidRPr="0002501E">
        <w:t>Integrated Billing (IB)</w:t>
      </w:r>
    </w:p>
    <w:p w14:paraId="335A1230" w14:textId="0A48F366"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3DA144E2" w:rsidR="00DB33BD" w:rsidRPr="009630C7" w:rsidRDefault="00DB33BD" w:rsidP="009630C7">
      <w:pPr>
        <w:pStyle w:val="Title2"/>
      </w:pPr>
      <w:r w:rsidRPr="009630C7">
        <w:t xml:space="preserve">Revised </w:t>
      </w:r>
      <w:del w:id="1" w:author="Jutzi, William Christopher (Intuitive IT)" w:date="2019-07-10T17:00:00Z">
        <w:r w:rsidR="00A30B45" w:rsidDel="00081CD0">
          <w:delText>April</w:delText>
        </w:r>
        <w:r w:rsidR="00C43056" w:rsidDel="00081CD0">
          <w:delText xml:space="preserve"> </w:delText>
        </w:r>
      </w:del>
      <w:ins w:id="2" w:author="Jutzi, William Christopher (Intuitive IT)" w:date="2019-07-10T17:00:00Z">
        <w:r w:rsidR="00081CD0">
          <w:t>J</w:t>
        </w:r>
      </w:ins>
      <w:ins w:id="3" w:author="Jutzi, William Christopher (Intuitive IT)" w:date="2019-07-14T22:23:00Z">
        <w:r w:rsidR="00546C8C">
          <w:t>anuary</w:t>
        </w:r>
      </w:ins>
      <w:ins w:id="4" w:author="Jutzi, William Christopher (Intuitive IT)" w:date="2019-07-10T17:00:00Z">
        <w:r w:rsidR="00081CD0">
          <w:t xml:space="preserve"> </w:t>
        </w:r>
      </w:ins>
      <w:r w:rsidR="00953735">
        <w:t>20</w:t>
      </w:r>
      <w:ins w:id="5" w:author="Jutzi, William Christopher (Intuitive IT)" w:date="2019-07-14T22:23:00Z">
        <w:r w:rsidR="00546C8C">
          <w:t>20</w:t>
        </w:r>
      </w:ins>
      <w:del w:id="6" w:author="Jutzi, William Christopher (Intuitive IT)" w:date="2019-07-14T22:23:00Z">
        <w:r w:rsidR="00953735" w:rsidDel="00546C8C">
          <w:delText>1</w:delText>
        </w:r>
        <w:r w:rsidR="00C43056" w:rsidDel="00546C8C">
          <w:delText>9</w:delText>
        </w:r>
      </w:del>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7" w:name="_Toc200787291"/>
      <w:bookmarkStart w:id="8" w:name="_Toc200787513"/>
      <w:bookmarkStart w:id="9"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7"/>
      <w:bookmarkEnd w:id="8"/>
      <w:bookmarkEnd w:id="9"/>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D30ED9" w14:paraId="0B01E3CA" w14:textId="77777777" w:rsidTr="00171B08">
        <w:trPr>
          <w:ins w:id="10" w:author="Jutzi, William Christopher (Intuitive IT)" w:date="2019-07-10T17:03:00Z"/>
        </w:trPr>
        <w:tc>
          <w:tcPr>
            <w:tcW w:w="1620" w:type="dxa"/>
            <w:tcBorders>
              <w:top w:val="single" w:sz="6" w:space="0" w:color="auto"/>
              <w:left w:val="single" w:sz="6" w:space="0" w:color="auto"/>
              <w:bottom w:val="single" w:sz="6" w:space="0" w:color="auto"/>
              <w:right w:val="single" w:sz="6" w:space="0" w:color="auto"/>
            </w:tcBorders>
          </w:tcPr>
          <w:p w14:paraId="3CC595B6" w14:textId="2851ADB7" w:rsidR="00D30ED9" w:rsidRDefault="00D30ED9" w:rsidP="00C43056">
            <w:pPr>
              <w:spacing w:before="60" w:after="60"/>
              <w:rPr>
                <w:ins w:id="11" w:author="Jutzi, William Christopher (Intuitive IT)" w:date="2019-07-10T17:03:00Z"/>
                <w:rFonts w:ascii="Times New Roman" w:hAnsi="Times New Roman"/>
                <w:sz w:val="22"/>
                <w:szCs w:val="22"/>
              </w:rPr>
            </w:pPr>
            <w:bookmarkStart w:id="12" w:name="_Hlk13673139"/>
            <w:ins w:id="13" w:author="Jutzi, William Christopher (Intuitive IT)" w:date="2019-07-10T17:04:00Z">
              <w:r>
                <w:rPr>
                  <w:rFonts w:ascii="Times New Roman" w:hAnsi="Times New Roman"/>
                  <w:sz w:val="22"/>
                  <w:szCs w:val="22"/>
                </w:rPr>
                <w:t>J</w:t>
              </w:r>
            </w:ins>
            <w:ins w:id="14" w:author="Jutzi, William Christopher (Intuitive IT)" w:date="2019-07-14T22:22:00Z">
              <w:r w:rsidR="00546C8C">
                <w:rPr>
                  <w:rFonts w:ascii="Times New Roman" w:hAnsi="Times New Roman"/>
                  <w:sz w:val="22"/>
                  <w:szCs w:val="22"/>
                </w:rPr>
                <w:t>anuary</w:t>
              </w:r>
            </w:ins>
            <w:ins w:id="15" w:author="Jutzi, William Christopher (Intuitive IT)" w:date="2019-07-10T17:04:00Z">
              <w:r>
                <w:rPr>
                  <w:rFonts w:ascii="Times New Roman" w:hAnsi="Times New Roman"/>
                  <w:sz w:val="22"/>
                  <w:szCs w:val="22"/>
                </w:rPr>
                <w:t xml:space="preserve"> 20</w:t>
              </w:r>
            </w:ins>
            <w:ins w:id="16" w:author="Jutzi, William Christopher (Intuitive IT)" w:date="2019-07-14T22:22:00Z">
              <w:r w:rsidR="00546C8C">
                <w:rPr>
                  <w:rFonts w:ascii="Times New Roman" w:hAnsi="Times New Roman"/>
                  <w:sz w:val="22"/>
                  <w:szCs w:val="22"/>
                </w:rPr>
                <w:t>20</w:t>
              </w:r>
            </w:ins>
          </w:p>
        </w:tc>
        <w:tc>
          <w:tcPr>
            <w:tcW w:w="4950" w:type="dxa"/>
            <w:tcBorders>
              <w:top w:val="single" w:sz="6" w:space="0" w:color="auto"/>
              <w:left w:val="single" w:sz="6" w:space="0" w:color="auto"/>
              <w:bottom w:val="single" w:sz="6" w:space="0" w:color="auto"/>
              <w:right w:val="single" w:sz="6" w:space="0" w:color="auto"/>
            </w:tcBorders>
          </w:tcPr>
          <w:p w14:paraId="3D5A820E" w14:textId="77777777" w:rsidR="00D30ED9" w:rsidRDefault="00D30ED9" w:rsidP="001C580D">
            <w:pPr>
              <w:spacing w:before="60" w:after="60"/>
              <w:textAlignment w:val="auto"/>
              <w:rPr>
                <w:ins w:id="17" w:author="Jutzi, William Christopher (Intuitive IT)" w:date="2019-07-10T17:40:00Z"/>
                <w:rFonts w:ascii="Times New Roman" w:hAnsi="Times New Roman"/>
                <w:sz w:val="22"/>
                <w:szCs w:val="22"/>
              </w:rPr>
            </w:pPr>
            <w:ins w:id="18" w:author="Jutzi, William Christopher (Intuitive IT)" w:date="2019-07-10T17:04:00Z">
              <w:r w:rsidRPr="00326830">
                <w:rPr>
                  <w:rFonts w:ascii="Times New Roman" w:hAnsi="Times New Roman"/>
                  <w:sz w:val="22"/>
                  <w:szCs w:val="22"/>
                </w:rPr>
                <w:t>Updated for patch IB*2.0*6</w:t>
              </w:r>
              <w:r>
                <w:rPr>
                  <w:rFonts w:ascii="Times New Roman" w:hAnsi="Times New Roman"/>
                  <w:sz w:val="22"/>
                  <w:szCs w:val="22"/>
                </w:rPr>
                <w:t>41:</w:t>
              </w:r>
            </w:ins>
          </w:p>
          <w:p w14:paraId="543C31DF" w14:textId="6A88980E" w:rsidR="004F77B0" w:rsidRDefault="004F77B0" w:rsidP="004F77B0">
            <w:pPr>
              <w:numPr>
                <w:ilvl w:val="0"/>
                <w:numId w:val="22"/>
              </w:numPr>
              <w:spacing w:before="60" w:after="60"/>
              <w:textAlignment w:val="auto"/>
              <w:rPr>
                <w:ins w:id="19" w:author="Jutzi, William Christopher (Intuitive IT)" w:date="2019-07-10T17:41:00Z"/>
                <w:rFonts w:ascii="Times New Roman" w:hAnsi="Times New Roman"/>
                <w:sz w:val="22"/>
                <w:szCs w:val="22"/>
              </w:rPr>
            </w:pPr>
            <w:ins w:id="20" w:author="Jutzi, William Christopher (Intuitive IT)" w:date="2019-07-10T17:41:00Z">
              <w:r>
                <w:rPr>
                  <w:rFonts w:ascii="Times New Roman" w:hAnsi="Times New Roman"/>
                  <w:sz w:val="22"/>
                  <w:szCs w:val="22"/>
                </w:rPr>
                <w:t>Added IBCERPN to Routine list</w:t>
              </w:r>
            </w:ins>
          </w:p>
          <w:p w14:paraId="030D3BCA" w14:textId="385DB061" w:rsidR="004F77B0" w:rsidRPr="00284DE0" w:rsidRDefault="004F77B0" w:rsidP="00284DE0">
            <w:pPr>
              <w:numPr>
                <w:ilvl w:val="0"/>
                <w:numId w:val="22"/>
              </w:numPr>
              <w:spacing w:before="60" w:after="60"/>
              <w:textAlignment w:val="auto"/>
              <w:rPr>
                <w:ins w:id="21" w:author="Jutzi, William Christopher (Intuitive IT)" w:date="2019-07-10T17:03:00Z"/>
                <w:rFonts w:ascii="Times New Roman" w:hAnsi="Times New Roman"/>
                <w:sz w:val="22"/>
                <w:szCs w:val="22"/>
              </w:rPr>
            </w:pPr>
            <w:ins w:id="22" w:author="Jutzi, William Christopher (Intuitive IT)" w:date="2019-07-10T17:41:00Z">
              <w:r>
                <w:rPr>
                  <w:rFonts w:ascii="Times New Roman" w:hAnsi="Times New Roman"/>
                  <w:sz w:val="22"/>
                  <w:szCs w:val="22"/>
                </w:rPr>
                <w:t>Updated List of Options</w:t>
              </w:r>
            </w:ins>
          </w:p>
        </w:tc>
        <w:tc>
          <w:tcPr>
            <w:tcW w:w="2790" w:type="dxa"/>
            <w:tcBorders>
              <w:top w:val="single" w:sz="6" w:space="0" w:color="auto"/>
              <w:left w:val="single" w:sz="6" w:space="0" w:color="auto"/>
              <w:bottom w:val="single" w:sz="6" w:space="0" w:color="auto"/>
              <w:right w:val="single" w:sz="6" w:space="0" w:color="auto"/>
            </w:tcBorders>
          </w:tcPr>
          <w:p w14:paraId="2DBB719A" w14:textId="600623CB" w:rsidR="00D30ED9" w:rsidRDefault="00D30ED9" w:rsidP="00791D90">
            <w:pPr>
              <w:spacing w:before="60" w:after="60"/>
              <w:rPr>
                <w:ins w:id="23" w:author="Jutzi, William Christopher (Intuitive IT)" w:date="2019-07-10T17:03:00Z"/>
                <w:rFonts w:ascii="Times New Roman" w:hAnsi="Times New Roman"/>
                <w:sz w:val="22"/>
                <w:szCs w:val="22"/>
              </w:rPr>
            </w:pPr>
            <w:ins w:id="24" w:author="Jutzi, William Christopher (Intuitive IT)" w:date="2019-07-10T17:04:00Z">
              <w:r>
                <w:rPr>
                  <w:rFonts w:ascii="Times New Roman" w:hAnsi="Times New Roman"/>
                  <w:sz w:val="22"/>
                  <w:szCs w:val="22"/>
                </w:rPr>
                <w:t>MCCF EDI TAS eBilling Development Team</w:t>
              </w:r>
            </w:ins>
          </w:p>
        </w:tc>
      </w:tr>
      <w:bookmarkEnd w:id="12"/>
      <w:tr w:rsidR="00791D90" w14:paraId="0ECE8D1B" w14:textId="77777777" w:rsidTr="00171B08">
        <w:tc>
          <w:tcPr>
            <w:tcW w:w="1620" w:type="dxa"/>
            <w:tcBorders>
              <w:top w:val="single" w:sz="6" w:space="0" w:color="auto"/>
              <w:left w:val="single" w:sz="6" w:space="0" w:color="auto"/>
              <w:bottom w:val="single" w:sz="6" w:space="0" w:color="auto"/>
              <w:right w:val="single" w:sz="6" w:space="0" w:color="auto"/>
            </w:tcBorders>
          </w:tcPr>
          <w:p w14:paraId="1151A9D6" w14:textId="45999036" w:rsidR="00791D90" w:rsidRDefault="00A30B45" w:rsidP="00C43056">
            <w:pPr>
              <w:spacing w:before="60" w:after="60"/>
              <w:rPr>
                <w:rFonts w:ascii="Times New Roman" w:hAnsi="Times New Roman"/>
                <w:sz w:val="22"/>
                <w:szCs w:val="22"/>
              </w:rPr>
            </w:pPr>
            <w:r>
              <w:rPr>
                <w:rFonts w:ascii="Times New Roman" w:hAnsi="Times New Roman"/>
                <w:sz w:val="22"/>
                <w:szCs w:val="22"/>
              </w:rPr>
              <w:t xml:space="preserve"> April</w:t>
            </w:r>
            <w:r w:rsidRPr="00326830">
              <w:rPr>
                <w:rFonts w:ascii="Times New Roman" w:hAnsi="Times New Roman"/>
                <w:sz w:val="22"/>
                <w:szCs w:val="22"/>
              </w:rPr>
              <w:t xml:space="preserve"> 201</w:t>
            </w:r>
            <w:r>
              <w:rPr>
                <w:rFonts w:ascii="Times New Roman" w:hAnsi="Times New Roman"/>
                <w:sz w:val="22"/>
                <w:szCs w:val="22"/>
              </w:rPr>
              <w:t>9</w:t>
            </w:r>
          </w:p>
        </w:tc>
        <w:tc>
          <w:tcPr>
            <w:tcW w:w="4950" w:type="dxa"/>
            <w:tcBorders>
              <w:top w:val="single" w:sz="6" w:space="0" w:color="auto"/>
              <w:left w:val="single" w:sz="6" w:space="0" w:color="auto"/>
              <w:bottom w:val="single" w:sz="6" w:space="0" w:color="auto"/>
              <w:right w:val="single" w:sz="6" w:space="0" w:color="auto"/>
            </w:tcBorders>
          </w:tcPr>
          <w:p w14:paraId="6DDAAB02" w14:textId="78070503" w:rsidR="00A30B45" w:rsidRPr="00326830" w:rsidRDefault="00A30B45"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IB*2.0*608:</w:t>
            </w:r>
          </w:p>
          <w:p w14:paraId="78DF4CAE"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326830">
              <w:rPr>
                <w:rFonts w:ascii="Times New Roman" w:hAnsi="Times New Roman"/>
                <w:sz w:val="22"/>
                <w:szCs w:val="22"/>
              </w:rPr>
              <w:t xml:space="preserve">IBCU75, IBJPS7 and IBJPS8 to </w:t>
            </w:r>
            <w:r w:rsidRPr="0004745A">
              <w:rPr>
                <w:rFonts w:ascii="Times New Roman" w:hAnsi="Times New Roman"/>
                <w:sz w:val="22"/>
                <w:szCs w:val="22"/>
              </w:rPr>
              <w:t>Routine List</w:t>
            </w:r>
            <w:r w:rsidRPr="00326830">
              <w:rPr>
                <w:rFonts w:ascii="Times New Roman" w:hAnsi="Times New Roman"/>
                <w:sz w:val="22"/>
                <w:szCs w:val="22"/>
              </w:rPr>
              <w:t>.</w:t>
            </w:r>
          </w:p>
          <w:p w14:paraId="298DB137"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new file 399.6 (CMN FORM TYPES) to </w:t>
            </w:r>
            <w:r w:rsidRPr="0004745A">
              <w:rPr>
                <w:rFonts w:ascii="Times New Roman" w:hAnsi="Times New Roman"/>
                <w:sz w:val="22"/>
                <w:szCs w:val="22"/>
              </w:rPr>
              <w:t>Files</w:t>
            </w:r>
            <w:r w:rsidRPr="00326830">
              <w:rPr>
                <w:rFonts w:ascii="Times New Roman" w:hAnsi="Times New Roman"/>
                <w:sz w:val="22"/>
                <w:szCs w:val="22"/>
              </w:rPr>
              <w:t xml:space="preserve">, </w:t>
            </w:r>
            <w:r w:rsidRPr="0004745A">
              <w:rPr>
                <w:rFonts w:ascii="Times New Roman" w:hAnsi="Times New Roman"/>
                <w:sz w:val="22"/>
                <w:szCs w:val="22"/>
              </w:rPr>
              <w:t>File Flowchart</w:t>
            </w:r>
            <w:r w:rsidRPr="00326830">
              <w:rPr>
                <w:rFonts w:ascii="Times New Roman" w:hAnsi="Times New Roman"/>
                <w:sz w:val="22"/>
                <w:szCs w:val="22"/>
              </w:rPr>
              <w:t xml:space="preserve"> and </w:t>
            </w:r>
            <w:r w:rsidRPr="0004745A">
              <w:rPr>
                <w:rFonts w:ascii="Times New Roman" w:hAnsi="Times New Roman"/>
                <w:sz w:val="22"/>
                <w:szCs w:val="22"/>
              </w:rPr>
              <w:t>Security</w:t>
            </w:r>
            <w:r w:rsidRPr="00326830">
              <w:rPr>
                <w:rFonts w:ascii="Times New Roman" w:hAnsi="Times New Roman"/>
                <w:sz w:val="22"/>
                <w:szCs w:val="22"/>
              </w:rPr>
              <w:t xml:space="preserve"> sections.</w:t>
            </w:r>
          </w:p>
          <w:p w14:paraId="3BD44427"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List Templates ‘IBJP IB NON-MCCF RATE TYPES’ </w:t>
            </w:r>
            <w:proofErr w:type="gramStart"/>
            <w:r w:rsidRPr="00326830">
              <w:rPr>
                <w:rFonts w:ascii="Times New Roman" w:hAnsi="Times New Roman"/>
                <w:sz w:val="22"/>
                <w:szCs w:val="22"/>
              </w:rPr>
              <w:t>and  ‘</w:t>
            </w:r>
            <w:proofErr w:type="gramEnd"/>
            <w:r w:rsidRPr="00326830">
              <w:rPr>
                <w:rFonts w:ascii="Times New Roman" w:hAnsi="Times New Roman"/>
                <w:sz w:val="22"/>
                <w:szCs w:val="22"/>
              </w:rPr>
              <w:t>IBJPS CMN CPTS’.</w:t>
            </w:r>
          </w:p>
          <w:p w14:paraId="04ED3E9A" w14:textId="59475659" w:rsidR="00791D90" w:rsidRDefault="00A30B45" w:rsidP="00A30B45">
            <w:pPr>
              <w:spacing w:before="60" w:after="60"/>
              <w:textAlignment w:val="auto"/>
              <w:rPr>
                <w:rFonts w:ascii="Times New Roman" w:hAnsi="Times New Roman"/>
                <w:sz w:val="22"/>
                <w:szCs w:val="22"/>
              </w:rPr>
            </w:pPr>
            <w:r w:rsidRPr="00326830">
              <w:rPr>
                <w:rFonts w:ascii="Times New Roman" w:hAnsi="Times New Roman"/>
                <w:sz w:val="22"/>
                <w:szCs w:val="22"/>
              </w:rPr>
              <w:t>Added ‘CMN’</w:t>
            </w:r>
            <w:r>
              <w:rPr>
                <w:rFonts w:ascii="Times New Roman" w:hAnsi="Times New Roman"/>
                <w:sz w:val="22"/>
                <w:szCs w:val="22"/>
              </w:rPr>
              <w:t xml:space="preserve">, </w:t>
            </w:r>
            <w:r w:rsidRPr="00326830">
              <w:rPr>
                <w:rFonts w:ascii="Times New Roman" w:hAnsi="Times New Roman"/>
                <w:sz w:val="22"/>
                <w:szCs w:val="22"/>
              </w:rPr>
              <w:t>‘MCCF’</w:t>
            </w:r>
            <w:r>
              <w:rPr>
                <w:rFonts w:ascii="Times New Roman" w:hAnsi="Times New Roman"/>
                <w:sz w:val="22"/>
                <w:szCs w:val="22"/>
              </w:rPr>
              <w:t xml:space="preserve"> and ‘Non-MCCF’</w:t>
            </w:r>
            <w:r w:rsidRPr="00326830">
              <w:rPr>
                <w:rFonts w:ascii="Times New Roman" w:hAnsi="Times New Roman"/>
                <w:sz w:val="22"/>
                <w:szCs w:val="22"/>
              </w:rPr>
              <w:t xml:space="preserve"> to </w:t>
            </w:r>
            <w:r w:rsidRPr="0004745A">
              <w:rPr>
                <w:rFonts w:ascii="Times New Roman" w:hAnsi="Times New Roman"/>
                <w:sz w:val="22"/>
                <w:szCs w:val="22"/>
              </w:rPr>
              <w:t>Glossary</w:t>
            </w:r>
            <w:r w:rsidRPr="00326830">
              <w:rPr>
                <w:rFonts w:ascii="Times New Roman" w:hAnsi="Times New Roman"/>
                <w:sz w:val="22"/>
                <w:szCs w:val="22"/>
              </w:rPr>
              <w:t xml:space="preserve"> section.</w:t>
            </w:r>
          </w:p>
        </w:tc>
        <w:tc>
          <w:tcPr>
            <w:tcW w:w="2790" w:type="dxa"/>
            <w:tcBorders>
              <w:top w:val="single" w:sz="6" w:space="0" w:color="auto"/>
              <w:left w:val="single" w:sz="6" w:space="0" w:color="auto"/>
              <w:bottom w:val="single" w:sz="6" w:space="0" w:color="auto"/>
              <w:right w:val="single" w:sz="6" w:space="0" w:color="auto"/>
            </w:tcBorders>
          </w:tcPr>
          <w:p w14:paraId="1C8754D7" w14:textId="10B0351A" w:rsidR="00791D90" w:rsidRDefault="00A30B45" w:rsidP="00791D90">
            <w:pPr>
              <w:spacing w:before="60" w:after="60"/>
              <w:rPr>
                <w:rFonts w:ascii="Times New Roman" w:hAnsi="Times New Roman"/>
                <w:sz w:val="22"/>
                <w:szCs w:val="22"/>
              </w:rPr>
            </w:pPr>
            <w:r>
              <w:rPr>
                <w:rFonts w:ascii="Times New Roman" w:hAnsi="Times New Roman"/>
                <w:sz w:val="22"/>
                <w:szCs w:val="22"/>
              </w:rPr>
              <w:t>MCCF EDI TAS eBilling Development Team</w:t>
            </w:r>
          </w:p>
        </w:tc>
      </w:tr>
      <w:tr w:rsidR="00A30B45" w14:paraId="51DEF81A" w14:textId="77777777" w:rsidTr="00171B08">
        <w:tc>
          <w:tcPr>
            <w:tcW w:w="1620" w:type="dxa"/>
            <w:tcBorders>
              <w:top w:val="single" w:sz="6" w:space="0" w:color="auto"/>
              <w:left w:val="single" w:sz="6" w:space="0" w:color="auto"/>
              <w:bottom w:val="single" w:sz="6" w:space="0" w:color="auto"/>
              <w:right w:val="single" w:sz="6" w:space="0" w:color="auto"/>
            </w:tcBorders>
          </w:tcPr>
          <w:p w14:paraId="3DFBEDEA" w14:textId="0E41394F" w:rsidR="00A30B45" w:rsidRDefault="00A30B45" w:rsidP="00A30B45">
            <w:pPr>
              <w:spacing w:before="60" w:after="60"/>
              <w:rPr>
                <w:rFonts w:ascii="Times New Roman" w:hAnsi="Times New Roman"/>
                <w:sz w:val="22"/>
                <w:szCs w:val="22"/>
              </w:rPr>
            </w:pPr>
            <w:r>
              <w:rPr>
                <w:rFonts w:ascii="Times New Roman" w:hAnsi="Times New Roman"/>
                <w:sz w:val="22"/>
                <w:szCs w:val="22"/>
              </w:rPr>
              <w:t>March 2019</w:t>
            </w:r>
          </w:p>
        </w:tc>
        <w:tc>
          <w:tcPr>
            <w:tcW w:w="4950" w:type="dxa"/>
            <w:tcBorders>
              <w:top w:val="single" w:sz="6" w:space="0" w:color="auto"/>
              <w:left w:val="single" w:sz="6" w:space="0" w:color="auto"/>
              <w:bottom w:val="single" w:sz="6" w:space="0" w:color="auto"/>
              <w:right w:val="single" w:sz="6" w:space="0" w:color="auto"/>
            </w:tcBorders>
          </w:tcPr>
          <w:p w14:paraId="78F1E38F" w14:textId="7956E754" w:rsidR="001C580D" w:rsidRPr="00326830" w:rsidRDefault="001C580D"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w:t>
            </w:r>
            <w:r>
              <w:rPr>
                <w:rFonts w:ascii="Times New Roman" w:hAnsi="Times New Roman"/>
                <w:sz w:val="22"/>
                <w:szCs w:val="22"/>
              </w:rPr>
              <w:t>2</w:t>
            </w:r>
            <w:r w:rsidRPr="00326830">
              <w:rPr>
                <w:rFonts w:ascii="Times New Roman" w:hAnsi="Times New Roman"/>
                <w:sz w:val="22"/>
                <w:szCs w:val="22"/>
              </w:rPr>
              <w:t>:</w:t>
            </w:r>
          </w:p>
          <w:p w14:paraId="04E30B7E" w14:textId="606FD2DD"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Add “</w:t>
            </w:r>
            <w:r>
              <w:rPr>
                <w:rFonts w:ascii="r_ansi" w:hAnsi="r_ansi" w:cs="r_ansi"/>
                <w:sz w:val="20"/>
              </w:rPr>
              <w:t>Expire Group Plan” [IBCN EXPIRE GROUP SUBSCRIBERS] option</w:t>
            </w:r>
          </w:p>
        </w:tc>
        <w:tc>
          <w:tcPr>
            <w:tcW w:w="2790" w:type="dxa"/>
            <w:tcBorders>
              <w:top w:val="single" w:sz="6" w:space="0" w:color="auto"/>
              <w:left w:val="single" w:sz="6" w:space="0" w:color="auto"/>
              <w:bottom w:val="single" w:sz="6" w:space="0" w:color="auto"/>
              <w:right w:val="single" w:sz="6" w:space="0" w:color="auto"/>
            </w:tcBorders>
          </w:tcPr>
          <w:p w14:paraId="153CA051" w14:textId="4AFB1FBF"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A30B45"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A30B45" w:rsidRDefault="00A30B45" w:rsidP="00A30B45">
            <w:pPr>
              <w:spacing w:before="60" w:after="60"/>
              <w:rPr>
                <w:rFonts w:ascii="Times New Roman" w:hAnsi="Times New Roman"/>
                <w:sz w:val="22"/>
                <w:szCs w:val="22"/>
              </w:rPr>
            </w:pPr>
            <w:r>
              <w:rPr>
                <w:rFonts w:ascii="Times New Roman" w:hAnsi="Times New Roman"/>
                <w:sz w:val="22"/>
                <w:szCs w:val="22"/>
              </w:rPr>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EIV EICD TRACKING File to File List</w:t>
            </w:r>
          </w:p>
          <w:p w14:paraId="4B555697" w14:textId="2E6B7EE9"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825AAA" w14:paraId="1B41CB9D" w14:textId="77777777" w:rsidTr="00171B08">
        <w:tc>
          <w:tcPr>
            <w:tcW w:w="1620" w:type="dxa"/>
            <w:tcBorders>
              <w:top w:val="single" w:sz="6" w:space="0" w:color="auto"/>
              <w:left w:val="single" w:sz="6" w:space="0" w:color="auto"/>
              <w:bottom w:val="single" w:sz="6" w:space="0" w:color="auto"/>
              <w:right w:val="single" w:sz="6" w:space="0" w:color="auto"/>
            </w:tcBorders>
          </w:tcPr>
          <w:p w14:paraId="02814FD0" w14:textId="46C3E5EB" w:rsidR="00825AAA" w:rsidRPr="003015AA" w:rsidRDefault="00825AAA" w:rsidP="00825AAA">
            <w:pPr>
              <w:spacing w:before="60" w:after="60"/>
              <w:rPr>
                <w:rFonts w:ascii="Times New Roman" w:hAnsi="Times New Roman"/>
                <w:sz w:val="22"/>
                <w:szCs w:val="22"/>
              </w:rPr>
            </w:pPr>
            <w:r w:rsidRPr="003015AA">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33A7AE36" w14:textId="77777777" w:rsidR="00825AAA" w:rsidRPr="003015AA" w:rsidRDefault="00825AAA" w:rsidP="00825AAA">
            <w:pPr>
              <w:spacing w:before="60" w:after="60"/>
              <w:textAlignment w:val="auto"/>
              <w:rPr>
                <w:rFonts w:ascii="Times New Roman" w:hAnsi="Times New Roman"/>
                <w:sz w:val="22"/>
                <w:szCs w:val="22"/>
              </w:rPr>
            </w:pPr>
            <w:r w:rsidRPr="003015AA">
              <w:rPr>
                <w:rFonts w:ascii="Times New Roman" w:hAnsi="Times New Roman"/>
                <w:sz w:val="22"/>
                <w:szCs w:val="22"/>
              </w:rPr>
              <w:t>Updated for patch IB*2.0*614:</w:t>
            </w:r>
          </w:p>
          <w:p w14:paraId="35DF9FD3" w14:textId="0A8D899E" w:rsidR="00825AAA" w:rsidRPr="003015AA" w:rsidRDefault="00825AAA" w:rsidP="00825AAA">
            <w:pPr>
              <w:numPr>
                <w:ilvl w:val="0"/>
                <w:numId w:val="23"/>
              </w:numPr>
              <w:spacing w:before="60" w:after="60"/>
              <w:rPr>
                <w:rFonts w:ascii="Times New Roman" w:hAnsi="Times New Roman"/>
                <w:sz w:val="22"/>
                <w:szCs w:val="22"/>
              </w:rPr>
            </w:pPr>
            <w:r w:rsidRPr="003015AA">
              <w:rPr>
                <w:rStyle w:val="BodyTextChar"/>
                <w:rFonts w:ascii="Times New Roman" w:hAnsi="Times New Roman"/>
                <w:sz w:val="22"/>
              </w:rPr>
              <w:t xml:space="preserve">Added new routine </w:t>
            </w:r>
            <w:r w:rsidRPr="003015AA">
              <w:rPr>
                <w:rFonts w:ascii="Times New Roman" w:hAnsi="Times New Roman"/>
                <w:sz w:val="22"/>
                <w:szCs w:val="22"/>
              </w:rPr>
              <w:t xml:space="preserve">IBAMTS3 to the </w:t>
            </w:r>
            <w:r w:rsidRPr="003015AA">
              <w:rPr>
                <w:rFonts w:ascii="Times New Roman" w:hAnsi="Times New Roman"/>
                <w:i/>
                <w:sz w:val="22"/>
                <w:szCs w:val="22"/>
              </w:rPr>
              <w:t>Routine List with Descriptions</w:t>
            </w:r>
            <w:r w:rsidRPr="003015AA">
              <w:rPr>
                <w:rFonts w:ascii="Times New Roman" w:hAnsi="Times New Roman"/>
                <w:sz w:val="22"/>
                <w:szCs w:val="22"/>
              </w:rPr>
              <w:t xml:space="preserve"> section on </w:t>
            </w:r>
            <w:r w:rsidR="00D31600">
              <w:rPr>
                <w:rFonts w:ascii="Times New Roman" w:hAnsi="Times New Roman"/>
                <w:sz w:val="22"/>
                <w:szCs w:val="22"/>
              </w:rPr>
              <w:t>p.</w:t>
            </w:r>
            <w:r w:rsidRPr="00F55E96">
              <w:rPr>
                <w:rFonts w:ascii="Times New Roman" w:hAnsi="Times New Roman"/>
                <w:color w:val="4F81BD" w:themeColor="accent1"/>
                <w:sz w:val="22"/>
                <w:szCs w:val="22"/>
              </w:rPr>
              <w:t xml:space="preserve"> </w:t>
            </w:r>
            <w:hyperlink w:anchor="p21" w:history="1">
              <w:r w:rsidRPr="00D31600">
                <w:rPr>
                  <w:rStyle w:val="Hyperlink"/>
                  <w:rFonts w:ascii="Times New Roman" w:hAnsi="Times New Roman"/>
                  <w:sz w:val="22"/>
                  <w:szCs w:val="22"/>
                  <w:u w:val="single"/>
                </w:rPr>
                <w:t>21</w:t>
              </w:r>
            </w:hyperlink>
            <w:r w:rsidRPr="00F55E96">
              <w:rPr>
                <w:rFonts w:ascii="Times New Roman" w:hAnsi="Times New Roman"/>
                <w:color w:val="4F81BD" w:themeColor="accent1"/>
                <w:sz w:val="22"/>
                <w:szCs w:val="22"/>
              </w:rPr>
              <w:t xml:space="preserve"> </w:t>
            </w:r>
          </w:p>
        </w:tc>
        <w:tc>
          <w:tcPr>
            <w:tcW w:w="2790" w:type="dxa"/>
            <w:tcBorders>
              <w:top w:val="single" w:sz="6" w:space="0" w:color="auto"/>
              <w:left w:val="single" w:sz="6" w:space="0" w:color="auto"/>
              <w:bottom w:val="single" w:sz="6" w:space="0" w:color="auto"/>
              <w:right w:val="single" w:sz="6" w:space="0" w:color="auto"/>
            </w:tcBorders>
          </w:tcPr>
          <w:p w14:paraId="39DE3244" w14:textId="77777777" w:rsidR="00825AAA" w:rsidRPr="003015AA" w:rsidRDefault="00825AAA" w:rsidP="00825AAA">
            <w:pPr>
              <w:spacing w:before="60" w:after="60"/>
              <w:rPr>
                <w:rFonts w:ascii="Times New Roman" w:hAnsi="Times New Roman"/>
                <w:sz w:val="22"/>
                <w:szCs w:val="22"/>
              </w:rPr>
            </w:pPr>
            <w:r w:rsidRPr="003015AA">
              <w:rPr>
                <w:rFonts w:ascii="Times New Roman" w:hAnsi="Times New Roman"/>
                <w:sz w:val="22"/>
                <w:szCs w:val="22"/>
              </w:rPr>
              <w:t>Suicide High Risk Patient Enhancements (SHRPE) Development Team</w:t>
            </w:r>
          </w:p>
          <w:p w14:paraId="1C3B3751" w14:textId="77777777" w:rsidR="00825AAA" w:rsidRPr="003015AA" w:rsidRDefault="00825AAA" w:rsidP="00825AAA">
            <w:pPr>
              <w:spacing w:before="60" w:after="60"/>
              <w:rPr>
                <w:rFonts w:ascii="Times New Roman" w:hAnsi="Times New Roman"/>
                <w:sz w:val="22"/>
                <w:szCs w:val="22"/>
              </w:rPr>
            </w:pPr>
            <w:r w:rsidRPr="003015AA">
              <w:rPr>
                <w:rFonts w:ascii="Times New Roman" w:hAnsi="Times New Roman"/>
                <w:sz w:val="22"/>
                <w:szCs w:val="22"/>
              </w:rPr>
              <w:t>L. Behuniak (PM)</w:t>
            </w:r>
          </w:p>
          <w:p w14:paraId="5F034382" w14:textId="26C5E562" w:rsidR="00825AAA" w:rsidRPr="003015AA" w:rsidRDefault="00825AAA" w:rsidP="00825AAA">
            <w:pPr>
              <w:spacing w:before="60" w:after="60"/>
              <w:rPr>
                <w:rFonts w:ascii="Times New Roman" w:hAnsi="Times New Roman"/>
                <w:sz w:val="22"/>
                <w:szCs w:val="22"/>
              </w:rPr>
            </w:pPr>
            <w:r w:rsidRPr="003015AA">
              <w:rPr>
                <w:rFonts w:ascii="Times New Roman" w:hAnsi="Times New Roman"/>
                <w:sz w:val="22"/>
                <w:szCs w:val="22"/>
              </w:rPr>
              <w:t>D. Kelly (Tech Writer)</w:t>
            </w:r>
          </w:p>
        </w:tc>
      </w:tr>
      <w:tr w:rsidR="00825AAA"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825AAA" w:rsidRDefault="00825AAA" w:rsidP="00825AAA">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825AAA" w:rsidRDefault="00825AAA" w:rsidP="00825AAA">
            <w:pPr>
              <w:spacing w:before="60" w:after="60"/>
              <w:textAlignment w:val="auto"/>
              <w:rPr>
                <w:rFonts w:ascii="Times New Roman" w:hAnsi="Times New Roman"/>
                <w:sz w:val="22"/>
                <w:szCs w:val="22"/>
              </w:rPr>
            </w:pPr>
            <w:bookmarkStart w:id="25" w:name="_Hlk525050510"/>
            <w:r>
              <w:rPr>
                <w:rFonts w:ascii="Times New Roman" w:hAnsi="Times New Roman"/>
                <w:sz w:val="22"/>
                <w:szCs w:val="22"/>
              </w:rPr>
              <w:t>Updated for patch IB*2.0*592</w:t>
            </w:r>
          </w:p>
          <w:p w14:paraId="4C5471F4" w14:textId="77777777" w:rsidR="00825AAA" w:rsidRDefault="00825AAA" w:rsidP="00825AAA">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825AAA" w:rsidRDefault="00825AAA" w:rsidP="00825AAA">
            <w:pPr>
              <w:numPr>
                <w:ilvl w:val="0"/>
                <w:numId w:val="25"/>
              </w:numPr>
              <w:spacing w:before="60" w:after="60"/>
              <w:textAlignment w:val="auto"/>
              <w:rPr>
                <w:rFonts w:ascii="Times New Roman" w:hAnsi="Times New Roman"/>
                <w:sz w:val="22"/>
                <w:szCs w:val="22"/>
              </w:rPr>
            </w:pPr>
            <w:r>
              <w:rPr>
                <w:rFonts w:ascii="Times New Roman" w:hAnsi="Times New Roman"/>
                <w:sz w:val="22"/>
                <w:szCs w:val="22"/>
              </w:rPr>
              <w:lastRenderedPageBreak/>
              <w:t>Added List Templates that were modified for IB*2.0*592, but already existed, IBCE IBSCO ID MAINT, IBCE PRVPRV MAINT, IBCE VIEW PREV TRANS1, IBCE VIEW PREV TRANS2, and IBCNS INSURANCE COMPANY</w:t>
            </w:r>
          </w:p>
          <w:p w14:paraId="6820A8FD" w14:textId="77777777" w:rsidR="00825AAA" w:rsidRDefault="00825AAA" w:rsidP="00825AAA">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825AAA" w:rsidRPr="00A55379" w:rsidRDefault="00825AAA" w:rsidP="00825AAA">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t>Updated File Flow Cart for new pointer field in 399</w:t>
            </w:r>
            <w:bookmarkEnd w:id="25"/>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825AAA" w:rsidRDefault="00825AAA" w:rsidP="00825AAA">
            <w:pPr>
              <w:spacing w:before="60" w:after="60"/>
              <w:rPr>
                <w:rFonts w:ascii="Times New Roman" w:hAnsi="Times New Roman"/>
                <w:sz w:val="22"/>
                <w:szCs w:val="22"/>
              </w:rPr>
            </w:pPr>
            <w:r>
              <w:rPr>
                <w:rFonts w:ascii="Times New Roman" w:hAnsi="Times New Roman"/>
                <w:sz w:val="22"/>
                <w:szCs w:val="22"/>
              </w:rPr>
              <w:lastRenderedPageBreak/>
              <w:t>MCCF EDI TAS eBilling Development Team</w:t>
            </w:r>
            <w:r w:rsidDel="007440F1">
              <w:rPr>
                <w:rFonts w:ascii="Times New Roman" w:hAnsi="Times New Roman"/>
                <w:sz w:val="22"/>
                <w:szCs w:val="22"/>
              </w:rPr>
              <w:t xml:space="preserve"> </w:t>
            </w:r>
          </w:p>
        </w:tc>
      </w:tr>
      <w:tr w:rsidR="00825AAA"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825AAA" w:rsidRDefault="00825AAA" w:rsidP="00825AAA">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825AAA" w:rsidRPr="005306DA" w:rsidRDefault="00825AAA" w:rsidP="00825AAA">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825AAA" w:rsidRPr="00CB0A92" w:rsidRDefault="00825AAA" w:rsidP="00825AAA">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825AAA" w:rsidRDefault="00825AAA" w:rsidP="00825AAA">
            <w:pPr>
              <w:spacing w:before="60" w:after="60"/>
              <w:rPr>
                <w:rFonts w:ascii="Times New Roman" w:hAnsi="Times New Roman"/>
                <w:sz w:val="22"/>
                <w:szCs w:val="22"/>
              </w:rPr>
            </w:pPr>
            <w:r>
              <w:rPr>
                <w:rFonts w:ascii="Times New Roman" w:hAnsi="Times New Roman"/>
                <w:sz w:val="22"/>
                <w:szCs w:val="22"/>
              </w:rPr>
              <w:t>MCCF EDI TAS ePharmacy Development Team</w:t>
            </w:r>
          </w:p>
        </w:tc>
      </w:tr>
      <w:tr w:rsidR="00825AAA"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825AAA" w:rsidRDefault="00825AAA" w:rsidP="00825AAA">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825AAA" w:rsidRDefault="00825AAA" w:rsidP="00825AAA">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825AAA" w:rsidRDefault="00825AAA" w:rsidP="00825AAA">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 xml:space="preserve">Nancy </w:t>
            </w:r>
            <w:proofErr w:type="spellStart"/>
            <w:r>
              <w:rPr>
                <w:rFonts w:ascii="Times New Roman" w:hAnsi="Times New Roman"/>
                <w:sz w:val="22"/>
                <w:szCs w:val="22"/>
              </w:rPr>
              <w:t>Frydryck</w:t>
            </w:r>
            <w:proofErr w:type="spellEnd"/>
          </w:p>
        </w:tc>
      </w:tr>
      <w:tr w:rsidR="00825AAA"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825AAA" w:rsidRDefault="00825AAA" w:rsidP="00825AAA">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825AAA" w:rsidRDefault="00825AAA" w:rsidP="00825AAA">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825AAA" w:rsidRPr="00162BA1" w:rsidRDefault="00825AAA" w:rsidP="00825AAA">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Pr>
                <w:rFonts w:ascii="Times New Roman" w:hAnsi="Times New Roman"/>
                <w:color w:val="0000FF"/>
                <w:sz w:val="22"/>
                <w:szCs w:val="22"/>
                <w:u w:val="single"/>
              </w:rPr>
              <w:t>67</w:t>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825AAA" w:rsidRPr="00162BA1" w:rsidRDefault="00825AAA" w:rsidP="00825AAA">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Pr>
                <w:rFonts w:ascii="Times New Roman" w:hAnsi="Times New Roman"/>
                <w:color w:val="0000FF"/>
                <w:sz w:val="22"/>
                <w:szCs w:val="22"/>
                <w:u w:val="single"/>
              </w:rPr>
              <w:t xml:space="preserve">71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053A63A8" w:rsidR="00825AAA" w:rsidRPr="00871E66" w:rsidRDefault="00825AAA" w:rsidP="00825AAA">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Pr>
                <w:rFonts w:ascii="Times New Roman" w:hAnsi="Times New Roman"/>
                <w:color w:val="0000FF"/>
                <w:sz w:val="22"/>
                <w:szCs w:val="22"/>
                <w:u w:val="single"/>
              </w:rPr>
              <w:t>127</w:t>
            </w:r>
            <w:r>
              <w:rPr>
                <w:rFonts w:ascii="Times New Roman" w:hAnsi="Times New Roman"/>
                <w:sz w:val="22"/>
                <w:szCs w:val="22"/>
              </w:rPr>
              <w:t>.</w:t>
            </w:r>
          </w:p>
          <w:p w14:paraId="33299DE2" w14:textId="3B67D7D4" w:rsidR="00825AAA" w:rsidRPr="00871E66" w:rsidRDefault="00825AAA" w:rsidP="00825AAA">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Pr>
                <w:rFonts w:ascii="Times New Roman" w:hAnsi="Times New Roman"/>
                <w:color w:val="0000FF"/>
                <w:sz w:val="22"/>
                <w:szCs w:val="22"/>
                <w:u w:val="single"/>
              </w:rPr>
              <w:t>147</w:t>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825AAA" w:rsidRDefault="00825AAA" w:rsidP="00825AAA">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825AAA" w:rsidRPr="00871E66" w:rsidRDefault="00825AAA" w:rsidP="00825AAA">
            <w:pPr>
              <w:rPr>
                <w:rFonts w:ascii="Times New Roman" w:hAnsi="Times New Roman"/>
                <w:sz w:val="22"/>
                <w:szCs w:val="22"/>
              </w:rPr>
            </w:pPr>
          </w:p>
        </w:tc>
      </w:tr>
      <w:tr w:rsidR="00825AAA"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825AAA" w:rsidRPr="00FB65EF" w:rsidRDefault="00825AAA" w:rsidP="00825AAA">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825AAA" w:rsidRDefault="00825AAA" w:rsidP="00825AAA">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825AAA" w:rsidRPr="00953735" w:rsidRDefault="00825AAA" w:rsidP="00825AAA">
            <w:pPr>
              <w:rPr>
                <w:rFonts w:ascii="Times New Roman" w:hAnsi="Times New Roman"/>
                <w:sz w:val="22"/>
                <w:szCs w:val="22"/>
              </w:rPr>
            </w:pPr>
          </w:p>
        </w:tc>
      </w:tr>
      <w:tr w:rsidR="00825AAA"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lastRenderedPageBreak/>
              <w:t>Updated List Templates table</w:t>
            </w:r>
          </w:p>
          <w:p w14:paraId="335A125D"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Updated Exported </w:t>
            </w:r>
            <w:proofErr w:type="gramStart"/>
            <w:r>
              <w:rPr>
                <w:rFonts w:ascii="Times New Roman" w:hAnsi="Times New Roman"/>
                <w:sz w:val="22"/>
                <w:szCs w:val="22"/>
              </w:rPr>
              <w:t>Options  table</w:t>
            </w:r>
            <w:proofErr w:type="gramEnd"/>
          </w:p>
          <w:p w14:paraId="335A125E"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825AAA" w:rsidRPr="00DB1E80"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825AAA" w:rsidRDefault="00825AAA" w:rsidP="00825AAA">
            <w:pPr>
              <w:spacing w:before="60" w:after="60"/>
              <w:rPr>
                <w:rFonts w:ascii="Times New Roman" w:hAnsi="Times New Roman"/>
                <w:sz w:val="22"/>
                <w:szCs w:val="22"/>
              </w:rPr>
            </w:pPr>
            <w:r>
              <w:rPr>
                <w:rFonts w:ascii="Times New Roman" w:hAnsi="Times New Roman"/>
                <w:sz w:val="22"/>
                <w:szCs w:val="22"/>
              </w:rPr>
              <w:lastRenderedPageBreak/>
              <w:t>FY15 MCCF eInsurance Development Team</w:t>
            </w:r>
          </w:p>
          <w:p w14:paraId="3D715068" w14:textId="2E528875" w:rsidR="00825AAA" w:rsidRPr="00953735" w:rsidRDefault="00825AAA" w:rsidP="00825AAA">
            <w:pPr>
              <w:rPr>
                <w:rFonts w:ascii="Times New Roman" w:hAnsi="Times New Roman"/>
                <w:sz w:val="22"/>
                <w:szCs w:val="22"/>
              </w:rPr>
            </w:pPr>
          </w:p>
        </w:tc>
      </w:tr>
      <w:tr w:rsidR="00825AAA"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825AAA" w:rsidRPr="003F2492" w:rsidRDefault="00825AAA" w:rsidP="00825AAA">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825AAA" w:rsidRPr="003F2492" w:rsidRDefault="00825AAA" w:rsidP="00825AAA">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825AAA" w:rsidRDefault="00825AAA" w:rsidP="00825AAA">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825AAA" w:rsidRPr="003F2492" w:rsidRDefault="00825AAA" w:rsidP="00825AAA">
            <w:pPr>
              <w:spacing w:before="60" w:after="60"/>
              <w:rPr>
                <w:rFonts w:ascii="Times New Roman" w:hAnsi="Times New Roman"/>
                <w:sz w:val="22"/>
                <w:szCs w:val="22"/>
              </w:rPr>
            </w:pPr>
            <w:r>
              <w:rPr>
                <w:rFonts w:ascii="Times New Roman" w:hAnsi="Times New Roman"/>
                <w:sz w:val="22"/>
                <w:szCs w:val="22"/>
              </w:rPr>
              <w:t xml:space="preserve">File Flow Chart (p. 118, </w:t>
            </w:r>
            <w:proofErr w:type="gramStart"/>
            <w:r>
              <w:rPr>
                <w:rFonts w:ascii="Times New Roman" w:hAnsi="Times New Roman"/>
                <w:sz w:val="22"/>
                <w:szCs w:val="22"/>
              </w:rPr>
              <w:t>124,-</w:t>
            </w:r>
            <w:proofErr w:type="gramEnd"/>
            <w:r>
              <w:rPr>
                <w:rFonts w:ascii="Times New Roman" w:hAnsi="Times New Roman"/>
                <w:sz w:val="22"/>
                <w:szCs w:val="22"/>
              </w:rPr>
              <w:t>126, 133-134)</w:t>
            </w:r>
          </w:p>
          <w:p w14:paraId="335A1268" w14:textId="77777777" w:rsidR="00825AAA" w:rsidRDefault="00825AAA" w:rsidP="00825AAA">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825AAA" w:rsidRPr="003F2492" w:rsidRDefault="00825AAA" w:rsidP="00825AAA">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J.S</w:t>
            </w:r>
          </w:p>
          <w:p w14:paraId="335A126B"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Harris Team</w:t>
            </w:r>
          </w:p>
        </w:tc>
      </w:tr>
      <w:tr w:rsidR="00825AAA"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825AAA"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825AAA" w:rsidRPr="00B219CD" w:rsidRDefault="00825AAA" w:rsidP="00825AAA">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825AAA" w:rsidRPr="00475E47" w:rsidRDefault="00825AAA" w:rsidP="00825AAA">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825AAA" w:rsidRPr="00475E47" w:rsidRDefault="00825AAA" w:rsidP="00825AAA">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825AAA" w:rsidRPr="00475E47" w:rsidRDefault="00825AAA" w:rsidP="00825AAA">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825AAA" w:rsidRPr="00475E47" w:rsidRDefault="00825AAA" w:rsidP="00825AAA">
            <w:pPr>
              <w:spacing w:before="60" w:after="60"/>
              <w:rPr>
                <w:rFonts w:ascii="Times New Roman" w:hAnsi="Times New Roman"/>
                <w:sz w:val="22"/>
                <w:szCs w:val="22"/>
              </w:rPr>
            </w:pPr>
            <w:r w:rsidRPr="00475E47">
              <w:rPr>
                <w:rFonts w:ascii="Times New Roman" w:hAnsi="Times New Roman"/>
                <w:sz w:val="22"/>
                <w:szCs w:val="22"/>
              </w:rPr>
              <w:t>T. D.</w:t>
            </w:r>
          </w:p>
        </w:tc>
      </w:tr>
      <w:tr w:rsidR="00825AAA"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825AAA" w:rsidRDefault="00825AAA" w:rsidP="00825AAA">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825AAA" w:rsidRPr="00BF515E" w:rsidRDefault="00825AAA" w:rsidP="00825AAA">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825AAA" w:rsidRDefault="00825AAA" w:rsidP="00825AAA">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825AAA" w:rsidRDefault="00825AAA" w:rsidP="00825AAA">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825AAA" w:rsidRDefault="00825AAA" w:rsidP="00825AAA">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825AAA" w:rsidRDefault="00825AAA" w:rsidP="00825AAA">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825AAA" w:rsidRDefault="00825AAA" w:rsidP="00825AAA">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825AAA" w:rsidRDefault="00825AAA" w:rsidP="00825AAA">
            <w:pPr>
              <w:numPr>
                <w:ilvl w:val="0"/>
                <w:numId w:val="15"/>
              </w:numPr>
              <w:spacing w:before="60" w:after="60"/>
              <w:rPr>
                <w:rFonts w:ascii="Times New Roman" w:hAnsi="Times New Roman"/>
                <w:sz w:val="22"/>
                <w:szCs w:val="22"/>
              </w:rPr>
            </w:pPr>
            <w:r>
              <w:rPr>
                <w:rFonts w:ascii="Times New Roman" w:hAnsi="Times New Roman"/>
                <w:sz w:val="22"/>
                <w:szCs w:val="22"/>
              </w:rPr>
              <w:lastRenderedPageBreak/>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lastRenderedPageBreak/>
              <w:t>T.T.</w:t>
            </w:r>
          </w:p>
          <w:p w14:paraId="335A128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T.R.</w:t>
            </w:r>
          </w:p>
        </w:tc>
      </w:tr>
      <w:tr w:rsidR="00825AAA"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825AAA" w:rsidRDefault="00825AAA" w:rsidP="00825AAA">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825AAA" w:rsidRDefault="00825AAA" w:rsidP="00825AAA">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825AAA" w:rsidRPr="008F78D2" w:rsidRDefault="00825AAA" w:rsidP="00825AAA">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 xml:space="preserve">IBJT 835 EEOB PRINT, IBJT ADDITIONAL 835 </w:t>
            </w:r>
            <w:proofErr w:type="gramStart"/>
            <w:r w:rsidRPr="00D15D6B">
              <w:rPr>
                <w:rFonts w:ascii="Times New Roman" w:hAnsi="Times New Roman"/>
                <w:sz w:val="22"/>
                <w:szCs w:val="22"/>
              </w:rPr>
              <w:t>DATA,  and</w:t>
            </w:r>
            <w:proofErr w:type="gramEnd"/>
            <w:r w:rsidRPr="00D15D6B">
              <w:rPr>
                <w:rFonts w:ascii="Times New Roman" w:hAnsi="Times New Roman"/>
                <w:sz w:val="22"/>
                <w:szCs w:val="22"/>
              </w:rPr>
              <w:t xml:space="preserve">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T.T.</w:t>
            </w:r>
          </w:p>
          <w:p w14:paraId="335A1293"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V.D.</w:t>
            </w:r>
          </w:p>
        </w:tc>
      </w:tr>
      <w:tr w:rsidR="00825AAA"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825AAA" w:rsidRPr="0001727E" w:rsidRDefault="00825AAA" w:rsidP="00825AAA">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825AAA" w:rsidRPr="0001727E" w:rsidRDefault="00825AAA" w:rsidP="00825AAA">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w:t>
            </w:r>
            <w:proofErr w:type="spellStart"/>
            <w:r>
              <w:rPr>
                <w:rFonts w:ascii="Times New Roman" w:hAnsi="Times New Roman"/>
                <w:sz w:val="22"/>
                <w:szCs w:val="22"/>
              </w:rPr>
              <w:t>eIV</w:t>
            </w:r>
            <w:proofErr w:type="spellEnd"/>
            <w:r>
              <w:rPr>
                <w:rFonts w:ascii="Times New Roman" w:hAnsi="Times New Roman"/>
                <w:sz w:val="22"/>
                <w:szCs w:val="22"/>
              </w:rPr>
              <w:t>.</w:t>
            </w:r>
          </w:p>
          <w:p w14:paraId="335A1298" w14:textId="77777777" w:rsidR="00825AAA" w:rsidRPr="0001727E" w:rsidRDefault="00825AAA" w:rsidP="00825AAA">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825AAA" w:rsidRPr="0001727E" w:rsidRDefault="00825AAA" w:rsidP="00825AAA">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825AAA" w:rsidRPr="0001727E" w:rsidRDefault="00825AAA" w:rsidP="00825AAA">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825AAA" w:rsidRPr="0001727E" w:rsidRDefault="00825AAA" w:rsidP="00825AAA">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825AAA" w:rsidRDefault="00825AAA" w:rsidP="00825AAA">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T.T.</w:t>
            </w:r>
          </w:p>
          <w:p w14:paraId="335A129E"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J.P.</w:t>
            </w:r>
          </w:p>
        </w:tc>
      </w:tr>
      <w:tr w:rsidR="00825AAA"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825AAA" w:rsidRPr="00874983" w:rsidRDefault="00825AAA" w:rsidP="00825AAA">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825AAA" w:rsidRDefault="00825AAA" w:rsidP="00825AAA">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825AAA" w:rsidRPr="00874983" w:rsidRDefault="00825AAA" w:rsidP="00825AAA">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T.T.</w:t>
            </w:r>
          </w:p>
          <w:p w14:paraId="335A12A5" w14:textId="77777777" w:rsidR="00825AAA" w:rsidRPr="00874983" w:rsidRDefault="00825AAA" w:rsidP="00825AAA">
            <w:pPr>
              <w:spacing w:before="60" w:after="60"/>
              <w:rPr>
                <w:rFonts w:ascii="Times New Roman" w:hAnsi="Times New Roman"/>
                <w:sz w:val="22"/>
                <w:szCs w:val="22"/>
              </w:rPr>
            </w:pPr>
            <w:r>
              <w:rPr>
                <w:rFonts w:ascii="Times New Roman" w:hAnsi="Times New Roman"/>
                <w:sz w:val="22"/>
                <w:szCs w:val="22"/>
              </w:rPr>
              <w:t>V.D.</w:t>
            </w:r>
          </w:p>
        </w:tc>
      </w:tr>
      <w:tr w:rsidR="00825AAA"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825AAA" w:rsidRPr="00874983" w:rsidRDefault="00825AAA" w:rsidP="00825AAA">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825AAA" w:rsidRPr="00874983" w:rsidRDefault="00825AAA" w:rsidP="00825AAA">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825AAA" w:rsidRPr="00874983" w:rsidRDefault="00825AAA" w:rsidP="00825AAA">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w:t>
            </w:r>
            <w:proofErr w:type="gramStart"/>
            <w:r w:rsidRPr="00874983">
              <w:rPr>
                <w:rFonts w:ascii="Times New Roman" w:hAnsi="Times New Roman"/>
                <w:sz w:val="22"/>
                <w:szCs w:val="22"/>
              </w:rPr>
              <w:t>DGRO(</w:t>
            </w:r>
            <w:proofErr w:type="gramEnd"/>
            <w:r w:rsidRPr="00874983">
              <w:rPr>
                <w:rFonts w:ascii="Times New Roman" w:hAnsi="Times New Roman"/>
                <w:sz w:val="22"/>
                <w:szCs w:val="22"/>
              </w:rPr>
              <w:t>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825AAA" w:rsidRPr="00874983" w:rsidRDefault="00825AAA" w:rsidP="00825AAA">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825AAA" w:rsidRPr="00874983" w:rsidRDefault="00825AAA" w:rsidP="00825AAA">
            <w:pPr>
              <w:spacing w:before="60" w:after="60"/>
              <w:rPr>
                <w:rFonts w:ascii="Times New Roman" w:hAnsi="Times New Roman"/>
                <w:sz w:val="22"/>
                <w:szCs w:val="22"/>
              </w:rPr>
            </w:pPr>
            <w:r w:rsidRPr="00874983">
              <w:rPr>
                <w:rFonts w:ascii="Times New Roman" w:hAnsi="Times New Roman"/>
                <w:sz w:val="22"/>
                <w:szCs w:val="22"/>
              </w:rPr>
              <w:t>Tim Dawson</w:t>
            </w:r>
          </w:p>
        </w:tc>
      </w:tr>
      <w:tr w:rsidR="00825AAA"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lastRenderedPageBreak/>
              <w:t>Added templates to the List Templates section</w:t>
            </w:r>
          </w:p>
          <w:p w14:paraId="335A12B2"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825AAA" w:rsidRDefault="00825AAA" w:rsidP="00825AAA">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lastRenderedPageBreak/>
              <w:t>M.H</w:t>
            </w:r>
          </w:p>
          <w:p w14:paraId="335A12B8"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FirstView Team</w:t>
            </w:r>
          </w:p>
        </w:tc>
      </w:tr>
      <w:tr w:rsidR="00825AAA"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T.B.</w:t>
            </w:r>
          </w:p>
          <w:p w14:paraId="335A12BE"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K.R.</w:t>
            </w:r>
          </w:p>
        </w:tc>
      </w:tr>
      <w:tr w:rsidR="00825AAA"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M.H.</w:t>
            </w:r>
          </w:p>
          <w:p w14:paraId="335A12C7"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FirstView Team</w:t>
            </w:r>
          </w:p>
        </w:tc>
      </w:tr>
      <w:tr w:rsidR="00825AAA"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825AAA" w:rsidRPr="00D82646"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825AAA" w:rsidRPr="0002501E"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M.H.</w:t>
            </w:r>
          </w:p>
          <w:p w14:paraId="335A12D3"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FirstView Team</w:t>
            </w:r>
          </w:p>
        </w:tc>
      </w:tr>
      <w:tr w:rsidR="00825AAA"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lastRenderedPageBreak/>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lastRenderedPageBreak/>
              <w:t>VA PMs: K.</w:t>
            </w:r>
            <w:r>
              <w:rPr>
                <w:rFonts w:ascii="Times New Roman" w:hAnsi="Times New Roman"/>
                <w:sz w:val="22"/>
                <w:szCs w:val="22"/>
              </w:rPr>
              <w:t>T.</w:t>
            </w:r>
          </w:p>
          <w:p w14:paraId="335A12DA"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825AAA"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FirstView Team</w:t>
            </w:r>
          </w:p>
        </w:tc>
      </w:tr>
      <w:tr w:rsidR="00825AAA"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FirstView Team</w:t>
            </w:r>
          </w:p>
        </w:tc>
      </w:tr>
      <w:tr w:rsidR="00825AAA"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825AAA" w:rsidRPr="003E60CF"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25AAA"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825AAA" w:rsidRPr="0002501E" w:rsidRDefault="00825AAA" w:rsidP="00825AAA">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routines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32</w:t>
            </w:r>
          </w:p>
          <w:p w14:paraId="335A12FB" w14:textId="77777777" w:rsidR="00825AAA" w:rsidRPr="0002501E" w:rsidRDefault="00825AAA" w:rsidP="00825AAA">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825AAA" w:rsidRPr="0002501E" w:rsidRDefault="00825AAA" w:rsidP="00825AAA">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input template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92</w:t>
            </w:r>
          </w:p>
          <w:p w14:paraId="335A12FD" w14:textId="77777777" w:rsidR="00825AAA" w:rsidRPr="0002501E" w:rsidRDefault="00825AAA" w:rsidP="00825AAA">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825AAA" w:rsidRPr="0002501E" w:rsidRDefault="00825AAA" w:rsidP="00825AAA">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25AAA"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825AAA"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825AAA"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 xml:space="preserve">Updated up to and including </w:t>
            </w:r>
            <w:proofErr w:type="spellStart"/>
            <w:r w:rsidRPr="0002501E">
              <w:rPr>
                <w:rFonts w:ascii="Times New Roman" w:hAnsi="Times New Roman"/>
                <w:sz w:val="22"/>
                <w:szCs w:val="22"/>
              </w:rPr>
              <w:t>eClaims</w:t>
            </w:r>
            <w:proofErr w:type="spellEnd"/>
            <w:r w:rsidRPr="0002501E">
              <w:rPr>
                <w:rFonts w:ascii="Times New Roman" w:hAnsi="Times New Roman"/>
                <w:sz w:val="22"/>
                <w:szCs w:val="22"/>
              </w:rPr>
              <w:t xml:space="preserve">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825AAA"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lastRenderedPageBreak/>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825AAA"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lastRenderedPageBreak/>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825AAA"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proofErr w:type="gramStart"/>
            <w:r w:rsidRPr="0002501E">
              <w:rPr>
                <w:rFonts w:ascii="Times New Roman" w:hAnsi="Times New Roman"/>
                <w:sz w:val="22"/>
                <w:szCs w:val="22"/>
              </w:rPr>
              <w:t>S</w:t>
            </w:r>
            <w:r>
              <w:rPr>
                <w:rFonts w:ascii="Times New Roman" w:hAnsi="Times New Roman"/>
                <w:sz w:val="22"/>
                <w:szCs w:val="22"/>
              </w:rPr>
              <w:t>.S</w:t>
            </w:r>
            <w:proofErr w:type="gramEnd"/>
          </w:p>
        </w:tc>
      </w:tr>
      <w:tr w:rsidR="00825AAA"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25AAA"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25AAA"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25AAA"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proofErr w:type="gramStart"/>
            <w:r>
              <w:rPr>
                <w:rFonts w:ascii="Times New Roman" w:hAnsi="Times New Roman"/>
                <w:sz w:val="22"/>
                <w:szCs w:val="22"/>
              </w:rPr>
              <w:t>E.G</w:t>
            </w:r>
            <w:proofErr w:type="gramEnd"/>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9"/>
          <w:footerReference w:type="default" r:id="rId20"/>
          <w:footerReference w:type="first" r:id="rId21"/>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30" w:name="_Toc200787290"/>
      <w:bookmarkStart w:id="31"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30"/>
      <w:bookmarkEnd w:id="31"/>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22"/>
          <w:footerReference w:type="even" r:id="rId23"/>
          <w:footerReference w:type="default" r:id="rId24"/>
          <w:headerReference w:type="first" r:id="rId25"/>
          <w:footerReference w:type="first" r:id="rId26"/>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43C0BB96" w14:textId="79A6AD0D" w:rsidR="00D31600"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10445725" w:history="1">
        <w:r w:rsidR="00D31600" w:rsidRPr="001D3B58">
          <w:rPr>
            <w:rStyle w:val="Hyperlink"/>
          </w:rPr>
          <w:t>Introduction</w:t>
        </w:r>
        <w:r w:rsidR="00D31600">
          <w:rPr>
            <w:webHidden/>
          </w:rPr>
          <w:tab/>
        </w:r>
        <w:r w:rsidR="00D31600">
          <w:rPr>
            <w:webHidden/>
          </w:rPr>
          <w:fldChar w:fldCharType="begin"/>
        </w:r>
        <w:r w:rsidR="00D31600">
          <w:rPr>
            <w:webHidden/>
          </w:rPr>
          <w:instrText xml:space="preserve"> PAGEREF _Toc10445725 \h </w:instrText>
        </w:r>
        <w:r w:rsidR="00D31600">
          <w:rPr>
            <w:webHidden/>
          </w:rPr>
        </w:r>
        <w:r w:rsidR="00D31600">
          <w:rPr>
            <w:webHidden/>
          </w:rPr>
          <w:fldChar w:fldCharType="separate"/>
        </w:r>
        <w:r w:rsidR="00D31600">
          <w:rPr>
            <w:webHidden/>
          </w:rPr>
          <w:t>1</w:t>
        </w:r>
        <w:r w:rsidR="00D31600">
          <w:rPr>
            <w:webHidden/>
          </w:rPr>
          <w:fldChar w:fldCharType="end"/>
        </w:r>
      </w:hyperlink>
    </w:p>
    <w:p w14:paraId="53E9311F" w14:textId="6EC5A4F3" w:rsidR="00D31600" w:rsidRDefault="00B508D4">
      <w:pPr>
        <w:pStyle w:val="TOC1"/>
        <w:rPr>
          <w:rFonts w:asciiTheme="minorHAnsi" w:eastAsiaTheme="minorEastAsia" w:hAnsiTheme="minorHAnsi" w:cstheme="minorBidi"/>
          <w:szCs w:val="22"/>
        </w:rPr>
      </w:pPr>
      <w:hyperlink w:anchor="_Toc10445726" w:history="1">
        <w:r w:rsidR="00D31600" w:rsidRPr="001D3B58">
          <w:rPr>
            <w:rStyle w:val="Hyperlink"/>
          </w:rPr>
          <w:t>Orientation</w:t>
        </w:r>
        <w:r w:rsidR="00D31600">
          <w:rPr>
            <w:webHidden/>
          </w:rPr>
          <w:tab/>
        </w:r>
        <w:r w:rsidR="00D31600">
          <w:rPr>
            <w:webHidden/>
          </w:rPr>
          <w:fldChar w:fldCharType="begin"/>
        </w:r>
        <w:r w:rsidR="00D31600">
          <w:rPr>
            <w:webHidden/>
          </w:rPr>
          <w:instrText xml:space="preserve"> PAGEREF _Toc10445726 \h </w:instrText>
        </w:r>
        <w:r w:rsidR="00D31600">
          <w:rPr>
            <w:webHidden/>
          </w:rPr>
        </w:r>
        <w:r w:rsidR="00D31600">
          <w:rPr>
            <w:webHidden/>
          </w:rPr>
          <w:fldChar w:fldCharType="separate"/>
        </w:r>
        <w:r w:rsidR="00D31600">
          <w:rPr>
            <w:webHidden/>
          </w:rPr>
          <w:t>3</w:t>
        </w:r>
        <w:r w:rsidR="00D31600">
          <w:rPr>
            <w:webHidden/>
          </w:rPr>
          <w:fldChar w:fldCharType="end"/>
        </w:r>
      </w:hyperlink>
    </w:p>
    <w:p w14:paraId="340E64FA" w14:textId="380EE5CE" w:rsidR="00D31600" w:rsidRDefault="00B508D4">
      <w:pPr>
        <w:pStyle w:val="TOC1"/>
        <w:rPr>
          <w:rFonts w:asciiTheme="minorHAnsi" w:eastAsiaTheme="minorEastAsia" w:hAnsiTheme="minorHAnsi" w:cstheme="minorBidi"/>
          <w:szCs w:val="22"/>
        </w:rPr>
      </w:pPr>
      <w:hyperlink w:anchor="_Toc10445727" w:history="1">
        <w:r w:rsidR="00D31600" w:rsidRPr="001D3B58">
          <w:rPr>
            <w:rStyle w:val="Hyperlink"/>
          </w:rPr>
          <w:t>General Information</w:t>
        </w:r>
        <w:r w:rsidR="00D31600">
          <w:rPr>
            <w:webHidden/>
          </w:rPr>
          <w:tab/>
        </w:r>
        <w:r w:rsidR="00D31600">
          <w:rPr>
            <w:webHidden/>
          </w:rPr>
          <w:fldChar w:fldCharType="begin"/>
        </w:r>
        <w:r w:rsidR="00D31600">
          <w:rPr>
            <w:webHidden/>
          </w:rPr>
          <w:instrText xml:space="preserve"> PAGEREF _Toc10445727 \h </w:instrText>
        </w:r>
        <w:r w:rsidR="00D31600">
          <w:rPr>
            <w:webHidden/>
          </w:rPr>
        </w:r>
        <w:r w:rsidR="00D31600">
          <w:rPr>
            <w:webHidden/>
          </w:rPr>
          <w:fldChar w:fldCharType="separate"/>
        </w:r>
        <w:r w:rsidR="00D31600">
          <w:rPr>
            <w:webHidden/>
          </w:rPr>
          <w:t>5</w:t>
        </w:r>
        <w:r w:rsidR="00D31600">
          <w:rPr>
            <w:webHidden/>
          </w:rPr>
          <w:fldChar w:fldCharType="end"/>
        </w:r>
      </w:hyperlink>
    </w:p>
    <w:p w14:paraId="2744A82F" w14:textId="284B8691" w:rsidR="00D31600" w:rsidRDefault="00B508D4">
      <w:pPr>
        <w:pStyle w:val="TOC2"/>
        <w:tabs>
          <w:tab w:val="right" w:leader="dot" w:pos="9350"/>
        </w:tabs>
        <w:rPr>
          <w:rFonts w:asciiTheme="minorHAnsi" w:eastAsiaTheme="minorEastAsia" w:hAnsiTheme="minorHAnsi" w:cstheme="minorBidi"/>
          <w:noProof/>
          <w:szCs w:val="22"/>
        </w:rPr>
      </w:pPr>
      <w:hyperlink w:anchor="_Toc10445728" w:history="1">
        <w:r w:rsidR="00D31600" w:rsidRPr="001D3B58">
          <w:rPr>
            <w:rStyle w:val="Hyperlink"/>
            <w:noProof/>
          </w:rPr>
          <w:t>Namespace Conventions</w:t>
        </w:r>
        <w:r w:rsidR="00D31600">
          <w:rPr>
            <w:noProof/>
            <w:webHidden/>
          </w:rPr>
          <w:tab/>
        </w:r>
        <w:r w:rsidR="00D31600">
          <w:rPr>
            <w:noProof/>
            <w:webHidden/>
          </w:rPr>
          <w:fldChar w:fldCharType="begin"/>
        </w:r>
        <w:r w:rsidR="00D31600">
          <w:rPr>
            <w:noProof/>
            <w:webHidden/>
          </w:rPr>
          <w:instrText xml:space="preserve"> PAGEREF _Toc10445728 \h </w:instrText>
        </w:r>
        <w:r w:rsidR="00D31600">
          <w:rPr>
            <w:noProof/>
            <w:webHidden/>
          </w:rPr>
        </w:r>
        <w:r w:rsidR="00D31600">
          <w:rPr>
            <w:noProof/>
            <w:webHidden/>
          </w:rPr>
          <w:fldChar w:fldCharType="separate"/>
        </w:r>
        <w:r w:rsidR="00D31600">
          <w:rPr>
            <w:noProof/>
            <w:webHidden/>
          </w:rPr>
          <w:t>5</w:t>
        </w:r>
        <w:r w:rsidR="00D31600">
          <w:rPr>
            <w:noProof/>
            <w:webHidden/>
          </w:rPr>
          <w:fldChar w:fldCharType="end"/>
        </w:r>
      </w:hyperlink>
    </w:p>
    <w:p w14:paraId="0FF4D2FE" w14:textId="10A7469C" w:rsidR="00D31600" w:rsidRDefault="00B508D4">
      <w:pPr>
        <w:pStyle w:val="TOC2"/>
        <w:tabs>
          <w:tab w:val="right" w:leader="dot" w:pos="9350"/>
        </w:tabs>
        <w:rPr>
          <w:rFonts w:asciiTheme="minorHAnsi" w:eastAsiaTheme="minorEastAsia" w:hAnsiTheme="minorHAnsi" w:cstheme="minorBidi"/>
          <w:noProof/>
          <w:szCs w:val="22"/>
        </w:rPr>
      </w:pPr>
      <w:hyperlink w:anchor="_Toc10445729" w:history="1">
        <w:r w:rsidR="00D31600" w:rsidRPr="001D3B58">
          <w:rPr>
            <w:rStyle w:val="Hyperlink"/>
            <w:noProof/>
          </w:rPr>
          <w:t>Integrity Checker</w:t>
        </w:r>
        <w:r w:rsidR="00D31600">
          <w:rPr>
            <w:noProof/>
            <w:webHidden/>
          </w:rPr>
          <w:tab/>
        </w:r>
        <w:r w:rsidR="00D31600">
          <w:rPr>
            <w:noProof/>
            <w:webHidden/>
          </w:rPr>
          <w:fldChar w:fldCharType="begin"/>
        </w:r>
        <w:r w:rsidR="00D31600">
          <w:rPr>
            <w:noProof/>
            <w:webHidden/>
          </w:rPr>
          <w:instrText xml:space="preserve"> PAGEREF _Toc10445729 \h </w:instrText>
        </w:r>
        <w:r w:rsidR="00D31600">
          <w:rPr>
            <w:noProof/>
            <w:webHidden/>
          </w:rPr>
        </w:r>
        <w:r w:rsidR="00D31600">
          <w:rPr>
            <w:noProof/>
            <w:webHidden/>
          </w:rPr>
          <w:fldChar w:fldCharType="separate"/>
        </w:r>
        <w:r w:rsidR="00D31600">
          <w:rPr>
            <w:noProof/>
            <w:webHidden/>
          </w:rPr>
          <w:t>5</w:t>
        </w:r>
        <w:r w:rsidR="00D31600">
          <w:rPr>
            <w:noProof/>
            <w:webHidden/>
          </w:rPr>
          <w:fldChar w:fldCharType="end"/>
        </w:r>
      </w:hyperlink>
    </w:p>
    <w:p w14:paraId="3E4F0B6D" w14:textId="630E5CD3" w:rsidR="00D31600" w:rsidRDefault="00B508D4">
      <w:pPr>
        <w:pStyle w:val="TOC2"/>
        <w:tabs>
          <w:tab w:val="right" w:leader="dot" w:pos="9350"/>
        </w:tabs>
        <w:rPr>
          <w:rFonts w:asciiTheme="minorHAnsi" w:eastAsiaTheme="minorEastAsia" w:hAnsiTheme="minorHAnsi" w:cstheme="minorBidi"/>
          <w:noProof/>
          <w:szCs w:val="22"/>
        </w:rPr>
      </w:pPr>
      <w:hyperlink w:anchor="_Toc10445730" w:history="1">
        <w:r w:rsidR="00D31600" w:rsidRPr="001D3B58">
          <w:rPr>
            <w:rStyle w:val="Hyperlink"/>
            <w:noProof/>
          </w:rPr>
          <w:t>SACC Exemptions/Non-Standard Code</w:t>
        </w:r>
        <w:r w:rsidR="00D31600">
          <w:rPr>
            <w:noProof/>
            <w:webHidden/>
          </w:rPr>
          <w:tab/>
        </w:r>
        <w:r w:rsidR="00D31600">
          <w:rPr>
            <w:noProof/>
            <w:webHidden/>
          </w:rPr>
          <w:fldChar w:fldCharType="begin"/>
        </w:r>
        <w:r w:rsidR="00D31600">
          <w:rPr>
            <w:noProof/>
            <w:webHidden/>
          </w:rPr>
          <w:instrText xml:space="preserve"> PAGEREF _Toc10445730 \h </w:instrText>
        </w:r>
        <w:r w:rsidR="00D31600">
          <w:rPr>
            <w:noProof/>
            <w:webHidden/>
          </w:rPr>
        </w:r>
        <w:r w:rsidR="00D31600">
          <w:rPr>
            <w:noProof/>
            <w:webHidden/>
          </w:rPr>
          <w:fldChar w:fldCharType="separate"/>
        </w:r>
        <w:r w:rsidR="00D31600">
          <w:rPr>
            <w:noProof/>
            <w:webHidden/>
          </w:rPr>
          <w:t>5</w:t>
        </w:r>
        <w:r w:rsidR="00D31600">
          <w:rPr>
            <w:noProof/>
            <w:webHidden/>
          </w:rPr>
          <w:fldChar w:fldCharType="end"/>
        </w:r>
      </w:hyperlink>
    </w:p>
    <w:p w14:paraId="7976346E" w14:textId="58234B7E" w:rsidR="00D31600" w:rsidRDefault="00B508D4">
      <w:pPr>
        <w:pStyle w:val="TOC2"/>
        <w:tabs>
          <w:tab w:val="right" w:leader="dot" w:pos="9350"/>
        </w:tabs>
        <w:rPr>
          <w:rFonts w:asciiTheme="minorHAnsi" w:eastAsiaTheme="minorEastAsia" w:hAnsiTheme="minorHAnsi" w:cstheme="minorBidi"/>
          <w:noProof/>
          <w:szCs w:val="22"/>
        </w:rPr>
      </w:pPr>
      <w:hyperlink w:anchor="_Toc10445731" w:history="1">
        <w:r w:rsidR="00D31600" w:rsidRPr="001D3B58">
          <w:rPr>
            <w:rStyle w:val="Hyperlink"/>
            <w:noProof/>
          </w:rPr>
          <w:t>Resource Requirements</w:t>
        </w:r>
        <w:r w:rsidR="00D31600">
          <w:rPr>
            <w:noProof/>
            <w:webHidden/>
          </w:rPr>
          <w:tab/>
        </w:r>
        <w:r w:rsidR="00D31600">
          <w:rPr>
            <w:noProof/>
            <w:webHidden/>
          </w:rPr>
          <w:fldChar w:fldCharType="begin"/>
        </w:r>
        <w:r w:rsidR="00D31600">
          <w:rPr>
            <w:noProof/>
            <w:webHidden/>
          </w:rPr>
          <w:instrText xml:space="preserve"> PAGEREF _Toc10445731 \h </w:instrText>
        </w:r>
        <w:r w:rsidR="00D31600">
          <w:rPr>
            <w:noProof/>
            <w:webHidden/>
          </w:rPr>
        </w:r>
        <w:r w:rsidR="00D31600">
          <w:rPr>
            <w:noProof/>
            <w:webHidden/>
          </w:rPr>
          <w:fldChar w:fldCharType="separate"/>
        </w:r>
        <w:r w:rsidR="00D31600">
          <w:rPr>
            <w:noProof/>
            <w:webHidden/>
          </w:rPr>
          <w:t>5</w:t>
        </w:r>
        <w:r w:rsidR="00D31600">
          <w:rPr>
            <w:noProof/>
            <w:webHidden/>
          </w:rPr>
          <w:fldChar w:fldCharType="end"/>
        </w:r>
      </w:hyperlink>
    </w:p>
    <w:p w14:paraId="46C64603" w14:textId="186D34C7" w:rsidR="00D31600" w:rsidRDefault="00B508D4">
      <w:pPr>
        <w:pStyle w:val="TOC1"/>
        <w:rPr>
          <w:rFonts w:asciiTheme="minorHAnsi" w:eastAsiaTheme="minorEastAsia" w:hAnsiTheme="minorHAnsi" w:cstheme="minorBidi"/>
          <w:szCs w:val="22"/>
        </w:rPr>
      </w:pPr>
      <w:hyperlink w:anchor="_Toc10445732" w:history="1">
        <w:r w:rsidR="00D31600" w:rsidRPr="001D3B58">
          <w:rPr>
            <w:rStyle w:val="Hyperlink"/>
          </w:rPr>
          <w:t>Implementation and Maintenance</w:t>
        </w:r>
        <w:r w:rsidR="00D31600">
          <w:rPr>
            <w:webHidden/>
          </w:rPr>
          <w:tab/>
        </w:r>
        <w:r w:rsidR="00D31600">
          <w:rPr>
            <w:webHidden/>
          </w:rPr>
          <w:fldChar w:fldCharType="begin"/>
        </w:r>
        <w:r w:rsidR="00D31600">
          <w:rPr>
            <w:webHidden/>
          </w:rPr>
          <w:instrText xml:space="preserve"> PAGEREF _Toc10445732 \h </w:instrText>
        </w:r>
        <w:r w:rsidR="00D31600">
          <w:rPr>
            <w:webHidden/>
          </w:rPr>
        </w:r>
        <w:r w:rsidR="00D31600">
          <w:rPr>
            <w:webHidden/>
          </w:rPr>
          <w:fldChar w:fldCharType="separate"/>
        </w:r>
        <w:r w:rsidR="00D31600">
          <w:rPr>
            <w:webHidden/>
          </w:rPr>
          <w:t>7</w:t>
        </w:r>
        <w:r w:rsidR="00D31600">
          <w:rPr>
            <w:webHidden/>
          </w:rPr>
          <w:fldChar w:fldCharType="end"/>
        </w:r>
      </w:hyperlink>
    </w:p>
    <w:p w14:paraId="3F78CA37" w14:textId="35A8A23F" w:rsidR="00D31600" w:rsidRDefault="00B508D4">
      <w:pPr>
        <w:pStyle w:val="TOC2"/>
        <w:tabs>
          <w:tab w:val="right" w:leader="dot" w:pos="9350"/>
        </w:tabs>
        <w:rPr>
          <w:rFonts w:asciiTheme="minorHAnsi" w:eastAsiaTheme="minorEastAsia" w:hAnsiTheme="minorHAnsi" w:cstheme="minorBidi"/>
          <w:noProof/>
          <w:szCs w:val="22"/>
        </w:rPr>
      </w:pPr>
      <w:hyperlink w:anchor="_Toc10445733" w:history="1">
        <w:r w:rsidR="00D31600" w:rsidRPr="001D3B58">
          <w:rPr>
            <w:rStyle w:val="Hyperlink"/>
            <w:noProof/>
          </w:rPr>
          <w:t>Implementing Claims Tracking</w:t>
        </w:r>
        <w:r w:rsidR="00D31600">
          <w:rPr>
            <w:noProof/>
            <w:webHidden/>
          </w:rPr>
          <w:tab/>
        </w:r>
        <w:r w:rsidR="00D31600">
          <w:rPr>
            <w:noProof/>
            <w:webHidden/>
          </w:rPr>
          <w:fldChar w:fldCharType="begin"/>
        </w:r>
        <w:r w:rsidR="00D31600">
          <w:rPr>
            <w:noProof/>
            <w:webHidden/>
          </w:rPr>
          <w:instrText xml:space="preserve"> PAGEREF _Toc10445733 \h </w:instrText>
        </w:r>
        <w:r w:rsidR="00D31600">
          <w:rPr>
            <w:noProof/>
            <w:webHidden/>
          </w:rPr>
        </w:r>
        <w:r w:rsidR="00D31600">
          <w:rPr>
            <w:noProof/>
            <w:webHidden/>
          </w:rPr>
          <w:fldChar w:fldCharType="separate"/>
        </w:r>
        <w:r w:rsidR="00D31600">
          <w:rPr>
            <w:noProof/>
            <w:webHidden/>
          </w:rPr>
          <w:t>7</w:t>
        </w:r>
        <w:r w:rsidR="00D31600">
          <w:rPr>
            <w:noProof/>
            <w:webHidden/>
          </w:rPr>
          <w:fldChar w:fldCharType="end"/>
        </w:r>
      </w:hyperlink>
    </w:p>
    <w:p w14:paraId="17F273C1" w14:textId="2A640820" w:rsidR="00D31600" w:rsidRDefault="00B508D4">
      <w:pPr>
        <w:pStyle w:val="TOC2"/>
        <w:tabs>
          <w:tab w:val="right" w:leader="dot" w:pos="9350"/>
        </w:tabs>
        <w:rPr>
          <w:rFonts w:asciiTheme="minorHAnsi" w:eastAsiaTheme="minorEastAsia" w:hAnsiTheme="minorHAnsi" w:cstheme="minorBidi"/>
          <w:noProof/>
          <w:szCs w:val="22"/>
        </w:rPr>
      </w:pPr>
      <w:hyperlink w:anchor="_Toc10445734" w:history="1">
        <w:r w:rsidR="00D31600" w:rsidRPr="001D3B58">
          <w:rPr>
            <w:rStyle w:val="Hyperlink"/>
            <w:noProof/>
          </w:rPr>
          <w:t>Implementing Encounter Forms</w:t>
        </w:r>
        <w:r w:rsidR="00D31600">
          <w:rPr>
            <w:noProof/>
            <w:webHidden/>
          </w:rPr>
          <w:tab/>
        </w:r>
        <w:r w:rsidR="00D31600">
          <w:rPr>
            <w:noProof/>
            <w:webHidden/>
          </w:rPr>
          <w:fldChar w:fldCharType="begin"/>
        </w:r>
        <w:r w:rsidR="00D31600">
          <w:rPr>
            <w:noProof/>
            <w:webHidden/>
          </w:rPr>
          <w:instrText xml:space="preserve"> PAGEREF _Toc10445734 \h </w:instrText>
        </w:r>
        <w:r w:rsidR="00D31600">
          <w:rPr>
            <w:noProof/>
            <w:webHidden/>
          </w:rPr>
        </w:r>
        <w:r w:rsidR="00D31600">
          <w:rPr>
            <w:noProof/>
            <w:webHidden/>
          </w:rPr>
          <w:fldChar w:fldCharType="separate"/>
        </w:r>
        <w:r w:rsidR="00D31600">
          <w:rPr>
            <w:noProof/>
            <w:webHidden/>
          </w:rPr>
          <w:t>7</w:t>
        </w:r>
        <w:r w:rsidR="00D31600">
          <w:rPr>
            <w:noProof/>
            <w:webHidden/>
          </w:rPr>
          <w:fldChar w:fldCharType="end"/>
        </w:r>
      </w:hyperlink>
    </w:p>
    <w:p w14:paraId="4B4F6970" w14:textId="65801DDD" w:rsidR="00D31600" w:rsidRDefault="00B508D4">
      <w:pPr>
        <w:pStyle w:val="TOC2"/>
        <w:tabs>
          <w:tab w:val="right" w:leader="dot" w:pos="9350"/>
        </w:tabs>
        <w:rPr>
          <w:rFonts w:asciiTheme="minorHAnsi" w:eastAsiaTheme="minorEastAsia" w:hAnsiTheme="minorHAnsi" w:cstheme="minorBidi"/>
          <w:noProof/>
          <w:szCs w:val="22"/>
        </w:rPr>
      </w:pPr>
      <w:hyperlink w:anchor="_Toc10445735" w:history="1">
        <w:r w:rsidR="00D31600" w:rsidRPr="001D3B58">
          <w:rPr>
            <w:rStyle w:val="Hyperlink"/>
            <w:noProof/>
          </w:rPr>
          <w:t>Implementing Insurance Data Capture</w:t>
        </w:r>
        <w:r w:rsidR="00D31600">
          <w:rPr>
            <w:noProof/>
            <w:webHidden/>
          </w:rPr>
          <w:tab/>
        </w:r>
        <w:r w:rsidR="00D31600">
          <w:rPr>
            <w:noProof/>
            <w:webHidden/>
          </w:rPr>
          <w:fldChar w:fldCharType="begin"/>
        </w:r>
        <w:r w:rsidR="00D31600">
          <w:rPr>
            <w:noProof/>
            <w:webHidden/>
          </w:rPr>
          <w:instrText xml:space="preserve"> PAGEREF _Toc10445735 \h </w:instrText>
        </w:r>
        <w:r w:rsidR="00D31600">
          <w:rPr>
            <w:noProof/>
            <w:webHidden/>
          </w:rPr>
        </w:r>
        <w:r w:rsidR="00D31600">
          <w:rPr>
            <w:noProof/>
            <w:webHidden/>
          </w:rPr>
          <w:fldChar w:fldCharType="separate"/>
        </w:r>
        <w:r w:rsidR="00D31600">
          <w:rPr>
            <w:noProof/>
            <w:webHidden/>
          </w:rPr>
          <w:t>8</w:t>
        </w:r>
        <w:r w:rsidR="00D31600">
          <w:rPr>
            <w:noProof/>
            <w:webHidden/>
          </w:rPr>
          <w:fldChar w:fldCharType="end"/>
        </w:r>
      </w:hyperlink>
    </w:p>
    <w:p w14:paraId="408CBB9D" w14:textId="24DD62DF" w:rsidR="00D31600" w:rsidRDefault="00B508D4">
      <w:pPr>
        <w:pStyle w:val="TOC2"/>
        <w:tabs>
          <w:tab w:val="right" w:leader="dot" w:pos="9350"/>
        </w:tabs>
        <w:rPr>
          <w:rFonts w:asciiTheme="minorHAnsi" w:eastAsiaTheme="minorEastAsia" w:hAnsiTheme="minorHAnsi" w:cstheme="minorBidi"/>
          <w:noProof/>
          <w:szCs w:val="22"/>
        </w:rPr>
      </w:pPr>
      <w:hyperlink w:anchor="_Toc10445736" w:history="1">
        <w:r w:rsidR="00D31600" w:rsidRPr="001D3B58">
          <w:rPr>
            <w:rStyle w:val="Hyperlink"/>
            <w:noProof/>
          </w:rPr>
          <w:t>Implementing Patient Billing</w:t>
        </w:r>
        <w:r w:rsidR="00D31600">
          <w:rPr>
            <w:noProof/>
            <w:webHidden/>
          </w:rPr>
          <w:tab/>
        </w:r>
        <w:r w:rsidR="00D31600">
          <w:rPr>
            <w:noProof/>
            <w:webHidden/>
          </w:rPr>
          <w:fldChar w:fldCharType="begin"/>
        </w:r>
        <w:r w:rsidR="00D31600">
          <w:rPr>
            <w:noProof/>
            <w:webHidden/>
          </w:rPr>
          <w:instrText xml:space="preserve"> PAGEREF _Toc10445736 \h </w:instrText>
        </w:r>
        <w:r w:rsidR="00D31600">
          <w:rPr>
            <w:noProof/>
            <w:webHidden/>
          </w:rPr>
        </w:r>
        <w:r w:rsidR="00D31600">
          <w:rPr>
            <w:noProof/>
            <w:webHidden/>
          </w:rPr>
          <w:fldChar w:fldCharType="separate"/>
        </w:r>
        <w:r w:rsidR="00D31600">
          <w:rPr>
            <w:noProof/>
            <w:webHidden/>
          </w:rPr>
          <w:t>9</w:t>
        </w:r>
        <w:r w:rsidR="00D31600">
          <w:rPr>
            <w:noProof/>
            <w:webHidden/>
          </w:rPr>
          <w:fldChar w:fldCharType="end"/>
        </w:r>
      </w:hyperlink>
    </w:p>
    <w:p w14:paraId="72064C46" w14:textId="46DADC00" w:rsidR="00D31600" w:rsidRDefault="00B508D4">
      <w:pPr>
        <w:pStyle w:val="TOC2"/>
        <w:tabs>
          <w:tab w:val="right" w:leader="dot" w:pos="9350"/>
        </w:tabs>
        <w:rPr>
          <w:rFonts w:asciiTheme="minorHAnsi" w:eastAsiaTheme="minorEastAsia" w:hAnsiTheme="minorHAnsi" w:cstheme="minorBidi"/>
          <w:noProof/>
          <w:szCs w:val="22"/>
        </w:rPr>
      </w:pPr>
      <w:hyperlink w:anchor="_Toc10445737" w:history="1">
        <w:r w:rsidR="00D31600" w:rsidRPr="001D3B58">
          <w:rPr>
            <w:rStyle w:val="Hyperlink"/>
            <w:noProof/>
          </w:rPr>
          <w:t>Implementing Third Party Billing</w:t>
        </w:r>
        <w:r w:rsidR="00D31600">
          <w:rPr>
            <w:noProof/>
            <w:webHidden/>
          </w:rPr>
          <w:tab/>
        </w:r>
        <w:r w:rsidR="00D31600">
          <w:rPr>
            <w:noProof/>
            <w:webHidden/>
          </w:rPr>
          <w:fldChar w:fldCharType="begin"/>
        </w:r>
        <w:r w:rsidR="00D31600">
          <w:rPr>
            <w:noProof/>
            <w:webHidden/>
          </w:rPr>
          <w:instrText xml:space="preserve"> PAGEREF _Toc10445737 \h </w:instrText>
        </w:r>
        <w:r w:rsidR="00D31600">
          <w:rPr>
            <w:noProof/>
            <w:webHidden/>
          </w:rPr>
        </w:r>
        <w:r w:rsidR="00D31600">
          <w:rPr>
            <w:noProof/>
            <w:webHidden/>
          </w:rPr>
          <w:fldChar w:fldCharType="separate"/>
        </w:r>
        <w:r w:rsidR="00D31600">
          <w:rPr>
            <w:noProof/>
            <w:webHidden/>
          </w:rPr>
          <w:t>9</w:t>
        </w:r>
        <w:r w:rsidR="00D31600">
          <w:rPr>
            <w:noProof/>
            <w:webHidden/>
          </w:rPr>
          <w:fldChar w:fldCharType="end"/>
        </w:r>
      </w:hyperlink>
    </w:p>
    <w:p w14:paraId="76A91C40" w14:textId="00E3AD78" w:rsidR="00D31600" w:rsidRDefault="00B508D4">
      <w:pPr>
        <w:pStyle w:val="TOC1"/>
        <w:rPr>
          <w:rFonts w:asciiTheme="minorHAnsi" w:eastAsiaTheme="minorEastAsia" w:hAnsiTheme="minorHAnsi" w:cstheme="minorBidi"/>
          <w:szCs w:val="22"/>
        </w:rPr>
      </w:pPr>
      <w:hyperlink w:anchor="_Toc10445738" w:history="1">
        <w:r w:rsidR="00D31600" w:rsidRPr="001D3B58">
          <w:rPr>
            <w:rStyle w:val="Hyperlink"/>
          </w:rPr>
          <w:t>Routines</w:t>
        </w:r>
        <w:r w:rsidR="00D31600">
          <w:rPr>
            <w:webHidden/>
          </w:rPr>
          <w:tab/>
        </w:r>
        <w:r w:rsidR="00D31600">
          <w:rPr>
            <w:webHidden/>
          </w:rPr>
          <w:fldChar w:fldCharType="begin"/>
        </w:r>
        <w:r w:rsidR="00D31600">
          <w:rPr>
            <w:webHidden/>
          </w:rPr>
          <w:instrText xml:space="preserve"> PAGEREF _Toc10445738 \h </w:instrText>
        </w:r>
        <w:r w:rsidR="00D31600">
          <w:rPr>
            <w:webHidden/>
          </w:rPr>
        </w:r>
        <w:r w:rsidR="00D31600">
          <w:rPr>
            <w:webHidden/>
          </w:rPr>
          <w:fldChar w:fldCharType="separate"/>
        </w:r>
        <w:r w:rsidR="00D31600">
          <w:rPr>
            <w:webHidden/>
          </w:rPr>
          <w:t>13</w:t>
        </w:r>
        <w:r w:rsidR="00D31600">
          <w:rPr>
            <w:webHidden/>
          </w:rPr>
          <w:fldChar w:fldCharType="end"/>
        </w:r>
      </w:hyperlink>
    </w:p>
    <w:p w14:paraId="50ADC925" w14:textId="642FC447" w:rsidR="00D31600" w:rsidRDefault="00B508D4">
      <w:pPr>
        <w:pStyle w:val="TOC2"/>
        <w:tabs>
          <w:tab w:val="right" w:leader="dot" w:pos="9350"/>
        </w:tabs>
        <w:rPr>
          <w:rFonts w:asciiTheme="minorHAnsi" w:eastAsiaTheme="minorEastAsia" w:hAnsiTheme="minorHAnsi" w:cstheme="minorBidi"/>
          <w:noProof/>
          <w:szCs w:val="22"/>
        </w:rPr>
      </w:pPr>
      <w:hyperlink w:anchor="_Toc10445739" w:history="1">
        <w:r w:rsidR="00D31600" w:rsidRPr="001D3B58">
          <w:rPr>
            <w:rStyle w:val="Hyperlink"/>
            <w:noProof/>
          </w:rPr>
          <w:t>Routines to Map</w:t>
        </w:r>
        <w:r w:rsidR="00D31600">
          <w:rPr>
            <w:noProof/>
            <w:webHidden/>
          </w:rPr>
          <w:tab/>
        </w:r>
        <w:r w:rsidR="00D31600">
          <w:rPr>
            <w:noProof/>
            <w:webHidden/>
          </w:rPr>
          <w:fldChar w:fldCharType="begin"/>
        </w:r>
        <w:r w:rsidR="00D31600">
          <w:rPr>
            <w:noProof/>
            <w:webHidden/>
          </w:rPr>
          <w:instrText xml:space="preserve"> PAGEREF _Toc10445739 \h </w:instrText>
        </w:r>
        <w:r w:rsidR="00D31600">
          <w:rPr>
            <w:noProof/>
            <w:webHidden/>
          </w:rPr>
        </w:r>
        <w:r w:rsidR="00D31600">
          <w:rPr>
            <w:noProof/>
            <w:webHidden/>
          </w:rPr>
          <w:fldChar w:fldCharType="separate"/>
        </w:r>
        <w:r w:rsidR="00D31600">
          <w:rPr>
            <w:noProof/>
            <w:webHidden/>
          </w:rPr>
          <w:t>13</w:t>
        </w:r>
        <w:r w:rsidR="00D31600">
          <w:rPr>
            <w:noProof/>
            <w:webHidden/>
          </w:rPr>
          <w:fldChar w:fldCharType="end"/>
        </w:r>
      </w:hyperlink>
    </w:p>
    <w:p w14:paraId="360A810F" w14:textId="7F3CED1F" w:rsidR="00D31600" w:rsidRDefault="00B508D4">
      <w:pPr>
        <w:pStyle w:val="TOC2"/>
        <w:tabs>
          <w:tab w:val="right" w:leader="dot" w:pos="9350"/>
        </w:tabs>
        <w:rPr>
          <w:rFonts w:asciiTheme="minorHAnsi" w:eastAsiaTheme="minorEastAsia" w:hAnsiTheme="minorHAnsi" w:cstheme="minorBidi"/>
          <w:noProof/>
          <w:szCs w:val="22"/>
        </w:rPr>
      </w:pPr>
      <w:hyperlink w:anchor="_Toc10445740" w:history="1">
        <w:r w:rsidR="00D31600" w:rsidRPr="001D3B58">
          <w:rPr>
            <w:rStyle w:val="Hyperlink"/>
            <w:noProof/>
          </w:rPr>
          <w:t>Obsolete Routines</w:t>
        </w:r>
        <w:r w:rsidR="00D31600">
          <w:rPr>
            <w:noProof/>
            <w:webHidden/>
          </w:rPr>
          <w:tab/>
        </w:r>
        <w:r w:rsidR="00D31600">
          <w:rPr>
            <w:noProof/>
            <w:webHidden/>
          </w:rPr>
          <w:fldChar w:fldCharType="begin"/>
        </w:r>
        <w:r w:rsidR="00D31600">
          <w:rPr>
            <w:noProof/>
            <w:webHidden/>
          </w:rPr>
          <w:instrText xml:space="preserve"> PAGEREF _Toc10445740 \h </w:instrText>
        </w:r>
        <w:r w:rsidR="00D31600">
          <w:rPr>
            <w:noProof/>
            <w:webHidden/>
          </w:rPr>
        </w:r>
        <w:r w:rsidR="00D31600">
          <w:rPr>
            <w:noProof/>
            <w:webHidden/>
          </w:rPr>
          <w:fldChar w:fldCharType="separate"/>
        </w:r>
        <w:r w:rsidR="00D31600">
          <w:rPr>
            <w:noProof/>
            <w:webHidden/>
          </w:rPr>
          <w:t>13</w:t>
        </w:r>
        <w:r w:rsidR="00D31600">
          <w:rPr>
            <w:noProof/>
            <w:webHidden/>
          </w:rPr>
          <w:fldChar w:fldCharType="end"/>
        </w:r>
      </w:hyperlink>
    </w:p>
    <w:p w14:paraId="4C05F683" w14:textId="3B02C9A5" w:rsidR="00D31600" w:rsidRDefault="00B508D4">
      <w:pPr>
        <w:pStyle w:val="TOC2"/>
        <w:tabs>
          <w:tab w:val="right" w:leader="dot" w:pos="9350"/>
        </w:tabs>
        <w:rPr>
          <w:rFonts w:asciiTheme="minorHAnsi" w:eastAsiaTheme="minorEastAsia" w:hAnsiTheme="minorHAnsi" w:cstheme="minorBidi"/>
          <w:noProof/>
          <w:szCs w:val="22"/>
        </w:rPr>
      </w:pPr>
      <w:hyperlink w:anchor="_Toc10445741" w:history="1">
        <w:r w:rsidR="00D31600" w:rsidRPr="001D3B58">
          <w:rPr>
            <w:rStyle w:val="Hyperlink"/>
            <w:noProof/>
          </w:rPr>
          <w:t>Callable Routine</w:t>
        </w:r>
        <w:r w:rsidR="00D31600">
          <w:rPr>
            <w:noProof/>
            <w:webHidden/>
          </w:rPr>
          <w:tab/>
        </w:r>
        <w:r w:rsidR="00D31600">
          <w:rPr>
            <w:noProof/>
            <w:webHidden/>
          </w:rPr>
          <w:fldChar w:fldCharType="begin"/>
        </w:r>
        <w:r w:rsidR="00D31600">
          <w:rPr>
            <w:noProof/>
            <w:webHidden/>
          </w:rPr>
          <w:instrText xml:space="preserve"> PAGEREF _Toc10445741 \h </w:instrText>
        </w:r>
        <w:r w:rsidR="00D31600">
          <w:rPr>
            <w:noProof/>
            <w:webHidden/>
          </w:rPr>
        </w:r>
        <w:r w:rsidR="00D31600">
          <w:rPr>
            <w:noProof/>
            <w:webHidden/>
          </w:rPr>
          <w:fldChar w:fldCharType="separate"/>
        </w:r>
        <w:r w:rsidR="00D31600">
          <w:rPr>
            <w:noProof/>
            <w:webHidden/>
          </w:rPr>
          <w:t>14</w:t>
        </w:r>
        <w:r w:rsidR="00D31600">
          <w:rPr>
            <w:noProof/>
            <w:webHidden/>
          </w:rPr>
          <w:fldChar w:fldCharType="end"/>
        </w:r>
      </w:hyperlink>
    </w:p>
    <w:p w14:paraId="1BCEE62B" w14:textId="192DDAA3" w:rsidR="00D31600" w:rsidRDefault="00B508D4">
      <w:pPr>
        <w:pStyle w:val="TOC2"/>
        <w:tabs>
          <w:tab w:val="right" w:leader="dot" w:pos="9350"/>
        </w:tabs>
        <w:rPr>
          <w:rFonts w:asciiTheme="minorHAnsi" w:eastAsiaTheme="minorEastAsia" w:hAnsiTheme="minorHAnsi" w:cstheme="minorBidi"/>
          <w:noProof/>
          <w:szCs w:val="22"/>
        </w:rPr>
      </w:pPr>
      <w:hyperlink w:anchor="_Toc10445742" w:history="1">
        <w:r w:rsidR="00D31600" w:rsidRPr="001D3B58">
          <w:rPr>
            <w:rStyle w:val="Hyperlink"/>
            <w:noProof/>
          </w:rPr>
          <w:t>Routine List with Descriptions</w:t>
        </w:r>
        <w:r w:rsidR="00D31600">
          <w:rPr>
            <w:noProof/>
            <w:webHidden/>
          </w:rPr>
          <w:tab/>
        </w:r>
        <w:r w:rsidR="00D31600">
          <w:rPr>
            <w:noProof/>
            <w:webHidden/>
          </w:rPr>
          <w:fldChar w:fldCharType="begin"/>
        </w:r>
        <w:r w:rsidR="00D31600">
          <w:rPr>
            <w:noProof/>
            <w:webHidden/>
          </w:rPr>
          <w:instrText xml:space="preserve"> PAGEREF _Toc10445742 \h </w:instrText>
        </w:r>
        <w:r w:rsidR="00D31600">
          <w:rPr>
            <w:noProof/>
            <w:webHidden/>
          </w:rPr>
        </w:r>
        <w:r w:rsidR="00D31600">
          <w:rPr>
            <w:noProof/>
            <w:webHidden/>
          </w:rPr>
          <w:fldChar w:fldCharType="separate"/>
        </w:r>
        <w:r w:rsidR="00D31600">
          <w:rPr>
            <w:noProof/>
            <w:webHidden/>
          </w:rPr>
          <w:t>19</w:t>
        </w:r>
        <w:r w:rsidR="00D31600">
          <w:rPr>
            <w:noProof/>
            <w:webHidden/>
          </w:rPr>
          <w:fldChar w:fldCharType="end"/>
        </w:r>
      </w:hyperlink>
    </w:p>
    <w:p w14:paraId="6B60CCA5" w14:textId="09FBD3DB" w:rsidR="00D31600" w:rsidRDefault="00B508D4">
      <w:pPr>
        <w:pStyle w:val="TOC2"/>
        <w:tabs>
          <w:tab w:val="right" w:leader="dot" w:pos="9350"/>
        </w:tabs>
        <w:rPr>
          <w:rFonts w:asciiTheme="minorHAnsi" w:eastAsiaTheme="minorEastAsia" w:hAnsiTheme="minorHAnsi" w:cstheme="minorBidi"/>
          <w:noProof/>
          <w:szCs w:val="22"/>
        </w:rPr>
      </w:pPr>
      <w:hyperlink w:anchor="_Toc10445743" w:history="1">
        <w:r w:rsidR="00D31600" w:rsidRPr="001D3B58">
          <w:rPr>
            <w:rStyle w:val="Hyperlink"/>
            <w:noProof/>
          </w:rPr>
          <w:t>DGCR* to IB* Namespace Map</w:t>
        </w:r>
        <w:r w:rsidR="00D31600">
          <w:rPr>
            <w:noProof/>
            <w:webHidden/>
          </w:rPr>
          <w:tab/>
        </w:r>
        <w:r w:rsidR="00D31600">
          <w:rPr>
            <w:noProof/>
            <w:webHidden/>
          </w:rPr>
          <w:fldChar w:fldCharType="begin"/>
        </w:r>
        <w:r w:rsidR="00D31600">
          <w:rPr>
            <w:noProof/>
            <w:webHidden/>
          </w:rPr>
          <w:instrText xml:space="preserve"> PAGEREF _Toc10445743 \h </w:instrText>
        </w:r>
        <w:r w:rsidR="00D31600">
          <w:rPr>
            <w:noProof/>
            <w:webHidden/>
          </w:rPr>
        </w:r>
        <w:r w:rsidR="00D31600">
          <w:rPr>
            <w:noProof/>
            <w:webHidden/>
          </w:rPr>
          <w:fldChar w:fldCharType="separate"/>
        </w:r>
        <w:r w:rsidR="00D31600">
          <w:rPr>
            <w:noProof/>
            <w:webHidden/>
          </w:rPr>
          <w:t>59</w:t>
        </w:r>
        <w:r w:rsidR="00D31600">
          <w:rPr>
            <w:noProof/>
            <w:webHidden/>
          </w:rPr>
          <w:fldChar w:fldCharType="end"/>
        </w:r>
      </w:hyperlink>
    </w:p>
    <w:p w14:paraId="7B97CBA7" w14:textId="0CA372A1" w:rsidR="00D31600" w:rsidRDefault="00B508D4">
      <w:pPr>
        <w:pStyle w:val="TOC1"/>
        <w:rPr>
          <w:rFonts w:asciiTheme="minorHAnsi" w:eastAsiaTheme="minorEastAsia" w:hAnsiTheme="minorHAnsi" w:cstheme="minorBidi"/>
          <w:szCs w:val="22"/>
        </w:rPr>
      </w:pPr>
      <w:hyperlink w:anchor="_Toc10445744" w:history="1">
        <w:r w:rsidR="00D31600" w:rsidRPr="001D3B58">
          <w:rPr>
            <w:rStyle w:val="Hyperlink"/>
          </w:rPr>
          <w:t>Files</w:t>
        </w:r>
        <w:r w:rsidR="00D31600">
          <w:rPr>
            <w:webHidden/>
          </w:rPr>
          <w:tab/>
        </w:r>
        <w:r w:rsidR="00D31600">
          <w:rPr>
            <w:webHidden/>
          </w:rPr>
          <w:fldChar w:fldCharType="begin"/>
        </w:r>
        <w:r w:rsidR="00D31600">
          <w:rPr>
            <w:webHidden/>
          </w:rPr>
          <w:instrText xml:space="preserve"> PAGEREF _Toc10445744 \h </w:instrText>
        </w:r>
        <w:r w:rsidR="00D31600">
          <w:rPr>
            <w:webHidden/>
          </w:rPr>
        </w:r>
        <w:r w:rsidR="00D31600">
          <w:rPr>
            <w:webHidden/>
          </w:rPr>
          <w:fldChar w:fldCharType="separate"/>
        </w:r>
        <w:r w:rsidR="00D31600">
          <w:rPr>
            <w:webHidden/>
          </w:rPr>
          <w:t>61</w:t>
        </w:r>
        <w:r w:rsidR="00D31600">
          <w:rPr>
            <w:webHidden/>
          </w:rPr>
          <w:fldChar w:fldCharType="end"/>
        </w:r>
      </w:hyperlink>
    </w:p>
    <w:p w14:paraId="096CAD4C" w14:textId="1AC5D164" w:rsidR="00D31600" w:rsidRDefault="00B508D4">
      <w:pPr>
        <w:pStyle w:val="TOC2"/>
        <w:tabs>
          <w:tab w:val="right" w:leader="dot" w:pos="9350"/>
        </w:tabs>
        <w:rPr>
          <w:rFonts w:asciiTheme="minorHAnsi" w:eastAsiaTheme="minorEastAsia" w:hAnsiTheme="minorHAnsi" w:cstheme="minorBidi"/>
          <w:noProof/>
          <w:szCs w:val="22"/>
        </w:rPr>
      </w:pPr>
      <w:hyperlink w:anchor="_Toc10445745" w:history="1">
        <w:r w:rsidR="00D31600" w:rsidRPr="001D3B58">
          <w:rPr>
            <w:rStyle w:val="Hyperlink"/>
            <w:noProof/>
          </w:rPr>
          <w:t>Globals to Journal</w:t>
        </w:r>
        <w:r w:rsidR="00D31600">
          <w:rPr>
            <w:noProof/>
            <w:webHidden/>
          </w:rPr>
          <w:tab/>
        </w:r>
        <w:r w:rsidR="00D31600">
          <w:rPr>
            <w:noProof/>
            <w:webHidden/>
          </w:rPr>
          <w:fldChar w:fldCharType="begin"/>
        </w:r>
        <w:r w:rsidR="00D31600">
          <w:rPr>
            <w:noProof/>
            <w:webHidden/>
          </w:rPr>
          <w:instrText xml:space="preserve"> PAGEREF _Toc10445745 \h </w:instrText>
        </w:r>
        <w:r w:rsidR="00D31600">
          <w:rPr>
            <w:noProof/>
            <w:webHidden/>
          </w:rPr>
        </w:r>
        <w:r w:rsidR="00D31600">
          <w:rPr>
            <w:noProof/>
            <w:webHidden/>
          </w:rPr>
          <w:fldChar w:fldCharType="separate"/>
        </w:r>
        <w:r w:rsidR="00D31600">
          <w:rPr>
            <w:noProof/>
            <w:webHidden/>
          </w:rPr>
          <w:t>61</w:t>
        </w:r>
        <w:r w:rsidR="00D31600">
          <w:rPr>
            <w:noProof/>
            <w:webHidden/>
          </w:rPr>
          <w:fldChar w:fldCharType="end"/>
        </w:r>
      </w:hyperlink>
    </w:p>
    <w:p w14:paraId="2940F82E" w14:textId="05141CB3" w:rsidR="00D31600" w:rsidRDefault="00B508D4">
      <w:pPr>
        <w:pStyle w:val="TOC2"/>
        <w:tabs>
          <w:tab w:val="right" w:leader="dot" w:pos="9350"/>
        </w:tabs>
        <w:rPr>
          <w:rFonts w:asciiTheme="minorHAnsi" w:eastAsiaTheme="minorEastAsia" w:hAnsiTheme="minorHAnsi" w:cstheme="minorBidi"/>
          <w:noProof/>
          <w:szCs w:val="22"/>
        </w:rPr>
      </w:pPr>
      <w:hyperlink w:anchor="_Toc10445746" w:history="1">
        <w:r w:rsidR="00D31600" w:rsidRPr="001D3B58">
          <w:rPr>
            <w:rStyle w:val="Hyperlink"/>
            <w:noProof/>
          </w:rPr>
          <w:t>File List with Descriptions</w:t>
        </w:r>
        <w:r w:rsidR="00D31600">
          <w:rPr>
            <w:noProof/>
            <w:webHidden/>
          </w:rPr>
          <w:tab/>
        </w:r>
        <w:r w:rsidR="00D31600">
          <w:rPr>
            <w:noProof/>
            <w:webHidden/>
          </w:rPr>
          <w:fldChar w:fldCharType="begin"/>
        </w:r>
        <w:r w:rsidR="00D31600">
          <w:rPr>
            <w:noProof/>
            <w:webHidden/>
          </w:rPr>
          <w:instrText xml:space="preserve"> PAGEREF _Toc10445746 \h </w:instrText>
        </w:r>
        <w:r w:rsidR="00D31600">
          <w:rPr>
            <w:noProof/>
            <w:webHidden/>
          </w:rPr>
        </w:r>
        <w:r w:rsidR="00D31600">
          <w:rPr>
            <w:noProof/>
            <w:webHidden/>
          </w:rPr>
          <w:fldChar w:fldCharType="separate"/>
        </w:r>
        <w:r w:rsidR="00D31600">
          <w:rPr>
            <w:noProof/>
            <w:webHidden/>
          </w:rPr>
          <w:t>61</w:t>
        </w:r>
        <w:r w:rsidR="00D31600">
          <w:rPr>
            <w:noProof/>
            <w:webHidden/>
          </w:rPr>
          <w:fldChar w:fldCharType="end"/>
        </w:r>
      </w:hyperlink>
    </w:p>
    <w:p w14:paraId="3C7DBFB3" w14:textId="1EAEF183" w:rsidR="00D31600" w:rsidRDefault="00B508D4">
      <w:pPr>
        <w:pStyle w:val="TOC2"/>
        <w:tabs>
          <w:tab w:val="right" w:leader="dot" w:pos="9350"/>
        </w:tabs>
        <w:rPr>
          <w:rFonts w:asciiTheme="minorHAnsi" w:eastAsiaTheme="minorEastAsia" w:hAnsiTheme="minorHAnsi" w:cstheme="minorBidi"/>
          <w:noProof/>
          <w:szCs w:val="22"/>
        </w:rPr>
      </w:pPr>
      <w:hyperlink w:anchor="_Toc10445747" w:history="1">
        <w:r w:rsidR="00D31600" w:rsidRPr="001D3B58">
          <w:rPr>
            <w:rStyle w:val="Hyperlink"/>
            <w:noProof/>
          </w:rPr>
          <w:t>Templates</w:t>
        </w:r>
        <w:r w:rsidR="00D31600">
          <w:rPr>
            <w:noProof/>
            <w:webHidden/>
          </w:rPr>
          <w:tab/>
        </w:r>
        <w:r w:rsidR="00D31600">
          <w:rPr>
            <w:noProof/>
            <w:webHidden/>
          </w:rPr>
          <w:fldChar w:fldCharType="begin"/>
        </w:r>
        <w:r w:rsidR="00D31600">
          <w:rPr>
            <w:noProof/>
            <w:webHidden/>
          </w:rPr>
          <w:instrText xml:space="preserve"> PAGEREF _Toc10445747 \h </w:instrText>
        </w:r>
        <w:r w:rsidR="00D31600">
          <w:rPr>
            <w:noProof/>
            <w:webHidden/>
          </w:rPr>
        </w:r>
        <w:r w:rsidR="00D31600">
          <w:rPr>
            <w:noProof/>
            <w:webHidden/>
          </w:rPr>
          <w:fldChar w:fldCharType="separate"/>
        </w:r>
        <w:r w:rsidR="00D31600">
          <w:rPr>
            <w:noProof/>
            <w:webHidden/>
          </w:rPr>
          <w:t>104</w:t>
        </w:r>
        <w:r w:rsidR="00D31600">
          <w:rPr>
            <w:noProof/>
            <w:webHidden/>
          </w:rPr>
          <w:fldChar w:fldCharType="end"/>
        </w:r>
      </w:hyperlink>
    </w:p>
    <w:p w14:paraId="3F2FF857" w14:textId="3B94B991" w:rsidR="00D31600" w:rsidRDefault="00B508D4">
      <w:pPr>
        <w:pStyle w:val="TOC3"/>
        <w:tabs>
          <w:tab w:val="right" w:leader="dot" w:pos="9350"/>
        </w:tabs>
        <w:rPr>
          <w:rFonts w:asciiTheme="minorHAnsi" w:eastAsiaTheme="minorEastAsia" w:hAnsiTheme="minorHAnsi" w:cstheme="minorBidi"/>
          <w:noProof/>
          <w:szCs w:val="22"/>
        </w:rPr>
      </w:pPr>
      <w:hyperlink w:anchor="_Toc10445748" w:history="1">
        <w:r w:rsidR="00D31600" w:rsidRPr="001D3B58">
          <w:rPr>
            <w:rStyle w:val="Hyperlink"/>
            <w:noProof/>
          </w:rPr>
          <w:t>List Templates</w:t>
        </w:r>
        <w:r w:rsidR="00D31600">
          <w:rPr>
            <w:noProof/>
            <w:webHidden/>
          </w:rPr>
          <w:tab/>
        </w:r>
        <w:r w:rsidR="00D31600">
          <w:rPr>
            <w:noProof/>
            <w:webHidden/>
          </w:rPr>
          <w:fldChar w:fldCharType="begin"/>
        </w:r>
        <w:r w:rsidR="00D31600">
          <w:rPr>
            <w:noProof/>
            <w:webHidden/>
          </w:rPr>
          <w:instrText xml:space="preserve"> PAGEREF _Toc10445748 \h </w:instrText>
        </w:r>
        <w:r w:rsidR="00D31600">
          <w:rPr>
            <w:noProof/>
            <w:webHidden/>
          </w:rPr>
        </w:r>
        <w:r w:rsidR="00D31600">
          <w:rPr>
            <w:noProof/>
            <w:webHidden/>
          </w:rPr>
          <w:fldChar w:fldCharType="separate"/>
        </w:r>
        <w:r w:rsidR="00D31600">
          <w:rPr>
            <w:noProof/>
            <w:webHidden/>
          </w:rPr>
          <w:t>104</w:t>
        </w:r>
        <w:r w:rsidR="00D31600">
          <w:rPr>
            <w:noProof/>
            <w:webHidden/>
          </w:rPr>
          <w:fldChar w:fldCharType="end"/>
        </w:r>
      </w:hyperlink>
    </w:p>
    <w:p w14:paraId="2E56F1EE" w14:textId="7018A1F1" w:rsidR="00D31600" w:rsidRDefault="00B508D4">
      <w:pPr>
        <w:pStyle w:val="TOC3"/>
        <w:tabs>
          <w:tab w:val="right" w:leader="dot" w:pos="9350"/>
        </w:tabs>
        <w:rPr>
          <w:rFonts w:asciiTheme="minorHAnsi" w:eastAsiaTheme="minorEastAsia" w:hAnsiTheme="minorHAnsi" w:cstheme="minorBidi"/>
          <w:noProof/>
          <w:szCs w:val="22"/>
        </w:rPr>
      </w:pPr>
      <w:hyperlink w:anchor="_Toc10445749" w:history="1">
        <w:r w:rsidR="00D31600" w:rsidRPr="001D3B58">
          <w:rPr>
            <w:rStyle w:val="Hyperlink"/>
            <w:noProof/>
          </w:rPr>
          <w:t>Input Templates</w:t>
        </w:r>
        <w:r w:rsidR="00D31600">
          <w:rPr>
            <w:noProof/>
            <w:webHidden/>
          </w:rPr>
          <w:tab/>
        </w:r>
        <w:r w:rsidR="00D31600">
          <w:rPr>
            <w:noProof/>
            <w:webHidden/>
          </w:rPr>
          <w:fldChar w:fldCharType="begin"/>
        </w:r>
        <w:r w:rsidR="00D31600">
          <w:rPr>
            <w:noProof/>
            <w:webHidden/>
          </w:rPr>
          <w:instrText xml:space="preserve"> PAGEREF _Toc10445749 \h </w:instrText>
        </w:r>
        <w:r w:rsidR="00D31600">
          <w:rPr>
            <w:noProof/>
            <w:webHidden/>
          </w:rPr>
        </w:r>
        <w:r w:rsidR="00D31600">
          <w:rPr>
            <w:noProof/>
            <w:webHidden/>
          </w:rPr>
          <w:fldChar w:fldCharType="separate"/>
        </w:r>
        <w:r w:rsidR="00D31600">
          <w:rPr>
            <w:noProof/>
            <w:webHidden/>
          </w:rPr>
          <w:t>107</w:t>
        </w:r>
        <w:r w:rsidR="00D31600">
          <w:rPr>
            <w:noProof/>
            <w:webHidden/>
          </w:rPr>
          <w:fldChar w:fldCharType="end"/>
        </w:r>
      </w:hyperlink>
    </w:p>
    <w:p w14:paraId="588C0682" w14:textId="52A53E8B" w:rsidR="00D31600" w:rsidRDefault="00B508D4">
      <w:pPr>
        <w:pStyle w:val="TOC3"/>
        <w:tabs>
          <w:tab w:val="right" w:leader="dot" w:pos="9350"/>
        </w:tabs>
        <w:rPr>
          <w:rFonts w:asciiTheme="minorHAnsi" w:eastAsiaTheme="minorEastAsia" w:hAnsiTheme="minorHAnsi" w:cstheme="minorBidi"/>
          <w:noProof/>
          <w:szCs w:val="22"/>
        </w:rPr>
      </w:pPr>
      <w:hyperlink w:anchor="_Toc10445750" w:history="1">
        <w:r w:rsidR="00D31600" w:rsidRPr="001D3B58">
          <w:rPr>
            <w:rStyle w:val="Hyperlink"/>
            <w:noProof/>
          </w:rPr>
          <w:t>Sort Templates</w:t>
        </w:r>
        <w:r w:rsidR="00D31600">
          <w:rPr>
            <w:noProof/>
            <w:webHidden/>
          </w:rPr>
          <w:tab/>
        </w:r>
        <w:r w:rsidR="00D31600">
          <w:rPr>
            <w:noProof/>
            <w:webHidden/>
          </w:rPr>
          <w:fldChar w:fldCharType="begin"/>
        </w:r>
        <w:r w:rsidR="00D31600">
          <w:rPr>
            <w:noProof/>
            <w:webHidden/>
          </w:rPr>
          <w:instrText xml:space="preserve"> PAGEREF _Toc10445750 \h </w:instrText>
        </w:r>
        <w:r w:rsidR="00D31600">
          <w:rPr>
            <w:noProof/>
            <w:webHidden/>
          </w:rPr>
        </w:r>
        <w:r w:rsidR="00D31600">
          <w:rPr>
            <w:noProof/>
            <w:webHidden/>
          </w:rPr>
          <w:fldChar w:fldCharType="separate"/>
        </w:r>
        <w:r w:rsidR="00D31600">
          <w:rPr>
            <w:noProof/>
            <w:webHidden/>
          </w:rPr>
          <w:t>114</w:t>
        </w:r>
        <w:r w:rsidR="00D31600">
          <w:rPr>
            <w:noProof/>
            <w:webHidden/>
          </w:rPr>
          <w:fldChar w:fldCharType="end"/>
        </w:r>
      </w:hyperlink>
    </w:p>
    <w:p w14:paraId="0EE29B45" w14:textId="07BEEFB1" w:rsidR="00D31600" w:rsidRDefault="00B508D4">
      <w:pPr>
        <w:pStyle w:val="TOC3"/>
        <w:tabs>
          <w:tab w:val="right" w:leader="dot" w:pos="9350"/>
        </w:tabs>
        <w:rPr>
          <w:rFonts w:asciiTheme="minorHAnsi" w:eastAsiaTheme="minorEastAsia" w:hAnsiTheme="minorHAnsi" w:cstheme="minorBidi"/>
          <w:noProof/>
          <w:szCs w:val="22"/>
        </w:rPr>
      </w:pPr>
      <w:hyperlink w:anchor="_Toc10445751" w:history="1">
        <w:r w:rsidR="00D31600" w:rsidRPr="001D3B58">
          <w:rPr>
            <w:rStyle w:val="Hyperlink"/>
            <w:noProof/>
          </w:rPr>
          <w:t>Print Templates</w:t>
        </w:r>
        <w:r w:rsidR="00D31600">
          <w:rPr>
            <w:noProof/>
            <w:webHidden/>
          </w:rPr>
          <w:tab/>
        </w:r>
        <w:r w:rsidR="00D31600">
          <w:rPr>
            <w:noProof/>
            <w:webHidden/>
          </w:rPr>
          <w:fldChar w:fldCharType="begin"/>
        </w:r>
        <w:r w:rsidR="00D31600">
          <w:rPr>
            <w:noProof/>
            <w:webHidden/>
          </w:rPr>
          <w:instrText xml:space="preserve"> PAGEREF _Toc10445751 \h </w:instrText>
        </w:r>
        <w:r w:rsidR="00D31600">
          <w:rPr>
            <w:noProof/>
            <w:webHidden/>
          </w:rPr>
        </w:r>
        <w:r w:rsidR="00D31600">
          <w:rPr>
            <w:noProof/>
            <w:webHidden/>
          </w:rPr>
          <w:fldChar w:fldCharType="separate"/>
        </w:r>
        <w:r w:rsidR="00D31600">
          <w:rPr>
            <w:noProof/>
            <w:webHidden/>
          </w:rPr>
          <w:t>116</w:t>
        </w:r>
        <w:r w:rsidR="00D31600">
          <w:rPr>
            <w:noProof/>
            <w:webHidden/>
          </w:rPr>
          <w:fldChar w:fldCharType="end"/>
        </w:r>
      </w:hyperlink>
    </w:p>
    <w:p w14:paraId="266B6B14" w14:textId="1C4FE2DA" w:rsidR="00D31600" w:rsidRDefault="00B508D4">
      <w:pPr>
        <w:pStyle w:val="TOC2"/>
        <w:tabs>
          <w:tab w:val="right" w:leader="dot" w:pos="9350"/>
        </w:tabs>
        <w:rPr>
          <w:rFonts w:asciiTheme="minorHAnsi" w:eastAsiaTheme="minorEastAsia" w:hAnsiTheme="minorHAnsi" w:cstheme="minorBidi"/>
          <w:noProof/>
          <w:szCs w:val="22"/>
        </w:rPr>
      </w:pPr>
      <w:hyperlink w:anchor="_Toc10445752" w:history="1">
        <w:r w:rsidR="00D31600" w:rsidRPr="001D3B58">
          <w:rPr>
            <w:rStyle w:val="Hyperlink"/>
            <w:noProof/>
          </w:rPr>
          <w:t>File Flow Chart</w:t>
        </w:r>
        <w:r w:rsidR="00D31600">
          <w:rPr>
            <w:noProof/>
            <w:webHidden/>
          </w:rPr>
          <w:tab/>
        </w:r>
        <w:r w:rsidR="00D31600">
          <w:rPr>
            <w:noProof/>
            <w:webHidden/>
          </w:rPr>
          <w:fldChar w:fldCharType="begin"/>
        </w:r>
        <w:r w:rsidR="00D31600">
          <w:rPr>
            <w:noProof/>
            <w:webHidden/>
          </w:rPr>
          <w:instrText xml:space="preserve"> PAGEREF _Toc10445752 \h </w:instrText>
        </w:r>
        <w:r w:rsidR="00D31600">
          <w:rPr>
            <w:noProof/>
            <w:webHidden/>
          </w:rPr>
        </w:r>
        <w:r w:rsidR="00D31600">
          <w:rPr>
            <w:noProof/>
            <w:webHidden/>
          </w:rPr>
          <w:fldChar w:fldCharType="separate"/>
        </w:r>
        <w:r w:rsidR="00D31600">
          <w:rPr>
            <w:noProof/>
            <w:webHidden/>
          </w:rPr>
          <w:t>120</w:t>
        </w:r>
        <w:r w:rsidR="00D31600">
          <w:rPr>
            <w:noProof/>
            <w:webHidden/>
          </w:rPr>
          <w:fldChar w:fldCharType="end"/>
        </w:r>
      </w:hyperlink>
    </w:p>
    <w:p w14:paraId="01F79CE9" w14:textId="5742CE88" w:rsidR="00D31600" w:rsidRDefault="00B508D4">
      <w:pPr>
        <w:pStyle w:val="TOC2"/>
        <w:tabs>
          <w:tab w:val="right" w:leader="dot" w:pos="9350"/>
        </w:tabs>
        <w:rPr>
          <w:rFonts w:asciiTheme="minorHAnsi" w:eastAsiaTheme="minorEastAsia" w:hAnsiTheme="minorHAnsi" w:cstheme="minorBidi"/>
          <w:noProof/>
          <w:szCs w:val="22"/>
        </w:rPr>
      </w:pPr>
      <w:hyperlink w:anchor="_Toc10445753" w:history="1">
        <w:r w:rsidR="00D31600" w:rsidRPr="001D3B58">
          <w:rPr>
            <w:rStyle w:val="Hyperlink"/>
            <w:noProof/>
          </w:rPr>
          <w:t>File Flow Chart</w:t>
        </w:r>
        <w:r w:rsidR="00D31600">
          <w:rPr>
            <w:noProof/>
            <w:webHidden/>
          </w:rPr>
          <w:tab/>
        </w:r>
        <w:r w:rsidR="00D31600">
          <w:rPr>
            <w:noProof/>
            <w:webHidden/>
          </w:rPr>
          <w:fldChar w:fldCharType="begin"/>
        </w:r>
        <w:r w:rsidR="00D31600">
          <w:rPr>
            <w:noProof/>
            <w:webHidden/>
          </w:rPr>
          <w:instrText xml:space="preserve"> PAGEREF _Toc10445753 \h </w:instrText>
        </w:r>
        <w:r w:rsidR="00D31600">
          <w:rPr>
            <w:noProof/>
            <w:webHidden/>
          </w:rPr>
        </w:r>
        <w:r w:rsidR="00D31600">
          <w:rPr>
            <w:noProof/>
            <w:webHidden/>
          </w:rPr>
          <w:fldChar w:fldCharType="separate"/>
        </w:r>
        <w:r w:rsidR="00D31600">
          <w:rPr>
            <w:noProof/>
            <w:webHidden/>
          </w:rPr>
          <w:t>120</w:t>
        </w:r>
        <w:r w:rsidR="00D31600">
          <w:rPr>
            <w:noProof/>
            <w:webHidden/>
          </w:rPr>
          <w:fldChar w:fldCharType="end"/>
        </w:r>
      </w:hyperlink>
    </w:p>
    <w:p w14:paraId="134B446E" w14:textId="2B48C124" w:rsidR="00D31600" w:rsidRDefault="00B508D4">
      <w:pPr>
        <w:pStyle w:val="TOC2"/>
        <w:tabs>
          <w:tab w:val="right" w:leader="dot" w:pos="9350"/>
        </w:tabs>
        <w:rPr>
          <w:rFonts w:asciiTheme="minorHAnsi" w:eastAsiaTheme="minorEastAsia" w:hAnsiTheme="minorHAnsi" w:cstheme="minorBidi"/>
          <w:noProof/>
          <w:szCs w:val="22"/>
        </w:rPr>
      </w:pPr>
      <w:hyperlink w:anchor="_Toc10445754" w:history="1">
        <w:r w:rsidR="00D31600" w:rsidRPr="001D3B58">
          <w:rPr>
            <w:rStyle w:val="Hyperlink"/>
            <w:noProof/>
          </w:rPr>
          <w:t>File Flow Chart</w:t>
        </w:r>
        <w:r w:rsidR="00D31600">
          <w:rPr>
            <w:noProof/>
            <w:webHidden/>
          </w:rPr>
          <w:tab/>
        </w:r>
        <w:r w:rsidR="00D31600">
          <w:rPr>
            <w:noProof/>
            <w:webHidden/>
          </w:rPr>
          <w:fldChar w:fldCharType="begin"/>
        </w:r>
        <w:r w:rsidR="00D31600">
          <w:rPr>
            <w:noProof/>
            <w:webHidden/>
          </w:rPr>
          <w:instrText xml:space="preserve"> PAGEREF _Toc10445754 \h </w:instrText>
        </w:r>
        <w:r w:rsidR="00D31600">
          <w:rPr>
            <w:noProof/>
            <w:webHidden/>
          </w:rPr>
        </w:r>
        <w:r w:rsidR="00D31600">
          <w:rPr>
            <w:noProof/>
            <w:webHidden/>
          </w:rPr>
          <w:fldChar w:fldCharType="separate"/>
        </w:r>
        <w:r w:rsidR="00D31600">
          <w:rPr>
            <w:noProof/>
            <w:webHidden/>
          </w:rPr>
          <w:t>137</w:t>
        </w:r>
        <w:r w:rsidR="00D31600">
          <w:rPr>
            <w:noProof/>
            <w:webHidden/>
          </w:rPr>
          <w:fldChar w:fldCharType="end"/>
        </w:r>
      </w:hyperlink>
    </w:p>
    <w:p w14:paraId="498CE2C4" w14:textId="5522ED0D" w:rsidR="00D31600" w:rsidRDefault="00B508D4">
      <w:pPr>
        <w:pStyle w:val="TOC1"/>
        <w:rPr>
          <w:rFonts w:asciiTheme="minorHAnsi" w:eastAsiaTheme="minorEastAsia" w:hAnsiTheme="minorHAnsi" w:cstheme="minorBidi"/>
          <w:szCs w:val="22"/>
        </w:rPr>
      </w:pPr>
      <w:hyperlink w:anchor="_Toc10445755" w:history="1">
        <w:r w:rsidR="00D31600" w:rsidRPr="001D3B58">
          <w:rPr>
            <w:rStyle w:val="Hyperlink"/>
          </w:rPr>
          <w:t>Exported Options</w:t>
        </w:r>
        <w:r w:rsidR="00D31600">
          <w:rPr>
            <w:webHidden/>
          </w:rPr>
          <w:tab/>
        </w:r>
        <w:r w:rsidR="00D31600">
          <w:rPr>
            <w:webHidden/>
          </w:rPr>
          <w:fldChar w:fldCharType="begin"/>
        </w:r>
        <w:r w:rsidR="00D31600">
          <w:rPr>
            <w:webHidden/>
          </w:rPr>
          <w:instrText xml:space="preserve"> PAGEREF _Toc10445755 \h </w:instrText>
        </w:r>
        <w:r w:rsidR="00D31600">
          <w:rPr>
            <w:webHidden/>
          </w:rPr>
        </w:r>
        <w:r w:rsidR="00D31600">
          <w:rPr>
            <w:webHidden/>
          </w:rPr>
          <w:fldChar w:fldCharType="separate"/>
        </w:r>
        <w:r w:rsidR="00D31600">
          <w:rPr>
            <w:webHidden/>
          </w:rPr>
          <w:t>145</w:t>
        </w:r>
        <w:r w:rsidR="00D31600">
          <w:rPr>
            <w:webHidden/>
          </w:rPr>
          <w:fldChar w:fldCharType="end"/>
        </w:r>
      </w:hyperlink>
    </w:p>
    <w:p w14:paraId="3CE44987" w14:textId="159978A7" w:rsidR="00D31600" w:rsidRDefault="00B508D4">
      <w:pPr>
        <w:pStyle w:val="TOC2"/>
        <w:tabs>
          <w:tab w:val="right" w:leader="dot" w:pos="9350"/>
        </w:tabs>
        <w:rPr>
          <w:rFonts w:asciiTheme="minorHAnsi" w:eastAsiaTheme="minorEastAsia" w:hAnsiTheme="minorHAnsi" w:cstheme="minorBidi"/>
          <w:noProof/>
          <w:szCs w:val="22"/>
        </w:rPr>
      </w:pPr>
      <w:hyperlink w:anchor="_Toc10445756" w:history="1">
        <w:r w:rsidR="00D31600" w:rsidRPr="001D3B58">
          <w:rPr>
            <w:rStyle w:val="Hyperlink"/>
            <w:noProof/>
          </w:rPr>
          <w:t>Menu Diagram</w:t>
        </w:r>
        <w:r w:rsidR="00D31600">
          <w:rPr>
            <w:noProof/>
            <w:webHidden/>
          </w:rPr>
          <w:tab/>
        </w:r>
        <w:r w:rsidR="00D31600">
          <w:rPr>
            <w:noProof/>
            <w:webHidden/>
          </w:rPr>
          <w:fldChar w:fldCharType="begin"/>
        </w:r>
        <w:r w:rsidR="00D31600">
          <w:rPr>
            <w:noProof/>
            <w:webHidden/>
          </w:rPr>
          <w:instrText xml:space="preserve"> PAGEREF _Toc10445756 \h </w:instrText>
        </w:r>
        <w:r w:rsidR="00D31600">
          <w:rPr>
            <w:noProof/>
            <w:webHidden/>
          </w:rPr>
        </w:r>
        <w:r w:rsidR="00D31600">
          <w:rPr>
            <w:noProof/>
            <w:webHidden/>
          </w:rPr>
          <w:fldChar w:fldCharType="separate"/>
        </w:r>
        <w:r w:rsidR="00D31600">
          <w:rPr>
            <w:noProof/>
            <w:webHidden/>
          </w:rPr>
          <w:t>145</w:t>
        </w:r>
        <w:r w:rsidR="00D31600">
          <w:rPr>
            <w:noProof/>
            <w:webHidden/>
          </w:rPr>
          <w:fldChar w:fldCharType="end"/>
        </w:r>
      </w:hyperlink>
    </w:p>
    <w:p w14:paraId="1CE58F18" w14:textId="4205C144" w:rsidR="00D31600" w:rsidRDefault="00B508D4">
      <w:pPr>
        <w:pStyle w:val="TOC2"/>
        <w:tabs>
          <w:tab w:val="right" w:leader="dot" w:pos="9350"/>
        </w:tabs>
        <w:rPr>
          <w:rFonts w:asciiTheme="minorHAnsi" w:eastAsiaTheme="minorEastAsia" w:hAnsiTheme="minorHAnsi" w:cstheme="minorBidi"/>
          <w:noProof/>
          <w:szCs w:val="22"/>
        </w:rPr>
      </w:pPr>
      <w:hyperlink w:anchor="_Toc10445757" w:history="1">
        <w:r w:rsidR="00D31600" w:rsidRPr="001D3B58">
          <w:rPr>
            <w:rStyle w:val="Hyperlink"/>
            <w:noProof/>
          </w:rPr>
          <w:t>Options without Parents</w:t>
        </w:r>
        <w:r w:rsidR="00D31600">
          <w:rPr>
            <w:noProof/>
            <w:webHidden/>
          </w:rPr>
          <w:tab/>
        </w:r>
        <w:r w:rsidR="00D31600">
          <w:rPr>
            <w:noProof/>
            <w:webHidden/>
          </w:rPr>
          <w:fldChar w:fldCharType="begin"/>
        </w:r>
        <w:r w:rsidR="00D31600">
          <w:rPr>
            <w:noProof/>
            <w:webHidden/>
          </w:rPr>
          <w:instrText xml:space="preserve"> PAGEREF _Toc10445757 \h </w:instrText>
        </w:r>
        <w:r w:rsidR="00D31600">
          <w:rPr>
            <w:noProof/>
            <w:webHidden/>
          </w:rPr>
        </w:r>
        <w:r w:rsidR="00D31600">
          <w:rPr>
            <w:noProof/>
            <w:webHidden/>
          </w:rPr>
          <w:fldChar w:fldCharType="separate"/>
        </w:r>
        <w:r w:rsidR="00D31600">
          <w:rPr>
            <w:noProof/>
            <w:webHidden/>
          </w:rPr>
          <w:t>145</w:t>
        </w:r>
        <w:r w:rsidR="00D31600">
          <w:rPr>
            <w:noProof/>
            <w:webHidden/>
          </w:rPr>
          <w:fldChar w:fldCharType="end"/>
        </w:r>
      </w:hyperlink>
    </w:p>
    <w:p w14:paraId="2DAF5766" w14:textId="381A4D03" w:rsidR="00D31600" w:rsidRDefault="00B508D4">
      <w:pPr>
        <w:pStyle w:val="TOC2"/>
        <w:tabs>
          <w:tab w:val="right" w:leader="dot" w:pos="9350"/>
        </w:tabs>
        <w:rPr>
          <w:rFonts w:asciiTheme="minorHAnsi" w:eastAsiaTheme="minorEastAsia" w:hAnsiTheme="minorHAnsi" w:cstheme="minorBidi"/>
          <w:noProof/>
          <w:szCs w:val="22"/>
        </w:rPr>
      </w:pPr>
      <w:hyperlink w:anchor="_Toc10445758" w:history="1">
        <w:r w:rsidR="00D31600" w:rsidRPr="001D3B58">
          <w:rPr>
            <w:rStyle w:val="Hyperlink"/>
            <w:noProof/>
          </w:rPr>
          <w:t>Exported Options</w:t>
        </w:r>
        <w:r w:rsidR="00D31600">
          <w:rPr>
            <w:noProof/>
            <w:webHidden/>
          </w:rPr>
          <w:tab/>
        </w:r>
        <w:r w:rsidR="00D31600">
          <w:rPr>
            <w:noProof/>
            <w:webHidden/>
          </w:rPr>
          <w:fldChar w:fldCharType="begin"/>
        </w:r>
        <w:r w:rsidR="00D31600">
          <w:rPr>
            <w:noProof/>
            <w:webHidden/>
          </w:rPr>
          <w:instrText xml:space="preserve"> PAGEREF _Toc10445758 \h </w:instrText>
        </w:r>
        <w:r w:rsidR="00D31600">
          <w:rPr>
            <w:noProof/>
            <w:webHidden/>
          </w:rPr>
        </w:r>
        <w:r w:rsidR="00D31600">
          <w:rPr>
            <w:noProof/>
            <w:webHidden/>
          </w:rPr>
          <w:fldChar w:fldCharType="separate"/>
        </w:r>
        <w:r w:rsidR="00D31600">
          <w:rPr>
            <w:noProof/>
            <w:webHidden/>
          </w:rPr>
          <w:t>148</w:t>
        </w:r>
        <w:r w:rsidR="00D31600">
          <w:rPr>
            <w:noProof/>
            <w:webHidden/>
          </w:rPr>
          <w:fldChar w:fldCharType="end"/>
        </w:r>
      </w:hyperlink>
    </w:p>
    <w:p w14:paraId="3AB8A910" w14:textId="6A80FE23" w:rsidR="00D31600" w:rsidRDefault="00B508D4">
      <w:pPr>
        <w:pStyle w:val="TOC1"/>
        <w:rPr>
          <w:rFonts w:asciiTheme="minorHAnsi" w:eastAsiaTheme="minorEastAsia" w:hAnsiTheme="minorHAnsi" w:cstheme="minorBidi"/>
          <w:szCs w:val="22"/>
        </w:rPr>
      </w:pPr>
      <w:hyperlink w:anchor="_Toc10445759" w:history="1">
        <w:r w:rsidR="00D31600" w:rsidRPr="001D3B58">
          <w:rPr>
            <w:rStyle w:val="Hyperlink"/>
          </w:rPr>
          <w:t>Archiving and Purging</w:t>
        </w:r>
        <w:r w:rsidR="00D31600">
          <w:rPr>
            <w:webHidden/>
          </w:rPr>
          <w:tab/>
        </w:r>
        <w:r w:rsidR="00D31600">
          <w:rPr>
            <w:webHidden/>
          </w:rPr>
          <w:fldChar w:fldCharType="begin"/>
        </w:r>
        <w:r w:rsidR="00D31600">
          <w:rPr>
            <w:webHidden/>
          </w:rPr>
          <w:instrText xml:space="preserve"> PAGEREF _Toc10445759 \h </w:instrText>
        </w:r>
        <w:r w:rsidR="00D31600">
          <w:rPr>
            <w:webHidden/>
          </w:rPr>
        </w:r>
        <w:r w:rsidR="00D31600">
          <w:rPr>
            <w:webHidden/>
          </w:rPr>
          <w:fldChar w:fldCharType="separate"/>
        </w:r>
        <w:r w:rsidR="00D31600">
          <w:rPr>
            <w:webHidden/>
          </w:rPr>
          <w:t>196</w:t>
        </w:r>
        <w:r w:rsidR="00D31600">
          <w:rPr>
            <w:webHidden/>
          </w:rPr>
          <w:fldChar w:fldCharType="end"/>
        </w:r>
      </w:hyperlink>
    </w:p>
    <w:p w14:paraId="593AAFD1" w14:textId="6C954671" w:rsidR="00D31600" w:rsidRDefault="00B508D4">
      <w:pPr>
        <w:pStyle w:val="TOC1"/>
        <w:rPr>
          <w:rFonts w:asciiTheme="minorHAnsi" w:eastAsiaTheme="minorEastAsia" w:hAnsiTheme="minorHAnsi" w:cstheme="minorBidi"/>
          <w:szCs w:val="22"/>
        </w:rPr>
      </w:pPr>
      <w:hyperlink w:anchor="_Toc10445760" w:history="1">
        <w:r w:rsidR="00D31600" w:rsidRPr="001D3B58">
          <w:rPr>
            <w:rStyle w:val="Hyperlink"/>
          </w:rPr>
          <w:t>External Relations</w:t>
        </w:r>
        <w:r w:rsidR="00D31600">
          <w:rPr>
            <w:webHidden/>
          </w:rPr>
          <w:tab/>
        </w:r>
        <w:r w:rsidR="00D31600">
          <w:rPr>
            <w:webHidden/>
          </w:rPr>
          <w:fldChar w:fldCharType="begin"/>
        </w:r>
        <w:r w:rsidR="00D31600">
          <w:rPr>
            <w:webHidden/>
          </w:rPr>
          <w:instrText xml:space="preserve"> PAGEREF _Toc10445760 \h </w:instrText>
        </w:r>
        <w:r w:rsidR="00D31600">
          <w:rPr>
            <w:webHidden/>
          </w:rPr>
        </w:r>
        <w:r w:rsidR="00D31600">
          <w:rPr>
            <w:webHidden/>
          </w:rPr>
          <w:fldChar w:fldCharType="separate"/>
        </w:r>
        <w:r w:rsidR="00D31600">
          <w:rPr>
            <w:webHidden/>
          </w:rPr>
          <w:t>198</w:t>
        </w:r>
        <w:r w:rsidR="00D31600">
          <w:rPr>
            <w:webHidden/>
          </w:rPr>
          <w:fldChar w:fldCharType="end"/>
        </w:r>
      </w:hyperlink>
    </w:p>
    <w:p w14:paraId="3B77B912" w14:textId="1F36233D" w:rsidR="00D31600" w:rsidRDefault="00B508D4">
      <w:pPr>
        <w:pStyle w:val="TOC1"/>
        <w:rPr>
          <w:rFonts w:asciiTheme="minorHAnsi" w:eastAsiaTheme="minorEastAsia" w:hAnsiTheme="minorHAnsi" w:cstheme="minorBidi"/>
          <w:szCs w:val="22"/>
        </w:rPr>
      </w:pPr>
      <w:hyperlink w:anchor="_Toc10445761" w:history="1">
        <w:r w:rsidR="00D31600" w:rsidRPr="001D3B58">
          <w:rPr>
            <w:rStyle w:val="Hyperlink"/>
          </w:rPr>
          <w:t>Internal Relations</w:t>
        </w:r>
        <w:r w:rsidR="00D31600">
          <w:rPr>
            <w:webHidden/>
          </w:rPr>
          <w:tab/>
        </w:r>
        <w:r w:rsidR="00D31600">
          <w:rPr>
            <w:webHidden/>
          </w:rPr>
          <w:fldChar w:fldCharType="begin"/>
        </w:r>
        <w:r w:rsidR="00D31600">
          <w:rPr>
            <w:webHidden/>
          </w:rPr>
          <w:instrText xml:space="preserve"> PAGEREF _Toc10445761 \h </w:instrText>
        </w:r>
        <w:r w:rsidR="00D31600">
          <w:rPr>
            <w:webHidden/>
          </w:rPr>
        </w:r>
        <w:r w:rsidR="00D31600">
          <w:rPr>
            <w:webHidden/>
          </w:rPr>
          <w:fldChar w:fldCharType="separate"/>
        </w:r>
        <w:r w:rsidR="00D31600">
          <w:rPr>
            <w:webHidden/>
          </w:rPr>
          <w:t>206</w:t>
        </w:r>
        <w:r w:rsidR="00D31600">
          <w:rPr>
            <w:webHidden/>
          </w:rPr>
          <w:fldChar w:fldCharType="end"/>
        </w:r>
      </w:hyperlink>
    </w:p>
    <w:p w14:paraId="7B03C0B3" w14:textId="3D7BAE27" w:rsidR="00D31600" w:rsidRDefault="00B508D4">
      <w:pPr>
        <w:pStyle w:val="TOC1"/>
        <w:rPr>
          <w:rFonts w:asciiTheme="minorHAnsi" w:eastAsiaTheme="minorEastAsia" w:hAnsiTheme="minorHAnsi" w:cstheme="minorBidi"/>
          <w:szCs w:val="22"/>
        </w:rPr>
      </w:pPr>
      <w:hyperlink w:anchor="_Toc10445762" w:history="1">
        <w:r w:rsidR="00D31600" w:rsidRPr="001D3B58">
          <w:rPr>
            <w:rStyle w:val="Hyperlink"/>
          </w:rPr>
          <w:t>Package-wide Variables</w:t>
        </w:r>
        <w:r w:rsidR="00D31600">
          <w:rPr>
            <w:webHidden/>
          </w:rPr>
          <w:tab/>
        </w:r>
        <w:r w:rsidR="00D31600">
          <w:rPr>
            <w:webHidden/>
          </w:rPr>
          <w:fldChar w:fldCharType="begin"/>
        </w:r>
        <w:r w:rsidR="00D31600">
          <w:rPr>
            <w:webHidden/>
          </w:rPr>
          <w:instrText xml:space="preserve"> PAGEREF _Toc10445762 \h </w:instrText>
        </w:r>
        <w:r w:rsidR="00D31600">
          <w:rPr>
            <w:webHidden/>
          </w:rPr>
        </w:r>
        <w:r w:rsidR="00D31600">
          <w:rPr>
            <w:webHidden/>
          </w:rPr>
          <w:fldChar w:fldCharType="separate"/>
        </w:r>
        <w:r w:rsidR="00D31600">
          <w:rPr>
            <w:webHidden/>
          </w:rPr>
          <w:t>208</w:t>
        </w:r>
        <w:r w:rsidR="00D31600">
          <w:rPr>
            <w:webHidden/>
          </w:rPr>
          <w:fldChar w:fldCharType="end"/>
        </w:r>
      </w:hyperlink>
    </w:p>
    <w:p w14:paraId="5A049913" w14:textId="3F0E9A47" w:rsidR="00D31600" w:rsidRDefault="00B508D4">
      <w:pPr>
        <w:pStyle w:val="TOC1"/>
        <w:rPr>
          <w:rFonts w:asciiTheme="minorHAnsi" w:eastAsiaTheme="minorEastAsia" w:hAnsiTheme="minorHAnsi" w:cstheme="minorBidi"/>
          <w:szCs w:val="22"/>
        </w:rPr>
      </w:pPr>
      <w:hyperlink w:anchor="_Toc10445763" w:history="1">
        <w:r w:rsidR="00D31600" w:rsidRPr="001D3B58">
          <w:rPr>
            <w:rStyle w:val="Hyperlink"/>
          </w:rPr>
          <w:t>How to Generate On-Line Documentation</w:t>
        </w:r>
        <w:r w:rsidR="00D31600">
          <w:rPr>
            <w:webHidden/>
          </w:rPr>
          <w:tab/>
        </w:r>
        <w:r w:rsidR="00D31600">
          <w:rPr>
            <w:webHidden/>
          </w:rPr>
          <w:fldChar w:fldCharType="begin"/>
        </w:r>
        <w:r w:rsidR="00D31600">
          <w:rPr>
            <w:webHidden/>
          </w:rPr>
          <w:instrText xml:space="preserve"> PAGEREF _Toc10445763 \h </w:instrText>
        </w:r>
        <w:r w:rsidR="00D31600">
          <w:rPr>
            <w:webHidden/>
          </w:rPr>
        </w:r>
        <w:r w:rsidR="00D31600">
          <w:rPr>
            <w:webHidden/>
          </w:rPr>
          <w:fldChar w:fldCharType="separate"/>
        </w:r>
        <w:r w:rsidR="00D31600">
          <w:rPr>
            <w:webHidden/>
          </w:rPr>
          <w:t>210</w:t>
        </w:r>
        <w:r w:rsidR="00D31600">
          <w:rPr>
            <w:webHidden/>
          </w:rPr>
          <w:fldChar w:fldCharType="end"/>
        </w:r>
      </w:hyperlink>
    </w:p>
    <w:p w14:paraId="7D714617" w14:textId="38D9EC7D" w:rsidR="00D31600" w:rsidRDefault="00B508D4">
      <w:pPr>
        <w:pStyle w:val="TOC1"/>
        <w:rPr>
          <w:rFonts w:asciiTheme="minorHAnsi" w:eastAsiaTheme="minorEastAsia" w:hAnsiTheme="minorHAnsi" w:cstheme="minorBidi"/>
          <w:szCs w:val="22"/>
        </w:rPr>
      </w:pPr>
      <w:hyperlink w:anchor="_Toc10445764" w:history="1">
        <w:r w:rsidR="00D31600" w:rsidRPr="001D3B58">
          <w:rPr>
            <w:rStyle w:val="Hyperlink"/>
          </w:rPr>
          <w:t>Security</w:t>
        </w:r>
        <w:r w:rsidR="00D31600">
          <w:rPr>
            <w:webHidden/>
          </w:rPr>
          <w:tab/>
        </w:r>
        <w:r w:rsidR="00D31600">
          <w:rPr>
            <w:webHidden/>
          </w:rPr>
          <w:fldChar w:fldCharType="begin"/>
        </w:r>
        <w:r w:rsidR="00D31600">
          <w:rPr>
            <w:webHidden/>
          </w:rPr>
          <w:instrText xml:space="preserve"> PAGEREF _Toc10445764 \h </w:instrText>
        </w:r>
        <w:r w:rsidR="00D31600">
          <w:rPr>
            <w:webHidden/>
          </w:rPr>
        </w:r>
        <w:r w:rsidR="00D31600">
          <w:rPr>
            <w:webHidden/>
          </w:rPr>
          <w:fldChar w:fldCharType="separate"/>
        </w:r>
        <w:r w:rsidR="00D31600">
          <w:rPr>
            <w:webHidden/>
          </w:rPr>
          <w:t>212</w:t>
        </w:r>
        <w:r w:rsidR="00D31600">
          <w:rPr>
            <w:webHidden/>
          </w:rPr>
          <w:fldChar w:fldCharType="end"/>
        </w:r>
      </w:hyperlink>
    </w:p>
    <w:p w14:paraId="7D9AD889" w14:textId="1E22A502" w:rsidR="00D31600" w:rsidRDefault="00B508D4">
      <w:pPr>
        <w:pStyle w:val="TOC2"/>
        <w:tabs>
          <w:tab w:val="right" w:leader="dot" w:pos="9350"/>
        </w:tabs>
        <w:rPr>
          <w:rFonts w:asciiTheme="minorHAnsi" w:eastAsiaTheme="minorEastAsia" w:hAnsiTheme="minorHAnsi" w:cstheme="minorBidi"/>
          <w:noProof/>
          <w:szCs w:val="22"/>
        </w:rPr>
      </w:pPr>
      <w:hyperlink w:anchor="_Toc10445765" w:history="1">
        <w:r w:rsidR="00D31600" w:rsidRPr="001D3B58">
          <w:rPr>
            <w:rStyle w:val="Hyperlink"/>
            <w:noProof/>
          </w:rPr>
          <w:t>File Protection</w:t>
        </w:r>
        <w:r w:rsidR="00D31600">
          <w:rPr>
            <w:noProof/>
            <w:webHidden/>
          </w:rPr>
          <w:tab/>
        </w:r>
        <w:r w:rsidR="00D31600">
          <w:rPr>
            <w:noProof/>
            <w:webHidden/>
          </w:rPr>
          <w:fldChar w:fldCharType="begin"/>
        </w:r>
        <w:r w:rsidR="00D31600">
          <w:rPr>
            <w:noProof/>
            <w:webHidden/>
          </w:rPr>
          <w:instrText xml:space="preserve"> PAGEREF _Toc10445765 \h </w:instrText>
        </w:r>
        <w:r w:rsidR="00D31600">
          <w:rPr>
            <w:noProof/>
            <w:webHidden/>
          </w:rPr>
        </w:r>
        <w:r w:rsidR="00D31600">
          <w:rPr>
            <w:noProof/>
            <w:webHidden/>
          </w:rPr>
          <w:fldChar w:fldCharType="separate"/>
        </w:r>
        <w:r w:rsidR="00D31600">
          <w:rPr>
            <w:noProof/>
            <w:webHidden/>
          </w:rPr>
          <w:t>212</w:t>
        </w:r>
        <w:r w:rsidR="00D31600">
          <w:rPr>
            <w:noProof/>
            <w:webHidden/>
          </w:rPr>
          <w:fldChar w:fldCharType="end"/>
        </w:r>
      </w:hyperlink>
    </w:p>
    <w:p w14:paraId="38720D76" w14:textId="1DBFCA28" w:rsidR="00D31600" w:rsidRDefault="00B508D4">
      <w:pPr>
        <w:pStyle w:val="TOC1"/>
        <w:rPr>
          <w:rFonts w:asciiTheme="minorHAnsi" w:eastAsiaTheme="minorEastAsia" w:hAnsiTheme="minorHAnsi" w:cstheme="minorBidi"/>
          <w:szCs w:val="22"/>
        </w:rPr>
      </w:pPr>
      <w:hyperlink w:anchor="_Toc10445766" w:history="1">
        <w:r w:rsidR="00D31600" w:rsidRPr="001D3B58">
          <w:rPr>
            <w:rStyle w:val="Hyperlink"/>
          </w:rPr>
          <w:t>Glossary</w:t>
        </w:r>
        <w:r w:rsidR="00D31600">
          <w:rPr>
            <w:webHidden/>
          </w:rPr>
          <w:tab/>
        </w:r>
        <w:r w:rsidR="00D31600">
          <w:rPr>
            <w:webHidden/>
          </w:rPr>
          <w:fldChar w:fldCharType="begin"/>
        </w:r>
        <w:r w:rsidR="00D31600">
          <w:rPr>
            <w:webHidden/>
          </w:rPr>
          <w:instrText xml:space="preserve"> PAGEREF _Toc10445766 \h </w:instrText>
        </w:r>
        <w:r w:rsidR="00D31600">
          <w:rPr>
            <w:webHidden/>
          </w:rPr>
        </w:r>
        <w:r w:rsidR="00D31600">
          <w:rPr>
            <w:webHidden/>
          </w:rPr>
          <w:fldChar w:fldCharType="separate"/>
        </w:r>
        <w:r w:rsidR="00D31600">
          <w:rPr>
            <w:webHidden/>
          </w:rPr>
          <w:t>214</w:t>
        </w:r>
        <w:r w:rsidR="00D31600">
          <w:rPr>
            <w:webHidden/>
          </w:rPr>
          <w:fldChar w:fldCharType="end"/>
        </w:r>
      </w:hyperlink>
    </w:p>
    <w:p w14:paraId="335A136B" w14:textId="2BF3D1B4"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7"/>
          <w:footerReference w:type="even" r:id="rId28"/>
          <w:footerReference w:type="default" r:id="rId29"/>
          <w:headerReference w:type="first" r:id="rId30"/>
          <w:footerReference w:type="first" r:id="rId31"/>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32" w:name="_Toc200787515"/>
      <w:bookmarkStart w:id="33" w:name="_Toc442890951"/>
      <w:bookmarkStart w:id="34" w:name="_Toc10445725"/>
      <w:r w:rsidRPr="0002501E">
        <w:lastRenderedPageBreak/>
        <w:t>Introduction</w:t>
      </w:r>
      <w:bookmarkEnd w:id="32"/>
      <w:bookmarkEnd w:id="33"/>
      <w:bookmarkEnd w:id="34"/>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w:t>
      </w:r>
      <w:proofErr w:type="gramStart"/>
      <w:r w:rsidR="00531745" w:rsidRPr="0002501E">
        <w:rPr>
          <w:rFonts w:ascii="Times New Roman" w:hAnsi="Times New Roman"/>
          <w:sz w:val="22"/>
          <w:szCs w:val="22"/>
        </w:rPr>
        <w:t>for the purpose of</w:t>
      </w:r>
      <w:proofErr w:type="gramEnd"/>
      <w:r w:rsidR="00531745" w:rsidRPr="0002501E">
        <w:rPr>
          <w:rFonts w:ascii="Times New Roman" w:hAnsi="Times New Roman"/>
          <w:sz w:val="22"/>
          <w:szCs w:val="22"/>
        </w:rPr>
        <w:t xml:space="preserve">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32"/>
          <w:footerReference w:type="even" r:id="rId33"/>
          <w:footerReference w:type="default" r:id="rId34"/>
          <w:headerReference w:type="first" r:id="rId35"/>
          <w:footerReference w:type="first" r:id="rId36"/>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40" w:name="_Toc200787516"/>
      <w:bookmarkStart w:id="41" w:name="_Toc442890952"/>
      <w:bookmarkStart w:id="42" w:name="_Toc10445726"/>
      <w:r w:rsidRPr="0002501E">
        <w:lastRenderedPageBreak/>
        <w:t>Orientation</w:t>
      </w:r>
      <w:bookmarkEnd w:id="40"/>
      <w:bookmarkEnd w:id="41"/>
      <w:bookmarkEnd w:id="42"/>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w:t>
      </w:r>
      <w:proofErr w:type="spellStart"/>
      <w:r w:rsidRPr="0002501E">
        <w:rPr>
          <w:rFonts w:ascii="Times New Roman" w:hAnsi="Times New Roman"/>
          <w:b/>
          <w:sz w:val="22"/>
          <w:szCs w:val="22"/>
        </w:rPr>
        <w:t>Qume</w:t>
      </w:r>
      <w:proofErr w:type="spellEnd"/>
      <w:r w:rsidRPr="0002501E">
        <w:rPr>
          <w:rFonts w:ascii="Times New Roman" w:hAnsi="Times New Roman"/>
          <w:b/>
          <w:sz w:val="22"/>
          <w:szCs w:val="22"/>
        </w:rPr>
        <w:t xml:space="preserv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It is very important that you set up your </w:t>
      </w:r>
      <w:proofErr w:type="spellStart"/>
      <w:r w:rsidRPr="0002501E">
        <w:rPr>
          <w:rFonts w:ascii="Times New Roman" w:hAnsi="Times New Roman"/>
          <w:sz w:val="22"/>
          <w:szCs w:val="22"/>
        </w:rPr>
        <w:t>Qume</w:t>
      </w:r>
      <w:proofErr w:type="spellEnd"/>
      <w:r w:rsidRPr="0002501E">
        <w:rPr>
          <w:rFonts w:ascii="Times New Roman" w:hAnsi="Times New Roman"/>
          <w:sz w:val="22"/>
          <w:szCs w:val="22"/>
        </w:rPr>
        <w:t xml:space="preserv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w:t>
      </w:r>
      <w:proofErr w:type="gramStart"/>
      <w:r w:rsidRPr="0002501E">
        <w:rPr>
          <w:rFonts w:ascii="Times New Roman" w:hAnsi="Times New Roman"/>
          <w:sz w:val="22"/>
          <w:szCs w:val="22"/>
        </w:rPr>
        <w:t>&gt;  &lt;</w:t>
      </w:r>
      <w:proofErr w:type="gramEnd"/>
      <w:r w:rsidRPr="0002501E">
        <w:rPr>
          <w:rFonts w:ascii="Times New Roman" w:hAnsi="Times New Roman"/>
          <w:sz w:val="22"/>
          <w:szCs w:val="22"/>
        </w:rPr>
        <w: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43" w:name="_Toc200787517"/>
      <w:bookmarkStart w:id="44" w:name="_Toc442890953"/>
      <w:bookmarkStart w:id="45" w:name="_Toc10445727"/>
      <w:r w:rsidRPr="0002501E">
        <w:lastRenderedPageBreak/>
        <w:t>General Information</w:t>
      </w:r>
      <w:bookmarkEnd w:id="43"/>
      <w:bookmarkEnd w:id="44"/>
      <w:bookmarkEnd w:id="45"/>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46" w:name="_Toc200787518"/>
      <w:bookmarkStart w:id="47" w:name="_Toc442890954"/>
      <w:bookmarkStart w:id="48" w:name="_Toc10445728"/>
      <w:r w:rsidRPr="0002501E">
        <w:t>Namespace Conventions</w:t>
      </w:r>
      <w:bookmarkEnd w:id="46"/>
      <w:bookmarkEnd w:id="47"/>
      <w:bookmarkEnd w:id="48"/>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49" w:name="_Toc200787519"/>
      <w:bookmarkStart w:id="50" w:name="_Toc442890955"/>
      <w:bookmarkStart w:id="51" w:name="_Toc10445729"/>
      <w:r w:rsidRPr="0002501E">
        <w:t>Integrity Checker</w:t>
      </w:r>
      <w:bookmarkEnd w:id="49"/>
      <w:bookmarkEnd w:id="50"/>
      <w:bookmarkEnd w:id="51"/>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52" w:name="_Toc200787520"/>
      <w:bookmarkStart w:id="53" w:name="_Toc442890956"/>
      <w:bookmarkStart w:id="54" w:name="_Toc10445730"/>
      <w:r w:rsidRPr="0002501E">
        <w:t>SACC Exemptions/Non-Standard Code</w:t>
      </w:r>
      <w:bookmarkEnd w:id="52"/>
      <w:bookmarkEnd w:id="53"/>
      <w:bookmarkEnd w:id="54"/>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55" w:name="_Toc200787521"/>
      <w:bookmarkStart w:id="56" w:name="_Toc442890957"/>
      <w:bookmarkStart w:id="57" w:name="_Toc10445731"/>
      <w:r w:rsidRPr="0002501E">
        <w:t>Resource Requirements</w:t>
      </w:r>
      <w:bookmarkEnd w:id="55"/>
      <w:bookmarkEnd w:id="56"/>
      <w:bookmarkEnd w:id="57"/>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Resource requirements for Integrated Billing version 1.0 were measured in </w:t>
      </w:r>
      <w:proofErr w:type="gramStart"/>
      <w:r w:rsidRPr="0002501E">
        <w:rPr>
          <w:rFonts w:ascii="Times New Roman" w:hAnsi="Times New Roman"/>
          <w:sz w:val="22"/>
          <w:szCs w:val="22"/>
        </w:rPr>
        <w:t>great detail</w:t>
      </w:r>
      <w:proofErr w:type="gramEnd"/>
      <w:r w:rsidRPr="0002501E">
        <w:rPr>
          <w:rFonts w:ascii="Times New Roman" w:hAnsi="Times New Roman"/>
          <w:sz w:val="22"/>
          <w:szCs w:val="22"/>
        </w:rPr>
        <w:t>,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 xml:space="preserve">The Encounter Form Utilities require a small amount of additional capacity to edit and store the format of the encounter forms.  Please note that the standard partition size has been increased to 40K.  You will need to increase your partition size to the new standard </w:t>
      </w:r>
      <w:proofErr w:type="gramStart"/>
      <w:r w:rsidRPr="0002501E">
        <w:rPr>
          <w:rFonts w:ascii="Times New Roman" w:hAnsi="Times New Roman"/>
          <w:sz w:val="22"/>
          <w:szCs w:val="22"/>
        </w:rPr>
        <w:t>in order to</w:t>
      </w:r>
      <w:proofErr w:type="gramEnd"/>
      <w:r w:rsidRPr="0002501E">
        <w:rPr>
          <w:rFonts w:ascii="Times New Roman" w:hAnsi="Times New Roman"/>
          <w:sz w:val="22"/>
          <w:szCs w:val="22"/>
        </w:rPr>
        <w:t xml:space="preserve">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58" w:name="_Toc200787522"/>
      <w:bookmarkStart w:id="59" w:name="_Toc442890958"/>
      <w:bookmarkStart w:id="60" w:name="_Toc10445732"/>
      <w:r w:rsidRPr="0002501E">
        <w:lastRenderedPageBreak/>
        <w:t>Implementation and Maintenance</w:t>
      </w:r>
      <w:bookmarkEnd w:id="58"/>
      <w:bookmarkEnd w:id="59"/>
      <w:bookmarkEnd w:id="60"/>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and others that may be used by each site to define their own configuration.  The Ambulatory Surgery Maintenance Menu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61" w:name="_Toc200787523"/>
      <w:bookmarkStart w:id="62" w:name="_Toc442890959"/>
      <w:bookmarkStart w:id="63" w:name="_Toc10445733"/>
      <w:r w:rsidRPr="0002501E">
        <w:t>Implementing Claims Tracking</w:t>
      </w:r>
      <w:bookmarkEnd w:id="61"/>
      <w:bookmarkEnd w:id="62"/>
      <w:bookmarkEnd w:id="63"/>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w:t>
      </w:r>
      <w:proofErr w:type="gramStart"/>
      <w:r w:rsidRPr="0002501E">
        <w:rPr>
          <w:rFonts w:ascii="Times New Roman" w:hAnsi="Times New Roman"/>
          <w:sz w:val="22"/>
          <w:szCs w:val="22"/>
        </w:rPr>
        <w:t>has the ability to</w:t>
      </w:r>
      <w:proofErr w:type="gramEnd"/>
      <w:r w:rsidRPr="0002501E">
        <w:rPr>
          <w:rFonts w:ascii="Times New Roman" w:hAnsi="Times New Roman"/>
          <w:sz w:val="22"/>
          <w:szCs w:val="22"/>
        </w:rPr>
        <w:t xml:space="preserve">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w:t>
      </w:r>
      <w:proofErr w:type="gramStart"/>
      <w:r w:rsidRPr="0002501E">
        <w:rPr>
          <w:rFonts w:ascii="Times New Roman" w:hAnsi="Times New Roman"/>
          <w:sz w:val="22"/>
          <w:szCs w:val="22"/>
        </w:rPr>
        <w:t>at a later date</w:t>
      </w:r>
      <w:proofErr w:type="gramEnd"/>
      <w:r w:rsidRPr="0002501E">
        <w:rPr>
          <w:rFonts w:ascii="Times New Roman" w:hAnsi="Times New Roman"/>
          <w:sz w:val="22"/>
          <w:szCs w:val="22"/>
        </w:rPr>
        <w:t>.</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64" w:name="_Toc200787524"/>
      <w:bookmarkStart w:id="65" w:name="_Toc442890960"/>
      <w:bookmarkStart w:id="66" w:name="_Toc10445734"/>
      <w:r w:rsidRPr="0002501E">
        <w:t>Implementing Encounter Forms</w:t>
      </w:r>
      <w:bookmarkEnd w:id="64"/>
      <w:bookmarkEnd w:id="65"/>
      <w:bookmarkEnd w:id="66"/>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67" w:name="_Toc200787525"/>
      <w:bookmarkStart w:id="68" w:name="_Toc442890961"/>
      <w:bookmarkStart w:id="69" w:name="_Toc10445735"/>
      <w:r w:rsidRPr="0002501E">
        <w:t>Implementing Insurance Data Capture</w:t>
      </w:r>
      <w:bookmarkEnd w:id="67"/>
      <w:bookmarkEnd w:id="68"/>
      <w:bookmarkEnd w:id="69"/>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print a list of all active and inactive insurance companies along with their addresses.  There are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70" w:name="_Toc200787526"/>
      <w:bookmarkStart w:id="71" w:name="_Toc442890962"/>
      <w:bookmarkStart w:id="72" w:name="_Toc10445736"/>
      <w:r w:rsidRPr="0002501E">
        <w:t>Implementing Patient Billing</w:t>
      </w:r>
      <w:bookmarkEnd w:id="70"/>
      <w:bookmarkEnd w:id="71"/>
      <w:bookmarkEnd w:id="72"/>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w:t>
      </w:r>
      <w:proofErr w:type="gramStart"/>
      <w:r w:rsidRPr="0002501E">
        <w:rPr>
          <w:rFonts w:ascii="Times New Roman" w:hAnsi="Times New Roman"/>
          <w:sz w:val="22"/>
          <w:szCs w:val="22"/>
        </w:rPr>
        <w:t>Ins</w:t>
      </w:r>
      <w:proofErr w:type="gramEnd"/>
      <w:r w:rsidRPr="0002501E">
        <w:rPr>
          <w:rFonts w:ascii="Times New Roman" w:hAnsi="Times New Roman"/>
          <w:sz w:val="22"/>
          <w:szCs w:val="22"/>
        </w:rPr>
        <w:t xml:space="preserve">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73" w:name="_Toc200787527"/>
      <w:bookmarkStart w:id="74" w:name="_Toc442890963"/>
      <w:bookmarkStart w:id="75" w:name="_Toc10445737"/>
      <w:r w:rsidRPr="0002501E">
        <w:t>Implementing Third Party Billing</w:t>
      </w:r>
      <w:bookmarkEnd w:id="73"/>
      <w:bookmarkEnd w:id="74"/>
      <w:bookmarkEnd w:id="75"/>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5"/>
          <w:headerReference w:type="default" r:id="rId46"/>
          <w:footerReference w:type="default" r:id="rId47"/>
          <w:headerReference w:type="first" r:id="rId48"/>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78" w:name="_Toc200787528"/>
      <w:bookmarkStart w:id="79" w:name="_Toc442890964"/>
      <w:bookmarkStart w:id="80" w:name="_Toc10445738"/>
      <w:r w:rsidRPr="0002501E">
        <w:lastRenderedPageBreak/>
        <w:t>Routines</w:t>
      </w:r>
      <w:bookmarkEnd w:id="78"/>
      <w:bookmarkEnd w:id="79"/>
      <w:bookmarkEnd w:id="80"/>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81" w:name="_Toc200787529"/>
      <w:bookmarkStart w:id="82" w:name="_Toc442890965"/>
      <w:bookmarkStart w:id="83" w:name="_Toc10445739"/>
      <w:r w:rsidRPr="0002501E">
        <w:t>Routines to Map</w:t>
      </w:r>
      <w:bookmarkEnd w:id="81"/>
      <w:bookmarkEnd w:id="82"/>
      <w:bookmarkEnd w:id="83"/>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84" w:name="_Toc200787530"/>
      <w:bookmarkStart w:id="85" w:name="_Toc442890966"/>
      <w:bookmarkStart w:id="86" w:name="_Toc10445740"/>
      <w:r w:rsidRPr="0002501E">
        <w:t>Obsolete Routines</w:t>
      </w:r>
      <w:bookmarkEnd w:id="84"/>
      <w:bookmarkEnd w:id="85"/>
      <w:bookmarkEnd w:id="86"/>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87" w:name="_Toc200787531"/>
    </w:p>
    <w:p w14:paraId="335A145F" w14:textId="77777777" w:rsidR="00CE3549" w:rsidRPr="0002501E" w:rsidRDefault="00CE3549" w:rsidP="00797813">
      <w:pPr>
        <w:pStyle w:val="Heading2"/>
      </w:pPr>
      <w:r w:rsidRPr="0002501E">
        <w:br w:type="page"/>
      </w:r>
      <w:bookmarkStart w:id="88" w:name="_Toc442890967"/>
      <w:bookmarkStart w:id="89" w:name="_Toc10445741"/>
      <w:r w:rsidR="00797813" w:rsidRPr="0002501E">
        <w:lastRenderedPageBreak/>
        <w:t>Callable Routine</w:t>
      </w:r>
      <w:bookmarkEnd w:id="88"/>
      <w:bookmarkEnd w:id="89"/>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proofErr w:type="spellStart"/>
            <w:r w:rsidRPr="0002501E">
              <w:rPr>
                <w:rFonts w:ascii="Times New Roman" w:hAnsi="Times New Roman"/>
                <w:b/>
                <w:sz w:val="22"/>
                <w:szCs w:val="22"/>
              </w:rPr>
              <w:t>Tag^Routine</w:t>
            </w:r>
            <w:proofErr w:type="spellEnd"/>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w:t>
            </w:r>
            <w:proofErr w:type="gramStart"/>
            <w:r w:rsidRPr="0002501E">
              <w:rPr>
                <w:rFonts w:ascii="Times New Roman" w:hAnsi="Times New Roman"/>
                <w:sz w:val="22"/>
                <w:szCs w:val="22"/>
              </w:rPr>
              <w:t>DFN,+</w:t>
            </w:r>
            <w:proofErr w:type="gramEnd"/>
            <w:r w:rsidRPr="0002501E">
              <w:rPr>
                <w:rFonts w:ascii="Times New Roman" w:hAnsi="Times New Roman"/>
                <w:sz w:val="22"/>
                <w:szCs w:val="22"/>
              </w:rPr>
              <w:t>$G(^DGPM(+DGPMCA,0)))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 xml:space="preserve">It will return the 0, 1, and 2 nodes for each entry in the INSURANCE TYPE sub-file and the 0 node from the GROUP INSURANCE PLAN file (#355.3) in a 2 dimensional array, </w:t>
            </w:r>
            <w:proofErr w:type="gramStart"/>
            <w:r w:rsidRPr="0002501E">
              <w:rPr>
                <w:rFonts w:ascii="Times New Roman" w:hAnsi="Times New Roman"/>
                <w:sz w:val="22"/>
                <w:szCs w:val="22"/>
              </w:rPr>
              <w:t>Array(</w:t>
            </w:r>
            <w:proofErr w:type="gramEnd"/>
            <w:r w:rsidRPr="0002501E">
              <w:rPr>
                <w:rFonts w:ascii="Times New Roman" w:hAnsi="Times New Roman"/>
                <w:sz w:val="22"/>
                <w:szCs w:val="22"/>
              </w:rPr>
              <w:t xml:space="preserve">x, node).  The array element </w:t>
            </w:r>
            <w:proofErr w:type="gramStart"/>
            <w:r w:rsidRPr="0002501E">
              <w:rPr>
                <w:rFonts w:ascii="Times New Roman" w:hAnsi="Times New Roman"/>
                <w:sz w:val="22"/>
                <w:szCs w:val="22"/>
              </w:rPr>
              <w:t>Array(</w:t>
            </w:r>
            <w:proofErr w:type="gramEnd"/>
            <w:r w:rsidRPr="0002501E">
              <w:rPr>
                <w:rFonts w:ascii="Times New Roman" w:hAnsi="Times New Roman"/>
                <w:sz w:val="22"/>
                <w:szCs w:val="22"/>
              </w:rPr>
              <w:t>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w:t>
            </w:r>
            <w:proofErr w:type="gramStart"/>
            <w:r w:rsidRPr="0002501E">
              <w:rPr>
                <w:rFonts w:ascii="Times New Roman" w:hAnsi="Times New Roman"/>
                <w:sz w:val="22"/>
                <w:szCs w:val="22"/>
              </w:rPr>
              <w:t>1,IBDT</w:t>
            </w:r>
            <w:proofErr w:type="gramEnd"/>
            <w:r w:rsidRPr="0002501E">
              <w:rPr>
                <w:rFonts w:ascii="Times New Roman" w:hAnsi="Times New Roman"/>
                <w:sz w:val="22"/>
                <w:szCs w:val="22"/>
              </w:rPr>
              <w: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 xml:space="preserve">DISP^IBAPDX1(in, </w:t>
            </w:r>
            <w:proofErr w:type="spellStart"/>
            <w:r w:rsidRPr="0002501E">
              <w:rPr>
                <w:rFonts w:ascii="Times New Roman" w:hAnsi="Times New Roman"/>
                <w:sz w:val="22"/>
                <w:szCs w:val="22"/>
              </w:rPr>
              <w:t>sptr</w:t>
            </w:r>
            <w:proofErr w:type="spellEnd"/>
            <w:r w:rsidRPr="0002501E">
              <w:rPr>
                <w:rFonts w:ascii="Times New Roman" w:hAnsi="Times New Roman"/>
                <w:sz w:val="22"/>
                <w:szCs w:val="22"/>
              </w:rPr>
              <w:t>,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w:t>
            </w:r>
            <w:proofErr w:type="gramStart"/>
            <w:r w:rsidRPr="0002501E">
              <w:rPr>
                <w:rFonts w:ascii="Times New Roman" w:hAnsi="Times New Roman"/>
                <w:sz w:val="22"/>
                <w:szCs w:val="22"/>
              </w:rPr>
              <w:t>IBARXEU(</w:t>
            </w:r>
            <w:proofErr w:type="spellStart"/>
            <w:proofErr w:type="gramEnd"/>
            <w:r w:rsidRPr="0002501E">
              <w:rPr>
                <w:rFonts w:ascii="Times New Roman" w:hAnsi="Times New Roman"/>
                <w:sz w:val="22"/>
                <w:szCs w:val="22"/>
              </w:rPr>
              <w:t>dfn</w:t>
            </w:r>
            <w:proofErr w:type="spellEnd"/>
            <w:r w:rsidRPr="0002501E">
              <w:rPr>
                <w:rFonts w:ascii="Times New Roman" w:hAnsi="Times New Roman"/>
                <w:sz w:val="22"/>
                <w:szCs w:val="22"/>
              </w:rPr>
              <w:t>,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w:t>
            </w:r>
            <w:proofErr w:type="gramStart"/>
            <w:r w:rsidRPr="0002501E">
              <w:rPr>
                <w:rFonts w:ascii="Times New Roman" w:hAnsi="Times New Roman"/>
                <w:sz w:val="22"/>
                <w:szCs w:val="22"/>
              </w:rPr>
              <w:t>C(</w:t>
            </w:r>
            <w:proofErr w:type="spellStart"/>
            <w:proofErr w:type="gramEnd"/>
            <w:r w:rsidR="00FD352B" w:rsidRPr="0002501E">
              <w:rPr>
                <w:rFonts w:ascii="Times New Roman" w:hAnsi="Times New Roman"/>
                <w:sz w:val="22"/>
                <w:szCs w:val="22"/>
              </w:rPr>
              <w:t>SrcArray</w:t>
            </w:r>
            <w:proofErr w:type="spellEnd"/>
            <w:r w:rsidR="00FD352B" w:rsidRPr="0002501E">
              <w:rPr>
                <w:rFonts w:ascii="Times New Roman" w:hAnsi="Times New Roman"/>
                <w:sz w:val="22"/>
                <w:szCs w:val="22"/>
              </w:rPr>
              <w:t xml:space="preserve">, </w:t>
            </w:r>
            <w:proofErr w:type="spellStart"/>
            <w:r w:rsidR="00FD352B" w:rsidRPr="0002501E">
              <w:rPr>
                <w:rFonts w:ascii="Times New Roman" w:hAnsi="Times New Roman"/>
                <w:sz w:val="22"/>
                <w:szCs w:val="22"/>
              </w:rPr>
              <w:t>RetArray</w:t>
            </w:r>
            <w:proofErr w:type="spellEnd"/>
            <w:r w:rsidR="00FD352B" w:rsidRPr="0002501E">
              <w:rPr>
                <w:rFonts w:ascii="Times New Roman" w:hAnsi="Times New Roman"/>
                <w:sz w:val="22"/>
                <w:szCs w:val="22"/>
              </w:rPr>
              <w:t>)</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w:t>
            </w:r>
            <w:proofErr w:type="gramStart"/>
            <w:r w:rsidRPr="0002501E">
              <w:rPr>
                <w:rFonts w:ascii="Times New Roman" w:hAnsi="Times New Roman"/>
                <w:sz w:val="22"/>
                <w:szCs w:val="22"/>
              </w:rPr>
              <w:t>IBAPDX(</w:t>
            </w:r>
            <w:proofErr w:type="spellStart"/>
            <w:proofErr w:type="gramEnd"/>
            <w:r w:rsidRPr="0002501E">
              <w:rPr>
                <w:rFonts w:ascii="Times New Roman" w:hAnsi="Times New Roman"/>
                <w:sz w:val="22"/>
                <w:szCs w:val="22"/>
              </w:rPr>
              <w:t>tran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arr</w:t>
            </w:r>
            <w:proofErr w:type="spellEnd"/>
            <w:r w:rsidRPr="0002501E">
              <w:rPr>
                <w:rFonts w:ascii="Times New Roman" w:hAnsi="Times New Roman"/>
                <w:sz w:val="22"/>
                <w:szCs w:val="22"/>
              </w:rPr>
              <w:t>)</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w:t>
            </w:r>
            <w:proofErr w:type="gramStart"/>
            <w:r w:rsidRPr="0002501E">
              <w:rPr>
                <w:rFonts w:ascii="Times New Roman" w:hAnsi="Times New Roman"/>
                <w:sz w:val="22"/>
                <w:szCs w:val="22"/>
              </w:rPr>
              <w:t>MRA  (</w:t>
            </w:r>
            <w:proofErr w:type="gramEnd"/>
            <w:r w:rsidRPr="0002501E">
              <w:rPr>
                <w:rFonts w:ascii="Times New Roman" w:hAnsi="Times New Roman"/>
                <w:sz w:val="22"/>
                <w:szCs w:val="22"/>
              </w:rPr>
              <w:t>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w:t>
            </w:r>
            <w:proofErr w:type="gramStart"/>
            <w:r w:rsidRPr="0002501E">
              <w:rPr>
                <w:rFonts w:ascii="Times New Roman" w:hAnsi="Times New Roman"/>
                <w:sz w:val="22"/>
                <w:szCs w:val="22"/>
              </w:rPr>
              <w:t>1500 .</w:t>
            </w:r>
            <w:proofErr w:type="gramEnd"/>
            <w:r w:rsidRPr="0002501E">
              <w:rPr>
                <w:rFonts w:ascii="Times New Roman" w:hAnsi="Times New Roman"/>
                <w:sz w:val="22"/>
                <w:szCs w:val="22"/>
              </w:rPr>
              <w:t xml:space="preserve">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w:t>
            </w:r>
            <w:proofErr w:type="gramStart"/>
            <w:r w:rsidRPr="0002501E">
              <w:rPr>
                <w:rFonts w:ascii="Times New Roman" w:hAnsi="Times New Roman"/>
                <w:sz w:val="22"/>
                <w:szCs w:val="22"/>
              </w:rPr>
              <w:t>IBARXEU(</w:t>
            </w:r>
            <w:proofErr w:type="spellStart"/>
            <w:proofErr w:type="gramEnd"/>
            <w:r w:rsidRPr="0002501E">
              <w:rPr>
                <w:rFonts w:ascii="Times New Roman" w:hAnsi="Times New Roman"/>
                <w:sz w:val="22"/>
                <w:szCs w:val="22"/>
              </w:rPr>
              <w:t>dfn</w:t>
            </w:r>
            <w:proofErr w:type="spellEnd"/>
            <w:r w:rsidRPr="0002501E">
              <w:rPr>
                <w:rFonts w:ascii="Times New Roman" w:hAnsi="Times New Roman"/>
                <w:sz w:val="22"/>
                <w:szCs w:val="22"/>
              </w:rPr>
              <w:t>,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w:t>
            </w:r>
            <w:proofErr w:type="spellStart"/>
            <w:r w:rsidRPr="00123DC5">
              <w:rPr>
                <w:rFonts w:ascii="Times New Roman" w:hAnsi="Times New Roman"/>
                <w:sz w:val="22"/>
                <w:szCs w:val="22"/>
              </w:rPr>
              <w:t>globals</w:t>
            </w:r>
            <w:proofErr w:type="spellEnd"/>
            <w:r w:rsidRPr="00123DC5">
              <w:rPr>
                <w:rFonts w:ascii="Times New Roman" w:hAnsi="Times New Roman"/>
                <w:sz w:val="22"/>
                <w:szCs w:val="22"/>
              </w:rPr>
              <w:t xml:space="preserve">.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w:t>
            </w:r>
            <w:proofErr w:type="gramStart"/>
            <w:r w:rsidRPr="00212FA1">
              <w:rPr>
                <w:rFonts w:ascii="Times New Roman" w:hAnsi="Times New Roman"/>
                <w:sz w:val="22"/>
                <w:szCs w:val="22"/>
              </w:rPr>
              <w:t>INS,V</w:t>
            </w:r>
            <w:proofErr w:type="gramEnd"/>
            <w:r w:rsidRPr="00212FA1">
              <w:rPr>
                <w:rFonts w:ascii="Times New Roman" w:hAnsi="Times New Roman"/>
                <w:sz w:val="22"/>
                <w:szCs w:val="22"/>
              </w:rPr>
              <w:t>)</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 xml:space="preserve">This function returns the HPID/OEID for an insurance company.  The user must pass in the Insurance Company </w:t>
            </w:r>
            <w:proofErr w:type="spellStart"/>
            <w:r w:rsidRPr="003C319E">
              <w:rPr>
                <w:rFonts w:ascii="Times New Roman" w:hAnsi="Times New Roman"/>
                <w:sz w:val="22"/>
                <w:szCs w:val="22"/>
              </w:rPr>
              <w:t>ien</w:t>
            </w:r>
            <w:proofErr w:type="spellEnd"/>
            <w:r w:rsidRPr="003C319E">
              <w:rPr>
                <w:rFonts w:ascii="Times New Roman" w:hAnsi="Times New Roman"/>
                <w:sz w:val="22"/>
                <w:szCs w:val="22"/>
              </w:rPr>
              <w:t xml:space="preserve">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w:t>
            </w:r>
            <w:proofErr w:type="spellStart"/>
            <w:r w:rsidRPr="003C319E">
              <w:rPr>
                <w:rFonts w:ascii="Times New Roman" w:hAnsi="Times New Roman"/>
                <w:sz w:val="22"/>
                <w:szCs w:val="22"/>
              </w:rPr>
              <w:t>Luhn</w:t>
            </w:r>
            <w:proofErr w:type="spellEnd"/>
            <w:r w:rsidRPr="003C319E">
              <w:rPr>
                <w:rFonts w:ascii="Times New Roman" w:hAnsi="Times New Roman"/>
                <w:sz w:val="22"/>
                <w:szCs w:val="22"/>
              </w:rPr>
              <w:t xml:space="preserve">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proofErr w:type="gramStart"/>
            <w:r w:rsidRPr="003C319E">
              <w:rPr>
                <w:rFonts w:ascii="Times New Roman" w:hAnsi="Times New Roman"/>
                <w:sz w:val="22"/>
                <w:szCs w:val="22"/>
              </w:rPr>
              <w:t>W !,"</w:t>
            </w:r>
            <w:proofErr w:type="gramEnd"/>
            <w:r w:rsidRPr="003C319E">
              <w:rPr>
                <w:rFonts w:ascii="Times New Roman" w:hAnsi="Times New Roman"/>
                <w:sz w:val="22"/>
                <w:szCs w:val="22"/>
              </w:rPr>
              <w:t>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w:t>
            </w:r>
            <w:proofErr w:type="gramStart"/>
            <w:r>
              <w:rPr>
                <w:rFonts w:ascii="Times New Roman" w:hAnsi="Times New Roman"/>
                <w:sz w:val="22"/>
                <w:szCs w:val="22"/>
              </w:rPr>
              <w:t>For</w:t>
            </w:r>
            <w:proofErr w:type="gramEnd"/>
            <w:r>
              <w:rPr>
                <w:rFonts w:ascii="Times New Roman" w:hAnsi="Times New Roman"/>
                <w:sz w:val="22"/>
                <w:szCs w:val="22"/>
              </w:rPr>
              <w:t xml:space="preserve"> Additional Information (RFAI) HL7 messages.</w:t>
            </w:r>
          </w:p>
        </w:tc>
      </w:tr>
      <w:bookmarkEnd w:id="87"/>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90" w:name="_Toc200787532"/>
      <w:bookmarkStart w:id="91" w:name="_Toc442890968"/>
      <w:bookmarkStart w:id="92" w:name="_Toc10445742"/>
      <w:r w:rsidRPr="0002501E">
        <w:t>Routine List with Descriptions</w:t>
      </w:r>
      <w:bookmarkEnd w:id="90"/>
      <w:bookmarkEnd w:id="91"/>
      <w:bookmarkEnd w:id="92"/>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825AAA" w:rsidRPr="0002501E" w14:paraId="690EB43A" w14:textId="77777777" w:rsidTr="00827BDE">
        <w:trPr>
          <w:cantSplit/>
        </w:trPr>
        <w:tc>
          <w:tcPr>
            <w:tcW w:w="3299" w:type="dxa"/>
          </w:tcPr>
          <w:p w14:paraId="4B577CAA" w14:textId="0D5503DF" w:rsidR="00825AAA" w:rsidRPr="004B0547" w:rsidRDefault="00825AAA" w:rsidP="00825AAA">
            <w:pPr>
              <w:rPr>
                <w:rFonts w:ascii="Times New Roman" w:hAnsi="Times New Roman"/>
                <w:sz w:val="22"/>
                <w:szCs w:val="22"/>
              </w:rPr>
            </w:pPr>
            <w:bookmarkStart w:id="93" w:name="p21"/>
            <w:r w:rsidRPr="004B0547">
              <w:rPr>
                <w:rFonts w:ascii="Times New Roman" w:hAnsi="Times New Roman"/>
                <w:sz w:val="22"/>
                <w:szCs w:val="22"/>
              </w:rPr>
              <w:t>IBAMTS3</w:t>
            </w:r>
            <w:bookmarkEnd w:id="93"/>
          </w:p>
        </w:tc>
        <w:tc>
          <w:tcPr>
            <w:tcW w:w="6051" w:type="dxa"/>
          </w:tcPr>
          <w:p w14:paraId="7656552E" w14:textId="4C1CA4A4" w:rsidR="00825AAA" w:rsidRPr="004B0547" w:rsidRDefault="00825AAA" w:rsidP="00825AAA">
            <w:pPr>
              <w:rPr>
                <w:rFonts w:ascii="Times New Roman" w:hAnsi="Times New Roman"/>
                <w:sz w:val="22"/>
                <w:szCs w:val="22"/>
              </w:rPr>
            </w:pPr>
            <w:r w:rsidRPr="004B0547">
              <w:rPr>
                <w:rFonts w:ascii="Times New Roman" w:hAnsi="Times New Roman"/>
                <w:sz w:val="22"/>
                <w:szCs w:val="22"/>
              </w:rPr>
              <w:t>APIs are added to support High Risk for Suicide (</w:t>
            </w:r>
            <w:proofErr w:type="spellStart"/>
            <w:r w:rsidRPr="004B0547">
              <w:rPr>
                <w:rFonts w:ascii="Times New Roman" w:hAnsi="Times New Roman"/>
                <w:sz w:val="22"/>
                <w:szCs w:val="22"/>
              </w:rPr>
              <w:t>HRfS</w:t>
            </w:r>
            <w:proofErr w:type="spellEnd"/>
            <w:r w:rsidRPr="004B0547">
              <w:rPr>
                <w:rFonts w:ascii="Times New Roman" w:hAnsi="Times New Roman"/>
                <w:sz w:val="22"/>
                <w:szCs w:val="22"/>
              </w:rPr>
              <w:t xml:space="preserve">) claims proration and exclusions. A bulletin generator for a patient who has the </w:t>
            </w:r>
            <w:proofErr w:type="spellStart"/>
            <w:r w:rsidRPr="004B0547">
              <w:rPr>
                <w:rFonts w:ascii="Times New Roman" w:hAnsi="Times New Roman"/>
                <w:sz w:val="22"/>
                <w:szCs w:val="22"/>
              </w:rPr>
              <w:t>HRfS</w:t>
            </w:r>
            <w:proofErr w:type="spellEnd"/>
            <w:r w:rsidRPr="004B0547">
              <w:rPr>
                <w:rFonts w:ascii="Times New Roman" w:hAnsi="Times New Roman"/>
                <w:sz w:val="22"/>
                <w:szCs w:val="22"/>
              </w:rPr>
              <w:t xml:space="preserve"> flag activated or inactivated during the previous day (run through the Means Test Nightly process) was added.</w:t>
            </w:r>
          </w:p>
        </w:tc>
      </w:tr>
      <w:tr w:rsidR="006471C5" w:rsidRPr="0002501E" w14:paraId="335A1600" w14:textId="77777777" w:rsidTr="00827BDE">
        <w:trPr>
          <w:cantSplit/>
        </w:trPr>
        <w:tc>
          <w:tcPr>
            <w:tcW w:w="3299"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827BDE">
        <w:trPr>
          <w:cantSplit/>
        </w:trPr>
        <w:tc>
          <w:tcPr>
            <w:tcW w:w="3299"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827BDE">
        <w:trPr>
          <w:cantSplit/>
        </w:trPr>
        <w:tc>
          <w:tcPr>
            <w:tcW w:w="3299"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827BDE">
        <w:trPr>
          <w:cantSplit/>
        </w:trPr>
        <w:tc>
          <w:tcPr>
            <w:tcW w:w="3299"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827BDE">
        <w:trPr>
          <w:cantSplit/>
        </w:trPr>
        <w:tc>
          <w:tcPr>
            <w:tcW w:w="3299"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827BDE">
        <w:trPr>
          <w:cantSplit/>
        </w:trPr>
        <w:tc>
          <w:tcPr>
            <w:tcW w:w="3299"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827BDE">
        <w:trPr>
          <w:cantSplit/>
        </w:trPr>
        <w:tc>
          <w:tcPr>
            <w:tcW w:w="3299"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827BDE">
        <w:trPr>
          <w:cantSplit/>
        </w:trPr>
        <w:tc>
          <w:tcPr>
            <w:tcW w:w="3299"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IBAPDX, IBAPDX0, IBAPDX1</w:t>
            </w:r>
          </w:p>
        </w:tc>
        <w:tc>
          <w:tcPr>
            <w:tcW w:w="6051"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827BDE">
        <w:trPr>
          <w:cantSplit/>
        </w:trPr>
        <w:tc>
          <w:tcPr>
            <w:tcW w:w="3299"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827BDE">
        <w:trPr>
          <w:cantSplit/>
        </w:trPr>
        <w:tc>
          <w:tcPr>
            <w:tcW w:w="3299"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827BDE">
        <w:trPr>
          <w:cantSplit/>
        </w:trPr>
        <w:tc>
          <w:tcPr>
            <w:tcW w:w="3299"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IBARXDOC</w:t>
            </w:r>
          </w:p>
        </w:tc>
        <w:tc>
          <w:tcPr>
            <w:tcW w:w="6051"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827BDE">
        <w:trPr>
          <w:cantSplit/>
        </w:trPr>
        <w:tc>
          <w:tcPr>
            <w:tcW w:w="3299"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827BDE">
        <w:trPr>
          <w:cantSplit/>
        </w:trPr>
        <w:tc>
          <w:tcPr>
            <w:tcW w:w="3299"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827BDE">
        <w:trPr>
          <w:cantSplit/>
        </w:trPr>
        <w:tc>
          <w:tcPr>
            <w:tcW w:w="3299"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827BDE">
        <w:trPr>
          <w:cantSplit/>
        </w:trPr>
        <w:tc>
          <w:tcPr>
            <w:tcW w:w="3299"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827BDE">
        <w:trPr>
          <w:cantSplit/>
        </w:trPr>
        <w:tc>
          <w:tcPr>
            <w:tcW w:w="3299"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827BDE">
        <w:trPr>
          <w:cantSplit/>
        </w:trPr>
        <w:tc>
          <w:tcPr>
            <w:tcW w:w="3299"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827BDE">
        <w:trPr>
          <w:cantSplit/>
        </w:trPr>
        <w:tc>
          <w:tcPr>
            <w:tcW w:w="3299"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827BDE">
        <w:trPr>
          <w:cantSplit/>
        </w:trPr>
        <w:tc>
          <w:tcPr>
            <w:tcW w:w="3299"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827BDE">
        <w:trPr>
          <w:cantSplit/>
        </w:trPr>
        <w:tc>
          <w:tcPr>
            <w:tcW w:w="3299"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827BDE">
        <w:trPr>
          <w:cantSplit/>
        </w:trPr>
        <w:tc>
          <w:tcPr>
            <w:tcW w:w="3299"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827BDE">
        <w:trPr>
          <w:cantSplit/>
        </w:trPr>
        <w:tc>
          <w:tcPr>
            <w:tcW w:w="3299"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ALB/RM/</w:t>
            </w:r>
            <w:proofErr w:type="gramStart"/>
            <w:r w:rsidRPr="00DD113A">
              <w:rPr>
                <w:rFonts w:ascii="Times New Roman" w:hAnsi="Times New Roman"/>
                <w:sz w:val="22"/>
                <w:szCs w:val="22"/>
              </w:rPr>
              <w:t>PHH,EG</w:t>
            </w:r>
            <w:proofErr w:type="gramEnd"/>
            <w:r w:rsidRPr="00DD113A">
              <w:rPr>
                <w:rFonts w:ascii="Times New Roman" w:hAnsi="Times New Roman"/>
                <w:sz w:val="22"/>
                <w:szCs w:val="22"/>
              </w:rPr>
              <w:t xml:space="preserve">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827BDE">
        <w:trPr>
          <w:cantSplit/>
        </w:trPr>
        <w:tc>
          <w:tcPr>
            <w:tcW w:w="3299"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6471C5" w:rsidRPr="00DD113A" w:rsidRDefault="006471C5" w:rsidP="00EF61BE">
            <w:pPr>
              <w:rPr>
                <w:rFonts w:ascii="Times New Roman" w:hAnsi="Times New Roman"/>
                <w:sz w:val="22"/>
                <w:szCs w:val="22"/>
              </w:rPr>
            </w:pPr>
            <w:proofErr w:type="gramStart"/>
            <w:r w:rsidRPr="00DD113A">
              <w:rPr>
                <w:rFonts w:ascii="Times New Roman" w:hAnsi="Times New Roman"/>
                <w:sz w:val="22"/>
                <w:szCs w:val="22"/>
              </w:rPr>
              <w:t>Has the ability to</w:t>
            </w:r>
            <w:proofErr w:type="gramEnd"/>
            <w:r w:rsidRPr="00DD113A">
              <w:rPr>
                <w:rFonts w:ascii="Times New Roman" w:hAnsi="Times New Roman"/>
                <w:sz w:val="22"/>
                <w:szCs w:val="22"/>
              </w:rPr>
              <w:t xml:space="preserve"> test the accuracy of patient exemptions for a date range and to update the exemptions of incorrect entries.</w:t>
            </w:r>
          </w:p>
        </w:tc>
      </w:tr>
      <w:tr w:rsidR="006471C5" w:rsidRPr="0002501E" w14:paraId="335A1646" w14:textId="77777777" w:rsidTr="00827BDE">
        <w:trPr>
          <w:cantSplit/>
        </w:trPr>
        <w:tc>
          <w:tcPr>
            <w:tcW w:w="3299"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827BDE">
        <w:trPr>
          <w:cantSplit/>
        </w:trPr>
        <w:tc>
          <w:tcPr>
            <w:tcW w:w="3299"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827BDE">
        <w:trPr>
          <w:cantSplit/>
        </w:trPr>
        <w:tc>
          <w:tcPr>
            <w:tcW w:w="3299"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827BDE">
        <w:trPr>
          <w:cantSplit/>
        </w:trPr>
        <w:tc>
          <w:tcPr>
            <w:tcW w:w="3299"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w:t>
            </w:r>
            <w:proofErr w:type="gramStart"/>
            <w:r w:rsidRPr="00DD113A">
              <w:rPr>
                <w:rFonts w:ascii="Times New Roman" w:hAnsi="Times New Roman"/>
                <w:sz w:val="22"/>
                <w:szCs w:val="22"/>
              </w:rPr>
              <w:t>actually calculate</w:t>
            </w:r>
            <w:proofErr w:type="gramEnd"/>
            <w:r w:rsidRPr="00DD113A">
              <w:rPr>
                <w:rFonts w:ascii="Times New Roman" w:hAnsi="Times New Roman"/>
                <w:sz w:val="22"/>
                <w:szCs w:val="22"/>
              </w:rPr>
              <w:t xml:space="preser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827BDE">
        <w:trPr>
          <w:cantSplit/>
        </w:trPr>
        <w:tc>
          <w:tcPr>
            <w:tcW w:w="3299"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827BDE">
        <w:trPr>
          <w:cantSplit/>
        </w:trPr>
        <w:tc>
          <w:tcPr>
            <w:tcW w:w="3299"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827BDE">
        <w:trPr>
          <w:cantSplit/>
        </w:trPr>
        <w:tc>
          <w:tcPr>
            <w:tcW w:w="3299"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827BDE">
        <w:trPr>
          <w:cantSplit/>
        </w:trPr>
        <w:tc>
          <w:tcPr>
            <w:tcW w:w="3299"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827BDE">
        <w:trPr>
          <w:cantSplit/>
        </w:trPr>
        <w:tc>
          <w:tcPr>
            <w:tcW w:w="3299"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827BDE">
        <w:trPr>
          <w:cantSplit/>
        </w:trPr>
        <w:tc>
          <w:tcPr>
            <w:tcW w:w="3299"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827BDE">
        <w:trPr>
          <w:cantSplit/>
        </w:trPr>
        <w:tc>
          <w:tcPr>
            <w:tcW w:w="3299"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827BDE">
        <w:trPr>
          <w:cantSplit/>
        </w:trPr>
        <w:tc>
          <w:tcPr>
            <w:tcW w:w="3299"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827BDE">
        <w:trPr>
          <w:cantSplit/>
        </w:trPr>
        <w:tc>
          <w:tcPr>
            <w:tcW w:w="3299"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IBARXMN</w:t>
            </w:r>
          </w:p>
        </w:tc>
        <w:tc>
          <w:tcPr>
            <w:tcW w:w="6051"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827BDE">
        <w:trPr>
          <w:cantSplit/>
        </w:trPr>
        <w:tc>
          <w:tcPr>
            <w:tcW w:w="3299"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827BDE">
        <w:trPr>
          <w:cantSplit/>
        </w:trPr>
        <w:tc>
          <w:tcPr>
            <w:tcW w:w="3299"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827BDE">
        <w:trPr>
          <w:cantSplit/>
        </w:trPr>
        <w:tc>
          <w:tcPr>
            <w:tcW w:w="3299"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827BDE">
        <w:trPr>
          <w:cantSplit/>
        </w:trPr>
        <w:tc>
          <w:tcPr>
            <w:tcW w:w="3299"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827BDE">
        <w:trPr>
          <w:cantSplit/>
        </w:trPr>
        <w:tc>
          <w:tcPr>
            <w:tcW w:w="3299"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827BDE">
        <w:trPr>
          <w:cantSplit/>
        </w:trPr>
        <w:tc>
          <w:tcPr>
            <w:tcW w:w="3299"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IBARXMU</w:t>
            </w:r>
          </w:p>
        </w:tc>
        <w:tc>
          <w:tcPr>
            <w:tcW w:w="6051"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827BDE">
        <w:trPr>
          <w:cantSplit/>
        </w:trPr>
        <w:tc>
          <w:tcPr>
            <w:tcW w:w="3299"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827BDE">
        <w:trPr>
          <w:cantSplit/>
        </w:trPr>
        <w:tc>
          <w:tcPr>
            <w:tcW w:w="3299"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827BDE">
        <w:trPr>
          <w:cantSplit/>
        </w:trPr>
        <w:tc>
          <w:tcPr>
            <w:tcW w:w="3299"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827BDE">
        <w:trPr>
          <w:cantSplit/>
        </w:trPr>
        <w:tc>
          <w:tcPr>
            <w:tcW w:w="3299"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827BDE">
        <w:trPr>
          <w:cantSplit/>
        </w:trPr>
        <w:tc>
          <w:tcPr>
            <w:tcW w:w="3299"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827BDE">
        <w:trPr>
          <w:cantSplit/>
        </w:trPr>
        <w:tc>
          <w:tcPr>
            <w:tcW w:w="3299"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827BDE">
        <w:trPr>
          <w:cantSplit/>
        </w:trPr>
        <w:tc>
          <w:tcPr>
            <w:tcW w:w="3299"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827BDE">
        <w:trPr>
          <w:cantSplit/>
        </w:trPr>
        <w:tc>
          <w:tcPr>
            <w:tcW w:w="3299"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827BDE">
        <w:trPr>
          <w:cantSplit/>
        </w:trPr>
        <w:tc>
          <w:tcPr>
            <w:tcW w:w="3299"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A" w14:textId="77777777" w:rsidTr="00827BDE">
        <w:trPr>
          <w:cantSplit/>
        </w:trPr>
        <w:tc>
          <w:tcPr>
            <w:tcW w:w="3299"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D" w14:textId="77777777" w:rsidTr="00827BDE">
        <w:trPr>
          <w:cantSplit/>
        </w:trPr>
        <w:tc>
          <w:tcPr>
            <w:tcW w:w="3299"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827BDE">
        <w:trPr>
          <w:cantSplit/>
        </w:trPr>
        <w:tc>
          <w:tcPr>
            <w:tcW w:w="3299"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827BDE">
        <w:trPr>
          <w:cantSplit/>
        </w:trPr>
        <w:tc>
          <w:tcPr>
            <w:tcW w:w="3299"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827BDE">
        <w:trPr>
          <w:cantSplit/>
        </w:trPr>
        <w:tc>
          <w:tcPr>
            <w:tcW w:w="3299"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827BDE">
        <w:trPr>
          <w:cantSplit/>
        </w:trPr>
        <w:tc>
          <w:tcPr>
            <w:tcW w:w="3299"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827BDE">
        <w:trPr>
          <w:cantSplit/>
        </w:trPr>
        <w:tc>
          <w:tcPr>
            <w:tcW w:w="3299"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827BDE">
        <w:trPr>
          <w:cantSplit/>
        </w:trPr>
        <w:tc>
          <w:tcPr>
            <w:tcW w:w="3299"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827BDE">
        <w:trPr>
          <w:cantSplit/>
        </w:trPr>
        <w:tc>
          <w:tcPr>
            <w:tcW w:w="3299"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827BDE">
        <w:trPr>
          <w:cantSplit/>
        </w:trPr>
        <w:tc>
          <w:tcPr>
            <w:tcW w:w="3299"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827BDE">
        <w:trPr>
          <w:cantSplit/>
        </w:trPr>
        <w:tc>
          <w:tcPr>
            <w:tcW w:w="3299"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827BDE">
        <w:trPr>
          <w:cantSplit/>
        </w:trPr>
        <w:tc>
          <w:tcPr>
            <w:tcW w:w="3299"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827BDE">
        <w:trPr>
          <w:cantSplit/>
        </w:trPr>
        <w:tc>
          <w:tcPr>
            <w:tcW w:w="3299"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827BDE">
        <w:trPr>
          <w:cantSplit/>
        </w:trPr>
        <w:tc>
          <w:tcPr>
            <w:tcW w:w="3299"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827BDE">
        <w:trPr>
          <w:cantSplit/>
        </w:trPr>
        <w:tc>
          <w:tcPr>
            <w:tcW w:w="3299"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827BDE">
        <w:trPr>
          <w:cantSplit/>
        </w:trPr>
        <w:tc>
          <w:tcPr>
            <w:tcW w:w="3299"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827BDE">
        <w:trPr>
          <w:cantSplit/>
        </w:trPr>
        <w:tc>
          <w:tcPr>
            <w:tcW w:w="3299"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827BDE">
        <w:trPr>
          <w:cantSplit/>
        </w:trPr>
        <w:tc>
          <w:tcPr>
            <w:tcW w:w="3299"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827BDE">
        <w:trPr>
          <w:cantSplit/>
        </w:trPr>
        <w:tc>
          <w:tcPr>
            <w:tcW w:w="3299"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827BDE">
        <w:trPr>
          <w:cantSplit/>
        </w:trPr>
        <w:tc>
          <w:tcPr>
            <w:tcW w:w="3299"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827BDE">
        <w:trPr>
          <w:cantSplit/>
        </w:trPr>
        <w:tc>
          <w:tcPr>
            <w:tcW w:w="3299"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827BDE">
        <w:trPr>
          <w:cantSplit/>
        </w:trPr>
        <w:tc>
          <w:tcPr>
            <w:tcW w:w="3299"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827BDE">
        <w:trPr>
          <w:cantSplit/>
        </w:trPr>
        <w:tc>
          <w:tcPr>
            <w:tcW w:w="3299"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827BDE">
        <w:trPr>
          <w:cantSplit/>
        </w:trPr>
        <w:tc>
          <w:tcPr>
            <w:tcW w:w="3299"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IBBAPI</w:t>
            </w:r>
          </w:p>
        </w:tc>
        <w:tc>
          <w:tcPr>
            <w:tcW w:w="6051"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827BDE">
        <w:trPr>
          <w:cantSplit/>
        </w:trPr>
        <w:tc>
          <w:tcPr>
            <w:tcW w:w="3299"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827BDE">
        <w:trPr>
          <w:cantSplit/>
        </w:trPr>
        <w:tc>
          <w:tcPr>
            <w:tcW w:w="3299"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827BDE">
        <w:trPr>
          <w:cantSplit/>
        </w:trPr>
        <w:tc>
          <w:tcPr>
            <w:tcW w:w="3299"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827BDE">
        <w:trPr>
          <w:cantSplit/>
        </w:trPr>
        <w:tc>
          <w:tcPr>
            <w:tcW w:w="3299"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827BDE">
        <w:trPr>
          <w:cantSplit/>
        </w:trPr>
        <w:tc>
          <w:tcPr>
            <w:tcW w:w="3299"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827BDE">
        <w:trPr>
          <w:cantSplit/>
        </w:trPr>
        <w:tc>
          <w:tcPr>
            <w:tcW w:w="3299"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IBCA, IBCA0, IBCA1, IBCA2</w:t>
            </w:r>
          </w:p>
        </w:tc>
        <w:tc>
          <w:tcPr>
            <w:tcW w:w="6051"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827BDE">
        <w:trPr>
          <w:cantSplit/>
        </w:trPr>
        <w:tc>
          <w:tcPr>
            <w:tcW w:w="3299"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827BDE">
        <w:trPr>
          <w:cantSplit/>
        </w:trPr>
        <w:tc>
          <w:tcPr>
            <w:tcW w:w="3299"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827BDE">
        <w:trPr>
          <w:cantSplit/>
        </w:trPr>
        <w:tc>
          <w:tcPr>
            <w:tcW w:w="3299"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827BDE">
        <w:trPr>
          <w:cantSplit/>
        </w:trPr>
        <w:tc>
          <w:tcPr>
            <w:tcW w:w="3299"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827BDE">
        <w:trPr>
          <w:cantSplit/>
        </w:trPr>
        <w:tc>
          <w:tcPr>
            <w:tcW w:w="3299"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827BDE">
        <w:trPr>
          <w:cantSplit/>
        </w:trPr>
        <w:tc>
          <w:tcPr>
            <w:tcW w:w="3299"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827BDE">
        <w:trPr>
          <w:cantSplit/>
        </w:trPr>
        <w:tc>
          <w:tcPr>
            <w:tcW w:w="3299"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827BDE">
        <w:trPr>
          <w:cantSplit/>
        </w:trPr>
        <w:tc>
          <w:tcPr>
            <w:tcW w:w="3299"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827BDE">
        <w:trPr>
          <w:cantSplit/>
        </w:trPr>
        <w:tc>
          <w:tcPr>
            <w:tcW w:w="3299"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827BDE">
        <w:trPr>
          <w:cantSplit/>
        </w:trPr>
        <w:tc>
          <w:tcPr>
            <w:tcW w:w="3299"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827BDE">
        <w:trPr>
          <w:cantSplit/>
        </w:trPr>
        <w:tc>
          <w:tcPr>
            <w:tcW w:w="3299"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827BDE">
        <w:trPr>
          <w:cantSplit/>
        </w:trPr>
        <w:tc>
          <w:tcPr>
            <w:tcW w:w="3299"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827BDE">
        <w:trPr>
          <w:cantSplit/>
        </w:trPr>
        <w:tc>
          <w:tcPr>
            <w:tcW w:w="3299"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827BDE">
        <w:trPr>
          <w:cantSplit/>
        </w:trPr>
        <w:tc>
          <w:tcPr>
            <w:tcW w:w="3299"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827BDE">
        <w:trPr>
          <w:cantSplit/>
        </w:trPr>
        <w:tc>
          <w:tcPr>
            <w:tcW w:w="3299"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827BDE">
        <w:trPr>
          <w:cantSplit/>
        </w:trPr>
        <w:tc>
          <w:tcPr>
            <w:tcW w:w="3299"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827BDE">
        <w:trPr>
          <w:cantSplit/>
        </w:trPr>
        <w:tc>
          <w:tcPr>
            <w:tcW w:w="3299"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827BDE">
        <w:trPr>
          <w:cantSplit/>
        </w:trPr>
        <w:tc>
          <w:tcPr>
            <w:tcW w:w="3299"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827BDE">
        <w:trPr>
          <w:cantSplit/>
        </w:trPr>
        <w:tc>
          <w:tcPr>
            <w:tcW w:w="3299"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827BDE">
        <w:trPr>
          <w:cantSplit/>
        </w:trPr>
        <w:tc>
          <w:tcPr>
            <w:tcW w:w="3299"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827BDE">
        <w:trPr>
          <w:cantSplit/>
        </w:trPr>
        <w:tc>
          <w:tcPr>
            <w:tcW w:w="3299"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827BDE">
        <w:trPr>
          <w:cantSplit/>
        </w:trPr>
        <w:tc>
          <w:tcPr>
            <w:tcW w:w="3299"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827BDE">
        <w:trPr>
          <w:cantSplit/>
        </w:trPr>
        <w:tc>
          <w:tcPr>
            <w:tcW w:w="3299"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827BDE">
        <w:trPr>
          <w:cantSplit/>
        </w:trPr>
        <w:tc>
          <w:tcPr>
            <w:tcW w:w="3299"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827BDE">
        <w:trPr>
          <w:cantSplit/>
        </w:trPr>
        <w:tc>
          <w:tcPr>
            <w:tcW w:w="3299"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827BDE">
        <w:trPr>
          <w:cantSplit/>
        </w:trPr>
        <w:tc>
          <w:tcPr>
            <w:tcW w:w="3299"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827BDE">
        <w:trPr>
          <w:cantSplit/>
        </w:trPr>
        <w:tc>
          <w:tcPr>
            <w:tcW w:w="3299"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827BDE">
        <w:trPr>
          <w:cantSplit/>
        </w:trPr>
        <w:tc>
          <w:tcPr>
            <w:tcW w:w="3299"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827BDE">
        <w:trPr>
          <w:cantSplit/>
        </w:trPr>
        <w:tc>
          <w:tcPr>
            <w:tcW w:w="3299"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827BDE">
        <w:trPr>
          <w:cantSplit/>
        </w:trPr>
        <w:tc>
          <w:tcPr>
            <w:tcW w:w="3299"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827BDE">
        <w:trPr>
          <w:cantSplit/>
        </w:trPr>
        <w:tc>
          <w:tcPr>
            <w:tcW w:w="3299"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827BDE">
        <w:trPr>
          <w:cantSplit/>
        </w:trPr>
        <w:tc>
          <w:tcPr>
            <w:tcW w:w="3299"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827BDE">
        <w:trPr>
          <w:cantSplit/>
        </w:trPr>
        <w:tc>
          <w:tcPr>
            <w:tcW w:w="3299"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IBCCCB0</w:t>
            </w:r>
          </w:p>
        </w:tc>
        <w:tc>
          <w:tcPr>
            <w:tcW w:w="6051"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827BDE">
        <w:trPr>
          <w:cantSplit/>
        </w:trPr>
        <w:tc>
          <w:tcPr>
            <w:tcW w:w="3299"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827BDE">
        <w:trPr>
          <w:cantSplit/>
        </w:trPr>
        <w:tc>
          <w:tcPr>
            <w:tcW w:w="3299"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MCCR OUTPATIENT VISITS LISTING </w:t>
            </w:r>
            <w:proofErr w:type="gramStart"/>
            <w:r w:rsidRPr="00DD113A">
              <w:rPr>
                <w:rFonts w:ascii="Times New Roman" w:hAnsi="Times New Roman"/>
                <w:sz w:val="22"/>
                <w:szCs w:val="22"/>
              </w:rPr>
              <w:t>CONT.(</w:t>
            </w:r>
            <w:proofErr w:type="gramEnd"/>
            <w:r w:rsidRPr="00DD113A">
              <w:rPr>
                <w:rFonts w:ascii="Times New Roman" w:hAnsi="Times New Roman"/>
                <w:sz w:val="22"/>
                <w:szCs w:val="22"/>
              </w:rPr>
              <w:t>2)</w:t>
            </w:r>
          </w:p>
        </w:tc>
      </w:tr>
      <w:tr w:rsidR="006471C5" w:rsidRPr="0002501E" w14:paraId="335A175B" w14:textId="77777777" w:rsidTr="00827BDE">
        <w:trPr>
          <w:cantSplit/>
        </w:trPr>
        <w:tc>
          <w:tcPr>
            <w:tcW w:w="3299"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827BDE">
        <w:trPr>
          <w:cantSplit/>
        </w:trPr>
        <w:tc>
          <w:tcPr>
            <w:tcW w:w="3299"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IBCD, IBCD1, IBCD2, IBCD3, IBCD4, IBCD5</w:t>
            </w:r>
          </w:p>
        </w:tc>
        <w:tc>
          <w:tcPr>
            <w:tcW w:w="6051"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827BDE">
        <w:trPr>
          <w:cantSplit/>
        </w:trPr>
        <w:tc>
          <w:tcPr>
            <w:tcW w:w="3299"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827BDE">
        <w:trPr>
          <w:cantSplit/>
        </w:trPr>
        <w:tc>
          <w:tcPr>
            <w:tcW w:w="3299"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827BDE">
        <w:trPr>
          <w:cantSplit/>
        </w:trPr>
        <w:tc>
          <w:tcPr>
            <w:tcW w:w="3299"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827BDE">
        <w:trPr>
          <w:cantSplit/>
        </w:trPr>
        <w:tc>
          <w:tcPr>
            <w:tcW w:w="3299"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827BDE">
        <w:trPr>
          <w:cantSplit/>
        </w:trPr>
        <w:tc>
          <w:tcPr>
            <w:tcW w:w="3299"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827BDE">
        <w:trPr>
          <w:cantSplit/>
        </w:trPr>
        <w:tc>
          <w:tcPr>
            <w:tcW w:w="3299"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827BDE">
        <w:trPr>
          <w:cantSplit/>
        </w:trPr>
        <w:tc>
          <w:tcPr>
            <w:tcW w:w="3299"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827BDE">
        <w:trPr>
          <w:cantSplit/>
        </w:trPr>
        <w:tc>
          <w:tcPr>
            <w:tcW w:w="3299"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827BDE">
        <w:trPr>
          <w:cantSplit/>
        </w:trPr>
        <w:tc>
          <w:tcPr>
            <w:tcW w:w="3299"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827BDE">
        <w:trPr>
          <w:cantSplit/>
        </w:trPr>
        <w:tc>
          <w:tcPr>
            <w:tcW w:w="3299"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6471C5" w:rsidRPr="0002501E" w14:paraId="335A177F" w14:textId="77777777" w:rsidTr="00827BDE">
        <w:trPr>
          <w:cantSplit/>
        </w:trPr>
        <w:tc>
          <w:tcPr>
            <w:tcW w:w="3299"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827BDE">
        <w:trPr>
          <w:cantSplit/>
        </w:trPr>
        <w:tc>
          <w:tcPr>
            <w:tcW w:w="3299"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827BDE">
        <w:trPr>
          <w:cantSplit/>
        </w:trPr>
        <w:tc>
          <w:tcPr>
            <w:tcW w:w="3299"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827BDE">
        <w:trPr>
          <w:cantSplit/>
        </w:trPr>
        <w:tc>
          <w:tcPr>
            <w:tcW w:w="3299"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827BDE">
        <w:trPr>
          <w:cantSplit/>
        </w:trPr>
        <w:tc>
          <w:tcPr>
            <w:tcW w:w="3299"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827BDE">
        <w:trPr>
          <w:cantSplit/>
        </w:trPr>
        <w:tc>
          <w:tcPr>
            <w:tcW w:w="3299"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827BDE">
        <w:trPr>
          <w:cantSplit/>
        </w:trPr>
        <w:tc>
          <w:tcPr>
            <w:tcW w:w="3299"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827BDE">
        <w:trPr>
          <w:cantSplit/>
        </w:trPr>
        <w:tc>
          <w:tcPr>
            <w:tcW w:w="3299"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827BDE">
        <w:trPr>
          <w:cantSplit/>
        </w:trPr>
        <w:tc>
          <w:tcPr>
            <w:tcW w:w="3299"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827BDE">
        <w:trPr>
          <w:cantSplit/>
        </w:trPr>
        <w:tc>
          <w:tcPr>
            <w:tcW w:w="3299"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827BDE">
        <w:trPr>
          <w:cantSplit/>
        </w:trPr>
        <w:tc>
          <w:tcPr>
            <w:tcW w:w="3299"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827BDE">
        <w:trPr>
          <w:cantSplit/>
        </w:trPr>
        <w:tc>
          <w:tcPr>
            <w:tcW w:w="3299"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827BDE">
        <w:trPr>
          <w:cantSplit/>
        </w:trPr>
        <w:tc>
          <w:tcPr>
            <w:tcW w:w="3299"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827BDE">
        <w:trPr>
          <w:cantSplit/>
        </w:trPr>
        <w:tc>
          <w:tcPr>
            <w:tcW w:w="3299"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827BDE">
        <w:trPr>
          <w:cantSplit/>
        </w:trPr>
        <w:tc>
          <w:tcPr>
            <w:tcW w:w="3299"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827BDE">
        <w:trPr>
          <w:cantSplit/>
        </w:trPr>
        <w:tc>
          <w:tcPr>
            <w:tcW w:w="3299"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827BDE">
        <w:trPr>
          <w:cantSplit/>
        </w:trPr>
        <w:tc>
          <w:tcPr>
            <w:tcW w:w="3299"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827BDE">
        <w:trPr>
          <w:cantSplit/>
        </w:trPr>
        <w:tc>
          <w:tcPr>
            <w:tcW w:w="3299"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827BDE">
        <w:trPr>
          <w:cantSplit/>
        </w:trPr>
        <w:tc>
          <w:tcPr>
            <w:tcW w:w="3299"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827BDE">
        <w:trPr>
          <w:cantSplit/>
        </w:trPr>
        <w:tc>
          <w:tcPr>
            <w:tcW w:w="3299"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827BDE">
        <w:trPr>
          <w:cantSplit/>
        </w:trPr>
        <w:tc>
          <w:tcPr>
            <w:tcW w:w="3299"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827BDE">
        <w:trPr>
          <w:cantSplit/>
        </w:trPr>
        <w:tc>
          <w:tcPr>
            <w:tcW w:w="3299" w:type="dxa"/>
          </w:tcPr>
          <w:p w14:paraId="335A17BC" w14:textId="456C35A6" w:rsidR="006471C5" w:rsidRPr="00DD113A" w:rsidRDefault="006471C5" w:rsidP="00DD4F26">
            <w:pPr>
              <w:rPr>
                <w:rFonts w:ascii="Times New Roman" w:hAnsi="Times New Roman"/>
                <w:sz w:val="22"/>
                <w:szCs w:val="22"/>
              </w:rPr>
            </w:pPr>
            <w:r w:rsidRPr="00DD113A">
              <w:rPr>
                <w:rFonts w:ascii="Times New Roman" w:hAnsi="Times New Roman"/>
                <w:sz w:val="22"/>
                <w:szCs w:val="22"/>
              </w:rPr>
              <w:t>IBCEF, IBCEF</w:t>
            </w:r>
            <w:proofErr w:type="gramStart"/>
            <w:r w:rsidRPr="00DD113A">
              <w:rPr>
                <w:rFonts w:ascii="Times New Roman" w:hAnsi="Times New Roman"/>
                <w:sz w:val="22"/>
                <w:szCs w:val="22"/>
              </w:rPr>
              <w:t>1,  IBCEF</w:t>
            </w:r>
            <w:proofErr w:type="gramEnd"/>
            <w:r w:rsidRPr="00DD113A">
              <w:rPr>
                <w:rFonts w:ascii="Times New Roman" w:hAnsi="Times New Roman"/>
                <w:sz w:val="22"/>
                <w:szCs w:val="22"/>
              </w:rPr>
              <w:t xml:space="preserve">11, </w:t>
            </w:r>
            <w:r w:rsidR="00CB0A92">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r w:rsidR="00CB0A92">
              <w:rPr>
                <w:rFonts w:ascii="Times New Roman" w:hAnsi="Times New Roman"/>
                <w:sz w:val="22"/>
                <w:szCs w:val="22"/>
              </w:rPr>
              <w:t>, and Dental 835D transaction</w:t>
            </w:r>
          </w:p>
        </w:tc>
      </w:tr>
      <w:tr w:rsidR="006471C5" w:rsidRPr="0002501E" w14:paraId="335A17C2" w14:textId="77777777" w:rsidTr="00827BDE">
        <w:trPr>
          <w:cantSplit/>
        </w:trPr>
        <w:tc>
          <w:tcPr>
            <w:tcW w:w="3299"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827BDE">
        <w:trPr>
          <w:cantSplit/>
        </w:trPr>
        <w:tc>
          <w:tcPr>
            <w:tcW w:w="3299"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827BDE">
        <w:trPr>
          <w:cantSplit/>
        </w:trPr>
        <w:tc>
          <w:tcPr>
            <w:tcW w:w="3299"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827BDE">
        <w:trPr>
          <w:cantSplit/>
        </w:trPr>
        <w:tc>
          <w:tcPr>
            <w:tcW w:w="3299"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827BDE">
        <w:trPr>
          <w:cantSplit/>
        </w:trPr>
        <w:tc>
          <w:tcPr>
            <w:tcW w:w="3299"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051"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827BDE">
        <w:trPr>
          <w:cantSplit/>
        </w:trPr>
        <w:tc>
          <w:tcPr>
            <w:tcW w:w="3299"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IBCEF62</w:t>
            </w:r>
          </w:p>
        </w:tc>
        <w:tc>
          <w:tcPr>
            <w:tcW w:w="6051"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827BDE">
        <w:trPr>
          <w:cantSplit/>
        </w:trPr>
        <w:tc>
          <w:tcPr>
            <w:tcW w:w="3299"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827BDE">
        <w:trPr>
          <w:cantSplit/>
        </w:trPr>
        <w:tc>
          <w:tcPr>
            <w:tcW w:w="3299"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827BDE">
        <w:trPr>
          <w:cantSplit/>
        </w:trPr>
        <w:tc>
          <w:tcPr>
            <w:tcW w:w="3299"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IBCEF72</w:t>
            </w:r>
          </w:p>
        </w:tc>
        <w:tc>
          <w:tcPr>
            <w:tcW w:w="6051"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827BDE">
        <w:trPr>
          <w:cantSplit/>
        </w:trPr>
        <w:tc>
          <w:tcPr>
            <w:tcW w:w="3299"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827BDE">
        <w:trPr>
          <w:cantSplit/>
        </w:trPr>
        <w:tc>
          <w:tcPr>
            <w:tcW w:w="3299"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827BDE">
        <w:trPr>
          <w:cantSplit/>
        </w:trPr>
        <w:tc>
          <w:tcPr>
            <w:tcW w:w="3299"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827BDE">
        <w:trPr>
          <w:cantSplit/>
        </w:trPr>
        <w:tc>
          <w:tcPr>
            <w:tcW w:w="3299"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PROVIDER ID </w:t>
            </w:r>
            <w:proofErr w:type="gramStart"/>
            <w:r w:rsidRPr="00DD113A">
              <w:rPr>
                <w:rFonts w:ascii="Times New Roman" w:hAnsi="Times New Roman"/>
                <w:sz w:val="22"/>
                <w:szCs w:val="22"/>
              </w:rPr>
              <w:t>MAINT ?ID</w:t>
            </w:r>
            <w:proofErr w:type="gramEnd"/>
            <w:r w:rsidRPr="00DD113A">
              <w:rPr>
                <w:rFonts w:ascii="Times New Roman" w:hAnsi="Times New Roman"/>
                <w:sz w:val="22"/>
                <w:szCs w:val="22"/>
              </w:rPr>
              <w:t xml:space="preserve"> CONTINUATION</w:t>
            </w:r>
          </w:p>
        </w:tc>
      </w:tr>
      <w:tr w:rsidR="006471C5" w:rsidRPr="0002501E" w14:paraId="335A17E9" w14:textId="77777777" w:rsidTr="00827BDE">
        <w:trPr>
          <w:cantSplit/>
        </w:trPr>
        <w:tc>
          <w:tcPr>
            <w:tcW w:w="3299"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827BDE">
        <w:trPr>
          <w:cantSplit/>
        </w:trPr>
        <w:tc>
          <w:tcPr>
            <w:tcW w:w="3299"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827BDE">
        <w:trPr>
          <w:cantSplit/>
        </w:trPr>
        <w:tc>
          <w:tcPr>
            <w:tcW w:w="3299"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827BDE">
        <w:trPr>
          <w:cantSplit/>
        </w:trPr>
        <w:tc>
          <w:tcPr>
            <w:tcW w:w="3299"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827BDE">
        <w:trPr>
          <w:cantSplit/>
        </w:trPr>
        <w:tc>
          <w:tcPr>
            <w:tcW w:w="3299"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827BDE">
        <w:trPr>
          <w:cantSplit/>
        </w:trPr>
        <w:tc>
          <w:tcPr>
            <w:tcW w:w="3299"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827BDE">
        <w:trPr>
          <w:cantSplit/>
        </w:trPr>
        <w:tc>
          <w:tcPr>
            <w:tcW w:w="3299"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827BDE">
        <w:trPr>
          <w:cantSplit/>
        </w:trPr>
        <w:tc>
          <w:tcPr>
            <w:tcW w:w="3299"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827BDE">
        <w:trPr>
          <w:cantSplit/>
        </w:trPr>
        <w:tc>
          <w:tcPr>
            <w:tcW w:w="3299"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827BDE">
        <w:trPr>
          <w:cantSplit/>
        </w:trPr>
        <w:tc>
          <w:tcPr>
            <w:tcW w:w="3299"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827BDE">
        <w:trPr>
          <w:cantSplit/>
        </w:trPr>
        <w:tc>
          <w:tcPr>
            <w:tcW w:w="3299"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827BDE">
        <w:trPr>
          <w:cantSplit/>
        </w:trPr>
        <w:tc>
          <w:tcPr>
            <w:tcW w:w="3299"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827BDE">
        <w:trPr>
          <w:cantSplit/>
        </w:trPr>
        <w:tc>
          <w:tcPr>
            <w:tcW w:w="3299"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827BDE">
        <w:trPr>
          <w:cantSplit/>
        </w:trPr>
        <w:tc>
          <w:tcPr>
            <w:tcW w:w="3299"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827BDE">
        <w:trPr>
          <w:cantSplit/>
        </w:trPr>
        <w:tc>
          <w:tcPr>
            <w:tcW w:w="3299"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827BDE">
        <w:trPr>
          <w:cantSplit/>
        </w:trPr>
        <w:tc>
          <w:tcPr>
            <w:tcW w:w="3299"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827BDE">
        <w:trPr>
          <w:cantSplit/>
        </w:trPr>
        <w:tc>
          <w:tcPr>
            <w:tcW w:w="3299"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827BDE">
        <w:trPr>
          <w:cantSplit/>
        </w:trPr>
        <w:tc>
          <w:tcPr>
            <w:tcW w:w="3299"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827BDE">
        <w:trPr>
          <w:cantSplit/>
        </w:trPr>
        <w:tc>
          <w:tcPr>
            <w:tcW w:w="3299"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827BDE">
        <w:trPr>
          <w:cantSplit/>
        </w:trPr>
        <w:tc>
          <w:tcPr>
            <w:tcW w:w="3299"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827BDE">
        <w:trPr>
          <w:cantSplit/>
        </w:trPr>
        <w:tc>
          <w:tcPr>
            <w:tcW w:w="3299"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051"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827BDE">
        <w:trPr>
          <w:cantSplit/>
        </w:trPr>
        <w:tc>
          <w:tcPr>
            <w:tcW w:w="3299"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827BDE">
        <w:trPr>
          <w:cantSplit/>
        </w:trPr>
        <w:tc>
          <w:tcPr>
            <w:tcW w:w="3299"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827BDE">
        <w:trPr>
          <w:cantSplit/>
        </w:trPr>
        <w:tc>
          <w:tcPr>
            <w:tcW w:w="3299"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827BDE">
        <w:trPr>
          <w:cantSplit/>
        </w:trPr>
        <w:tc>
          <w:tcPr>
            <w:tcW w:w="3299"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827BDE">
        <w:trPr>
          <w:cantSplit/>
        </w:trPr>
        <w:tc>
          <w:tcPr>
            <w:tcW w:w="3299"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827BDE">
        <w:trPr>
          <w:cantSplit/>
        </w:trPr>
        <w:tc>
          <w:tcPr>
            <w:tcW w:w="3299"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827BDE">
        <w:trPr>
          <w:cantSplit/>
        </w:trPr>
        <w:tc>
          <w:tcPr>
            <w:tcW w:w="3299"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051"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827BDE">
        <w:trPr>
          <w:cantSplit/>
        </w:trPr>
        <w:tc>
          <w:tcPr>
            <w:tcW w:w="3299"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IBCEM03</w:t>
            </w:r>
          </w:p>
        </w:tc>
        <w:tc>
          <w:tcPr>
            <w:tcW w:w="6051"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827BDE">
        <w:trPr>
          <w:cantSplit/>
        </w:trPr>
        <w:tc>
          <w:tcPr>
            <w:tcW w:w="3299"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837 EDI RETURN MESSAGE MAIN LIST </w:t>
            </w:r>
            <w:proofErr w:type="gramStart"/>
            <w:r w:rsidRPr="00DD113A">
              <w:rPr>
                <w:rFonts w:ascii="Times New Roman" w:hAnsi="Times New Roman"/>
                <w:sz w:val="22"/>
                <w:szCs w:val="22"/>
              </w:rPr>
              <w:t>TEMPLATE</w:t>
            </w:r>
            <w:proofErr w:type="gramEnd"/>
          </w:p>
        </w:tc>
      </w:tr>
      <w:tr w:rsidR="006471C5" w:rsidRPr="0002501E" w14:paraId="335A1843" w14:textId="77777777" w:rsidTr="00827BDE">
        <w:trPr>
          <w:cantSplit/>
        </w:trPr>
        <w:tc>
          <w:tcPr>
            <w:tcW w:w="3299"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827BDE">
        <w:trPr>
          <w:cantSplit/>
        </w:trPr>
        <w:tc>
          <w:tcPr>
            <w:tcW w:w="3299"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827BDE">
        <w:trPr>
          <w:cantSplit/>
        </w:trPr>
        <w:tc>
          <w:tcPr>
            <w:tcW w:w="3299"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827BDE">
        <w:trPr>
          <w:cantSplit/>
        </w:trPr>
        <w:tc>
          <w:tcPr>
            <w:tcW w:w="3299"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w:t>
            </w:r>
          </w:p>
        </w:tc>
        <w:tc>
          <w:tcPr>
            <w:tcW w:w="6051"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827BDE">
        <w:trPr>
          <w:cantSplit/>
        </w:trPr>
        <w:tc>
          <w:tcPr>
            <w:tcW w:w="3299"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827BDE">
        <w:trPr>
          <w:cantSplit/>
        </w:trPr>
        <w:tc>
          <w:tcPr>
            <w:tcW w:w="3299"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827BDE">
        <w:trPr>
          <w:cantSplit/>
        </w:trPr>
        <w:tc>
          <w:tcPr>
            <w:tcW w:w="3299"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827BDE">
        <w:trPr>
          <w:cantSplit/>
        </w:trPr>
        <w:tc>
          <w:tcPr>
            <w:tcW w:w="3299"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827BDE">
        <w:trPr>
          <w:cantSplit/>
        </w:trPr>
        <w:tc>
          <w:tcPr>
            <w:tcW w:w="3299"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827BDE">
        <w:trPr>
          <w:cantSplit/>
        </w:trPr>
        <w:tc>
          <w:tcPr>
            <w:tcW w:w="3299"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827BDE">
        <w:trPr>
          <w:cantSplit/>
        </w:trPr>
        <w:tc>
          <w:tcPr>
            <w:tcW w:w="3299"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827BDE">
        <w:trPr>
          <w:cantSplit/>
        </w:trPr>
        <w:tc>
          <w:tcPr>
            <w:tcW w:w="3299"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827BDE">
        <w:trPr>
          <w:cantSplit/>
        </w:trPr>
        <w:tc>
          <w:tcPr>
            <w:tcW w:w="3299"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827BDE">
        <w:trPr>
          <w:cantSplit/>
        </w:trPr>
        <w:tc>
          <w:tcPr>
            <w:tcW w:w="3299"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827BDE">
        <w:trPr>
          <w:cantSplit/>
        </w:trPr>
        <w:tc>
          <w:tcPr>
            <w:tcW w:w="3299"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827BDE">
        <w:trPr>
          <w:cantSplit/>
        </w:trPr>
        <w:tc>
          <w:tcPr>
            <w:tcW w:w="3299"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MEDICARE REMITTANCE ADVICE DETAIL-PART </w:t>
            </w:r>
            <w:proofErr w:type="gramStart"/>
            <w:r w:rsidRPr="00DD113A">
              <w:rPr>
                <w:rFonts w:ascii="Times New Roman" w:hAnsi="Times New Roman"/>
                <w:sz w:val="22"/>
                <w:szCs w:val="22"/>
              </w:rPr>
              <w:t>A  Cont’d</w:t>
            </w:r>
            <w:proofErr w:type="gramEnd"/>
          </w:p>
        </w:tc>
      </w:tr>
      <w:tr w:rsidR="006471C5" w:rsidRPr="0002501E" w14:paraId="335A1873" w14:textId="77777777" w:rsidTr="00827BDE">
        <w:trPr>
          <w:cantSplit/>
        </w:trPr>
        <w:tc>
          <w:tcPr>
            <w:tcW w:w="3299"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827BDE">
        <w:trPr>
          <w:cantSplit/>
        </w:trPr>
        <w:tc>
          <w:tcPr>
            <w:tcW w:w="3299"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827BDE">
        <w:trPr>
          <w:cantSplit/>
        </w:trPr>
        <w:tc>
          <w:tcPr>
            <w:tcW w:w="3299"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827BDE">
        <w:trPr>
          <w:cantSplit/>
        </w:trPr>
        <w:tc>
          <w:tcPr>
            <w:tcW w:w="3299"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827BDE">
        <w:trPr>
          <w:cantSplit/>
        </w:trPr>
        <w:tc>
          <w:tcPr>
            <w:tcW w:w="3299"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827BDE">
        <w:trPr>
          <w:cantSplit/>
        </w:trPr>
        <w:tc>
          <w:tcPr>
            <w:tcW w:w="3299"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827BDE">
        <w:trPr>
          <w:cantSplit/>
        </w:trPr>
        <w:tc>
          <w:tcPr>
            <w:tcW w:w="3299"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827BDE">
        <w:trPr>
          <w:cantSplit/>
        </w:trPr>
        <w:tc>
          <w:tcPr>
            <w:tcW w:w="3299"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827BDE">
        <w:trPr>
          <w:cantSplit/>
        </w:trPr>
        <w:tc>
          <w:tcPr>
            <w:tcW w:w="3299"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827BDE">
        <w:trPr>
          <w:cantSplit/>
        </w:trPr>
        <w:tc>
          <w:tcPr>
            <w:tcW w:w="3299"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827BDE">
        <w:trPr>
          <w:cantSplit/>
        </w:trPr>
        <w:tc>
          <w:tcPr>
            <w:tcW w:w="3299"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827BDE">
        <w:trPr>
          <w:cantSplit/>
        </w:trPr>
        <w:tc>
          <w:tcPr>
            <w:tcW w:w="3299"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827BDE">
        <w:trPr>
          <w:cantSplit/>
        </w:trPr>
        <w:tc>
          <w:tcPr>
            <w:tcW w:w="3299"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827BDE">
        <w:trPr>
          <w:cantSplit/>
        </w:trPr>
        <w:tc>
          <w:tcPr>
            <w:tcW w:w="3299"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827BDE">
        <w:trPr>
          <w:cantSplit/>
        </w:trPr>
        <w:tc>
          <w:tcPr>
            <w:tcW w:w="3299"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827BDE">
        <w:trPr>
          <w:cantSplit/>
        </w:trPr>
        <w:tc>
          <w:tcPr>
            <w:tcW w:w="3299"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 xml:space="preserve">835 EDI EOB MESSAGE PROCESSING (record </w:t>
            </w:r>
            <w:proofErr w:type="gramStart"/>
            <w:r w:rsidRPr="00DD113A">
              <w:rPr>
                <w:rFonts w:ascii="Times New Roman" w:hAnsi="Times New Roman"/>
                <w:sz w:val="22"/>
                <w:szCs w:val="22"/>
              </w:rPr>
              <w:t>types  5</w:t>
            </w:r>
            <w:proofErr w:type="gramEnd"/>
            <w:r w:rsidRPr="00DD113A">
              <w:rPr>
                <w:rFonts w:ascii="Times New Roman" w:hAnsi="Times New Roman"/>
                <w:sz w:val="22"/>
                <w:szCs w:val="22"/>
              </w:rPr>
              <w:t>,6,10,  12, 13 and 17)</w:t>
            </w:r>
          </w:p>
        </w:tc>
      </w:tr>
      <w:tr w:rsidR="006471C5" w:rsidRPr="0002501E" w14:paraId="335A18A3" w14:textId="77777777" w:rsidTr="00827BDE">
        <w:trPr>
          <w:cantSplit/>
        </w:trPr>
        <w:tc>
          <w:tcPr>
            <w:tcW w:w="3299"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827BDE">
        <w:trPr>
          <w:cantSplit/>
        </w:trPr>
        <w:tc>
          <w:tcPr>
            <w:tcW w:w="3299"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051"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827BDE">
        <w:trPr>
          <w:cantSplit/>
        </w:trPr>
        <w:tc>
          <w:tcPr>
            <w:tcW w:w="3299"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827BDE">
        <w:trPr>
          <w:cantSplit/>
        </w:trPr>
        <w:tc>
          <w:tcPr>
            <w:tcW w:w="3299"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827BDE">
        <w:trPr>
          <w:cantSplit/>
        </w:trPr>
        <w:tc>
          <w:tcPr>
            <w:tcW w:w="3299"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827BDE">
        <w:trPr>
          <w:cantSplit/>
        </w:trPr>
        <w:tc>
          <w:tcPr>
            <w:tcW w:w="3299"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827BDE">
        <w:trPr>
          <w:cantSplit/>
        </w:trPr>
        <w:tc>
          <w:tcPr>
            <w:tcW w:w="3299"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827BDE">
        <w:trPr>
          <w:cantSplit/>
        </w:trPr>
        <w:tc>
          <w:tcPr>
            <w:tcW w:w="3299"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051"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827BDE">
        <w:trPr>
          <w:cantSplit/>
        </w:trPr>
        <w:tc>
          <w:tcPr>
            <w:tcW w:w="3299"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IBCEOB4</w:t>
            </w:r>
          </w:p>
        </w:tc>
        <w:tc>
          <w:tcPr>
            <w:tcW w:w="6051"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827BDE">
        <w:trPr>
          <w:cantSplit/>
        </w:trPr>
        <w:tc>
          <w:tcPr>
            <w:tcW w:w="3299"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827BDE">
        <w:trPr>
          <w:cantSplit/>
        </w:trPr>
        <w:tc>
          <w:tcPr>
            <w:tcW w:w="3299"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827BDE">
        <w:trPr>
          <w:cantSplit/>
        </w:trPr>
        <w:tc>
          <w:tcPr>
            <w:tcW w:w="3299"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827BDE">
        <w:trPr>
          <w:cantSplit/>
        </w:trPr>
        <w:tc>
          <w:tcPr>
            <w:tcW w:w="3299"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827BDE">
        <w:trPr>
          <w:cantSplit/>
        </w:trPr>
        <w:tc>
          <w:tcPr>
            <w:tcW w:w="3299"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IBCEP0B</w:t>
            </w:r>
          </w:p>
        </w:tc>
        <w:tc>
          <w:tcPr>
            <w:tcW w:w="6051"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827BDE">
        <w:trPr>
          <w:cantSplit/>
        </w:trPr>
        <w:tc>
          <w:tcPr>
            <w:tcW w:w="3299"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827BDE">
        <w:trPr>
          <w:cantSplit/>
        </w:trPr>
        <w:tc>
          <w:tcPr>
            <w:tcW w:w="3299"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827BDE">
        <w:trPr>
          <w:cantSplit/>
        </w:trPr>
        <w:tc>
          <w:tcPr>
            <w:tcW w:w="3299"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827BDE">
        <w:trPr>
          <w:cantSplit/>
        </w:trPr>
        <w:tc>
          <w:tcPr>
            <w:tcW w:w="3299"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EDI UTILITIES FOR </w:t>
            </w:r>
            <w:proofErr w:type="gramStart"/>
            <w:r w:rsidRPr="00DD113A">
              <w:rPr>
                <w:rFonts w:ascii="Times New Roman" w:hAnsi="Times New Roman"/>
                <w:sz w:val="22"/>
                <w:szCs w:val="22"/>
              </w:rPr>
              <w:t>PROVIDER  ID</w:t>
            </w:r>
            <w:proofErr w:type="gramEnd"/>
          </w:p>
        </w:tc>
      </w:tr>
      <w:tr w:rsidR="006471C5" w:rsidRPr="0002501E" w14:paraId="335A18D9" w14:textId="77777777" w:rsidTr="00827BDE">
        <w:trPr>
          <w:cantSplit/>
        </w:trPr>
        <w:tc>
          <w:tcPr>
            <w:tcW w:w="3299"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827BDE">
        <w:trPr>
          <w:cantSplit/>
        </w:trPr>
        <w:tc>
          <w:tcPr>
            <w:tcW w:w="3299"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827BDE">
        <w:trPr>
          <w:cantSplit/>
        </w:trPr>
        <w:tc>
          <w:tcPr>
            <w:tcW w:w="3299"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827BDE">
        <w:trPr>
          <w:cantSplit/>
        </w:trPr>
        <w:tc>
          <w:tcPr>
            <w:tcW w:w="3299"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827BDE">
        <w:trPr>
          <w:cantSplit/>
        </w:trPr>
        <w:tc>
          <w:tcPr>
            <w:tcW w:w="3299"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827BDE">
        <w:trPr>
          <w:cantSplit/>
        </w:trPr>
        <w:tc>
          <w:tcPr>
            <w:tcW w:w="3299"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827BDE">
        <w:trPr>
          <w:cantSplit/>
        </w:trPr>
        <w:tc>
          <w:tcPr>
            <w:tcW w:w="3299"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827BDE">
        <w:trPr>
          <w:cantSplit/>
        </w:trPr>
        <w:tc>
          <w:tcPr>
            <w:tcW w:w="3299"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827BDE">
        <w:trPr>
          <w:cantSplit/>
        </w:trPr>
        <w:tc>
          <w:tcPr>
            <w:tcW w:w="3299"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827BDE">
        <w:trPr>
          <w:cantSplit/>
        </w:trPr>
        <w:tc>
          <w:tcPr>
            <w:tcW w:w="3299"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827BDE">
        <w:trPr>
          <w:cantSplit/>
        </w:trPr>
        <w:tc>
          <w:tcPr>
            <w:tcW w:w="3299"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827BDE">
        <w:trPr>
          <w:cantSplit/>
        </w:trPr>
        <w:tc>
          <w:tcPr>
            <w:tcW w:w="3299"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827BDE">
        <w:trPr>
          <w:cantSplit/>
        </w:trPr>
        <w:tc>
          <w:tcPr>
            <w:tcW w:w="3299"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827BDE">
        <w:trPr>
          <w:cantSplit/>
        </w:trPr>
        <w:tc>
          <w:tcPr>
            <w:tcW w:w="3299"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827BDE">
        <w:trPr>
          <w:cantSplit/>
        </w:trPr>
        <w:tc>
          <w:tcPr>
            <w:tcW w:w="3299"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827BDE">
        <w:trPr>
          <w:cantSplit/>
        </w:trPr>
        <w:tc>
          <w:tcPr>
            <w:tcW w:w="3299"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827BDE">
        <w:trPr>
          <w:cantSplit/>
        </w:trPr>
        <w:tc>
          <w:tcPr>
            <w:tcW w:w="3299"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827BDE">
        <w:trPr>
          <w:cantSplit/>
        </w:trPr>
        <w:tc>
          <w:tcPr>
            <w:tcW w:w="3299"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827BDE">
        <w:trPr>
          <w:cantSplit/>
        </w:trPr>
        <w:tc>
          <w:tcPr>
            <w:tcW w:w="3299"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827BDE">
        <w:trPr>
          <w:cantSplit/>
        </w:trPr>
        <w:tc>
          <w:tcPr>
            <w:tcW w:w="3299"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827BDE">
        <w:trPr>
          <w:cantSplit/>
        </w:trPr>
        <w:tc>
          <w:tcPr>
            <w:tcW w:w="3299"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827BDE">
        <w:trPr>
          <w:cantSplit/>
        </w:trPr>
        <w:tc>
          <w:tcPr>
            <w:tcW w:w="3299"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827BDE">
        <w:trPr>
          <w:cantSplit/>
        </w:trPr>
        <w:tc>
          <w:tcPr>
            <w:tcW w:w="3299"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827BDE">
        <w:trPr>
          <w:cantSplit/>
        </w:trPr>
        <w:tc>
          <w:tcPr>
            <w:tcW w:w="3299"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827BDE">
        <w:trPr>
          <w:cantSplit/>
        </w:trPr>
        <w:tc>
          <w:tcPr>
            <w:tcW w:w="3299"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827BDE">
        <w:trPr>
          <w:cantSplit/>
        </w:trPr>
        <w:tc>
          <w:tcPr>
            <w:tcW w:w="3299"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827BDE">
        <w:trPr>
          <w:cantSplit/>
        </w:trPr>
        <w:tc>
          <w:tcPr>
            <w:tcW w:w="3299"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051"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827BDE">
        <w:trPr>
          <w:cantSplit/>
        </w:trPr>
        <w:tc>
          <w:tcPr>
            <w:tcW w:w="3299"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827BDE">
        <w:trPr>
          <w:cantSplit/>
        </w:trPr>
        <w:tc>
          <w:tcPr>
            <w:tcW w:w="3299"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827BDE">
        <w:trPr>
          <w:cantSplit/>
        </w:trPr>
        <w:tc>
          <w:tcPr>
            <w:tcW w:w="3299"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827BDE">
        <w:trPr>
          <w:cantSplit/>
        </w:trPr>
        <w:tc>
          <w:tcPr>
            <w:tcW w:w="3299"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827BDE">
        <w:trPr>
          <w:cantSplit/>
        </w:trPr>
        <w:tc>
          <w:tcPr>
            <w:tcW w:w="3299"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827BDE">
        <w:trPr>
          <w:cantSplit/>
        </w:trPr>
        <w:tc>
          <w:tcPr>
            <w:tcW w:w="3299"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827BDE">
        <w:trPr>
          <w:cantSplit/>
        </w:trPr>
        <w:tc>
          <w:tcPr>
            <w:tcW w:w="3299"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827BDE">
        <w:trPr>
          <w:cantSplit/>
        </w:trPr>
        <w:tc>
          <w:tcPr>
            <w:tcW w:w="3299"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827BDE">
        <w:trPr>
          <w:cantSplit/>
        </w:trPr>
        <w:tc>
          <w:tcPr>
            <w:tcW w:w="3299"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051"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827BDE">
        <w:trPr>
          <w:cantSplit/>
        </w:trPr>
        <w:tc>
          <w:tcPr>
            <w:tcW w:w="3299"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IBCEQ1</w:t>
            </w:r>
          </w:p>
        </w:tc>
        <w:tc>
          <w:tcPr>
            <w:tcW w:w="6051" w:type="dxa"/>
          </w:tcPr>
          <w:p w14:paraId="335A1944" w14:textId="77777777" w:rsidR="006471C5" w:rsidRPr="00DD113A" w:rsidRDefault="006471C5" w:rsidP="000D5F6B">
            <w:pPr>
              <w:rPr>
                <w:rFonts w:ascii="Times New Roman" w:hAnsi="Times New Roman"/>
                <w:sz w:val="22"/>
                <w:szCs w:val="22"/>
              </w:rPr>
            </w:pPr>
            <w:proofErr w:type="gramStart"/>
            <w:r w:rsidRPr="00DD113A">
              <w:rPr>
                <w:rFonts w:ascii="Times New Roman" w:hAnsi="Times New Roman"/>
                <w:sz w:val="22"/>
                <w:szCs w:val="22"/>
              </w:rPr>
              <w:t>BSL,PROVIDER</w:t>
            </w:r>
            <w:proofErr w:type="gramEnd"/>
            <w:r w:rsidRPr="00DD113A">
              <w:rPr>
                <w:rFonts w:ascii="Times New Roman" w:hAnsi="Times New Roman"/>
                <w:sz w:val="22"/>
                <w:szCs w:val="22"/>
              </w:rPr>
              <w:t xml:space="preserve"> ID QUERY</w:t>
            </w:r>
          </w:p>
        </w:tc>
      </w:tr>
      <w:tr w:rsidR="006471C5" w:rsidRPr="0002501E" w14:paraId="335A1948" w14:textId="77777777" w:rsidTr="00827BDE">
        <w:trPr>
          <w:cantSplit/>
        </w:trPr>
        <w:tc>
          <w:tcPr>
            <w:tcW w:w="3299"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827BDE">
        <w:trPr>
          <w:cantSplit/>
        </w:trPr>
        <w:tc>
          <w:tcPr>
            <w:tcW w:w="3299"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827BDE">
        <w:trPr>
          <w:cantSplit/>
        </w:trPr>
        <w:tc>
          <w:tcPr>
            <w:tcW w:w="3299"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827BDE">
        <w:trPr>
          <w:cantSplit/>
        </w:trPr>
        <w:tc>
          <w:tcPr>
            <w:tcW w:w="3299"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827BDE">
        <w:trPr>
          <w:cantSplit/>
        </w:trPr>
        <w:tc>
          <w:tcPr>
            <w:tcW w:w="3299"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IBCERP1</w:t>
            </w:r>
          </w:p>
        </w:tc>
        <w:tc>
          <w:tcPr>
            <w:tcW w:w="6051"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827BDE">
        <w:trPr>
          <w:cantSplit/>
        </w:trPr>
        <w:tc>
          <w:tcPr>
            <w:tcW w:w="3299"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827BDE">
        <w:trPr>
          <w:cantSplit/>
        </w:trPr>
        <w:tc>
          <w:tcPr>
            <w:tcW w:w="3299"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827BDE">
        <w:trPr>
          <w:cantSplit/>
        </w:trPr>
        <w:tc>
          <w:tcPr>
            <w:tcW w:w="3299"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827BDE">
        <w:trPr>
          <w:cantSplit/>
        </w:trPr>
        <w:tc>
          <w:tcPr>
            <w:tcW w:w="3299"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827BDE">
        <w:trPr>
          <w:cantSplit/>
        </w:trPr>
        <w:tc>
          <w:tcPr>
            <w:tcW w:w="3299"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827BDE">
        <w:trPr>
          <w:cantSplit/>
        </w:trPr>
        <w:tc>
          <w:tcPr>
            <w:tcW w:w="3299"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B04533" w:rsidRPr="0002501E" w14:paraId="5A0ACC12" w14:textId="77777777" w:rsidTr="00827BDE">
        <w:trPr>
          <w:cantSplit/>
          <w:ins w:id="94" w:author="Jutzi, William Christopher (Intuitive IT)" w:date="2019-07-10T17:46:00Z"/>
        </w:trPr>
        <w:tc>
          <w:tcPr>
            <w:tcW w:w="3299" w:type="dxa"/>
            <w:tcBorders>
              <w:top w:val="single" w:sz="4" w:space="0" w:color="auto"/>
              <w:left w:val="single" w:sz="4" w:space="0" w:color="auto"/>
              <w:bottom w:val="single" w:sz="4" w:space="0" w:color="auto"/>
              <w:right w:val="single" w:sz="4" w:space="0" w:color="auto"/>
            </w:tcBorders>
          </w:tcPr>
          <w:p w14:paraId="4A243186" w14:textId="5BF1511D" w:rsidR="00B04533" w:rsidRPr="000A24A8" w:rsidRDefault="00B04533" w:rsidP="00B35540">
            <w:pPr>
              <w:rPr>
                <w:ins w:id="95" w:author="Jutzi, William Christopher (Intuitive IT)" w:date="2019-07-10T17:46:00Z"/>
                <w:rFonts w:ascii="Times New Roman" w:hAnsi="Times New Roman"/>
                <w:sz w:val="22"/>
                <w:szCs w:val="22"/>
              </w:rPr>
            </w:pPr>
            <w:ins w:id="96" w:author="Jutzi, William Christopher (Intuitive IT)" w:date="2019-07-10T17:46:00Z">
              <w:r w:rsidRPr="000A24A8">
                <w:rPr>
                  <w:rFonts w:ascii="Times New Roman" w:hAnsi="Times New Roman"/>
                  <w:sz w:val="22"/>
                  <w:szCs w:val="22"/>
                </w:rPr>
                <w:t>IBCERPN</w:t>
              </w:r>
            </w:ins>
          </w:p>
        </w:tc>
        <w:tc>
          <w:tcPr>
            <w:tcW w:w="6051" w:type="dxa"/>
            <w:tcBorders>
              <w:top w:val="single" w:sz="4" w:space="0" w:color="auto"/>
              <w:left w:val="single" w:sz="4" w:space="0" w:color="auto"/>
              <w:bottom w:val="single" w:sz="4" w:space="0" w:color="auto"/>
              <w:right w:val="single" w:sz="4" w:space="0" w:color="auto"/>
            </w:tcBorders>
          </w:tcPr>
          <w:p w14:paraId="698CCFBF" w14:textId="53C1A48B" w:rsidR="00B04533" w:rsidRPr="000A24A8" w:rsidRDefault="00B04533" w:rsidP="00B35540">
            <w:pPr>
              <w:rPr>
                <w:ins w:id="97" w:author="Jutzi, William Christopher (Intuitive IT)" w:date="2019-07-10T17:46:00Z"/>
                <w:rFonts w:ascii="Times New Roman" w:hAnsi="Times New Roman"/>
                <w:sz w:val="22"/>
                <w:szCs w:val="22"/>
              </w:rPr>
            </w:pPr>
            <w:ins w:id="98" w:author="Jutzi, William Christopher (Intuitive IT)" w:date="2019-07-10T17:47:00Z">
              <w:r w:rsidRPr="000A24A8">
                <w:rPr>
                  <w:rFonts w:ascii="Times New Roman" w:hAnsi="Times New Roman"/>
                  <w:sz w:val="22"/>
                  <w:szCs w:val="22"/>
                </w:rPr>
                <w:t>RPN Resubmission/Printing Claims No Changes CSA Report</w:t>
              </w:r>
            </w:ins>
          </w:p>
        </w:tc>
      </w:tr>
      <w:tr w:rsidR="006471C5" w:rsidRPr="0002501E" w14:paraId="335A196C" w14:textId="77777777" w:rsidTr="00827BDE">
        <w:trPr>
          <w:cantSplit/>
        </w:trPr>
        <w:tc>
          <w:tcPr>
            <w:tcW w:w="3299"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827BDE">
        <w:trPr>
          <w:cantSplit/>
        </w:trPr>
        <w:tc>
          <w:tcPr>
            <w:tcW w:w="3299"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827BDE">
        <w:trPr>
          <w:cantSplit/>
        </w:trPr>
        <w:tc>
          <w:tcPr>
            <w:tcW w:w="3299"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827BDE">
        <w:trPr>
          <w:cantSplit/>
        </w:trPr>
        <w:tc>
          <w:tcPr>
            <w:tcW w:w="3299"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827BDE">
        <w:trPr>
          <w:cantSplit/>
        </w:trPr>
        <w:tc>
          <w:tcPr>
            <w:tcW w:w="3299"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827BDE">
        <w:trPr>
          <w:cantSplit/>
        </w:trPr>
        <w:tc>
          <w:tcPr>
            <w:tcW w:w="3299"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827BDE">
        <w:trPr>
          <w:cantSplit/>
        </w:trPr>
        <w:tc>
          <w:tcPr>
            <w:tcW w:w="3299"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827BDE">
        <w:trPr>
          <w:cantSplit/>
        </w:trPr>
        <w:tc>
          <w:tcPr>
            <w:tcW w:w="3299"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837 EDI Status Message Processing </w:t>
            </w:r>
            <w:proofErr w:type="spellStart"/>
            <w:r w:rsidRPr="00DD113A">
              <w:rPr>
                <w:rFonts w:ascii="Times New Roman" w:hAnsi="Times New Roman"/>
                <w:sz w:val="22"/>
                <w:szCs w:val="22"/>
              </w:rPr>
              <w:t>Cont</w:t>
            </w:r>
            <w:proofErr w:type="spellEnd"/>
          </w:p>
        </w:tc>
      </w:tr>
      <w:tr w:rsidR="006471C5" w:rsidRPr="0002501E" w14:paraId="335A1984" w14:textId="77777777" w:rsidTr="00827BDE">
        <w:trPr>
          <w:cantSplit/>
        </w:trPr>
        <w:tc>
          <w:tcPr>
            <w:tcW w:w="3299"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827BDE">
        <w:trPr>
          <w:cantSplit/>
        </w:trPr>
        <w:tc>
          <w:tcPr>
            <w:tcW w:w="3299"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827BDE">
        <w:trPr>
          <w:cantSplit/>
        </w:trPr>
        <w:tc>
          <w:tcPr>
            <w:tcW w:w="3299"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827BDE">
        <w:trPr>
          <w:cantSplit/>
        </w:trPr>
        <w:tc>
          <w:tcPr>
            <w:tcW w:w="3299"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827BDE">
        <w:trPr>
          <w:cantSplit/>
        </w:trPr>
        <w:tc>
          <w:tcPr>
            <w:tcW w:w="3299"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827BDE">
        <w:trPr>
          <w:cantSplit/>
        </w:trPr>
        <w:tc>
          <w:tcPr>
            <w:tcW w:w="3299"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827BDE">
        <w:trPr>
          <w:cantSplit/>
        </w:trPr>
        <w:tc>
          <w:tcPr>
            <w:tcW w:w="3299"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827BDE">
        <w:trPr>
          <w:cantSplit/>
        </w:trPr>
        <w:tc>
          <w:tcPr>
            <w:tcW w:w="3299"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827BDE">
        <w:trPr>
          <w:cantSplit/>
        </w:trPr>
        <w:tc>
          <w:tcPr>
            <w:tcW w:w="3299"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827BDE">
        <w:trPr>
          <w:cantSplit/>
        </w:trPr>
        <w:tc>
          <w:tcPr>
            <w:tcW w:w="3299"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827BDE">
        <w:trPr>
          <w:cantSplit/>
        </w:trPr>
        <w:tc>
          <w:tcPr>
            <w:tcW w:w="3299"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051"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827BDE">
        <w:trPr>
          <w:cantSplit/>
        </w:trPr>
        <w:tc>
          <w:tcPr>
            <w:tcW w:w="3299"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827BDE">
        <w:trPr>
          <w:cantSplit/>
        </w:trPr>
        <w:tc>
          <w:tcPr>
            <w:tcW w:w="3299"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827BDE">
        <w:trPr>
          <w:cantSplit/>
        </w:trPr>
        <w:tc>
          <w:tcPr>
            <w:tcW w:w="3299"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827BDE">
        <w:trPr>
          <w:cantSplit/>
        </w:trPr>
        <w:tc>
          <w:tcPr>
            <w:tcW w:w="3299"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051"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827BDE">
        <w:trPr>
          <w:cantSplit/>
        </w:trPr>
        <w:tc>
          <w:tcPr>
            <w:tcW w:w="3299"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827BDE">
        <w:trPr>
          <w:cantSplit/>
        </w:trPr>
        <w:tc>
          <w:tcPr>
            <w:tcW w:w="3299"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827BDE">
        <w:trPr>
          <w:cantSplit/>
        </w:trPr>
        <w:tc>
          <w:tcPr>
            <w:tcW w:w="3299"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827BDE">
        <w:trPr>
          <w:cantSplit/>
        </w:trPr>
        <w:tc>
          <w:tcPr>
            <w:tcW w:w="3299"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827BDE">
        <w:trPr>
          <w:cantSplit/>
        </w:trPr>
        <w:tc>
          <w:tcPr>
            <w:tcW w:w="3299"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827BDE">
        <w:trPr>
          <w:cantSplit/>
        </w:trPr>
        <w:tc>
          <w:tcPr>
            <w:tcW w:w="3299"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lastRenderedPageBreak/>
              <w:t>IBCF3, IBCF31, IBCF32, IBCF33, IBCF331, IBCF34, IBCF3P</w:t>
            </w:r>
          </w:p>
        </w:tc>
        <w:tc>
          <w:tcPr>
            <w:tcW w:w="6051"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827BDE">
        <w:trPr>
          <w:cantSplit/>
        </w:trPr>
        <w:tc>
          <w:tcPr>
            <w:tcW w:w="3299"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827BDE">
        <w:trPr>
          <w:cantSplit/>
        </w:trPr>
        <w:tc>
          <w:tcPr>
            <w:tcW w:w="3299"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827BDE">
        <w:trPr>
          <w:cantSplit/>
        </w:trPr>
        <w:tc>
          <w:tcPr>
            <w:tcW w:w="3299"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827BDE">
        <w:trPr>
          <w:cantSplit/>
        </w:trPr>
        <w:tc>
          <w:tcPr>
            <w:tcW w:w="3299"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827BDE">
        <w:trPr>
          <w:cantSplit/>
        </w:trPr>
        <w:tc>
          <w:tcPr>
            <w:tcW w:w="3299"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IBCIADD1</w:t>
            </w:r>
          </w:p>
        </w:tc>
        <w:tc>
          <w:tcPr>
            <w:tcW w:w="6051"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827BDE">
        <w:trPr>
          <w:cantSplit/>
        </w:trPr>
        <w:tc>
          <w:tcPr>
            <w:tcW w:w="3299"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827BDE">
        <w:trPr>
          <w:cantSplit/>
        </w:trPr>
        <w:tc>
          <w:tcPr>
            <w:tcW w:w="3299"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827BDE">
        <w:trPr>
          <w:cantSplit/>
        </w:trPr>
        <w:tc>
          <w:tcPr>
            <w:tcW w:w="3299"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827BDE">
        <w:trPr>
          <w:cantSplit/>
        </w:trPr>
        <w:tc>
          <w:tcPr>
            <w:tcW w:w="3299"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827BDE">
        <w:trPr>
          <w:cantSplit/>
        </w:trPr>
        <w:tc>
          <w:tcPr>
            <w:tcW w:w="3299"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827BDE">
        <w:trPr>
          <w:cantSplit/>
        </w:trPr>
        <w:tc>
          <w:tcPr>
            <w:tcW w:w="3299"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ERROR REPORT</w:t>
            </w:r>
          </w:p>
        </w:tc>
      </w:tr>
      <w:tr w:rsidR="006471C5" w:rsidRPr="0002501E" w14:paraId="335A19E4" w14:textId="77777777" w:rsidTr="00827BDE">
        <w:trPr>
          <w:cantSplit/>
        </w:trPr>
        <w:tc>
          <w:tcPr>
            <w:tcW w:w="3299"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827BDE">
        <w:trPr>
          <w:cantSplit/>
        </w:trPr>
        <w:tc>
          <w:tcPr>
            <w:tcW w:w="3299"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STATUS REPORT</w:t>
            </w:r>
          </w:p>
        </w:tc>
      </w:tr>
      <w:tr w:rsidR="006471C5" w:rsidRPr="0002501E" w14:paraId="335A19EA" w14:textId="77777777" w:rsidTr="00827BDE">
        <w:trPr>
          <w:cantSplit/>
        </w:trPr>
        <w:tc>
          <w:tcPr>
            <w:tcW w:w="3299"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827BDE">
        <w:trPr>
          <w:cantSplit/>
        </w:trPr>
        <w:tc>
          <w:tcPr>
            <w:tcW w:w="3299"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827BDE">
        <w:trPr>
          <w:cantSplit/>
        </w:trPr>
        <w:tc>
          <w:tcPr>
            <w:tcW w:w="3299"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827BDE">
        <w:trPr>
          <w:cantSplit/>
        </w:trPr>
        <w:tc>
          <w:tcPr>
            <w:tcW w:w="3299"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827BDE">
        <w:trPr>
          <w:cantSplit/>
        </w:trPr>
        <w:tc>
          <w:tcPr>
            <w:tcW w:w="3299"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827BDE">
        <w:trPr>
          <w:cantSplit/>
        </w:trPr>
        <w:tc>
          <w:tcPr>
            <w:tcW w:w="3299"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827BDE">
        <w:trPr>
          <w:cantSplit/>
        </w:trPr>
        <w:tc>
          <w:tcPr>
            <w:tcW w:w="3299"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w:t>
            </w:r>
            <w:proofErr w:type="spellStart"/>
            <w:r w:rsidRPr="00DD113A">
              <w:rPr>
                <w:rFonts w:ascii="Times New Roman" w:hAnsi="Times New Roman"/>
                <w:sz w:val="22"/>
                <w:szCs w:val="22"/>
              </w:rPr>
              <w:t>Ingenix</w:t>
            </w:r>
            <w:proofErr w:type="spellEnd"/>
            <w:r w:rsidRPr="00DD113A">
              <w:rPr>
                <w:rFonts w:ascii="Times New Roman" w:hAnsi="Times New Roman"/>
                <w:sz w:val="22"/>
                <w:szCs w:val="22"/>
              </w:rPr>
              <w:t xml:space="preserve">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827BDE">
        <w:trPr>
          <w:cantSplit/>
        </w:trPr>
        <w:tc>
          <w:tcPr>
            <w:tcW w:w="3299"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827BDE">
        <w:trPr>
          <w:cantSplit/>
        </w:trPr>
        <w:tc>
          <w:tcPr>
            <w:tcW w:w="3299"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EDIT </w:t>
            </w:r>
            <w:proofErr w:type="gramStart"/>
            <w:r w:rsidRPr="00DD113A">
              <w:rPr>
                <w:rFonts w:ascii="Times New Roman" w:hAnsi="Times New Roman"/>
                <w:sz w:val="22"/>
                <w:szCs w:val="22"/>
              </w:rPr>
              <w:t>SCREENS ?CLA</w:t>
            </w:r>
            <w:proofErr w:type="gramEnd"/>
            <w:r w:rsidRPr="00DD113A">
              <w:rPr>
                <w:rFonts w:ascii="Times New Roman" w:hAnsi="Times New Roman"/>
                <w:sz w:val="22"/>
                <w:szCs w:val="22"/>
              </w:rPr>
              <w:t xml:space="preserve"> FUNCTIONALITY</w:t>
            </w:r>
          </w:p>
        </w:tc>
      </w:tr>
      <w:tr w:rsidR="006471C5" w:rsidRPr="0002501E" w14:paraId="335A1A05" w14:textId="77777777" w:rsidTr="00827BDE">
        <w:trPr>
          <w:cantSplit/>
        </w:trPr>
        <w:tc>
          <w:tcPr>
            <w:tcW w:w="3299"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827BDE">
        <w:trPr>
          <w:cantSplit/>
        </w:trPr>
        <w:tc>
          <w:tcPr>
            <w:tcW w:w="3299"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827BDE">
        <w:trPr>
          <w:cantSplit/>
        </w:trPr>
        <w:tc>
          <w:tcPr>
            <w:tcW w:w="3299"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827BDE">
        <w:trPr>
          <w:cantSplit/>
        </w:trPr>
        <w:tc>
          <w:tcPr>
            <w:tcW w:w="3299"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827BDE">
        <w:trPr>
          <w:cantSplit/>
        </w:trPr>
        <w:tc>
          <w:tcPr>
            <w:tcW w:w="3299"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827BDE">
        <w:trPr>
          <w:cantSplit/>
        </w:trPr>
        <w:tc>
          <w:tcPr>
            <w:tcW w:w="3299"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827BDE">
        <w:trPr>
          <w:cantSplit/>
        </w:trPr>
        <w:tc>
          <w:tcPr>
            <w:tcW w:w="3299"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827BDE">
        <w:trPr>
          <w:cantSplit/>
        </w:trPr>
        <w:tc>
          <w:tcPr>
            <w:tcW w:w="3299"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827BDE">
        <w:trPr>
          <w:cantSplit/>
        </w:trPr>
        <w:tc>
          <w:tcPr>
            <w:tcW w:w="3299"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827BDE">
        <w:trPr>
          <w:cantSplit/>
        </w:trPr>
        <w:tc>
          <w:tcPr>
            <w:tcW w:w="3299"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827BDE">
        <w:trPr>
          <w:cantSplit/>
        </w:trPr>
        <w:tc>
          <w:tcPr>
            <w:tcW w:w="3299"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827BDE">
        <w:trPr>
          <w:cantSplit/>
        </w:trPr>
        <w:tc>
          <w:tcPr>
            <w:tcW w:w="3299"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827BDE">
        <w:trPr>
          <w:cantSplit/>
        </w:trPr>
        <w:tc>
          <w:tcPr>
            <w:tcW w:w="3299"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051"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827BDE">
        <w:trPr>
          <w:cantSplit/>
        </w:trPr>
        <w:tc>
          <w:tcPr>
            <w:tcW w:w="3299"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827BDE">
        <w:trPr>
          <w:cantSplit/>
        </w:trPr>
        <w:tc>
          <w:tcPr>
            <w:tcW w:w="3299"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827BDE">
        <w:trPr>
          <w:cantSplit/>
        </w:trPr>
        <w:tc>
          <w:tcPr>
            <w:tcW w:w="3299"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827BDE">
        <w:trPr>
          <w:cantSplit/>
        </w:trPr>
        <w:tc>
          <w:tcPr>
            <w:tcW w:w="3299"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827BDE">
        <w:trPr>
          <w:cantSplit/>
        </w:trPr>
        <w:tc>
          <w:tcPr>
            <w:tcW w:w="3299"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827BDE">
        <w:trPr>
          <w:cantSplit/>
        </w:trPr>
        <w:tc>
          <w:tcPr>
            <w:tcW w:w="3299"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IBCNAU1</w:t>
            </w:r>
          </w:p>
        </w:tc>
        <w:tc>
          <w:tcPr>
            <w:tcW w:w="6051"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827BDE">
        <w:trPr>
          <w:cantSplit/>
        </w:trPr>
        <w:tc>
          <w:tcPr>
            <w:tcW w:w="3299"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827BDE">
        <w:trPr>
          <w:cantSplit/>
        </w:trPr>
        <w:tc>
          <w:tcPr>
            <w:tcW w:w="3299"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827BDE">
        <w:trPr>
          <w:cantSplit/>
        </w:trPr>
        <w:tc>
          <w:tcPr>
            <w:tcW w:w="3299"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827BDE">
        <w:trPr>
          <w:cantSplit/>
        </w:trPr>
        <w:tc>
          <w:tcPr>
            <w:tcW w:w="3299"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827BDE">
        <w:trPr>
          <w:cantSplit/>
        </w:trPr>
        <w:tc>
          <w:tcPr>
            <w:tcW w:w="3299"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IBCNBAR</w:t>
            </w:r>
          </w:p>
        </w:tc>
        <w:tc>
          <w:tcPr>
            <w:tcW w:w="6051"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827BDE">
        <w:trPr>
          <w:cantSplit/>
        </w:trPr>
        <w:tc>
          <w:tcPr>
            <w:tcW w:w="3299"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827BDE">
        <w:trPr>
          <w:cantSplit/>
        </w:trPr>
        <w:tc>
          <w:tcPr>
            <w:tcW w:w="3299"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827BDE">
        <w:trPr>
          <w:cantSplit/>
        </w:trPr>
        <w:tc>
          <w:tcPr>
            <w:tcW w:w="3299"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827BDE">
        <w:trPr>
          <w:cantSplit/>
        </w:trPr>
        <w:tc>
          <w:tcPr>
            <w:tcW w:w="3299"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827BDE">
        <w:trPr>
          <w:cantSplit/>
        </w:trPr>
        <w:tc>
          <w:tcPr>
            <w:tcW w:w="3299"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827BDE">
        <w:trPr>
          <w:cantSplit/>
        </w:trPr>
        <w:tc>
          <w:tcPr>
            <w:tcW w:w="3299"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827BDE">
        <w:trPr>
          <w:cantSplit/>
        </w:trPr>
        <w:tc>
          <w:tcPr>
            <w:tcW w:w="3299"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827BDE">
        <w:trPr>
          <w:cantSplit/>
        </w:trPr>
        <w:tc>
          <w:tcPr>
            <w:tcW w:w="3299"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827BDE">
        <w:trPr>
          <w:cantSplit/>
        </w:trPr>
        <w:tc>
          <w:tcPr>
            <w:tcW w:w="3299"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827BDE">
        <w:trPr>
          <w:cantSplit/>
        </w:trPr>
        <w:tc>
          <w:tcPr>
            <w:tcW w:w="3299"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827BDE">
        <w:trPr>
          <w:cantSplit/>
        </w:trPr>
        <w:tc>
          <w:tcPr>
            <w:tcW w:w="3299"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827BDE">
        <w:trPr>
          <w:cantSplit/>
        </w:trPr>
        <w:tc>
          <w:tcPr>
            <w:tcW w:w="3299"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827BDE">
        <w:trPr>
          <w:cantSplit/>
        </w:trPr>
        <w:tc>
          <w:tcPr>
            <w:tcW w:w="3299"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827BDE">
        <w:trPr>
          <w:cantSplit/>
        </w:trPr>
        <w:tc>
          <w:tcPr>
            <w:tcW w:w="3299"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827BDE">
        <w:trPr>
          <w:cantSplit/>
        </w:trPr>
        <w:tc>
          <w:tcPr>
            <w:tcW w:w="3299"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84584A" w:rsidRPr="0002501E" w14:paraId="335A1A7A" w14:textId="77777777" w:rsidTr="00827BDE">
        <w:trPr>
          <w:cantSplit/>
        </w:trPr>
        <w:tc>
          <w:tcPr>
            <w:tcW w:w="3299"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827BDE">
        <w:trPr>
          <w:cantSplit/>
        </w:trPr>
        <w:tc>
          <w:tcPr>
            <w:tcW w:w="3299"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827BDE">
        <w:trPr>
          <w:cantSplit/>
        </w:trPr>
        <w:tc>
          <w:tcPr>
            <w:tcW w:w="3299"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827BDE">
        <w:trPr>
          <w:cantSplit/>
        </w:trPr>
        <w:tc>
          <w:tcPr>
            <w:tcW w:w="3299"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827BDE">
        <w:trPr>
          <w:cantSplit/>
        </w:trPr>
        <w:tc>
          <w:tcPr>
            <w:tcW w:w="3299"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827BDE">
        <w:trPr>
          <w:cantSplit/>
        </w:trPr>
        <w:tc>
          <w:tcPr>
            <w:tcW w:w="3299"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827BDE">
        <w:trPr>
          <w:cantSplit/>
        </w:trPr>
        <w:tc>
          <w:tcPr>
            <w:tcW w:w="3299"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827BDE">
        <w:trPr>
          <w:cantSplit/>
        </w:trPr>
        <w:tc>
          <w:tcPr>
            <w:tcW w:w="3299"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827BDE">
        <w:trPr>
          <w:cantSplit/>
        </w:trPr>
        <w:tc>
          <w:tcPr>
            <w:tcW w:w="3299"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827BDE">
        <w:trPr>
          <w:cantSplit/>
        </w:trPr>
        <w:tc>
          <w:tcPr>
            <w:tcW w:w="3299"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827BDE">
        <w:trPr>
          <w:cantSplit/>
        </w:trPr>
        <w:tc>
          <w:tcPr>
            <w:tcW w:w="3299"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827BDE">
        <w:trPr>
          <w:cantSplit/>
        </w:trPr>
        <w:tc>
          <w:tcPr>
            <w:tcW w:w="3299"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827BDE">
        <w:trPr>
          <w:cantSplit/>
        </w:trPr>
        <w:tc>
          <w:tcPr>
            <w:tcW w:w="3299"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827BDE">
        <w:trPr>
          <w:cantSplit/>
        </w:trPr>
        <w:tc>
          <w:tcPr>
            <w:tcW w:w="3299"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051"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827BDE">
        <w:trPr>
          <w:cantSplit/>
        </w:trPr>
        <w:tc>
          <w:tcPr>
            <w:tcW w:w="3299"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827BDE">
        <w:trPr>
          <w:cantSplit/>
        </w:trPr>
        <w:tc>
          <w:tcPr>
            <w:tcW w:w="3299"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827BDE">
        <w:trPr>
          <w:cantSplit/>
        </w:trPr>
        <w:tc>
          <w:tcPr>
            <w:tcW w:w="3299"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827BDE">
        <w:trPr>
          <w:cantSplit/>
        </w:trPr>
        <w:tc>
          <w:tcPr>
            <w:tcW w:w="3299"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827BDE">
        <w:trPr>
          <w:cantSplit/>
        </w:trPr>
        <w:tc>
          <w:tcPr>
            <w:tcW w:w="3299"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827BDE">
        <w:trPr>
          <w:cantSplit/>
        </w:trPr>
        <w:tc>
          <w:tcPr>
            <w:tcW w:w="3299"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827BDE">
        <w:trPr>
          <w:cantSplit/>
        </w:trPr>
        <w:tc>
          <w:tcPr>
            <w:tcW w:w="3299"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827BDE">
        <w:trPr>
          <w:cantSplit/>
        </w:trPr>
        <w:tc>
          <w:tcPr>
            <w:tcW w:w="3299"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827BDE">
        <w:trPr>
          <w:cantSplit/>
        </w:trPr>
        <w:tc>
          <w:tcPr>
            <w:tcW w:w="3299"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IBCNEBF</w:t>
            </w:r>
          </w:p>
        </w:tc>
        <w:tc>
          <w:tcPr>
            <w:tcW w:w="6051"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827BDE">
        <w:trPr>
          <w:cantSplit/>
        </w:trPr>
        <w:tc>
          <w:tcPr>
            <w:tcW w:w="3299"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C2" w14:textId="77777777" w:rsidTr="00827BDE">
        <w:trPr>
          <w:cantSplit/>
        </w:trPr>
        <w:tc>
          <w:tcPr>
            <w:tcW w:w="3299"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INSURANCE BUFFER EXTRACT</w:t>
            </w:r>
          </w:p>
        </w:tc>
      </w:tr>
      <w:tr w:rsidR="0084584A" w:rsidRPr="0002501E" w14:paraId="335A1AC5" w14:textId="77777777" w:rsidTr="00827BDE">
        <w:trPr>
          <w:cantSplit/>
        </w:trPr>
        <w:tc>
          <w:tcPr>
            <w:tcW w:w="3299"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PRE REG EXTRACT (APPTS)</w:t>
            </w:r>
          </w:p>
        </w:tc>
      </w:tr>
      <w:tr w:rsidR="0084584A" w:rsidRPr="0002501E" w14:paraId="335A1AC8" w14:textId="77777777" w:rsidTr="00827BDE">
        <w:trPr>
          <w:cantSplit/>
        </w:trPr>
        <w:tc>
          <w:tcPr>
            <w:tcW w:w="3299"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827BDE">
        <w:trPr>
          <w:cantSplit/>
        </w:trPr>
        <w:tc>
          <w:tcPr>
            <w:tcW w:w="3299"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827BDE">
        <w:trPr>
          <w:cantSplit/>
        </w:trPr>
        <w:tc>
          <w:tcPr>
            <w:tcW w:w="3299"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1" w14:textId="77777777" w:rsidTr="00827BDE">
        <w:trPr>
          <w:cantSplit/>
        </w:trPr>
        <w:tc>
          <w:tcPr>
            <w:tcW w:w="3299"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IBCNEDE6</w:t>
            </w:r>
          </w:p>
        </w:tc>
        <w:tc>
          <w:tcPr>
            <w:tcW w:w="6051" w:type="dxa"/>
          </w:tcPr>
          <w:p w14:paraId="335A1AD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4" w14:textId="77777777" w:rsidTr="00827BDE">
        <w:trPr>
          <w:cantSplit/>
        </w:trPr>
        <w:tc>
          <w:tcPr>
            <w:tcW w:w="3299"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7" w14:textId="77777777" w:rsidTr="00827BDE">
        <w:trPr>
          <w:cantSplit/>
        </w:trPr>
        <w:tc>
          <w:tcPr>
            <w:tcW w:w="3299"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827BDE">
        <w:trPr>
          <w:cantSplit/>
        </w:trPr>
        <w:tc>
          <w:tcPr>
            <w:tcW w:w="3299"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Process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Transactions continued</w:t>
            </w:r>
          </w:p>
        </w:tc>
      </w:tr>
      <w:tr w:rsidR="0084584A" w:rsidRPr="0002501E" w14:paraId="335A1ADD" w14:textId="77777777" w:rsidTr="00827BDE">
        <w:trPr>
          <w:cantSplit/>
        </w:trPr>
        <w:tc>
          <w:tcPr>
            <w:tcW w:w="3299"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827BDE">
        <w:trPr>
          <w:cantSplit/>
        </w:trPr>
        <w:tc>
          <w:tcPr>
            <w:tcW w:w="3299"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827BDE">
        <w:trPr>
          <w:cantSplit/>
        </w:trPr>
        <w:tc>
          <w:tcPr>
            <w:tcW w:w="3299"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827BDE">
        <w:trPr>
          <w:cantSplit/>
        </w:trPr>
        <w:tc>
          <w:tcPr>
            <w:tcW w:w="3299"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827BDE">
        <w:trPr>
          <w:cantSplit/>
        </w:trPr>
        <w:tc>
          <w:tcPr>
            <w:tcW w:w="3299"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827BDE">
        <w:trPr>
          <w:cantSplit/>
        </w:trPr>
        <w:tc>
          <w:tcPr>
            <w:tcW w:w="3299"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27BDE" w:rsidRPr="0002501E" w14:paraId="2C5593BF" w14:textId="77777777" w:rsidTr="00827BDE">
        <w:trPr>
          <w:cantSplit/>
        </w:trPr>
        <w:tc>
          <w:tcPr>
            <w:tcW w:w="3299" w:type="dxa"/>
          </w:tcPr>
          <w:p w14:paraId="68858062"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RPI Continued</w:t>
            </w:r>
          </w:p>
        </w:tc>
      </w:tr>
      <w:tr w:rsidR="00827BDE" w:rsidRPr="0002501E" w14:paraId="3BA86B3E" w14:textId="77777777" w:rsidTr="00827BDE">
        <w:trPr>
          <w:cantSplit/>
        </w:trPr>
        <w:tc>
          <w:tcPr>
            <w:tcW w:w="3299" w:type="dxa"/>
          </w:tcPr>
          <w:p w14:paraId="6A11E265"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271 Messages Continued</w:t>
            </w:r>
          </w:p>
        </w:tc>
      </w:tr>
      <w:tr w:rsidR="0084584A" w:rsidRPr="0002501E" w14:paraId="335A1AEF" w14:textId="77777777" w:rsidTr="00827BDE">
        <w:trPr>
          <w:cantSplit/>
        </w:trPr>
        <w:tc>
          <w:tcPr>
            <w:tcW w:w="3299"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827BDE">
        <w:trPr>
          <w:cantSplit/>
        </w:trPr>
        <w:tc>
          <w:tcPr>
            <w:tcW w:w="3299"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827BDE">
        <w:trPr>
          <w:cantSplit/>
        </w:trPr>
        <w:tc>
          <w:tcPr>
            <w:tcW w:w="3299"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827BDE">
        <w:trPr>
          <w:cantSplit/>
        </w:trPr>
        <w:tc>
          <w:tcPr>
            <w:tcW w:w="3299"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827BDE">
        <w:trPr>
          <w:cantSplit/>
        </w:trPr>
        <w:tc>
          <w:tcPr>
            <w:tcW w:w="3299"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827BDE">
        <w:trPr>
          <w:cantSplit/>
        </w:trPr>
        <w:tc>
          <w:tcPr>
            <w:tcW w:w="3299"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827BDE">
        <w:trPr>
          <w:cantSplit/>
        </w:trPr>
        <w:tc>
          <w:tcPr>
            <w:tcW w:w="3299"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827BDE">
        <w:trPr>
          <w:cantSplit/>
        </w:trPr>
        <w:tc>
          <w:tcPr>
            <w:tcW w:w="3299"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827BDE">
        <w:trPr>
          <w:cantSplit/>
        </w:trPr>
        <w:tc>
          <w:tcPr>
            <w:tcW w:w="3299"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 CONT'D</w:t>
            </w:r>
          </w:p>
        </w:tc>
      </w:tr>
      <w:tr w:rsidR="0084584A" w:rsidRPr="0002501E" w14:paraId="335A1B0A" w14:textId="77777777" w:rsidTr="00827BDE">
        <w:trPr>
          <w:cantSplit/>
        </w:trPr>
        <w:tc>
          <w:tcPr>
            <w:tcW w:w="3299"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w:t>
            </w:r>
          </w:p>
        </w:tc>
      </w:tr>
      <w:tr w:rsidR="0084584A" w:rsidRPr="0002501E" w14:paraId="335A1B0D" w14:textId="77777777" w:rsidTr="00827BDE">
        <w:trPr>
          <w:cantSplit/>
        </w:trPr>
        <w:tc>
          <w:tcPr>
            <w:tcW w:w="3299"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27BDE" w:rsidRPr="0002501E" w14:paraId="62EE2EB4" w14:textId="77777777" w:rsidTr="00827BDE">
        <w:trPr>
          <w:cantSplit/>
        </w:trPr>
        <w:tc>
          <w:tcPr>
            <w:tcW w:w="3299" w:type="dxa"/>
          </w:tcPr>
          <w:p w14:paraId="425CADF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Consolidated Mailman messages</w:t>
            </w:r>
          </w:p>
        </w:tc>
      </w:tr>
      <w:tr w:rsidR="0084584A" w:rsidRPr="0002501E" w14:paraId="335A1B10" w14:textId="77777777" w:rsidTr="00827BDE">
        <w:trPr>
          <w:cantSplit/>
        </w:trPr>
        <w:tc>
          <w:tcPr>
            <w:tcW w:w="3299"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827BDE">
        <w:trPr>
          <w:cantSplit/>
        </w:trPr>
        <w:tc>
          <w:tcPr>
            <w:tcW w:w="3299"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827BDE">
        <w:trPr>
          <w:cantSplit/>
        </w:trPr>
        <w:tc>
          <w:tcPr>
            <w:tcW w:w="3299"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827BDE">
        <w:trPr>
          <w:cantSplit/>
        </w:trPr>
        <w:tc>
          <w:tcPr>
            <w:tcW w:w="3299"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EDIT OPTION</w:t>
            </w:r>
          </w:p>
        </w:tc>
      </w:tr>
      <w:tr w:rsidR="0084584A" w:rsidRPr="0002501E" w14:paraId="335A1B1C" w14:textId="77777777" w:rsidTr="00827BDE">
        <w:trPr>
          <w:cantSplit/>
        </w:trPr>
        <w:tc>
          <w:tcPr>
            <w:tcW w:w="3299"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REQUEST ELECTRONIC INSURANCE INQUIRY</w:t>
            </w:r>
          </w:p>
        </w:tc>
      </w:tr>
      <w:tr w:rsidR="0084584A" w:rsidRPr="0002501E" w14:paraId="335A1B1F" w14:textId="77777777" w:rsidTr="00827BDE">
        <w:trPr>
          <w:cantSplit/>
        </w:trPr>
        <w:tc>
          <w:tcPr>
            <w:tcW w:w="3299"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(cont'd)</w:t>
            </w:r>
          </w:p>
        </w:tc>
      </w:tr>
      <w:tr w:rsidR="0084584A" w:rsidRPr="0002501E" w14:paraId="335A1B22" w14:textId="77777777" w:rsidTr="00827BDE">
        <w:trPr>
          <w:cantSplit/>
        </w:trPr>
        <w:tc>
          <w:tcPr>
            <w:tcW w:w="3299"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IF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w:t>
            </w:r>
          </w:p>
        </w:tc>
      </w:tr>
      <w:tr w:rsidR="0084584A" w:rsidRPr="0002501E" w14:paraId="335A1B25" w14:textId="77777777" w:rsidTr="00827BDE">
        <w:trPr>
          <w:cantSplit/>
        </w:trPr>
        <w:tc>
          <w:tcPr>
            <w:tcW w:w="3299"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051"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COMPILE</w:t>
            </w:r>
          </w:p>
        </w:tc>
      </w:tr>
      <w:tr w:rsidR="0084584A" w:rsidRPr="0002501E" w14:paraId="335A1B28" w14:textId="77777777" w:rsidTr="00827BDE">
        <w:trPr>
          <w:cantSplit/>
        </w:trPr>
        <w:tc>
          <w:tcPr>
            <w:tcW w:w="3299"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PRINT</w:t>
            </w:r>
          </w:p>
        </w:tc>
      </w:tr>
      <w:tr w:rsidR="0084584A" w:rsidRPr="0002501E" w14:paraId="335A1B2B" w14:textId="77777777" w:rsidTr="00827BDE">
        <w:trPr>
          <w:cantSplit/>
        </w:trPr>
        <w:tc>
          <w:tcPr>
            <w:tcW w:w="3299"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INTERFACE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w:t>
            </w:r>
          </w:p>
        </w:tc>
      </w:tr>
      <w:tr w:rsidR="0084584A" w:rsidRPr="0002501E" w14:paraId="335A1B2E" w14:textId="77777777" w:rsidTr="00827BDE">
        <w:trPr>
          <w:cantSplit/>
        </w:trPr>
        <w:tc>
          <w:tcPr>
            <w:tcW w:w="3299"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COMPILE</w:t>
            </w:r>
          </w:p>
        </w:tc>
      </w:tr>
      <w:tr w:rsidR="0084584A" w:rsidRPr="0002501E" w14:paraId="335A1B31" w14:textId="77777777" w:rsidTr="00827BDE">
        <w:trPr>
          <w:cantSplit/>
        </w:trPr>
        <w:tc>
          <w:tcPr>
            <w:tcW w:w="3299"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PRINT</w:t>
            </w:r>
          </w:p>
        </w:tc>
      </w:tr>
      <w:tr w:rsidR="0084584A" w:rsidRPr="0002501E" w14:paraId="335A1B34" w14:textId="77777777" w:rsidTr="00827BDE">
        <w:trPr>
          <w:cantSplit/>
        </w:trPr>
        <w:tc>
          <w:tcPr>
            <w:tcW w:w="3299"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w:t>
            </w:r>
          </w:p>
        </w:tc>
      </w:tr>
      <w:tr w:rsidR="0084584A" w:rsidRPr="0002501E" w14:paraId="335A1B37" w14:textId="77777777" w:rsidTr="00827BDE">
        <w:trPr>
          <w:cantSplit/>
        </w:trPr>
        <w:tc>
          <w:tcPr>
            <w:tcW w:w="3299"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COMPILE</w:t>
            </w:r>
          </w:p>
        </w:tc>
      </w:tr>
      <w:tr w:rsidR="0084584A" w:rsidRPr="0002501E" w14:paraId="335A1B3A" w14:textId="77777777" w:rsidTr="00827BDE">
        <w:trPr>
          <w:cantSplit/>
        </w:trPr>
        <w:tc>
          <w:tcPr>
            <w:tcW w:w="3299"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PRINT</w:t>
            </w:r>
          </w:p>
        </w:tc>
      </w:tr>
      <w:tr w:rsidR="0084584A" w:rsidRPr="0002501E" w14:paraId="335A1B3D" w14:textId="77777777" w:rsidTr="00827BDE">
        <w:trPr>
          <w:cantSplit/>
        </w:trPr>
        <w:tc>
          <w:tcPr>
            <w:tcW w:w="3299"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(cont'd)</w:t>
            </w:r>
          </w:p>
        </w:tc>
      </w:tr>
      <w:tr w:rsidR="0084584A" w:rsidRPr="0002501E" w14:paraId="335A1B40" w14:textId="77777777" w:rsidTr="00827BDE">
        <w:trPr>
          <w:cantSplit/>
        </w:trPr>
        <w:tc>
          <w:tcPr>
            <w:tcW w:w="3299"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IBCNERPB</w:t>
            </w:r>
          </w:p>
        </w:tc>
        <w:tc>
          <w:tcPr>
            <w:tcW w:w="6051" w:type="dxa"/>
          </w:tcPr>
          <w:p w14:paraId="335A1B3F"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LINK REPORT</w:t>
            </w:r>
          </w:p>
        </w:tc>
      </w:tr>
      <w:tr w:rsidR="0084584A" w:rsidRPr="0002501E" w14:paraId="335A1B43" w14:textId="77777777" w:rsidTr="00827BDE">
        <w:trPr>
          <w:cantSplit/>
        </w:trPr>
        <w:tc>
          <w:tcPr>
            <w:tcW w:w="3299"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COMPILE</w:t>
            </w:r>
          </w:p>
        </w:tc>
      </w:tr>
      <w:tr w:rsidR="0084584A" w:rsidRPr="0002501E" w14:paraId="335A1B46" w14:textId="77777777" w:rsidTr="00827BDE">
        <w:trPr>
          <w:cantSplit/>
        </w:trPr>
        <w:tc>
          <w:tcPr>
            <w:tcW w:w="3299"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PRINT</w:t>
            </w:r>
          </w:p>
        </w:tc>
      </w:tr>
      <w:tr w:rsidR="0084584A" w:rsidRPr="0002501E" w14:paraId="335A1B49" w14:textId="77777777" w:rsidTr="00827BDE">
        <w:trPr>
          <w:cantSplit/>
        </w:trPr>
        <w:tc>
          <w:tcPr>
            <w:tcW w:w="3299"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RESPONSE REPORT (cont'd)</w:t>
            </w:r>
          </w:p>
        </w:tc>
      </w:tr>
      <w:tr w:rsidR="0084584A" w:rsidRPr="0002501E" w14:paraId="335A1B4C" w14:textId="77777777" w:rsidTr="00827BDE">
        <w:trPr>
          <w:cantSplit/>
        </w:trPr>
        <w:tc>
          <w:tcPr>
            <w:tcW w:w="3299"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827BDE">
        <w:trPr>
          <w:cantSplit/>
        </w:trPr>
        <w:tc>
          <w:tcPr>
            <w:tcW w:w="3299"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827BDE">
        <w:trPr>
          <w:cantSplit/>
        </w:trPr>
        <w:tc>
          <w:tcPr>
            <w:tcW w:w="3299"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051"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827BDE">
        <w:trPr>
          <w:cantSplit/>
        </w:trPr>
        <w:tc>
          <w:tcPr>
            <w:tcW w:w="3299"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Secondary Insurance Report Print</w:t>
            </w:r>
          </w:p>
        </w:tc>
      </w:tr>
      <w:tr w:rsidR="0084584A" w:rsidRPr="0002501E" w14:paraId="335A1B58" w14:textId="77777777" w:rsidTr="00827BDE">
        <w:trPr>
          <w:cantSplit/>
        </w:trPr>
        <w:tc>
          <w:tcPr>
            <w:tcW w:w="3299"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827BDE">
        <w:trPr>
          <w:cantSplit/>
        </w:trPr>
        <w:tc>
          <w:tcPr>
            <w:tcW w:w="3299"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827BDE">
        <w:trPr>
          <w:cantSplit/>
        </w:trPr>
        <w:tc>
          <w:tcPr>
            <w:tcW w:w="3299"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27BDE" w:rsidRPr="00D1302C" w14:paraId="32CF8610" w14:textId="77777777" w:rsidTr="00827BDE">
        <w:trPr>
          <w:cantSplit/>
        </w:trPr>
        <w:tc>
          <w:tcPr>
            <w:tcW w:w="3299" w:type="dxa"/>
          </w:tcPr>
          <w:p w14:paraId="43AA23F5" w14:textId="77777777" w:rsidR="00827BDE" w:rsidRPr="00DD113A" w:rsidRDefault="00827BDE" w:rsidP="00827BDE">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Covered by Health Insurance</w:t>
            </w:r>
          </w:p>
        </w:tc>
      </w:tr>
      <w:tr w:rsidR="0084584A" w:rsidRPr="0002501E" w14:paraId="335A1B61" w14:textId="77777777" w:rsidTr="00827BDE">
        <w:trPr>
          <w:cantSplit/>
        </w:trPr>
        <w:tc>
          <w:tcPr>
            <w:tcW w:w="3299"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827BDE">
        <w:trPr>
          <w:cantSplit/>
        </w:trPr>
        <w:tc>
          <w:tcPr>
            <w:tcW w:w="3299"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screen</w:t>
            </w:r>
          </w:p>
        </w:tc>
      </w:tr>
      <w:tr w:rsidR="0084584A" w:rsidRPr="0002501E" w14:paraId="335A1B67" w14:textId="77777777" w:rsidTr="00827BDE">
        <w:trPr>
          <w:cantSplit/>
        </w:trPr>
        <w:tc>
          <w:tcPr>
            <w:tcW w:w="3299"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utilities</w:t>
            </w:r>
          </w:p>
        </w:tc>
      </w:tr>
      <w:tr w:rsidR="0084584A" w:rsidRPr="0002501E" w14:paraId="335A1B6A" w14:textId="77777777" w:rsidTr="00827BDE">
        <w:trPr>
          <w:cantSplit/>
        </w:trPr>
        <w:tc>
          <w:tcPr>
            <w:tcW w:w="3299"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action protocols</w:t>
            </w:r>
          </w:p>
        </w:tc>
      </w:tr>
      <w:tr w:rsidR="0084584A" w:rsidRPr="0002501E" w14:paraId="335A1B6D" w14:textId="77777777" w:rsidTr="00827BDE">
        <w:trPr>
          <w:cantSplit/>
        </w:trPr>
        <w:tc>
          <w:tcPr>
            <w:tcW w:w="3299"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Eligibility/Benefits screen action protocols, </w:t>
            </w:r>
            <w:proofErr w:type="spellStart"/>
            <w:r w:rsidRPr="00D1302C">
              <w:rPr>
                <w:rFonts w:ascii="Times New Roman" w:hAnsi="Times New Roman"/>
                <w:sz w:val="22"/>
                <w:szCs w:val="22"/>
              </w:rPr>
              <w:t>con't</w:t>
            </w:r>
            <w:proofErr w:type="spellEnd"/>
          </w:p>
        </w:tc>
      </w:tr>
      <w:tr w:rsidR="0084584A" w:rsidRPr="0002501E" w14:paraId="335A1B70" w14:textId="77777777" w:rsidTr="00827BDE">
        <w:trPr>
          <w:cantSplit/>
        </w:trPr>
        <w:tc>
          <w:tcPr>
            <w:tcW w:w="3299"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827BDE">
        <w:trPr>
          <w:cantSplit/>
        </w:trPr>
        <w:tc>
          <w:tcPr>
            <w:tcW w:w="3299"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827BDE">
        <w:trPr>
          <w:cantSplit/>
        </w:trPr>
        <w:tc>
          <w:tcPr>
            <w:tcW w:w="3299"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27BDE" w:rsidRPr="0002501E" w14:paraId="665DBE7E" w14:textId="77777777" w:rsidTr="00827BDE">
        <w:trPr>
          <w:cantSplit/>
        </w:trPr>
        <w:tc>
          <w:tcPr>
            <w:tcW w:w="3299" w:type="dxa"/>
          </w:tcPr>
          <w:p w14:paraId="2392BF9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827BDE" w:rsidRPr="00D1302C" w:rsidRDefault="00827BDE" w:rsidP="00827BDE">
            <w:pPr>
              <w:rPr>
                <w:rFonts w:ascii="Times New Roman" w:hAnsi="Times New Roman"/>
                <w:sz w:val="22"/>
                <w:szCs w:val="22"/>
              </w:rPr>
            </w:pPr>
            <w:proofErr w:type="spellStart"/>
            <w:r w:rsidRPr="00D64604">
              <w:rPr>
                <w:rFonts w:ascii="Times New Roman" w:hAnsi="Times New Roman"/>
                <w:sz w:val="22"/>
                <w:szCs w:val="22"/>
              </w:rPr>
              <w:t>eIV</w:t>
            </w:r>
            <w:proofErr w:type="spellEnd"/>
            <w:r w:rsidRPr="00D64604">
              <w:rPr>
                <w:rFonts w:ascii="Times New Roman" w:hAnsi="Times New Roman"/>
                <w:sz w:val="22"/>
                <w:szCs w:val="22"/>
              </w:rPr>
              <w:t xml:space="preserve"> Gate-keeper test scenarios</w:t>
            </w:r>
          </w:p>
        </w:tc>
      </w:tr>
      <w:tr w:rsidR="0084584A" w:rsidRPr="0002501E" w14:paraId="335A1B79" w14:textId="77777777" w:rsidTr="00827BDE">
        <w:trPr>
          <w:cantSplit/>
        </w:trPr>
        <w:tc>
          <w:tcPr>
            <w:tcW w:w="3299"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827BDE">
        <w:trPr>
          <w:cantSplit/>
        </w:trPr>
        <w:tc>
          <w:tcPr>
            <w:tcW w:w="3299"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7F" w14:textId="77777777" w:rsidTr="00827BDE">
        <w:trPr>
          <w:cantSplit/>
        </w:trPr>
        <w:tc>
          <w:tcPr>
            <w:tcW w:w="3299"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2" w14:textId="77777777" w:rsidTr="00827BDE">
        <w:trPr>
          <w:cantSplit/>
        </w:trPr>
        <w:tc>
          <w:tcPr>
            <w:tcW w:w="3299"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5" w14:textId="77777777" w:rsidTr="00827BDE">
        <w:trPr>
          <w:cantSplit/>
        </w:trPr>
        <w:tc>
          <w:tcPr>
            <w:tcW w:w="3299"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8" w14:textId="77777777" w:rsidTr="00827BDE">
        <w:trPr>
          <w:cantSplit/>
        </w:trPr>
        <w:tc>
          <w:tcPr>
            <w:tcW w:w="3299"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827BDE">
        <w:trPr>
          <w:cantSplit/>
        </w:trPr>
        <w:tc>
          <w:tcPr>
            <w:tcW w:w="3299"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827BDE">
        <w:trPr>
          <w:cantSplit/>
        </w:trPr>
        <w:tc>
          <w:tcPr>
            <w:tcW w:w="3299"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91" w14:textId="77777777" w:rsidTr="00827BDE">
        <w:trPr>
          <w:cantSplit/>
        </w:trPr>
        <w:tc>
          <w:tcPr>
            <w:tcW w:w="3299"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Edit option to change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parameters. </w:t>
            </w:r>
          </w:p>
        </w:tc>
      </w:tr>
      <w:tr w:rsidR="0084584A" w:rsidRPr="0002501E" w14:paraId="335A1B94" w14:textId="77777777" w:rsidTr="00827BDE">
        <w:trPr>
          <w:cantSplit/>
        </w:trPr>
        <w:tc>
          <w:tcPr>
            <w:tcW w:w="3299"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827BDE">
        <w:trPr>
          <w:cantSplit/>
        </w:trPr>
        <w:tc>
          <w:tcPr>
            <w:tcW w:w="3299"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827BDE">
        <w:trPr>
          <w:cantSplit/>
        </w:trPr>
        <w:tc>
          <w:tcPr>
            <w:tcW w:w="3299"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051"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827BDE">
        <w:trPr>
          <w:cantSplit/>
        </w:trPr>
        <w:tc>
          <w:tcPr>
            <w:tcW w:w="3299"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827BDE">
        <w:trPr>
          <w:cantSplit/>
        </w:trPr>
        <w:tc>
          <w:tcPr>
            <w:tcW w:w="3299"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051"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827BDE">
        <w:trPr>
          <w:cantSplit/>
        </w:trPr>
        <w:tc>
          <w:tcPr>
            <w:tcW w:w="3299"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lastRenderedPageBreak/>
              <w:t>IBCNGPF2</w:t>
            </w:r>
          </w:p>
        </w:tc>
        <w:tc>
          <w:tcPr>
            <w:tcW w:w="6051"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827BDE">
        <w:trPr>
          <w:cantSplit/>
        </w:trPr>
        <w:tc>
          <w:tcPr>
            <w:tcW w:w="3299"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827BDE">
        <w:trPr>
          <w:cantSplit/>
        </w:trPr>
        <w:tc>
          <w:tcPr>
            <w:tcW w:w="3299"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827BDE">
        <w:trPr>
          <w:cantSplit/>
        </w:trPr>
        <w:tc>
          <w:tcPr>
            <w:tcW w:w="3299"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827BDE">
        <w:trPr>
          <w:cantSplit/>
        </w:trPr>
        <w:tc>
          <w:tcPr>
            <w:tcW w:w="3299"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051"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827BDE">
        <w:trPr>
          <w:cantSplit/>
        </w:trPr>
        <w:tc>
          <w:tcPr>
            <w:tcW w:w="3299"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827BDE">
        <w:trPr>
          <w:cantSplit/>
        </w:trPr>
        <w:tc>
          <w:tcPr>
            <w:tcW w:w="3299"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827BDE">
        <w:trPr>
          <w:cantSplit/>
        </w:trPr>
        <w:tc>
          <w:tcPr>
            <w:tcW w:w="3299"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827BDE">
        <w:trPr>
          <w:cantSplit/>
        </w:trPr>
        <w:tc>
          <w:tcPr>
            <w:tcW w:w="3299"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827BDE">
        <w:trPr>
          <w:cantSplit/>
        </w:trPr>
        <w:tc>
          <w:tcPr>
            <w:tcW w:w="3299"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827BDE">
        <w:trPr>
          <w:cantSplit/>
        </w:trPr>
        <w:tc>
          <w:tcPr>
            <w:tcW w:w="3299"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827BDE">
        <w:trPr>
          <w:cantSplit/>
        </w:trPr>
        <w:tc>
          <w:tcPr>
            <w:tcW w:w="3299"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827BDE">
        <w:trPr>
          <w:cantSplit/>
        </w:trPr>
        <w:tc>
          <w:tcPr>
            <w:tcW w:w="3299"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827BDE">
        <w:trPr>
          <w:cantSplit/>
        </w:trPr>
        <w:tc>
          <w:tcPr>
            <w:tcW w:w="3299"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827BDE">
        <w:trPr>
          <w:cantSplit/>
        </w:trPr>
        <w:tc>
          <w:tcPr>
            <w:tcW w:w="3299"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827BDE">
        <w:trPr>
          <w:cantSplit/>
        </w:trPr>
        <w:tc>
          <w:tcPr>
            <w:tcW w:w="3299"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827BDE">
        <w:trPr>
          <w:cantSplit/>
        </w:trPr>
        <w:tc>
          <w:tcPr>
            <w:tcW w:w="3299"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827BDE">
        <w:trPr>
          <w:cantSplit/>
        </w:trPr>
        <w:tc>
          <w:tcPr>
            <w:tcW w:w="3299"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827BDE">
        <w:trPr>
          <w:cantSplit/>
        </w:trPr>
        <w:tc>
          <w:tcPr>
            <w:tcW w:w="3299"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827BDE">
        <w:trPr>
          <w:cantSplit/>
        </w:trPr>
        <w:tc>
          <w:tcPr>
            <w:tcW w:w="3299"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827BDE">
        <w:trPr>
          <w:cantSplit/>
        </w:trPr>
        <w:tc>
          <w:tcPr>
            <w:tcW w:w="3299"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827BDE">
        <w:trPr>
          <w:cantSplit/>
        </w:trPr>
        <w:tc>
          <w:tcPr>
            <w:tcW w:w="3299"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827BDE">
        <w:trPr>
          <w:cantSplit/>
        </w:trPr>
        <w:tc>
          <w:tcPr>
            <w:tcW w:w="3299"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827BDE">
        <w:trPr>
          <w:cantSplit/>
        </w:trPr>
        <w:tc>
          <w:tcPr>
            <w:tcW w:w="3299"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051"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827BDE">
        <w:trPr>
          <w:cantSplit/>
        </w:trPr>
        <w:tc>
          <w:tcPr>
            <w:tcW w:w="3299"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827BDE">
        <w:trPr>
          <w:cantSplit/>
        </w:trPr>
        <w:tc>
          <w:tcPr>
            <w:tcW w:w="3299"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BF1" w14:textId="77777777" w:rsidTr="00827BDE">
        <w:trPr>
          <w:cantSplit/>
        </w:trPr>
        <w:tc>
          <w:tcPr>
            <w:tcW w:w="3299"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827BDE">
        <w:trPr>
          <w:cantSplit/>
        </w:trPr>
        <w:tc>
          <w:tcPr>
            <w:tcW w:w="3299"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827BDE">
        <w:trPr>
          <w:cantSplit/>
        </w:trPr>
        <w:tc>
          <w:tcPr>
            <w:tcW w:w="3299"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827BDE">
        <w:trPr>
          <w:cantSplit/>
        </w:trPr>
        <w:tc>
          <w:tcPr>
            <w:tcW w:w="3299"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827BDE">
        <w:trPr>
          <w:cantSplit/>
        </w:trPr>
        <w:tc>
          <w:tcPr>
            <w:tcW w:w="3299"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827BDE">
        <w:trPr>
          <w:cantSplit/>
        </w:trPr>
        <w:tc>
          <w:tcPr>
            <w:tcW w:w="3299"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827BDE">
        <w:trPr>
          <w:cantSplit/>
        </w:trPr>
        <w:tc>
          <w:tcPr>
            <w:tcW w:w="3299"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051"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C06" w14:textId="77777777" w:rsidTr="00827BDE">
        <w:trPr>
          <w:cantSplit/>
        </w:trPr>
        <w:tc>
          <w:tcPr>
            <w:tcW w:w="3299"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IBCNRPSI</w:t>
            </w:r>
          </w:p>
        </w:tc>
        <w:tc>
          <w:tcPr>
            <w:tcW w:w="6051"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827BDE">
        <w:trPr>
          <w:cantSplit/>
        </w:trPr>
        <w:tc>
          <w:tcPr>
            <w:tcW w:w="3299"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827BDE">
        <w:trPr>
          <w:cantSplit/>
        </w:trPr>
        <w:tc>
          <w:tcPr>
            <w:tcW w:w="3299"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827BDE">
        <w:trPr>
          <w:cantSplit/>
        </w:trPr>
        <w:tc>
          <w:tcPr>
            <w:tcW w:w="3299"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827BDE">
        <w:trPr>
          <w:cantSplit/>
        </w:trPr>
        <w:tc>
          <w:tcPr>
            <w:tcW w:w="3299"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827BDE">
        <w:trPr>
          <w:cantSplit/>
        </w:trPr>
        <w:tc>
          <w:tcPr>
            <w:tcW w:w="3299"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827BDE">
        <w:trPr>
          <w:cantSplit/>
        </w:trPr>
        <w:tc>
          <w:tcPr>
            <w:tcW w:w="3299"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051"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827BDE">
        <w:trPr>
          <w:cantSplit/>
        </w:trPr>
        <w:tc>
          <w:tcPr>
            <w:tcW w:w="3299"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827BDE">
        <w:trPr>
          <w:cantSplit/>
        </w:trPr>
        <w:tc>
          <w:tcPr>
            <w:tcW w:w="3299"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827BDE">
        <w:trPr>
          <w:cantSplit/>
        </w:trPr>
        <w:tc>
          <w:tcPr>
            <w:tcW w:w="3299"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827BDE">
        <w:trPr>
          <w:cantSplit/>
        </w:trPr>
        <w:tc>
          <w:tcPr>
            <w:tcW w:w="3299"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827BDE">
        <w:trPr>
          <w:cantSplit/>
        </w:trPr>
        <w:tc>
          <w:tcPr>
            <w:tcW w:w="3299"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827BDE">
        <w:trPr>
          <w:cantSplit/>
        </w:trPr>
        <w:tc>
          <w:tcPr>
            <w:tcW w:w="3299"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827BDE">
        <w:trPr>
          <w:cantSplit/>
        </w:trPr>
        <w:tc>
          <w:tcPr>
            <w:tcW w:w="3299"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827BDE">
        <w:trPr>
          <w:cantSplit/>
        </w:trPr>
        <w:tc>
          <w:tcPr>
            <w:tcW w:w="3299"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827BDE">
        <w:trPr>
          <w:cantSplit/>
        </w:trPr>
        <w:tc>
          <w:tcPr>
            <w:tcW w:w="3299"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827BDE">
        <w:trPr>
          <w:cantSplit/>
        </w:trPr>
        <w:tc>
          <w:tcPr>
            <w:tcW w:w="3299"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827BDE">
        <w:trPr>
          <w:cantSplit/>
        </w:trPr>
        <w:tc>
          <w:tcPr>
            <w:tcW w:w="3299"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 xml:space="preserve">This routine contains </w:t>
            </w:r>
            <w:proofErr w:type="gramStart"/>
            <w:r w:rsidRPr="00D1302C">
              <w:rPr>
                <w:rFonts w:ascii="Times New Roman" w:hAnsi="Times New Roman"/>
                <w:sz w:val="22"/>
                <w:szCs w:val="22"/>
              </w:rPr>
              <w:t>a number of</w:t>
            </w:r>
            <w:proofErr w:type="gramEnd"/>
            <w:r w:rsidRPr="00D1302C">
              <w:rPr>
                <w:rFonts w:ascii="Times New Roman" w:hAnsi="Times New Roman"/>
                <w:sz w:val="22"/>
                <w:szCs w:val="22"/>
              </w:rPr>
              <w:t xml:space="preserve"> utilities called by data dictionary for the BILL/CLAIMS file (#399).</w:t>
            </w:r>
          </w:p>
        </w:tc>
      </w:tr>
      <w:tr w:rsidR="0084584A" w:rsidRPr="0002501E" w14:paraId="335A1C3C" w14:textId="77777777" w:rsidTr="00827BDE">
        <w:trPr>
          <w:cantSplit/>
        </w:trPr>
        <w:tc>
          <w:tcPr>
            <w:tcW w:w="3299"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827BDE">
        <w:trPr>
          <w:cantSplit/>
        </w:trPr>
        <w:tc>
          <w:tcPr>
            <w:tcW w:w="3299"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827BDE">
        <w:trPr>
          <w:cantSplit/>
        </w:trPr>
        <w:tc>
          <w:tcPr>
            <w:tcW w:w="3299"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827BDE">
        <w:trPr>
          <w:cantSplit/>
        </w:trPr>
        <w:tc>
          <w:tcPr>
            <w:tcW w:w="3299"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827BDE">
        <w:trPr>
          <w:cantSplit/>
        </w:trPr>
        <w:tc>
          <w:tcPr>
            <w:tcW w:w="3299"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827BDE">
        <w:trPr>
          <w:cantSplit/>
        </w:trPr>
        <w:tc>
          <w:tcPr>
            <w:tcW w:w="3299"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827BDE">
        <w:trPr>
          <w:cantSplit/>
        </w:trPr>
        <w:tc>
          <w:tcPr>
            <w:tcW w:w="3299"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827BDE">
        <w:trPr>
          <w:cantSplit/>
        </w:trPr>
        <w:tc>
          <w:tcPr>
            <w:tcW w:w="3299"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827BDE">
        <w:trPr>
          <w:cantSplit/>
        </w:trPr>
        <w:tc>
          <w:tcPr>
            <w:tcW w:w="3299"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827BDE">
        <w:trPr>
          <w:cantSplit/>
        </w:trPr>
        <w:tc>
          <w:tcPr>
            <w:tcW w:w="3299"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827BDE">
        <w:trPr>
          <w:cantSplit/>
        </w:trPr>
        <w:tc>
          <w:tcPr>
            <w:tcW w:w="3299"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827BDE">
        <w:trPr>
          <w:cantSplit/>
        </w:trPr>
        <w:tc>
          <w:tcPr>
            <w:tcW w:w="3299"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051"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827BDE">
        <w:trPr>
          <w:cantSplit/>
        </w:trPr>
        <w:tc>
          <w:tcPr>
            <w:tcW w:w="3299"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827BDE">
        <w:trPr>
          <w:cantSplit/>
        </w:trPr>
        <w:tc>
          <w:tcPr>
            <w:tcW w:w="3299"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827BDE">
        <w:trPr>
          <w:cantSplit/>
        </w:trPr>
        <w:tc>
          <w:tcPr>
            <w:tcW w:w="3299"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827BDE">
        <w:trPr>
          <w:cantSplit/>
        </w:trPr>
        <w:tc>
          <w:tcPr>
            <w:tcW w:w="3299"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827BDE">
        <w:trPr>
          <w:cantSplit/>
        </w:trPr>
        <w:tc>
          <w:tcPr>
            <w:tcW w:w="3299"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827BDE">
        <w:trPr>
          <w:cantSplit/>
        </w:trPr>
        <w:tc>
          <w:tcPr>
            <w:tcW w:w="3299"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051"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827BDE">
        <w:trPr>
          <w:cantSplit/>
        </w:trPr>
        <w:tc>
          <w:tcPr>
            <w:tcW w:w="3299"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IBCNSGE</w:t>
            </w:r>
          </w:p>
        </w:tc>
        <w:tc>
          <w:tcPr>
            <w:tcW w:w="6051"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827BDE">
        <w:trPr>
          <w:cantSplit/>
        </w:trPr>
        <w:tc>
          <w:tcPr>
            <w:tcW w:w="3299"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CB0A92" w:rsidRPr="0002501E" w14:paraId="608C1596" w14:textId="77777777" w:rsidTr="00827BDE">
        <w:trPr>
          <w:cantSplit/>
        </w:trPr>
        <w:tc>
          <w:tcPr>
            <w:tcW w:w="3299" w:type="dxa"/>
          </w:tcPr>
          <w:p w14:paraId="471782D9" w14:textId="6A5F0926" w:rsidR="00CB0A92" w:rsidRPr="00DD113A" w:rsidRDefault="00CB0A92" w:rsidP="000D5F6B">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CB0A92" w:rsidRPr="00D1302C" w:rsidRDefault="00CB0A92" w:rsidP="00CB0A92">
            <w:pPr>
              <w:rPr>
                <w:rFonts w:ascii="Times New Roman" w:hAnsi="Times New Roman"/>
                <w:sz w:val="22"/>
                <w:szCs w:val="22"/>
              </w:rPr>
            </w:pPr>
            <w:r w:rsidRPr="00B6618E">
              <w:rPr>
                <w:rFonts w:ascii="Times New Roman" w:hAnsi="Times New Roman"/>
                <w:sz w:val="22"/>
                <w:szCs w:val="22"/>
              </w:rPr>
              <w:t>INSURANCE COMPANY BILLING ADDRESSES</w:t>
            </w:r>
          </w:p>
        </w:tc>
      </w:tr>
      <w:tr w:rsidR="0084584A" w:rsidRPr="0002501E" w14:paraId="335A1C78" w14:textId="77777777" w:rsidTr="00827BDE">
        <w:trPr>
          <w:cantSplit/>
        </w:trPr>
        <w:tc>
          <w:tcPr>
            <w:tcW w:w="3299"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827BDE">
        <w:trPr>
          <w:cantSplit/>
        </w:trPr>
        <w:tc>
          <w:tcPr>
            <w:tcW w:w="3299"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827BDE">
        <w:trPr>
          <w:cantSplit/>
        </w:trPr>
        <w:tc>
          <w:tcPr>
            <w:tcW w:w="3299"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827BDE">
        <w:trPr>
          <w:cantSplit/>
        </w:trPr>
        <w:tc>
          <w:tcPr>
            <w:tcW w:w="3299"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051"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827BDE">
        <w:trPr>
          <w:cantSplit/>
        </w:trPr>
        <w:tc>
          <w:tcPr>
            <w:tcW w:w="3299"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827BDE">
        <w:trPr>
          <w:cantSplit/>
        </w:trPr>
        <w:tc>
          <w:tcPr>
            <w:tcW w:w="3299"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827BDE">
        <w:trPr>
          <w:cantSplit/>
        </w:trPr>
        <w:tc>
          <w:tcPr>
            <w:tcW w:w="3299"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827BDE">
        <w:trPr>
          <w:cantSplit/>
        </w:trPr>
        <w:tc>
          <w:tcPr>
            <w:tcW w:w="3299"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827BDE">
        <w:trPr>
          <w:cantSplit/>
        </w:trPr>
        <w:tc>
          <w:tcPr>
            <w:tcW w:w="3299"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827BDE">
        <w:trPr>
          <w:cantSplit/>
        </w:trPr>
        <w:tc>
          <w:tcPr>
            <w:tcW w:w="3299"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827BDE">
        <w:trPr>
          <w:cantSplit/>
        </w:trPr>
        <w:tc>
          <w:tcPr>
            <w:tcW w:w="3299"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827BDE">
        <w:trPr>
          <w:cantSplit/>
        </w:trPr>
        <w:tc>
          <w:tcPr>
            <w:tcW w:w="3299"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827BDE">
        <w:trPr>
          <w:cantSplit/>
        </w:trPr>
        <w:tc>
          <w:tcPr>
            <w:tcW w:w="3299"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827BDE">
        <w:trPr>
          <w:cantSplit/>
        </w:trPr>
        <w:tc>
          <w:tcPr>
            <w:tcW w:w="3299"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 xml:space="preserve">These routines display in list format one patient's </w:t>
            </w:r>
            <w:proofErr w:type="gramStart"/>
            <w:r w:rsidRPr="00D1302C">
              <w:rPr>
                <w:rFonts w:ascii="Times New Roman" w:hAnsi="Times New Roman"/>
                <w:sz w:val="22"/>
                <w:szCs w:val="22"/>
              </w:rPr>
              <w:t>policies, and</w:t>
            </w:r>
            <w:proofErr w:type="gramEnd"/>
            <w:r w:rsidRPr="00D1302C">
              <w:rPr>
                <w:rFonts w:ascii="Times New Roman" w:hAnsi="Times New Roman"/>
                <w:sz w:val="22"/>
                <w:szCs w:val="22"/>
              </w:rPr>
              <w:t xml:space="preserve"> allow for editing of these policies.</w:t>
            </w:r>
          </w:p>
        </w:tc>
      </w:tr>
      <w:tr w:rsidR="0084584A" w:rsidRPr="0002501E" w14:paraId="335A1CA2" w14:textId="77777777" w:rsidTr="00827BDE">
        <w:trPr>
          <w:cantSplit/>
        </w:trPr>
        <w:tc>
          <w:tcPr>
            <w:tcW w:w="3299"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827BDE">
        <w:trPr>
          <w:cantSplit/>
        </w:trPr>
        <w:tc>
          <w:tcPr>
            <w:tcW w:w="3299"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827BDE">
        <w:trPr>
          <w:cantSplit/>
        </w:trPr>
        <w:tc>
          <w:tcPr>
            <w:tcW w:w="3299"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827BDE">
        <w:trPr>
          <w:cantSplit/>
        </w:trPr>
        <w:tc>
          <w:tcPr>
            <w:tcW w:w="3299"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827BDE">
        <w:trPr>
          <w:cantSplit/>
        </w:trPr>
        <w:tc>
          <w:tcPr>
            <w:tcW w:w="3299"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827BDE">
        <w:trPr>
          <w:cantSplit/>
        </w:trPr>
        <w:tc>
          <w:tcPr>
            <w:tcW w:w="3299"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827BDE">
        <w:trPr>
          <w:cantSplit/>
        </w:trPr>
        <w:tc>
          <w:tcPr>
            <w:tcW w:w="3299"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827BDE">
        <w:trPr>
          <w:cantSplit/>
        </w:trPr>
        <w:tc>
          <w:tcPr>
            <w:tcW w:w="3299"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827BDE">
        <w:trPr>
          <w:cantSplit/>
        </w:trPr>
        <w:tc>
          <w:tcPr>
            <w:tcW w:w="3299"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827BDE">
        <w:trPr>
          <w:cantSplit/>
        </w:trPr>
        <w:tc>
          <w:tcPr>
            <w:tcW w:w="3299"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827BDE">
        <w:trPr>
          <w:cantSplit/>
        </w:trPr>
        <w:tc>
          <w:tcPr>
            <w:tcW w:w="3299"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827BDE">
        <w:trPr>
          <w:cantSplit/>
        </w:trPr>
        <w:tc>
          <w:tcPr>
            <w:tcW w:w="3299"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827BDE">
        <w:trPr>
          <w:cantSplit/>
        </w:trPr>
        <w:tc>
          <w:tcPr>
            <w:tcW w:w="3299"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827BDE">
        <w:trPr>
          <w:cantSplit/>
        </w:trPr>
        <w:tc>
          <w:tcPr>
            <w:tcW w:w="3299"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051"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827BDE">
        <w:trPr>
          <w:cantSplit/>
        </w:trPr>
        <w:tc>
          <w:tcPr>
            <w:tcW w:w="3299"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827BDE">
        <w:trPr>
          <w:cantSplit/>
        </w:trPr>
        <w:tc>
          <w:tcPr>
            <w:tcW w:w="3299"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827BDE">
        <w:trPr>
          <w:cantSplit/>
        </w:trPr>
        <w:tc>
          <w:tcPr>
            <w:tcW w:w="3299"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827BDE">
        <w:trPr>
          <w:cantSplit/>
        </w:trPr>
        <w:tc>
          <w:tcPr>
            <w:tcW w:w="3299"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827BDE">
        <w:trPr>
          <w:cantSplit/>
        </w:trPr>
        <w:tc>
          <w:tcPr>
            <w:tcW w:w="3299"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IBCNSU, IBCNSU1</w:t>
            </w:r>
          </w:p>
        </w:tc>
        <w:tc>
          <w:tcPr>
            <w:tcW w:w="6051"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827BDE">
        <w:trPr>
          <w:cantSplit/>
        </w:trPr>
        <w:tc>
          <w:tcPr>
            <w:tcW w:w="3299"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827BDE">
        <w:trPr>
          <w:cantSplit/>
        </w:trPr>
        <w:tc>
          <w:tcPr>
            <w:tcW w:w="3299"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827BDE">
        <w:trPr>
          <w:cantSplit/>
        </w:trPr>
        <w:tc>
          <w:tcPr>
            <w:tcW w:w="3299"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051"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827BDE">
        <w:trPr>
          <w:cantSplit/>
        </w:trPr>
        <w:tc>
          <w:tcPr>
            <w:tcW w:w="3299"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827BDE">
        <w:trPr>
          <w:cantSplit/>
        </w:trPr>
        <w:tc>
          <w:tcPr>
            <w:tcW w:w="3299"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827BDE">
        <w:trPr>
          <w:cantSplit/>
        </w:trPr>
        <w:tc>
          <w:tcPr>
            <w:tcW w:w="3299"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827BDE">
        <w:trPr>
          <w:cantSplit/>
        </w:trPr>
        <w:tc>
          <w:tcPr>
            <w:tcW w:w="3299"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827BDE">
        <w:trPr>
          <w:cantSplit/>
        </w:trPr>
        <w:tc>
          <w:tcPr>
            <w:tcW w:w="3299"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827BDE">
        <w:trPr>
          <w:cantSplit/>
        </w:trPr>
        <w:tc>
          <w:tcPr>
            <w:tcW w:w="3299"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827BDE">
        <w:trPr>
          <w:cantSplit/>
        </w:trPr>
        <w:tc>
          <w:tcPr>
            <w:tcW w:w="3299"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827BDE">
        <w:trPr>
          <w:cantSplit/>
        </w:trPr>
        <w:tc>
          <w:tcPr>
            <w:tcW w:w="3299"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827BDE">
        <w:trPr>
          <w:cantSplit/>
        </w:trPr>
        <w:tc>
          <w:tcPr>
            <w:tcW w:w="3299"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827BDE">
        <w:trPr>
          <w:cantSplit/>
        </w:trPr>
        <w:tc>
          <w:tcPr>
            <w:tcW w:w="3299"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827BDE">
        <w:trPr>
          <w:cantSplit/>
        </w:trPr>
        <w:tc>
          <w:tcPr>
            <w:tcW w:w="3299"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827BDE">
        <w:trPr>
          <w:cantSplit/>
        </w:trPr>
        <w:tc>
          <w:tcPr>
            <w:tcW w:w="3299"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827BDE">
        <w:trPr>
          <w:cantSplit/>
        </w:trPr>
        <w:tc>
          <w:tcPr>
            <w:tcW w:w="3299"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827BDE">
        <w:trPr>
          <w:cantSplit/>
        </w:trPr>
        <w:tc>
          <w:tcPr>
            <w:tcW w:w="3299"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827BDE">
        <w:trPr>
          <w:cantSplit/>
        </w:trPr>
        <w:tc>
          <w:tcPr>
            <w:tcW w:w="3299"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827BDE">
        <w:trPr>
          <w:cantSplit/>
        </w:trPr>
        <w:tc>
          <w:tcPr>
            <w:tcW w:w="3299"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827BDE">
        <w:trPr>
          <w:cantSplit/>
        </w:trPr>
        <w:tc>
          <w:tcPr>
            <w:tcW w:w="3299"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827BDE">
        <w:trPr>
          <w:cantSplit/>
        </w:trPr>
        <w:tc>
          <w:tcPr>
            <w:tcW w:w="3299"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827BDE">
        <w:trPr>
          <w:cantSplit/>
        </w:trPr>
        <w:tc>
          <w:tcPr>
            <w:tcW w:w="3299"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827BDE">
        <w:trPr>
          <w:cantSplit/>
        </w:trPr>
        <w:tc>
          <w:tcPr>
            <w:tcW w:w="3299"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827BDE">
        <w:trPr>
          <w:cantSplit/>
        </w:trPr>
        <w:tc>
          <w:tcPr>
            <w:tcW w:w="3299"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827BDE">
        <w:trPr>
          <w:cantSplit/>
        </w:trPr>
        <w:tc>
          <w:tcPr>
            <w:tcW w:w="3299"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827BDE">
        <w:trPr>
          <w:cantSplit/>
        </w:trPr>
        <w:tc>
          <w:tcPr>
            <w:tcW w:w="3299"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051"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827BDE">
        <w:trPr>
          <w:cantSplit/>
        </w:trPr>
        <w:tc>
          <w:tcPr>
            <w:tcW w:w="3299"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827BDE">
        <w:trPr>
          <w:cantSplit/>
        </w:trPr>
        <w:tc>
          <w:tcPr>
            <w:tcW w:w="3299"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827BDE">
        <w:trPr>
          <w:cantSplit/>
        </w:trPr>
        <w:tc>
          <w:tcPr>
            <w:tcW w:w="3299"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827BDE">
        <w:trPr>
          <w:cantSplit/>
        </w:trPr>
        <w:tc>
          <w:tcPr>
            <w:tcW w:w="3299"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827BDE">
        <w:trPr>
          <w:cantSplit/>
        </w:trPr>
        <w:tc>
          <w:tcPr>
            <w:tcW w:w="3299"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827BDE">
        <w:trPr>
          <w:cantSplit/>
        </w:trPr>
        <w:tc>
          <w:tcPr>
            <w:tcW w:w="3299"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IBCOMC2</w:t>
            </w:r>
          </w:p>
        </w:tc>
        <w:tc>
          <w:tcPr>
            <w:tcW w:w="6051"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827BDE">
        <w:trPr>
          <w:cantSplit/>
        </w:trPr>
        <w:tc>
          <w:tcPr>
            <w:tcW w:w="3299"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827BDE">
        <w:trPr>
          <w:cantSplit/>
        </w:trPr>
        <w:tc>
          <w:tcPr>
            <w:tcW w:w="3299"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827BDE">
        <w:trPr>
          <w:cantSplit/>
        </w:trPr>
        <w:tc>
          <w:tcPr>
            <w:tcW w:w="3299"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827BDE">
        <w:trPr>
          <w:cantSplit/>
        </w:trPr>
        <w:tc>
          <w:tcPr>
            <w:tcW w:w="3299"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827BDE">
        <w:trPr>
          <w:cantSplit/>
        </w:trPr>
        <w:tc>
          <w:tcPr>
            <w:tcW w:w="3299"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w:t>
            </w:r>
            <w:proofErr w:type="gramStart"/>
            <w:r w:rsidRPr="00DD113A">
              <w:rPr>
                <w:rFonts w:ascii="Times New Roman" w:hAnsi="Times New Roman"/>
                <w:sz w:val="22"/>
                <w:szCs w:val="22"/>
              </w:rPr>
              <w:t>2,  IBCONSC</w:t>
            </w:r>
            <w:proofErr w:type="gramEnd"/>
          </w:p>
        </w:tc>
        <w:tc>
          <w:tcPr>
            <w:tcW w:w="6051"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827BDE">
        <w:trPr>
          <w:cantSplit/>
        </w:trPr>
        <w:tc>
          <w:tcPr>
            <w:tcW w:w="3299"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051"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827BDE">
        <w:trPr>
          <w:cantSplit/>
        </w:trPr>
        <w:tc>
          <w:tcPr>
            <w:tcW w:w="3299"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827BDE">
        <w:trPr>
          <w:cantSplit/>
        </w:trPr>
        <w:tc>
          <w:tcPr>
            <w:tcW w:w="3299"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827BDE">
        <w:trPr>
          <w:cantSplit/>
        </w:trPr>
        <w:tc>
          <w:tcPr>
            <w:tcW w:w="3299"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827BDE">
        <w:trPr>
          <w:cantSplit/>
        </w:trPr>
        <w:tc>
          <w:tcPr>
            <w:tcW w:w="3299"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827BDE">
        <w:trPr>
          <w:cantSplit/>
        </w:trPr>
        <w:tc>
          <w:tcPr>
            <w:tcW w:w="3299"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827BDE">
        <w:trPr>
          <w:cantSplit/>
        </w:trPr>
        <w:tc>
          <w:tcPr>
            <w:tcW w:w="3299"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827BDE">
        <w:trPr>
          <w:cantSplit/>
        </w:trPr>
        <w:tc>
          <w:tcPr>
            <w:tcW w:w="3299"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827BDE">
        <w:trPr>
          <w:cantSplit/>
        </w:trPr>
        <w:tc>
          <w:tcPr>
            <w:tcW w:w="3299"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827BDE">
        <w:trPr>
          <w:cantSplit/>
        </w:trPr>
        <w:tc>
          <w:tcPr>
            <w:tcW w:w="3299"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827BDE">
        <w:trPr>
          <w:cantSplit/>
        </w:trPr>
        <w:tc>
          <w:tcPr>
            <w:tcW w:w="3299"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827BDE">
        <w:trPr>
          <w:cantSplit/>
        </w:trPr>
        <w:tc>
          <w:tcPr>
            <w:tcW w:w="3299"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827BDE">
        <w:trPr>
          <w:cantSplit/>
        </w:trPr>
        <w:tc>
          <w:tcPr>
            <w:tcW w:w="3299"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827BDE">
        <w:trPr>
          <w:cantSplit/>
        </w:trPr>
        <w:tc>
          <w:tcPr>
            <w:tcW w:w="3299"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827BDE">
        <w:trPr>
          <w:cantSplit/>
        </w:trPr>
        <w:tc>
          <w:tcPr>
            <w:tcW w:w="3299"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827BDE">
        <w:trPr>
          <w:cantSplit/>
        </w:trPr>
        <w:tc>
          <w:tcPr>
            <w:tcW w:w="3299"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827BDE">
        <w:trPr>
          <w:cantSplit/>
        </w:trPr>
        <w:tc>
          <w:tcPr>
            <w:tcW w:w="3299"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827BDE">
        <w:trPr>
          <w:cantSplit/>
        </w:trPr>
        <w:tc>
          <w:tcPr>
            <w:tcW w:w="3299"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827BDE">
        <w:trPr>
          <w:cantSplit/>
        </w:trPr>
        <w:tc>
          <w:tcPr>
            <w:tcW w:w="3299"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827BDE">
        <w:trPr>
          <w:cantSplit/>
        </w:trPr>
        <w:tc>
          <w:tcPr>
            <w:tcW w:w="3299"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827BDE">
        <w:trPr>
          <w:cantSplit/>
        </w:trPr>
        <w:tc>
          <w:tcPr>
            <w:tcW w:w="3299"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827BDE">
        <w:trPr>
          <w:cantSplit/>
        </w:trPr>
        <w:tc>
          <w:tcPr>
            <w:tcW w:w="3299"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827BDE">
        <w:trPr>
          <w:cantSplit/>
        </w:trPr>
        <w:tc>
          <w:tcPr>
            <w:tcW w:w="3299"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827BDE">
        <w:trPr>
          <w:cantSplit/>
        </w:trPr>
        <w:tc>
          <w:tcPr>
            <w:tcW w:w="3299"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827BDE">
        <w:trPr>
          <w:cantSplit/>
        </w:trPr>
        <w:tc>
          <w:tcPr>
            <w:tcW w:w="3299"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827BDE">
        <w:trPr>
          <w:cantSplit/>
        </w:trPr>
        <w:tc>
          <w:tcPr>
            <w:tcW w:w="3299"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827BDE">
        <w:trPr>
          <w:cantSplit/>
        </w:trPr>
        <w:tc>
          <w:tcPr>
            <w:tcW w:w="3299"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827BDE">
        <w:trPr>
          <w:cantSplit/>
        </w:trPr>
        <w:tc>
          <w:tcPr>
            <w:tcW w:w="3299"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827BDE">
        <w:trPr>
          <w:cantSplit/>
        </w:trPr>
        <w:tc>
          <w:tcPr>
            <w:tcW w:w="3299"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051"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827BDE">
        <w:trPr>
          <w:cantSplit/>
        </w:trPr>
        <w:tc>
          <w:tcPr>
            <w:tcW w:w="3299"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w:t>
            </w:r>
            <w:proofErr w:type="gramStart"/>
            <w:r w:rsidRPr="00DD113A">
              <w:rPr>
                <w:rFonts w:ascii="Times New Roman" w:hAnsi="Times New Roman"/>
                <w:sz w:val="22"/>
                <w:szCs w:val="22"/>
              </w:rPr>
              <w:t>SG,RL</w:t>
            </w:r>
            <w:proofErr w:type="gramEnd"/>
            <w:r w:rsidRPr="00DD113A">
              <w:rPr>
                <w:rFonts w:ascii="Times New Roman" w:hAnsi="Times New Roman"/>
                <w:sz w:val="22"/>
                <w:szCs w:val="22"/>
              </w:rPr>
              <w:t>,PD,DV)</w:t>
            </w:r>
          </w:p>
        </w:tc>
      </w:tr>
      <w:tr w:rsidR="0084584A" w:rsidRPr="0002501E" w14:paraId="335A1DA5" w14:textId="77777777" w:rsidTr="00827BDE">
        <w:trPr>
          <w:cantSplit/>
        </w:trPr>
        <w:tc>
          <w:tcPr>
            <w:tcW w:w="3299"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w:t>
            </w:r>
            <w:proofErr w:type="gramStart"/>
            <w:r w:rsidRPr="00DD113A">
              <w:rPr>
                <w:rFonts w:ascii="Times New Roman" w:hAnsi="Times New Roman"/>
                <w:sz w:val="22"/>
                <w:szCs w:val="22"/>
              </w:rPr>
              <w:t>CI,BI</w:t>
            </w:r>
            <w:proofErr w:type="gramEnd"/>
            <w:r w:rsidRPr="00DD113A">
              <w:rPr>
                <w:rFonts w:ascii="Times New Roman" w:hAnsi="Times New Roman"/>
                <w:sz w:val="22"/>
                <w:szCs w:val="22"/>
              </w:rPr>
              <w:t>)</w:t>
            </w:r>
          </w:p>
        </w:tc>
      </w:tr>
      <w:tr w:rsidR="0084584A" w:rsidRPr="0002501E" w14:paraId="335A1DA8" w14:textId="77777777" w:rsidTr="00827BDE">
        <w:trPr>
          <w:cantSplit/>
        </w:trPr>
        <w:tc>
          <w:tcPr>
            <w:tcW w:w="3299"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827BDE">
        <w:trPr>
          <w:cantSplit/>
        </w:trPr>
        <w:tc>
          <w:tcPr>
            <w:tcW w:w="3299"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827BDE">
        <w:trPr>
          <w:cantSplit/>
        </w:trPr>
        <w:tc>
          <w:tcPr>
            <w:tcW w:w="3299"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827BDE">
        <w:trPr>
          <w:cantSplit/>
        </w:trPr>
        <w:tc>
          <w:tcPr>
            <w:tcW w:w="3299"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827BDE">
        <w:trPr>
          <w:cantSplit/>
        </w:trPr>
        <w:tc>
          <w:tcPr>
            <w:tcW w:w="3299"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827BDE">
        <w:trPr>
          <w:cantSplit/>
        </w:trPr>
        <w:tc>
          <w:tcPr>
            <w:tcW w:w="3299"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IBCRHBA</w:t>
            </w:r>
          </w:p>
        </w:tc>
        <w:tc>
          <w:tcPr>
            <w:tcW w:w="6051"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827BDE">
        <w:trPr>
          <w:cantSplit/>
        </w:trPr>
        <w:tc>
          <w:tcPr>
            <w:tcW w:w="3299"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827BDE">
        <w:trPr>
          <w:cantSplit/>
        </w:trPr>
        <w:tc>
          <w:tcPr>
            <w:tcW w:w="3299"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827BDE">
        <w:trPr>
          <w:cantSplit/>
        </w:trPr>
        <w:tc>
          <w:tcPr>
            <w:tcW w:w="3299"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827BDE">
        <w:trPr>
          <w:cantSplit/>
        </w:trPr>
        <w:tc>
          <w:tcPr>
            <w:tcW w:w="3299"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827BDE">
        <w:trPr>
          <w:cantSplit/>
        </w:trPr>
        <w:tc>
          <w:tcPr>
            <w:tcW w:w="3299"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827BDE">
        <w:trPr>
          <w:cantSplit/>
        </w:trPr>
        <w:tc>
          <w:tcPr>
            <w:tcW w:w="3299"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827BDE">
        <w:trPr>
          <w:cantSplit/>
        </w:trPr>
        <w:tc>
          <w:tcPr>
            <w:tcW w:w="3299"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827BDE">
        <w:trPr>
          <w:cantSplit/>
        </w:trPr>
        <w:tc>
          <w:tcPr>
            <w:tcW w:w="3299"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051"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827BDE">
        <w:trPr>
          <w:cantSplit/>
        </w:trPr>
        <w:tc>
          <w:tcPr>
            <w:tcW w:w="3299"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827BDE">
        <w:trPr>
          <w:cantSplit/>
        </w:trPr>
        <w:tc>
          <w:tcPr>
            <w:tcW w:w="3299"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827BDE">
        <w:trPr>
          <w:cantSplit/>
        </w:trPr>
        <w:tc>
          <w:tcPr>
            <w:tcW w:w="3299"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827BDE">
        <w:trPr>
          <w:cantSplit/>
        </w:trPr>
        <w:tc>
          <w:tcPr>
            <w:tcW w:w="3299"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827BDE">
        <w:trPr>
          <w:cantSplit/>
        </w:trPr>
        <w:tc>
          <w:tcPr>
            <w:tcW w:w="3299"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827BDE">
        <w:trPr>
          <w:cantSplit/>
        </w:trPr>
        <w:tc>
          <w:tcPr>
            <w:tcW w:w="3299"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827BDE">
        <w:trPr>
          <w:cantSplit/>
        </w:trPr>
        <w:tc>
          <w:tcPr>
            <w:tcW w:w="3299"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827BDE">
        <w:trPr>
          <w:cantSplit/>
        </w:trPr>
        <w:tc>
          <w:tcPr>
            <w:tcW w:w="3299"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827BDE">
        <w:trPr>
          <w:cantSplit/>
        </w:trPr>
        <w:tc>
          <w:tcPr>
            <w:tcW w:w="3299"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827BDE">
        <w:trPr>
          <w:cantSplit/>
        </w:trPr>
        <w:tc>
          <w:tcPr>
            <w:tcW w:w="3299"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827BDE">
        <w:trPr>
          <w:cantSplit/>
        </w:trPr>
        <w:tc>
          <w:tcPr>
            <w:tcW w:w="3299"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827BDE">
        <w:trPr>
          <w:cantSplit/>
        </w:trPr>
        <w:tc>
          <w:tcPr>
            <w:tcW w:w="3299"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827BDE">
        <w:trPr>
          <w:cantSplit/>
        </w:trPr>
        <w:tc>
          <w:tcPr>
            <w:tcW w:w="3299"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827BDE">
        <w:trPr>
          <w:cantSplit/>
        </w:trPr>
        <w:tc>
          <w:tcPr>
            <w:tcW w:w="3299"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827BDE">
        <w:trPr>
          <w:cantSplit/>
        </w:trPr>
        <w:tc>
          <w:tcPr>
            <w:tcW w:w="3299"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827BDE">
        <w:trPr>
          <w:cantSplit/>
        </w:trPr>
        <w:tc>
          <w:tcPr>
            <w:tcW w:w="3299"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827BDE">
        <w:trPr>
          <w:cantSplit/>
        </w:trPr>
        <w:tc>
          <w:tcPr>
            <w:tcW w:w="3299"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827BDE">
        <w:trPr>
          <w:cantSplit/>
        </w:trPr>
        <w:tc>
          <w:tcPr>
            <w:tcW w:w="3299"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827BDE">
        <w:trPr>
          <w:cantSplit/>
        </w:trPr>
        <w:tc>
          <w:tcPr>
            <w:tcW w:w="3299"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827BDE">
        <w:trPr>
          <w:cantSplit/>
        </w:trPr>
        <w:tc>
          <w:tcPr>
            <w:tcW w:w="3299"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827BDE">
        <w:trPr>
          <w:cantSplit/>
        </w:trPr>
        <w:tc>
          <w:tcPr>
            <w:tcW w:w="3299"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827BDE">
        <w:trPr>
          <w:cantSplit/>
        </w:trPr>
        <w:tc>
          <w:tcPr>
            <w:tcW w:w="3299"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827BDE">
        <w:trPr>
          <w:cantSplit/>
        </w:trPr>
        <w:tc>
          <w:tcPr>
            <w:tcW w:w="3299"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827BDE">
        <w:trPr>
          <w:cantSplit/>
        </w:trPr>
        <w:tc>
          <w:tcPr>
            <w:tcW w:w="3299"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827BDE">
        <w:trPr>
          <w:cantSplit/>
        </w:trPr>
        <w:tc>
          <w:tcPr>
            <w:tcW w:w="3299"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827BDE">
        <w:trPr>
          <w:cantSplit/>
        </w:trPr>
        <w:tc>
          <w:tcPr>
            <w:tcW w:w="3299"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827BDE">
        <w:trPr>
          <w:cantSplit/>
        </w:trPr>
        <w:tc>
          <w:tcPr>
            <w:tcW w:w="3299"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827BDE">
        <w:trPr>
          <w:cantSplit/>
        </w:trPr>
        <w:tc>
          <w:tcPr>
            <w:tcW w:w="3299"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827BDE">
        <w:trPr>
          <w:cantSplit/>
        </w:trPr>
        <w:tc>
          <w:tcPr>
            <w:tcW w:w="3299"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827BDE">
        <w:trPr>
          <w:cantSplit/>
        </w:trPr>
        <w:tc>
          <w:tcPr>
            <w:tcW w:w="3299"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827BDE">
        <w:trPr>
          <w:cantSplit/>
        </w:trPr>
        <w:tc>
          <w:tcPr>
            <w:tcW w:w="3299"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051"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827BDE">
        <w:trPr>
          <w:cantSplit/>
        </w:trPr>
        <w:tc>
          <w:tcPr>
            <w:tcW w:w="3299"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827BDE">
        <w:trPr>
          <w:cantSplit/>
        </w:trPr>
        <w:tc>
          <w:tcPr>
            <w:tcW w:w="3299"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827BDE">
        <w:trPr>
          <w:cantSplit/>
        </w:trPr>
        <w:tc>
          <w:tcPr>
            <w:tcW w:w="3299"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827BDE">
        <w:trPr>
          <w:cantSplit/>
        </w:trPr>
        <w:tc>
          <w:tcPr>
            <w:tcW w:w="3299"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827BDE">
        <w:trPr>
          <w:cantSplit/>
        </w:trPr>
        <w:tc>
          <w:tcPr>
            <w:tcW w:w="3299"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827BDE">
        <w:trPr>
          <w:cantSplit/>
        </w:trPr>
        <w:tc>
          <w:tcPr>
            <w:tcW w:w="3299"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827BDE">
        <w:trPr>
          <w:cantSplit/>
        </w:trPr>
        <w:tc>
          <w:tcPr>
            <w:tcW w:w="3299"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827BDE">
        <w:trPr>
          <w:cantSplit/>
        </w:trPr>
        <w:tc>
          <w:tcPr>
            <w:tcW w:w="3299"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IBCRON</w:t>
            </w:r>
          </w:p>
        </w:tc>
        <w:tc>
          <w:tcPr>
            <w:tcW w:w="6051"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827BDE">
        <w:trPr>
          <w:cantSplit/>
        </w:trPr>
        <w:tc>
          <w:tcPr>
            <w:tcW w:w="3299"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827BDE">
        <w:trPr>
          <w:cantSplit/>
        </w:trPr>
        <w:tc>
          <w:tcPr>
            <w:tcW w:w="3299"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827BDE">
        <w:trPr>
          <w:cantSplit/>
        </w:trPr>
        <w:tc>
          <w:tcPr>
            <w:tcW w:w="3299"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827BDE">
        <w:trPr>
          <w:cantSplit/>
        </w:trPr>
        <w:tc>
          <w:tcPr>
            <w:tcW w:w="3299"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827BDE">
        <w:trPr>
          <w:cantSplit/>
        </w:trPr>
        <w:tc>
          <w:tcPr>
            <w:tcW w:w="3299"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827BDE">
        <w:trPr>
          <w:cantSplit/>
        </w:trPr>
        <w:tc>
          <w:tcPr>
            <w:tcW w:w="3299"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827BDE">
        <w:trPr>
          <w:cantSplit/>
        </w:trPr>
        <w:tc>
          <w:tcPr>
            <w:tcW w:w="3299"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051"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827BDE">
        <w:trPr>
          <w:cantSplit/>
        </w:trPr>
        <w:tc>
          <w:tcPr>
            <w:tcW w:w="3299"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827BDE">
        <w:trPr>
          <w:cantSplit/>
        </w:trPr>
        <w:tc>
          <w:tcPr>
            <w:tcW w:w="3299"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827BDE">
        <w:trPr>
          <w:cantSplit/>
        </w:trPr>
        <w:tc>
          <w:tcPr>
            <w:tcW w:w="3299"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827BDE">
        <w:trPr>
          <w:cantSplit/>
        </w:trPr>
        <w:tc>
          <w:tcPr>
            <w:tcW w:w="3299"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827BDE">
        <w:trPr>
          <w:cantSplit/>
        </w:trPr>
        <w:tc>
          <w:tcPr>
            <w:tcW w:w="3299"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827BDE">
        <w:trPr>
          <w:cantSplit/>
        </w:trPr>
        <w:tc>
          <w:tcPr>
            <w:tcW w:w="3299"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827BDE">
        <w:trPr>
          <w:cantSplit/>
        </w:trPr>
        <w:tc>
          <w:tcPr>
            <w:tcW w:w="3299"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827BDE">
        <w:trPr>
          <w:cantSplit/>
        </w:trPr>
        <w:tc>
          <w:tcPr>
            <w:tcW w:w="3299"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827BDE">
        <w:trPr>
          <w:cantSplit/>
        </w:trPr>
        <w:tc>
          <w:tcPr>
            <w:tcW w:w="3299"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827BDE">
        <w:trPr>
          <w:cantSplit/>
        </w:trPr>
        <w:tc>
          <w:tcPr>
            <w:tcW w:w="3299"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827BDE">
        <w:trPr>
          <w:cantSplit/>
        </w:trPr>
        <w:tc>
          <w:tcPr>
            <w:tcW w:w="3299"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827BDE">
        <w:trPr>
          <w:cantSplit/>
        </w:trPr>
        <w:tc>
          <w:tcPr>
            <w:tcW w:w="3299"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827BDE">
        <w:trPr>
          <w:cantSplit/>
        </w:trPr>
        <w:tc>
          <w:tcPr>
            <w:tcW w:w="3299"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827BDE">
        <w:trPr>
          <w:cantSplit/>
        </w:trPr>
        <w:tc>
          <w:tcPr>
            <w:tcW w:w="3299"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827BDE">
        <w:trPr>
          <w:cantSplit/>
        </w:trPr>
        <w:tc>
          <w:tcPr>
            <w:tcW w:w="3299"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827BDE">
        <w:trPr>
          <w:cantSplit/>
        </w:trPr>
        <w:tc>
          <w:tcPr>
            <w:tcW w:w="3299"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827BDE">
        <w:trPr>
          <w:cantSplit/>
        </w:trPr>
        <w:tc>
          <w:tcPr>
            <w:tcW w:w="3299"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827BDE">
        <w:trPr>
          <w:cantSplit/>
        </w:trPr>
        <w:tc>
          <w:tcPr>
            <w:tcW w:w="3299"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827BDE">
        <w:trPr>
          <w:cantSplit/>
        </w:trPr>
        <w:tc>
          <w:tcPr>
            <w:tcW w:w="3299"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827BDE">
        <w:trPr>
          <w:cantSplit/>
        </w:trPr>
        <w:tc>
          <w:tcPr>
            <w:tcW w:w="3299"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827BDE">
        <w:trPr>
          <w:cantSplit/>
        </w:trPr>
        <w:tc>
          <w:tcPr>
            <w:tcW w:w="3299"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827BDE">
        <w:trPr>
          <w:cantSplit/>
        </w:trPr>
        <w:tc>
          <w:tcPr>
            <w:tcW w:w="3299"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051"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827BDE">
        <w:trPr>
          <w:cantSplit/>
        </w:trPr>
        <w:tc>
          <w:tcPr>
            <w:tcW w:w="3299"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827BDE">
        <w:trPr>
          <w:cantSplit/>
        </w:trPr>
        <w:tc>
          <w:tcPr>
            <w:tcW w:w="3299"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827BDE">
        <w:trPr>
          <w:cantSplit/>
        </w:trPr>
        <w:tc>
          <w:tcPr>
            <w:tcW w:w="3299"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827BDE">
        <w:trPr>
          <w:cantSplit/>
        </w:trPr>
        <w:tc>
          <w:tcPr>
            <w:tcW w:w="3299"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827BDE">
        <w:trPr>
          <w:cantSplit/>
        </w:trPr>
        <w:tc>
          <w:tcPr>
            <w:tcW w:w="3299"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IBCSCE, IBCSCE1</w:t>
            </w:r>
          </w:p>
        </w:tc>
        <w:tc>
          <w:tcPr>
            <w:tcW w:w="6051"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827BDE">
        <w:trPr>
          <w:cantSplit/>
        </w:trPr>
        <w:tc>
          <w:tcPr>
            <w:tcW w:w="3299"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827BDE">
        <w:trPr>
          <w:cantSplit/>
        </w:trPr>
        <w:tc>
          <w:tcPr>
            <w:tcW w:w="3299"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827BDE">
        <w:trPr>
          <w:cantSplit/>
        </w:trPr>
        <w:tc>
          <w:tcPr>
            <w:tcW w:w="3299"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827BDE">
        <w:trPr>
          <w:cantSplit/>
        </w:trPr>
        <w:tc>
          <w:tcPr>
            <w:tcW w:w="3299"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827BDE">
        <w:trPr>
          <w:cantSplit/>
        </w:trPr>
        <w:tc>
          <w:tcPr>
            <w:tcW w:w="3299"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051"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827BDE">
        <w:trPr>
          <w:cantSplit/>
        </w:trPr>
        <w:tc>
          <w:tcPr>
            <w:tcW w:w="3299"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827BDE">
        <w:trPr>
          <w:cantSplit/>
        </w:trPr>
        <w:tc>
          <w:tcPr>
            <w:tcW w:w="3299"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827BDE">
        <w:trPr>
          <w:cantSplit/>
        </w:trPr>
        <w:tc>
          <w:tcPr>
            <w:tcW w:w="3299"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827BDE">
        <w:trPr>
          <w:cantSplit/>
        </w:trPr>
        <w:tc>
          <w:tcPr>
            <w:tcW w:w="3299"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827BDE">
        <w:trPr>
          <w:cantSplit/>
        </w:trPr>
        <w:tc>
          <w:tcPr>
            <w:tcW w:w="3299"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827BDE">
        <w:trPr>
          <w:cantSplit/>
        </w:trPr>
        <w:tc>
          <w:tcPr>
            <w:tcW w:w="3299"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827BDE">
        <w:trPr>
          <w:cantSplit/>
        </w:trPr>
        <w:tc>
          <w:tcPr>
            <w:tcW w:w="3299"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827BDE">
        <w:trPr>
          <w:cantSplit/>
        </w:trPr>
        <w:tc>
          <w:tcPr>
            <w:tcW w:w="3299"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A30B45" w:rsidRPr="0002501E" w14:paraId="223DD035" w14:textId="77777777" w:rsidTr="00827BDE">
        <w:trPr>
          <w:cantSplit/>
        </w:trPr>
        <w:tc>
          <w:tcPr>
            <w:tcW w:w="3299" w:type="dxa"/>
          </w:tcPr>
          <w:p w14:paraId="04AE4B00" w14:textId="4A18D5C6" w:rsidR="00A30B45" w:rsidRPr="00DD113A" w:rsidRDefault="00A30B45" w:rsidP="0022452D">
            <w:pPr>
              <w:rPr>
                <w:rFonts w:ascii="Times New Roman" w:hAnsi="Times New Roman"/>
                <w:sz w:val="22"/>
                <w:szCs w:val="22"/>
              </w:rPr>
            </w:pPr>
            <w:r>
              <w:rPr>
                <w:rFonts w:ascii="Times New Roman" w:hAnsi="Times New Roman"/>
                <w:sz w:val="22"/>
                <w:szCs w:val="22"/>
              </w:rPr>
              <w:t>IBCU75</w:t>
            </w:r>
          </w:p>
        </w:tc>
        <w:tc>
          <w:tcPr>
            <w:tcW w:w="6051" w:type="dxa"/>
          </w:tcPr>
          <w:p w14:paraId="2D7FFDF1" w14:textId="2DE8B73A" w:rsidR="00A30B45" w:rsidRPr="00DD113A" w:rsidRDefault="00A30B45" w:rsidP="0022452D">
            <w:pPr>
              <w:rPr>
                <w:rFonts w:ascii="Times New Roman" w:hAnsi="Times New Roman"/>
                <w:sz w:val="22"/>
                <w:szCs w:val="22"/>
              </w:rPr>
            </w:pPr>
            <w:r w:rsidRPr="00712CA4">
              <w:rPr>
                <w:rFonts w:ascii="Times New Roman" w:hAnsi="Times New Roman"/>
                <w:sz w:val="22"/>
                <w:szCs w:val="22"/>
              </w:rPr>
              <w:t>INTERCEPT SCREEN INPUT OF PROCEDURE CODES (ENTER CMN INFO)</w:t>
            </w:r>
          </w:p>
        </w:tc>
      </w:tr>
      <w:tr w:rsidR="0084584A" w:rsidRPr="0002501E" w14:paraId="335A1ED5" w14:textId="77777777" w:rsidTr="00827BDE">
        <w:trPr>
          <w:cantSplit/>
        </w:trPr>
        <w:tc>
          <w:tcPr>
            <w:tcW w:w="3299"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827BDE">
        <w:trPr>
          <w:cantSplit/>
        </w:trPr>
        <w:tc>
          <w:tcPr>
            <w:tcW w:w="3299"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827BDE">
        <w:trPr>
          <w:cantSplit/>
        </w:trPr>
        <w:tc>
          <w:tcPr>
            <w:tcW w:w="3299"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827BDE">
        <w:trPr>
          <w:cantSplit/>
        </w:trPr>
        <w:tc>
          <w:tcPr>
            <w:tcW w:w="3299"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827BDE">
        <w:trPr>
          <w:cantSplit/>
        </w:trPr>
        <w:tc>
          <w:tcPr>
            <w:tcW w:w="3299"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827BDE">
        <w:trPr>
          <w:cantSplit/>
        </w:trPr>
        <w:tc>
          <w:tcPr>
            <w:tcW w:w="3299"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827BDE">
        <w:trPr>
          <w:cantSplit/>
        </w:trPr>
        <w:tc>
          <w:tcPr>
            <w:tcW w:w="3299"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827BDE">
        <w:trPr>
          <w:cantSplit/>
        </w:trPr>
        <w:tc>
          <w:tcPr>
            <w:tcW w:w="3299"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827BDE">
        <w:trPr>
          <w:cantSplit/>
        </w:trPr>
        <w:tc>
          <w:tcPr>
            <w:tcW w:w="3299"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827BDE">
        <w:trPr>
          <w:cantSplit/>
        </w:trPr>
        <w:tc>
          <w:tcPr>
            <w:tcW w:w="3299"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827BDE">
        <w:trPr>
          <w:cantSplit/>
        </w:trPr>
        <w:tc>
          <w:tcPr>
            <w:tcW w:w="3299"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827BDE">
        <w:trPr>
          <w:cantSplit/>
        </w:trPr>
        <w:tc>
          <w:tcPr>
            <w:tcW w:w="3299"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827BDE">
        <w:trPr>
          <w:cantSplit/>
        </w:trPr>
        <w:tc>
          <w:tcPr>
            <w:tcW w:w="3299"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051"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827BDE">
        <w:trPr>
          <w:cantSplit/>
        </w:trPr>
        <w:tc>
          <w:tcPr>
            <w:tcW w:w="3299"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827BDE">
        <w:trPr>
          <w:cantSplit/>
        </w:trPr>
        <w:tc>
          <w:tcPr>
            <w:tcW w:w="3299"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827BDE">
        <w:trPr>
          <w:cantSplit/>
        </w:trPr>
        <w:tc>
          <w:tcPr>
            <w:tcW w:w="3299"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827BDE">
        <w:trPr>
          <w:cantSplit/>
        </w:trPr>
        <w:tc>
          <w:tcPr>
            <w:tcW w:w="3299"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827BDE">
        <w:trPr>
          <w:cantSplit/>
        </w:trPr>
        <w:tc>
          <w:tcPr>
            <w:tcW w:w="3299"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827BDE">
        <w:trPr>
          <w:cantSplit/>
        </w:trPr>
        <w:tc>
          <w:tcPr>
            <w:tcW w:w="3299"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IBDEPRE</w:t>
            </w:r>
          </w:p>
        </w:tc>
        <w:tc>
          <w:tcPr>
            <w:tcW w:w="6051"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827BDE">
        <w:trPr>
          <w:cantSplit/>
        </w:trPr>
        <w:tc>
          <w:tcPr>
            <w:tcW w:w="3299"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827BDE">
        <w:trPr>
          <w:cantSplit/>
        </w:trPr>
        <w:tc>
          <w:tcPr>
            <w:tcW w:w="3299"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827BDE">
        <w:trPr>
          <w:cantSplit/>
        </w:trPr>
        <w:tc>
          <w:tcPr>
            <w:tcW w:w="3299"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827BDE">
        <w:trPr>
          <w:cantSplit/>
        </w:trPr>
        <w:tc>
          <w:tcPr>
            <w:tcW w:w="3299"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827BDE">
        <w:trPr>
          <w:cantSplit/>
        </w:trPr>
        <w:tc>
          <w:tcPr>
            <w:tcW w:w="3299"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827BDE">
        <w:trPr>
          <w:cantSplit/>
        </w:trPr>
        <w:tc>
          <w:tcPr>
            <w:tcW w:w="3299"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827BDE">
        <w:trPr>
          <w:cantSplit/>
        </w:trPr>
        <w:tc>
          <w:tcPr>
            <w:tcW w:w="3299"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827BDE">
        <w:trPr>
          <w:cantSplit/>
        </w:trPr>
        <w:tc>
          <w:tcPr>
            <w:tcW w:w="3299"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827BDE">
        <w:trPr>
          <w:cantSplit/>
        </w:trPr>
        <w:tc>
          <w:tcPr>
            <w:tcW w:w="3299"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051"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827BDE">
        <w:trPr>
          <w:cantSplit/>
        </w:trPr>
        <w:tc>
          <w:tcPr>
            <w:tcW w:w="3299"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827BDE">
        <w:trPr>
          <w:cantSplit/>
        </w:trPr>
        <w:tc>
          <w:tcPr>
            <w:tcW w:w="3299"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051"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827BDE">
        <w:trPr>
          <w:cantSplit/>
        </w:trPr>
        <w:tc>
          <w:tcPr>
            <w:tcW w:w="3299"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827BDE">
        <w:trPr>
          <w:cantSplit/>
        </w:trPr>
        <w:tc>
          <w:tcPr>
            <w:tcW w:w="3299"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827BDE">
        <w:trPr>
          <w:cantSplit/>
        </w:trPr>
        <w:tc>
          <w:tcPr>
            <w:tcW w:w="3299"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827BDE">
        <w:trPr>
          <w:cantSplit/>
        </w:trPr>
        <w:tc>
          <w:tcPr>
            <w:tcW w:w="3299"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827BDE">
        <w:trPr>
          <w:cantSplit/>
        </w:trPr>
        <w:tc>
          <w:tcPr>
            <w:tcW w:w="3299"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827BDE">
        <w:trPr>
          <w:cantSplit/>
        </w:trPr>
        <w:tc>
          <w:tcPr>
            <w:tcW w:w="3299"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827BDE">
        <w:trPr>
          <w:cantSplit/>
        </w:trPr>
        <w:tc>
          <w:tcPr>
            <w:tcW w:w="3299"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827BDE">
        <w:trPr>
          <w:cantSplit/>
        </w:trPr>
        <w:tc>
          <w:tcPr>
            <w:tcW w:w="3299"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827BDE">
        <w:trPr>
          <w:cantSplit/>
        </w:trPr>
        <w:tc>
          <w:tcPr>
            <w:tcW w:w="3299"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827BDE">
        <w:trPr>
          <w:cantSplit/>
        </w:trPr>
        <w:tc>
          <w:tcPr>
            <w:tcW w:w="3299"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827BDE">
        <w:trPr>
          <w:cantSplit/>
        </w:trPr>
        <w:tc>
          <w:tcPr>
            <w:tcW w:w="3299"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827BDE">
        <w:trPr>
          <w:cantSplit/>
        </w:trPr>
        <w:tc>
          <w:tcPr>
            <w:tcW w:w="3299"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827BDE">
        <w:trPr>
          <w:cantSplit/>
        </w:trPr>
        <w:tc>
          <w:tcPr>
            <w:tcW w:w="3299"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827BDE">
        <w:trPr>
          <w:cantSplit/>
        </w:trPr>
        <w:tc>
          <w:tcPr>
            <w:tcW w:w="3299"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827BDE">
        <w:trPr>
          <w:cantSplit/>
        </w:trPr>
        <w:tc>
          <w:tcPr>
            <w:tcW w:w="3299"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827BDE">
        <w:trPr>
          <w:cantSplit/>
        </w:trPr>
        <w:tc>
          <w:tcPr>
            <w:tcW w:w="3299"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827BDE">
        <w:trPr>
          <w:cantSplit/>
        </w:trPr>
        <w:tc>
          <w:tcPr>
            <w:tcW w:w="3299"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827BDE">
        <w:trPr>
          <w:cantSplit/>
        </w:trPr>
        <w:tc>
          <w:tcPr>
            <w:tcW w:w="3299"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827BDE">
        <w:trPr>
          <w:cantSplit/>
        </w:trPr>
        <w:tc>
          <w:tcPr>
            <w:tcW w:w="3299"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827BDE">
        <w:trPr>
          <w:cantSplit/>
        </w:trPr>
        <w:tc>
          <w:tcPr>
            <w:tcW w:w="3299"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827BDE">
        <w:trPr>
          <w:cantSplit/>
        </w:trPr>
        <w:tc>
          <w:tcPr>
            <w:tcW w:w="3299"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827BDE">
        <w:trPr>
          <w:cantSplit/>
        </w:trPr>
        <w:tc>
          <w:tcPr>
            <w:tcW w:w="3299"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827BDE">
        <w:trPr>
          <w:cantSplit/>
        </w:trPr>
        <w:tc>
          <w:tcPr>
            <w:tcW w:w="3299"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827BDE">
        <w:trPr>
          <w:cantSplit/>
        </w:trPr>
        <w:tc>
          <w:tcPr>
            <w:tcW w:w="3299"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051"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827BDE">
        <w:trPr>
          <w:cantSplit/>
        </w:trPr>
        <w:tc>
          <w:tcPr>
            <w:tcW w:w="3299"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827BDE">
        <w:trPr>
          <w:cantSplit/>
        </w:trPr>
        <w:tc>
          <w:tcPr>
            <w:tcW w:w="3299"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827BDE">
        <w:trPr>
          <w:cantSplit/>
        </w:trPr>
        <w:tc>
          <w:tcPr>
            <w:tcW w:w="3299"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827BDE">
        <w:trPr>
          <w:cantSplit/>
        </w:trPr>
        <w:tc>
          <w:tcPr>
            <w:tcW w:w="3299"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PRINT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sends to printer)</w:t>
            </w:r>
          </w:p>
        </w:tc>
      </w:tr>
      <w:tr w:rsidR="0084584A" w:rsidRPr="0002501E" w14:paraId="335A1F84" w14:textId="77777777" w:rsidTr="00827BDE">
        <w:trPr>
          <w:cantSplit/>
        </w:trPr>
        <w:tc>
          <w:tcPr>
            <w:tcW w:w="3299"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827BDE">
        <w:trPr>
          <w:cantSplit/>
        </w:trPr>
        <w:tc>
          <w:tcPr>
            <w:tcW w:w="3299"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827BDE">
        <w:trPr>
          <w:cantSplit/>
        </w:trPr>
        <w:tc>
          <w:tcPr>
            <w:tcW w:w="3299"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827BDE">
        <w:trPr>
          <w:cantSplit/>
        </w:trPr>
        <w:tc>
          <w:tcPr>
            <w:tcW w:w="3299"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IBDF3</w:t>
            </w:r>
          </w:p>
        </w:tc>
        <w:tc>
          <w:tcPr>
            <w:tcW w:w="6051"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827BDE">
        <w:trPr>
          <w:cantSplit/>
        </w:trPr>
        <w:tc>
          <w:tcPr>
            <w:tcW w:w="3299"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827BDE">
        <w:trPr>
          <w:cantSplit/>
        </w:trPr>
        <w:tc>
          <w:tcPr>
            <w:tcW w:w="3299"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827BDE">
        <w:trPr>
          <w:cantSplit/>
        </w:trPr>
        <w:tc>
          <w:tcPr>
            <w:tcW w:w="3299"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827BDE">
        <w:trPr>
          <w:cantSplit/>
        </w:trPr>
        <w:tc>
          <w:tcPr>
            <w:tcW w:w="3299"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827BDE">
        <w:trPr>
          <w:cantSplit/>
        </w:trPr>
        <w:tc>
          <w:tcPr>
            <w:tcW w:w="3299"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827BDE">
        <w:trPr>
          <w:cantSplit/>
        </w:trPr>
        <w:tc>
          <w:tcPr>
            <w:tcW w:w="3299"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051"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827BDE">
        <w:trPr>
          <w:cantSplit/>
        </w:trPr>
        <w:tc>
          <w:tcPr>
            <w:tcW w:w="3299"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051"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827BDE">
        <w:trPr>
          <w:cantSplit/>
        </w:trPr>
        <w:tc>
          <w:tcPr>
            <w:tcW w:w="3299"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827BDE">
        <w:trPr>
          <w:cantSplit/>
        </w:trPr>
        <w:tc>
          <w:tcPr>
            <w:tcW w:w="3299"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827BDE">
        <w:trPr>
          <w:cantSplit/>
        </w:trPr>
        <w:tc>
          <w:tcPr>
            <w:tcW w:w="3299"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827BDE">
        <w:trPr>
          <w:cantSplit/>
        </w:trPr>
        <w:tc>
          <w:tcPr>
            <w:tcW w:w="3299"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827BDE">
        <w:trPr>
          <w:cantSplit/>
        </w:trPr>
        <w:tc>
          <w:tcPr>
            <w:tcW w:w="3299"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827BDE">
        <w:trPr>
          <w:cantSplit/>
        </w:trPr>
        <w:tc>
          <w:tcPr>
            <w:tcW w:w="3299"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827BDE">
        <w:trPr>
          <w:cantSplit/>
        </w:trPr>
        <w:tc>
          <w:tcPr>
            <w:tcW w:w="3299"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827BDE">
        <w:trPr>
          <w:cantSplit/>
        </w:trPr>
        <w:tc>
          <w:tcPr>
            <w:tcW w:w="3299"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827BDE">
        <w:trPr>
          <w:cantSplit/>
        </w:trPr>
        <w:tc>
          <w:tcPr>
            <w:tcW w:w="3299"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84584A" w:rsidRPr="00DD113A" w:rsidRDefault="0084584A" w:rsidP="000D5F6B">
            <w:pPr>
              <w:rPr>
                <w:rFonts w:ascii="Times New Roman" w:hAnsi="Times New Roman"/>
                <w:sz w:val="22"/>
                <w:szCs w:val="22"/>
              </w:rPr>
            </w:pPr>
            <w:proofErr w:type="gramStart"/>
            <w:r w:rsidRPr="00DD113A">
              <w:rPr>
                <w:rFonts w:ascii="Times New Roman" w:hAnsi="Times New Roman"/>
                <w:sz w:val="22"/>
                <w:szCs w:val="22"/>
              </w:rPr>
              <w:t>EF utility,</w:t>
            </w:r>
            <w:proofErr w:type="gramEnd"/>
            <w:r w:rsidRPr="00DD113A">
              <w:rPr>
                <w:rFonts w:ascii="Times New Roman" w:hAnsi="Times New Roman"/>
                <w:sz w:val="22"/>
                <w:szCs w:val="22"/>
              </w:rPr>
              <w:t xml:space="preserve"> receive and format data for PCE</w:t>
            </w:r>
          </w:p>
        </w:tc>
      </w:tr>
      <w:tr w:rsidR="0084584A" w:rsidRPr="0002501E" w14:paraId="335A1FC2" w14:textId="77777777" w:rsidTr="00827BDE">
        <w:trPr>
          <w:cantSplit/>
        </w:trPr>
        <w:tc>
          <w:tcPr>
            <w:tcW w:w="3299"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827BDE">
        <w:trPr>
          <w:cantSplit/>
        </w:trPr>
        <w:tc>
          <w:tcPr>
            <w:tcW w:w="3299"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827BDE">
        <w:trPr>
          <w:cantSplit/>
        </w:trPr>
        <w:tc>
          <w:tcPr>
            <w:tcW w:w="3299"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827BDE">
        <w:trPr>
          <w:cantSplit/>
        </w:trPr>
        <w:tc>
          <w:tcPr>
            <w:tcW w:w="3299"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827BDE">
        <w:trPr>
          <w:cantSplit/>
        </w:trPr>
        <w:tc>
          <w:tcPr>
            <w:tcW w:w="3299"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827BDE">
        <w:trPr>
          <w:cantSplit/>
        </w:trPr>
        <w:tc>
          <w:tcPr>
            <w:tcW w:w="3299"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827BDE">
        <w:trPr>
          <w:cantSplit/>
        </w:trPr>
        <w:tc>
          <w:tcPr>
            <w:tcW w:w="3299"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827BDE">
        <w:trPr>
          <w:cantSplit/>
        </w:trPr>
        <w:tc>
          <w:tcPr>
            <w:tcW w:w="3299"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827BDE">
        <w:trPr>
          <w:cantSplit/>
        </w:trPr>
        <w:tc>
          <w:tcPr>
            <w:tcW w:w="3299"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827BDE">
        <w:trPr>
          <w:cantSplit/>
        </w:trPr>
        <w:tc>
          <w:tcPr>
            <w:tcW w:w="3299"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827BDE">
        <w:trPr>
          <w:cantSplit/>
        </w:trPr>
        <w:tc>
          <w:tcPr>
            <w:tcW w:w="3299"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827BDE">
        <w:trPr>
          <w:cantSplit/>
        </w:trPr>
        <w:tc>
          <w:tcPr>
            <w:tcW w:w="3299"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827BDE">
        <w:trPr>
          <w:cantSplit/>
        </w:trPr>
        <w:tc>
          <w:tcPr>
            <w:tcW w:w="3299"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051"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827BDE">
        <w:trPr>
          <w:cantSplit/>
        </w:trPr>
        <w:tc>
          <w:tcPr>
            <w:tcW w:w="3299"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827BDE">
        <w:trPr>
          <w:cantSplit/>
        </w:trPr>
        <w:tc>
          <w:tcPr>
            <w:tcW w:w="3299"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827BDE">
        <w:trPr>
          <w:cantSplit/>
        </w:trPr>
        <w:tc>
          <w:tcPr>
            <w:tcW w:w="3299"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827BDE">
        <w:trPr>
          <w:cantSplit/>
        </w:trPr>
        <w:tc>
          <w:tcPr>
            <w:tcW w:w="3299"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827BDE">
        <w:trPr>
          <w:cantSplit/>
        </w:trPr>
        <w:tc>
          <w:tcPr>
            <w:tcW w:w="3299"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827BDE">
        <w:trPr>
          <w:cantSplit/>
        </w:trPr>
        <w:tc>
          <w:tcPr>
            <w:tcW w:w="3299"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827BDE">
        <w:trPr>
          <w:cantSplit/>
        </w:trPr>
        <w:tc>
          <w:tcPr>
            <w:tcW w:w="3299"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827BDE">
        <w:trPr>
          <w:cantSplit/>
        </w:trPr>
        <w:tc>
          <w:tcPr>
            <w:tcW w:w="3299"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IBDFDE1</w:t>
            </w:r>
          </w:p>
        </w:tc>
        <w:tc>
          <w:tcPr>
            <w:tcW w:w="6051"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827BDE">
        <w:trPr>
          <w:cantSplit/>
        </w:trPr>
        <w:tc>
          <w:tcPr>
            <w:tcW w:w="3299"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827BDE">
        <w:trPr>
          <w:cantSplit/>
        </w:trPr>
        <w:tc>
          <w:tcPr>
            <w:tcW w:w="3299"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827BDE">
        <w:trPr>
          <w:cantSplit/>
        </w:trPr>
        <w:tc>
          <w:tcPr>
            <w:tcW w:w="3299"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827BDE">
        <w:trPr>
          <w:cantSplit/>
        </w:trPr>
        <w:tc>
          <w:tcPr>
            <w:tcW w:w="3299"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827BDE">
        <w:trPr>
          <w:cantSplit/>
        </w:trPr>
        <w:tc>
          <w:tcPr>
            <w:tcW w:w="3299"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827BDE">
        <w:trPr>
          <w:cantSplit/>
        </w:trPr>
        <w:tc>
          <w:tcPr>
            <w:tcW w:w="3299"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827BDE">
        <w:trPr>
          <w:cantSplit/>
        </w:trPr>
        <w:tc>
          <w:tcPr>
            <w:tcW w:w="3299"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827BDE">
        <w:trPr>
          <w:cantSplit/>
        </w:trPr>
        <w:tc>
          <w:tcPr>
            <w:tcW w:w="3299"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827BDE">
        <w:trPr>
          <w:cantSplit/>
        </w:trPr>
        <w:tc>
          <w:tcPr>
            <w:tcW w:w="3299"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051"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827BDE">
        <w:trPr>
          <w:cantSplit/>
        </w:trPr>
        <w:tc>
          <w:tcPr>
            <w:tcW w:w="3299"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827BDE">
        <w:trPr>
          <w:cantSplit/>
        </w:trPr>
        <w:tc>
          <w:tcPr>
            <w:tcW w:w="3299"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051"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827BDE">
        <w:trPr>
          <w:cantSplit/>
        </w:trPr>
        <w:tc>
          <w:tcPr>
            <w:tcW w:w="3299"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827BDE">
        <w:trPr>
          <w:cantSplit/>
        </w:trPr>
        <w:tc>
          <w:tcPr>
            <w:tcW w:w="3299"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827BDE">
        <w:trPr>
          <w:cantSplit/>
        </w:trPr>
        <w:tc>
          <w:tcPr>
            <w:tcW w:w="3299"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827BDE">
        <w:trPr>
          <w:cantSplit/>
        </w:trPr>
        <w:tc>
          <w:tcPr>
            <w:tcW w:w="3299"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827BDE">
        <w:trPr>
          <w:cantSplit/>
        </w:trPr>
        <w:tc>
          <w:tcPr>
            <w:tcW w:w="3299"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827BDE">
        <w:trPr>
          <w:cantSplit/>
        </w:trPr>
        <w:tc>
          <w:tcPr>
            <w:tcW w:w="3299"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827BDE">
        <w:trPr>
          <w:cantSplit/>
        </w:trPr>
        <w:tc>
          <w:tcPr>
            <w:tcW w:w="3299"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827BDE">
        <w:trPr>
          <w:cantSplit/>
        </w:trPr>
        <w:tc>
          <w:tcPr>
            <w:tcW w:w="3299"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827BDE">
        <w:trPr>
          <w:cantSplit/>
        </w:trPr>
        <w:tc>
          <w:tcPr>
            <w:tcW w:w="3299"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Print a sample of all encounter forms. - Dec </w:t>
            </w:r>
            <w:proofErr w:type="gramStart"/>
            <w:r w:rsidRPr="00DD113A">
              <w:rPr>
                <w:rFonts w:ascii="Times New Roman" w:hAnsi="Times New Roman"/>
                <w:sz w:val="22"/>
                <w:szCs w:val="22"/>
              </w:rPr>
              <w:t>12</w:t>
            </w:r>
            <w:proofErr w:type="gramEnd"/>
            <w:r w:rsidRPr="00DD113A">
              <w:rPr>
                <w:rFonts w:ascii="Times New Roman" w:hAnsi="Times New Roman"/>
                <w:sz w:val="22"/>
                <w:szCs w:val="22"/>
              </w:rPr>
              <w:t xml:space="preserve"> 1995@800</w:t>
            </w:r>
          </w:p>
        </w:tc>
      </w:tr>
      <w:tr w:rsidR="0084584A" w:rsidRPr="0002501E" w14:paraId="335A203D" w14:textId="77777777" w:rsidTr="00827BDE">
        <w:trPr>
          <w:cantSplit/>
        </w:trPr>
        <w:tc>
          <w:tcPr>
            <w:tcW w:w="3299"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827BDE">
        <w:trPr>
          <w:cantSplit/>
        </w:trPr>
        <w:tc>
          <w:tcPr>
            <w:tcW w:w="3299"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827BDE">
        <w:trPr>
          <w:cantSplit/>
        </w:trPr>
        <w:tc>
          <w:tcPr>
            <w:tcW w:w="3299"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827BDE">
        <w:trPr>
          <w:cantSplit/>
        </w:trPr>
        <w:tc>
          <w:tcPr>
            <w:tcW w:w="3299"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827BDE">
        <w:trPr>
          <w:cantSplit/>
        </w:trPr>
        <w:tc>
          <w:tcPr>
            <w:tcW w:w="3299"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827BDE">
        <w:trPr>
          <w:cantSplit/>
        </w:trPr>
        <w:tc>
          <w:tcPr>
            <w:tcW w:w="3299"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827BDE">
        <w:trPr>
          <w:cantSplit/>
        </w:trPr>
        <w:tc>
          <w:tcPr>
            <w:tcW w:w="3299"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827BDE">
        <w:trPr>
          <w:cantSplit/>
        </w:trPr>
        <w:tc>
          <w:tcPr>
            <w:tcW w:w="3299"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827BDE">
        <w:trPr>
          <w:cantSplit/>
        </w:trPr>
        <w:tc>
          <w:tcPr>
            <w:tcW w:w="3299"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827BDE">
        <w:trPr>
          <w:cantSplit/>
        </w:trPr>
        <w:tc>
          <w:tcPr>
            <w:tcW w:w="3299"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827BDE">
        <w:trPr>
          <w:cantSplit/>
        </w:trPr>
        <w:tc>
          <w:tcPr>
            <w:tcW w:w="3299"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827BDE">
        <w:trPr>
          <w:cantSplit/>
        </w:trPr>
        <w:tc>
          <w:tcPr>
            <w:tcW w:w="3299"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827BDE">
        <w:trPr>
          <w:cantSplit/>
        </w:trPr>
        <w:tc>
          <w:tcPr>
            <w:tcW w:w="3299"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827BDE">
        <w:trPr>
          <w:cantSplit/>
        </w:trPr>
        <w:tc>
          <w:tcPr>
            <w:tcW w:w="3299"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827BDE">
        <w:trPr>
          <w:cantSplit/>
        </w:trPr>
        <w:tc>
          <w:tcPr>
            <w:tcW w:w="3299"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827BDE">
        <w:trPr>
          <w:cantSplit/>
        </w:trPr>
        <w:tc>
          <w:tcPr>
            <w:tcW w:w="3299"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051"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827BDE">
        <w:trPr>
          <w:cantSplit/>
        </w:trPr>
        <w:tc>
          <w:tcPr>
            <w:tcW w:w="3299"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827BDE">
        <w:trPr>
          <w:cantSplit/>
        </w:trPr>
        <w:tc>
          <w:tcPr>
            <w:tcW w:w="3299"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827BDE">
        <w:trPr>
          <w:cantSplit/>
        </w:trPr>
        <w:tc>
          <w:tcPr>
            <w:tcW w:w="3299"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827BDE">
        <w:trPr>
          <w:cantSplit/>
        </w:trPr>
        <w:tc>
          <w:tcPr>
            <w:tcW w:w="3299"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827BDE">
        <w:trPr>
          <w:cantSplit/>
        </w:trPr>
        <w:tc>
          <w:tcPr>
            <w:tcW w:w="3299"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827BDE">
        <w:trPr>
          <w:cantSplit/>
        </w:trPr>
        <w:tc>
          <w:tcPr>
            <w:tcW w:w="3299"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(entry points for </w:t>
            </w:r>
            <w:proofErr w:type="spellStart"/>
            <w:r w:rsidRPr="00DD113A">
              <w:rPr>
                <w:rFonts w:ascii="Times New Roman" w:hAnsi="Times New Roman"/>
                <w:sz w:val="22"/>
                <w:szCs w:val="22"/>
              </w:rPr>
              <w:t>gaf</w:t>
            </w:r>
            <w:proofErr w:type="spellEnd"/>
            <w:r w:rsidRPr="00DD113A">
              <w:rPr>
                <w:rFonts w:ascii="Times New Roman" w:hAnsi="Times New Roman"/>
                <w:sz w:val="22"/>
                <w:szCs w:val="22"/>
              </w:rPr>
              <w:t xml:space="preserve"> project)</w:t>
            </w:r>
          </w:p>
        </w:tc>
      </w:tr>
      <w:tr w:rsidR="0084584A" w:rsidRPr="0002501E" w14:paraId="335A207F" w14:textId="77777777" w:rsidTr="00827BDE">
        <w:trPr>
          <w:cantSplit/>
        </w:trPr>
        <w:tc>
          <w:tcPr>
            <w:tcW w:w="3299"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IBDFN7</w:t>
            </w:r>
          </w:p>
        </w:tc>
        <w:tc>
          <w:tcPr>
            <w:tcW w:w="6051"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827BDE">
        <w:trPr>
          <w:cantSplit/>
        </w:trPr>
        <w:tc>
          <w:tcPr>
            <w:tcW w:w="3299"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827BDE">
        <w:trPr>
          <w:cantSplit/>
        </w:trPr>
        <w:tc>
          <w:tcPr>
            <w:tcW w:w="3299"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827BDE">
        <w:trPr>
          <w:cantSplit/>
        </w:trPr>
        <w:tc>
          <w:tcPr>
            <w:tcW w:w="3299"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827BDE">
        <w:trPr>
          <w:cantSplit/>
        </w:trPr>
        <w:tc>
          <w:tcPr>
            <w:tcW w:w="3299"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827BDE">
        <w:trPr>
          <w:cantSplit/>
        </w:trPr>
        <w:tc>
          <w:tcPr>
            <w:tcW w:w="3299"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827BDE">
        <w:trPr>
          <w:cantSplit/>
        </w:trPr>
        <w:tc>
          <w:tcPr>
            <w:tcW w:w="3299"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827BDE">
        <w:trPr>
          <w:cantSplit/>
        </w:trPr>
        <w:tc>
          <w:tcPr>
            <w:tcW w:w="3299"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051"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827BDE">
        <w:trPr>
          <w:cantSplit/>
        </w:trPr>
        <w:tc>
          <w:tcPr>
            <w:tcW w:w="3299"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051"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827BDE">
        <w:trPr>
          <w:cantSplit/>
        </w:trPr>
        <w:tc>
          <w:tcPr>
            <w:tcW w:w="3299"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827BDE">
        <w:trPr>
          <w:cantSplit/>
        </w:trPr>
        <w:tc>
          <w:tcPr>
            <w:tcW w:w="3299"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827BDE">
        <w:trPr>
          <w:cantSplit/>
        </w:trPr>
        <w:tc>
          <w:tcPr>
            <w:tcW w:w="3299"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827BDE">
        <w:trPr>
          <w:cantSplit/>
        </w:trPr>
        <w:tc>
          <w:tcPr>
            <w:tcW w:w="3299"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BUILD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editing action for group's selections list)</w:t>
            </w:r>
          </w:p>
        </w:tc>
      </w:tr>
      <w:tr w:rsidR="0084584A" w:rsidRPr="0002501E" w14:paraId="335A20A6" w14:textId="77777777" w:rsidTr="00827BDE">
        <w:trPr>
          <w:cantSplit/>
        </w:trPr>
        <w:tc>
          <w:tcPr>
            <w:tcW w:w="3299"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BUILD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editing action for group's selections list) cont.</w:t>
            </w:r>
          </w:p>
        </w:tc>
      </w:tr>
      <w:tr w:rsidR="0084584A" w:rsidRPr="0002501E" w14:paraId="335A20A9" w14:textId="77777777" w:rsidTr="00827BDE">
        <w:trPr>
          <w:cantSplit/>
        </w:trPr>
        <w:tc>
          <w:tcPr>
            <w:tcW w:w="3299"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827BDE">
        <w:trPr>
          <w:cantSplit/>
        </w:trPr>
        <w:tc>
          <w:tcPr>
            <w:tcW w:w="3299"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827BDE">
        <w:trPr>
          <w:cantSplit/>
        </w:trPr>
        <w:tc>
          <w:tcPr>
            <w:tcW w:w="3299"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827BDE">
        <w:trPr>
          <w:cantSplit/>
        </w:trPr>
        <w:tc>
          <w:tcPr>
            <w:tcW w:w="3299"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827BDE">
        <w:trPr>
          <w:cantSplit/>
        </w:trPr>
        <w:tc>
          <w:tcPr>
            <w:tcW w:w="3299"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827BDE">
        <w:trPr>
          <w:cantSplit/>
        </w:trPr>
        <w:tc>
          <w:tcPr>
            <w:tcW w:w="3299"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827BDE">
        <w:trPr>
          <w:cantSplit/>
        </w:trPr>
        <w:tc>
          <w:tcPr>
            <w:tcW w:w="3299"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827BDE">
        <w:trPr>
          <w:cantSplit/>
        </w:trPr>
        <w:tc>
          <w:tcPr>
            <w:tcW w:w="3299"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827BDE">
        <w:trPr>
          <w:cantSplit/>
        </w:trPr>
        <w:tc>
          <w:tcPr>
            <w:tcW w:w="3299"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827BDE">
        <w:trPr>
          <w:cantSplit/>
        </w:trPr>
        <w:tc>
          <w:tcPr>
            <w:tcW w:w="3299"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827BDE">
        <w:trPr>
          <w:cantSplit/>
        </w:trPr>
        <w:tc>
          <w:tcPr>
            <w:tcW w:w="3299"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827BDE">
        <w:trPr>
          <w:cantSplit/>
        </w:trPr>
        <w:tc>
          <w:tcPr>
            <w:tcW w:w="3299"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827BDE">
        <w:trPr>
          <w:cantSplit/>
        </w:trPr>
        <w:tc>
          <w:tcPr>
            <w:tcW w:w="3299"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827BDE">
        <w:trPr>
          <w:cantSplit/>
        </w:trPr>
        <w:tc>
          <w:tcPr>
            <w:tcW w:w="3299"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827BDE">
        <w:trPr>
          <w:cantSplit/>
        </w:trPr>
        <w:tc>
          <w:tcPr>
            <w:tcW w:w="3299"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827BDE">
        <w:trPr>
          <w:cantSplit/>
        </w:trPr>
        <w:tc>
          <w:tcPr>
            <w:tcW w:w="3299"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827BDE">
        <w:trPr>
          <w:cantSplit/>
        </w:trPr>
        <w:tc>
          <w:tcPr>
            <w:tcW w:w="3299"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827BDE">
        <w:trPr>
          <w:cantSplit/>
        </w:trPr>
        <w:tc>
          <w:tcPr>
            <w:tcW w:w="3299"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827BDE">
        <w:trPr>
          <w:cantSplit/>
        </w:trPr>
        <w:tc>
          <w:tcPr>
            <w:tcW w:w="3299"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827BDE">
        <w:trPr>
          <w:cantSplit/>
        </w:trPr>
        <w:tc>
          <w:tcPr>
            <w:tcW w:w="3299"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827BDE">
        <w:trPr>
          <w:cantSplit/>
        </w:trPr>
        <w:tc>
          <w:tcPr>
            <w:tcW w:w="3299"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IBDFUTL</w:t>
            </w:r>
          </w:p>
        </w:tc>
        <w:tc>
          <w:tcPr>
            <w:tcW w:w="6051"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827BDE">
        <w:trPr>
          <w:cantSplit/>
        </w:trPr>
        <w:tc>
          <w:tcPr>
            <w:tcW w:w="3299"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827BDE">
        <w:trPr>
          <w:cantSplit/>
        </w:trPr>
        <w:tc>
          <w:tcPr>
            <w:tcW w:w="3299"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827BDE">
        <w:trPr>
          <w:cantSplit/>
        </w:trPr>
        <w:tc>
          <w:tcPr>
            <w:tcW w:w="3299"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827BDE">
        <w:trPr>
          <w:cantSplit/>
        </w:trPr>
        <w:tc>
          <w:tcPr>
            <w:tcW w:w="3299"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827BDE">
        <w:trPr>
          <w:cantSplit/>
        </w:trPr>
        <w:tc>
          <w:tcPr>
            <w:tcW w:w="3299"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827BDE">
        <w:trPr>
          <w:cantSplit/>
        </w:trPr>
        <w:tc>
          <w:tcPr>
            <w:tcW w:w="3299"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827BDE">
        <w:trPr>
          <w:cantSplit/>
        </w:trPr>
        <w:tc>
          <w:tcPr>
            <w:tcW w:w="3299"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051"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827BDE">
        <w:trPr>
          <w:cantSplit/>
        </w:trPr>
        <w:tc>
          <w:tcPr>
            <w:tcW w:w="3299"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051"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827BDE">
        <w:trPr>
          <w:cantSplit/>
        </w:trPr>
        <w:tc>
          <w:tcPr>
            <w:tcW w:w="3299"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827BDE">
        <w:trPr>
          <w:cantSplit/>
        </w:trPr>
        <w:tc>
          <w:tcPr>
            <w:tcW w:w="3299"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827BDE">
        <w:trPr>
          <w:cantSplit/>
        </w:trPr>
        <w:tc>
          <w:tcPr>
            <w:tcW w:w="3299"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827BDE">
        <w:trPr>
          <w:cantSplit/>
        </w:trPr>
        <w:tc>
          <w:tcPr>
            <w:tcW w:w="3299"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827BDE">
        <w:trPr>
          <w:cantSplit/>
        </w:trPr>
        <w:tc>
          <w:tcPr>
            <w:tcW w:w="3299"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827BDE">
        <w:trPr>
          <w:cantSplit/>
        </w:trPr>
        <w:tc>
          <w:tcPr>
            <w:tcW w:w="3299"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827BDE">
        <w:trPr>
          <w:cantSplit/>
        </w:trPr>
        <w:tc>
          <w:tcPr>
            <w:tcW w:w="3299"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051"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827BDE">
        <w:trPr>
          <w:cantSplit/>
        </w:trPr>
        <w:tc>
          <w:tcPr>
            <w:tcW w:w="3299"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827BDE">
        <w:trPr>
          <w:cantSplit/>
        </w:trPr>
        <w:tc>
          <w:tcPr>
            <w:tcW w:w="3299"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827BDE">
        <w:trPr>
          <w:cantSplit/>
        </w:trPr>
        <w:tc>
          <w:tcPr>
            <w:tcW w:w="3299"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827BDE">
        <w:trPr>
          <w:cantSplit/>
        </w:trPr>
        <w:tc>
          <w:tcPr>
            <w:tcW w:w="3299"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827BDE">
        <w:trPr>
          <w:cantSplit/>
        </w:trPr>
        <w:tc>
          <w:tcPr>
            <w:tcW w:w="3299"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827BDE">
        <w:trPr>
          <w:cantSplit/>
        </w:trPr>
        <w:tc>
          <w:tcPr>
            <w:tcW w:w="3299"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827BDE">
        <w:trPr>
          <w:cantSplit/>
        </w:trPr>
        <w:tc>
          <w:tcPr>
            <w:tcW w:w="3299"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827BDE">
        <w:trPr>
          <w:cantSplit/>
        </w:trPr>
        <w:tc>
          <w:tcPr>
            <w:tcW w:w="3299"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827BDE">
        <w:trPr>
          <w:cantSplit/>
        </w:trPr>
        <w:tc>
          <w:tcPr>
            <w:tcW w:w="3299"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827BDE">
        <w:trPr>
          <w:cantSplit/>
        </w:trPr>
        <w:tc>
          <w:tcPr>
            <w:tcW w:w="3299"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827BDE">
        <w:trPr>
          <w:cantSplit/>
        </w:trPr>
        <w:tc>
          <w:tcPr>
            <w:tcW w:w="3299"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051"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827BDE">
        <w:trPr>
          <w:cantSplit/>
        </w:trPr>
        <w:tc>
          <w:tcPr>
            <w:tcW w:w="3299"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827BDE">
        <w:trPr>
          <w:cantSplit/>
        </w:trPr>
        <w:tc>
          <w:tcPr>
            <w:tcW w:w="3299"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827BDE">
        <w:trPr>
          <w:cantSplit/>
        </w:trPr>
        <w:tc>
          <w:tcPr>
            <w:tcW w:w="3299"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827BDE">
        <w:trPr>
          <w:cantSplit/>
        </w:trPr>
        <w:tc>
          <w:tcPr>
            <w:tcW w:w="3299"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827BDE">
        <w:trPr>
          <w:cantSplit/>
        </w:trPr>
        <w:tc>
          <w:tcPr>
            <w:tcW w:w="3299"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827BDE">
        <w:trPr>
          <w:cantSplit/>
        </w:trPr>
        <w:tc>
          <w:tcPr>
            <w:tcW w:w="3299"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827BDE">
        <w:trPr>
          <w:cantSplit/>
        </w:trPr>
        <w:tc>
          <w:tcPr>
            <w:tcW w:w="3299"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827BDE">
        <w:trPr>
          <w:cantSplit/>
        </w:trPr>
        <w:tc>
          <w:tcPr>
            <w:tcW w:w="3299"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827BDE">
        <w:trPr>
          <w:cantSplit/>
        </w:trPr>
        <w:tc>
          <w:tcPr>
            <w:tcW w:w="3299"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827BDE">
        <w:trPr>
          <w:cantSplit/>
        </w:trPr>
        <w:tc>
          <w:tcPr>
            <w:tcW w:w="3299"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051"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827BDE">
        <w:trPr>
          <w:cantSplit/>
        </w:trPr>
        <w:tc>
          <w:tcPr>
            <w:tcW w:w="3299"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IBEFUNC</w:t>
            </w:r>
          </w:p>
        </w:tc>
        <w:tc>
          <w:tcPr>
            <w:tcW w:w="6051"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827BDE">
        <w:trPr>
          <w:cantSplit/>
        </w:trPr>
        <w:tc>
          <w:tcPr>
            <w:tcW w:w="3299"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827BDE">
        <w:trPr>
          <w:cantSplit/>
        </w:trPr>
        <w:tc>
          <w:tcPr>
            <w:tcW w:w="3299"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827BDE">
        <w:trPr>
          <w:cantSplit/>
        </w:trPr>
        <w:tc>
          <w:tcPr>
            <w:tcW w:w="3299"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827BDE">
        <w:trPr>
          <w:cantSplit/>
        </w:trPr>
        <w:tc>
          <w:tcPr>
            <w:tcW w:w="3299"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827BDE">
        <w:trPr>
          <w:cantSplit/>
        </w:trPr>
        <w:tc>
          <w:tcPr>
            <w:tcW w:w="3299"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827BDE">
        <w:trPr>
          <w:cantSplit/>
        </w:trPr>
        <w:tc>
          <w:tcPr>
            <w:tcW w:w="3299"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051"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827BDE">
        <w:trPr>
          <w:cantSplit/>
        </w:trPr>
        <w:tc>
          <w:tcPr>
            <w:tcW w:w="3299"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051"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827BDE">
        <w:trPr>
          <w:cantSplit/>
        </w:trPr>
        <w:tc>
          <w:tcPr>
            <w:tcW w:w="3299"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827BDE">
        <w:trPr>
          <w:cantSplit/>
        </w:trPr>
        <w:tc>
          <w:tcPr>
            <w:tcW w:w="3299"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051"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827BDE">
        <w:trPr>
          <w:cantSplit/>
        </w:trPr>
        <w:tc>
          <w:tcPr>
            <w:tcW w:w="3299"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827BDE">
        <w:trPr>
          <w:cantSplit/>
        </w:trPr>
        <w:tc>
          <w:tcPr>
            <w:tcW w:w="3299"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827BDE">
        <w:trPr>
          <w:cantSplit/>
        </w:trPr>
        <w:tc>
          <w:tcPr>
            <w:tcW w:w="3299"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827BDE">
        <w:trPr>
          <w:cantSplit/>
        </w:trPr>
        <w:tc>
          <w:tcPr>
            <w:tcW w:w="3299"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827BDE">
        <w:trPr>
          <w:cantSplit/>
        </w:trPr>
        <w:tc>
          <w:tcPr>
            <w:tcW w:w="3299"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827BDE">
        <w:trPr>
          <w:cantSplit/>
        </w:trPr>
        <w:tc>
          <w:tcPr>
            <w:tcW w:w="3299"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827BDE">
        <w:trPr>
          <w:cantSplit/>
        </w:trPr>
        <w:tc>
          <w:tcPr>
            <w:tcW w:w="3299"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827BDE">
        <w:trPr>
          <w:cantSplit/>
        </w:trPr>
        <w:tc>
          <w:tcPr>
            <w:tcW w:w="3299"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827BDE">
        <w:trPr>
          <w:cantSplit/>
        </w:trPr>
        <w:tc>
          <w:tcPr>
            <w:tcW w:w="3299"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827BDE">
        <w:trPr>
          <w:cantSplit/>
        </w:trPr>
        <w:tc>
          <w:tcPr>
            <w:tcW w:w="3299"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827BDE">
        <w:trPr>
          <w:cantSplit/>
        </w:trPr>
        <w:tc>
          <w:tcPr>
            <w:tcW w:w="3299"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827BDE">
        <w:trPr>
          <w:cantSplit/>
        </w:trPr>
        <w:tc>
          <w:tcPr>
            <w:tcW w:w="3299"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827BDE">
        <w:trPr>
          <w:cantSplit/>
        </w:trPr>
        <w:tc>
          <w:tcPr>
            <w:tcW w:w="3299"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827BDE">
        <w:trPr>
          <w:cantSplit/>
        </w:trPr>
        <w:tc>
          <w:tcPr>
            <w:tcW w:w="3299"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827BDE">
        <w:trPr>
          <w:cantSplit/>
        </w:trPr>
        <w:tc>
          <w:tcPr>
            <w:tcW w:w="3299"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827BDE">
        <w:trPr>
          <w:cantSplit/>
        </w:trPr>
        <w:tc>
          <w:tcPr>
            <w:tcW w:w="3299"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827BDE">
        <w:trPr>
          <w:cantSplit/>
        </w:trPr>
        <w:tc>
          <w:tcPr>
            <w:tcW w:w="3299"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827BDE">
        <w:trPr>
          <w:cantSplit/>
        </w:trPr>
        <w:tc>
          <w:tcPr>
            <w:tcW w:w="3299"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827BDE">
        <w:trPr>
          <w:cantSplit/>
        </w:trPr>
        <w:tc>
          <w:tcPr>
            <w:tcW w:w="3299"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827BDE">
        <w:trPr>
          <w:cantSplit/>
        </w:trPr>
        <w:tc>
          <w:tcPr>
            <w:tcW w:w="3299"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051"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827BDE">
        <w:trPr>
          <w:cantSplit/>
        </w:trPr>
        <w:tc>
          <w:tcPr>
            <w:tcW w:w="3299" w:type="dxa"/>
          </w:tcPr>
          <w:p w14:paraId="335A21B1" w14:textId="77777777" w:rsidR="0084584A" w:rsidRPr="00DD113A" w:rsidRDefault="0084584A" w:rsidP="000D5F6B">
            <w:pPr>
              <w:rPr>
                <w:rFonts w:ascii="Times New Roman" w:hAnsi="Times New Roman"/>
                <w:sz w:val="22"/>
                <w:szCs w:val="22"/>
              </w:rPr>
            </w:pPr>
            <w:bookmarkStart w:id="99" w:name="p45"/>
            <w:bookmarkEnd w:id="99"/>
            <w:r w:rsidRPr="00DD113A">
              <w:rPr>
                <w:rFonts w:ascii="Times New Roman" w:hAnsi="Times New Roman"/>
                <w:sz w:val="22"/>
                <w:szCs w:val="22"/>
              </w:rPr>
              <w:t>IBJD</w:t>
            </w:r>
          </w:p>
        </w:tc>
        <w:tc>
          <w:tcPr>
            <w:tcW w:w="6051"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827BDE">
        <w:trPr>
          <w:cantSplit/>
        </w:trPr>
        <w:tc>
          <w:tcPr>
            <w:tcW w:w="3299"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827BDE">
        <w:trPr>
          <w:cantSplit/>
        </w:trPr>
        <w:tc>
          <w:tcPr>
            <w:tcW w:w="3299"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827BDE">
        <w:trPr>
          <w:cantSplit/>
        </w:trPr>
        <w:tc>
          <w:tcPr>
            <w:tcW w:w="3299"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827BDE">
        <w:trPr>
          <w:cantSplit/>
        </w:trPr>
        <w:tc>
          <w:tcPr>
            <w:tcW w:w="3299"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827BDE">
        <w:trPr>
          <w:cantSplit/>
        </w:trPr>
        <w:tc>
          <w:tcPr>
            <w:tcW w:w="3299"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827BDE">
        <w:trPr>
          <w:cantSplit/>
        </w:trPr>
        <w:tc>
          <w:tcPr>
            <w:tcW w:w="3299"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827BDE">
        <w:trPr>
          <w:cantSplit/>
        </w:trPr>
        <w:tc>
          <w:tcPr>
            <w:tcW w:w="3299"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827BDE">
        <w:trPr>
          <w:cantSplit/>
        </w:trPr>
        <w:tc>
          <w:tcPr>
            <w:tcW w:w="3299"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827BDE">
        <w:trPr>
          <w:cantSplit/>
        </w:trPr>
        <w:tc>
          <w:tcPr>
            <w:tcW w:w="3299"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051"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827BDE">
        <w:trPr>
          <w:cantSplit/>
        </w:trPr>
        <w:tc>
          <w:tcPr>
            <w:tcW w:w="3299"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IBJDE1</w:t>
            </w:r>
          </w:p>
        </w:tc>
        <w:tc>
          <w:tcPr>
            <w:tcW w:w="6051"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827BDE">
        <w:trPr>
          <w:cantSplit/>
        </w:trPr>
        <w:tc>
          <w:tcPr>
            <w:tcW w:w="3299"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827BDE">
        <w:trPr>
          <w:cantSplit/>
        </w:trPr>
        <w:tc>
          <w:tcPr>
            <w:tcW w:w="3299"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827BDE">
        <w:trPr>
          <w:cantSplit/>
        </w:trPr>
        <w:tc>
          <w:tcPr>
            <w:tcW w:w="3299"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827BDE">
        <w:trPr>
          <w:cantSplit/>
        </w:trPr>
        <w:tc>
          <w:tcPr>
            <w:tcW w:w="3299"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827BDE">
        <w:trPr>
          <w:cantSplit/>
        </w:trPr>
        <w:tc>
          <w:tcPr>
            <w:tcW w:w="3299"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827BDE">
        <w:trPr>
          <w:cantSplit/>
        </w:trPr>
        <w:tc>
          <w:tcPr>
            <w:tcW w:w="3299"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051"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827BDE">
        <w:trPr>
          <w:cantSplit/>
        </w:trPr>
        <w:tc>
          <w:tcPr>
            <w:tcW w:w="3299"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051"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827BDE">
        <w:trPr>
          <w:cantSplit/>
        </w:trPr>
        <w:tc>
          <w:tcPr>
            <w:tcW w:w="3299"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827BDE">
        <w:trPr>
          <w:cantSplit/>
        </w:trPr>
        <w:tc>
          <w:tcPr>
            <w:tcW w:w="3299"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051"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827BDE">
        <w:trPr>
          <w:cantSplit/>
        </w:trPr>
        <w:tc>
          <w:tcPr>
            <w:tcW w:w="3299"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827BDE">
        <w:trPr>
          <w:cantSplit/>
        </w:trPr>
        <w:tc>
          <w:tcPr>
            <w:tcW w:w="3299"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827BDE">
        <w:trPr>
          <w:cantSplit/>
        </w:trPr>
        <w:tc>
          <w:tcPr>
            <w:tcW w:w="3299"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827BDE">
        <w:trPr>
          <w:cantSplit/>
        </w:trPr>
        <w:tc>
          <w:tcPr>
            <w:tcW w:w="3299"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827BDE">
        <w:trPr>
          <w:cantSplit/>
        </w:trPr>
        <w:tc>
          <w:tcPr>
            <w:tcW w:w="3299"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827BDE">
        <w:trPr>
          <w:cantSplit/>
        </w:trPr>
        <w:tc>
          <w:tcPr>
            <w:tcW w:w="3299"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827BDE">
        <w:trPr>
          <w:cantSplit/>
        </w:trPr>
        <w:tc>
          <w:tcPr>
            <w:tcW w:w="3299"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827BDE">
        <w:trPr>
          <w:cantSplit/>
        </w:trPr>
        <w:tc>
          <w:tcPr>
            <w:tcW w:w="3299"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827BDE">
        <w:trPr>
          <w:cantSplit/>
        </w:trPr>
        <w:tc>
          <w:tcPr>
            <w:tcW w:w="3299"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827BDE">
        <w:trPr>
          <w:cantSplit/>
        </w:trPr>
        <w:tc>
          <w:tcPr>
            <w:tcW w:w="3299"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827BDE">
        <w:trPr>
          <w:cantSplit/>
        </w:trPr>
        <w:tc>
          <w:tcPr>
            <w:tcW w:w="3299"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827BDE">
        <w:trPr>
          <w:cantSplit/>
        </w:trPr>
        <w:tc>
          <w:tcPr>
            <w:tcW w:w="3299"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827BDE">
        <w:trPr>
          <w:cantSplit/>
        </w:trPr>
        <w:tc>
          <w:tcPr>
            <w:tcW w:w="3299"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827BDE">
        <w:trPr>
          <w:cantSplit/>
        </w:trPr>
        <w:tc>
          <w:tcPr>
            <w:tcW w:w="3299"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827BDE">
        <w:trPr>
          <w:cantSplit/>
        </w:trPr>
        <w:tc>
          <w:tcPr>
            <w:tcW w:w="3299"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827BDE">
        <w:trPr>
          <w:cantSplit/>
        </w:trPr>
        <w:tc>
          <w:tcPr>
            <w:tcW w:w="3299"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827BDE">
        <w:trPr>
          <w:cantSplit/>
        </w:trPr>
        <w:tc>
          <w:tcPr>
            <w:tcW w:w="3299"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827BDE">
        <w:trPr>
          <w:cantSplit/>
        </w:trPr>
        <w:tc>
          <w:tcPr>
            <w:tcW w:w="3299"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827BDE">
        <w:trPr>
          <w:cantSplit/>
        </w:trPr>
        <w:tc>
          <w:tcPr>
            <w:tcW w:w="3299"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827BDE">
        <w:trPr>
          <w:cantSplit/>
        </w:trPr>
        <w:tc>
          <w:tcPr>
            <w:tcW w:w="3299"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827BDE">
        <w:trPr>
          <w:cantSplit/>
        </w:trPr>
        <w:tc>
          <w:tcPr>
            <w:tcW w:w="3299"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827BDE">
        <w:trPr>
          <w:cantSplit/>
        </w:trPr>
        <w:tc>
          <w:tcPr>
            <w:tcW w:w="3299"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827BDE">
        <w:trPr>
          <w:cantSplit/>
        </w:trPr>
        <w:tc>
          <w:tcPr>
            <w:tcW w:w="3299"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827BDE">
        <w:trPr>
          <w:cantSplit/>
        </w:trPr>
        <w:tc>
          <w:tcPr>
            <w:tcW w:w="3299"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051"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827BDE">
        <w:trPr>
          <w:cantSplit/>
        </w:trPr>
        <w:tc>
          <w:tcPr>
            <w:tcW w:w="3299"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827BDE">
        <w:trPr>
          <w:cantSplit/>
        </w:trPr>
        <w:tc>
          <w:tcPr>
            <w:tcW w:w="3299"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827BDE">
        <w:trPr>
          <w:cantSplit/>
        </w:trPr>
        <w:tc>
          <w:tcPr>
            <w:tcW w:w="3299"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827BDE">
        <w:trPr>
          <w:cantSplit/>
        </w:trPr>
        <w:tc>
          <w:tcPr>
            <w:tcW w:w="3299"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827BDE">
        <w:trPr>
          <w:cantSplit/>
        </w:trPr>
        <w:tc>
          <w:tcPr>
            <w:tcW w:w="3299"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827BDE">
        <w:trPr>
          <w:cantSplit/>
        </w:trPr>
        <w:tc>
          <w:tcPr>
            <w:tcW w:w="3299"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827BDE">
        <w:trPr>
          <w:cantSplit/>
        </w:trPr>
        <w:tc>
          <w:tcPr>
            <w:tcW w:w="3299"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827BDE">
        <w:trPr>
          <w:cantSplit/>
        </w:trPr>
        <w:tc>
          <w:tcPr>
            <w:tcW w:w="3299"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827BDE">
        <w:trPr>
          <w:cantSplit/>
        </w:trPr>
        <w:tc>
          <w:tcPr>
            <w:tcW w:w="3299"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051"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827BDE">
        <w:trPr>
          <w:cantSplit/>
        </w:trPr>
        <w:tc>
          <w:tcPr>
            <w:tcW w:w="3299"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IBJDIPR</w:t>
            </w:r>
          </w:p>
        </w:tc>
        <w:tc>
          <w:tcPr>
            <w:tcW w:w="6051"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827BDE">
        <w:trPr>
          <w:cantSplit/>
        </w:trPr>
        <w:tc>
          <w:tcPr>
            <w:tcW w:w="3299"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827BDE">
        <w:trPr>
          <w:cantSplit/>
        </w:trPr>
        <w:tc>
          <w:tcPr>
            <w:tcW w:w="3299"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827BDE">
        <w:trPr>
          <w:cantSplit/>
        </w:trPr>
        <w:tc>
          <w:tcPr>
            <w:tcW w:w="3299"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827BDE">
        <w:trPr>
          <w:cantSplit/>
        </w:trPr>
        <w:tc>
          <w:tcPr>
            <w:tcW w:w="3299"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827BDE">
        <w:trPr>
          <w:cantSplit/>
        </w:trPr>
        <w:tc>
          <w:tcPr>
            <w:tcW w:w="3299"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827BDE">
        <w:trPr>
          <w:cantSplit/>
        </w:trPr>
        <w:tc>
          <w:tcPr>
            <w:tcW w:w="3299"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827BDE">
        <w:trPr>
          <w:cantSplit/>
        </w:trPr>
        <w:tc>
          <w:tcPr>
            <w:tcW w:w="3299"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051"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827BDE">
        <w:trPr>
          <w:cantSplit/>
        </w:trPr>
        <w:tc>
          <w:tcPr>
            <w:tcW w:w="3299"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IBJP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w:t>
            </w:r>
          </w:p>
        </w:tc>
      </w:tr>
      <w:tr w:rsidR="005B1C4A" w:rsidRPr="0002501E" w14:paraId="335A226D" w14:textId="77777777" w:rsidTr="00827BDE">
        <w:trPr>
          <w:cantSplit/>
        </w:trPr>
        <w:tc>
          <w:tcPr>
            <w:tcW w:w="3299"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051" w:type="dxa"/>
          </w:tcPr>
          <w:p w14:paraId="335A226C" w14:textId="77777777" w:rsidR="005B1C4A" w:rsidRPr="00DD113A" w:rsidRDefault="005B1C4A" w:rsidP="005B1C4A">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 ACTIONS</w:t>
            </w:r>
          </w:p>
        </w:tc>
      </w:tr>
      <w:tr w:rsidR="005B1C4A" w:rsidRPr="0002501E" w14:paraId="335A2270" w14:textId="77777777" w:rsidTr="00827BDE">
        <w:trPr>
          <w:cantSplit/>
        </w:trPr>
        <w:tc>
          <w:tcPr>
            <w:tcW w:w="3299"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827BDE">
        <w:trPr>
          <w:cantSplit/>
        </w:trPr>
        <w:tc>
          <w:tcPr>
            <w:tcW w:w="3299"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827BDE">
        <w:trPr>
          <w:cantSplit/>
        </w:trPr>
        <w:tc>
          <w:tcPr>
            <w:tcW w:w="3299"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5B1C4A" w:rsidRPr="00D1302C" w:rsidRDefault="005B1C4A" w:rsidP="005B1C4A">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SITE PARAMETERS SCREEN</w:t>
            </w:r>
          </w:p>
        </w:tc>
      </w:tr>
      <w:tr w:rsidR="005B1C4A" w:rsidRPr="0002501E" w14:paraId="335A2279" w14:textId="77777777" w:rsidTr="00827BDE">
        <w:trPr>
          <w:cantSplit/>
        </w:trPr>
        <w:tc>
          <w:tcPr>
            <w:tcW w:w="3299"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827BDE">
        <w:trPr>
          <w:cantSplit/>
        </w:trPr>
        <w:tc>
          <w:tcPr>
            <w:tcW w:w="3299"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827BDE">
        <w:trPr>
          <w:cantSplit/>
        </w:trPr>
        <w:tc>
          <w:tcPr>
            <w:tcW w:w="3299"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827BDE">
        <w:trPr>
          <w:cantSplit/>
        </w:trPr>
        <w:tc>
          <w:tcPr>
            <w:tcW w:w="3299"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827BDE">
        <w:trPr>
          <w:cantSplit/>
        </w:trPr>
        <w:tc>
          <w:tcPr>
            <w:tcW w:w="3299"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827BDE">
        <w:trPr>
          <w:cantSplit/>
        </w:trPr>
        <w:tc>
          <w:tcPr>
            <w:tcW w:w="3299"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827BDE">
        <w:trPr>
          <w:cantSplit/>
        </w:trPr>
        <w:tc>
          <w:tcPr>
            <w:tcW w:w="3299"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827BDE">
        <w:trPr>
          <w:cantSplit/>
        </w:trPr>
        <w:tc>
          <w:tcPr>
            <w:tcW w:w="3299"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64315F" w:rsidRPr="0002501E" w14:paraId="325ADFB0" w14:textId="77777777" w:rsidTr="00827BDE">
        <w:trPr>
          <w:cantSplit/>
        </w:trPr>
        <w:tc>
          <w:tcPr>
            <w:tcW w:w="3299" w:type="dxa"/>
          </w:tcPr>
          <w:p w14:paraId="0B02EA43" w14:textId="44144AA9" w:rsidR="0064315F" w:rsidRDefault="0064315F" w:rsidP="0064315F">
            <w:pPr>
              <w:rPr>
                <w:rFonts w:ascii="Times New Roman" w:hAnsi="Times New Roman"/>
                <w:sz w:val="22"/>
                <w:szCs w:val="22"/>
              </w:rPr>
            </w:pPr>
            <w:r>
              <w:rPr>
                <w:rFonts w:ascii="Times New Roman" w:hAnsi="Times New Roman"/>
                <w:sz w:val="22"/>
                <w:szCs w:val="22"/>
              </w:rPr>
              <w:t>IBJPS7</w:t>
            </w:r>
          </w:p>
        </w:tc>
        <w:tc>
          <w:tcPr>
            <w:tcW w:w="6051" w:type="dxa"/>
          </w:tcPr>
          <w:p w14:paraId="09E1B148" w14:textId="4898EE9B"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Pay-To Provider Rate Types</w:t>
            </w:r>
          </w:p>
        </w:tc>
      </w:tr>
      <w:tr w:rsidR="0064315F" w:rsidRPr="0002501E" w14:paraId="7C93F5B0" w14:textId="77777777" w:rsidTr="00827BDE">
        <w:trPr>
          <w:cantSplit/>
        </w:trPr>
        <w:tc>
          <w:tcPr>
            <w:tcW w:w="3299" w:type="dxa"/>
          </w:tcPr>
          <w:p w14:paraId="7A8BC9BD" w14:textId="5D8D9A70" w:rsidR="0064315F" w:rsidRDefault="0064315F" w:rsidP="0064315F">
            <w:pPr>
              <w:rPr>
                <w:rFonts w:ascii="Times New Roman" w:hAnsi="Times New Roman"/>
                <w:sz w:val="22"/>
                <w:szCs w:val="22"/>
              </w:rPr>
            </w:pPr>
            <w:r>
              <w:rPr>
                <w:rFonts w:ascii="Times New Roman" w:hAnsi="Times New Roman"/>
                <w:sz w:val="22"/>
                <w:szCs w:val="22"/>
              </w:rPr>
              <w:t>IBJPS8</w:t>
            </w:r>
          </w:p>
        </w:tc>
        <w:tc>
          <w:tcPr>
            <w:tcW w:w="6051" w:type="dxa"/>
          </w:tcPr>
          <w:p w14:paraId="5FC751A4" w14:textId="0DB3C511"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CMN CPT Inclusions CPT Codes</w:t>
            </w:r>
          </w:p>
        </w:tc>
      </w:tr>
      <w:tr w:rsidR="0064315F" w:rsidRPr="0002501E" w14:paraId="335A2291" w14:textId="77777777" w:rsidTr="00827BDE">
        <w:trPr>
          <w:cantSplit/>
        </w:trPr>
        <w:tc>
          <w:tcPr>
            <w:tcW w:w="3299" w:type="dxa"/>
          </w:tcPr>
          <w:p w14:paraId="335A22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ACTIONS</w:t>
            </w:r>
          </w:p>
        </w:tc>
      </w:tr>
      <w:tr w:rsidR="0064315F" w:rsidRPr="00FC0598" w14:paraId="335A2294" w14:textId="77777777" w:rsidTr="00827BDE">
        <w:trPr>
          <w:cantSplit/>
        </w:trPr>
        <w:tc>
          <w:tcPr>
            <w:tcW w:w="3299" w:type="dxa"/>
          </w:tcPr>
          <w:p w14:paraId="335A2292" w14:textId="77777777" w:rsidR="0064315F" w:rsidRPr="0002501E" w:rsidRDefault="0064315F" w:rsidP="0064315F">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64315F" w:rsidRPr="0002501E" w:rsidRDefault="0064315F" w:rsidP="0064315F">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64315F" w:rsidRPr="0002501E" w14:paraId="335A2297" w14:textId="77777777" w:rsidTr="00827BDE">
        <w:trPr>
          <w:cantSplit/>
        </w:trPr>
        <w:tc>
          <w:tcPr>
            <w:tcW w:w="3299" w:type="dxa"/>
          </w:tcPr>
          <w:p w14:paraId="335A22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TPJI bill charge information.</w:t>
            </w:r>
          </w:p>
        </w:tc>
      </w:tr>
      <w:tr w:rsidR="0064315F" w:rsidRPr="0002501E" w14:paraId="335A229A" w14:textId="77777777" w:rsidTr="00827BDE">
        <w:trPr>
          <w:cantSplit/>
        </w:trPr>
        <w:tc>
          <w:tcPr>
            <w:tcW w:w="3299" w:type="dxa"/>
          </w:tcPr>
          <w:p w14:paraId="335A22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DIAGNOSIS SCREEN</w:t>
            </w:r>
          </w:p>
        </w:tc>
      </w:tr>
      <w:tr w:rsidR="0064315F" w:rsidRPr="0002501E" w14:paraId="335A229D" w14:textId="77777777" w:rsidTr="00827BDE">
        <w:trPr>
          <w:cantSplit/>
        </w:trPr>
        <w:tc>
          <w:tcPr>
            <w:tcW w:w="3299" w:type="dxa"/>
          </w:tcPr>
          <w:p w14:paraId="335A22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PROCEDURES SCREEN</w:t>
            </w:r>
          </w:p>
        </w:tc>
      </w:tr>
      <w:tr w:rsidR="0064315F" w:rsidRPr="0002501E" w14:paraId="335A22A0" w14:textId="77777777" w:rsidTr="00827BDE">
        <w:trPr>
          <w:cantSplit/>
        </w:trPr>
        <w:tc>
          <w:tcPr>
            <w:tcW w:w="3299" w:type="dxa"/>
          </w:tcPr>
          <w:p w14:paraId="335A22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3" w14:textId="77777777" w:rsidTr="00827BDE">
        <w:trPr>
          <w:cantSplit/>
        </w:trPr>
        <w:tc>
          <w:tcPr>
            <w:tcW w:w="3299" w:type="dxa"/>
          </w:tcPr>
          <w:p w14:paraId="335A22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6" w14:textId="77777777" w:rsidTr="00827BDE">
        <w:trPr>
          <w:cantSplit/>
        </w:trPr>
        <w:tc>
          <w:tcPr>
            <w:tcW w:w="3299" w:type="dxa"/>
          </w:tcPr>
          <w:p w14:paraId="335A22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TPI CLAIMS INFO BUILD (CONT)</w:t>
            </w:r>
          </w:p>
        </w:tc>
      </w:tr>
      <w:tr w:rsidR="0064315F" w:rsidRPr="0002501E" w14:paraId="335A22A9" w14:textId="77777777" w:rsidTr="00827BDE">
        <w:trPr>
          <w:cantSplit/>
        </w:trPr>
        <w:tc>
          <w:tcPr>
            <w:tcW w:w="3299" w:type="dxa"/>
          </w:tcPr>
          <w:p w14:paraId="335A22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PATIENT ELIGIBLITY SCREEN</w:t>
            </w:r>
          </w:p>
        </w:tc>
      </w:tr>
      <w:tr w:rsidR="0064315F" w:rsidRPr="0002501E" w14:paraId="335A22AC" w14:textId="77777777" w:rsidTr="00827BDE">
        <w:trPr>
          <w:cantSplit/>
        </w:trPr>
        <w:tc>
          <w:tcPr>
            <w:tcW w:w="3299" w:type="dxa"/>
          </w:tcPr>
          <w:p w14:paraId="335A22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TPJI EDI STATUS SCREEN</w:t>
            </w:r>
          </w:p>
        </w:tc>
      </w:tr>
      <w:tr w:rsidR="0064315F" w:rsidRPr="00FC0598" w14:paraId="335A22AF" w14:textId="77777777" w:rsidTr="00827BDE">
        <w:trPr>
          <w:cantSplit/>
        </w:trPr>
        <w:tc>
          <w:tcPr>
            <w:tcW w:w="3299" w:type="dxa"/>
          </w:tcPr>
          <w:p w14:paraId="335A22AD"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64315F" w:rsidRPr="0002501E" w:rsidRDefault="0064315F" w:rsidP="0064315F">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64315F" w:rsidRPr="00FC0598" w14:paraId="335A22B2" w14:textId="77777777" w:rsidTr="00827BDE">
        <w:trPr>
          <w:cantSplit/>
        </w:trPr>
        <w:tc>
          <w:tcPr>
            <w:tcW w:w="3299" w:type="dxa"/>
          </w:tcPr>
          <w:p w14:paraId="335A22B0"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IBJTEP1</w:t>
            </w:r>
          </w:p>
        </w:tc>
        <w:tc>
          <w:tcPr>
            <w:tcW w:w="6051" w:type="dxa"/>
          </w:tcPr>
          <w:p w14:paraId="335A22B1"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64315F" w:rsidRPr="0002501E" w14:paraId="335A22B5" w14:textId="77777777" w:rsidTr="00827BDE">
        <w:trPr>
          <w:cantSplit/>
        </w:trPr>
        <w:tc>
          <w:tcPr>
            <w:tcW w:w="3299" w:type="dxa"/>
          </w:tcPr>
          <w:p w14:paraId="335A22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SCREEN</w:t>
            </w:r>
          </w:p>
        </w:tc>
      </w:tr>
      <w:tr w:rsidR="0064315F" w:rsidRPr="0002501E" w14:paraId="335A22B8" w14:textId="77777777" w:rsidTr="00827BDE">
        <w:trPr>
          <w:cantSplit/>
        </w:trPr>
        <w:tc>
          <w:tcPr>
            <w:tcW w:w="3299" w:type="dxa"/>
          </w:tcPr>
          <w:p w14:paraId="335A22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BUILD</w:t>
            </w:r>
          </w:p>
        </w:tc>
      </w:tr>
      <w:tr w:rsidR="0064315F" w:rsidRPr="0002501E" w14:paraId="335A22BB" w14:textId="77777777" w:rsidTr="00827BDE">
        <w:trPr>
          <w:cantSplit/>
        </w:trPr>
        <w:tc>
          <w:tcPr>
            <w:tcW w:w="3299" w:type="dxa"/>
          </w:tcPr>
          <w:p w14:paraId="335A22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SCREEN</w:t>
            </w:r>
          </w:p>
        </w:tc>
      </w:tr>
      <w:tr w:rsidR="0064315F" w:rsidRPr="0002501E" w14:paraId="335A22BE" w14:textId="77777777" w:rsidTr="00827BDE">
        <w:trPr>
          <w:cantSplit/>
        </w:trPr>
        <w:tc>
          <w:tcPr>
            <w:tcW w:w="3299" w:type="dxa"/>
          </w:tcPr>
          <w:p w14:paraId="335A22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BUILD</w:t>
            </w:r>
          </w:p>
        </w:tc>
      </w:tr>
      <w:tr w:rsidR="0064315F" w:rsidRPr="0002501E" w14:paraId="335A22C1" w14:textId="77777777" w:rsidTr="00827BDE">
        <w:trPr>
          <w:cantSplit/>
        </w:trPr>
        <w:tc>
          <w:tcPr>
            <w:tcW w:w="3299" w:type="dxa"/>
          </w:tcPr>
          <w:p w14:paraId="335A22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64315F" w:rsidRPr="0002501E" w14:paraId="335A22C4" w14:textId="77777777" w:rsidTr="00827BDE">
        <w:trPr>
          <w:cantSplit/>
        </w:trPr>
        <w:tc>
          <w:tcPr>
            <w:tcW w:w="3299" w:type="dxa"/>
          </w:tcPr>
          <w:p w14:paraId="335A22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POLICY/AB SCREENS/ACTIONS</w:t>
            </w:r>
          </w:p>
        </w:tc>
      </w:tr>
      <w:tr w:rsidR="0064315F" w:rsidRPr="00FC0598" w14:paraId="335A22C7" w14:textId="77777777" w:rsidTr="00827BDE">
        <w:trPr>
          <w:cantSplit/>
        </w:trPr>
        <w:tc>
          <w:tcPr>
            <w:tcW w:w="3299" w:type="dxa"/>
          </w:tcPr>
          <w:p w14:paraId="335A22C5" w14:textId="77777777" w:rsidR="0064315F" w:rsidRPr="0002501E" w:rsidRDefault="0064315F" w:rsidP="0064315F">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TPJI ERA/835 PRINT EEOB INFORMATION SCREEN</w:t>
            </w:r>
          </w:p>
        </w:tc>
      </w:tr>
      <w:tr w:rsidR="0064315F" w:rsidRPr="0002501E" w14:paraId="335A22CA" w14:textId="77777777" w:rsidTr="00827BDE">
        <w:trPr>
          <w:cantSplit/>
        </w:trPr>
        <w:tc>
          <w:tcPr>
            <w:tcW w:w="3299" w:type="dxa"/>
          </w:tcPr>
          <w:p w14:paraId="335A22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PATIENT POLICIES</w:t>
            </w:r>
          </w:p>
        </w:tc>
      </w:tr>
      <w:tr w:rsidR="0064315F" w:rsidRPr="00B05E13" w14:paraId="335A22CD" w14:textId="77777777" w:rsidTr="00827BDE">
        <w:trPr>
          <w:cantSplit/>
        </w:trPr>
        <w:tc>
          <w:tcPr>
            <w:tcW w:w="3299" w:type="dxa"/>
          </w:tcPr>
          <w:p w14:paraId="335A22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64315F" w:rsidRPr="00B05E13" w14:paraId="335A22D0" w14:textId="77777777" w:rsidTr="00827BDE">
        <w:trPr>
          <w:cantSplit/>
        </w:trPr>
        <w:tc>
          <w:tcPr>
            <w:tcW w:w="3299" w:type="dxa"/>
          </w:tcPr>
          <w:p w14:paraId="335A22CE"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IBJTRX</w:t>
            </w:r>
          </w:p>
        </w:tc>
        <w:tc>
          <w:tcPr>
            <w:tcW w:w="6051" w:type="dxa"/>
          </w:tcPr>
          <w:p w14:paraId="335A22CF"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TPJI screen for ECME response information.</w:t>
            </w:r>
          </w:p>
        </w:tc>
      </w:tr>
      <w:tr w:rsidR="0064315F" w:rsidRPr="0002501E" w14:paraId="335A22D3" w14:textId="77777777" w:rsidTr="00827BDE">
        <w:trPr>
          <w:cantSplit/>
        </w:trPr>
        <w:tc>
          <w:tcPr>
            <w:tcW w:w="3299" w:type="dxa"/>
          </w:tcPr>
          <w:p w14:paraId="335A22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IBJTTA</w:t>
            </w:r>
          </w:p>
        </w:tc>
        <w:tc>
          <w:tcPr>
            <w:tcW w:w="6051" w:type="dxa"/>
          </w:tcPr>
          <w:p w14:paraId="335A22D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64315F" w:rsidRPr="0002501E" w14:paraId="335A22D6" w14:textId="77777777" w:rsidTr="00827BDE">
        <w:trPr>
          <w:cantSplit/>
        </w:trPr>
        <w:tc>
          <w:tcPr>
            <w:tcW w:w="3299" w:type="dxa"/>
          </w:tcPr>
          <w:p w14:paraId="335A22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ACCOUNT/CLAIM PROFILE BUILD</w:t>
            </w:r>
          </w:p>
        </w:tc>
      </w:tr>
      <w:tr w:rsidR="0064315F" w:rsidRPr="0002501E" w14:paraId="335A22D9" w14:textId="77777777" w:rsidTr="00827BDE">
        <w:trPr>
          <w:cantSplit/>
        </w:trPr>
        <w:tc>
          <w:tcPr>
            <w:tcW w:w="3299" w:type="dxa"/>
          </w:tcPr>
          <w:p w14:paraId="335A22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w:t>
            </w:r>
          </w:p>
        </w:tc>
      </w:tr>
      <w:tr w:rsidR="0064315F" w:rsidRPr="0002501E" w14:paraId="335A22DC" w14:textId="77777777" w:rsidTr="00827BDE">
        <w:trPr>
          <w:cantSplit/>
        </w:trPr>
        <w:tc>
          <w:tcPr>
            <w:tcW w:w="3299" w:type="dxa"/>
          </w:tcPr>
          <w:p w14:paraId="335A22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BUILD</w:t>
            </w:r>
          </w:p>
        </w:tc>
      </w:tr>
      <w:tr w:rsidR="0064315F" w:rsidRPr="0002501E" w14:paraId="335A22DF" w14:textId="77777777" w:rsidTr="00827BDE">
        <w:trPr>
          <w:cantSplit/>
        </w:trPr>
        <w:tc>
          <w:tcPr>
            <w:tcW w:w="3299" w:type="dxa"/>
          </w:tcPr>
          <w:p w14:paraId="335A22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(CONT)</w:t>
            </w:r>
          </w:p>
        </w:tc>
      </w:tr>
      <w:tr w:rsidR="0064315F" w:rsidRPr="0002501E" w14:paraId="335A22E2" w14:textId="77777777" w:rsidTr="00827BDE">
        <w:trPr>
          <w:cantSplit/>
        </w:trPr>
        <w:tc>
          <w:tcPr>
            <w:tcW w:w="3299" w:type="dxa"/>
          </w:tcPr>
          <w:p w14:paraId="335A22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COMMENT HISTORY</w:t>
            </w:r>
          </w:p>
        </w:tc>
      </w:tr>
      <w:tr w:rsidR="0064315F" w:rsidRPr="0002501E" w14:paraId="335A22E5" w14:textId="77777777" w:rsidTr="00827BDE">
        <w:trPr>
          <w:cantSplit/>
        </w:trPr>
        <w:tc>
          <w:tcPr>
            <w:tcW w:w="3299" w:type="dxa"/>
          </w:tcPr>
          <w:p w14:paraId="335A22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w:t>
            </w:r>
          </w:p>
        </w:tc>
      </w:tr>
      <w:tr w:rsidR="0064315F" w:rsidRPr="0002501E" w14:paraId="335A22E8" w14:textId="77777777" w:rsidTr="00827BDE">
        <w:trPr>
          <w:cantSplit/>
        </w:trPr>
        <w:tc>
          <w:tcPr>
            <w:tcW w:w="3299" w:type="dxa"/>
          </w:tcPr>
          <w:p w14:paraId="335A22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IBJTU2</w:t>
            </w:r>
          </w:p>
        </w:tc>
        <w:tc>
          <w:tcPr>
            <w:tcW w:w="6051" w:type="dxa"/>
          </w:tcPr>
          <w:p w14:paraId="335A22E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64315F" w:rsidRPr="0002501E" w14:paraId="335A22EB" w14:textId="77777777" w:rsidTr="00827BDE">
        <w:trPr>
          <w:cantSplit/>
        </w:trPr>
        <w:tc>
          <w:tcPr>
            <w:tcW w:w="3299" w:type="dxa"/>
          </w:tcPr>
          <w:p w14:paraId="335A22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 ADDRESS</w:t>
            </w:r>
          </w:p>
        </w:tc>
      </w:tr>
      <w:tr w:rsidR="0064315F" w:rsidRPr="0002501E" w14:paraId="335A22EE" w14:textId="77777777" w:rsidTr="00827BDE">
        <w:trPr>
          <w:cantSplit/>
        </w:trPr>
        <w:tc>
          <w:tcPr>
            <w:tcW w:w="3299" w:type="dxa"/>
          </w:tcPr>
          <w:p w14:paraId="335A22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w:t>
            </w:r>
          </w:p>
        </w:tc>
      </w:tr>
      <w:tr w:rsidR="0064315F" w:rsidRPr="0002501E" w14:paraId="335A22F1" w14:textId="77777777" w:rsidTr="00827BDE">
        <w:trPr>
          <w:cantSplit/>
        </w:trPr>
        <w:tc>
          <w:tcPr>
            <w:tcW w:w="3299" w:type="dxa"/>
          </w:tcPr>
          <w:p w14:paraId="335A22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AR CALLS</w:t>
            </w:r>
          </w:p>
        </w:tc>
      </w:tr>
      <w:tr w:rsidR="0064315F" w:rsidRPr="0002501E" w14:paraId="335A22F4" w14:textId="77777777" w:rsidTr="00827BDE">
        <w:trPr>
          <w:cantSplit/>
        </w:trPr>
        <w:tc>
          <w:tcPr>
            <w:tcW w:w="3299" w:type="dxa"/>
          </w:tcPr>
          <w:p w14:paraId="335A22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BILLS/CLAIMS TRACKING</w:t>
            </w:r>
          </w:p>
        </w:tc>
      </w:tr>
      <w:tr w:rsidR="0064315F" w:rsidRPr="0002501E" w14:paraId="335A22F7" w14:textId="77777777" w:rsidTr="00827BDE">
        <w:trPr>
          <w:cantSplit/>
        </w:trPr>
        <w:tc>
          <w:tcPr>
            <w:tcW w:w="3299" w:type="dxa"/>
          </w:tcPr>
          <w:p w14:paraId="335A22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IBJTU6</w:t>
            </w:r>
          </w:p>
        </w:tc>
        <w:tc>
          <w:tcPr>
            <w:tcW w:w="6051" w:type="dxa"/>
          </w:tcPr>
          <w:p w14:paraId="335A22F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64315F" w:rsidRPr="0002501E" w14:paraId="335A22FA" w14:textId="77777777" w:rsidTr="00827BDE">
        <w:trPr>
          <w:cantSplit/>
        </w:trPr>
        <w:tc>
          <w:tcPr>
            <w:tcW w:w="3299" w:type="dxa"/>
          </w:tcPr>
          <w:p w14:paraId="335A22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JBI UTILITIES</w:t>
            </w:r>
          </w:p>
        </w:tc>
      </w:tr>
      <w:tr w:rsidR="0064315F" w:rsidRPr="0002501E" w14:paraId="335A22FD" w14:textId="77777777" w:rsidTr="00827BDE">
        <w:trPr>
          <w:cantSplit/>
        </w:trPr>
        <w:tc>
          <w:tcPr>
            <w:tcW w:w="3299" w:type="dxa"/>
          </w:tcPr>
          <w:p w14:paraId="335A22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64315F" w:rsidRPr="0002501E" w14:paraId="335A2300" w14:textId="77777777" w:rsidTr="00827BDE">
        <w:trPr>
          <w:cantSplit/>
        </w:trPr>
        <w:tc>
          <w:tcPr>
            <w:tcW w:w="3299" w:type="dxa"/>
          </w:tcPr>
          <w:p w14:paraId="335A22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3" w14:textId="77777777" w:rsidTr="00827BDE">
        <w:trPr>
          <w:cantSplit/>
        </w:trPr>
        <w:tc>
          <w:tcPr>
            <w:tcW w:w="3299" w:type="dxa"/>
          </w:tcPr>
          <w:p w14:paraId="335A23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6" w14:textId="77777777" w:rsidTr="00827BDE">
        <w:trPr>
          <w:cantSplit/>
        </w:trPr>
        <w:tc>
          <w:tcPr>
            <w:tcW w:w="3299" w:type="dxa"/>
          </w:tcPr>
          <w:p w14:paraId="335A23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9" w14:textId="77777777" w:rsidTr="00827BDE">
        <w:trPr>
          <w:cantSplit/>
        </w:trPr>
        <w:tc>
          <w:tcPr>
            <w:tcW w:w="3299" w:type="dxa"/>
          </w:tcPr>
          <w:p w14:paraId="335A23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C" w14:textId="77777777" w:rsidTr="00827BDE">
        <w:trPr>
          <w:cantSplit/>
        </w:trPr>
        <w:tc>
          <w:tcPr>
            <w:tcW w:w="3299" w:type="dxa"/>
          </w:tcPr>
          <w:p w14:paraId="335A23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F" w14:textId="77777777" w:rsidTr="00827BDE">
        <w:trPr>
          <w:cantSplit/>
        </w:trPr>
        <w:tc>
          <w:tcPr>
            <w:tcW w:w="3299" w:type="dxa"/>
          </w:tcPr>
          <w:p w14:paraId="335A23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 V2.0 POST-INITIALIZATION ROUTINE</w:t>
            </w:r>
          </w:p>
        </w:tc>
      </w:tr>
      <w:tr w:rsidR="0064315F" w:rsidRPr="0002501E" w14:paraId="335A2312" w14:textId="77777777" w:rsidTr="00827BDE">
        <w:trPr>
          <w:cantSplit/>
        </w:trPr>
        <w:tc>
          <w:tcPr>
            <w:tcW w:w="3299" w:type="dxa"/>
          </w:tcPr>
          <w:p w14:paraId="335A2310" w14:textId="77777777" w:rsidR="0064315F" w:rsidRPr="0002501E" w:rsidRDefault="0064315F" w:rsidP="0064315F">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64315F" w:rsidRPr="0002501E" w:rsidRDefault="0064315F" w:rsidP="0064315F">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64315F" w:rsidRPr="0002501E" w14:paraId="335A2315" w14:textId="77777777" w:rsidTr="00827BDE">
        <w:trPr>
          <w:cantSplit/>
        </w:trPr>
        <w:tc>
          <w:tcPr>
            <w:tcW w:w="3299" w:type="dxa"/>
          </w:tcPr>
          <w:p w14:paraId="335A23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DRUGS NON COVERED</w:t>
            </w:r>
          </w:p>
        </w:tc>
      </w:tr>
      <w:tr w:rsidR="0064315F" w:rsidRPr="0002501E" w14:paraId="335A2318" w14:textId="77777777" w:rsidTr="00827BDE">
        <w:trPr>
          <w:cantSplit/>
        </w:trPr>
        <w:tc>
          <w:tcPr>
            <w:tcW w:w="3299" w:type="dxa"/>
          </w:tcPr>
          <w:p w14:paraId="335A23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64315F" w:rsidRPr="0002501E" w14:paraId="335A231B" w14:textId="77777777" w:rsidTr="00827BDE">
        <w:trPr>
          <w:cantSplit/>
        </w:trPr>
        <w:tc>
          <w:tcPr>
            <w:tcW w:w="3299" w:type="dxa"/>
          </w:tcPr>
          <w:p w14:paraId="335A23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64315F" w:rsidRPr="0002501E" w14:paraId="335A231E" w14:textId="77777777" w:rsidTr="00827BDE">
        <w:trPr>
          <w:cantSplit/>
        </w:trPr>
        <w:tc>
          <w:tcPr>
            <w:tcW w:w="3299" w:type="dxa"/>
          </w:tcPr>
          <w:p w14:paraId="335A23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BACKBILLING</w:t>
            </w:r>
          </w:p>
        </w:tc>
      </w:tr>
      <w:tr w:rsidR="0064315F" w:rsidRPr="0002501E" w14:paraId="335A2321" w14:textId="77777777" w:rsidTr="00827BDE">
        <w:trPr>
          <w:cantSplit/>
        </w:trPr>
        <w:tc>
          <w:tcPr>
            <w:tcW w:w="3299" w:type="dxa"/>
          </w:tcPr>
          <w:p w14:paraId="335A23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CONTINUATION OF ECME BACKBILLING</w:t>
            </w:r>
          </w:p>
        </w:tc>
      </w:tr>
      <w:tr w:rsidR="0064315F" w:rsidRPr="0002501E" w14:paraId="335A2324" w14:textId="77777777" w:rsidTr="00827BDE">
        <w:trPr>
          <w:cantSplit/>
        </w:trPr>
        <w:tc>
          <w:tcPr>
            <w:tcW w:w="3299" w:type="dxa"/>
          </w:tcPr>
          <w:p w14:paraId="335A23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APIS FOR NCPCP/ECME</w:t>
            </w:r>
          </w:p>
        </w:tc>
      </w:tr>
      <w:tr w:rsidR="0064315F" w:rsidRPr="0002501E" w14:paraId="335A2327" w14:textId="77777777" w:rsidTr="00827BDE">
        <w:trPr>
          <w:cantSplit/>
        </w:trPr>
        <w:tc>
          <w:tcPr>
            <w:tcW w:w="3299" w:type="dxa"/>
          </w:tcPr>
          <w:p w14:paraId="335A23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64315F" w:rsidRPr="0002501E" w14:paraId="335A232A" w14:textId="77777777" w:rsidTr="00827BDE">
        <w:trPr>
          <w:cantSplit/>
        </w:trPr>
        <w:tc>
          <w:tcPr>
            <w:tcW w:w="3299" w:type="dxa"/>
          </w:tcPr>
          <w:p w14:paraId="335A23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w:t>
            </w:r>
          </w:p>
        </w:tc>
      </w:tr>
      <w:tr w:rsidR="0064315F" w:rsidRPr="0002501E" w14:paraId="335A232D" w14:textId="77777777" w:rsidTr="00827BDE">
        <w:trPr>
          <w:cantSplit/>
        </w:trPr>
        <w:tc>
          <w:tcPr>
            <w:tcW w:w="3299" w:type="dxa"/>
          </w:tcPr>
          <w:p w14:paraId="335A23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STORES NDC/AWP UPDATES</w:t>
            </w:r>
          </w:p>
        </w:tc>
      </w:tr>
      <w:tr w:rsidR="0064315F" w:rsidRPr="0002501E" w14:paraId="335A2330" w14:textId="77777777" w:rsidTr="00827BDE">
        <w:trPr>
          <w:cantSplit/>
        </w:trPr>
        <w:tc>
          <w:tcPr>
            <w:tcW w:w="3299" w:type="dxa"/>
          </w:tcPr>
          <w:p w14:paraId="335A23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HANDLE ECME EVENTS</w:t>
            </w:r>
          </w:p>
        </w:tc>
      </w:tr>
      <w:tr w:rsidR="0064315F" w:rsidRPr="0002501E" w14:paraId="335A2333" w14:textId="77777777" w:rsidTr="00827BDE">
        <w:trPr>
          <w:cantSplit/>
        </w:trPr>
        <w:tc>
          <w:tcPr>
            <w:tcW w:w="3299" w:type="dxa"/>
          </w:tcPr>
          <w:p w14:paraId="335A23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 FOR SECONDARY</w:t>
            </w:r>
          </w:p>
        </w:tc>
      </w:tr>
      <w:tr w:rsidR="0064315F" w:rsidRPr="0002501E" w14:paraId="335A2336" w14:textId="77777777" w:rsidTr="00827BDE">
        <w:trPr>
          <w:cantSplit/>
        </w:trPr>
        <w:tc>
          <w:tcPr>
            <w:tcW w:w="3299" w:type="dxa"/>
          </w:tcPr>
          <w:p w14:paraId="335A23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TRICARE NCPDP TOOLS</w:t>
            </w:r>
          </w:p>
        </w:tc>
      </w:tr>
      <w:tr w:rsidR="0064315F" w:rsidRPr="0002501E" w14:paraId="335A2339" w14:textId="77777777" w:rsidTr="00827BDE">
        <w:trPr>
          <w:cantSplit/>
        </w:trPr>
        <w:tc>
          <w:tcPr>
            <w:tcW w:w="3299" w:type="dxa"/>
          </w:tcPr>
          <w:p w14:paraId="335A23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IBNCPDPC</w:t>
            </w:r>
          </w:p>
        </w:tc>
        <w:tc>
          <w:tcPr>
            <w:tcW w:w="6051" w:type="dxa"/>
          </w:tcPr>
          <w:p w14:paraId="335A233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EDITOR for ECME</w:t>
            </w:r>
          </w:p>
        </w:tc>
      </w:tr>
      <w:tr w:rsidR="0064315F" w:rsidRPr="0002501E" w14:paraId="335A233C" w14:textId="77777777" w:rsidTr="00827BDE">
        <w:trPr>
          <w:cantSplit/>
        </w:trPr>
        <w:tc>
          <w:tcPr>
            <w:tcW w:w="3299" w:type="dxa"/>
          </w:tcPr>
          <w:p w14:paraId="335A23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64315F" w:rsidRPr="0002501E" w14:paraId="335A233F" w14:textId="77777777" w:rsidTr="00827BDE">
        <w:trPr>
          <w:cantSplit/>
        </w:trPr>
        <w:tc>
          <w:tcPr>
            <w:tcW w:w="3299" w:type="dxa"/>
          </w:tcPr>
          <w:p w14:paraId="335A23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REPORT OF ON HOLD CHARGES FOR A PATIENT</w:t>
            </w:r>
          </w:p>
        </w:tc>
      </w:tr>
      <w:tr w:rsidR="0064315F" w:rsidRPr="0002501E" w14:paraId="335A2342" w14:textId="77777777" w:rsidTr="00827BDE">
        <w:trPr>
          <w:cantSplit/>
        </w:trPr>
        <w:tc>
          <w:tcPr>
            <w:tcW w:w="3299" w:type="dxa"/>
          </w:tcPr>
          <w:p w14:paraId="335A23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SCREEN INSURANCE VIEW AND UTILITIES</w:t>
            </w:r>
          </w:p>
        </w:tc>
      </w:tr>
      <w:tr w:rsidR="0064315F" w:rsidRPr="0002501E" w14:paraId="335A2345" w14:textId="77777777" w:rsidTr="00827BDE">
        <w:trPr>
          <w:cantSplit/>
        </w:trPr>
        <w:tc>
          <w:tcPr>
            <w:tcW w:w="3299" w:type="dxa"/>
          </w:tcPr>
          <w:p w14:paraId="335A23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for ECME RESEARCH SCREEN ELIGIBILITY VIEW</w:t>
            </w:r>
          </w:p>
        </w:tc>
      </w:tr>
      <w:tr w:rsidR="0064315F" w:rsidRPr="0002501E" w14:paraId="335A2348" w14:textId="77777777" w:rsidTr="00827BDE">
        <w:trPr>
          <w:cantSplit/>
        </w:trPr>
        <w:tc>
          <w:tcPr>
            <w:tcW w:w="3299" w:type="dxa"/>
          </w:tcPr>
          <w:p w14:paraId="335A23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RELEASE CHARGES ON HOLD</w:t>
            </w:r>
          </w:p>
        </w:tc>
      </w:tr>
      <w:tr w:rsidR="0064315F" w:rsidRPr="0002501E" w14:paraId="335A234B" w14:textId="77777777" w:rsidTr="00827BDE">
        <w:trPr>
          <w:cantSplit/>
        </w:trPr>
        <w:tc>
          <w:tcPr>
            <w:tcW w:w="3299" w:type="dxa"/>
          </w:tcPr>
          <w:p w14:paraId="335A23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4E" w14:textId="77777777" w:rsidTr="00827BDE">
        <w:trPr>
          <w:cantSplit/>
        </w:trPr>
        <w:tc>
          <w:tcPr>
            <w:tcW w:w="3299" w:type="dxa"/>
          </w:tcPr>
          <w:p w14:paraId="335A23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64315F" w:rsidRPr="0002501E" w14:paraId="335A2351" w14:textId="77777777" w:rsidTr="00827BDE">
        <w:trPr>
          <w:cantSplit/>
        </w:trPr>
        <w:tc>
          <w:tcPr>
            <w:tcW w:w="3299" w:type="dxa"/>
          </w:tcPr>
          <w:p w14:paraId="335A23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LIST MANAGER</w:t>
            </w:r>
          </w:p>
        </w:tc>
      </w:tr>
      <w:tr w:rsidR="0064315F" w:rsidRPr="0002501E" w14:paraId="335A2354" w14:textId="77777777" w:rsidTr="00827BDE">
        <w:trPr>
          <w:cantSplit/>
        </w:trPr>
        <w:tc>
          <w:tcPr>
            <w:tcW w:w="3299" w:type="dxa"/>
          </w:tcPr>
          <w:p w14:paraId="335A23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w:t>
            </w:r>
          </w:p>
        </w:tc>
      </w:tr>
      <w:tr w:rsidR="0064315F" w:rsidRPr="0002501E" w14:paraId="335A2357" w14:textId="77777777" w:rsidTr="00827BDE">
        <w:trPr>
          <w:cantSplit/>
        </w:trPr>
        <w:tc>
          <w:tcPr>
            <w:tcW w:w="3299" w:type="dxa"/>
          </w:tcPr>
          <w:p w14:paraId="335A23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IBNCPDR2</w:t>
            </w:r>
          </w:p>
        </w:tc>
        <w:tc>
          <w:tcPr>
            <w:tcW w:w="6051" w:type="dxa"/>
          </w:tcPr>
          <w:p w14:paraId="335A2356" w14:textId="77777777" w:rsidR="0064315F" w:rsidRPr="00DD113A" w:rsidRDefault="0064315F" w:rsidP="0064315F">
            <w:pPr>
              <w:rPr>
                <w:rFonts w:ascii="Times New Roman" w:hAnsi="Times New Roman"/>
                <w:sz w:val="22"/>
                <w:szCs w:val="22"/>
              </w:rPr>
            </w:pPr>
            <w:proofErr w:type="gramStart"/>
            <w:r w:rsidRPr="00DD113A">
              <w:rPr>
                <w:rFonts w:ascii="Times New Roman" w:hAnsi="Times New Roman"/>
                <w:sz w:val="22"/>
                <w:szCs w:val="22"/>
              </w:rPr>
              <w:t>ROI MANAGEMENT,</w:t>
            </w:r>
            <w:proofErr w:type="gramEnd"/>
            <w:r w:rsidRPr="00DD113A">
              <w:rPr>
                <w:rFonts w:ascii="Times New Roman" w:hAnsi="Times New Roman"/>
                <w:sz w:val="22"/>
                <w:szCs w:val="22"/>
              </w:rPr>
              <w:t xml:space="preserve"> ADD ROI</w:t>
            </w:r>
          </w:p>
        </w:tc>
      </w:tr>
      <w:tr w:rsidR="0064315F" w:rsidRPr="0002501E" w14:paraId="335A235A" w14:textId="77777777" w:rsidTr="00827BDE">
        <w:trPr>
          <w:cantSplit/>
        </w:trPr>
        <w:tc>
          <w:tcPr>
            <w:tcW w:w="3299" w:type="dxa"/>
          </w:tcPr>
          <w:p w14:paraId="335A23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IBNCPDR4</w:t>
            </w:r>
          </w:p>
        </w:tc>
        <w:tc>
          <w:tcPr>
            <w:tcW w:w="6051" w:type="dxa"/>
          </w:tcPr>
          <w:p w14:paraId="335A23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ROI CHECK</w:t>
            </w:r>
          </w:p>
        </w:tc>
      </w:tr>
      <w:tr w:rsidR="0064315F" w:rsidRPr="0002501E" w14:paraId="335A235D" w14:textId="77777777" w:rsidTr="00827BDE">
        <w:trPr>
          <w:cantSplit/>
        </w:trPr>
        <w:tc>
          <w:tcPr>
            <w:tcW w:w="3299" w:type="dxa"/>
          </w:tcPr>
          <w:p w14:paraId="335A23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64315F" w:rsidRPr="00DD113A" w:rsidRDefault="0064315F" w:rsidP="0064315F">
            <w:pPr>
              <w:rPr>
                <w:rFonts w:ascii="Times New Roman" w:hAnsi="Times New Roman"/>
                <w:sz w:val="22"/>
                <w:szCs w:val="22"/>
              </w:rPr>
            </w:pPr>
            <w:proofErr w:type="gramStart"/>
            <w:r w:rsidRPr="00DD113A">
              <w:rPr>
                <w:rFonts w:ascii="Times New Roman" w:hAnsi="Times New Roman"/>
                <w:sz w:val="22"/>
                <w:szCs w:val="22"/>
              </w:rPr>
              <w:t>ROI MANAGEMENT,</w:t>
            </w:r>
            <w:proofErr w:type="gramEnd"/>
            <w:r w:rsidRPr="00DD113A">
              <w:rPr>
                <w:rFonts w:ascii="Times New Roman" w:hAnsi="Times New Roman"/>
                <w:sz w:val="22"/>
                <w:szCs w:val="22"/>
              </w:rPr>
              <w:t xml:space="preserve"> EXPAND ROI</w:t>
            </w:r>
          </w:p>
        </w:tc>
      </w:tr>
      <w:tr w:rsidR="0064315F" w:rsidRPr="0002501E" w14:paraId="335A2360" w14:textId="77777777" w:rsidTr="00827BDE">
        <w:trPr>
          <w:cantSplit/>
        </w:trPr>
        <w:tc>
          <w:tcPr>
            <w:tcW w:w="3299" w:type="dxa"/>
          </w:tcPr>
          <w:p w14:paraId="335A235E"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USER SELECTION CRITERIA</w:t>
            </w:r>
          </w:p>
        </w:tc>
      </w:tr>
      <w:tr w:rsidR="0064315F" w:rsidRPr="0002501E" w14:paraId="335A2363" w14:textId="77777777" w:rsidTr="00827BDE">
        <w:trPr>
          <w:cantSplit/>
        </w:trPr>
        <w:tc>
          <w:tcPr>
            <w:tcW w:w="3299" w:type="dxa"/>
          </w:tcPr>
          <w:p w14:paraId="335A2361"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DISPLAY</w:t>
            </w:r>
          </w:p>
        </w:tc>
      </w:tr>
      <w:tr w:rsidR="0064315F" w:rsidRPr="0002501E" w14:paraId="335A2366" w14:textId="77777777" w:rsidTr="00827BDE">
        <w:trPr>
          <w:cantSplit/>
        </w:trPr>
        <w:tc>
          <w:tcPr>
            <w:tcW w:w="3299" w:type="dxa"/>
          </w:tcPr>
          <w:p w14:paraId="335A23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 RX COB DETERMINATION</w:t>
            </w:r>
          </w:p>
        </w:tc>
      </w:tr>
      <w:tr w:rsidR="0064315F" w:rsidRPr="0002501E" w14:paraId="335A2369" w14:textId="77777777" w:rsidTr="00827BDE">
        <w:trPr>
          <w:cantSplit/>
        </w:trPr>
        <w:tc>
          <w:tcPr>
            <w:tcW w:w="3299" w:type="dxa"/>
          </w:tcPr>
          <w:p w14:paraId="335A23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64315F" w:rsidRPr="0002501E" w14:paraId="335A236C" w14:textId="77777777" w:rsidTr="00827BDE">
        <w:trPr>
          <w:cantSplit/>
        </w:trPr>
        <w:tc>
          <w:tcPr>
            <w:tcW w:w="3299" w:type="dxa"/>
          </w:tcPr>
          <w:p w14:paraId="335A23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6F" w14:textId="77777777" w:rsidTr="00827BDE">
        <w:trPr>
          <w:cantSplit/>
        </w:trPr>
        <w:tc>
          <w:tcPr>
            <w:tcW w:w="3299" w:type="dxa"/>
          </w:tcPr>
          <w:p w14:paraId="335A23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IBNCPEV1</w:t>
            </w:r>
          </w:p>
        </w:tc>
        <w:tc>
          <w:tcPr>
            <w:tcW w:w="6051" w:type="dxa"/>
          </w:tcPr>
          <w:p w14:paraId="335A23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72" w14:textId="77777777" w:rsidTr="00827BDE">
        <w:trPr>
          <w:cantSplit/>
        </w:trPr>
        <w:tc>
          <w:tcPr>
            <w:tcW w:w="3299" w:type="dxa"/>
          </w:tcPr>
          <w:p w14:paraId="335A23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64315F" w:rsidRPr="0002501E" w14:paraId="335A2375" w14:textId="77777777" w:rsidTr="00827BDE">
        <w:trPr>
          <w:cantSplit/>
        </w:trPr>
        <w:tc>
          <w:tcPr>
            <w:tcW w:w="3299" w:type="dxa"/>
          </w:tcPr>
          <w:p w14:paraId="335A23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ECME EVNT REPORT</w:t>
            </w:r>
          </w:p>
        </w:tc>
      </w:tr>
      <w:tr w:rsidR="0064315F" w:rsidRPr="0002501E" w14:paraId="335A2378" w14:textId="77777777" w:rsidTr="00827BDE">
        <w:trPr>
          <w:cantSplit/>
        </w:trPr>
        <w:tc>
          <w:tcPr>
            <w:tcW w:w="3299" w:type="dxa"/>
          </w:tcPr>
          <w:p w14:paraId="335A23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7B" w14:textId="77777777" w:rsidTr="00827BDE">
        <w:trPr>
          <w:cantSplit/>
        </w:trPr>
        <w:tc>
          <w:tcPr>
            <w:tcW w:w="3299" w:type="dxa"/>
          </w:tcPr>
          <w:p w14:paraId="335A23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w:t>
            </w:r>
          </w:p>
        </w:tc>
        <w:tc>
          <w:tcPr>
            <w:tcW w:w="6051" w:type="dxa"/>
          </w:tcPr>
          <w:p w14:paraId="335A237A"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64315F" w:rsidRPr="0002501E" w14:paraId="335A237E" w14:textId="77777777" w:rsidTr="00827BDE">
        <w:trPr>
          <w:cantSplit/>
        </w:trPr>
        <w:tc>
          <w:tcPr>
            <w:tcW w:w="3299" w:type="dxa"/>
          </w:tcPr>
          <w:p w14:paraId="335A23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64315F" w:rsidRPr="0002501E" w14:paraId="335A2381" w14:textId="77777777" w:rsidTr="00827BDE">
        <w:trPr>
          <w:cantSplit/>
        </w:trPr>
        <w:tc>
          <w:tcPr>
            <w:tcW w:w="3299" w:type="dxa"/>
          </w:tcPr>
          <w:p w14:paraId="335A23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4" w14:textId="77777777" w:rsidTr="00827BDE">
        <w:trPr>
          <w:cantSplit/>
        </w:trPr>
        <w:tc>
          <w:tcPr>
            <w:tcW w:w="3299" w:type="dxa"/>
          </w:tcPr>
          <w:p w14:paraId="335A23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7" w14:textId="77777777" w:rsidTr="00827BDE">
        <w:trPr>
          <w:cantSplit/>
        </w:trPr>
        <w:tc>
          <w:tcPr>
            <w:tcW w:w="3299" w:type="dxa"/>
          </w:tcPr>
          <w:p w14:paraId="335A23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ePharmacy secondary billing</w:t>
            </w:r>
          </w:p>
        </w:tc>
      </w:tr>
      <w:tr w:rsidR="0064315F" w:rsidRPr="0002501E" w14:paraId="335A238A" w14:textId="77777777" w:rsidTr="00827BDE">
        <w:trPr>
          <w:cantSplit/>
        </w:trPr>
        <w:tc>
          <w:tcPr>
            <w:tcW w:w="3299" w:type="dxa"/>
          </w:tcPr>
          <w:p w14:paraId="335A23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integrity routines.</w:t>
            </w:r>
          </w:p>
        </w:tc>
      </w:tr>
      <w:tr w:rsidR="0064315F" w:rsidRPr="0002501E" w14:paraId="335A238D" w14:textId="77777777" w:rsidTr="00827BDE">
        <w:trPr>
          <w:cantSplit/>
        </w:trPr>
        <w:tc>
          <w:tcPr>
            <w:tcW w:w="3299" w:type="dxa"/>
          </w:tcPr>
          <w:p w14:paraId="335A23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 xml:space="preserve">List All Bills </w:t>
            </w:r>
            <w:proofErr w:type="gramStart"/>
            <w:r w:rsidRPr="00D1302C">
              <w:rPr>
                <w:rFonts w:ascii="Times New Roman" w:hAnsi="Times New Roman"/>
                <w:sz w:val="22"/>
                <w:szCs w:val="22"/>
              </w:rPr>
              <w:t>For</w:t>
            </w:r>
            <w:proofErr w:type="gramEnd"/>
            <w:r w:rsidRPr="00D1302C">
              <w:rPr>
                <w:rFonts w:ascii="Times New Roman" w:hAnsi="Times New Roman"/>
                <w:sz w:val="22"/>
                <w:szCs w:val="22"/>
              </w:rPr>
              <w:t xml:space="preserve"> a Patient Report.  (Routine formerly named DGCRA31.)</w:t>
            </w:r>
          </w:p>
        </w:tc>
      </w:tr>
      <w:tr w:rsidR="0064315F" w:rsidRPr="0002501E" w14:paraId="335A2390" w14:textId="77777777" w:rsidTr="00827BDE">
        <w:trPr>
          <w:cantSplit/>
        </w:trPr>
        <w:tc>
          <w:tcPr>
            <w:tcW w:w="3299" w:type="dxa"/>
          </w:tcPr>
          <w:p w14:paraId="335A23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Continuation of List All Bills </w:t>
            </w:r>
            <w:proofErr w:type="gramStart"/>
            <w:r w:rsidRPr="00DD113A">
              <w:rPr>
                <w:rFonts w:ascii="Times New Roman" w:hAnsi="Times New Roman"/>
                <w:sz w:val="22"/>
                <w:szCs w:val="22"/>
              </w:rPr>
              <w:t>For</w:t>
            </w:r>
            <w:proofErr w:type="gramEnd"/>
            <w:r w:rsidRPr="00DD113A">
              <w:rPr>
                <w:rFonts w:ascii="Times New Roman" w:hAnsi="Times New Roman"/>
                <w:sz w:val="22"/>
                <w:szCs w:val="22"/>
              </w:rPr>
              <w:t xml:space="preserve"> a Patient Report.  Retrieves and displays Integrated Billing Actions.  (Routine formerly named DGCRA32.)</w:t>
            </w:r>
          </w:p>
        </w:tc>
      </w:tr>
      <w:tr w:rsidR="0064315F" w:rsidRPr="0002501E" w14:paraId="335A2393" w14:textId="77777777" w:rsidTr="00827BDE">
        <w:trPr>
          <w:cantSplit/>
        </w:trPr>
        <w:tc>
          <w:tcPr>
            <w:tcW w:w="3299" w:type="dxa"/>
          </w:tcPr>
          <w:p w14:paraId="335A23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64315F" w:rsidRPr="0002501E" w14:paraId="335A2396" w14:textId="77777777" w:rsidTr="00827BDE">
        <w:trPr>
          <w:cantSplit/>
        </w:trPr>
        <w:tc>
          <w:tcPr>
            <w:tcW w:w="3299" w:type="dxa"/>
          </w:tcPr>
          <w:p w14:paraId="335A23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64315F" w:rsidRPr="0002501E" w14:paraId="335A2399" w14:textId="77777777" w:rsidTr="00827BDE">
        <w:trPr>
          <w:cantSplit/>
        </w:trPr>
        <w:tc>
          <w:tcPr>
            <w:tcW w:w="3299" w:type="dxa"/>
          </w:tcPr>
          <w:p w14:paraId="335A23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64315F" w:rsidRPr="0002501E" w14:paraId="335A239C" w14:textId="77777777" w:rsidTr="00827BDE">
        <w:trPr>
          <w:cantSplit/>
        </w:trPr>
        <w:tc>
          <w:tcPr>
            <w:tcW w:w="3299" w:type="dxa"/>
          </w:tcPr>
          <w:p w14:paraId="335A23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64315F" w:rsidRPr="0002501E" w14:paraId="335A239F" w14:textId="77777777" w:rsidTr="00827BDE">
        <w:trPr>
          <w:cantSplit/>
        </w:trPr>
        <w:tc>
          <w:tcPr>
            <w:tcW w:w="3299" w:type="dxa"/>
          </w:tcPr>
          <w:p w14:paraId="335A23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64315F" w:rsidRPr="0002501E" w14:paraId="335A23A2" w14:textId="77777777" w:rsidTr="00827BDE">
        <w:trPr>
          <w:cantSplit/>
        </w:trPr>
        <w:tc>
          <w:tcPr>
            <w:tcW w:w="3299" w:type="dxa"/>
          </w:tcPr>
          <w:p w14:paraId="335A23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64315F" w:rsidRPr="0002501E" w14:paraId="335A23A5" w14:textId="77777777" w:rsidTr="00827BDE">
        <w:trPr>
          <w:cantSplit/>
        </w:trPr>
        <w:tc>
          <w:tcPr>
            <w:tcW w:w="3299" w:type="dxa"/>
          </w:tcPr>
          <w:p w14:paraId="335A23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Verifies links from IB to Pharmacy.</w:t>
            </w:r>
          </w:p>
        </w:tc>
      </w:tr>
      <w:tr w:rsidR="0064315F" w:rsidRPr="0002501E" w14:paraId="335A23A8" w14:textId="77777777" w:rsidTr="00827BDE">
        <w:trPr>
          <w:cantSplit/>
        </w:trPr>
        <w:tc>
          <w:tcPr>
            <w:tcW w:w="3299" w:type="dxa"/>
          </w:tcPr>
          <w:p w14:paraId="335A23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w:t>
            </w:r>
          </w:p>
        </w:tc>
        <w:tc>
          <w:tcPr>
            <w:tcW w:w="6051" w:type="dxa"/>
          </w:tcPr>
          <w:p w14:paraId="335A23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64315F" w:rsidRPr="0002501E" w14:paraId="335A23AB" w14:textId="77777777" w:rsidTr="00827BDE">
        <w:trPr>
          <w:cantSplit/>
        </w:trPr>
        <w:tc>
          <w:tcPr>
            <w:tcW w:w="3299" w:type="dxa"/>
          </w:tcPr>
          <w:p w14:paraId="335A23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and sort the Clinic CPT Usage Report.</w:t>
            </w:r>
          </w:p>
        </w:tc>
      </w:tr>
      <w:tr w:rsidR="0064315F" w:rsidRPr="0002501E" w14:paraId="335A23AE" w14:textId="77777777" w:rsidTr="00827BDE">
        <w:trPr>
          <w:cantSplit/>
        </w:trPr>
        <w:tc>
          <w:tcPr>
            <w:tcW w:w="3299" w:type="dxa"/>
          </w:tcPr>
          <w:p w14:paraId="335A23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64315F" w:rsidRPr="0002501E" w14:paraId="335A23B1" w14:textId="77777777" w:rsidTr="00827BDE">
        <w:trPr>
          <w:cantSplit/>
        </w:trPr>
        <w:tc>
          <w:tcPr>
            <w:tcW w:w="3299" w:type="dxa"/>
          </w:tcPr>
          <w:p w14:paraId="335A23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64315F" w:rsidRPr="0002501E" w14:paraId="335A23B4" w14:textId="77777777" w:rsidTr="00827BDE">
        <w:trPr>
          <w:cantSplit/>
        </w:trPr>
        <w:tc>
          <w:tcPr>
            <w:tcW w:w="3299" w:type="dxa"/>
          </w:tcPr>
          <w:p w14:paraId="335A23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64315F" w:rsidRPr="0002501E" w14:paraId="335A23B7" w14:textId="77777777" w:rsidTr="00827BDE">
        <w:trPr>
          <w:cantSplit/>
        </w:trPr>
        <w:tc>
          <w:tcPr>
            <w:tcW w:w="3299" w:type="dxa"/>
          </w:tcPr>
          <w:p w14:paraId="335A23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64315F" w:rsidRPr="0002501E" w14:paraId="335A23BA" w14:textId="77777777" w:rsidTr="00827BDE">
        <w:trPr>
          <w:cantSplit/>
        </w:trPr>
        <w:tc>
          <w:tcPr>
            <w:tcW w:w="3299" w:type="dxa"/>
          </w:tcPr>
          <w:p w14:paraId="335A23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64315F" w:rsidRPr="0002501E" w14:paraId="335A23BD" w14:textId="77777777" w:rsidTr="00827BDE">
        <w:trPr>
          <w:cantSplit/>
        </w:trPr>
        <w:tc>
          <w:tcPr>
            <w:tcW w:w="3299" w:type="dxa"/>
          </w:tcPr>
          <w:p w14:paraId="335A23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IBODIV</w:t>
            </w:r>
          </w:p>
        </w:tc>
        <w:tc>
          <w:tcPr>
            <w:tcW w:w="6051" w:type="dxa"/>
          </w:tcPr>
          <w:p w14:paraId="335A23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Select division or clinic.</w:t>
            </w:r>
          </w:p>
        </w:tc>
      </w:tr>
      <w:tr w:rsidR="0064315F" w:rsidRPr="0002501E" w14:paraId="335A23C0" w14:textId="77777777" w:rsidTr="00827BDE">
        <w:trPr>
          <w:cantSplit/>
        </w:trPr>
        <w:tc>
          <w:tcPr>
            <w:tcW w:w="3299" w:type="dxa"/>
          </w:tcPr>
          <w:p w14:paraId="335A23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IBOEMP, IBOEMP1, IBOEMP2</w:t>
            </w:r>
          </w:p>
        </w:tc>
        <w:tc>
          <w:tcPr>
            <w:tcW w:w="6051" w:type="dxa"/>
          </w:tcPr>
          <w:p w14:paraId="335A23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64315F" w:rsidRPr="0002501E" w14:paraId="335A23C3" w14:textId="77777777" w:rsidTr="00827BDE">
        <w:trPr>
          <w:cantSplit/>
        </w:trPr>
        <w:tc>
          <w:tcPr>
            <w:tcW w:w="3299" w:type="dxa"/>
          </w:tcPr>
          <w:p w14:paraId="335A23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6" w14:textId="77777777" w:rsidTr="00827BDE">
        <w:trPr>
          <w:cantSplit/>
        </w:trPr>
        <w:tc>
          <w:tcPr>
            <w:tcW w:w="3299" w:type="dxa"/>
          </w:tcPr>
          <w:p w14:paraId="335A23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64315F" w:rsidRPr="0002501E" w14:paraId="335A23C9" w14:textId="77777777" w:rsidTr="00827BDE">
        <w:trPr>
          <w:cantSplit/>
        </w:trPr>
        <w:tc>
          <w:tcPr>
            <w:tcW w:w="3299" w:type="dxa"/>
          </w:tcPr>
          <w:p w14:paraId="335A23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C" w14:textId="77777777" w:rsidTr="00827BDE">
        <w:trPr>
          <w:cantSplit/>
        </w:trPr>
        <w:tc>
          <w:tcPr>
            <w:tcW w:w="3299" w:type="dxa"/>
          </w:tcPr>
          <w:p w14:paraId="335A23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w:t>
            </w:r>
          </w:p>
        </w:tc>
      </w:tr>
      <w:tr w:rsidR="0064315F" w:rsidRPr="0002501E" w14:paraId="335A23CF" w14:textId="77777777" w:rsidTr="00827BDE">
        <w:trPr>
          <w:cantSplit/>
        </w:trPr>
        <w:tc>
          <w:tcPr>
            <w:tcW w:w="3299" w:type="dxa"/>
          </w:tcPr>
          <w:p w14:paraId="335A23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DAYS-CONT</w:t>
            </w:r>
          </w:p>
        </w:tc>
      </w:tr>
      <w:tr w:rsidR="0064315F" w:rsidRPr="0002501E" w14:paraId="335A23D2" w14:textId="77777777" w:rsidTr="00827BDE">
        <w:trPr>
          <w:cantSplit/>
        </w:trPr>
        <w:tc>
          <w:tcPr>
            <w:tcW w:w="3299" w:type="dxa"/>
          </w:tcPr>
          <w:p w14:paraId="335A23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CLEAN UP ROUTINE FOR PATCH IB*2*95</w:t>
            </w:r>
          </w:p>
        </w:tc>
      </w:tr>
      <w:tr w:rsidR="0064315F" w:rsidRPr="0002501E" w14:paraId="335A23D5" w14:textId="77777777" w:rsidTr="00827BDE">
        <w:trPr>
          <w:cantSplit/>
        </w:trPr>
        <w:tc>
          <w:tcPr>
            <w:tcW w:w="3299" w:type="dxa"/>
          </w:tcPr>
          <w:p w14:paraId="335A23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IBOHIST</w:t>
            </w:r>
          </w:p>
        </w:tc>
        <w:tc>
          <w:tcPr>
            <w:tcW w:w="6051" w:type="dxa"/>
          </w:tcPr>
          <w:p w14:paraId="335A23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HISTORY OF CHARGES ON HOLD REPORT</w:t>
            </w:r>
          </w:p>
        </w:tc>
      </w:tr>
      <w:tr w:rsidR="0064315F" w:rsidRPr="0002501E" w14:paraId="335A23D8" w14:textId="77777777" w:rsidTr="00827BDE">
        <w:trPr>
          <w:cantSplit/>
        </w:trPr>
        <w:tc>
          <w:tcPr>
            <w:tcW w:w="3299" w:type="dxa"/>
          </w:tcPr>
          <w:p w14:paraId="335A23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w:t>
            </w:r>
            <w:proofErr w:type="gramStart"/>
            <w:r w:rsidRPr="00D1302C">
              <w:rPr>
                <w:rFonts w:ascii="Times New Roman" w:hAnsi="Times New Roman"/>
                <w:sz w:val="22"/>
                <w:szCs w:val="22"/>
              </w:rPr>
              <w:t>On</w:t>
            </w:r>
            <w:proofErr w:type="gramEnd"/>
            <w:r w:rsidRPr="00D1302C">
              <w:rPr>
                <w:rFonts w:ascii="Times New Roman" w:hAnsi="Times New Roman"/>
                <w:sz w:val="22"/>
                <w:szCs w:val="22"/>
              </w:rPr>
              <w:t xml:space="preserve"> Hold.</w:t>
            </w:r>
          </w:p>
        </w:tc>
      </w:tr>
      <w:tr w:rsidR="0064315F" w:rsidRPr="0002501E" w14:paraId="335A23DB" w14:textId="77777777" w:rsidTr="00827BDE">
        <w:trPr>
          <w:cantSplit/>
        </w:trPr>
        <w:tc>
          <w:tcPr>
            <w:tcW w:w="3299" w:type="dxa"/>
          </w:tcPr>
          <w:p w14:paraId="335A23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Report of Charges </w:t>
            </w:r>
            <w:proofErr w:type="gramStart"/>
            <w:r w:rsidRPr="00DD113A">
              <w:rPr>
                <w:rFonts w:ascii="Times New Roman" w:hAnsi="Times New Roman"/>
                <w:sz w:val="22"/>
                <w:szCs w:val="22"/>
              </w:rPr>
              <w:t>On</w:t>
            </w:r>
            <w:proofErr w:type="gramEnd"/>
            <w:r w:rsidRPr="00DD113A">
              <w:rPr>
                <w:rFonts w:ascii="Times New Roman" w:hAnsi="Times New Roman"/>
                <w:sz w:val="22"/>
                <w:szCs w:val="22"/>
              </w:rPr>
              <w:t xml:space="preserve"> Hold for a Patient.</w:t>
            </w:r>
          </w:p>
        </w:tc>
      </w:tr>
      <w:tr w:rsidR="0064315F" w:rsidRPr="0002501E" w14:paraId="335A23DE" w14:textId="77777777" w:rsidTr="00827BDE">
        <w:trPr>
          <w:cantSplit/>
        </w:trPr>
        <w:tc>
          <w:tcPr>
            <w:tcW w:w="3299" w:type="dxa"/>
          </w:tcPr>
          <w:p w14:paraId="335A23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ON HOLD CHARGES FOR A PATIENT</w:t>
            </w:r>
          </w:p>
        </w:tc>
      </w:tr>
      <w:tr w:rsidR="0064315F" w:rsidRPr="0002501E" w14:paraId="335A23E1" w14:textId="77777777" w:rsidTr="00827BDE">
        <w:trPr>
          <w:cantSplit/>
        </w:trPr>
        <w:tc>
          <w:tcPr>
            <w:tcW w:w="3299" w:type="dxa"/>
          </w:tcPr>
          <w:p w14:paraId="335A23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ON HOLD CHARGE INFO/PT CONT.</w:t>
            </w:r>
          </w:p>
        </w:tc>
      </w:tr>
      <w:tr w:rsidR="0064315F" w:rsidRPr="0002501E" w14:paraId="335A23E4" w14:textId="77777777" w:rsidTr="00827BDE">
        <w:trPr>
          <w:cantSplit/>
        </w:trPr>
        <w:tc>
          <w:tcPr>
            <w:tcW w:w="3299" w:type="dxa"/>
          </w:tcPr>
          <w:p w14:paraId="335A23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IBOHRAR</w:t>
            </w:r>
          </w:p>
        </w:tc>
        <w:tc>
          <w:tcPr>
            <w:tcW w:w="6051" w:type="dxa"/>
          </w:tcPr>
          <w:p w14:paraId="335A23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RELEASED CHARGES REPORT</w:t>
            </w:r>
          </w:p>
        </w:tc>
      </w:tr>
      <w:tr w:rsidR="0064315F" w:rsidRPr="0002501E" w14:paraId="335A23E7" w14:textId="77777777" w:rsidTr="00827BDE">
        <w:trPr>
          <w:cantSplit/>
        </w:trPr>
        <w:tc>
          <w:tcPr>
            <w:tcW w:w="3299" w:type="dxa"/>
          </w:tcPr>
          <w:p w14:paraId="335A23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AUTO-RELEASE CHARGES ON HOLD &gt; 90 DAYS</w:t>
            </w:r>
          </w:p>
        </w:tc>
      </w:tr>
      <w:tr w:rsidR="0064315F" w:rsidRPr="0002501E" w14:paraId="335A23EA" w14:textId="77777777" w:rsidTr="00827BDE">
        <w:trPr>
          <w:cantSplit/>
        </w:trPr>
        <w:tc>
          <w:tcPr>
            <w:tcW w:w="3299" w:type="dxa"/>
          </w:tcPr>
          <w:p w14:paraId="335A23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64315F" w:rsidRPr="0002501E" w14:paraId="335A23ED" w14:textId="77777777" w:rsidTr="00827BDE">
        <w:trPr>
          <w:cantSplit/>
        </w:trPr>
        <w:tc>
          <w:tcPr>
            <w:tcW w:w="3299" w:type="dxa"/>
          </w:tcPr>
          <w:p w14:paraId="335A23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64315F" w:rsidRPr="0002501E" w14:paraId="335A23F0" w14:textId="77777777" w:rsidTr="00827BDE">
        <w:trPr>
          <w:cantSplit/>
        </w:trPr>
        <w:tc>
          <w:tcPr>
            <w:tcW w:w="3299" w:type="dxa"/>
          </w:tcPr>
          <w:p w14:paraId="335A23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Address Inquiry.</w:t>
            </w:r>
          </w:p>
        </w:tc>
      </w:tr>
      <w:tr w:rsidR="0064315F" w:rsidRPr="0002501E" w14:paraId="335A23F3" w14:textId="77777777" w:rsidTr="00827BDE">
        <w:trPr>
          <w:cantSplit/>
        </w:trPr>
        <w:tc>
          <w:tcPr>
            <w:tcW w:w="3299" w:type="dxa"/>
          </w:tcPr>
          <w:p w14:paraId="335A23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64315F" w:rsidRPr="0002501E" w14:paraId="335A23F6" w14:textId="77777777" w:rsidTr="00827BDE">
        <w:trPr>
          <w:cantSplit/>
        </w:trPr>
        <w:tc>
          <w:tcPr>
            <w:tcW w:w="3299" w:type="dxa"/>
          </w:tcPr>
          <w:p w14:paraId="335A23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Activity Listing - user interface.</w:t>
            </w:r>
          </w:p>
        </w:tc>
      </w:tr>
      <w:tr w:rsidR="0064315F" w:rsidRPr="0002501E" w14:paraId="335A23F9" w14:textId="77777777" w:rsidTr="00827BDE">
        <w:trPr>
          <w:cantSplit/>
        </w:trPr>
        <w:tc>
          <w:tcPr>
            <w:tcW w:w="3299" w:type="dxa"/>
          </w:tcPr>
          <w:p w14:paraId="335A23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64315F" w:rsidRPr="0002501E" w14:paraId="335A23FC" w14:textId="77777777" w:rsidTr="00827BDE">
        <w:trPr>
          <w:cantSplit/>
        </w:trPr>
        <w:tc>
          <w:tcPr>
            <w:tcW w:w="3299" w:type="dxa"/>
          </w:tcPr>
          <w:p w14:paraId="335A23F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user interface.</w:t>
            </w:r>
          </w:p>
        </w:tc>
      </w:tr>
      <w:tr w:rsidR="0064315F" w:rsidRPr="0002501E" w14:paraId="335A23FF" w14:textId="77777777" w:rsidTr="00827BDE">
        <w:trPr>
          <w:cantSplit/>
        </w:trPr>
        <w:tc>
          <w:tcPr>
            <w:tcW w:w="3299" w:type="dxa"/>
          </w:tcPr>
          <w:p w14:paraId="335A23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output.</w:t>
            </w:r>
          </w:p>
        </w:tc>
      </w:tr>
      <w:tr w:rsidR="0064315F" w:rsidRPr="0002501E" w14:paraId="335A2402" w14:textId="77777777" w:rsidTr="00827BDE">
        <w:trPr>
          <w:cantSplit/>
        </w:trPr>
        <w:tc>
          <w:tcPr>
            <w:tcW w:w="3299" w:type="dxa"/>
          </w:tcPr>
          <w:p w14:paraId="335A24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compile charges.</w:t>
            </w:r>
          </w:p>
        </w:tc>
      </w:tr>
      <w:tr w:rsidR="0064315F" w:rsidRPr="0002501E" w14:paraId="335A2405" w14:textId="77777777" w:rsidTr="00827BDE">
        <w:trPr>
          <w:cantSplit/>
        </w:trPr>
        <w:tc>
          <w:tcPr>
            <w:tcW w:w="3299" w:type="dxa"/>
          </w:tcPr>
          <w:p w14:paraId="335A24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MT/LTC CO-PAY REMOTE QUERY</w:t>
            </w:r>
          </w:p>
        </w:tc>
      </w:tr>
      <w:tr w:rsidR="0064315F" w:rsidRPr="0002501E" w14:paraId="335A2408" w14:textId="77777777" w:rsidTr="00827BDE">
        <w:trPr>
          <w:cantSplit/>
        </w:trPr>
        <w:tc>
          <w:tcPr>
            <w:tcW w:w="3299" w:type="dxa"/>
          </w:tcPr>
          <w:p w14:paraId="335A24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Single Patient Cat C Profile - user interface.</w:t>
            </w:r>
          </w:p>
        </w:tc>
      </w:tr>
      <w:tr w:rsidR="0064315F" w:rsidRPr="0002501E" w14:paraId="335A240B" w14:textId="77777777" w:rsidTr="00827BDE">
        <w:trPr>
          <w:cantSplit/>
        </w:trPr>
        <w:tc>
          <w:tcPr>
            <w:tcW w:w="3299" w:type="dxa"/>
          </w:tcPr>
          <w:p w14:paraId="335A24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64315F" w:rsidRPr="0002501E" w14:paraId="335A240E" w14:textId="77777777" w:rsidTr="00827BDE">
        <w:trPr>
          <w:cantSplit/>
        </w:trPr>
        <w:tc>
          <w:tcPr>
            <w:tcW w:w="3299" w:type="dxa"/>
          </w:tcPr>
          <w:p w14:paraId="335A24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Top level routine for Billing Rates Listing.</w:t>
            </w:r>
          </w:p>
        </w:tc>
      </w:tr>
      <w:tr w:rsidR="0064315F" w:rsidRPr="0002501E" w14:paraId="335A2411" w14:textId="77777777" w:rsidTr="00827BDE">
        <w:trPr>
          <w:cantSplit/>
        </w:trPr>
        <w:tc>
          <w:tcPr>
            <w:tcW w:w="3299" w:type="dxa"/>
          </w:tcPr>
          <w:p w14:paraId="335A24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64315F" w:rsidRPr="0002501E" w14:paraId="335A2414" w14:textId="77777777" w:rsidTr="00827BDE">
        <w:trPr>
          <w:cantSplit/>
        </w:trPr>
        <w:tc>
          <w:tcPr>
            <w:tcW w:w="3299" w:type="dxa"/>
          </w:tcPr>
          <w:p w14:paraId="335A24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64315F" w:rsidRPr="0002501E" w14:paraId="335A2417" w14:textId="77777777" w:rsidTr="00827BDE">
        <w:trPr>
          <w:cantSplit/>
        </w:trPr>
        <w:tc>
          <w:tcPr>
            <w:tcW w:w="3299" w:type="dxa"/>
          </w:tcPr>
          <w:p w14:paraId="335A24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64315F" w:rsidRPr="0002501E" w14:paraId="335A241A" w14:textId="77777777" w:rsidTr="00827BDE">
        <w:trPr>
          <w:cantSplit/>
        </w:trPr>
        <w:tc>
          <w:tcPr>
            <w:tcW w:w="3299" w:type="dxa"/>
          </w:tcPr>
          <w:p w14:paraId="335A24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64315F" w:rsidRPr="0002501E" w14:paraId="335A241D" w14:textId="77777777" w:rsidTr="00827BDE">
        <w:trPr>
          <w:cantSplit/>
        </w:trPr>
        <w:tc>
          <w:tcPr>
            <w:tcW w:w="3299" w:type="dxa"/>
          </w:tcPr>
          <w:p w14:paraId="335A24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IBORAT2B</w:t>
            </w:r>
          </w:p>
        </w:tc>
        <w:tc>
          <w:tcPr>
            <w:tcW w:w="6051" w:type="dxa"/>
          </w:tcPr>
          <w:p w14:paraId="335A24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64315F" w:rsidRPr="0002501E" w14:paraId="335A2420" w14:textId="77777777" w:rsidTr="00827BDE">
        <w:trPr>
          <w:cantSplit/>
        </w:trPr>
        <w:tc>
          <w:tcPr>
            <w:tcW w:w="3299" w:type="dxa"/>
          </w:tcPr>
          <w:p w14:paraId="335A24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64315F" w:rsidRPr="0002501E" w14:paraId="335A2423" w14:textId="77777777" w:rsidTr="00827BDE">
        <w:trPr>
          <w:cantSplit/>
        </w:trPr>
        <w:tc>
          <w:tcPr>
            <w:tcW w:w="3299" w:type="dxa"/>
          </w:tcPr>
          <w:p w14:paraId="335A24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64315F" w:rsidRPr="0002501E" w14:paraId="335A2426" w14:textId="77777777" w:rsidTr="00827BDE">
        <w:trPr>
          <w:cantSplit/>
        </w:trPr>
        <w:tc>
          <w:tcPr>
            <w:tcW w:w="3299" w:type="dxa"/>
          </w:tcPr>
          <w:p w14:paraId="335A24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64315F" w:rsidRPr="0002501E" w14:paraId="335A2429" w14:textId="77777777" w:rsidTr="00827BDE">
        <w:trPr>
          <w:cantSplit/>
        </w:trPr>
        <w:tc>
          <w:tcPr>
            <w:tcW w:w="3299" w:type="dxa"/>
          </w:tcPr>
          <w:p w14:paraId="335A24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64315F" w:rsidRPr="0002501E" w14:paraId="335A242C" w14:textId="77777777" w:rsidTr="00827BDE">
        <w:trPr>
          <w:cantSplit/>
        </w:trPr>
        <w:tc>
          <w:tcPr>
            <w:tcW w:w="3299" w:type="dxa"/>
          </w:tcPr>
          <w:p w14:paraId="335A24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POTENTIAL SECONDARY RX CLAIMS REPORT</w:t>
            </w:r>
          </w:p>
        </w:tc>
      </w:tr>
      <w:tr w:rsidR="0064315F" w:rsidRPr="0002501E" w14:paraId="335A242F" w14:textId="77777777" w:rsidTr="00827BDE">
        <w:trPr>
          <w:cantSplit/>
        </w:trPr>
        <w:tc>
          <w:tcPr>
            <w:tcW w:w="3299" w:type="dxa"/>
          </w:tcPr>
          <w:p w14:paraId="335A24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Statistics report routine.</w:t>
            </w:r>
          </w:p>
        </w:tc>
      </w:tr>
      <w:tr w:rsidR="0064315F" w:rsidRPr="0002501E" w14:paraId="335A2432" w14:textId="77777777" w:rsidTr="00827BDE">
        <w:trPr>
          <w:cantSplit/>
        </w:trPr>
        <w:tc>
          <w:tcPr>
            <w:tcW w:w="3299" w:type="dxa"/>
          </w:tcPr>
          <w:p w14:paraId="335A24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IBOSTUS, IBOSTUS1</w:t>
            </w:r>
          </w:p>
        </w:tc>
        <w:tc>
          <w:tcPr>
            <w:tcW w:w="6051" w:type="dxa"/>
          </w:tcPr>
          <w:p w14:paraId="335A243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64315F" w:rsidRPr="0002501E" w14:paraId="335A2435" w14:textId="77777777" w:rsidTr="00827BDE">
        <w:trPr>
          <w:cantSplit/>
        </w:trPr>
        <w:tc>
          <w:tcPr>
            <w:tcW w:w="3299" w:type="dxa"/>
          </w:tcPr>
          <w:p w14:paraId="335A243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64315F" w:rsidRPr="0002501E" w14:paraId="335A2438" w14:textId="77777777" w:rsidTr="00827BDE">
        <w:trPr>
          <w:cantSplit/>
        </w:trPr>
        <w:tc>
          <w:tcPr>
            <w:tcW w:w="3299" w:type="dxa"/>
          </w:tcPr>
          <w:p w14:paraId="335A24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64315F" w:rsidRPr="0002501E" w14:paraId="335A243B" w14:textId="77777777" w:rsidTr="00827BDE">
        <w:trPr>
          <w:cantSplit/>
        </w:trPr>
        <w:tc>
          <w:tcPr>
            <w:tcW w:w="3299" w:type="dxa"/>
          </w:tcPr>
          <w:p w14:paraId="335A24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IBOTR3, IBOTR4</w:t>
            </w:r>
          </w:p>
        </w:tc>
        <w:tc>
          <w:tcPr>
            <w:tcW w:w="6051" w:type="dxa"/>
          </w:tcPr>
          <w:p w14:paraId="335A243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64315F" w:rsidRPr="0002501E" w14:paraId="335A243E" w14:textId="77777777" w:rsidTr="00827BDE">
        <w:trPr>
          <w:cantSplit/>
        </w:trPr>
        <w:tc>
          <w:tcPr>
            <w:tcW w:w="3299" w:type="dxa"/>
          </w:tcPr>
          <w:p w14:paraId="335A24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Expired Consent Report</w:t>
            </w:r>
          </w:p>
        </w:tc>
      </w:tr>
      <w:tr w:rsidR="0064315F" w:rsidRPr="0002501E" w14:paraId="335A2441" w14:textId="77777777" w:rsidTr="00827BDE">
        <w:trPr>
          <w:cantSplit/>
        </w:trPr>
        <w:tc>
          <w:tcPr>
            <w:tcW w:w="3299" w:type="dxa"/>
          </w:tcPr>
          <w:p w14:paraId="335A243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64315F" w:rsidRPr="0002501E" w14:paraId="335A2444" w14:textId="77777777" w:rsidTr="00827BDE">
        <w:trPr>
          <w:cantSplit/>
        </w:trPr>
        <w:tc>
          <w:tcPr>
            <w:tcW w:w="3299" w:type="dxa"/>
          </w:tcPr>
          <w:p w14:paraId="335A244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64315F" w:rsidRPr="0002501E" w14:paraId="335A2447" w14:textId="77777777" w:rsidTr="00827BDE">
        <w:trPr>
          <w:cantSplit/>
        </w:trPr>
        <w:tc>
          <w:tcPr>
            <w:tcW w:w="3299" w:type="dxa"/>
          </w:tcPr>
          <w:p w14:paraId="335A244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Utility program for output reports.</w:t>
            </w:r>
          </w:p>
        </w:tc>
      </w:tr>
      <w:tr w:rsidR="0064315F" w:rsidRPr="0002501E" w14:paraId="335A244A" w14:textId="77777777" w:rsidTr="00827BDE">
        <w:trPr>
          <w:cantSplit/>
        </w:trPr>
        <w:tc>
          <w:tcPr>
            <w:tcW w:w="3299" w:type="dxa"/>
          </w:tcPr>
          <w:p w14:paraId="335A244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IBOVOP, IBOVOP1, IBOVOP2</w:t>
            </w:r>
          </w:p>
        </w:tc>
        <w:tc>
          <w:tcPr>
            <w:tcW w:w="6051" w:type="dxa"/>
          </w:tcPr>
          <w:p w14:paraId="335A24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Outpatient/Events Report.</w:t>
            </w:r>
          </w:p>
        </w:tc>
      </w:tr>
      <w:tr w:rsidR="0064315F" w:rsidRPr="0002501E" w14:paraId="335A244D" w14:textId="77777777" w:rsidTr="00827BDE">
        <w:trPr>
          <w:cantSplit/>
        </w:trPr>
        <w:tc>
          <w:tcPr>
            <w:tcW w:w="3299" w:type="dxa"/>
          </w:tcPr>
          <w:p w14:paraId="335A244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option driver.</w:t>
            </w:r>
          </w:p>
        </w:tc>
      </w:tr>
      <w:tr w:rsidR="0064315F" w:rsidRPr="0002501E" w14:paraId="335A2451" w14:textId="77777777" w:rsidTr="00827BDE">
        <w:trPr>
          <w:cantSplit/>
        </w:trPr>
        <w:tc>
          <w:tcPr>
            <w:tcW w:w="3299" w:type="dxa"/>
          </w:tcPr>
          <w:p w14:paraId="335A244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Reformats data in ^</w:t>
            </w:r>
            <w:proofErr w:type="gramStart"/>
            <w:r w:rsidRPr="00D1302C">
              <w:rPr>
                <w:rFonts w:ascii="Times New Roman" w:hAnsi="Times New Roman"/>
                <w:sz w:val="22"/>
                <w:szCs w:val="22"/>
              </w:rPr>
              <w:t>IBM(</w:t>
            </w:r>
            <w:proofErr w:type="gramEnd"/>
            <w:r w:rsidRPr="00D1302C">
              <w:rPr>
                <w:rFonts w:ascii="Times New Roman" w:hAnsi="Times New Roman"/>
                <w:sz w:val="22"/>
                <w:szCs w:val="22"/>
              </w:rPr>
              <w:t>361.1 for HIPA 5010 changes.</w:t>
            </w:r>
          </w:p>
        </w:tc>
      </w:tr>
      <w:tr w:rsidR="0064315F" w:rsidRPr="0002501E" w14:paraId="335A2454" w14:textId="77777777" w:rsidTr="00827BDE">
        <w:trPr>
          <w:cantSplit/>
        </w:trPr>
        <w:tc>
          <w:tcPr>
            <w:tcW w:w="3299" w:type="dxa"/>
          </w:tcPr>
          <w:p w14:paraId="335A24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Archive billing data.</w:t>
            </w:r>
          </w:p>
        </w:tc>
      </w:tr>
      <w:tr w:rsidR="0064315F" w:rsidRPr="0002501E" w14:paraId="335A2457" w14:textId="77777777" w:rsidTr="00827BDE">
        <w:trPr>
          <w:cantSplit/>
        </w:trPr>
        <w:tc>
          <w:tcPr>
            <w:tcW w:w="3299" w:type="dxa"/>
          </w:tcPr>
          <w:p w14:paraId="335A24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64315F" w:rsidRPr="0002501E" w14:paraId="335A245A" w14:textId="77777777" w:rsidTr="00827BDE">
        <w:trPr>
          <w:cantSplit/>
        </w:trPr>
        <w:tc>
          <w:tcPr>
            <w:tcW w:w="3299" w:type="dxa"/>
          </w:tcPr>
          <w:p w14:paraId="335A24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64315F" w:rsidRPr="0002501E" w14:paraId="335A245D" w14:textId="77777777" w:rsidTr="00827BDE">
        <w:trPr>
          <w:cantSplit/>
        </w:trPr>
        <w:tc>
          <w:tcPr>
            <w:tcW w:w="3299" w:type="dxa"/>
          </w:tcPr>
          <w:p w14:paraId="335A24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64315F" w:rsidRPr="0002501E" w14:paraId="335A2460" w14:textId="77777777" w:rsidTr="00827BDE">
        <w:trPr>
          <w:cantSplit/>
        </w:trPr>
        <w:tc>
          <w:tcPr>
            <w:tcW w:w="3299" w:type="dxa"/>
          </w:tcPr>
          <w:p w14:paraId="335A24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64315F" w:rsidRPr="0002501E" w14:paraId="335A2463" w14:textId="77777777" w:rsidTr="00827BDE">
        <w:trPr>
          <w:cantSplit/>
        </w:trPr>
        <w:tc>
          <w:tcPr>
            <w:tcW w:w="3299" w:type="dxa"/>
          </w:tcPr>
          <w:p w14:paraId="335A24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purge billing data.</w:t>
            </w:r>
          </w:p>
        </w:tc>
      </w:tr>
      <w:tr w:rsidR="0064315F" w:rsidRPr="0002501E" w14:paraId="335A2466" w14:textId="77777777" w:rsidTr="00827BDE">
        <w:trPr>
          <w:cantSplit/>
        </w:trPr>
        <w:tc>
          <w:tcPr>
            <w:tcW w:w="3299" w:type="dxa"/>
          </w:tcPr>
          <w:p w14:paraId="335A24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general utilities.</w:t>
            </w:r>
          </w:p>
        </w:tc>
      </w:tr>
      <w:tr w:rsidR="0064315F" w:rsidRPr="0002501E" w14:paraId="335A2469" w14:textId="77777777" w:rsidTr="00827BDE">
        <w:trPr>
          <w:cantSplit/>
        </w:trPr>
        <w:tc>
          <w:tcPr>
            <w:tcW w:w="3299" w:type="dxa"/>
          </w:tcPr>
          <w:p w14:paraId="335A24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64315F" w:rsidRPr="0002501E" w14:paraId="335A246C" w14:textId="77777777" w:rsidTr="00827BDE">
        <w:trPr>
          <w:cantSplit/>
        </w:trPr>
        <w:tc>
          <w:tcPr>
            <w:tcW w:w="3299" w:type="dxa"/>
          </w:tcPr>
          <w:p w14:paraId="335A24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64315F" w:rsidRPr="0002501E" w14:paraId="335A246F" w14:textId="77777777" w:rsidTr="00827BDE">
        <w:trPr>
          <w:cantSplit/>
        </w:trPr>
        <w:tc>
          <w:tcPr>
            <w:tcW w:w="3299" w:type="dxa"/>
          </w:tcPr>
          <w:p w14:paraId="335A24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UM ROLLUP - IBT DATA EXTRACTS</w:t>
            </w:r>
          </w:p>
        </w:tc>
      </w:tr>
      <w:tr w:rsidR="0064315F" w:rsidRPr="0002501E" w14:paraId="335A2472" w14:textId="77777777" w:rsidTr="00827BDE">
        <w:trPr>
          <w:cantSplit/>
        </w:trPr>
        <w:tc>
          <w:tcPr>
            <w:tcW w:w="3299" w:type="dxa"/>
          </w:tcPr>
          <w:p w14:paraId="335A24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64315F" w:rsidRPr="0002501E" w14:paraId="335A2475" w14:textId="77777777" w:rsidTr="00827BDE">
        <w:trPr>
          <w:cantSplit/>
        </w:trPr>
        <w:tc>
          <w:tcPr>
            <w:tcW w:w="3299" w:type="dxa"/>
          </w:tcPr>
          <w:p w14:paraId="335A24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 EXTRACT DATA</w:t>
            </w:r>
          </w:p>
        </w:tc>
      </w:tr>
      <w:tr w:rsidR="0064315F" w:rsidRPr="0002501E" w14:paraId="335A2478" w14:textId="77777777" w:rsidTr="00827BDE">
        <w:trPr>
          <w:cantSplit/>
        </w:trPr>
        <w:tc>
          <w:tcPr>
            <w:tcW w:w="3299" w:type="dxa"/>
          </w:tcPr>
          <w:p w14:paraId="335A24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UM ROLLUP - CHECK INFO. IN </w:t>
            </w:r>
            <w:proofErr w:type="gramStart"/>
            <w:r w:rsidRPr="00DD113A">
              <w:rPr>
                <w:rFonts w:ascii="Times New Roman" w:hAnsi="Times New Roman"/>
                <w:sz w:val="22"/>
                <w:szCs w:val="22"/>
              </w:rPr>
              <w:t>IB(</w:t>
            </w:r>
            <w:proofErr w:type="gramEnd"/>
            <w:r w:rsidRPr="00DD113A">
              <w:rPr>
                <w:rFonts w:ascii="Times New Roman" w:hAnsi="Times New Roman"/>
                <w:sz w:val="22"/>
                <w:szCs w:val="22"/>
              </w:rPr>
              <w:t>array)</w:t>
            </w:r>
          </w:p>
        </w:tc>
      </w:tr>
      <w:tr w:rsidR="0064315F" w:rsidRPr="0002501E" w14:paraId="335A247B" w14:textId="77777777" w:rsidTr="00827BDE">
        <w:trPr>
          <w:cantSplit/>
        </w:trPr>
        <w:tc>
          <w:tcPr>
            <w:tcW w:w="3299" w:type="dxa"/>
          </w:tcPr>
          <w:p w14:paraId="335A24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7E" w14:textId="77777777" w:rsidTr="00827BDE">
        <w:trPr>
          <w:cantSplit/>
        </w:trPr>
        <w:tc>
          <w:tcPr>
            <w:tcW w:w="3299" w:type="dxa"/>
          </w:tcPr>
          <w:p w14:paraId="335A24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81" w14:textId="77777777" w:rsidTr="00827BDE">
        <w:trPr>
          <w:cantSplit/>
        </w:trPr>
        <w:tc>
          <w:tcPr>
            <w:tcW w:w="3299" w:type="dxa"/>
          </w:tcPr>
          <w:p w14:paraId="335A24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w:t>
            </w:r>
          </w:p>
        </w:tc>
        <w:tc>
          <w:tcPr>
            <w:tcW w:w="6051" w:type="dxa"/>
          </w:tcPr>
          <w:p w14:paraId="335A24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4" w14:textId="77777777" w:rsidTr="00827BDE">
        <w:trPr>
          <w:cantSplit/>
        </w:trPr>
        <w:tc>
          <w:tcPr>
            <w:tcW w:w="3299" w:type="dxa"/>
          </w:tcPr>
          <w:p w14:paraId="335A24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7" w14:textId="77777777" w:rsidTr="00827BDE">
        <w:trPr>
          <w:cantSplit/>
        </w:trPr>
        <w:tc>
          <w:tcPr>
            <w:tcW w:w="3299" w:type="dxa"/>
          </w:tcPr>
          <w:p w14:paraId="335A24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64315F" w:rsidRPr="0002501E" w14:paraId="335A248A" w14:textId="77777777" w:rsidTr="00827BDE">
        <w:trPr>
          <w:cantSplit/>
        </w:trPr>
        <w:tc>
          <w:tcPr>
            <w:tcW w:w="3299" w:type="dxa"/>
          </w:tcPr>
          <w:p w14:paraId="335A24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DOWNLOAD</w:t>
            </w:r>
          </w:p>
        </w:tc>
      </w:tr>
      <w:tr w:rsidR="0064315F" w:rsidRPr="0002501E" w14:paraId="335A248D" w14:textId="77777777" w:rsidTr="00827BDE">
        <w:trPr>
          <w:cantSplit/>
        </w:trPr>
        <w:tc>
          <w:tcPr>
            <w:tcW w:w="3299" w:type="dxa"/>
          </w:tcPr>
          <w:p w14:paraId="335A24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90" w14:textId="77777777" w:rsidTr="00827BDE">
        <w:trPr>
          <w:cantSplit/>
        </w:trPr>
        <w:tc>
          <w:tcPr>
            <w:tcW w:w="3299" w:type="dxa"/>
          </w:tcPr>
          <w:p w14:paraId="335A24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93" w14:textId="77777777" w:rsidTr="00827BDE">
        <w:trPr>
          <w:cantSplit/>
        </w:trPr>
        <w:tc>
          <w:tcPr>
            <w:tcW w:w="3299" w:type="dxa"/>
          </w:tcPr>
          <w:p w14:paraId="335A24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6" w14:textId="77777777" w:rsidTr="00827BDE">
        <w:trPr>
          <w:cantSplit/>
        </w:trPr>
        <w:tc>
          <w:tcPr>
            <w:tcW w:w="3299" w:type="dxa"/>
          </w:tcPr>
          <w:p w14:paraId="335A24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9" w14:textId="77777777" w:rsidTr="00827BDE">
        <w:trPr>
          <w:cantSplit/>
        </w:trPr>
        <w:tc>
          <w:tcPr>
            <w:tcW w:w="3299" w:type="dxa"/>
          </w:tcPr>
          <w:p w14:paraId="335A24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FILE/EDIT CHECK ORDER</w:t>
            </w:r>
          </w:p>
        </w:tc>
      </w:tr>
      <w:tr w:rsidR="0064315F" w:rsidRPr="0002501E" w14:paraId="335A249C" w14:textId="77777777" w:rsidTr="00827BDE">
        <w:trPr>
          <w:cantSplit/>
        </w:trPr>
        <w:tc>
          <w:tcPr>
            <w:tcW w:w="3299" w:type="dxa"/>
          </w:tcPr>
          <w:p w14:paraId="335A24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PATIENTS QUALIFY/MISSING INFO LIST</w:t>
            </w:r>
          </w:p>
        </w:tc>
      </w:tr>
      <w:tr w:rsidR="0064315F" w:rsidRPr="0002501E" w14:paraId="335A249F" w14:textId="77777777" w:rsidTr="00827BDE">
        <w:trPr>
          <w:cantSplit/>
        </w:trPr>
        <w:tc>
          <w:tcPr>
            <w:tcW w:w="3299" w:type="dxa"/>
          </w:tcPr>
          <w:p w14:paraId="335A24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PATIENTS QUALIFY/MISSING INFO LIST</w:t>
            </w:r>
          </w:p>
        </w:tc>
      </w:tr>
      <w:tr w:rsidR="0064315F" w:rsidRPr="0002501E" w14:paraId="335A24A2" w14:textId="77777777" w:rsidTr="00827BDE">
        <w:trPr>
          <w:cantSplit/>
        </w:trPr>
        <w:tc>
          <w:tcPr>
            <w:tcW w:w="3299" w:type="dxa"/>
          </w:tcPr>
          <w:p w14:paraId="335A24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IBQLPL2</w:t>
            </w:r>
          </w:p>
        </w:tc>
        <w:tc>
          <w:tcPr>
            <w:tcW w:w="6051" w:type="dxa"/>
          </w:tcPr>
          <w:p w14:paraId="335A24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PRINT PATIENTS QUALIFY/MISSING LIST</w:t>
            </w:r>
          </w:p>
        </w:tc>
      </w:tr>
      <w:tr w:rsidR="0064315F" w:rsidRPr="0002501E" w14:paraId="335A24A5" w14:textId="77777777" w:rsidTr="00827BDE">
        <w:trPr>
          <w:cantSplit/>
        </w:trPr>
        <w:tc>
          <w:tcPr>
            <w:tcW w:w="3299" w:type="dxa"/>
          </w:tcPr>
          <w:p w14:paraId="335A24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64315F" w:rsidRPr="0002501E" w14:paraId="335A24A8" w14:textId="77777777" w:rsidTr="00827BDE">
        <w:trPr>
          <w:cantSplit/>
        </w:trPr>
        <w:tc>
          <w:tcPr>
            <w:tcW w:w="3299" w:type="dxa"/>
          </w:tcPr>
          <w:p w14:paraId="335A24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CREATE IBQ ROLLUP MAILGROUP POST INT</w:t>
            </w:r>
          </w:p>
        </w:tc>
      </w:tr>
      <w:tr w:rsidR="0064315F" w:rsidRPr="0002501E" w14:paraId="335A24AB" w14:textId="77777777" w:rsidTr="00827BDE">
        <w:trPr>
          <w:cantSplit/>
        </w:trPr>
        <w:tc>
          <w:tcPr>
            <w:tcW w:w="3299" w:type="dxa"/>
          </w:tcPr>
          <w:p w14:paraId="335A24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 INIT</w:t>
            </w:r>
          </w:p>
        </w:tc>
      </w:tr>
      <w:tr w:rsidR="0064315F" w:rsidRPr="0002501E" w14:paraId="335A24AE" w14:textId="77777777" w:rsidTr="00827BDE">
        <w:trPr>
          <w:cantSplit/>
        </w:trPr>
        <w:tc>
          <w:tcPr>
            <w:tcW w:w="3299" w:type="dxa"/>
          </w:tcPr>
          <w:p w14:paraId="335A24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PURGE UMR FILE AFTER ROLLUP</w:t>
            </w:r>
          </w:p>
        </w:tc>
      </w:tr>
      <w:tr w:rsidR="0064315F" w:rsidRPr="0002501E" w14:paraId="335A24B1" w14:textId="77777777" w:rsidTr="00827BDE">
        <w:trPr>
          <w:cantSplit/>
        </w:trPr>
        <w:tc>
          <w:tcPr>
            <w:tcW w:w="3299" w:type="dxa"/>
          </w:tcPr>
          <w:p w14:paraId="335A24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64315F" w:rsidRPr="0002501E" w14:paraId="335A24B4" w14:textId="77777777" w:rsidTr="00827BDE">
        <w:trPr>
          <w:cantSplit/>
        </w:trPr>
        <w:tc>
          <w:tcPr>
            <w:tcW w:w="3299" w:type="dxa"/>
          </w:tcPr>
          <w:p w14:paraId="335A24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7" w14:textId="77777777" w:rsidTr="00827BDE">
        <w:trPr>
          <w:cantSplit/>
        </w:trPr>
        <w:tc>
          <w:tcPr>
            <w:tcW w:w="3299" w:type="dxa"/>
          </w:tcPr>
          <w:p w14:paraId="335A24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IBQLR1B</w:t>
            </w:r>
          </w:p>
        </w:tc>
        <w:tc>
          <w:tcPr>
            <w:tcW w:w="6051" w:type="dxa"/>
          </w:tcPr>
          <w:p w14:paraId="335A24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A" w14:textId="77777777" w:rsidTr="00827BDE">
        <w:trPr>
          <w:cantSplit/>
        </w:trPr>
        <w:tc>
          <w:tcPr>
            <w:tcW w:w="3299" w:type="dxa"/>
          </w:tcPr>
          <w:p w14:paraId="335A24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BD" w14:textId="77777777" w:rsidTr="00827BDE">
        <w:trPr>
          <w:cantSplit/>
        </w:trPr>
        <w:tc>
          <w:tcPr>
            <w:tcW w:w="3299" w:type="dxa"/>
          </w:tcPr>
          <w:p w14:paraId="335A24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C0" w14:textId="77777777" w:rsidTr="00827BDE">
        <w:trPr>
          <w:cantSplit/>
        </w:trPr>
        <w:tc>
          <w:tcPr>
            <w:tcW w:w="3299" w:type="dxa"/>
          </w:tcPr>
          <w:p w14:paraId="335A24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PATIENT/PROVIDER REVIEW REPORT</w:t>
            </w:r>
          </w:p>
        </w:tc>
      </w:tr>
      <w:tr w:rsidR="0064315F" w:rsidRPr="0002501E" w14:paraId="335A24C3" w14:textId="77777777" w:rsidTr="00827BDE">
        <w:trPr>
          <w:cantSplit/>
        </w:trPr>
        <w:tc>
          <w:tcPr>
            <w:tcW w:w="3299" w:type="dxa"/>
          </w:tcPr>
          <w:p w14:paraId="335A24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REPORT</w:t>
            </w:r>
          </w:p>
        </w:tc>
      </w:tr>
      <w:tr w:rsidR="0064315F" w:rsidRPr="0002501E" w14:paraId="335A24C6" w14:textId="77777777" w:rsidTr="00827BDE">
        <w:trPr>
          <w:cantSplit/>
        </w:trPr>
        <w:tc>
          <w:tcPr>
            <w:tcW w:w="3299" w:type="dxa"/>
          </w:tcPr>
          <w:p w14:paraId="335A24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9" w14:textId="77777777" w:rsidTr="00827BDE">
        <w:trPr>
          <w:cantSplit/>
        </w:trPr>
        <w:tc>
          <w:tcPr>
            <w:tcW w:w="3299" w:type="dxa"/>
          </w:tcPr>
          <w:p w14:paraId="335A24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IBQLR4A</w:t>
            </w:r>
          </w:p>
        </w:tc>
        <w:tc>
          <w:tcPr>
            <w:tcW w:w="6051" w:type="dxa"/>
          </w:tcPr>
          <w:p w14:paraId="335A24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C" w14:textId="77777777" w:rsidTr="00827BDE">
        <w:trPr>
          <w:cantSplit/>
        </w:trPr>
        <w:tc>
          <w:tcPr>
            <w:tcW w:w="3299" w:type="dxa"/>
          </w:tcPr>
          <w:p w14:paraId="335A24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64315F" w:rsidRPr="0002501E" w14:paraId="335A24CF" w14:textId="77777777" w:rsidTr="00827BDE">
        <w:trPr>
          <w:cantSplit/>
        </w:trPr>
        <w:tc>
          <w:tcPr>
            <w:tcW w:w="3299" w:type="dxa"/>
          </w:tcPr>
          <w:p w14:paraId="335A24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DATA</w:t>
            </w:r>
          </w:p>
        </w:tc>
      </w:tr>
      <w:tr w:rsidR="0064315F" w:rsidRPr="0002501E" w14:paraId="335A24D2" w14:textId="77777777" w:rsidTr="00827BDE">
        <w:trPr>
          <w:cantSplit/>
        </w:trPr>
        <w:tc>
          <w:tcPr>
            <w:tcW w:w="3299" w:type="dxa"/>
          </w:tcPr>
          <w:p w14:paraId="335A24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5" w14:textId="77777777" w:rsidTr="00827BDE">
        <w:trPr>
          <w:cantSplit/>
        </w:trPr>
        <w:tc>
          <w:tcPr>
            <w:tcW w:w="3299" w:type="dxa"/>
          </w:tcPr>
          <w:p w14:paraId="335A24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8" w14:textId="77777777" w:rsidTr="00827BDE">
        <w:trPr>
          <w:cantSplit/>
        </w:trPr>
        <w:tc>
          <w:tcPr>
            <w:tcW w:w="3299" w:type="dxa"/>
          </w:tcPr>
          <w:p w14:paraId="335A24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INITIALIZATION ROUTINE FOR PATCH IBQ*1*1</w:t>
            </w:r>
          </w:p>
        </w:tc>
      </w:tr>
      <w:tr w:rsidR="0064315F" w:rsidRPr="0002501E" w14:paraId="335A24DB" w14:textId="77777777" w:rsidTr="00827BDE">
        <w:trPr>
          <w:cantSplit/>
        </w:trPr>
        <w:tc>
          <w:tcPr>
            <w:tcW w:w="3299" w:type="dxa"/>
          </w:tcPr>
          <w:p w14:paraId="335A24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POST-INITIALIZATION FOR PATCH IBQ*1*1</w:t>
            </w:r>
          </w:p>
        </w:tc>
      </w:tr>
      <w:tr w:rsidR="0064315F" w:rsidRPr="0002501E" w14:paraId="335A24DE" w14:textId="77777777" w:rsidTr="00827BDE">
        <w:trPr>
          <w:cantSplit/>
        </w:trPr>
        <w:tc>
          <w:tcPr>
            <w:tcW w:w="3299" w:type="dxa"/>
          </w:tcPr>
          <w:p w14:paraId="335A24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64315F" w:rsidRPr="0002501E" w14:paraId="335A24E1" w14:textId="77777777" w:rsidTr="00827BDE">
        <w:trPr>
          <w:cantSplit/>
        </w:trPr>
        <w:tc>
          <w:tcPr>
            <w:tcW w:w="3299" w:type="dxa"/>
          </w:tcPr>
          <w:p w14:paraId="335A24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64315F" w:rsidRPr="0002501E" w14:paraId="335A24E4" w14:textId="77777777" w:rsidTr="00827BDE">
        <w:trPr>
          <w:cantSplit/>
        </w:trPr>
        <w:tc>
          <w:tcPr>
            <w:tcW w:w="3299" w:type="dxa"/>
          </w:tcPr>
          <w:p w14:paraId="335A24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64315F" w:rsidRPr="0002501E" w14:paraId="335A24E7" w14:textId="77777777" w:rsidTr="00827BDE">
        <w:trPr>
          <w:cantSplit/>
        </w:trPr>
        <w:tc>
          <w:tcPr>
            <w:tcW w:w="3299" w:type="dxa"/>
          </w:tcPr>
          <w:p w14:paraId="335A24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64315F" w:rsidRPr="0002501E" w14:paraId="335A24EA" w14:textId="77777777" w:rsidTr="00827BDE">
        <w:trPr>
          <w:cantSplit/>
        </w:trPr>
        <w:tc>
          <w:tcPr>
            <w:tcW w:w="3299" w:type="dxa"/>
          </w:tcPr>
          <w:p w14:paraId="335A24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64315F" w:rsidRPr="0002501E" w14:paraId="335A24ED" w14:textId="77777777" w:rsidTr="00827BDE">
        <w:trPr>
          <w:cantSplit/>
        </w:trPr>
        <w:tc>
          <w:tcPr>
            <w:tcW w:w="3299" w:type="dxa"/>
          </w:tcPr>
          <w:p w14:paraId="335A24EB"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Messages</w:t>
            </w:r>
          </w:p>
        </w:tc>
      </w:tr>
      <w:tr w:rsidR="0064315F" w:rsidRPr="0002501E" w14:paraId="335A24F0" w14:textId="77777777" w:rsidTr="00827BDE">
        <w:trPr>
          <w:cantSplit/>
        </w:trPr>
        <w:tc>
          <w:tcPr>
            <w:tcW w:w="3299" w:type="dxa"/>
          </w:tcPr>
          <w:p w14:paraId="335A24EE"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64315F" w:rsidRPr="0002501E" w14:paraId="335A24F3" w14:textId="77777777" w:rsidTr="00827BDE">
        <w:trPr>
          <w:cantSplit/>
        </w:trPr>
        <w:tc>
          <w:tcPr>
            <w:tcW w:w="3299" w:type="dxa"/>
          </w:tcPr>
          <w:p w14:paraId="335A24F1"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Incoming HL7 messages</w:t>
            </w:r>
          </w:p>
        </w:tc>
      </w:tr>
      <w:tr w:rsidR="0064315F" w:rsidRPr="0002501E" w14:paraId="335A24F6" w14:textId="77777777" w:rsidTr="00827BDE">
        <w:trPr>
          <w:cantSplit/>
        </w:trPr>
        <w:tc>
          <w:tcPr>
            <w:tcW w:w="3299" w:type="dxa"/>
          </w:tcPr>
          <w:p w14:paraId="335A24F4"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Utilities</w:t>
            </w:r>
          </w:p>
        </w:tc>
      </w:tr>
      <w:tr w:rsidR="0064315F" w:rsidRPr="0002501E" w14:paraId="335A24F9" w14:textId="77777777" w:rsidTr="00827BDE">
        <w:trPr>
          <w:cantSplit/>
        </w:trPr>
        <w:tc>
          <w:tcPr>
            <w:tcW w:w="3299" w:type="dxa"/>
          </w:tcPr>
          <w:p w14:paraId="335A24F7"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4FC" w14:textId="77777777" w:rsidTr="00827BDE">
        <w:trPr>
          <w:cantSplit/>
        </w:trPr>
        <w:tc>
          <w:tcPr>
            <w:tcW w:w="3299" w:type="dxa"/>
          </w:tcPr>
          <w:p w14:paraId="335A24FA"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w:t>
            </w:r>
          </w:p>
        </w:tc>
        <w:tc>
          <w:tcPr>
            <w:tcW w:w="6051" w:type="dxa"/>
          </w:tcPr>
          <w:p w14:paraId="335A24FB"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 xml:space="preserve">est </w:t>
            </w:r>
            <w:proofErr w:type="gramStart"/>
            <w:r>
              <w:rPr>
                <w:rFonts w:ascii="Times New Roman" w:hAnsi="Times New Roman"/>
                <w:sz w:val="22"/>
                <w:szCs w:val="22"/>
              </w:rPr>
              <w:t>For</w:t>
            </w:r>
            <w:proofErr w:type="gramEnd"/>
            <w:r>
              <w:rPr>
                <w:rFonts w:ascii="Times New Roman" w:hAnsi="Times New Roman"/>
                <w:sz w:val="22"/>
                <w:szCs w:val="22"/>
              </w:rPr>
              <w:t xml:space="preserve"> Additional Information</w:t>
            </w:r>
            <w:r w:rsidRPr="00AF2190">
              <w:rPr>
                <w:rFonts w:ascii="Times New Roman" w:hAnsi="Times New Roman"/>
                <w:sz w:val="22"/>
                <w:szCs w:val="22"/>
              </w:rPr>
              <w:t xml:space="preserve"> (RFAI) SCREEN</w:t>
            </w:r>
          </w:p>
        </w:tc>
      </w:tr>
      <w:tr w:rsidR="0064315F" w:rsidRPr="0002501E" w14:paraId="335A24FF" w14:textId="77777777" w:rsidTr="00827BDE">
        <w:trPr>
          <w:cantSplit/>
        </w:trPr>
        <w:tc>
          <w:tcPr>
            <w:tcW w:w="3299" w:type="dxa"/>
          </w:tcPr>
          <w:p w14:paraId="335A24FD"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502" w14:textId="77777777" w:rsidTr="00827BDE">
        <w:trPr>
          <w:cantSplit/>
        </w:trPr>
        <w:tc>
          <w:tcPr>
            <w:tcW w:w="3299" w:type="dxa"/>
          </w:tcPr>
          <w:p w14:paraId="335A2500"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 xml:space="preserve">LIST OF Request </w:t>
            </w:r>
            <w:proofErr w:type="gramStart"/>
            <w:r w:rsidRPr="00AF2190">
              <w:rPr>
                <w:rFonts w:ascii="Times New Roman" w:hAnsi="Times New Roman"/>
                <w:sz w:val="22"/>
                <w:szCs w:val="22"/>
              </w:rPr>
              <w:t>For</w:t>
            </w:r>
            <w:proofErr w:type="gramEnd"/>
            <w:r w:rsidRPr="00AF2190">
              <w:rPr>
                <w:rFonts w:ascii="Times New Roman" w:hAnsi="Times New Roman"/>
                <w:sz w:val="22"/>
                <w:szCs w:val="22"/>
              </w:rPr>
              <w:t xml:space="preserve"> Additional Information (RFAI) SCREEN</w:t>
            </w:r>
          </w:p>
        </w:tc>
      </w:tr>
      <w:tr w:rsidR="0064315F" w:rsidRPr="0002501E" w14:paraId="335A2505" w14:textId="77777777" w:rsidTr="00827BDE">
        <w:trPr>
          <w:cantSplit/>
        </w:trPr>
        <w:tc>
          <w:tcPr>
            <w:tcW w:w="3299" w:type="dxa"/>
          </w:tcPr>
          <w:p w14:paraId="335A25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64315F" w:rsidRPr="0002501E" w14:paraId="335A2508" w14:textId="77777777" w:rsidTr="00827BDE">
        <w:trPr>
          <w:cantSplit/>
        </w:trPr>
        <w:tc>
          <w:tcPr>
            <w:tcW w:w="3299" w:type="dxa"/>
          </w:tcPr>
          <w:p w14:paraId="335A25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bill/claims info to Accounts Receivable.</w:t>
            </w:r>
          </w:p>
        </w:tc>
      </w:tr>
      <w:tr w:rsidR="0064315F" w:rsidRPr="0002501E" w14:paraId="335A250B" w14:textId="77777777" w:rsidTr="00827BDE">
        <w:trPr>
          <w:cantSplit/>
        </w:trPr>
        <w:tc>
          <w:tcPr>
            <w:tcW w:w="3299" w:type="dxa"/>
          </w:tcPr>
          <w:p w14:paraId="335A25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utility calls for IB/AR Extract.</w:t>
            </w:r>
          </w:p>
        </w:tc>
      </w:tr>
      <w:tr w:rsidR="0064315F" w:rsidRPr="0002501E" w14:paraId="335A250E" w14:textId="77777777" w:rsidTr="00827BDE">
        <w:trPr>
          <w:cantSplit/>
        </w:trPr>
        <w:tc>
          <w:tcPr>
            <w:tcW w:w="3299" w:type="dxa"/>
          </w:tcPr>
          <w:p w14:paraId="335A25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64315F" w:rsidRPr="0002501E" w14:paraId="335A2511" w14:textId="77777777" w:rsidTr="00827BDE">
        <w:trPr>
          <w:cantSplit/>
        </w:trPr>
        <w:tc>
          <w:tcPr>
            <w:tcW w:w="3299" w:type="dxa"/>
          </w:tcPr>
          <w:p w14:paraId="335A25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ASCD INTERFACE UTILITIES</w:t>
            </w:r>
          </w:p>
        </w:tc>
      </w:tr>
      <w:tr w:rsidR="0064315F" w:rsidRPr="0002501E" w14:paraId="335A2514" w14:textId="77777777" w:rsidTr="00827BDE">
        <w:trPr>
          <w:cantSplit/>
        </w:trPr>
        <w:tc>
          <w:tcPr>
            <w:tcW w:w="3299" w:type="dxa"/>
          </w:tcPr>
          <w:p w14:paraId="335A25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64315F" w:rsidRPr="0002501E" w14:paraId="335A2517" w14:textId="77777777" w:rsidTr="00827BDE">
        <w:trPr>
          <w:cantSplit/>
        </w:trPr>
        <w:tc>
          <w:tcPr>
            <w:tcW w:w="3299" w:type="dxa"/>
          </w:tcPr>
          <w:p w14:paraId="335A25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PHARMACY API CALLS</w:t>
            </w:r>
          </w:p>
        </w:tc>
      </w:tr>
      <w:tr w:rsidR="0064315F" w:rsidRPr="0002501E" w14:paraId="335A251A" w14:textId="77777777" w:rsidTr="00827BDE">
        <w:trPr>
          <w:cantSplit/>
        </w:trPr>
        <w:tc>
          <w:tcPr>
            <w:tcW w:w="3299" w:type="dxa"/>
          </w:tcPr>
          <w:p w14:paraId="335A25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BP/BDM - PHARMACY API CALLS</w:t>
            </w:r>
          </w:p>
        </w:tc>
      </w:tr>
      <w:tr w:rsidR="0064315F" w:rsidRPr="0002501E" w14:paraId="335A251D" w14:textId="77777777" w:rsidTr="00827BDE">
        <w:trPr>
          <w:cantSplit/>
        </w:trPr>
        <w:tc>
          <w:tcPr>
            <w:tcW w:w="3299" w:type="dxa"/>
          </w:tcPr>
          <w:p w14:paraId="335A25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IBSDU</w:t>
            </w:r>
          </w:p>
        </w:tc>
        <w:tc>
          <w:tcPr>
            <w:tcW w:w="6051" w:type="dxa"/>
          </w:tcPr>
          <w:p w14:paraId="335A25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ACRP API UTILITIES</w:t>
            </w:r>
          </w:p>
        </w:tc>
      </w:tr>
      <w:tr w:rsidR="0064315F" w:rsidRPr="0002501E" w14:paraId="335A2520" w14:textId="77777777" w:rsidTr="00827BDE">
        <w:trPr>
          <w:cantSplit/>
        </w:trPr>
        <w:tc>
          <w:tcPr>
            <w:tcW w:w="3299" w:type="dxa"/>
          </w:tcPr>
          <w:p w14:paraId="335A25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64315F" w:rsidRPr="0002501E" w14:paraId="335A2524" w14:textId="77777777" w:rsidTr="00827BDE">
        <w:trPr>
          <w:cantSplit/>
        </w:trPr>
        <w:tc>
          <w:tcPr>
            <w:tcW w:w="3299" w:type="dxa"/>
          </w:tcPr>
          <w:p w14:paraId="335A25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64315F" w:rsidRPr="0002501E" w14:paraId="335A2527" w14:textId="77777777" w:rsidTr="00827BDE">
        <w:trPr>
          <w:cantSplit/>
        </w:trPr>
        <w:tc>
          <w:tcPr>
            <w:tcW w:w="3299" w:type="dxa"/>
          </w:tcPr>
          <w:p w14:paraId="335A25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64315F" w:rsidRPr="0002501E" w14:paraId="335A252A" w14:textId="77777777" w:rsidTr="00827BDE">
        <w:trPr>
          <w:cantSplit/>
        </w:trPr>
        <w:tc>
          <w:tcPr>
            <w:tcW w:w="3299" w:type="dxa"/>
          </w:tcPr>
          <w:p w14:paraId="335A25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DENIED DAYS REPORT</w:t>
            </w:r>
          </w:p>
        </w:tc>
      </w:tr>
      <w:tr w:rsidR="0064315F" w:rsidRPr="0002501E" w14:paraId="335A252D" w14:textId="77777777" w:rsidTr="00827BDE">
        <w:trPr>
          <w:cantSplit/>
        </w:trPr>
        <w:tc>
          <w:tcPr>
            <w:tcW w:w="3299" w:type="dxa"/>
          </w:tcPr>
          <w:p w14:paraId="335A25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64315F" w:rsidRPr="0002501E" w14:paraId="335A2530" w14:textId="77777777" w:rsidTr="00827BDE">
        <w:trPr>
          <w:cantSplit/>
        </w:trPr>
        <w:tc>
          <w:tcPr>
            <w:tcW w:w="3299" w:type="dxa"/>
          </w:tcPr>
          <w:p w14:paraId="335A25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IBTOLR</w:t>
            </w:r>
          </w:p>
        </w:tc>
        <w:tc>
          <w:tcPr>
            <w:tcW w:w="6051" w:type="dxa"/>
          </w:tcPr>
          <w:p w14:paraId="335A25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64315F" w:rsidRPr="0002501E" w14:paraId="335A2533" w14:textId="77777777" w:rsidTr="00827BDE">
        <w:trPr>
          <w:cantSplit/>
        </w:trPr>
        <w:tc>
          <w:tcPr>
            <w:tcW w:w="3299" w:type="dxa"/>
          </w:tcPr>
          <w:p w14:paraId="335A25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64315F" w:rsidRPr="0002501E" w14:paraId="335A2536" w14:textId="77777777" w:rsidTr="00827BDE">
        <w:trPr>
          <w:cantSplit/>
        </w:trPr>
        <w:tc>
          <w:tcPr>
            <w:tcW w:w="3299" w:type="dxa"/>
          </w:tcPr>
          <w:p w14:paraId="335A25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64315F" w:rsidRPr="0002501E" w14:paraId="335A2539" w14:textId="77777777" w:rsidTr="00827BDE">
        <w:trPr>
          <w:cantSplit/>
        </w:trPr>
        <w:tc>
          <w:tcPr>
            <w:tcW w:w="3299" w:type="dxa"/>
          </w:tcPr>
          <w:p w14:paraId="335A25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IBTOSA</w:t>
            </w:r>
          </w:p>
        </w:tc>
        <w:tc>
          <w:tcPr>
            <w:tcW w:w="6051" w:type="dxa"/>
          </w:tcPr>
          <w:p w14:paraId="335A253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64315F" w:rsidRPr="0002501E" w14:paraId="335A253C" w14:textId="77777777" w:rsidTr="00827BDE">
        <w:trPr>
          <w:cantSplit/>
        </w:trPr>
        <w:tc>
          <w:tcPr>
            <w:tcW w:w="3299" w:type="dxa"/>
          </w:tcPr>
          <w:p w14:paraId="335A25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64315F" w:rsidRPr="0002501E" w14:paraId="335A253F" w14:textId="77777777" w:rsidTr="00827BDE">
        <w:trPr>
          <w:cantSplit/>
        </w:trPr>
        <w:tc>
          <w:tcPr>
            <w:tcW w:w="3299" w:type="dxa"/>
          </w:tcPr>
          <w:p w14:paraId="335A25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64315F" w:rsidRPr="0002501E" w14:paraId="335A2542" w14:textId="77777777" w:rsidTr="00827BDE">
        <w:trPr>
          <w:cantSplit/>
        </w:trPr>
        <w:tc>
          <w:tcPr>
            <w:tcW w:w="3299" w:type="dxa"/>
          </w:tcPr>
          <w:p w14:paraId="335A25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64315F" w:rsidRPr="0002501E" w14:paraId="335A2545" w14:textId="77777777" w:rsidTr="00827BDE">
        <w:trPr>
          <w:cantSplit/>
        </w:trPr>
        <w:tc>
          <w:tcPr>
            <w:tcW w:w="3299" w:type="dxa"/>
          </w:tcPr>
          <w:p w14:paraId="335A25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64315F" w:rsidRPr="0002501E" w14:paraId="335A2548" w14:textId="77777777" w:rsidTr="00827BDE">
        <w:trPr>
          <w:cantSplit/>
        </w:trPr>
        <w:tc>
          <w:tcPr>
            <w:tcW w:w="3299" w:type="dxa"/>
          </w:tcPr>
          <w:p w14:paraId="335A25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64315F" w:rsidRPr="0002501E" w14:paraId="335A254B" w14:textId="77777777" w:rsidTr="00827BDE">
        <w:trPr>
          <w:cantSplit/>
        </w:trPr>
        <w:tc>
          <w:tcPr>
            <w:tcW w:w="3299" w:type="dxa"/>
          </w:tcPr>
          <w:p w14:paraId="335A25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 IBTRC1, IBTRC</w:t>
            </w:r>
            <w:proofErr w:type="gramStart"/>
            <w:r w:rsidRPr="00DD113A">
              <w:rPr>
                <w:rFonts w:ascii="Times New Roman" w:hAnsi="Times New Roman"/>
                <w:sz w:val="22"/>
                <w:szCs w:val="22"/>
              </w:rPr>
              <w:t>2,  IBTRC</w:t>
            </w:r>
            <w:proofErr w:type="gramEnd"/>
            <w:r w:rsidRPr="00DD113A">
              <w:rPr>
                <w:rFonts w:ascii="Times New Roman" w:hAnsi="Times New Roman"/>
                <w:sz w:val="22"/>
                <w:szCs w:val="22"/>
              </w:rPr>
              <w:t>3, IBTRC4</w:t>
            </w:r>
          </w:p>
        </w:tc>
        <w:tc>
          <w:tcPr>
            <w:tcW w:w="6051" w:type="dxa"/>
          </w:tcPr>
          <w:p w14:paraId="335A254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64315F" w:rsidRPr="0002501E" w14:paraId="335A254E" w14:textId="77777777" w:rsidTr="00827BDE">
        <w:trPr>
          <w:cantSplit/>
        </w:trPr>
        <w:tc>
          <w:tcPr>
            <w:tcW w:w="3299" w:type="dxa"/>
          </w:tcPr>
          <w:p w14:paraId="335A25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64315F" w:rsidRPr="0002501E" w14:paraId="335A2551" w14:textId="77777777" w:rsidTr="00827BDE">
        <w:trPr>
          <w:cantSplit/>
        </w:trPr>
        <w:tc>
          <w:tcPr>
            <w:tcW w:w="3299" w:type="dxa"/>
          </w:tcPr>
          <w:p w14:paraId="335A25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64315F" w:rsidRPr="0002501E" w14:paraId="335A2554" w14:textId="77777777" w:rsidTr="00827BDE">
        <w:trPr>
          <w:cantSplit/>
        </w:trPr>
        <w:tc>
          <w:tcPr>
            <w:tcW w:w="3299" w:type="dxa"/>
          </w:tcPr>
          <w:p w14:paraId="335A25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64315F" w:rsidRPr="0002501E" w14:paraId="335A2557" w14:textId="77777777" w:rsidTr="00827BDE">
        <w:trPr>
          <w:cantSplit/>
        </w:trPr>
        <w:tc>
          <w:tcPr>
            <w:tcW w:w="3299" w:type="dxa"/>
          </w:tcPr>
          <w:p w14:paraId="335A25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 IBTRE0, IBTRE1, IBTRE2, IBTRE20, IBTRE3</w:t>
            </w:r>
          </w:p>
        </w:tc>
        <w:tc>
          <w:tcPr>
            <w:tcW w:w="6051" w:type="dxa"/>
          </w:tcPr>
          <w:p w14:paraId="335A255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64315F" w:rsidRPr="0002501E" w14:paraId="335A255A" w14:textId="77777777" w:rsidTr="00827BDE">
        <w:trPr>
          <w:cantSplit/>
        </w:trPr>
        <w:tc>
          <w:tcPr>
            <w:tcW w:w="3299" w:type="dxa"/>
          </w:tcPr>
          <w:p w14:paraId="335A25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64315F" w:rsidRPr="0002501E" w14:paraId="335A255D" w14:textId="77777777" w:rsidTr="00827BDE">
        <w:trPr>
          <w:cantSplit/>
        </w:trPr>
        <w:tc>
          <w:tcPr>
            <w:tcW w:w="3299" w:type="dxa"/>
          </w:tcPr>
          <w:p w14:paraId="335A25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64315F" w:rsidRPr="0002501E" w14:paraId="335A2560" w14:textId="77777777" w:rsidTr="00827BDE">
        <w:trPr>
          <w:cantSplit/>
        </w:trPr>
        <w:tc>
          <w:tcPr>
            <w:tcW w:w="3299" w:type="dxa"/>
          </w:tcPr>
          <w:p w14:paraId="335A25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64315F" w:rsidRPr="0002501E" w14:paraId="335A2563" w14:textId="77777777" w:rsidTr="00827BDE">
        <w:trPr>
          <w:cantSplit/>
        </w:trPr>
        <w:tc>
          <w:tcPr>
            <w:tcW w:w="3299" w:type="dxa"/>
          </w:tcPr>
          <w:p w14:paraId="335A25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64315F" w:rsidRPr="0002501E" w14:paraId="335A2566" w14:textId="77777777" w:rsidTr="00827BDE">
        <w:trPr>
          <w:cantSplit/>
        </w:trPr>
        <w:tc>
          <w:tcPr>
            <w:tcW w:w="3299" w:type="dxa"/>
          </w:tcPr>
          <w:p w14:paraId="335A2564" w14:textId="77777777" w:rsidR="0064315F" w:rsidRPr="0002501E" w:rsidRDefault="0064315F" w:rsidP="0064315F">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64315F" w:rsidRPr="0002501E" w:rsidRDefault="0064315F" w:rsidP="0064315F">
            <w:pPr>
              <w:rPr>
                <w:rFonts w:ascii="Times New Roman" w:hAnsi="Times New Roman"/>
                <w:sz w:val="22"/>
                <w:szCs w:val="22"/>
              </w:rPr>
            </w:pPr>
            <w:r>
              <w:rPr>
                <w:rFonts w:ascii="Times New Roman" w:hAnsi="Times New Roman"/>
                <w:sz w:val="22"/>
                <w:szCs w:val="22"/>
              </w:rPr>
              <w:t>Contains the main Entry Points for the HCSR Worklist.</w:t>
            </w:r>
          </w:p>
        </w:tc>
      </w:tr>
      <w:tr w:rsidR="0064315F" w14:paraId="335A2569" w14:textId="77777777" w:rsidTr="00827BDE">
        <w:trPr>
          <w:cantSplit/>
        </w:trPr>
        <w:tc>
          <w:tcPr>
            <w:tcW w:w="3299" w:type="dxa"/>
          </w:tcPr>
          <w:p w14:paraId="335A2567" w14:textId="77777777" w:rsidR="0064315F" w:rsidRDefault="0064315F" w:rsidP="0064315F">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C" w14:textId="77777777" w:rsidTr="00827BDE">
        <w:trPr>
          <w:cantSplit/>
        </w:trPr>
        <w:tc>
          <w:tcPr>
            <w:tcW w:w="3299" w:type="dxa"/>
          </w:tcPr>
          <w:p w14:paraId="335A256A" w14:textId="77777777" w:rsidR="0064315F" w:rsidRDefault="0064315F" w:rsidP="0064315F">
            <w:pPr>
              <w:rPr>
                <w:rFonts w:ascii="Times New Roman" w:hAnsi="Times New Roman"/>
                <w:sz w:val="22"/>
                <w:szCs w:val="22"/>
              </w:rPr>
            </w:pPr>
            <w:r>
              <w:rPr>
                <w:rFonts w:ascii="Times New Roman" w:hAnsi="Times New Roman"/>
                <w:sz w:val="22"/>
                <w:szCs w:val="22"/>
              </w:rPr>
              <w:lastRenderedPageBreak/>
              <w:t>IBTRH1B</w:t>
            </w:r>
          </w:p>
        </w:tc>
        <w:tc>
          <w:tcPr>
            <w:tcW w:w="6051" w:type="dxa"/>
          </w:tcPr>
          <w:p w14:paraId="335A256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F" w14:textId="77777777" w:rsidTr="00827BDE">
        <w:trPr>
          <w:cantSplit/>
        </w:trPr>
        <w:tc>
          <w:tcPr>
            <w:tcW w:w="3299" w:type="dxa"/>
          </w:tcPr>
          <w:p w14:paraId="335A256D" w14:textId="77777777" w:rsidR="0064315F" w:rsidRDefault="0064315F" w:rsidP="0064315F">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w:t>
            </w:r>
          </w:p>
        </w:tc>
      </w:tr>
      <w:tr w:rsidR="0064315F" w14:paraId="335A2572" w14:textId="77777777" w:rsidTr="00827BDE">
        <w:trPr>
          <w:cantSplit/>
        </w:trPr>
        <w:tc>
          <w:tcPr>
            <w:tcW w:w="3299" w:type="dxa"/>
          </w:tcPr>
          <w:p w14:paraId="335A2570" w14:textId="77777777" w:rsidR="0064315F" w:rsidRDefault="0064315F" w:rsidP="0064315F">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continued</w:t>
            </w:r>
          </w:p>
        </w:tc>
      </w:tr>
      <w:tr w:rsidR="0064315F" w14:paraId="335A2575" w14:textId="77777777" w:rsidTr="00827BDE">
        <w:trPr>
          <w:cantSplit/>
        </w:trPr>
        <w:tc>
          <w:tcPr>
            <w:tcW w:w="3299" w:type="dxa"/>
          </w:tcPr>
          <w:p w14:paraId="335A2573" w14:textId="77777777" w:rsidR="0064315F" w:rsidRDefault="0064315F" w:rsidP="0064315F">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 Send</w:t>
            </w:r>
          </w:p>
        </w:tc>
      </w:tr>
      <w:tr w:rsidR="0064315F" w14:paraId="335A2578" w14:textId="77777777" w:rsidTr="00827BDE">
        <w:trPr>
          <w:cantSplit/>
        </w:trPr>
        <w:tc>
          <w:tcPr>
            <w:tcW w:w="3299" w:type="dxa"/>
          </w:tcPr>
          <w:p w14:paraId="335A2576" w14:textId="77777777" w:rsidR="0064315F" w:rsidRDefault="0064315F" w:rsidP="0064315F">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w:t>
            </w:r>
          </w:p>
        </w:tc>
      </w:tr>
      <w:tr w:rsidR="0064315F" w14:paraId="335A257B" w14:textId="77777777" w:rsidTr="00827BDE">
        <w:trPr>
          <w:cantSplit/>
        </w:trPr>
        <w:tc>
          <w:tcPr>
            <w:tcW w:w="3299" w:type="dxa"/>
          </w:tcPr>
          <w:p w14:paraId="335A2579" w14:textId="77777777" w:rsidR="0064315F" w:rsidRDefault="0064315F" w:rsidP="0064315F">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7E" w14:textId="77777777" w:rsidTr="00827BDE">
        <w:trPr>
          <w:cantSplit/>
        </w:trPr>
        <w:tc>
          <w:tcPr>
            <w:tcW w:w="3299" w:type="dxa"/>
          </w:tcPr>
          <w:p w14:paraId="335A257C" w14:textId="77777777" w:rsidR="0064315F" w:rsidRDefault="0064315F" w:rsidP="0064315F">
            <w:pPr>
              <w:rPr>
                <w:rFonts w:ascii="Times New Roman" w:hAnsi="Times New Roman"/>
                <w:sz w:val="22"/>
                <w:szCs w:val="22"/>
              </w:rPr>
            </w:pPr>
            <w:r>
              <w:rPr>
                <w:rFonts w:ascii="Times New Roman" w:hAnsi="Times New Roman"/>
                <w:sz w:val="22"/>
                <w:szCs w:val="22"/>
              </w:rPr>
              <w:t>IBTRH3B</w:t>
            </w:r>
          </w:p>
        </w:tc>
        <w:tc>
          <w:tcPr>
            <w:tcW w:w="6051" w:type="dxa"/>
          </w:tcPr>
          <w:p w14:paraId="335A257D"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81" w14:textId="77777777" w:rsidTr="00827BDE">
        <w:trPr>
          <w:cantSplit/>
        </w:trPr>
        <w:tc>
          <w:tcPr>
            <w:tcW w:w="3299" w:type="dxa"/>
          </w:tcPr>
          <w:p w14:paraId="335A257F" w14:textId="77777777" w:rsidR="0064315F" w:rsidRDefault="0064315F" w:rsidP="0064315F">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64315F" w:rsidRDefault="0064315F" w:rsidP="0064315F">
            <w:pPr>
              <w:rPr>
                <w:rFonts w:ascii="Times New Roman" w:hAnsi="Times New Roman"/>
                <w:sz w:val="22"/>
                <w:szCs w:val="22"/>
              </w:rPr>
            </w:pPr>
            <w:r>
              <w:rPr>
                <w:rFonts w:ascii="Times New Roman" w:hAnsi="Times New Roman"/>
                <w:sz w:val="22"/>
                <w:szCs w:val="22"/>
              </w:rPr>
              <w:t>HCSR Response Worklist</w:t>
            </w:r>
          </w:p>
        </w:tc>
      </w:tr>
      <w:tr w:rsidR="0064315F" w14:paraId="335A2584" w14:textId="77777777" w:rsidTr="00827BDE">
        <w:trPr>
          <w:cantSplit/>
        </w:trPr>
        <w:tc>
          <w:tcPr>
            <w:tcW w:w="3299" w:type="dxa"/>
          </w:tcPr>
          <w:p w14:paraId="335A2582" w14:textId="77777777" w:rsidR="0064315F" w:rsidRDefault="0064315F" w:rsidP="0064315F">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64315F" w:rsidRDefault="0064315F" w:rsidP="0064315F">
            <w:pPr>
              <w:rPr>
                <w:rFonts w:ascii="Times New Roman" w:hAnsi="Times New Roman"/>
                <w:sz w:val="22"/>
                <w:szCs w:val="22"/>
              </w:rPr>
            </w:pPr>
            <w:r>
              <w:rPr>
                <w:rFonts w:ascii="Times New Roman" w:hAnsi="Times New Roman"/>
                <w:sz w:val="22"/>
                <w:szCs w:val="22"/>
              </w:rPr>
              <w:t>HCSR Create 278 Request</w:t>
            </w:r>
          </w:p>
        </w:tc>
      </w:tr>
      <w:tr w:rsidR="0064315F" w14:paraId="335A2587" w14:textId="77777777" w:rsidTr="00827BDE">
        <w:trPr>
          <w:cantSplit/>
        </w:trPr>
        <w:tc>
          <w:tcPr>
            <w:tcW w:w="3299" w:type="dxa"/>
          </w:tcPr>
          <w:p w14:paraId="335A2585" w14:textId="77777777" w:rsidR="0064315F" w:rsidRDefault="0064315F" w:rsidP="0064315F">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A" w14:textId="77777777" w:rsidTr="00827BDE">
        <w:trPr>
          <w:cantSplit/>
        </w:trPr>
        <w:tc>
          <w:tcPr>
            <w:tcW w:w="3299" w:type="dxa"/>
          </w:tcPr>
          <w:p w14:paraId="335A2588" w14:textId="77777777" w:rsidR="0064315F" w:rsidRDefault="0064315F" w:rsidP="0064315F">
            <w:pPr>
              <w:rPr>
                <w:rFonts w:ascii="Times New Roman" w:hAnsi="Times New Roman"/>
                <w:sz w:val="22"/>
                <w:szCs w:val="22"/>
              </w:rPr>
            </w:pPr>
            <w:r>
              <w:rPr>
                <w:rFonts w:ascii="Times New Roman" w:hAnsi="Times New Roman"/>
                <w:sz w:val="22"/>
                <w:szCs w:val="22"/>
              </w:rPr>
              <w:t>IBTRH5C</w:t>
            </w:r>
          </w:p>
        </w:tc>
        <w:tc>
          <w:tcPr>
            <w:tcW w:w="6051" w:type="dxa"/>
          </w:tcPr>
          <w:p w14:paraId="335A2589"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D" w14:textId="77777777" w:rsidTr="00827BDE">
        <w:trPr>
          <w:cantSplit/>
        </w:trPr>
        <w:tc>
          <w:tcPr>
            <w:tcW w:w="3299" w:type="dxa"/>
          </w:tcPr>
          <w:p w14:paraId="335A258B" w14:textId="77777777" w:rsidR="0064315F" w:rsidRDefault="0064315F" w:rsidP="0064315F">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0" w14:textId="77777777" w:rsidTr="00827BDE">
        <w:trPr>
          <w:cantSplit/>
        </w:trPr>
        <w:tc>
          <w:tcPr>
            <w:tcW w:w="3299" w:type="dxa"/>
          </w:tcPr>
          <w:p w14:paraId="335A258E" w14:textId="77777777" w:rsidR="0064315F" w:rsidRDefault="0064315F" w:rsidP="0064315F">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3" w14:textId="77777777" w:rsidTr="00827BDE">
        <w:trPr>
          <w:cantSplit/>
        </w:trPr>
        <w:tc>
          <w:tcPr>
            <w:tcW w:w="3299" w:type="dxa"/>
          </w:tcPr>
          <w:p w14:paraId="335A2591" w14:textId="77777777" w:rsidR="0064315F" w:rsidRDefault="0064315F" w:rsidP="0064315F">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6" w14:textId="77777777" w:rsidTr="00827BDE">
        <w:trPr>
          <w:cantSplit/>
        </w:trPr>
        <w:tc>
          <w:tcPr>
            <w:tcW w:w="3299" w:type="dxa"/>
          </w:tcPr>
          <w:p w14:paraId="335A2594" w14:textId="77777777" w:rsidR="0064315F" w:rsidRDefault="0064315F" w:rsidP="0064315F">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9" w14:textId="77777777" w:rsidTr="00827BDE">
        <w:trPr>
          <w:cantSplit/>
        </w:trPr>
        <w:tc>
          <w:tcPr>
            <w:tcW w:w="3299" w:type="dxa"/>
          </w:tcPr>
          <w:p w14:paraId="335A2597" w14:textId="77777777" w:rsidR="0064315F" w:rsidRDefault="0064315F" w:rsidP="0064315F">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C" w14:textId="77777777" w:rsidTr="00827BDE">
        <w:trPr>
          <w:cantSplit/>
        </w:trPr>
        <w:tc>
          <w:tcPr>
            <w:tcW w:w="3299" w:type="dxa"/>
          </w:tcPr>
          <w:p w14:paraId="335A259A" w14:textId="77777777" w:rsidR="0064315F" w:rsidRDefault="0064315F" w:rsidP="0064315F">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F" w14:textId="77777777" w:rsidTr="00827BDE">
        <w:trPr>
          <w:cantSplit/>
        </w:trPr>
        <w:tc>
          <w:tcPr>
            <w:tcW w:w="3299" w:type="dxa"/>
          </w:tcPr>
          <w:p w14:paraId="335A259D" w14:textId="77777777" w:rsidR="0064315F" w:rsidRDefault="0064315F" w:rsidP="0064315F">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2" w14:textId="77777777" w:rsidTr="00827BDE">
        <w:trPr>
          <w:cantSplit/>
        </w:trPr>
        <w:tc>
          <w:tcPr>
            <w:tcW w:w="3299" w:type="dxa"/>
          </w:tcPr>
          <w:p w14:paraId="335A25A0" w14:textId="77777777" w:rsidR="0064315F" w:rsidRDefault="0064315F" w:rsidP="0064315F">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5" w14:textId="77777777" w:rsidTr="00827BDE">
        <w:trPr>
          <w:cantSplit/>
        </w:trPr>
        <w:tc>
          <w:tcPr>
            <w:tcW w:w="3299" w:type="dxa"/>
          </w:tcPr>
          <w:p w14:paraId="335A25A3" w14:textId="77777777" w:rsidR="0064315F" w:rsidRDefault="0064315F" w:rsidP="0064315F">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64315F" w:rsidRDefault="0064315F" w:rsidP="0064315F">
            <w:pPr>
              <w:rPr>
                <w:rFonts w:ascii="Times New Roman" w:hAnsi="Times New Roman"/>
                <w:sz w:val="22"/>
                <w:szCs w:val="22"/>
              </w:rPr>
            </w:pPr>
            <w:r w:rsidRPr="00C44B22">
              <w:rPr>
                <w:rFonts w:ascii="Times New Roman" w:hAnsi="Times New Roman"/>
                <w:sz w:val="22"/>
                <w:szCs w:val="22"/>
              </w:rPr>
              <w:t>HCSR Send 278 Short Worklist</w:t>
            </w:r>
          </w:p>
        </w:tc>
      </w:tr>
      <w:tr w:rsidR="0064315F" w:rsidRPr="00C44B22" w14:paraId="335A25A8" w14:textId="77777777" w:rsidTr="00827BDE">
        <w:trPr>
          <w:cantSplit/>
        </w:trPr>
        <w:tc>
          <w:tcPr>
            <w:tcW w:w="3299" w:type="dxa"/>
          </w:tcPr>
          <w:p w14:paraId="335A25A6" w14:textId="77777777" w:rsidR="0064315F" w:rsidRDefault="0064315F" w:rsidP="0064315F">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for IBT HCSR MANUAL 278 ADD Protocol</w:t>
            </w:r>
          </w:p>
        </w:tc>
      </w:tr>
      <w:tr w:rsidR="0064315F" w:rsidRPr="00C44B22" w14:paraId="335A25AB" w14:textId="77777777" w:rsidTr="00827BDE">
        <w:trPr>
          <w:cantSplit/>
        </w:trPr>
        <w:tc>
          <w:tcPr>
            <w:tcW w:w="3299" w:type="dxa"/>
          </w:tcPr>
          <w:p w14:paraId="335A25A9" w14:textId="77777777" w:rsidR="0064315F" w:rsidRDefault="0064315F" w:rsidP="0064315F">
            <w:pPr>
              <w:rPr>
                <w:rFonts w:ascii="Times New Roman" w:hAnsi="Times New Roman"/>
                <w:sz w:val="22"/>
                <w:szCs w:val="22"/>
              </w:rPr>
            </w:pPr>
            <w:r>
              <w:rPr>
                <w:rFonts w:ascii="Times New Roman" w:hAnsi="Times New Roman"/>
                <w:sz w:val="22"/>
                <w:szCs w:val="22"/>
              </w:rPr>
              <w:t>IBTRH8</w:t>
            </w:r>
          </w:p>
        </w:tc>
        <w:tc>
          <w:tcPr>
            <w:tcW w:w="6051" w:type="dxa"/>
          </w:tcPr>
          <w:p w14:paraId="335A25AA"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to display X12 278 message in X12 format.</w:t>
            </w:r>
          </w:p>
        </w:tc>
      </w:tr>
      <w:tr w:rsidR="0064315F" w:rsidRPr="00C44B22" w14:paraId="335A25AE" w14:textId="77777777" w:rsidTr="00827BDE">
        <w:trPr>
          <w:cantSplit/>
        </w:trPr>
        <w:tc>
          <w:tcPr>
            <w:tcW w:w="3299" w:type="dxa"/>
          </w:tcPr>
          <w:p w14:paraId="335A25AC" w14:textId="77777777" w:rsidR="0064315F" w:rsidRDefault="0064315F" w:rsidP="0064315F">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64315F" w:rsidRPr="00C44B22" w:rsidRDefault="0064315F" w:rsidP="0064315F">
            <w:pPr>
              <w:rPr>
                <w:rFonts w:ascii="Times New Roman" w:hAnsi="Times New Roman"/>
                <w:sz w:val="22"/>
                <w:szCs w:val="22"/>
              </w:rPr>
            </w:pPr>
            <w:r>
              <w:rPr>
                <w:rFonts w:ascii="Times New Roman" w:hAnsi="Times New Roman"/>
                <w:sz w:val="22"/>
                <w:szCs w:val="22"/>
              </w:rPr>
              <w:t>Additional routine to display X12 278 message in X12 format.</w:t>
            </w:r>
          </w:p>
        </w:tc>
      </w:tr>
      <w:tr w:rsidR="0064315F" w14:paraId="335A25B1" w14:textId="77777777" w:rsidTr="00827BDE">
        <w:trPr>
          <w:cantSplit/>
        </w:trPr>
        <w:tc>
          <w:tcPr>
            <w:tcW w:w="3299" w:type="dxa"/>
          </w:tcPr>
          <w:p w14:paraId="335A25AF" w14:textId="77777777" w:rsidR="0064315F" w:rsidRDefault="0064315F" w:rsidP="0064315F">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64315F" w:rsidRDefault="0064315F" w:rsidP="0064315F">
            <w:pPr>
              <w:rPr>
                <w:rFonts w:ascii="Times New Roman" w:hAnsi="Times New Roman"/>
                <w:sz w:val="22"/>
                <w:szCs w:val="22"/>
              </w:rPr>
            </w:pPr>
            <w:r>
              <w:rPr>
                <w:rFonts w:ascii="Times New Roman" w:hAnsi="Times New Roman"/>
                <w:sz w:val="22"/>
                <w:szCs w:val="22"/>
              </w:rPr>
              <w:t>HCSR Patient Events Search</w:t>
            </w:r>
          </w:p>
        </w:tc>
      </w:tr>
      <w:tr w:rsidR="0064315F" w14:paraId="335A25B4" w14:textId="77777777" w:rsidTr="00827BDE">
        <w:trPr>
          <w:cantSplit/>
        </w:trPr>
        <w:tc>
          <w:tcPr>
            <w:tcW w:w="3299" w:type="dxa"/>
          </w:tcPr>
          <w:p w14:paraId="335A25B2" w14:textId="77777777" w:rsidR="0064315F" w:rsidRDefault="0064315F" w:rsidP="0064315F">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64315F" w:rsidRDefault="0064315F" w:rsidP="0064315F">
            <w:pPr>
              <w:rPr>
                <w:rFonts w:ascii="Times New Roman" w:hAnsi="Times New Roman"/>
                <w:sz w:val="22"/>
                <w:szCs w:val="22"/>
              </w:rPr>
            </w:pPr>
            <w:r>
              <w:rPr>
                <w:rFonts w:ascii="Times New Roman" w:hAnsi="Times New Roman"/>
                <w:sz w:val="22"/>
                <w:szCs w:val="22"/>
              </w:rPr>
              <w:t>HCSR Auto Trigger of 278X215 Inquiry</w:t>
            </w:r>
          </w:p>
        </w:tc>
      </w:tr>
      <w:tr w:rsidR="0064315F" w14:paraId="335A25B7" w14:textId="77777777" w:rsidTr="00827BDE">
        <w:trPr>
          <w:cantSplit/>
        </w:trPr>
        <w:tc>
          <w:tcPr>
            <w:tcW w:w="3299" w:type="dxa"/>
          </w:tcPr>
          <w:p w14:paraId="335A25B5" w14:textId="77777777" w:rsidR="0064315F" w:rsidRDefault="0064315F" w:rsidP="0064315F">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A" w14:textId="77777777" w:rsidTr="00827BDE">
        <w:trPr>
          <w:cantSplit/>
        </w:trPr>
        <w:tc>
          <w:tcPr>
            <w:tcW w:w="3299" w:type="dxa"/>
          </w:tcPr>
          <w:p w14:paraId="335A25B8" w14:textId="77777777" w:rsidR="0064315F" w:rsidRDefault="0064315F" w:rsidP="0064315F">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D" w14:textId="77777777" w:rsidTr="00827BDE">
        <w:trPr>
          <w:cantSplit/>
        </w:trPr>
        <w:tc>
          <w:tcPr>
            <w:tcW w:w="3299" w:type="dxa"/>
          </w:tcPr>
          <w:p w14:paraId="335A25BB" w14:textId="77777777" w:rsidR="0064315F" w:rsidRDefault="0064315F" w:rsidP="0064315F">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0" w14:textId="77777777" w:rsidTr="00827BDE">
        <w:trPr>
          <w:cantSplit/>
        </w:trPr>
        <w:tc>
          <w:tcPr>
            <w:tcW w:w="3299" w:type="dxa"/>
          </w:tcPr>
          <w:p w14:paraId="335A25BE" w14:textId="77777777" w:rsidR="0064315F" w:rsidRDefault="0064315F" w:rsidP="0064315F">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3" w14:textId="77777777" w:rsidTr="00827BDE">
        <w:trPr>
          <w:cantSplit/>
        </w:trPr>
        <w:tc>
          <w:tcPr>
            <w:tcW w:w="3299" w:type="dxa"/>
          </w:tcPr>
          <w:p w14:paraId="335A25C1" w14:textId="77777777" w:rsidR="0064315F" w:rsidRDefault="0064315F" w:rsidP="0064315F">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w:t>
            </w:r>
          </w:p>
        </w:tc>
      </w:tr>
      <w:tr w:rsidR="0064315F" w14:paraId="335A25C6" w14:textId="77777777" w:rsidTr="00827BDE">
        <w:trPr>
          <w:cantSplit/>
        </w:trPr>
        <w:tc>
          <w:tcPr>
            <w:tcW w:w="3299" w:type="dxa"/>
          </w:tcPr>
          <w:p w14:paraId="335A25C4" w14:textId="77777777" w:rsidR="0064315F" w:rsidRDefault="0064315F" w:rsidP="0064315F">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9" w14:textId="77777777" w:rsidTr="00827BDE">
        <w:trPr>
          <w:cantSplit/>
        </w:trPr>
        <w:tc>
          <w:tcPr>
            <w:tcW w:w="3299" w:type="dxa"/>
          </w:tcPr>
          <w:p w14:paraId="335A25C7" w14:textId="77777777" w:rsidR="0064315F" w:rsidRDefault="0064315F" w:rsidP="0064315F">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C" w14:textId="77777777" w:rsidTr="00827BDE">
        <w:trPr>
          <w:cantSplit/>
        </w:trPr>
        <w:tc>
          <w:tcPr>
            <w:tcW w:w="3299" w:type="dxa"/>
          </w:tcPr>
          <w:p w14:paraId="335A25CA" w14:textId="77777777" w:rsidR="0064315F" w:rsidRDefault="0064315F" w:rsidP="0064315F">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64315F" w:rsidRDefault="0064315F" w:rsidP="0064315F">
            <w:pPr>
              <w:rPr>
                <w:rFonts w:ascii="Times New Roman" w:hAnsi="Times New Roman"/>
                <w:sz w:val="22"/>
                <w:szCs w:val="22"/>
              </w:rPr>
            </w:pPr>
            <w:r>
              <w:rPr>
                <w:rFonts w:ascii="Times New Roman" w:hAnsi="Times New Roman"/>
                <w:sz w:val="22"/>
                <w:szCs w:val="22"/>
              </w:rPr>
              <w:t>Utilities used to receive and store 278 Response message.</w:t>
            </w:r>
          </w:p>
        </w:tc>
      </w:tr>
      <w:tr w:rsidR="0064315F" w14:paraId="335A25CF" w14:textId="77777777" w:rsidTr="00827BDE">
        <w:trPr>
          <w:cantSplit/>
        </w:trPr>
        <w:tc>
          <w:tcPr>
            <w:tcW w:w="3299" w:type="dxa"/>
          </w:tcPr>
          <w:p w14:paraId="335A25CD" w14:textId="77777777" w:rsidR="0064315F" w:rsidRDefault="0064315F" w:rsidP="0064315F">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64315F" w:rsidRDefault="0064315F" w:rsidP="0064315F">
            <w:pPr>
              <w:rPr>
                <w:rFonts w:ascii="Times New Roman" w:hAnsi="Times New Roman"/>
                <w:sz w:val="22"/>
                <w:szCs w:val="22"/>
              </w:rPr>
            </w:pPr>
            <w:r>
              <w:rPr>
                <w:rFonts w:ascii="Times New Roman" w:hAnsi="Times New Roman"/>
                <w:sz w:val="22"/>
                <w:szCs w:val="22"/>
              </w:rPr>
              <w:t>CLAIMS TRACKING 278 CERTIFICATION REPORT</w:t>
            </w:r>
          </w:p>
        </w:tc>
      </w:tr>
      <w:tr w:rsidR="0064315F" w14:paraId="335A25D2" w14:textId="77777777" w:rsidTr="00827BDE">
        <w:trPr>
          <w:cantSplit/>
        </w:trPr>
        <w:tc>
          <w:tcPr>
            <w:tcW w:w="3299" w:type="dxa"/>
          </w:tcPr>
          <w:p w14:paraId="335A25D0" w14:textId="77777777" w:rsidR="0064315F" w:rsidRDefault="0064315F" w:rsidP="0064315F">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64315F" w:rsidRDefault="0064315F" w:rsidP="0064315F">
            <w:pPr>
              <w:rPr>
                <w:rFonts w:ascii="Times New Roman" w:hAnsi="Times New Roman"/>
                <w:sz w:val="22"/>
                <w:szCs w:val="22"/>
              </w:rPr>
            </w:pPr>
            <w:r>
              <w:rPr>
                <w:rFonts w:ascii="Times New Roman" w:hAnsi="Times New Roman"/>
                <w:sz w:val="22"/>
                <w:szCs w:val="22"/>
              </w:rPr>
              <w:t>CLAIMS TRACKING 278 DELETION DISPOSITION REPORT</w:t>
            </w:r>
          </w:p>
        </w:tc>
      </w:tr>
      <w:tr w:rsidR="0064315F" w14:paraId="335A25D5" w14:textId="77777777" w:rsidTr="00827BDE">
        <w:trPr>
          <w:cantSplit/>
        </w:trPr>
        <w:tc>
          <w:tcPr>
            <w:tcW w:w="3299" w:type="dxa"/>
          </w:tcPr>
          <w:p w14:paraId="335A25D3" w14:textId="77777777" w:rsidR="0064315F" w:rsidRDefault="0064315F" w:rsidP="0064315F">
            <w:pPr>
              <w:rPr>
                <w:rFonts w:ascii="Times New Roman" w:hAnsi="Times New Roman"/>
                <w:sz w:val="22"/>
                <w:szCs w:val="22"/>
              </w:rPr>
            </w:pPr>
            <w:r>
              <w:rPr>
                <w:rFonts w:ascii="Times New Roman" w:hAnsi="Times New Roman"/>
                <w:sz w:val="22"/>
                <w:szCs w:val="22"/>
              </w:rPr>
              <w:lastRenderedPageBreak/>
              <w:t>IBTRHRS</w:t>
            </w:r>
          </w:p>
        </w:tc>
        <w:tc>
          <w:tcPr>
            <w:tcW w:w="6051" w:type="dxa"/>
          </w:tcPr>
          <w:p w14:paraId="335A25D4" w14:textId="77777777" w:rsidR="0064315F" w:rsidRDefault="0064315F" w:rsidP="0064315F">
            <w:pPr>
              <w:rPr>
                <w:rFonts w:ascii="Times New Roman" w:hAnsi="Times New Roman"/>
                <w:sz w:val="22"/>
                <w:szCs w:val="22"/>
              </w:rPr>
            </w:pPr>
            <w:r>
              <w:rPr>
                <w:rFonts w:ascii="Times New Roman" w:hAnsi="Times New Roman"/>
                <w:sz w:val="22"/>
                <w:szCs w:val="22"/>
              </w:rPr>
              <w:t>CLAIMS TRACKING 278 STATISTICAL VOLUME REPORT</w:t>
            </w:r>
          </w:p>
        </w:tc>
      </w:tr>
      <w:tr w:rsidR="0064315F" w:rsidRPr="0002501E" w14:paraId="335A25D8" w14:textId="77777777" w:rsidTr="00827BDE">
        <w:trPr>
          <w:cantSplit/>
        </w:trPr>
        <w:tc>
          <w:tcPr>
            <w:tcW w:w="3299" w:type="dxa"/>
          </w:tcPr>
          <w:p w14:paraId="335A25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64315F" w:rsidRPr="0002501E" w14:paraId="335A25DB" w14:textId="77777777" w:rsidTr="00827BDE">
        <w:trPr>
          <w:cantSplit/>
        </w:trPr>
        <w:tc>
          <w:tcPr>
            <w:tcW w:w="3299" w:type="dxa"/>
          </w:tcPr>
          <w:p w14:paraId="335A25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DE" w14:textId="77777777" w:rsidTr="00827BDE">
        <w:trPr>
          <w:cantSplit/>
        </w:trPr>
        <w:tc>
          <w:tcPr>
            <w:tcW w:w="3299" w:type="dxa"/>
          </w:tcPr>
          <w:p w14:paraId="335A25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64315F" w:rsidRPr="0002501E" w14:paraId="335A25E1" w14:textId="77777777" w:rsidTr="00827BDE">
        <w:trPr>
          <w:cantSplit/>
        </w:trPr>
        <w:tc>
          <w:tcPr>
            <w:tcW w:w="3299" w:type="dxa"/>
          </w:tcPr>
          <w:p w14:paraId="335A25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IBTRKR2</w:t>
            </w:r>
          </w:p>
        </w:tc>
        <w:tc>
          <w:tcPr>
            <w:tcW w:w="6051" w:type="dxa"/>
          </w:tcPr>
          <w:p w14:paraId="335A25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64315F" w:rsidRPr="0002501E" w14:paraId="335A25E4" w14:textId="77777777" w:rsidTr="00827BDE">
        <w:trPr>
          <w:cantSplit/>
        </w:trPr>
        <w:tc>
          <w:tcPr>
            <w:tcW w:w="3299" w:type="dxa"/>
          </w:tcPr>
          <w:p w14:paraId="335A25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64315F" w:rsidRPr="0002501E" w14:paraId="335A25E7" w14:textId="77777777" w:rsidTr="00827BDE">
        <w:trPr>
          <w:cantSplit/>
        </w:trPr>
        <w:tc>
          <w:tcPr>
            <w:tcW w:w="3299" w:type="dxa"/>
          </w:tcPr>
          <w:p w14:paraId="335A25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64315F" w:rsidRPr="0002501E" w14:paraId="335A25EA" w14:textId="77777777" w:rsidTr="00827BDE">
        <w:trPr>
          <w:cantSplit/>
        </w:trPr>
        <w:tc>
          <w:tcPr>
            <w:tcW w:w="3299" w:type="dxa"/>
          </w:tcPr>
          <w:p w14:paraId="335A25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64315F" w:rsidRPr="0002501E" w14:paraId="335A25ED" w14:textId="77777777" w:rsidTr="00827BDE">
        <w:trPr>
          <w:cantSplit/>
        </w:trPr>
        <w:tc>
          <w:tcPr>
            <w:tcW w:w="3299" w:type="dxa"/>
          </w:tcPr>
          <w:p w14:paraId="335A25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F0" w14:textId="77777777" w:rsidTr="00827BDE">
        <w:trPr>
          <w:cantSplit/>
        </w:trPr>
        <w:tc>
          <w:tcPr>
            <w:tcW w:w="3299" w:type="dxa"/>
          </w:tcPr>
          <w:p w14:paraId="335A25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IBTRKRBD</w:t>
            </w:r>
          </w:p>
        </w:tc>
        <w:tc>
          <w:tcPr>
            <w:tcW w:w="6051" w:type="dxa"/>
          </w:tcPr>
          <w:p w14:paraId="335A25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deleted admission bulletin</w:t>
            </w:r>
          </w:p>
        </w:tc>
      </w:tr>
      <w:tr w:rsidR="0064315F" w:rsidRPr="0002501E" w14:paraId="335A25F3" w14:textId="77777777" w:rsidTr="00827BDE">
        <w:trPr>
          <w:cantSplit/>
        </w:trPr>
        <w:tc>
          <w:tcPr>
            <w:tcW w:w="3299" w:type="dxa"/>
          </w:tcPr>
          <w:p w14:paraId="335A25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claims tracking - </w:t>
            </w:r>
            <w:proofErr w:type="spellStart"/>
            <w:r w:rsidRPr="00DD113A">
              <w:rPr>
                <w:rFonts w:ascii="Times New Roman" w:hAnsi="Times New Roman"/>
                <w:sz w:val="22"/>
                <w:szCs w:val="22"/>
              </w:rPr>
              <w:t>relinker</w:t>
            </w:r>
            <w:proofErr w:type="spellEnd"/>
            <w:r w:rsidRPr="00DD113A">
              <w:rPr>
                <w:rFonts w:ascii="Times New Roman" w:hAnsi="Times New Roman"/>
                <w:sz w:val="22"/>
                <w:szCs w:val="22"/>
              </w:rPr>
              <w:t xml:space="preserve"> bulletin</w:t>
            </w:r>
          </w:p>
        </w:tc>
      </w:tr>
      <w:tr w:rsidR="0064315F" w:rsidRPr="0002501E" w14:paraId="335A25F6" w14:textId="77777777" w:rsidTr="00827BDE">
        <w:trPr>
          <w:cantSplit/>
        </w:trPr>
        <w:tc>
          <w:tcPr>
            <w:tcW w:w="3299" w:type="dxa"/>
          </w:tcPr>
          <w:p w14:paraId="335A25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64315F" w:rsidRPr="0002501E" w14:paraId="335A25F9" w14:textId="77777777" w:rsidTr="00827BDE">
        <w:trPr>
          <w:cantSplit/>
        </w:trPr>
        <w:tc>
          <w:tcPr>
            <w:tcW w:w="3299" w:type="dxa"/>
          </w:tcPr>
          <w:p w14:paraId="335A25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64315F" w:rsidRPr="0002501E" w14:paraId="335A25FC" w14:textId="77777777" w:rsidTr="00827BDE">
        <w:trPr>
          <w:cantSplit/>
        </w:trPr>
        <w:tc>
          <w:tcPr>
            <w:tcW w:w="3299" w:type="dxa"/>
          </w:tcPr>
          <w:p w14:paraId="335A25FA" w14:textId="77777777" w:rsidR="0064315F" w:rsidRPr="00DD113A" w:rsidRDefault="0064315F" w:rsidP="0064315F">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64315F" w:rsidRPr="0002501E" w14:paraId="335A25FF" w14:textId="77777777" w:rsidTr="00827BDE">
        <w:trPr>
          <w:cantSplit/>
        </w:trPr>
        <w:tc>
          <w:tcPr>
            <w:tcW w:w="3299" w:type="dxa"/>
          </w:tcPr>
          <w:p w14:paraId="335A25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64315F" w:rsidRPr="0002501E" w14:paraId="335A2602" w14:textId="77777777" w:rsidTr="00827BDE">
        <w:trPr>
          <w:cantSplit/>
        </w:trPr>
        <w:tc>
          <w:tcPr>
            <w:tcW w:w="3299" w:type="dxa"/>
          </w:tcPr>
          <w:p w14:paraId="335A26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64315F" w:rsidRPr="0002501E" w14:paraId="335A2605" w14:textId="77777777" w:rsidTr="00827BDE">
        <w:trPr>
          <w:cantSplit/>
        </w:trPr>
        <w:tc>
          <w:tcPr>
            <w:tcW w:w="3299" w:type="dxa"/>
          </w:tcPr>
          <w:p w14:paraId="335A26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64315F" w:rsidRPr="0002501E" w14:paraId="335A2608" w14:textId="77777777" w:rsidTr="00827BDE">
        <w:trPr>
          <w:cantSplit/>
        </w:trPr>
        <w:tc>
          <w:tcPr>
            <w:tcW w:w="3299" w:type="dxa"/>
          </w:tcPr>
          <w:p w14:paraId="335A26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64315F" w:rsidRPr="0002501E" w14:paraId="335A260B" w14:textId="77777777" w:rsidTr="00827BDE">
        <w:trPr>
          <w:cantSplit/>
        </w:trPr>
        <w:tc>
          <w:tcPr>
            <w:tcW w:w="3299" w:type="dxa"/>
          </w:tcPr>
          <w:p w14:paraId="335A26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UNBILLED AMOUNTS MENU </w:t>
            </w:r>
          </w:p>
        </w:tc>
      </w:tr>
      <w:tr w:rsidR="0064315F" w:rsidRPr="0002501E" w14:paraId="335A260E" w14:textId="77777777" w:rsidTr="00827BDE">
        <w:trPr>
          <w:cantSplit/>
        </w:trPr>
        <w:tc>
          <w:tcPr>
            <w:tcW w:w="3299" w:type="dxa"/>
          </w:tcPr>
          <w:p w14:paraId="335A26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AVERAGE BILL AMOUNT LOGIC</w:t>
            </w:r>
          </w:p>
        </w:tc>
      </w:tr>
      <w:tr w:rsidR="0064315F" w:rsidRPr="0002501E" w14:paraId="335A2611" w14:textId="77777777" w:rsidTr="00827BDE">
        <w:trPr>
          <w:cantSplit/>
        </w:trPr>
        <w:tc>
          <w:tcPr>
            <w:tcW w:w="3299" w:type="dxa"/>
          </w:tcPr>
          <w:p w14:paraId="335A26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UNBILLED AMOUNTS - AVERAGE BILL AMOUNT LOGIC</w:t>
            </w:r>
          </w:p>
        </w:tc>
      </w:tr>
      <w:tr w:rsidR="0064315F" w:rsidRPr="0002501E" w14:paraId="335A2614" w14:textId="77777777" w:rsidTr="00827BDE">
        <w:trPr>
          <w:cantSplit/>
        </w:trPr>
        <w:tc>
          <w:tcPr>
            <w:tcW w:w="3299" w:type="dxa"/>
          </w:tcPr>
          <w:p w14:paraId="335A26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7" w14:textId="77777777" w:rsidTr="00827BDE">
        <w:trPr>
          <w:cantSplit/>
        </w:trPr>
        <w:tc>
          <w:tcPr>
            <w:tcW w:w="3299" w:type="dxa"/>
          </w:tcPr>
          <w:p w14:paraId="335A26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A" w14:textId="77777777" w:rsidTr="00827BDE">
        <w:trPr>
          <w:cantSplit/>
        </w:trPr>
        <w:tc>
          <w:tcPr>
            <w:tcW w:w="3299" w:type="dxa"/>
          </w:tcPr>
          <w:p w14:paraId="335A26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D" w14:textId="77777777" w:rsidTr="00827BDE">
        <w:trPr>
          <w:cantSplit/>
        </w:trPr>
        <w:tc>
          <w:tcPr>
            <w:tcW w:w="3299" w:type="dxa"/>
          </w:tcPr>
          <w:p w14:paraId="335A26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64315F" w:rsidRPr="0002501E" w14:paraId="335A2620" w14:textId="77777777" w:rsidTr="00827BDE">
        <w:trPr>
          <w:cantSplit/>
        </w:trPr>
        <w:tc>
          <w:tcPr>
            <w:tcW w:w="3299" w:type="dxa"/>
          </w:tcPr>
          <w:p w14:paraId="335A26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23" w14:textId="77777777" w:rsidTr="00827BDE">
        <w:trPr>
          <w:cantSplit/>
        </w:trPr>
        <w:tc>
          <w:tcPr>
            <w:tcW w:w="3299" w:type="dxa"/>
          </w:tcPr>
          <w:p w14:paraId="335A26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IBTUBOU</w:t>
            </w:r>
          </w:p>
        </w:tc>
        <w:tc>
          <w:tcPr>
            <w:tcW w:w="6051" w:type="dxa"/>
          </w:tcPr>
          <w:p w14:paraId="335A26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(UTILITIES)</w:t>
            </w:r>
          </w:p>
        </w:tc>
      </w:tr>
      <w:tr w:rsidR="0064315F" w:rsidRPr="0002501E" w14:paraId="335A2626" w14:textId="77777777" w:rsidTr="00827BDE">
        <w:trPr>
          <w:cantSplit/>
        </w:trPr>
        <w:tc>
          <w:tcPr>
            <w:tcW w:w="3299" w:type="dxa"/>
          </w:tcPr>
          <w:p w14:paraId="335A26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w:t>
            </w:r>
          </w:p>
        </w:tc>
      </w:tr>
      <w:tr w:rsidR="0064315F" w:rsidRPr="0002501E" w14:paraId="335A2629" w14:textId="77777777" w:rsidTr="00827BDE">
        <w:trPr>
          <w:cantSplit/>
        </w:trPr>
        <w:tc>
          <w:tcPr>
            <w:tcW w:w="3299" w:type="dxa"/>
          </w:tcPr>
          <w:p w14:paraId="335A26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VIEW UNBILLED DATA</w:t>
            </w:r>
          </w:p>
        </w:tc>
      </w:tr>
      <w:tr w:rsidR="0064315F" w:rsidRPr="0002501E" w14:paraId="335A262C" w14:textId="77777777" w:rsidTr="00827BDE">
        <w:trPr>
          <w:cantSplit/>
        </w:trPr>
        <w:tc>
          <w:tcPr>
            <w:tcW w:w="3299" w:type="dxa"/>
          </w:tcPr>
          <w:p w14:paraId="335A26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64315F" w:rsidRPr="0002501E" w14:paraId="335A262F" w14:textId="77777777" w:rsidTr="00827BDE">
        <w:trPr>
          <w:cantSplit/>
        </w:trPr>
        <w:tc>
          <w:tcPr>
            <w:tcW w:w="3299" w:type="dxa"/>
          </w:tcPr>
          <w:p w14:paraId="335A26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View Cancelled Bill Report</w:t>
            </w:r>
          </w:p>
        </w:tc>
      </w:tr>
      <w:tr w:rsidR="0064315F" w:rsidRPr="0002501E" w14:paraId="335A2632" w14:textId="77777777" w:rsidTr="00827BDE">
        <w:trPr>
          <w:cantSplit/>
        </w:trPr>
        <w:tc>
          <w:tcPr>
            <w:tcW w:w="3299" w:type="dxa"/>
          </w:tcPr>
          <w:p w14:paraId="335A26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64315F" w:rsidRPr="0002501E" w14:paraId="335A2635" w14:textId="77777777" w:rsidTr="00827BDE">
        <w:trPr>
          <w:cantSplit/>
        </w:trPr>
        <w:tc>
          <w:tcPr>
            <w:tcW w:w="3299" w:type="dxa"/>
          </w:tcPr>
          <w:p w14:paraId="335A2633" w14:textId="77777777" w:rsidR="0064315F" w:rsidRPr="00DD113A" w:rsidRDefault="0064315F" w:rsidP="0064315F">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64315F" w:rsidRPr="00D1302C" w:rsidRDefault="0064315F" w:rsidP="0064315F">
            <w:pPr>
              <w:rPr>
                <w:rFonts w:ascii="Times New Roman" w:hAnsi="Times New Roman"/>
                <w:sz w:val="22"/>
                <w:szCs w:val="22"/>
              </w:rPr>
            </w:pPr>
            <w:r>
              <w:rPr>
                <w:rFonts w:ascii="Times New Roman" w:hAnsi="Times New Roman"/>
                <w:sz w:val="22"/>
                <w:szCs w:val="22"/>
              </w:rPr>
              <w:t>Pre-Install for IB*2*528</w:t>
            </w:r>
          </w:p>
        </w:tc>
      </w:tr>
      <w:tr w:rsidR="0064315F" w:rsidRPr="0002501E" w14:paraId="335A2638" w14:textId="77777777" w:rsidTr="00827BDE">
        <w:trPr>
          <w:cantSplit/>
        </w:trPr>
        <w:tc>
          <w:tcPr>
            <w:tcW w:w="3299" w:type="dxa"/>
          </w:tcPr>
          <w:p w14:paraId="335A26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64315F" w:rsidRPr="0002501E" w14:paraId="335A263B" w14:textId="77777777" w:rsidTr="00827BDE">
        <w:trPr>
          <w:cantSplit/>
        </w:trPr>
        <w:tc>
          <w:tcPr>
            <w:tcW w:w="3299" w:type="dxa"/>
          </w:tcPr>
          <w:p w14:paraId="335A26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ENVIRONMENT CHECKS FOR IB PATCH</w:t>
            </w:r>
          </w:p>
        </w:tc>
      </w:tr>
      <w:tr w:rsidR="0064315F" w:rsidRPr="0002501E" w14:paraId="335A263E" w14:textId="77777777" w:rsidTr="00827BDE">
        <w:trPr>
          <w:cantSplit/>
        </w:trPr>
        <w:tc>
          <w:tcPr>
            <w:tcW w:w="3299" w:type="dxa"/>
          </w:tcPr>
          <w:p w14:paraId="335A26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POST-INSTALLATION FOR IB PATCH</w:t>
            </w:r>
          </w:p>
        </w:tc>
      </w:tr>
      <w:tr w:rsidR="0064315F" w:rsidRPr="0002501E" w14:paraId="335A2641" w14:textId="77777777" w:rsidTr="00827BDE">
        <w:trPr>
          <w:cantSplit/>
        </w:trPr>
        <w:tc>
          <w:tcPr>
            <w:tcW w:w="3299" w:type="dxa"/>
          </w:tcPr>
          <w:p w14:paraId="335A263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100" w:name="_Toc200787533"/>
      <w:bookmarkStart w:id="101" w:name="_Toc442890969"/>
      <w:bookmarkStart w:id="102" w:name="_Toc10445743"/>
      <w:r w:rsidRPr="0002501E">
        <w:lastRenderedPageBreak/>
        <w:t>DGCR* to IB* Namespace Map</w:t>
      </w:r>
      <w:bookmarkEnd w:id="100"/>
      <w:bookmarkEnd w:id="101"/>
      <w:bookmarkEnd w:id="102"/>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9"/>
          <w:headerReference w:type="default" r:id="rId50"/>
          <w:headerReference w:type="first" r:id="rId51"/>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103" w:name="_Toc200787534"/>
      <w:bookmarkStart w:id="104" w:name="_Toc442890970"/>
      <w:bookmarkStart w:id="105" w:name="_Toc10445744"/>
      <w:r w:rsidRPr="0002501E">
        <w:lastRenderedPageBreak/>
        <w:t>Files</w:t>
      </w:r>
      <w:bookmarkEnd w:id="103"/>
      <w:bookmarkEnd w:id="104"/>
      <w:bookmarkEnd w:id="105"/>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106" w:name="_Toc200787535"/>
      <w:bookmarkStart w:id="107" w:name="_Toc442890971"/>
      <w:bookmarkStart w:id="108" w:name="_Toc10445745"/>
      <w:proofErr w:type="spellStart"/>
      <w:r w:rsidRPr="0002501E">
        <w:t>Globals</w:t>
      </w:r>
      <w:proofErr w:type="spellEnd"/>
      <w:r w:rsidRPr="0002501E">
        <w:t xml:space="preserve"> to Journal</w:t>
      </w:r>
      <w:bookmarkEnd w:id="106"/>
      <w:bookmarkEnd w:id="107"/>
      <w:bookmarkEnd w:id="108"/>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xml:space="preserve">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109" w:name="_Toc200787536"/>
      <w:bookmarkStart w:id="110" w:name="_Toc442890972"/>
      <w:bookmarkStart w:id="111" w:name="_Toc10445746"/>
      <w:r w:rsidRPr="0002501E">
        <w:t>File List with Descriptions</w:t>
      </w:r>
      <w:bookmarkEnd w:id="109"/>
      <w:bookmarkEnd w:id="110"/>
      <w:bookmarkEnd w:id="111"/>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DIC(</w:t>
            </w:r>
            <w:proofErr w:type="gramEnd"/>
            <w:r w:rsidRPr="0002501E">
              <w:rPr>
                <w:rFonts w:ascii="Times New Roman" w:hAnsi="Times New Roman"/>
                <w:sz w:val="22"/>
                <w:szCs w:val="22"/>
              </w:rPr>
              <w:t>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 xml:space="preserve">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w:t>
            </w:r>
            <w:proofErr w:type="gramEnd"/>
            <w:r w:rsidRPr="0002501E">
              <w:rPr>
                <w:rFonts w:ascii="Times New Roman" w:hAnsi="Times New Roman"/>
                <w:sz w:val="22"/>
                <w:szCs w:val="22"/>
              </w:rPr>
              <w:t>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BILLABLE </w:t>
            </w:r>
            <w:proofErr w:type="gramStart"/>
            <w:r w:rsidRPr="0002501E">
              <w:rPr>
                <w:rFonts w:ascii="Times New Roman" w:hAnsi="Times New Roman"/>
                <w:sz w:val="22"/>
                <w:szCs w:val="22"/>
              </w:rPr>
              <w:t>AMBULATORY  SURGICAL</w:t>
            </w:r>
            <w:proofErr w:type="gramEnd"/>
            <w:r w:rsidRPr="0002501E">
              <w:rPr>
                <w:rFonts w:ascii="Times New Roman" w:hAnsi="Times New Roman"/>
                <w:sz w:val="22"/>
                <w:szCs w:val="22"/>
              </w:rPr>
              <w:t xml:space="preserve">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w:t>
            </w:r>
            <w:proofErr w:type="gramStart"/>
            <w:r w:rsidRPr="0002501E">
              <w:rPr>
                <w:rFonts w:ascii="Times New Roman" w:hAnsi="Times New Roman"/>
                <w:sz w:val="22"/>
                <w:szCs w:val="22"/>
              </w:rPr>
              <w:t>OFF  SHEET</w:t>
            </w:r>
            <w:proofErr w:type="gramEnd"/>
            <w:r w:rsidRPr="0002501E">
              <w:rPr>
                <w:rFonts w:ascii="Times New Roman" w:hAnsi="Times New Roman"/>
                <w:sz w:val="22"/>
                <w:szCs w:val="22"/>
              </w:rPr>
              <w:t xml:space="preserve">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data related to each Pharmacy billing transaction with the Tricare fiscal intermediary.  Each transaction is submitted to the RNA/Triad Pharmacy </w:t>
            </w:r>
            <w:proofErr w:type="spellStart"/>
            <w:r w:rsidRPr="0002501E">
              <w:rPr>
                <w:rFonts w:ascii="Times New Roman" w:hAnsi="Times New Roman"/>
                <w:sz w:val="22"/>
                <w:szCs w:val="22"/>
              </w:rPr>
              <w:t>ClaimGuard</w:t>
            </w:r>
            <w:proofErr w:type="spellEnd"/>
            <w:r w:rsidRPr="0002501E">
              <w:rPr>
                <w:rFonts w:ascii="Times New Roman" w:hAnsi="Times New Roman"/>
                <w:sz w:val="22"/>
                <w:szCs w:val="22"/>
              </w:rPr>
              <w:t xml:space="preserve"> System, which is a commercial point of sale pharmacy billing software package, where it is forwarded to the intermediary through an electronic switch company.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w:t>
            </w:r>
            <w:proofErr w:type="gramStart"/>
            <w:r w:rsidRPr="0002501E">
              <w:rPr>
                <w:rFonts w:ascii="Times New Roman" w:hAnsi="Times New Roman"/>
                <w:sz w:val="22"/>
                <w:szCs w:val="22"/>
              </w:rPr>
              <w:t>on a monthly basis</w:t>
            </w:r>
            <w:proofErr w:type="gramEnd"/>
            <w:r w:rsidRPr="0002501E">
              <w:rPr>
                <w:rFonts w:ascii="Times New Roman" w:hAnsi="Times New Roman"/>
                <w:sz w:val="22"/>
                <w:szCs w:val="22"/>
              </w:rPr>
              <w:t>.</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w:t>
            </w:r>
            <w:proofErr w:type="spellStart"/>
            <w:r w:rsidRPr="0002501E">
              <w:rPr>
                <w:rFonts w:ascii="Times New Roman" w:hAnsi="Times New Roman"/>
                <w:sz w:val="22"/>
                <w:szCs w:val="22"/>
              </w:rPr>
              <w:t>Ingenix</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the status entries that are utilized by the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w:t>
            </w:r>
            <w:proofErr w:type="gramStart"/>
            <w:r w:rsidRPr="0002501E">
              <w:rPr>
                <w:rFonts w:ascii="Times New Roman" w:hAnsi="Times New Roman"/>
                <w:sz w:val="22"/>
                <w:szCs w:val="22"/>
              </w:rPr>
              <w:t>Current status</w:t>
            </w:r>
            <w:proofErr w:type="gramEnd"/>
            <w:r w:rsidRPr="0002501E">
              <w:rPr>
                <w:rFonts w:ascii="Times New Roman" w:hAnsi="Times New Roman"/>
                <w:sz w:val="22"/>
                <w:szCs w:val="22"/>
              </w:rPr>
              <w:t xml:space="preserve">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112"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w:t>
            </w:r>
            <w:proofErr w:type="gramStart"/>
            <w:r w:rsidRPr="00983048">
              <w:rPr>
                <w:rFonts w:ascii="Times New Roman" w:hAnsi="Times New Roman"/>
                <w:sz w:val="22"/>
                <w:szCs w:val="22"/>
              </w:rPr>
              <w:t>IBE(</w:t>
            </w:r>
            <w:proofErr w:type="gramEnd"/>
            <w:r w:rsidRPr="00983048">
              <w:rPr>
                <w:rFonts w:ascii="Times New Roman" w:hAnsi="Times New Roman"/>
                <w:sz w:val="22"/>
                <w:szCs w:val="22"/>
              </w:rPr>
              <w:t>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112"/>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w:t>
            </w:r>
            <w:proofErr w:type="gramStart"/>
            <w:r w:rsidRPr="0002501E">
              <w:rPr>
                <w:rFonts w:ascii="Times New Roman" w:hAnsi="Times New Roman"/>
                <w:sz w:val="22"/>
                <w:szCs w:val="22"/>
              </w:rPr>
              <w:t>is in contrast to</w:t>
            </w:r>
            <w:proofErr w:type="gramEnd"/>
            <w:r w:rsidRPr="0002501E">
              <w:rPr>
                <w:rFonts w:ascii="Times New Roman" w:hAnsi="Times New Roman"/>
                <w:sz w:val="22"/>
                <w:szCs w:val="22"/>
              </w:rPr>
              <w:t xml:space="preserve">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is pointed to by the SPONSOR (#355.8) and contains all sponsors who are not patients.  This file contains the non-patient sponsor's name, date of birth, and social security number, all of which are retrieved from the PATIENT (#2) file for sponsors who are patients.  </w:t>
            </w:r>
            <w:proofErr w:type="gramStart"/>
            <w:r w:rsidRPr="0002501E">
              <w:rPr>
                <w:rFonts w:ascii="Times New Roman" w:hAnsi="Times New Roman"/>
                <w:sz w:val="22"/>
                <w:szCs w:val="22"/>
              </w:rPr>
              <w:t>Other</w:t>
            </w:r>
            <w:proofErr w:type="gramEnd"/>
            <w:r w:rsidRPr="0002501E">
              <w:rPr>
                <w:rFonts w:ascii="Times New Roman" w:hAnsi="Times New Roman"/>
                <w:sz w:val="22"/>
                <w:szCs w:val="22"/>
              </w:rPr>
              <w:t xml:space="preserve">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 xml:space="preserve">The sum total of all the records in this file for a given insurance company comprises the complete list of care units the insurance company requires the V.A. to use when determining provider </w:t>
            </w:r>
            <w:proofErr w:type="gramStart"/>
            <w:r w:rsidRPr="0002501E">
              <w:rPr>
                <w:rFonts w:ascii="Times New Roman" w:hAnsi="Times New Roman"/>
                <w:sz w:val="22"/>
                <w:szCs w:val="22"/>
              </w:rPr>
              <w:t>id's</w:t>
            </w:r>
            <w:proofErr w:type="gramEnd"/>
            <w:r w:rsidRPr="0002501E">
              <w:rPr>
                <w:rFonts w:ascii="Times New Roman" w:hAnsi="Times New Roman"/>
                <w:sz w:val="22"/>
                <w:szCs w:val="22"/>
              </w:rPr>
              <w:t xml:space="preserve">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There can be </w:t>
            </w:r>
            <w:proofErr w:type="gramStart"/>
            <w:r w:rsidRPr="0002501E">
              <w:rPr>
                <w:rFonts w:ascii="Times New Roman" w:hAnsi="Times New Roman"/>
                <w:sz w:val="22"/>
                <w:szCs w:val="22"/>
              </w:rPr>
              <w:t>many different kinds of</w:t>
            </w:r>
            <w:proofErr w:type="gramEnd"/>
            <w:r w:rsidRPr="0002501E">
              <w:rPr>
                <w:rFonts w:ascii="Times New Roman" w:hAnsi="Times New Roman"/>
                <w:sz w:val="22"/>
                <w:szCs w:val="22"/>
              </w:rPr>
              <w:t xml:space="preserve">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w:t>
            </w:r>
            <w:proofErr w:type="gramStart"/>
            <w:r w:rsidRPr="0002501E">
              <w:rPr>
                <w:rFonts w:ascii="Times New Roman" w:hAnsi="Times New Roman"/>
                <w:sz w:val="22"/>
                <w:szCs w:val="22"/>
              </w:rPr>
              <w:t>bills</w:t>
            </w:r>
            <w:proofErr w:type="gramEnd"/>
            <w:r w:rsidRPr="0002501E">
              <w:rPr>
                <w:rFonts w:ascii="Times New Roman" w:hAnsi="Times New Roman"/>
                <w:sz w:val="22"/>
                <w:szCs w:val="22"/>
              </w:rPr>
              <w:t xml:space="preserve">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w:t>
            </w:r>
            <w:proofErr w:type="gramStart"/>
            <w:r w:rsidRPr="00D34CEC">
              <w:rPr>
                <w:rFonts w:ascii="Times New Roman" w:hAnsi="Times New Roman"/>
                <w:sz w:val="22"/>
                <w:szCs w:val="22"/>
              </w:rPr>
              <w:t>IBA(</w:t>
            </w:r>
            <w:proofErr w:type="gramEnd"/>
            <w:r w:rsidRPr="00D34CEC">
              <w:rPr>
                <w:rFonts w:ascii="Times New Roman" w:hAnsi="Times New Roman"/>
                <w:sz w:val="22"/>
                <w:szCs w:val="22"/>
              </w:rPr>
              <w:t>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113" w:name="p71"/>
            <w:r w:rsidRPr="00983048">
              <w:rPr>
                <w:rFonts w:ascii="Times New Roman" w:hAnsi="Times New Roman"/>
                <w:sz w:val="22"/>
                <w:szCs w:val="22"/>
              </w:rPr>
              <w:t>355.99</w:t>
            </w:r>
            <w:bookmarkEnd w:id="113"/>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w:t>
            </w:r>
            <w:proofErr w:type="gramStart"/>
            <w:r w:rsidRPr="00983048">
              <w:rPr>
                <w:rFonts w:ascii="Times New Roman" w:hAnsi="Times New Roman"/>
                <w:sz w:val="22"/>
                <w:szCs w:val="22"/>
              </w:rPr>
              <w:t>IBEMTOP(</w:t>
            </w:r>
            <w:proofErr w:type="gramEnd"/>
            <w:r w:rsidRPr="00983048">
              <w:rPr>
                <w:rFonts w:ascii="Times New Roman" w:hAnsi="Times New Roman"/>
                <w:sz w:val="22"/>
                <w:szCs w:val="22"/>
              </w:rPr>
              <w:t>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 xml:space="preserve">This file contains </w:t>
            </w:r>
            <w:proofErr w:type="gramStart"/>
            <w:r>
              <w:rPr>
                <w:rFonts w:ascii="Times New Roman" w:hAnsi="Times New Roman"/>
                <w:sz w:val="22"/>
                <w:szCs w:val="22"/>
              </w:rPr>
              <w:t>all of</w:t>
            </w:r>
            <w:proofErr w:type="gramEnd"/>
            <w:r>
              <w:rPr>
                <w:rFonts w:ascii="Times New Roman" w:hAnsi="Times New Roman"/>
                <w:sz w:val="22"/>
                <w:szCs w:val="22"/>
              </w:rPr>
              <w:t xml:space="preserve">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 xml:space="preserve">This file contains </w:t>
            </w:r>
            <w:proofErr w:type="gramStart"/>
            <w:r>
              <w:rPr>
                <w:rFonts w:ascii="Times New Roman" w:hAnsi="Times New Roman"/>
                <w:sz w:val="22"/>
                <w:szCs w:val="22"/>
              </w:rPr>
              <w:t>all of</w:t>
            </w:r>
            <w:proofErr w:type="gramEnd"/>
            <w:r>
              <w:rPr>
                <w:rFonts w:ascii="Times New Roman" w:hAnsi="Times New Roman"/>
                <w:sz w:val="22"/>
                <w:szCs w:val="22"/>
              </w:rPr>
              <w:t xml:space="preserve">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w:t>
            </w:r>
            <w:proofErr w:type="gramStart"/>
            <w:r w:rsidRPr="00EC2DA9">
              <w:rPr>
                <w:rFonts w:ascii="Times New Roman" w:hAnsi="Times New Roman"/>
                <w:sz w:val="22"/>
                <w:szCs w:val="22"/>
              </w:rPr>
              <w:t>IBT(</w:t>
            </w:r>
            <w:proofErr w:type="gramEnd"/>
            <w:r w:rsidRPr="00EC2DA9">
              <w:rPr>
                <w:rFonts w:ascii="Times New Roman" w:hAnsi="Times New Roman"/>
                <w:sz w:val="22"/>
                <w:szCs w:val="22"/>
              </w:rPr>
              <w: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w:t>
            </w:r>
            <w:proofErr w:type="gramStart"/>
            <w:r w:rsidRPr="00E23619">
              <w:rPr>
                <w:rFonts w:ascii="Times New Roman" w:hAnsi="Times New Roman"/>
                <w:sz w:val="22"/>
                <w:szCs w:val="22"/>
              </w:rPr>
              <w:t>all of</w:t>
            </w:r>
            <w:proofErr w:type="gramEnd"/>
            <w:r w:rsidRPr="00E23619">
              <w:rPr>
                <w:rFonts w:ascii="Times New Roman" w:hAnsi="Times New Roman"/>
                <w:sz w:val="22"/>
                <w:szCs w:val="22"/>
              </w:rPr>
              <w:t xml:space="preserve">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w:t>
            </w:r>
            <w:proofErr w:type="gramStart"/>
            <w:r w:rsidRPr="00EC2DA9">
              <w:rPr>
                <w:rFonts w:ascii="Times New Roman" w:hAnsi="Times New Roman"/>
                <w:sz w:val="22"/>
                <w:szCs w:val="22"/>
              </w:rPr>
              <w:t>IBT(</w:t>
            </w:r>
            <w:proofErr w:type="gramEnd"/>
            <w:r w:rsidRPr="00EC2DA9">
              <w:rPr>
                <w:rFonts w:ascii="Times New Roman" w:hAnsi="Times New Roman"/>
                <w:sz w:val="22"/>
                <w:szCs w:val="22"/>
              </w:rPr>
              <w: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w:t>
            </w:r>
            <w:proofErr w:type="gramStart"/>
            <w:r w:rsidRPr="00E23619">
              <w:rPr>
                <w:rFonts w:ascii="Times New Roman" w:hAnsi="Times New Roman"/>
                <w:sz w:val="22"/>
                <w:szCs w:val="22"/>
              </w:rPr>
              <w:t>all of</w:t>
            </w:r>
            <w:proofErr w:type="gramEnd"/>
            <w:r w:rsidRPr="00E23619">
              <w:rPr>
                <w:rFonts w:ascii="Times New Roman" w:hAnsi="Times New Roman"/>
                <w:sz w:val="22"/>
                <w:szCs w:val="22"/>
              </w:rPr>
              <w:t xml:space="preserve">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 xml:space="preserve">This file should not be modified or edited with VA </w:t>
            </w:r>
            <w:proofErr w:type="spellStart"/>
            <w:r w:rsidRPr="0002501E">
              <w:rPr>
                <w:rFonts w:ascii="Times New Roman" w:hAnsi="Times New Roman"/>
                <w:b/>
                <w:sz w:val="22"/>
                <w:szCs w:val="22"/>
              </w:rPr>
              <w:t>Fileman</w:t>
            </w:r>
            <w:proofErr w:type="spellEnd"/>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w:t>
            </w: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w:t>
            </w:r>
            <w:proofErr w:type="gramStart"/>
            <w:r w:rsidRPr="0002501E">
              <w:rPr>
                <w:rFonts w:ascii="Times New Roman" w:hAnsi="Times New Roman"/>
                <w:sz w:val="22"/>
                <w:szCs w:val="22"/>
              </w:rPr>
              <w:t>relationship</w:t>
            </w:r>
            <w:proofErr w:type="gramEnd"/>
            <w:r w:rsidRPr="0002501E">
              <w:rPr>
                <w:rFonts w:ascii="Times New Roman" w:hAnsi="Times New Roman"/>
                <w:sz w:val="22"/>
                <w:szCs w:val="22"/>
              </w:rPr>
              <w:t xml:space="preserve">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w:t>
            </w:r>
            <w:proofErr w:type="gramStart"/>
            <w:r w:rsidRPr="0002501E">
              <w:rPr>
                <w:rFonts w:ascii="Times New Roman" w:hAnsi="Times New Roman"/>
                <w:sz w:val="22"/>
                <w:szCs w:val="22"/>
              </w:rPr>
              <w:t>entered into</w:t>
            </w:r>
            <w:proofErr w:type="gramEnd"/>
            <w:r w:rsidRPr="0002501E">
              <w:rPr>
                <w:rFonts w:ascii="Times New Roman" w:hAnsi="Times New Roman"/>
                <w:sz w:val="22"/>
                <w:szCs w:val="22"/>
              </w:rPr>
              <w:t xml:space="preserve">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w:t>
            </w:r>
            <w:proofErr w:type="gramStart"/>
            <w:r w:rsidRPr="0002501E">
              <w:rPr>
                <w:rFonts w:ascii="Times New Roman" w:hAnsi="Times New Roman"/>
                <w:sz w:val="22"/>
                <w:szCs w:val="22"/>
              </w:rPr>
              <w:t>be considered to be</w:t>
            </w:r>
            <w:proofErr w:type="gramEnd"/>
            <w:r w:rsidRPr="0002501E">
              <w:rPr>
                <w:rFonts w:ascii="Times New Roman" w:hAnsi="Times New Roman"/>
                <w:sz w:val="22"/>
                <w:szCs w:val="22"/>
              </w:rPr>
              <w:t xml:space="preserv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w:t>
            </w:r>
            <w:proofErr w:type="gramStart"/>
            <w:r w:rsidRPr="0002501E">
              <w:rPr>
                <w:rFonts w:ascii="Times New Roman" w:hAnsi="Times New Roman"/>
                <w:sz w:val="22"/>
                <w:szCs w:val="22"/>
              </w:rPr>
              <w:t>:  (</w:t>
            </w:r>
            <w:proofErr w:type="gramEnd"/>
            <w:r w:rsidRPr="0002501E">
              <w:rPr>
                <w:rFonts w:ascii="Times New Roman" w:hAnsi="Times New Roman"/>
                <w:sz w:val="22"/>
                <w:szCs w:val="22"/>
              </w:rPr>
              <w:t xml:space="preserve">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w:t>
            </w:r>
            <w:proofErr w:type="gramStart"/>
            <w:r w:rsidRPr="0002501E">
              <w:rPr>
                <w:rFonts w:ascii="Times New Roman" w:hAnsi="Times New Roman"/>
                <w:sz w:val="22"/>
                <w:szCs w:val="22"/>
              </w:rPr>
              <w:t>entered into</w:t>
            </w:r>
            <w:proofErr w:type="gramEnd"/>
            <w:r w:rsidRPr="0002501E">
              <w:rPr>
                <w:rFonts w:ascii="Times New Roman" w:hAnsi="Times New Roman"/>
                <w:sz w:val="22"/>
                <w:szCs w:val="22"/>
              </w:rPr>
              <w:t xml:space="preserve">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record for each electronic report that can be returned to the site by the </w:t>
            </w:r>
            <w:proofErr w:type="gramStart"/>
            <w:r w:rsidRPr="0002501E">
              <w:rPr>
                <w:rFonts w:ascii="Times New Roman" w:hAnsi="Times New Roman"/>
                <w:sz w:val="22"/>
                <w:szCs w:val="22"/>
              </w:rPr>
              <w:t>V.A's</w:t>
            </w:r>
            <w:proofErr w:type="gramEnd"/>
            <w:r w:rsidRPr="0002501E">
              <w:rPr>
                <w:rFonts w:ascii="Times New Roman" w:hAnsi="Times New Roman"/>
                <w:sz w:val="22"/>
                <w:szCs w:val="22"/>
              </w:rPr>
              <w:t xml:space="preserve">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lastRenderedPageBreak/>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Billing Rate for providers of the listed person </w:t>
            </w:r>
            <w:proofErr w:type="gramStart"/>
            <w:r w:rsidRPr="0002501E">
              <w:rPr>
                <w:rFonts w:ascii="Times New Roman" w:hAnsi="Times New Roman"/>
                <w:sz w:val="22"/>
                <w:szCs w:val="22"/>
              </w:rPr>
              <w:t>class's</w:t>
            </w:r>
            <w:proofErr w:type="gramEnd"/>
            <w:r w:rsidRPr="0002501E">
              <w:rPr>
                <w:rFonts w:ascii="Times New Roman" w:hAnsi="Times New Roman"/>
                <w:sz w:val="22"/>
                <w:szCs w:val="22"/>
              </w:rPr>
              <w:t>.</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IBE(</w:t>
            </w:r>
            <w:proofErr w:type="gramEnd"/>
            <w:r>
              <w:rPr>
                <w:rFonts w:ascii="Times New Roman" w:hAnsi="Times New Roman"/>
                <w:sz w:val="22"/>
                <w:szCs w:val="22"/>
              </w:rPr>
              <w:t>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lastRenderedPageBreak/>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proofErr w:type="spellStart"/>
            <w:r>
              <w:rPr>
                <w:rFonts w:ascii="Times New Roman" w:hAnsi="Times New Roman"/>
                <w:sz w:val="22"/>
                <w:szCs w:val="22"/>
              </w:rPr>
              <w:t>e</w:t>
            </w:r>
            <w:r w:rsidRPr="0002501E">
              <w:rPr>
                <w:rFonts w:ascii="Times New Roman" w:hAnsi="Times New Roman"/>
                <w:sz w:val="22"/>
                <w:szCs w:val="22"/>
              </w:rPr>
              <w:t>IV</w:t>
            </w:r>
            <w:proofErr w:type="spellEnd"/>
            <w:r w:rsidRPr="0002501E">
              <w:rPr>
                <w:rFonts w:ascii="Times New Roman" w:hAnsi="Times New Roman"/>
                <w:sz w:val="22"/>
                <w:szCs w:val="22"/>
              </w:rPr>
              <w:t xml:space="preserve">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lastRenderedPageBreak/>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w:t>
            </w:r>
            <w:proofErr w:type="gramStart"/>
            <w:r w:rsidRPr="001C5A90">
              <w:rPr>
                <w:rFonts w:ascii="Times New Roman" w:hAnsi="Times New Roman"/>
                <w:bCs/>
                <w:sz w:val="22"/>
                <w:szCs w:val="22"/>
              </w:rPr>
              <w:t>IBCN(</w:t>
            </w:r>
            <w:proofErr w:type="gramEnd"/>
            <w:r w:rsidRPr="001C5A90">
              <w:rPr>
                <w:rFonts w:ascii="Times New Roman" w:hAnsi="Times New Roman"/>
                <w:bCs/>
                <w:sz w:val="22"/>
                <w:szCs w:val="22"/>
              </w:rPr>
              <w:t>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w:t>
            </w:r>
            <w:proofErr w:type="gramStart"/>
            <w:r w:rsidRPr="0002501E">
              <w:rPr>
                <w:rFonts w:ascii="Times New Roman" w:hAnsi="Times New Roman"/>
                <w:bCs/>
                <w:sz w:val="22"/>
                <w:szCs w:val="22"/>
              </w:rPr>
              <w:t>IBCN(</w:t>
            </w:r>
            <w:proofErr w:type="gramEnd"/>
            <w:r w:rsidRPr="0002501E">
              <w:rPr>
                <w:rFonts w:ascii="Times New Roman" w:hAnsi="Times New Roman"/>
                <w:bCs/>
                <w:sz w:val="22"/>
                <w:szCs w:val="22"/>
              </w:rPr>
              <w:t>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IBCN(</w:t>
            </w:r>
            <w:proofErr w:type="gramEnd"/>
            <w:r>
              <w:rPr>
                <w:rFonts w:ascii="Times New Roman" w:hAnsi="Times New Roman"/>
                <w:sz w:val="22"/>
                <w:szCs w:val="22"/>
              </w:rPr>
              <w:t>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w:t>
            </w:r>
            <w:proofErr w:type="gramStart"/>
            <w:r w:rsidRPr="00B220F3">
              <w:rPr>
                <w:rFonts w:ascii="Times New Roman" w:hAnsi="Times New Roman"/>
                <w:sz w:val="22"/>
                <w:szCs w:val="22"/>
              </w:rPr>
              <w:t>all of</w:t>
            </w:r>
            <w:proofErr w:type="gramEnd"/>
            <w:r w:rsidRPr="00B220F3">
              <w:rPr>
                <w:rFonts w:ascii="Times New Roman" w:hAnsi="Times New Roman"/>
                <w:sz w:val="22"/>
                <w:szCs w:val="22"/>
              </w:rPr>
              <w:t xml:space="preserve">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proofErr w:type="gramStart"/>
            <w:r>
              <w:rPr>
                <w:rFonts w:ascii="Times New Roman" w:hAnsi="Times New Roman"/>
                <w:sz w:val="22"/>
                <w:szCs w:val="22"/>
              </w:rPr>
              <w:t>IBCN(</w:t>
            </w:r>
            <w:proofErr w:type="gramEnd"/>
            <w:r>
              <w:rPr>
                <w:rFonts w:ascii="Times New Roman" w:hAnsi="Times New Roman"/>
                <w:sz w:val="22"/>
                <w:szCs w:val="22"/>
              </w:rPr>
              <w:t>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used to support NCPDP billing for multiple Rate Types.  Entries are created in this file based on the prescription and fill/refill number.  The Rate Type determined at time of Billing Determination is stored in this </w:t>
            </w:r>
            <w:proofErr w:type="gramStart"/>
            <w:r w:rsidRPr="0002501E">
              <w:rPr>
                <w:rFonts w:ascii="Times New Roman" w:hAnsi="Times New Roman"/>
                <w:sz w:val="22"/>
                <w:szCs w:val="22"/>
              </w:rPr>
              <w:t>file</w:t>
            </w:r>
            <w:proofErr w:type="gramEnd"/>
            <w:r w:rsidRPr="0002501E">
              <w:rPr>
                <w:rFonts w:ascii="Times New Roman" w:hAnsi="Times New Roman"/>
                <w:sz w:val="22"/>
                <w:szCs w:val="22"/>
              </w:rPr>
              <w:t xml:space="preserv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NDC NON COVERED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w:t>
            </w:r>
            <w:proofErr w:type="gramStart"/>
            <w:r w:rsidRPr="00352A69">
              <w:rPr>
                <w:rFonts w:ascii="Times New Roman" w:hAnsi="Times New Roman"/>
                <w:bCs/>
                <w:sz w:val="22"/>
                <w:szCs w:val="22"/>
              </w:rPr>
              <w:t>IBCN(</w:t>
            </w:r>
            <w:proofErr w:type="gramEnd"/>
            <w:r w:rsidRPr="00352A69">
              <w:rPr>
                <w:rFonts w:ascii="Times New Roman" w:hAnsi="Times New Roman"/>
                <w:bCs/>
                <w:sz w:val="22"/>
                <w:szCs w:val="22"/>
              </w:rPr>
              <w:t>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w:t>
            </w:r>
            <w:proofErr w:type="gramStart"/>
            <w:r w:rsidRPr="00352A69">
              <w:rPr>
                <w:rFonts w:ascii="Times New Roman" w:hAnsi="Times New Roman"/>
                <w:bCs/>
                <w:sz w:val="22"/>
                <w:szCs w:val="22"/>
              </w:rPr>
              <w:t>definitely cause</w:t>
            </w:r>
            <w:proofErr w:type="gramEnd"/>
            <w:r w:rsidRPr="00352A69">
              <w:rPr>
                <w:rFonts w:ascii="Times New Roman" w:hAnsi="Times New Roman"/>
                <w:bCs/>
                <w:sz w:val="22"/>
                <w:szCs w:val="22"/>
              </w:rPr>
              <w:t xml:space="preserv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IBCNH(</w:t>
            </w:r>
            <w:proofErr w:type="gramEnd"/>
            <w:r w:rsidRPr="008346EA">
              <w:rPr>
                <w:rFonts w:ascii="Times New Roman" w:hAnsi="Times New Roman"/>
                <w:sz w:val="22"/>
                <w:szCs w:val="22"/>
              </w:rPr>
              <w:t>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IBCNH(</w:t>
            </w:r>
            <w:proofErr w:type="gramEnd"/>
            <w:r w:rsidRPr="008346EA">
              <w:rPr>
                <w:rFonts w:ascii="Times New Roman" w:hAnsi="Times New Roman"/>
                <w:sz w:val="22"/>
                <w:szCs w:val="22"/>
              </w:rPr>
              <w:t xml:space="preserve">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IBE(</w:t>
            </w:r>
            <w:proofErr w:type="gramEnd"/>
            <w:r w:rsidRPr="008346EA">
              <w:rPr>
                <w:rFonts w:ascii="Times New Roman" w:hAnsi="Times New Roman"/>
                <w:sz w:val="22"/>
                <w:szCs w:val="22"/>
              </w:rPr>
              <w:t>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w:t>
            </w:r>
            <w:proofErr w:type="gramStart"/>
            <w:r w:rsidRPr="004F2EF0">
              <w:rPr>
                <w:rFonts w:ascii="Times New Roman" w:hAnsi="Times New Roman"/>
                <w:sz w:val="22"/>
                <w:szCs w:val="22"/>
              </w:rPr>
              <w:t>IBA(</w:t>
            </w:r>
            <w:proofErr w:type="gramEnd"/>
            <w:r w:rsidRPr="004F2EF0">
              <w:rPr>
                <w:rFonts w:ascii="Times New Roman" w:hAnsi="Times New Roman"/>
                <w:sz w:val="22"/>
                <w:szCs w:val="22"/>
              </w:rPr>
              <w:t>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 xml:space="preserve">This file contains all records received from the FSC ASC X12N health Care Claim Request </w:t>
            </w:r>
            <w:proofErr w:type="gramStart"/>
            <w:r w:rsidRPr="004F2EF0">
              <w:rPr>
                <w:rFonts w:ascii="Times New Roman" w:hAnsi="Times New Roman"/>
                <w:sz w:val="22"/>
                <w:szCs w:val="22"/>
              </w:rPr>
              <w:t>For</w:t>
            </w:r>
            <w:proofErr w:type="gramEnd"/>
            <w:r w:rsidRPr="004F2EF0">
              <w:rPr>
                <w:rFonts w:ascii="Times New Roman" w:hAnsi="Times New Roman"/>
                <w:sz w:val="22"/>
                <w:szCs w:val="22"/>
              </w:rPr>
              <w:t xml:space="preserve">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w:t>
            </w:r>
            <w:proofErr w:type="gramStart"/>
            <w:r w:rsidRPr="003B5F60">
              <w:rPr>
                <w:rFonts w:ascii="Times New Roman" w:hAnsi="Times New Roman"/>
                <w:sz w:val="22"/>
                <w:szCs w:val="22"/>
              </w:rPr>
              <w:t>IBE(</w:t>
            </w:r>
            <w:proofErr w:type="gramEnd"/>
            <w:r w:rsidRPr="003B5F60">
              <w:rPr>
                <w:rFonts w:ascii="Times New Roman" w:hAnsi="Times New Roman"/>
                <w:sz w:val="22"/>
                <w:szCs w:val="22"/>
              </w:rPr>
              <w:t>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w:t>
            </w:r>
            <w:proofErr w:type="gramStart"/>
            <w:r w:rsidRPr="003B5F60">
              <w:rPr>
                <w:rFonts w:ascii="Times New Roman" w:hAnsi="Times New Roman"/>
                <w:sz w:val="22"/>
                <w:szCs w:val="22"/>
              </w:rPr>
              <w:t>IBE(</w:t>
            </w:r>
            <w:proofErr w:type="gramEnd"/>
            <w:r w:rsidRPr="003B5F60">
              <w:rPr>
                <w:rFonts w:ascii="Times New Roman" w:hAnsi="Times New Roman"/>
                <w:sz w:val="22"/>
                <w:szCs w:val="22"/>
              </w:rPr>
              <w:t>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IBBAS(</w:t>
            </w:r>
            <w:proofErr w:type="gramEnd"/>
            <w:r w:rsidRPr="0002501E">
              <w:rPr>
                <w:rFonts w:ascii="Times New Roman" w:hAnsi="Times New Roman"/>
                <w:sz w:val="22"/>
                <w:szCs w:val="22"/>
              </w:rPr>
              <w:t>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IBBAD(</w:t>
            </w:r>
            <w:proofErr w:type="gramEnd"/>
            <w:r w:rsidRPr="0002501E">
              <w:rPr>
                <w:rFonts w:ascii="Times New Roman" w:hAnsi="Times New Roman"/>
                <w:sz w:val="22"/>
                <w:szCs w:val="22"/>
              </w:rPr>
              <w:t>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IBBAA(</w:t>
            </w:r>
            <w:proofErr w:type="gramEnd"/>
            <w:r w:rsidRPr="0002501E">
              <w:rPr>
                <w:rFonts w:ascii="Times New Roman" w:hAnsi="Times New Roman"/>
                <w:sz w:val="22"/>
                <w:szCs w:val="22"/>
              </w:rPr>
              <w:t>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w:t>
            </w:r>
            <w:proofErr w:type="gramEnd"/>
            <w:r w:rsidRPr="0002501E">
              <w:rPr>
                <w:rFonts w:ascii="Times New Roman" w:hAnsi="Times New Roman"/>
                <w:sz w:val="22"/>
                <w:szCs w:val="22"/>
              </w:rPr>
              <w:t>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DGRDUA(</w:t>
            </w:r>
            <w:proofErr w:type="gramEnd"/>
            <w:r w:rsidRPr="0002501E">
              <w:rPr>
                <w:rFonts w:ascii="Times New Roman" w:hAnsi="Times New Roman"/>
                <w:sz w:val="22"/>
                <w:szCs w:val="22"/>
              </w:rPr>
              <w:t>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DGRO(</w:t>
            </w:r>
            <w:proofErr w:type="gramEnd"/>
            <w:r w:rsidRPr="0002501E">
              <w:rPr>
                <w:rFonts w:ascii="Times New Roman" w:hAnsi="Times New Roman"/>
                <w:sz w:val="22"/>
                <w:szCs w:val="22"/>
              </w:rPr>
              <w:t>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DGHT(</w:t>
            </w:r>
            <w:proofErr w:type="gramEnd"/>
            <w:r w:rsidRPr="0002501E">
              <w:rPr>
                <w:rFonts w:ascii="Times New Roman" w:hAnsi="Times New Roman"/>
                <w:sz w:val="22"/>
                <w:szCs w:val="22"/>
              </w:rPr>
              <w: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 xml:space="preserve">The entries in this file will contain information on how to get back to its parent event in PIMS.  There </w:t>
            </w:r>
            <w:proofErr w:type="gramStart"/>
            <w:r w:rsidRPr="0002501E">
              <w:rPr>
                <w:rFonts w:ascii="Times New Roman" w:hAnsi="Times New Roman"/>
                <w:sz w:val="22"/>
                <w:szCs w:val="22"/>
              </w:rPr>
              <w:t>is</w:t>
            </w:r>
            <w:proofErr w:type="gramEnd"/>
            <w:r w:rsidRPr="0002501E">
              <w:rPr>
                <w:rFonts w:ascii="Times New Roman" w:hAnsi="Times New Roman"/>
                <w:sz w:val="22"/>
                <w:szCs w:val="22"/>
              </w:rPr>
              <w:t xml:space="preserve">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w:t>
            </w:r>
            <w:proofErr w:type="spellStart"/>
            <w:r w:rsidRPr="0002501E">
              <w:rPr>
                <w:rFonts w:ascii="Times New Roman" w:hAnsi="Times New Roman"/>
                <w:sz w:val="22"/>
                <w:szCs w:val="22"/>
              </w:rPr>
              <w:t>IdM</w:t>
            </w:r>
            <w:proofErr w:type="spellEnd"/>
            <w:r w:rsidRPr="0002501E">
              <w:rPr>
                <w:rFonts w:ascii="Times New Roman" w:hAnsi="Times New Roman"/>
                <w:sz w:val="22"/>
                <w:szCs w:val="22"/>
              </w:rPr>
              <w:t>)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xml:space="preserve">) used by your local system. Entries should only be added and updated through the applications interfaced with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the main file for the Incomplete Records Tracking package IRT This is where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Processing'.  </w:t>
            </w:r>
            <w:proofErr w:type="gramStart"/>
            <w:r w:rsidRPr="0002501E">
              <w:rPr>
                <w:rFonts w:ascii="Times New Roman" w:hAnsi="Times New Roman"/>
                <w:sz w:val="22"/>
                <w:szCs w:val="22"/>
              </w:rPr>
              <w:t>In order for</w:t>
            </w:r>
            <w:proofErr w:type="gramEnd"/>
            <w:r w:rsidRPr="0002501E">
              <w:rPr>
                <w:rFonts w:ascii="Times New Roman" w:hAnsi="Times New Roman"/>
                <w:sz w:val="22"/>
                <w:szCs w:val="22"/>
              </w:rPr>
              <w:t xml:space="preserve">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statistics concerning the workload done using PDX.  PDX workload </w:t>
            </w:r>
            <w:proofErr w:type="gramStart"/>
            <w:r w:rsidRPr="0002501E">
              <w:rPr>
                <w:rFonts w:ascii="Times New Roman" w:hAnsi="Times New Roman"/>
                <w:sz w:val="22"/>
                <w:szCs w:val="22"/>
              </w:rPr>
              <w:t>is considered to be</w:t>
            </w:r>
            <w:proofErr w:type="gramEnd"/>
            <w:r w:rsidRPr="0002501E">
              <w:rPr>
                <w:rFonts w:ascii="Times New Roman" w:hAnsi="Times New Roman"/>
                <w:sz w:val="22"/>
                <w:szCs w:val="22"/>
              </w:rPr>
              <w:t xml:space="preserv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Occurrence Codes, Discharge Statuses, Discharge Bed sections, and Value Codes which may be used on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Revenue Codes which may be used on the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Rate Types which may be used on the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4315F" w:rsidRPr="0002501E" w14:paraId="083505E5" w14:textId="77777777" w:rsidTr="00B65B79">
        <w:trPr>
          <w:cantSplit/>
        </w:trPr>
        <w:tc>
          <w:tcPr>
            <w:tcW w:w="4251" w:type="dxa"/>
          </w:tcPr>
          <w:p w14:paraId="6C9C5F99"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399.6</w:t>
            </w:r>
          </w:p>
          <w:p w14:paraId="3FF3B0BE" w14:textId="460C6D30" w:rsidR="0064315F" w:rsidRPr="0002501E" w:rsidRDefault="0064315F" w:rsidP="0064315F">
            <w:pPr>
              <w:rPr>
                <w:rFonts w:ascii="Times New Roman" w:hAnsi="Times New Roman"/>
                <w:sz w:val="22"/>
                <w:szCs w:val="22"/>
              </w:rPr>
            </w:pPr>
            <w:r w:rsidRPr="00394880">
              <w:rPr>
                <w:rFonts w:ascii="Times New Roman" w:hAnsi="Times New Roman"/>
                <w:sz w:val="22"/>
                <w:szCs w:val="22"/>
              </w:rPr>
              <w:t>CMN FORM TYPES</w:t>
            </w:r>
          </w:p>
        </w:tc>
        <w:tc>
          <w:tcPr>
            <w:tcW w:w="5099" w:type="dxa"/>
          </w:tcPr>
          <w:p w14:paraId="7EC646F1"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w:t>
            </w:r>
            <w:proofErr w:type="gramStart"/>
            <w:r w:rsidRPr="00394880">
              <w:rPr>
                <w:rFonts w:ascii="Times New Roman" w:hAnsi="Times New Roman"/>
                <w:sz w:val="22"/>
                <w:szCs w:val="22"/>
              </w:rPr>
              <w:t>IBE(</w:t>
            </w:r>
            <w:proofErr w:type="gramEnd"/>
            <w:r w:rsidRPr="00394880">
              <w:rPr>
                <w:rFonts w:ascii="Times New Roman" w:hAnsi="Times New Roman"/>
                <w:sz w:val="22"/>
                <w:szCs w:val="22"/>
              </w:rPr>
              <w:t>399.6,</w:t>
            </w:r>
          </w:p>
          <w:p w14:paraId="02D032AF" w14:textId="4645080B" w:rsidR="0064315F" w:rsidRPr="0002501E" w:rsidRDefault="0064315F" w:rsidP="0064315F">
            <w:pPr>
              <w:rPr>
                <w:rFonts w:ascii="Times New Roman" w:hAnsi="Times New Roman"/>
                <w:sz w:val="22"/>
                <w:szCs w:val="22"/>
              </w:rPr>
            </w:pPr>
            <w:r w:rsidRPr="00394880">
              <w:rPr>
                <w:rFonts w:ascii="Times New Roman" w:hAnsi="Times New Roman"/>
                <w:sz w:val="22"/>
                <w:szCs w:val="22"/>
              </w:rPr>
              <w:t>This file contains the various Certificate of Medical Necessity (CMN) form types and is used in Enter/Edit Billing when the user specifies CMN information for an</w:t>
            </w:r>
            <w:r>
              <w:rPr>
                <w:rFonts w:ascii="Times New Roman" w:hAnsi="Times New Roman"/>
                <w:sz w:val="22"/>
                <w:szCs w:val="22"/>
              </w:rPr>
              <w:t xml:space="preserve"> </w:t>
            </w:r>
            <w:r w:rsidRPr="00394880">
              <w:rPr>
                <w:rFonts w:ascii="Times New Roman" w:hAnsi="Times New Roman"/>
                <w:sz w:val="22"/>
                <w:szCs w:val="22"/>
              </w:rPr>
              <w:t>eligible procedure.</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SD(</w:t>
            </w:r>
            <w:proofErr w:type="gramEnd"/>
            <w:r w:rsidRPr="0002501E">
              <w:rPr>
                <w:rFonts w:ascii="Times New Roman" w:hAnsi="Times New Roman"/>
                <w:sz w:val="22"/>
                <w:szCs w:val="22"/>
              </w:rPr>
              <w:t>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defines which encounter forms to use for a </w:t>
            </w:r>
            <w:proofErr w:type="gramStart"/>
            <w:r w:rsidRPr="0002501E">
              <w:rPr>
                <w:rFonts w:ascii="Times New Roman" w:hAnsi="Times New Roman"/>
                <w:sz w:val="22"/>
                <w:szCs w:val="22"/>
              </w:rPr>
              <w:t>particular clinic</w:t>
            </w:r>
            <w:proofErr w:type="gramEnd"/>
            <w:r w:rsidRPr="0002501E">
              <w:rPr>
                <w:rFonts w:ascii="Times New Roman" w:hAnsi="Times New Roman"/>
                <w:sz w:val="22"/>
                <w:szCs w:val="22"/>
              </w:rPr>
              <w:t>.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SD(</w:t>
            </w:r>
            <w:proofErr w:type="gramEnd"/>
            <w:r w:rsidRPr="0002501E">
              <w:rPr>
                <w:rFonts w:ascii="Times New Roman" w:hAnsi="Times New Roman"/>
                <w:sz w:val="22"/>
                <w:szCs w:val="22"/>
              </w:rPr>
              <w:t>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114" w:name="_Toc200787537"/>
      <w:bookmarkStart w:id="115" w:name="_Toc442890973"/>
      <w:bookmarkStart w:id="116" w:name="_Toc10445747"/>
      <w:r w:rsidRPr="0002501E">
        <w:lastRenderedPageBreak/>
        <w:t>Templates</w:t>
      </w:r>
      <w:bookmarkEnd w:id="114"/>
      <w:bookmarkEnd w:id="115"/>
      <w:bookmarkEnd w:id="116"/>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117" w:name="_Toc442890974"/>
            <w:bookmarkStart w:id="118" w:name="_Toc10445748"/>
            <w:r w:rsidRPr="0002501E">
              <w:t>List</w:t>
            </w:r>
            <w:r w:rsidR="004D61A0" w:rsidRPr="0002501E">
              <w:t xml:space="preserve"> Templates</w:t>
            </w:r>
            <w:bookmarkEnd w:id="117"/>
            <w:bookmarkEnd w:id="118"/>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fields of the selected Patient Policy Subscriber comment.  Allows the user to edit or delete the comment under specified conditions.</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Patient Policy Comments for a specified patient and policy.  Allows the user to add a new comment, expand a comment, search all comments for a specified string, edit a comment and delete a comment.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lastRenderedPageBreak/>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w:t>
            </w:r>
            <w:proofErr w:type="spellStart"/>
            <w:r w:rsidRPr="0002501E">
              <w:rPr>
                <w:rFonts w:ascii="Times New Roman" w:hAnsi="Times New Roman"/>
                <w:sz w:val="22"/>
                <w:szCs w:val="22"/>
              </w:rPr>
              <w:t>eIV</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Elig</w:t>
            </w:r>
            <w:proofErr w:type="spellEnd"/>
            <w:r w:rsidRPr="0002501E">
              <w:rPr>
                <w:rFonts w:ascii="Times New Roman" w:hAnsi="Times New Roman"/>
                <w:sz w:val="22"/>
                <w:szCs w:val="22"/>
              </w:rPr>
              <w:t xml:space="preserve">/Benefit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64315F" w:rsidRPr="0002501E" w14:paraId="06FABC01" w14:textId="77777777" w:rsidTr="00F73FD0">
        <w:trPr>
          <w:cantSplit/>
        </w:trPr>
        <w:tc>
          <w:tcPr>
            <w:tcW w:w="3960" w:type="dxa"/>
          </w:tcPr>
          <w:p w14:paraId="62927980" w14:textId="3FE1FB57" w:rsidR="0064315F" w:rsidRDefault="0064315F" w:rsidP="00370B54">
            <w:pPr>
              <w:rPr>
                <w:rFonts w:ascii="Times New Roman" w:hAnsi="Times New Roman"/>
                <w:sz w:val="22"/>
                <w:szCs w:val="22"/>
              </w:rPr>
            </w:pPr>
            <w:r w:rsidRPr="00FC4D32">
              <w:rPr>
                <w:rFonts w:ascii="Times New Roman" w:hAnsi="Times New Roman"/>
                <w:sz w:val="22"/>
                <w:szCs w:val="22"/>
              </w:rPr>
              <w:t>IBJP IB NON-MCCF RATE TYPES</w:t>
            </w:r>
          </w:p>
        </w:tc>
        <w:tc>
          <w:tcPr>
            <w:tcW w:w="5418" w:type="dxa"/>
          </w:tcPr>
          <w:p w14:paraId="284C0223" w14:textId="2C97341F" w:rsidR="0064315F" w:rsidRDefault="0064315F" w:rsidP="00370B54">
            <w:pPr>
              <w:rPr>
                <w:rFonts w:ascii="Times New Roman" w:hAnsi="Times New Roman"/>
                <w:sz w:val="22"/>
                <w:szCs w:val="22"/>
              </w:rPr>
            </w:pPr>
            <w:r w:rsidRPr="00FC4D32">
              <w:rPr>
                <w:rFonts w:ascii="Times New Roman" w:hAnsi="Times New Roman"/>
                <w:sz w:val="22"/>
                <w:szCs w:val="22"/>
              </w:rPr>
              <w:t xml:space="preserve">Protocol List Type.  Allows user </w:t>
            </w:r>
            <w:proofErr w:type="gramStart"/>
            <w:r w:rsidRPr="00FC4D32">
              <w:rPr>
                <w:rFonts w:ascii="Times New Roman" w:hAnsi="Times New Roman"/>
                <w:sz w:val="22"/>
                <w:szCs w:val="22"/>
              </w:rPr>
              <w:t>to  define</w:t>
            </w:r>
            <w:proofErr w:type="gramEnd"/>
            <w:r w:rsidRPr="00FC4D32">
              <w:rPr>
                <w:rFonts w:ascii="Times New Roman" w:hAnsi="Times New Roman"/>
                <w:sz w:val="22"/>
                <w:szCs w:val="22"/>
              </w:rPr>
              <w:t xml:space="preserve"> what a NON-MCCF RATE TYPE is in the IB Site Parameters.</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lastRenderedPageBreak/>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64315F" w:rsidRPr="0002501E" w14:paraId="7958F767" w14:textId="77777777" w:rsidTr="00F73FD0">
        <w:trPr>
          <w:cantSplit/>
        </w:trPr>
        <w:tc>
          <w:tcPr>
            <w:tcW w:w="3960" w:type="dxa"/>
          </w:tcPr>
          <w:p w14:paraId="16B80A9B" w14:textId="245E7CDA" w:rsidR="0064315F" w:rsidRDefault="0064315F" w:rsidP="00370B54">
            <w:pPr>
              <w:rPr>
                <w:rFonts w:ascii="Times New Roman" w:hAnsi="Times New Roman"/>
                <w:sz w:val="22"/>
                <w:szCs w:val="22"/>
              </w:rPr>
            </w:pPr>
            <w:r w:rsidRPr="009A4802">
              <w:rPr>
                <w:rFonts w:ascii="Times New Roman" w:hAnsi="Times New Roman"/>
                <w:sz w:val="22"/>
                <w:szCs w:val="22"/>
              </w:rPr>
              <w:t>IBJPS CMN CPTS</w:t>
            </w:r>
          </w:p>
        </w:tc>
        <w:tc>
          <w:tcPr>
            <w:tcW w:w="5418" w:type="dxa"/>
          </w:tcPr>
          <w:p w14:paraId="2D7B96E7" w14:textId="26C32B97" w:rsidR="0064315F" w:rsidRDefault="0064315F" w:rsidP="00370B54">
            <w:pPr>
              <w:rPr>
                <w:rFonts w:ascii="Times New Roman" w:hAnsi="Times New Roman"/>
                <w:sz w:val="22"/>
                <w:szCs w:val="22"/>
              </w:rPr>
            </w:pPr>
            <w:r w:rsidRPr="009A4802">
              <w:rPr>
                <w:rFonts w:ascii="Times New Roman" w:hAnsi="Times New Roman"/>
                <w:sz w:val="22"/>
                <w:szCs w:val="22"/>
              </w:rPr>
              <w:t xml:space="preserve">Protocol List Type.  Displays a list of CPT codes/descriptions under “IB Site Parameters” for which the user should be prompted for Certificate of Medical Necessity (CMN) info and allows user to add additional </w:t>
            </w:r>
            <w:proofErr w:type="spellStart"/>
            <w:r w:rsidRPr="009A4802">
              <w:rPr>
                <w:rFonts w:ascii="Times New Roman" w:hAnsi="Times New Roman"/>
                <w:sz w:val="22"/>
                <w:szCs w:val="22"/>
              </w:rPr>
              <w:t>CPTs.</w:t>
            </w:r>
            <w:proofErr w:type="spellEnd"/>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 xml:space="preserve">IBT HCSR SEND 278 </w:t>
            </w:r>
            <w:proofErr w:type="gramStart"/>
            <w:r w:rsidRPr="008A790F">
              <w:rPr>
                <w:rFonts w:ascii="Times New Roman" w:hAnsi="Times New Roman"/>
                <w:sz w:val="22"/>
                <w:szCs w:val="22"/>
              </w:rPr>
              <w:t>SHORT</w:t>
            </w:r>
            <w:proofErr w:type="gramEnd"/>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119" w:name="_Toc442890975"/>
            <w:bookmarkStart w:id="120" w:name="_Toc10445749"/>
            <w:r w:rsidRPr="0002501E">
              <w:lastRenderedPageBreak/>
              <w:t>Input Templates</w:t>
            </w:r>
            <w:bookmarkEnd w:id="119"/>
            <w:bookmarkEnd w:id="120"/>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w:t>
            </w:r>
            <w:proofErr w:type="gramStart"/>
            <w:r w:rsidRPr="0002501E">
              <w:rPr>
                <w:rFonts w:ascii="Times New Roman" w:hAnsi="Times New Roman"/>
                <w:sz w:val="22"/>
                <w:szCs w:val="22"/>
              </w:rPr>
              <w:t>PHONE;REQ</w:t>
            </w:r>
            <w:proofErr w:type="gramEnd"/>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w:t>
            </w:r>
            <w:proofErr w:type="gramStart"/>
            <w:r w:rsidRPr="0002501E">
              <w:rPr>
                <w:rFonts w:ascii="Times New Roman" w:hAnsi="Times New Roman"/>
                <w:sz w:val="22"/>
                <w:szCs w:val="22"/>
              </w:rPr>
              <w:t>ADDRESS;REQ</w:t>
            </w:r>
            <w:proofErr w:type="gramEnd"/>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 xml:space="preserve">Edits the </w:t>
            </w:r>
            <w:proofErr w:type="spellStart"/>
            <w:r w:rsidRPr="0002501E">
              <w:rPr>
                <w:rFonts w:ascii="Times New Roman" w:hAnsi="Times New Roman"/>
                <w:sz w:val="22"/>
                <w:szCs w:val="22"/>
              </w:rPr>
              <w:t>eII</w:t>
            </w:r>
            <w:proofErr w:type="spellEnd"/>
            <w:r w:rsidRPr="0002501E">
              <w:rPr>
                <w:rFonts w:ascii="Times New Roman" w:hAnsi="Times New Roman"/>
                <w:sz w:val="22"/>
                <w:szCs w:val="22"/>
              </w:rPr>
              <w:t xml:space="preserve">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proofErr w:type="gramStart"/>
            <w:r w:rsidRPr="0002501E">
              <w:rPr>
                <w:rFonts w:ascii="Times New Roman" w:hAnsi="Times New Roman"/>
                <w:sz w:val="22"/>
                <w:szCs w:val="22"/>
              </w:rPr>
              <w:t>Patient Billing Clock Maintenance,</w:t>
            </w:r>
            <w:proofErr w:type="gramEnd"/>
            <w:r w:rsidRPr="0002501E">
              <w:rPr>
                <w:rFonts w:ascii="Times New Roman" w:hAnsi="Times New Roman"/>
                <w:sz w:val="22"/>
                <w:szCs w:val="22"/>
              </w:rPr>
              <w:t xml:space="preserv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the </w:t>
            </w:r>
            <w:proofErr w:type="gramStart"/>
            <w:r w:rsidRPr="0002501E">
              <w:rPr>
                <w:rFonts w:ascii="Times New Roman" w:hAnsi="Times New Roman"/>
                <w:sz w:val="22"/>
                <w:szCs w:val="22"/>
              </w:rPr>
              <w:t>current status</w:t>
            </w:r>
            <w:proofErr w:type="gramEnd"/>
            <w:r w:rsidRPr="0002501E">
              <w:rPr>
                <w:rFonts w:ascii="Times New Roman" w:hAnsi="Times New Roman"/>
                <w:sz w:val="22"/>
                <w:szCs w:val="22"/>
              </w:rPr>
              <w:t xml:space="preserve">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proofErr w:type="spellStart"/>
            <w:r w:rsidRPr="0002501E">
              <w:rPr>
                <w:rFonts w:ascii="Times New Roman" w:hAnsi="Times New Roman"/>
                <w:sz w:val="22"/>
                <w:szCs w:val="22"/>
                <w:lang w:val="fr-FR"/>
              </w:rPr>
              <w:t>Inactivates</w:t>
            </w:r>
            <w:proofErr w:type="spellEnd"/>
            <w:r w:rsidRPr="0002501E">
              <w:rPr>
                <w:rFonts w:ascii="Times New Roman" w:hAnsi="Times New Roman"/>
                <w:sz w:val="22"/>
                <w:szCs w:val="22"/>
                <w:lang w:val="fr-FR"/>
              </w:rPr>
              <w:t xml:space="preserve">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the IV </w:t>
            </w:r>
            <w:proofErr w:type="spellStart"/>
            <w:r w:rsidRPr="0002501E">
              <w:rPr>
                <w:rFonts w:ascii="Times New Roman" w:hAnsi="Times New Roman"/>
                <w:sz w:val="22"/>
                <w:szCs w:val="22"/>
              </w:rPr>
              <w:t>Mgmt</w:t>
            </w:r>
            <w:proofErr w:type="spellEnd"/>
            <w:r w:rsidRPr="0002501E">
              <w:rPr>
                <w:rFonts w:ascii="Times New Roman" w:hAnsi="Times New Roman"/>
                <w:sz w:val="22"/>
                <w:szCs w:val="22"/>
              </w:rPr>
              <w:t xml:space="preserve">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specifying </w:t>
            </w:r>
            <w:proofErr w:type="gramStart"/>
            <w:r w:rsidRPr="0002501E">
              <w:rPr>
                <w:rFonts w:ascii="Times New Roman" w:hAnsi="Times New Roman"/>
                <w:sz w:val="22"/>
                <w:szCs w:val="22"/>
              </w:rPr>
              <w:t>final outcome</w:t>
            </w:r>
            <w:proofErr w:type="gramEnd"/>
            <w:r w:rsidRPr="0002501E">
              <w:rPr>
                <w:rFonts w:ascii="Times New Roman" w:hAnsi="Times New Roman"/>
                <w:sz w:val="22"/>
                <w:szCs w:val="22"/>
              </w:rPr>
              <w:t xml:space="preserv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 xml:space="preserve">IB CREATE 278 </w:t>
            </w:r>
            <w:proofErr w:type="gramStart"/>
            <w:r>
              <w:rPr>
                <w:rFonts w:ascii="Times New Roman" w:hAnsi="Times New Roman"/>
                <w:sz w:val="22"/>
                <w:szCs w:val="22"/>
              </w:rPr>
              <w:t>REQUEST</w:t>
            </w:r>
            <w:proofErr w:type="gramEnd"/>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121" w:name="_Toc442890976"/>
            <w:bookmarkStart w:id="122" w:name="_Toc10445750"/>
            <w:r w:rsidRPr="0002501E">
              <w:lastRenderedPageBreak/>
              <w:t>Sort Templates</w:t>
            </w:r>
            <w:bookmarkEnd w:id="121"/>
            <w:bookmarkEnd w:id="122"/>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w:t>
            </w:r>
            <w:proofErr w:type="gramStart"/>
            <w:r w:rsidRPr="0002501E">
              <w:rPr>
                <w:rFonts w:ascii="Times New Roman" w:hAnsi="Times New Roman"/>
                <w:sz w:val="22"/>
                <w:szCs w:val="22"/>
              </w:rPr>
              <w:t>TIME;S</w:t>
            </w:r>
            <w:proofErr w:type="gramEnd"/>
            <w:r w:rsidRPr="0002501E">
              <w:rPr>
                <w:rFonts w:ascii="Times New Roman" w:hAnsi="Times New Roman"/>
                <w:sz w:val="22"/>
                <w:szCs w:val="22"/>
              </w:rPr>
              <w:t>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123" w:name="_Toc442890977"/>
            <w:bookmarkStart w:id="124" w:name="_Toc10445751"/>
            <w:r w:rsidR="00D915AA" w:rsidRPr="0002501E">
              <w:t>Print Templates</w:t>
            </w:r>
            <w:bookmarkEnd w:id="123"/>
            <w:bookmarkEnd w:id="124"/>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Displays procedures associated with a </w:t>
            </w:r>
            <w:proofErr w:type="gramStart"/>
            <w:r w:rsidRPr="0002501E">
              <w:rPr>
                <w:rFonts w:ascii="Times New Roman" w:hAnsi="Times New Roman"/>
                <w:sz w:val="22"/>
                <w:szCs w:val="22"/>
              </w:rPr>
              <w:t>particular Check-off</w:t>
            </w:r>
            <w:proofErr w:type="gramEnd"/>
            <w:r w:rsidRPr="0002501E">
              <w:rPr>
                <w:rFonts w:ascii="Times New Roman" w:hAnsi="Times New Roman"/>
                <w:sz w:val="22"/>
                <w:szCs w:val="22"/>
              </w:rPr>
              <w:t xml:space="preserve">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w:t>
            </w:r>
            <w:proofErr w:type="gramStart"/>
            <w:r w:rsidRPr="0002501E">
              <w:rPr>
                <w:rFonts w:ascii="Times New Roman" w:hAnsi="Times New Roman"/>
                <w:sz w:val="22"/>
                <w:szCs w:val="22"/>
              </w:rPr>
              <w:t>";L</w:t>
            </w:r>
            <w:proofErr w:type="gramEnd"/>
            <w:r w:rsidRPr="0002501E">
              <w:rPr>
                <w:rFonts w:ascii="Times New Roman" w:hAnsi="Times New Roman"/>
                <w:sz w:val="22"/>
                <w:szCs w:val="22"/>
              </w:rPr>
              <w:t>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w:t>
            </w:r>
            <w:proofErr w:type="gramStart"/>
            <w:r w:rsidRPr="0002501E">
              <w:rPr>
                <w:rFonts w:ascii="Times New Roman" w:hAnsi="Times New Roman"/>
                <w:sz w:val="22"/>
                <w:szCs w:val="22"/>
              </w:rPr>
              <w:t>LOCATION;L</w:t>
            </w:r>
            <w:proofErr w:type="gramEnd"/>
            <w:r w:rsidRPr="0002501E">
              <w:rPr>
                <w:rFonts w:ascii="Times New Roman" w:hAnsi="Times New Roman"/>
                <w:sz w:val="22"/>
                <w:szCs w:val="22"/>
              </w:rPr>
              <w:t>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DATE(</w:t>
            </w:r>
            <w:proofErr w:type="gramEnd"/>
            <w:r w:rsidRPr="0002501E">
              <w:rPr>
                <w:rFonts w:ascii="Times New Roman" w:hAnsi="Times New Roman"/>
                <w:sz w:val="22"/>
                <w:szCs w:val="22"/>
              </w:rPr>
              <w:t>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INSURANCE </w:t>
            </w:r>
            <w:proofErr w:type="gramStart"/>
            <w:r w:rsidRPr="0002501E">
              <w:rPr>
                <w:rFonts w:ascii="Times New Roman" w:hAnsi="Times New Roman"/>
                <w:sz w:val="22"/>
                <w:szCs w:val="22"/>
              </w:rPr>
              <w:t>CLAIM?;</w:t>
            </w:r>
            <w:proofErr w:type="gramEnd"/>
            <w:r w:rsidRPr="0002501E">
              <w:rPr>
                <w:rFonts w:ascii="Times New Roman" w:hAnsi="Times New Roman"/>
                <w:sz w:val="22"/>
                <w:szCs w:val="22"/>
              </w:rPr>
              <w:t>"INS.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RANDOM </w:t>
            </w:r>
            <w:proofErr w:type="gramStart"/>
            <w:r w:rsidRPr="0002501E">
              <w:rPr>
                <w:rFonts w:ascii="Times New Roman" w:hAnsi="Times New Roman"/>
                <w:sz w:val="22"/>
                <w:szCs w:val="22"/>
              </w:rPr>
              <w:t>SAMPLE?;</w:t>
            </w:r>
            <w:proofErr w:type="gramEnd"/>
            <w:r w:rsidRPr="0002501E">
              <w:rPr>
                <w:rFonts w:ascii="Times New Roman" w:hAnsi="Times New Roman"/>
                <w:sz w:val="22"/>
                <w:szCs w:val="22"/>
              </w:rPr>
              <w:t>"RANDOM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A LOCAL </w:t>
            </w:r>
            <w:proofErr w:type="gramStart"/>
            <w:r w:rsidRPr="0002501E">
              <w:rPr>
                <w:rFonts w:ascii="Times New Roman" w:hAnsi="Times New Roman"/>
                <w:sz w:val="22"/>
                <w:szCs w:val="22"/>
              </w:rPr>
              <w:t>ADDITION?;</w:t>
            </w:r>
            <w:proofErr w:type="gramEnd"/>
            <w:r w:rsidRPr="0002501E">
              <w:rPr>
                <w:rFonts w:ascii="Times New Roman" w:hAnsi="Times New Roman"/>
                <w:sz w:val="22"/>
                <w:szCs w:val="22"/>
              </w:rPr>
              <w:t>"LOCAL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HOSPITAL REVIEWS ASSIGNED </w:t>
            </w:r>
            <w:proofErr w:type="gramStart"/>
            <w:r w:rsidRPr="0002501E">
              <w:rPr>
                <w:rFonts w:ascii="Times New Roman" w:hAnsi="Times New Roman"/>
                <w:sz w:val="22"/>
                <w:szCs w:val="22"/>
              </w:rPr>
              <w:t>TO;L</w:t>
            </w:r>
            <w:proofErr w:type="gramEnd"/>
            <w:r w:rsidRPr="0002501E">
              <w:rPr>
                <w:rFonts w:ascii="Times New Roman" w:hAnsi="Times New Roman"/>
                <w:sz w:val="22"/>
                <w:szCs w:val="22"/>
              </w:rPr>
              <w:t>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INS. REVIEWS ASSIGNED </w:t>
            </w:r>
            <w:proofErr w:type="gramStart"/>
            <w:r w:rsidRPr="0002501E">
              <w:rPr>
                <w:rFonts w:ascii="Times New Roman" w:hAnsi="Times New Roman"/>
                <w:sz w:val="22"/>
                <w:szCs w:val="22"/>
              </w:rPr>
              <w:t>TO;L</w:t>
            </w:r>
            <w:proofErr w:type="gramEnd"/>
            <w:r w:rsidRPr="0002501E">
              <w:rPr>
                <w:rFonts w:ascii="Times New Roman" w:hAnsi="Times New Roman"/>
                <w:sz w:val="22"/>
                <w:szCs w:val="22"/>
              </w:rPr>
              <w:t>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PATIENT:SSN</w:t>
            </w:r>
            <w:proofErr w:type="gramEnd"/>
            <w:r w:rsidRPr="0002501E">
              <w:rPr>
                <w:rFonts w:ascii="Times New Roman" w:hAnsi="Times New Roman"/>
                <w:sz w:val="22"/>
                <w:szCs w:val="22"/>
              </w:rPr>
              <w:t>;"SSN"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OUTPATIENT </w:t>
            </w:r>
            <w:proofErr w:type="gramStart"/>
            <w:r w:rsidRPr="0002501E">
              <w:rPr>
                <w:rFonts w:ascii="Times New Roman" w:hAnsi="Times New Roman"/>
                <w:sz w:val="22"/>
                <w:szCs w:val="22"/>
              </w:rPr>
              <w:t>ENCOUNTER:LOCATION</w:t>
            </w:r>
            <w:proofErr w:type="gramEnd"/>
            <w:r w:rsidRPr="0002501E">
              <w:rPr>
                <w:rFonts w:ascii="Times New Roman" w:hAnsi="Times New Roman"/>
                <w:sz w:val="22"/>
                <w:szCs w:val="22"/>
              </w:rPr>
              <w:t>;"LOCATION";C1;L15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w:t>
            </w:r>
            <w:proofErr w:type="gramStart"/>
            <w:r w:rsidRPr="0002501E">
              <w:rPr>
                <w:rFonts w:ascii="Times New Roman" w:hAnsi="Times New Roman"/>
                <w:sz w:val="22"/>
                <w:szCs w:val="22"/>
              </w:rPr>
              <w:t>";C</w:t>
            </w:r>
            <w:proofErr w:type="gramEnd"/>
            <w:r w:rsidRPr="0002501E">
              <w:rPr>
                <w:rFonts w:ascii="Times New Roman" w:hAnsi="Times New Roman"/>
                <w:sz w:val="22"/>
                <w:szCs w:val="22"/>
              </w:rPr>
              <w:t>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REASON NOT </w:t>
            </w:r>
            <w:proofErr w:type="gramStart"/>
            <w:r w:rsidRPr="0002501E">
              <w:rPr>
                <w:rFonts w:ascii="Times New Roman" w:hAnsi="Times New Roman"/>
                <w:sz w:val="22"/>
                <w:szCs w:val="22"/>
              </w:rPr>
              <w:t>BILLABLE;C</w:t>
            </w:r>
            <w:proofErr w:type="gramEnd"/>
            <w:r w:rsidRPr="0002501E">
              <w:rPr>
                <w:rFonts w:ascii="Times New Roman" w:hAnsi="Times New Roman"/>
                <w:sz w:val="22"/>
                <w:szCs w:val="22"/>
              </w:rPr>
              <w:t>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w:t>
            </w:r>
            <w:proofErr w:type="gramStart"/>
            <w:r w:rsidRPr="0002501E">
              <w:rPr>
                <w:rFonts w:ascii="Times New Roman" w:hAnsi="Times New Roman"/>
                <w:sz w:val="22"/>
                <w:szCs w:val="22"/>
              </w:rPr>
              <w:t>";L</w:t>
            </w:r>
            <w:proofErr w:type="gramEnd"/>
            <w:r w:rsidRPr="0002501E">
              <w:rPr>
                <w:rFonts w:ascii="Times New Roman" w:hAnsi="Times New Roman"/>
                <w:sz w:val="22"/>
                <w:szCs w:val="22"/>
              </w:rPr>
              <w:t>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CLINIC;L</w:t>
            </w:r>
            <w:proofErr w:type="gramEnd"/>
            <w:r w:rsidRPr="0002501E">
              <w:rPr>
                <w:rFonts w:ascii="Times New Roman" w:hAnsi="Times New Roman"/>
                <w:sz w:val="22"/>
                <w:szCs w:val="22"/>
              </w:rPr>
              <w:t>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DATE/TIME </w:t>
            </w:r>
            <w:proofErr w:type="gramStart"/>
            <w:r w:rsidRPr="0002501E">
              <w:rPr>
                <w:rFonts w:ascii="Times New Roman" w:hAnsi="Times New Roman"/>
                <w:sz w:val="22"/>
                <w:szCs w:val="22"/>
              </w:rPr>
              <w:t>PRINTED;L</w:t>
            </w:r>
            <w:proofErr w:type="gramEnd"/>
            <w:r w:rsidRPr="0002501E">
              <w:rPr>
                <w:rFonts w:ascii="Times New Roman" w:hAnsi="Times New Roman"/>
                <w:sz w:val="22"/>
                <w:szCs w:val="22"/>
              </w:rPr>
              <w:t>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PROCESSING </w:t>
            </w:r>
            <w:proofErr w:type="gramStart"/>
            <w:r w:rsidRPr="0002501E">
              <w:rPr>
                <w:rFonts w:ascii="Times New Roman" w:hAnsi="Times New Roman"/>
                <w:sz w:val="22"/>
                <w:szCs w:val="22"/>
              </w:rPr>
              <w:t>STATUS;L</w:t>
            </w:r>
            <w:proofErr w:type="gramEnd"/>
            <w:r w:rsidRPr="0002501E">
              <w:rPr>
                <w:rFonts w:ascii="Times New Roman" w:hAnsi="Times New Roman"/>
                <w:sz w:val="22"/>
                <w:szCs w:val="22"/>
              </w:rPr>
              <w:t>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w:t>
            </w:r>
            <w:proofErr w:type="gramStart"/>
            <w:r w:rsidRPr="0002501E">
              <w:rPr>
                <w:rFonts w:ascii="Times New Roman" w:hAnsi="Times New Roman"/>
                <w:sz w:val="22"/>
                <w:szCs w:val="22"/>
              </w:rPr>
              <w:t>";L</w:t>
            </w:r>
            <w:proofErr w:type="gramEnd"/>
            <w:r w:rsidRPr="0002501E">
              <w:rPr>
                <w:rFonts w:ascii="Times New Roman" w:hAnsi="Times New Roman"/>
                <w:sz w:val="22"/>
                <w:szCs w:val="22"/>
              </w:rPr>
              <w:t>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w:t>
            </w:r>
            <w:proofErr w:type="gramStart"/>
            <w:r w:rsidRPr="0002501E">
              <w:rPr>
                <w:rFonts w:ascii="Times New Roman" w:hAnsi="Times New Roman"/>
                <w:sz w:val="22"/>
                <w:szCs w:val="22"/>
              </w:rPr>
              <w:t>";L</w:t>
            </w:r>
            <w:proofErr w:type="gramEnd"/>
            <w:r w:rsidRPr="0002501E">
              <w:rPr>
                <w:rFonts w:ascii="Times New Roman" w:hAnsi="Times New Roman"/>
                <w:sz w:val="22"/>
                <w:szCs w:val="22"/>
              </w:rPr>
              <w:t>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w:t>
            </w:r>
            <w:proofErr w:type="gramStart"/>
            <w:r w:rsidRPr="0002501E">
              <w:rPr>
                <w:rFonts w:ascii="Times New Roman" w:hAnsi="Times New Roman"/>
                <w:sz w:val="22"/>
                <w:szCs w:val="22"/>
              </w:rPr>
              <w:t>";R</w:t>
            </w:r>
            <w:proofErr w:type="gramEnd"/>
            <w:r w:rsidRPr="0002501E">
              <w:rPr>
                <w:rFonts w:ascii="Times New Roman" w:hAnsi="Times New Roman"/>
                <w:sz w:val="22"/>
                <w:szCs w:val="22"/>
              </w:rPr>
              <w:t>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USER;L</w:t>
            </w:r>
            <w:proofErr w:type="gramEnd"/>
            <w:r w:rsidRPr="0002501E">
              <w:rPr>
                <w:rFonts w:ascii="Times New Roman" w:hAnsi="Times New Roman"/>
                <w:sz w:val="22"/>
                <w:szCs w:val="22"/>
              </w:rPr>
              <w:t>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ERROR </w:t>
            </w:r>
            <w:proofErr w:type="gramStart"/>
            <w:r w:rsidRPr="0002501E">
              <w:rPr>
                <w:rFonts w:ascii="Times New Roman" w:hAnsi="Times New Roman"/>
                <w:sz w:val="22"/>
                <w:szCs w:val="22"/>
              </w:rPr>
              <w:t>MESSAGE;W</w:t>
            </w:r>
            <w:proofErr w:type="gramEnd"/>
            <w:r w:rsidRPr="0002501E">
              <w:rPr>
                <w:rFonts w:ascii="Times New Roman" w:hAnsi="Times New Roman"/>
                <w:sz w:val="22"/>
                <w:szCs w:val="22"/>
              </w:rPr>
              <w:t>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w:t>
            </w:r>
            <w:proofErr w:type="gramStart"/>
            <w:r w:rsidRPr="0002501E">
              <w:rPr>
                <w:rFonts w:ascii="Times New Roman" w:hAnsi="Times New Roman"/>
                <w:sz w:val="22"/>
                <w:szCs w:val="22"/>
              </w:rPr>
              <w:t>01;X</w:t>
            </w:r>
            <w:proofErr w:type="gramEnd"/>
            <w:r w:rsidRPr="0002501E">
              <w:rPr>
                <w:rFonts w:ascii="Times New Roman" w:hAnsi="Times New Roman"/>
                <w:sz w:val="22"/>
                <w:szCs w:val="22"/>
              </w:rPr>
              <w:t>;C1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"MESSAGE TYPE: "_MESSAGE </w:t>
            </w:r>
            <w:proofErr w:type="gramStart"/>
            <w:r w:rsidRPr="0002501E">
              <w:rPr>
                <w:rFonts w:ascii="Times New Roman" w:hAnsi="Times New Roman"/>
                <w:sz w:val="22"/>
                <w:szCs w:val="22"/>
              </w:rPr>
              <w:t>TYPE;C</w:t>
            </w:r>
            <w:proofErr w:type="gramEnd"/>
            <w:r w:rsidRPr="0002501E">
              <w:rPr>
                <w:rFonts w:ascii="Times New Roman" w:hAnsi="Times New Roman"/>
                <w:sz w:val="22"/>
                <w:szCs w:val="22"/>
              </w:rPr>
              <w:t>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"BATCH NUMBER: "_BATCH </w:t>
            </w:r>
            <w:proofErr w:type="gramStart"/>
            <w:r w:rsidRPr="0002501E">
              <w:rPr>
                <w:rFonts w:ascii="Times New Roman" w:hAnsi="Times New Roman"/>
                <w:sz w:val="22"/>
                <w:szCs w:val="22"/>
              </w:rPr>
              <w:t>NUMBER;C</w:t>
            </w:r>
            <w:proofErr w:type="gramEnd"/>
            <w:r w:rsidRPr="0002501E">
              <w:rPr>
                <w:rFonts w:ascii="Times New Roman" w:hAnsi="Times New Roman"/>
                <w:sz w:val="22"/>
                <w:szCs w:val="22"/>
              </w:rPr>
              <w:t>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"BILL #: "_TRANSMIT </w:t>
            </w:r>
            <w:proofErr w:type="gramStart"/>
            <w:r w:rsidRPr="0002501E">
              <w:rPr>
                <w:rFonts w:ascii="Times New Roman" w:hAnsi="Times New Roman"/>
                <w:sz w:val="22"/>
                <w:szCs w:val="22"/>
              </w:rPr>
              <w:t>BILL;C</w:t>
            </w:r>
            <w:proofErr w:type="gramEnd"/>
            <w:r w:rsidRPr="0002501E">
              <w:rPr>
                <w:rFonts w:ascii="Times New Roman" w:hAnsi="Times New Roman"/>
                <w:sz w:val="22"/>
                <w:szCs w:val="22"/>
              </w:rPr>
              <w:t>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w:t>
            </w:r>
            <w:proofErr w:type="gramStart"/>
            <w:r w:rsidRPr="0002501E">
              <w:rPr>
                <w:rFonts w:ascii="Times New Roman" w:hAnsi="Times New Roman"/>
                <w:sz w:val="22"/>
                <w:szCs w:val="22"/>
              </w:rPr>
              <w:t>STATUS;C</w:t>
            </w:r>
            <w:proofErr w:type="gramEnd"/>
            <w:r w:rsidRPr="0002501E">
              <w:rPr>
                <w:rFonts w:ascii="Times New Roman" w:hAnsi="Times New Roman"/>
                <w:sz w:val="22"/>
                <w:szCs w:val="22"/>
              </w:rPr>
              <w:t>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"UPDATE TASK: "_UPDATE </w:t>
            </w:r>
            <w:proofErr w:type="gramStart"/>
            <w:r w:rsidRPr="0002501E">
              <w:rPr>
                <w:rFonts w:ascii="Times New Roman" w:hAnsi="Times New Roman"/>
                <w:sz w:val="22"/>
                <w:szCs w:val="22"/>
              </w:rPr>
              <w:t>TASK;C</w:t>
            </w:r>
            <w:proofErr w:type="gramEnd"/>
            <w:r w:rsidRPr="0002501E">
              <w:rPr>
                <w:rFonts w:ascii="Times New Roman" w:hAnsi="Times New Roman"/>
                <w:sz w:val="22"/>
                <w:szCs w:val="22"/>
              </w:rPr>
              <w:t>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"STATUS CHANGED BY: "_STATUS CHANGED </w:t>
            </w:r>
            <w:proofErr w:type="gramStart"/>
            <w:r w:rsidRPr="0002501E">
              <w:rPr>
                <w:rFonts w:ascii="Times New Roman" w:hAnsi="Times New Roman"/>
                <w:sz w:val="22"/>
                <w:szCs w:val="22"/>
              </w:rPr>
              <w:t>BY;C</w:t>
            </w:r>
            <w:proofErr w:type="gramEnd"/>
            <w:r w:rsidRPr="0002501E">
              <w:rPr>
                <w:rFonts w:ascii="Times New Roman" w:hAnsi="Times New Roman"/>
                <w:sz w:val="22"/>
                <w:szCs w:val="22"/>
              </w:rPr>
              <w:t>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"SOURCE LEVEL: "_SOURCE </w:t>
            </w:r>
            <w:proofErr w:type="gramStart"/>
            <w:r w:rsidRPr="0002501E">
              <w:rPr>
                <w:rFonts w:ascii="Times New Roman" w:hAnsi="Times New Roman"/>
                <w:sz w:val="22"/>
                <w:szCs w:val="22"/>
              </w:rPr>
              <w:t>LEVEL;C</w:t>
            </w:r>
            <w:proofErr w:type="gramEnd"/>
            <w:r w:rsidRPr="0002501E">
              <w:rPr>
                <w:rFonts w:ascii="Times New Roman" w:hAnsi="Times New Roman"/>
                <w:sz w:val="22"/>
                <w:szCs w:val="22"/>
              </w:rPr>
              <w:t>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w:t>
            </w:r>
            <w:proofErr w:type="gramStart"/>
            <w:r w:rsidRPr="0002501E">
              <w:rPr>
                <w:rFonts w:ascii="Times New Roman" w:hAnsi="Times New Roman"/>
                <w:sz w:val="22"/>
                <w:szCs w:val="22"/>
              </w:rPr>
              <w:t>SOURCE;C</w:t>
            </w:r>
            <w:proofErr w:type="gramEnd"/>
            <w:r w:rsidRPr="0002501E">
              <w:rPr>
                <w:rFonts w:ascii="Times New Roman" w:hAnsi="Times New Roman"/>
                <w:sz w:val="22"/>
                <w:szCs w:val="22"/>
              </w:rPr>
              <w:t>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w:t>
            </w:r>
            <w:proofErr w:type="gramStart"/>
            <w:r w:rsidRPr="0002501E">
              <w:rPr>
                <w:rFonts w:ascii="Times New Roman" w:hAnsi="Times New Roman"/>
                <w:sz w:val="22"/>
                <w:szCs w:val="22"/>
              </w:rPr>
              <w:t>";C</w:t>
            </w:r>
            <w:proofErr w:type="gramEnd"/>
            <w:r w:rsidRPr="0002501E">
              <w:rPr>
                <w:rFonts w:ascii="Times New Roman" w:hAnsi="Times New Roman"/>
                <w:sz w:val="22"/>
                <w:szCs w:val="22"/>
              </w:rPr>
              <w:t>1;X</w:t>
            </w:r>
          </w:p>
          <w:p w14:paraId="335A31D8"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MESSAGE;C</w:t>
            </w:r>
            <w:proofErr w:type="gramEnd"/>
            <w:r w:rsidRPr="0002501E">
              <w:rPr>
                <w:rFonts w:ascii="Times New Roman" w:hAnsi="Times New Roman"/>
                <w:sz w:val="22"/>
                <w:szCs w:val="22"/>
              </w:rPr>
              <w:t>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w:t>
            </w:r>
            <w:proofErr w:type="gramStart"/>
            <w:r w:rsidRPr="0002501E">
              <w:rPr>
                <w:rFonts w:ascii="Times New Roman" w:hAnsi="Times New Roman"/>
                <w:sz w:val="22"/>
                <w:szCs w:val="22"/>
              </w:rPr>
              <w:t>";C</w:t>
            </w:r>
            <w:proofErr w:type="gramEnd"/>
            <w:r w:rsidRPr="0002501E">
              <w:rPr>
                <w:rFonts w:ascii="Times New Roman" w:hAnsi="Times New Roman"/>
                <w:sz w:val="22"/>
                <w:szCs w:val="22"/>
              </w:rPr>
              <w:t>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";C</w:t>
            </w:r>
            <w:proofErr w:type="gramEnd"/>
            <w:r w:rsidRPr="0002501E">
              <w:rPr>
                <w:rFonts w:ascii="Times New Roman" w:hAnsi="Times New Roman"/>
                <w:sz w:val="22"/>
                <w:szCs w:val="22"/>
              </w:rPr>
              <w:t>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w:t>
            </w:r>
            <w:proofErr w:type="gramStart"/>
            <w:r w:rsidRPr="0002501E">
              <w:rPr>
                <w:rFonts w:ascii="Times New Roman" w:hAnsi="Times New Roman"/>
                <w:sz w:val="22"/>
                <w:szCs w:val="22"/>
              </w:rPr>
              <w:t>";C</w:t>
            </w:r>
            <w:proofErr w:type="gramEnd"/>
            <w:r w:rsidRPr="0002501E">
              <w:rPr>
                <w:rFonts w:ascii="Times New Roman" w:hAnsi="Times New Roman"/>
                <w:sz w:val="22"/>
                <w:szCs w:val="22"/>
              </w:rPr>
              <w:t>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w:t>
            </w:r>
            <w:proofErr w:type="gramStart"/>
            <w:r w:rsidRPr="0002501E">
              <w:rPr>
                <w:rFonts w:ascii="Times New Roman" w:hAnsi="Times New Roman"/>
                <w:sz w:val="22"/>
                <w:szCs w:val="22"/>
              </w:rPr>
              <w:t>";C</w:t>
            </w:r>
            <w:proofErr w:type="gramEnd"/>
            <w:r w:rsidRPr="0002501E">
              <w:rPr>
                <w:rFonts w:ascii="Times New Roman" w:hAnsi="Times New Roman"/>
                <w:sz w:val="22"/>
                <w:szCs w:val="22"/>
              </w:rPr>
              <w:t>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w:t>
            </w:r>
            <w:proofErr w:type="gramStart"/>
            <w:r w:rsidRPr="0002501E">
              <w:rPr>
                <w:rFonts w:ascii="Times New Roman" w:hAnsi="Times New Roman"/>
                <w:sz w:val="22"/>
                <w:szCs w:val="22"/>
              </w:rPr>
              <w:t>);C</w:t>
            </w:r>
            <w:proofErr w:type="gramEnd"/>
            <w:r w:rsidRPr="0002501E">
              <w:rPr>
                <w:rFonts w:ascii="Times New Roman" w:hAnsi="Times New Roman"/>
                <w:sz w:val="22"/>
                <w:szCs w:val="22"/>
              </w:rPr>
              <w:t>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w:t>
            </w:r>
            <w:proofErr w:type="gramStart"/>
            <w:r w:rsidRPr="0002501E">
              <w:rPr>
                <w:rFonts w:ascii="Times New Roman" w:hAnsi="Times New Roman"/>
                <w:sz w:val="22"/>
                <w:szCs w:val="22"/>
              </w:rPr>
              <w:t>);C</w:t>
            </w:r>
            <w:proofErr w:type="gramEnd"/>
            <w:r w:rsidRPr="0002501E">
              <w:rPr>
                <w:rFonts w:ascii="Times New Roman" w:hAnsi="Times New Roman"/>
                <w:sz w:val="22"/>
                <w:szCs w:val="22"/>
              </w:rPr>
              <w:t>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w:t>
            </w:r>
            <w:proofErr w:type="gramStart"/>
            <w:r w:rsidRPr="0002501E">
              <w:rPr>
                <w:rFonts w:ascii="Times New Roman" w:hAnsi="Times New Roman"/>
                <w:sz w:val="22"/>
                <w:szCs w:val="22"/>
              </w:rPr>
              <w:t>";C</w:t>
            </w:r>
            <w:proofErr w:type="gramEnd"/>
            <w:r w:rsidRPr="0002501E">
              <w:rPr>
                <w:rFonts w:ascii="Times New Roman" w:hAnsi="Times New Roman"/>
                <w:sz w:val="22"/>
                <w:szCs w:val="22"/>
              </w:rPr>
              <w:t>1</w:t>
            </w:r>
          </w:p>
          <w:p w14:paraId="335A31F1"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NOW;C</w:t>
            </w:r>
            <w:proofErr w:type="gramEnd"/>
            <w:r w:rsidRPr="0002501E">
              <w:rPr>
                <w:rFonts w:ascii="Times New Roman" w:hAnsi="Times New Roman"/>
                <w:sz w:val="22"/>
                <w:szCs w:val="22"/>
              </w:rPr>
              <w:t>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w:t>
            </w:r>
            <w:proofErr w:type="gramStart"/>
            <w:r w:rsidRPr="0002501E">
              <w:rPr>
                <w:rFonts w:ascii="Times New Roman" w:hAnsi="Times New Roman"/>
                <w:sz w:val="22"/>
                <w:szCs w:val="22"/>
              </w:rPr>
              <w:t>"  "</w:t>
            </w:r>
            <w:proofErr w:type="gramEnd"/>
            <w:r w:rsidRPr="0002501E">
              <w:rPr>
                <w:rFonts w:ascii="Times New Roman" w:hAnsi="Times New Roman"/>
                <w:sz w:val="22"/>
                <w:szCs w:val="22"/>
              </w:rPr>
              <w:t>;X;L18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w:t>
            </w:r>
            <w:proofErr w:type="gramStart"/>
            <w:r w:rsidRPr="0002501E">
              <w:rPr>
                <w:rFonts w:ascii="Times New Roman" w:hAnsi="Times New Roman"/>
                <w:sz w:val="22"/>
                <w:szCs w:val="22"/>
              </w:rPr>
              <w:t>J(</w:t>
            </w:r>
            <w:proofErr w:type="gramEnd"/>
            <w:r w:rsidRPr="0002501E">
              <w:rPr>
                <w:rFonts w:ascii="Times New Roman" w:hAnsi="Times New Roman"/>
                <w:sz w:val="22"/>
                <w:szCs w:val="22"/>
              </w:rPr>
              <w:t>"",20);C19;"DESCRIPTION";L20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w:t>
            </w:r>
            <w:proofErr w:type="gramStart"/>
            <w:r w:rsidRPr="0002501E">
              <w:rPr>
                <w:rFonts w:ascii="Times New Roman" w:hAnsi="Times New Roman"/>
                <w:sz w:val="22"/>
                <w:szCs w:val="22"/>
              </w:rPr>
              <w:t>ELEMENT;L</w:t>
            </w:r>
            <w:proofErr w:type="gramEnd"/>
            <w:r w:rsidRPr="0002501E">
              <w:rPr>
                <w:rFonts w:ascii="Times New Roman" w:hAnsi="Times New Roman"/>
                <w:sz w:val="22"/>
                <w:szCs w:val="22"/>
              </w:rPr>
              <w:t>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w:t>
            </w:r>
            <w:proofErr w:type="gramStart"/>
            <w:r w:rsidRPr="0002501E">
              <w:rPr>
                <w:rFonts w:ascii="Times New Roman" w:hAnsi="Times New Roman"/>
                <w:sz w:val="22"/>
                <w:szCs w:val="22"/>
              </w:rPr>
              <w:t>CODE;C</w:t>
            </w:r>
            <w:proofErr w:type="gramEnd"/>
            <w:r w:rsidRPr="0002501E">
              <w:rPr>
                <w:rFonts w:ascii="Times New Roman" w:hAnsi="Times New Roman"/>
                <w:sz w:val="22"/>
                <w:szCs w:val="22"/>
              </w:rPr>
              <w:t>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w:t>
            </w:r>
            <w:proofErr w:type="gramStart"/>
            <w:r w:rsidRPr="0002501E">
              <w:rPr>
                <w:rFonts w:ascii="Times New Roman" w:hAnsi="Times New Roman"/>
                <w:sz w:val="22"/>
                <w:szCs w:val="22"/>
              </w:rPr>
              <w:t>";C</w:t>
            </w:r>
            <w:proofErr w:type="gramEnd"/>
            <w:r w:rsidRPr="0002501E">
              <w:rPr>
                <w:rFonts w:ascii="Times New Roman" w:hAnsi="Times New Roman"/>
                <w:sz w:val="22"/>
                <w:szCs w:val="22"/>
              </w:rPr>
              <w:t>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w:t>
            </w:r>
            <w:proofErr w:type="gramStart"/>
            <w:r w:rsidRPr="0002501E">
              <w:rPr>
                <w:rFonts w:ascii="Times New Roman" w:hAnsi="Times New Roman"/>
                <w:sz w:val="22"/>
                <w:szCs w:val="22"/>
              </w:rPr>
              <w:t>DESCRIPTION;C</w:t>
            </w:r>
            <w:proofErr w:type="gramEnd"/>
            <w:r w:rsidRPr="0002501E">
              <w:rPr>
                <w:rFonts w:ascii="Times New Roman" w:hAnsi="Times New Roman"/>
                <w:sz w:val="22"/>
                <w:szCs w:val="22"/>
              </w:rPr>
              <w:t>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w:t>
            </w:r>
            <w:proofErr w:type="gramStart"/>
            <w:r w:rsidRPr="0002501E">
              <w:rPr>
                <w:rFonts w:ascii="Times New Roman" w:hAnsi="Times New Roman"/>
                <w:sz w:val="22"/>
                <w:szCs w:val="22"/>
              </w:rPr>
              <w:t>S(</w:t>
            </w:r>
            <w:proofErr w:type="gramEnd"/>
            <w:r w:rsidRPr="0002501E">
              <w:rPr>
                <w:rFonts w:ascii="Times New Roman" w:hAnsi="Times New Roman"/>
                <w:sz w:val="22"/>
                <w:szCs w:val="22"/>
              </w:rPr>
              <w:t>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w:t>
            </w:r>
            <w:proofErr w:type="gramStart"/>
            <w:r w:rsidRPr="0002501E">
              <w:rPr>
                <w:rFonts w:ascii="Times New Roman" w:hAnsi="Times New Roman"/>
                <w:sz w:val="22"/>
                <w:szCs w:val="22"/>
              </w:rPr>
              <w:t>S(</w:t>
            </w:r>
            <w:proofErr w:type="gramEnd"/>
            <w:r w:rsidRPr="0002501E">
              <w:rPr>
                <w:rFonts w:ascii="Times New Roman" w:hAnsi="Times New Roman"/>
                <w:sz w:val="22"/>
                <w:szCs w:val="22"/>
              </w:rPr>
              <w:t>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125" w:name="_Toc442890978"/>
      <w:bookmarkStart w:id="126" w:name="_Toc10445752"/>
      <w:r w:rsidR="00B3089D" w:rsidRPr="0002501E">
        <w:lastRenderedPageBreak/>
        <w:t>File Flow Chart</w:t>
      </w:r>
      <w:bookmarkEnd w:id="125"/>
      <w:bookmarkEnd w:id="126"/>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127" w:name="_Toc442890979"/>
            <w:bookmarkStart w:id="128" w:name="_Toc10445753"/>
            <w:r w:rsidRPr="0002501E">
              <w:t>File Flow Chart</w:t>
            </w:r>
            <w:bookmarkEnd w:id="127"/>
            <w:bookmarkEnd w:id="128"/>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  IB</w:t>
            </w:r>
            <w:proofErr w:type="gramEnd"/>
            <w:r w:rsidRPr="0002501E">
              <w:rPr>
                <w:rFonts w:ascii="Times New Roman" w:hAnsi="Times New Roman"/>
                <w:sz w:val="18"/>
                <w:szCs w:val="18"/>
              </w:rPr>
              <w:t xml:space="preserve">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351.701  IB</w:t>
            </w:r>
            <w:proofErr w:type="gramEnd"/>
            <w:r w:rsidRPr="0002501E">
              <w:rPr>
                <w:rFonts w:ascii="Times New Roman" w:hAnsi="Times New Roman"/>
                <w:sz w:val="18"/>
                <w:szCs w:val="18"/>
              </w:rPr>
              <w:t xml:space="preserve">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351.71  IB</w:t>
            </w:r>
            <w:proofErr w:type="gramEnd"/>
            <w:r w:rsidRPr="0002501E">
              <w:rPr>
                <w:rFonts w:ascii="Times New Roman" w:hAnsi="Times New Roman"/>
                <w:sz w:val="18"/>
                <w:szCs w:val="18"/>
              </w:rPr>
              <w:t xml:space="preserve">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351.73  IB</w:t>
            </w:r>
            <w:proofErr w:type="gramEnd"/>
            <w:r w:rsidRPr="0002501E">
              <w:rPr>
                <w:rFonts w:ascii="Times New Roman" w:hAnsi="Times New Roman"/>
                <w:sz w:val="18"/>
                <w:szCs w:val="18"/>
              </w:rPr>
              <w:t xml:space="preserve">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351.81  LTC</w:t>
            </w:r>
            <w:proofErr w:type="gramEnd"/>
            <w:r w:rsidRPr="0002501E">
              <w:rPr>
                <w:rFonts w:ascii="Times New Roman" w:hAnsi="Times New Roman"/>
                <w:sz w:val="18"/>
                <w:szCs w:val="18"/>
              </w:rPr>
              <w:t xml:space="preserve">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351.9  CLAIMSMANAGER</w:t>
            </w:r>
            <w:proofErr w:type="gramEnd"/>
            <w:r w:rsidRPr="0002501E">
              <w:rPr>
                <w:rFonts w:ascii="Times New Roman" w:hAnsi="Times New Roman"/>
                <w:sz w:val="18"/>
                <w:szCs w:val="18"/>
              </w:rPr>
              <w:t xml:space="preserve">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351.91  CLAIMSMANAGER</w:t>
            </w:r>
            <w:proofErr w:type="gramEnd"/>
            <w:r w:rsidRPr="0002501E">
              <w:rPr>
                <w:rFonts w:ascii="Times New Roman" w:hAnsi="Times New Roman"/>
                <w:sz w:val="18"/>
                <w:szCs w:val="18"/>
              </w:rPr>
              <w:t xml:space="preserve">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 xml:space="preserve">MESSAGE </w:t>
            </w:r>
            <w:proofErr w:type="gramStart"/>
            <w:r w:rsidRPr="0002501E">
              <w:rPr>
                <w:rFonts w:ascii="Times New Roman" w:hAnsi="Times New Roman"/>
                <w:sz w:val="18"/>
                <w:szCs w:val="18"/>
              </w:rPr>
              <w:t>ID(</w:t>
            </w:r>
            <w:proofErr w:type="gramEnd"/>
            <w:r w:rsidRPr="0002501E">
              <w:rPr>
                <w:rFonts w:ascii="Times New Roman" w:hAnsi="Times New Roman"/>
                <w:sz w:val="18"/>
                <w:szCs w:val="18"/>
              </w:rPr>
              <w:t>#.01)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 xml:space="preserve">MESSAGE </w:t>
            </w:r>
            <w:proofErr w:type="gramStart"/>
            <w:r w:rsidRPr="0002501E">
              <w:rPr>
                <w:rFonts w:ascii="Times New Roman" w:hAnsi="Times New Roman"/>
                <w:sz w:val="18"/>
                <w:szCs w:val="18"/>
              </w:rPr>
              <w:t>ID(</w:t>
            </w:r>
            <w:proofErr w:type="gramEnd"/>
            <w:r w:rsidRPr="0002501E">
              <w:rPr>
                <w:rFonts w:ascii="Times New Roman" w:hAnsi="Times New Roman"/>
                <w:sz w:val="18"/>
                <w:szCs w:val="18"/>
              </w:rPr>
              <w:t>#.01) points to MESSAGE(#3.9) file NUMBER(#.001) field</w:t>
            </w:r>
          </w:p>
        </w:tc>
        <w:tc>
          <w:tcPr>
            <w:tcW w:w="3168" w:type="dxa"/>
          </w:tcPr>
          <w:p w14:paraId="335A3605" w14:textId="77777777" w:rsidR="007048D5" w:rsidRPr="0002501E" w:rsidRDefault="007048D5"/>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lastRenderedPageBreak/>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129" w:name="p125"/>
            <w:r w:rsidRPr="006A200E">
              <w:rPr>
                <w:rFonts w:ascii="Times New Roman" w:hAnsi="Times New Roman"/>
                <w:sz w:val="18"/>
                <w:szCs w:val="18"/>
              </w:rPr>
              <w:t>355.99</w:t>
            </w:r>
            <w:bookmarkEnd w:id="129"/>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w:t>
            </w:r>
            <w:proofErr w:type="gramStart"/>
            <w:r w:rsidRPr="0002501E">
              <w:rPr>
                <w:rFonts w:ascii="Times New Roman" w:hAnsi="Times New Roman"/>
                <w:sz w:val="18"/>
                <w:szCs w:val="18"/>
              </w:rPr>
              <w:t>PERSON</w:t>
            </w:r>
            <w:proofErr w:type="gramEnd"/>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w:t>
            </w:r>
            <w:proofErr w:type="gramStart"/>
            <w:r w:rsidRPr="0002501E">
              <w:rPr>
                <w:rFonts w:ascii="Times New Roman" w:hAnsi="Times New Roman"/>
                <w:sz w:val="18"/>
                <w:szCs w:val="18"/>
              </w:rPr>
              <w:t>PATIENT</w:t>
            </w:r>
            <w:proofErr w:type="gramEnd"/>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791D90">
        <w:trPr>
          <w:cantSplit/>
          <w:tblHeader/>
        </w:trPr>
        <w:tc>
          <w:tcPr>
            <w:tcW w:w="9576" w:type="dxa"/>
            <w:gridSpan w:val="3"/>
          </w:tcPr>
          <w:p w14:paraId="359B9F25" w14:textId="77777777" w:rsidR="00DB4D89" w:rsidRPr="0002501E" w:rsidRDefault="00DB4D89" w:rsidP="00791D90">
            <w:pPr>
              <w:pStyle w:val="Heading2"/>
            </w:pPr>
            <w:bookmarkStart w:id="130" w:name="_Toc10445754"/>
            <w:r w:rsidRPr="0002501E">
              <w:lastRenderedPageBreak/>
              <w:t>File Flow Chart</w:t>
            </w:r>
            <w:bookmarkEnd w:id="130"/>
          </w:p>
          <w:p w14:paraId="2E3515C6" w14:textId="77777777" w:rsidR="00DB4D89" w:rsidRPr="0002501E" w:rsidRDefault="00DB4D89" w:rsidP="00791D90">
            <w:pPr>
              <w:rPr>
                <w:rFonts w:ascii="Times New Roman" w:hAnsi="Times New Roman"/>
                <w:b/>
                <w:sz w:val="22"/>
                <w:szCs w:val="22"/>
              </w:rPr>
            </w:pPr>
          </w:p>
        </w:tc>
      </w:tr>
      <w:tr w:rsidR="00DB4D89" w:rsidRPr="0002501E" w14:paraId="5A677B04" w14:textId="77777777" w:rsidTr="00791D90">
        <w:trPr>
          <w:cantSplit/>
          <w:tblHeader/>
        </w:trPr>
        <w:tc>
          <w:tcPr>
            <w:tcW w:w="2988" w:type="dxa"/>
          </w:tcPr>
          <w:p w14:paraId="6C162A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791D90">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791D90">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791D90">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791D90">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791D90">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791D90">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791D90">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791D90">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791D90">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791D90">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791D90">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791D90">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791D90">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lastRenderedPageBreak/>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 xml:space="preserve">NEW </w:t>
            </w:r>
            <w:proofErr w:type="gramStart"/>
            <w:r w:rsidRPr="004F2EF0">
              <w:rPr>
                <w:rFonts w:ascii="Times New Roman" w:hAnsi="Times New Roman"/>
                <w:sz w:val="18"/>
                <w:szCs w:val="18"/>
              </w:rPr>
              <w:t>PERSON</w:t>
            </w:r>
            <w:proofErr w:type="gramEnd"/>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proofErr w:type="gramStart"/>
            <w:r w:rsidRPr="004F2EF0">
              <w:rPr>
                <w:rFonts w:ascii="Times New Roman" w:hAnsi="Times New Roman"/>
                <w:sz w:val="18"/>
                <w:szCs w:val="18"/>
              </w:rPr>
              <w:t>PATIENT</w:t>
            </w:r>
            <w:proofErr w:type="gramEnd"/>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w:t>
            </w:r>
            <w:proofErr w:type="gramStart"/>
            <w:r w:rsidRPr="00B651F5">
              <w:rPr>
                <w:rFonts w:ascii="Times New Roman" w:hAnsi="Times New Roman"/>
                <w:sz w:val="18"/>
                <w:szCs w:val="18"/>
              </w:rPr>
              <w:t>CLAIM</w:t>
            </w:r>
            <w:proofErr w:type="gramEnd"/>
            <w:r w:rsidRPr="00B651F5">
              <w:rPr>
                <w:rFonts w:ascii="Times New Roman" w:hAnsi="Times New Roman"/>
                <w:sz w:val="18"/>
                <w:szCs w:val="18"/>
              </w:rPr>
              <w:t xml:space="preserve">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w:t>
            </w:r>
            <w:proofErr w:type="gramStart"/>
            <w:r w:rsidRPr="00DE31E6">
              <w:rPr>
                <w:rFonts w:ascii="Times New Roman" w:hAnsi="Times New Roman"/>
                <w:sz w:val="18"/>
                <w:szCs w:val="18"/>
              </w:rPr>
              <w:t>CLAIM</w:t>
            </w:r>
            <w:proofErr w:type="gramEnd"/>
            <w:r w:rsidRPr="00DE31E6">
              <w:rPr>
                <w:rFonts w:ascii="Times New Roman" w:hAnsi="Times New Roman"/>
                <w:sz w:val="18"/>
                <w:szCs w:val="18"/>
              </w:rPr>
              <w:t xml:space="preserve">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61685F20" w:rsidR="0064315F"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r w:rsidR="0064315F" w:rsidRPr="0002501E" w14:paraId="7154D85A" w14:textId="77777777" w:rsidTr="00983EFE">
              <w:tc>
                <w:tcPr>
                  <w:tcW w:w="882" w:type="dxa"/>
                </w:tcPr>
                <w:p w14:paraId="5DC49BE7" w14:textId="7255AE35" w:rsidR="0064315F" w:rsidRDefault="0064315F" w:rsidP="0064315F">
                  <w:pPr>
                    <w:rPr>
                      <w:rFonts w:ascii="Times New Roman" w:hAnsi="Times New Roman"/>
                      <w:sz w:val="18"/>
                      <w:szCs w:val="18"/>
                    </w:rPr>
                  </w:pPr>
                  <w:r>
                    <w:rPr>
                      <w:rFonts w:ascii="Times New Roman" w:hAnsi="Times New Roman"/>
                      <w:sz w:val="18"/>
                      <w:szCs w:val="18"/>
                    </w:rPr>
                    <w:t>399.6</w:t>
                  </w:r>
                </w:p>
              </w:tc>
              <w:tc>
                <w:tcPr>
                  <w:tcW w:w="2307" w:type="dxa"/>
                </w:tcPr>
                <w:p w14:paraId="5A9DC329" w14:textId="2AE00634" w:rsidR="0064315F" w:rsidRPr="00F938EF" w:rsidRDefault="0064315F" w:rsidP="0064315F">
                  <w:pPr>
                    <w:rPr>
                      <w:rFonts w:ascii="Times New Roman" w:hAnsi="Times New Roman"/>
                      <w:sz w:val="18"/>
                      <w:szCs w:val="18"/>
                    </w:rPr>
                  </w:pPr>
                  <w:r>
                    <w:rPr>
                      <w:rFonts w:ascii="Times New Roman" w:hAnsi="Times New Roman"/>
                      <w:sz w:val="18"/>
                      <w:szCs w:val="18"/>
                    </w:rPr>
                    <w:t>CMN FORM TYPES</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r w:rsidR="0064315F" w:rsidRPr="0002501E" w14:paraId="26C97BD7" w14:textId="77777777" w:rsidTr="00B65B79">
        <w:trPr>
          <w:cantSplit/>
        </w:trPr>
        <w:tc>
          <w:tcPr>
            <w:tcW w:w="2988" w:type="dxa"/>
          </w:tcPr>
          <w:p w14:paraId="078B57D2"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399.6</w:t>
            </w:r>
          </w:p>
          <w:p w14:paraId="37CA30E7" w14:textId="07B4BC0E" w:rsidR="0064315F" w:rsidRPr="0002501E" w:rsidRDefault="0064315F" w:rsidP="0064315F">
            <w:pPr>
              <w:rPr>
                <w:rFonts w:ascii="Times New Roman" w:hAnsi="Times New Roman"/>
                <w:sz w:val="18"/>
                <w:szCs w:val="18"/>
              </w:rPr>
            </w:pPr>
            <w:r w:rsidRPr="004A36AD">
              <w:rPr>
                <w:rFonts w:ascii="Times New Roman" w:hAnsi="Times New Roman"/>
                <w:sz w:val="18"/>
                <w:szCs w:val="18"/>
              </w:rPr>
              <w:t>CMN FORM TYPES</w:t>
            </w:r>
          </w:p>
        </w:tc>
        <w:tc>
          <w:tcPr>
            <w:tcW w:w="3420" w:type="dxa"/>
          </w:tcPr>
          <w:p w14:paraId="62C2F039" w14:textId="77777777" w:rsidR="0064315F" w:rsidRPr="0002501E" w:rsidRDefault="0064315F"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4315F" w:rsidRPr="004A36AD" w14:paraId="5ADF617F" w14:textId="77777777" w:rsidTr="003015AA">
              <w:tc>
                <w:tcPr>
                  <w:tcW w:w="882" w:type="dxa"/>
                </w:tcPr>
                <w:p w14:paraId="08B0C89B"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w:t>
                  </w:r>
                </w:p>
              </w:tc>
              <w:tc>
                <w:tcPr>
                  <w:tcW w:w="2307" w:type="dxa"/>
                </w:tcPr>
                <w:p w14:paraId="010C95E7"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BILL/CLAIMS</w:t>
                  </w:r>
                </w:p>
              </w:tc>
            </w:tr>
          </w:tbl>
          <w:p w14:paraId="6B86A088" w14:textId="77777777" w:rsidR="0064315F" w:rsidRPr="0002501E" w:rsidRDefault="0064315F"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52"/>
          <w:headerReference w:type="default" r:id="rId53"/>
          <w:headerReference w:type="first" r:id="rId54"/>
          <w:pgSz w:w="12240" w:h="15840" w:code="1"/>
          <w:pgMar w:top="1440" w:right="1440" w:bottom="1440" w:left="1440" w:header="720" w:footer="720" w:gutter="0"/>
          <w:cols w:space="720"/>
          <w:titlePg/>
        </w:sectPr>
      </w:pPr>
    </w:p>
    <w:bookmarkStart w:id="131" w:name="_Exported_Options"/>
    <w:bookmarkStart w:id="132" w:name="_Toc200787542"/>
    <w:bookmarkEnd w:id="131"/>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133" w:name="_Toc10445755"/>
      <w:bookmarkStart w:id="134" w:name="_Toc442890980"/>
      <w:r w:rsidR="00531745" w:rsidRPr="0002501E">
        <w:rPr>
          <w:rStyle w:val="Hyperlink"/>
        </w:rPr>
        <w:t>Exported Options</w:t>
      </w:r>
      <w:bookmarkEnd w:id="132"/>
      <w:bookmarkEnd w:id="133"/>
      <w:bookmarkEnd w:id="134"/>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135" w:name="_Toc200787543"/>
      <w:bookmarkStart w:id="136" w:name="_Toc442890981"/>
      <w:bookmarkStart w:id="137" w:name="_Toc10445756"/>
      <w:r w:rsidRPr="0002501E">
        <w:t>Menu Diagram</w:t>
      </w:r>
      <w:bookmarkEnd w:id="135"/>
      <w:bookmarkEnd w:id="136"/>
      <w:bookmarkEnd w:id="137"/>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38" w:name="_Toc442890982"/>
            <w:bookmarkStart w:id="139" w:name="_Toc10445757"/>
            <w:r w:rsidRPr="0002501E">
              <w:t>Options without Parents</w:t>
            </w:r>
            <w:bookmarkEnd w:id="138"/>
            <w:bookmarkEnd w:id="139"/>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 xml:space="preserve">This option controls the reading and storing of return messages generated </w:t>
            </w:r>
            <w:proofErr w:type="gramStart"/>
            <w:r w:rsidRPr="0002501E">
              <w:rPr>
                <w:rFonts w:ascii="Times New Roman" w:hAnsi="Times New Roman"/>
                <w:sz w:val="22"/>
                <w:szCs w:val="22"/>
              </w:rPr>
              <w:t>as a result of</w:t>
            </w:r>
            <w:proofErr w:type="gramEnd"/>
            <w:r w:rsidRPr="0002501E">
              <w:rPr>
                <w:rFonts w:ascii="Times New Roman" w:hAnsi="Times New Roman"/>
                <w:sz w:val="22"/>
                <w:szCs w:val="22"/>
              </w:rPr>
              <w:t xml:space="preserve">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MailMan message by the VistA </w:t>
            </w:r>
            <w:proofErr w:type="spellStart"/>
            <w:r w:rsidRPr="00123DC5">
              <w:rPr>
                <w:rFonts w:ascii="Times New Roman" w:hAnsi="Times New Roman"/>
                <w:sz w:val="22"/>
                <w:szCs w:val="22"/>
              </w:rPr>
              <w:t>mailgroup</w:t>
            </w:r>
            <w:proofErr w:type="spellEnd"/>
            <w:r w:rsidRPr="00123DC5">
              <w:rPr>
                <w:rFonts w:ascii="Times New Roman" w:hAnsi="Times New Roman"/>
                <w:sz w:val="22"/>
                <w:szCs w:val="22"/>
              </w:rPr>
              <w:t xml:space="preserve">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40" w:name="p144"/>
      <w:bookmarkEnd w:id="140"/>
      <w:tr w:rsidR="00640C06" w:rsidRPr="00640C06" w14:paraId="335A41E6" w14:textId="77777777" w:rsidTr="00B65B79">
        <w:trPr>
          <w:cantSplit/>
        </w:trPr>
        <w:tc>
          <w:tcPr>
            <w:tcW w:w="4661"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proofErr w:type="spellStart"/>
            <w:r w:rsidRPr="004B03B9">
              <w:rPr>
                <w:rFonts w:ascii="Times New Roman" w:hAnsi="Times New Roman"/>
                <w:sz w:val="22"/>
              </w:rPr>
              <w:lastRenderedPageBreak/>
              <w:t>eIV</w:t>
            </w:r>
            <w:proofErr w:type="spellEnd"/>
            <w:r w:rsidRPr="004B03B9">
              <w:rPr>
                <w:rFonts w:ascii="Times New Roman" w:hAnsi="Times New Roman"/>
                <w:sz w:val="22"/>
              </w:rPr>
              <w:t xml:space="preserve">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user.  This option is specifically designed to be scheduled in TaskMan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w:t>
            </w:r>
            <w:proofErr w:type="spellStart"/>
            <w:r w:rsidRPr="004B03B9">
              <w:rPr>
                <w:rFonts w:ascii="Times New Roman" w:hAnsi="Times New Roman"/>
                <w:sz w:val="22"/>
              </w:rPr>
              <w:t>eIV</w:t>
            </w:r>
            <w:proofErr w:type="spellEnd"/>
            <w:r w:rsidRPr="004B03B9">
              <w:rPr>
                <w:rFonts w:ascii="Times New Roman" w:hAnsi="Times New Roman"/>
                <w:sz w:val="22"/>
              </w:rPr>
              <w:t xml:space="preserve">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 xml:space="preserve">following the </w:t>
            </w:r>
            <w:proofErr w:type="spellStart"/>
            <w:r w:rsidRPr="004B03B9">
              <w:rPr>
                <w:rFonts w:ascii="Times New Roman" w:hAnsi="Times New Roman"/>
                <w:sz w:val="22"/>
              </w:rPr>
              <w:t>eIV</w:t>
            </w:r>
            <w:proofErr w:type="spellEnd"/>
            <w:r w:rsidRPr="004B03B9">
              <w:rPr>
                <w:rFonts w:ascii="Times New Roman" w:hAnsi="Times New Roman"/>
                <w:sz w:val="22"/>
              </w:rPr>
              <w:t xml:space="preserve"> Site Parameters within file #350.9.</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41" w:name="_Toc442890983"/>
            <w:bookmarkStart w:id="142" w:name="_Toc10445758"/>
            <w:r w:rsidRPr="0002501E">
              <w:lastRenderedPageBreak/>
              <w:t>Exported Options</w:t>
            </w:r>
            <w:bookmarkEnd w:id="141"/>
            <w:bookmarkEnd w:id="142"/>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t>
            </w:r>
            <w:proofErr w:type="gramStart"/>
            <w:r w:rsidRPr="00123DC5">
              <w:rPr>
                <w:rFonts w:ascii="Times New Roman" w:hAnsi="Times New Roman"/>
                <w:sz w:val="22"/>
                <w:szCs w:val="22"/>
              </w:rPr>
              <w:t>whether or not</w:t>
            </w:r>
            <w:proofErr w:type="gramEnd"/>
            <w:r w:rsidRPr="00123DC5">
              <w:rPr>
                <w:rFonts w:ascii="Times New Roman" w:hAnsi="Times New Roman"/>
                <w:sz w:val="22"/>
                <w:szCs w:val="22"/>
              </w:rPr>
              <w:t xml:space="preserve">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w:t>
            </w:r>
            <w:proofErr w:type="gramStart"/>
            <w:r w:rsidRPr="00123DC5">
              <w:rPr>
                <w:rFonts w:ascii="Times New Roman" w:hAnsi="Times New Roman"/>
                <w:sz w:val="22"/>
                <w:szCs w:val="22"/>
              </w:rPr>
              <w:t>single or multiple prescriptions</w:t>
            </w:r>
            <w:proofErr w:type="gramEnd"/>
            <w:r w:rsidRPr="00123DC5">
              <w:rPr>
                <w:rFonts w:ascii="Times New Roman" w:hAnsi="Times New Roman"/>
                <w:sz w:val="22"/>
                <w:szCs w:val="22"/>
              </w:rPr>
              <w:t xml:space="preserve">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w:t>
            </w:r>
            <w:proofErr w:type="gramStart"/>
            <w:r w:rsidRPr="00123DC5">
              <w:rPr>
                <w:rFonts w:ascii="Times New Roman" w:hAnsi="Times New Roman"/>
                <w:sz w:val="22"/>
                <w:szCs w:val="22"/>
              </w:rPr>
              <w:t>patients</w:t>
            </w:r>
            <w:proofErr w:type="gramEnd"/>
            <w:r w:rsidRPr="00123DC5">
              <w:rPr>
                <w:rFonts w:ascii="Times New Roman" w:hAnsi="Times New Roman"/>
                <w:sz w:val="22"/>
                <w:szCs w:val="22"/>
              </w:rPr>
              <w:t xml:space="preserve">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lastRenderedPageBreak/>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w:t>
            </w:r>
            <w:proofErr w:type="gramStart"/>
            <w:r w:rsidRPr="00123DC5">
              <w:rPr>
                <w:rFonts w:ascii="Times New Roman" w:hAnsi="Times New Roman"/>
                <w:sz w:val="22"/>
                <w:szCs w:val="22"/>
              </w:rPr>
              <w:t>entered into</w:t>
            </w:r>
            <w:proofErr w:type="gramEnd"/>
            <w:r w:rsidRPr="00123DC5">
              <w:rPr>
                <w:rFonts w:ascii="Times New Roman" w:hAnsi="Times New Roman"/>
                <w:sz w:val="22"/>
                <w:szCs w:val="22"/>
              </w:rPr>
              <w:t xml:space="preserve">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w:t>
            </w:r>
            <w:proofErr w:type="gramStart"/>
            <w:r w:rsidRPr="00123DC5">
              <w:rPr>
                <w:rFonts w:ascii="Times New Roman" w:hAnsi="Times New Roman"/>
                <w:sz w:val="22"/>
                <w:szCs w:val="22"/>
              </w:rPr>
              <w:t>Means</w:t>
            </w:r>
            <w:proofErr w:type="gramEnd"/>
            <w:r w:rsidRPr="00123DC5">
              <w:rPr>
                <w:rFonts w:ascii="Times New Roman" w:hAnsi="Times New Roman"/>
                <w:sz w:val="22"/>
                <w:szCs w:val="22"/>
              </w:rPr>
              <w:t xml:space="preserve">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w:t>
            </w:r>
            <w:proofErr w:type="gramStart"/>
            <w:r w:rsidRPr="00123DC5">
              <w:rPr>
                <w:rFonts w:ascii="Times New Roman" w:hAnsi="Times New Roman"/>
                <w:sz w:val="22"/>
                <w:szCs w:val="22"/>
              </w:rPr>
              <w:t>Receivable, but</w:t>
            </w:r>
            <w:proofErr w:type="gramEnd"/>
            <w:r w:rsidRPr="00123DC5">
              <w:rPr>
                <w:rFonts w:ascii="Times New Roman" w:hAnsi="Times New Roman"/>
                <w:sz w:val="22"/>
                <w:szCs w:val="22"/>
              </w:rPr>
              <w:t xml:space="preserve">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w:t>
            </w:r>
            <w:proofErr w:type="gramStart"/>
            <w:r w:rsidRPr="00123DC5">
              <w:rPr>
                <w:rFonts w:ascii="Times New Roman" w:hAnsi="Times New Roman"/>
                <w:sz w:val="22"/>
                <w:szCs w:val="22"/>
              </w:rPr>
              <w:t>On</w:t>
            </w:r>
            <w:proofErr w:type="gramEnd"/>
            <w:r w:rsidRPr="00123DC5">
              <w:rPr>
                <w:rFonts w:ascii="Times New Roman" w:hAnsi="Times New Roman"/>
                <w:sz w:val="22"/>
                <w:szCs w:val="22"/>
              </w:rPr>
              <w:t xml:space="preserve">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w:t>
            </w:r>
            <w:proofErr w:type="gramStart"/>
            <w:r w:rsidRPr="00123DC5">
              <w:rPr>
                <w:rFonts w:ascii="Times New Roman" w:hAnsi="Times New Roman"/>
                <w:sz w:val="22"/>
                <w:szCs w:val="22"/>
              </w:rPr>
              <w:t>on a monthly basis</w:t>
            </w:r>
            <w:proofErr w:type="gramEnd"/>
            <w:r w:rsidRPr="00123DC5">
              <w:rPr>
                <w:rFonts w:ascii="Times New Roman" w:hAnsi="Times New Roman"/>
                <w:sz w:val="22"/>
                <w:szCs w:val="22"/>
              </w:rPr>
              <w:t xml:space="preserve">.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Days </w:t>
            </w:r>
            <w:proofErr w:type="gramStart"/>
            <w:r w:rsidRPr="00123DC5">
              <w:rPr>
                <w:rFonts w:ascii="Times New Roman" w:hAnsi="Times New Roman"/>
                <w:sz w:val="22"/>
                <w:szCs w:val="22"/>
              </w:rPr>
              <w:t>On</w:t>
            </w:r>
            <w:proofErr w:type="gramEnd"/>
            <w:r w:rsidRPr="00123DC5">
              <w:rPr>
                <w:rFonts w:ascii="Times New Roman" w:hAnsi="Times New Roman"/>
                <w:sz w:val="22"/>
                <w:szCs w:val="22"/>
              </w:rPr>
              <w:t xml:space="preserve">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w:t>
            </w:r>
            <w:proofErr w:type="gramStart"/>
            <w:r w:rsidRPr="00123DC5">
              <w:rPr>
                <w:rFonts w:ascii="Times New Roman" w:hAnsi="Times New Roman"/>
                <w:sz w:val="22"/>
                <w:szCs w:val="22"/>
              </w:rPr>
              <w:t>period of time</w:t>
            </w:r>
            <w:proofErr w:type="gramEnd"/>
            <w:r w:rsidRPr="00123DC5">
              <w:rPr>
                <w:rFonts w:ascii="Times New Roman" w:hAnsi="Times New Roman"/>
                <w:sz w:val="22"/>
                <w:szCs w:val="22"/>
              </w:rPr>
              <w:t xml:space="preserv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 xml:space="preserve">The report sorts charges by their </w:t>
            </w:r>
            <w:proofErr w:type="gramStart"/>
            <w:r w:rsidRPr="00123DC5">
              <w:rPr>
                <w:rFonts w:ascii="Times New Roman" w:hAnsi="Times New Roman"/>
                <w:sz w:val="22"/>
                <w:szCs w:val="22"/>
              </w:rPr>
              <w:t>current status</w:t>
            </w:r>
            <w:proofErr w:type="gramEnd"/>
            <w:r w:rsidRPr="00123DC5">
              <w:rPr>
                <w:rFonts w:ascii="Times New Roman" w:hAnsi="Times New Roman"/>
                <w:sz w:val="22"/>
                <w:szCs w:val="22"/>
              </w:rPr>
              <w:t>.</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first review the results. When the report is being run in the Production account, the user will always </w:t>
            </w:r>
            <w:proofErr w:type="gramStart"/>
            <w:r w:rsidRPr="00123DC5">
              <w:rPr>
                <w:rFonts w:ascii="Times New Roman" w:hAnsi="Times New Roman"/>
                <w:sz w:val="22"/>
                <w:szCs w:val="22"/>
              </w:rPr>
              <w:t>have the opportunity to</w:t>
            </w:r>
            <w:proofErr w:type="gramEnd"/>
            <w:r w:rsidRPr="00123DC5">
              <w:rPr>
                <w:rFonts w:ascii="Times New Roman" w:hAnsi="Times New Roman"/>
                <w:sz w:val="22"/>
                <w:szCs w:val="22"/>
              </w:rPr>
              <w:t xml:space="preserve">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w:t>
            </w:r>
            <w:proofErr w:type="gramStart"/>
            <w:r w:rsidRPr="00123DC5">
              <w:rPr>
                <w:rFonts w:ascii="Times New Roman" w:hAnsi="Times New Roman"/>
                <w:sz w:val="22"/>
                <w:szCs w:val="22"/>
              </w:rPr>
              <w:t>G.MCCR</w:t>
            </w:r>
            <w:proofErr w:type="gramEnd"/>
            <w:r w:rsidRPr="00123DC5">
              <w:rPr>
                <w:rFonts w:ascii="Times New Roman" w:hAnsi="Times New Roman"/>
                <w:sz w:val="22"/>
                <w:szCs w:val="22"/>
              </w:rPr>
              <w:t xml:space="preserve">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proofErr w:type="gramStart"/>
            <w:r w:rsidRPr="00123DC5">
              <w:rPr>
                <w:rFonts w:ascii="Times New Roman" w:hAnsi="Times New Roman"/>
                <w:sz w:val="22"/>
                <w:szCs w:val="22"/>
              </w:rPr>
              <w:t>IB  OUTPUT</w:t>
            </w:r>
            <w:proofErr w:type="gramEnd"/>
            <w:r w:rsidRPr="00123DC5">
              <w:rPr>
                <w:rFonts w:ascii="Times New Roman" w:hAnsi="Times New Roman"/>
                <w:sz w:val="22"/>
                <w:szCs w:val="22"/>
              </w:rPr>
              <w:t xml:space="preserve">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w:t>
            </w:r>
            <w:proofErr w:type="gramStart"/>
            <w:r w:rsidRPr="00123DC5">
              <w:rPr>
                <w:rFonts w:ascii="Times New Roman" w:hAnsi="Times New Roman"/>
                <w:sz w:val="22"/>
                <w:szCs w:val="22"/>
              </w:rPr>
              <w:t>particular record</w:t>
            </w:r>
            <w:proofErr w:type="gramEnd"/>
            <w:r w:rsidRPr="00123DC5">
              <w:rPr>
                <w:rFonts w:ascii="Times New Roman" w:hAnsi="Times New Roman"/>
                <w:sz w:val="22"/>
                <w:szCs w:val="22"/>
              </w:rPr>
              <w:t xml:space="preserve">,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 xml:space="preserve">This menu option allows users to run reports about records </w:t>
            </w:r>
            <w:proofErr w:type="gramStart"/>
            <w:r w:rsidRPr="00123DC5">
              <w:rPr>
                <w:rFonts w:ascii="Times New Roman" w:hAnsi="Times New Roman"/>
                <w:sz w:val="22"/>
                <w:szCs w:val="22"/>
              </w:rPr>
              <w:t>in  the</w:t>
            </w:r>
            <w:proofErr w:type="gramEnd"/>
            <w:r w:rsidRPr="00123DC5">
              <w:rPr>
                <w:rFonts w:ascii="Times New Roman" w:hAnsi="Times New Roman"/>
                <w:sz w:val="22"/>
                <w:szCs w:val="22"/>
              </w:rPr>
              <w:t xml:space="preserv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 xml:space="preserve">This option identifies and reports on entries in the </w:t>
            </w:r>
            <w:proofErr w:type="gramStart"/>
            <w:r w:rsidRPr="00123DC5">
              <w:rPr>
                <w:rFonts w:ascii="Times New Roman" w:hAnsi="Times New Roman"/>
                <w:sz w:val="22"/>
                <w:szCs w:val="22"/>
              </w:rPr>
              <w:t>IB  NON</w:t>
            </w:r>
            <w:proofErr w:type="gramEnd"/>
            <w:r w:rsidRPr="00123DC5">
              <w:rPr>
                <w:rFonts w:ascii="Times New Roman" w:hAnsi="Times New Roman"/>
                <w:sz w:val="22"/>
                <w:szCs w:val="22"/>
              </w:rPr>
              <w:t>/OTHER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 xml:space="preserve">This option will generate a report of claims for a specified timeframe that were locally </w:t>
            </w:r>
            <w:proofErr w:type="gramStart"/>
            <w:r w:rsidRPr="00784F47">
              <w:rPr>
                <w:rFonts w:ascii="Times New Roman" w:hAnsi="Times New Roman"/>
                <w:sz w:val="22"/>
                <w:szCs w:val="22"/>
              </w:rPr>
              <w:t>printed</w:t>
            </w:r>
            <w:proofErr w:type="gramEnd"/>
            <w:r w:rsidRPr="00784F47">
              <w:rPr>
                <w:rFonts w:ascii="Times New Roman" w:hAnsi="Times New Roman"/>
                <w:sz w:val="22"/>
                <w:szCs w:val="22"/>
              </w:rPr>
              <w:t xml:space="preserve">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w:t>
            </w:r>
            <w:proofErr w:type="gramStart"/>
            <w:r w:rsidRPr="00123DC5">
              <w:rPr>
                <w:rFonts w:ascii="Times New Roman" w:hAnsi="Times New Roman"/>
                <w:sz w:val="22"/>
                <w:szCs w:val="22"/>
              </w:rPr>
              <w:t>found, and</w:t>
            </w:r>
            <w:proofErr w:type="gramEnd"/>
            <w:r w:rsidRPr="00123DC5">
              <w:rPr>
                <w:rFonts w:ascii="Times New Roman" w:hAnsi="Times New Roman"/>
                <w:sz w:val="22"/>
                <w:szCs w:val="22"/>
              </w:rPr>
              <w:t xml:space="preserve">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w:t>
            </w:r>
            <w:proofErr w:type="spellStart"/>
            <w:r w:rsidRPr="00123DC5">
              <w:rPr>
                <w:rFonts w:ascii="Times New Roman" w:hAnsi="Times New Roman"/>
                <w:sz w:val="22"/>
                <w:szCs w:val="22"/>
              </w:rPr>
              <w:t>shutdown</w:t>
            </w:r>
            <w:proofErr w:type="spellEnd"/>
            <w:r w:rsidRPr="00123DC5">
              <w:rPr>
                <w:rFonts w:ascii="Times New Roman" w:hAnsi="Times New Roman"/>
                <w:sz w:val="22"/>
                <w:szCs w:val="22"/>
              </w:rPr>
              <w:t xml:space="preserve">.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w:t>
            </w:r>
            <w:proofErr w:type="gramStart"/>
            <w:r w:rsidRPr="00123DC5">
              <w:rPr>
                <w:rFonts w:ascii="Times New Roman" w:hAnsi="Times New Roman"/>
                <w:sz w:val="22"/>
                <w:szCs w:val="22"/>
              </w:rPr>
              <w:t>as a result of</w:t>
            </w:r>
            <w:proofErr w:type="gramEnd"/>
            <w:r w:rsidRPr="00123DC5">
              <w:rPr>
                <w:rFonts w:ascii="Times New Roman" w:hAnsi="Times New Roman"/>
                <w:sz w:val="22"/>
                <w:szCs w:val="22"/>
              </w:rPr>
              <w:t xml:space="preserve">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t>
            </w:r>
            <w:proofErr w:type="gramStart"/>
            <w:r w:rsidRPr="00123DC5">
              <w:rPr>
                <w:rFonts w:ascii="Times New Roman" w:hAnsi="Times New Roman"/>
                <w:sz w:val="22"/>
                <w:szCs w:val="22"/>
              </w:rPr>
              <w:t>whether or not</w:t>
            </w:r>
            <w:proofErr w:type="gramEnd"/>
            <w:r w:rsidRPr="00123DC5">
              <w:rPr>
                <w:rFonts w:ascii="Times New Roman" w:hAnsi="Times New Roman"/>
                <w:sz w:val="22"/>
                <w:szCs w:val="22"/>
              </w:rPr>
              <w:t xml:space="preserve">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w:t>
            </w:r>
            <w:proofErr w:type="spellStart"/>
            <w:r w:rsidRPr="00123DC5">
              <w:rPr>
                <w:rFonts w:ascii="Times New Roman" w:hAnsi="Times New Roman"/>
                <w:sz w:val="22"/>
                <w:szCs w:val="22"/>
              </w:rPr>
              <w:t>TaskManager</w:t>
            </w:r>
            <w:proofErr w:type="spellEnd"/>
            <w:r w:rsidRPr="00123DC5">
              <w:rPr>
                <w:rFonts w:ascii="Times New Roman" w:hAnsi="Times New Roman"/>
                <w:sz w:val="22"/>
                <w:szCs w:val="22"/>
              </w:rPr>
              <w:t xml:space="preserve">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w:t>
            </w:r>
            <w:proofErr w:type="gramStart"/>
            <w:r w:rsidRPr="00123DC5">
              <w:rPr>
                <w:rFonts w:ascii="Times New Roman" w:hAnsi="Times New Roman"/>
                <w:sz w:val="22"/>
                <w:szCs w:val="22"/>
              </w:rPr>
              <w:t>current status</w:t>
            </w:r>
            <w:proofErr w:type="gramEnd"/>
            <w:r w:rsidRPr="00123DC5">
              <w:rPr>
                <w:rFonts w:ascii="Times New Roman" w:hAnsi="Times New Roman"/>
                <w:sz w:val="22"/>
                <w:szCs w:val="22"/>
              </w:rPr>
              <w:t xml:space="preserve">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w:t>
            </w:r>
            <w:proofErr w:type="gramStart"/>
            <w:r w:rsidRPr="00123DC5">
              <w:rPr>
                <w:rFonts w:ascii="Times New Roman" w:hAnsi="Times New Roman"/>
                <w:sz w:val="22"/>
                <w:szCs w:val="22"/>
              </w:rPr>
              <w:t>cancel</w:t>
            </w:r>
            <w:proofErr w:type="gramEnd"/>
            <w:r w:rsidRPr="00123DC5">
              <w:rPr>
                <w:rFonts w:ascii="Times New Roman" w:hAnsi="Times New Roman"/>
                <w:sz w:val="22"/>
                <w:szCs w:val="22"/>
              </w:rPr>
              <w:t xml:space="preserve">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w:t>
            </w:r>
            <w:proofErr w:type="gramStart"/>
            <w:r w:rsidRPr="00123DC5">
              <w:rPr>
                <w:rFonts w:ascii="Times New Roman" w:hAnsi="Times New Roman"/>
                <w:sz w:val="22"/>
                <w:szCs w:val="22"/>
              </w:rPr>
              <w:t>as a result of</w:t>
            </w:r>
            <w:proofErr w:type="gramEnd"/>
            <w:r w:rsidRPr="00123DC5">
              <w:rPr>
                <w:rFonts w:ascii="Times New Roman" w:hAnsi="Times New Roman"/>
                <w:sz w:val="22"/>
                <w:szCs w:val="22"/>
              </w:rPr>
              <w:t xml:space="preserve">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284DE0" w:rsidRPr="0002501E" w14:paraId="1F22BAE1" w14:textId="77777777" w:rsidTr="0070371C">
        <w:trPr>
          <w:cantSplit/>
          <w:ins w:id="143" w:author="Jutzi, William Christopher (Intuitive IT)" w:date="2019-07-10T17:58:00Z"/>
        </w:trPr>
        <w:tc>
          <w:tcPr>
            <w:tcW w:w="3296" w:type="dxa"/>
            <w:gridSpan w:val="2"/>
          </w:tcPr>
          <w:p w14:paraId="3D76C5D8" w14:textId="542654FE" w:rsidR="00284DE0" w:rsidRPr="00284DE0" w:rsidRDefault="00284DE0" w:rsidP="00C36283">
            <w:pPr>
              <w:spacing w:after="240"/>
              <w:rPr>
                <w:ins w:id="144" w:author="Jutzi, William Christopher (Intuitive IT)" w:date="2019-07-10T17:58:00Z"/>
                <w:rFonts w:ascii="Times New Roman" w:hAnsi="Times New Roman"/>
                <w:sz w:val="22"/>
                <w:szCs w:val="22"/>
              </w:rPr>
            </w:pPr>
            <w:ins w:id="145" w:author="Jutzi, William Christopher (Intuitive IT)" w:date="2019-07-10T17:58:00Z">
              <w:r w:rsidRPr="00284DE0">
                <w:rPr>
                  <w:rFonts w:ascii="Times New Roman" w:hAnsi="Times New Roman"/>
                  <w:sz w:val="22"/>
                </w:rPr>
                <w:lastRenderedPageBreak/>
                <w:t>IBCE RESUB FROM CSA RPT</w:t>
              </w:r>
            </w:ins>
          </w:p>
        </w:tc>
        <w:tc>
          <w:tcPr>
            <w:tcW w:w="6054" w:type="dxa"/>
          </w:tcPr>
          <w:p w14:paraId="1090D407" w14:textId="391295CB" w:rsidR="00284DE0" w:rsidRPr="000A24A8" w:rsidRDefault="00284DE0" w:rsidP="00284DE0">
            <w:pPr>
              <w:overflowPunct/>
              <w:textAlignment w:val="auto"/>
              <w:rPr>
                <w:ins w:id="146" w:author="Jutzi, William Christopher (Intuitive IT)" w:date="2019-07-10T17:58:00Z"/>
                <w:rFonts w:ascii="Times New Roman" w:hAnsi="Times New Roman"/>
                <w:sz w:val="22"/>
              </w:rPr>
            </w:pPr>
            <w:ins w:id="147" w:author="Jutzi, William Christopher (Intuitive IT)" w:date="2019-07-10T18:00:00Z">
              <w:r w:rsidRPr="00284DE0">
                <w:rPr>
                  <w:rFonts w:ascii="Times New Roman" w:hAnsi="Times New Roman"/>
                  <w:sz w:val="22"/>
                </w:rPr>
                <w:t>This report is generated to provide a list of claims that have errors that</w:t>
              </w:r>
              <w:r>
                <w:rPr>
                  <w:rFonts w:ascii="Times New Roman" w:hAnsi="Times New Roman"/>
                  <w:sz w:val="22"/>
                </w:rPr>
                <w:t xml:space="preserve"> </w:t>
              </w:r>
            </w:ins>
            <w:ins w:id="148" w:author="Jutzi, William Christopher (Intuitive IT)" w:date="2019-07-10T18:01:00Z">
              <w:r>
                <w:rPr>
                  <w:rFonts w:ascii="Times New Roman" w:hAnsi="Times New Roman"/>
                  <w:sz w:val="22"/>
                </w:rPr>
                <w:t>but were resent</w:t>
              </w:r>
            </w:ins>
            <w:ins w:id="149" w:author="Jutzi, William Christopher (Intuitive IT)" w:date="2019-07-10T18:00:00Z">
              <w:r w:rsidRPr="00284DE0">
                <w:rPr>
                  <w:rFonts w:ascii="Times New Roman" w:hAnsi="Times New Roman"/>
                  <w:sz w:val="22"/>
                </w:rPr>
                <w:t xml:space="preserve"> </w:t>
              </w:r>
            </w:ins>
            <w:ins w:id="150" w:author="Jutzi, William Christopher (Intuitive IT)" w:date="2019-07-10T18:01:00Z">
              <w:r>
                <w:rPr>
                  <w:rFonts w:ascii="Times New Roman" w:hAnsi="Times New Roman"/>
                  <w:sz w:val="22"/>
                </w:rPr>
                <w:t xml:space="preserve">without changes via </w:t>
              </w:r>
              <w:r w:rsidR="000A24A8">
                <w:rPr>
                  <w:rFonts w:ascii="Times New Roman" w:hAnsi="Times New Roman"/>
                  <w:sz w:val="22"/>
                </w:rPr>
                <w:t xml:space="preserve">the CSA worklist </w:t>
              </w:r>
            </w:ins>
            <w:ins w:id="151" w:author="Jutzi, William Christopher (Intuitive IT)" w:date="2019-07-10T18:00:00Z">
              <w:r w:rsidRPr="00284DE0">
                <w:rPr>
                  <w:rFonts w:ascii="Times New Roman" w:hAnsi="Times New Roman"/>
                  <w:sz w:val="22"/>
                </w:rPr>
                <w:t>RESUBMITTED BY PRINT, or RETRANSMITTED, or PRINTED.</w:t>
              </w:r>
            </w:ins>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w:t>
            </w:r>
            <w:proofErr w:type="gramStart"/>
            <w:r w:rsidRPr="00123DC5">
              <w:rPr>
                <w:rFonts w:ascii="Times New Roman" w:hAnsi="Times New Roman"/>
                <w:sz w:val="22"/>
                <w:szCs w:val="22"/>
              </w:rPr>
              <w:t>site, but</w:t>
            </w:r>
            <w:proofErr w:type="gramEnd"/>
            <w:r w:rsidRPr="00123DC5">
              <w:rPr>
                <w:rFonts w:ascii="Times New Roman" w:hAnsi="Times New Roman"/>
                <w:sz w:val="22"/>
                <w:szCs w:val="22"/>
              </w:rPr>
              <w:t xml:space="preserve">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w:t>
            </w:r>
            <w:proofErr w:type="gramStart"/>
            <w:r w:rsidRPr="00357028">
              <w:rPr>
                <w:rFonts w:ascii="Times New Roman" w:hAnsi="Times New Roman"/>
                <w:sz w:val="22"/>
                <w:szCs w:val="22"/>
              </w:rPr>
              <w:t>are able to</w:t>
            </w:r>
            <w:proofErr w:type="gramEnd"/>
            <w:r w:rsidRPr="00357028">
              <w:rPr>
                <w:rFonts w:ascii="Times New Roman" w:hAnsi="Times New Roman"/>
                <w:sz w:val="22"/>
                <w:szCs w:val="22"/>
              </w:rPr>
              <w:t xml:space="preserve">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results queue so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w:t>
            </w:r>
            <w:proofErr w:type="spellStart"/>
            <w:r w:rsidRPr="00357028">
              <w:rPr>
                <w:rFonts w:ascii="Times New Roman" w:hAnsi="Times New Roman"/>
                <w:sz w:val="22"/>
                <w:szCs w:val="22"/>
              </w:rPr>
              <w:t>Ingenix</w:t>
            </w:r>
            <w:proofErr w:type="spellEnd"/>
            <w:r w:rsidRPr="00357028">
              <w:rPr>
                <w:rFonts w:ascii="Times New Roman" w:hAnsi="Times New Roman"/>
                <w:sz w:val="22"/>
                <w:szCs w:val="22"/>
              </w:rPr>
              <w:t xml:space="preserve">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w:t>
            </w:r>
            <w:proofErr w:type="spellStart"/>
            <w:r w:rsidRPr="00357028">
              <w:rPr>
                <w:rFonts w:ascii="Times New Roman" w:hAnsi="Times New Roman"/>
                <w:sz w:val="22"/>
                <w:szCs w:val="22"/>
              </w:rPr>
              <w:t>list</w:t>
            </w:r>
            <w:proofErr w:type="spellEnd"/>
            <w:r w:rsidRPr="00357028">
              <w:rPr>
                <w:rFonts w:ascii="Times New Roman" w:hAnsi="Times New Roman"/>
                <w:sz w:val="22"/>
                <w:szCs w:val="22"/>
              </w:rPr>
              <w:t xml:space="preserve"> template. This is where users can send claims that were in error due to communication errors. </w:t>
            </w:r>
          </w:p>
        </w:tc>
      </w:tr>
      <w:tr w:rsidR="00791D90" w:rsidRPr="0002501E" w14:paraId="2FCEC710" w14:textId="77777777" w:rsidTr="0070371C">
        <w:trPr>
          <w:cantSplit/>
        </w:trPr>
        <w:tc>
          <w:tcPr>
            <w:tcW w:w="3296" w:type="dxa"/>
            <w:gridSpan w:val="2"/>
          </w:tcPr>
          <w:p w14:paraId="3E00436F" w14:textId="4FDC2E22" w:rsidR="00791D90" w:rsidRPr="00357028" w:rsidRDefault="00791D90" w:rsidP="00C36283">
            <w:pPr>
              <w:spacing w:after="240"/>
              <w:rPr>
                <w:rFonts w:ascii="Times New Roman" w:hAnsi="Times New Roman"/>
                <w:sz w:val="22"/>
                <w:szCs w:val="22"/>
              </w:rPr>
            </w:pPr>
            <w:r>
              <w:rPr>
                <w:rFonts w:ascii="Times New Roman" w:hAnsi="Times New Roman"/>
                <w:sz w:val="22"/>
                <w:szCs w:val="22"/>
              </w:rPr>
              <w:t>IBCN EXPIRE GROUP SUBSCRIBERS</w:t>
            </w:r>
          </w:p>
        </w:tc>
        <w:tc>
          <w:tcPr>
            <w:tcW w:w="6054" w:type="dxa"/>
          </w:tcPr>
          <w:p w14:paraId="2B27C574" w14:textId="27278E20" w:rsidR="00791D90" w:rsidRPr="00357028" w:rsidRDefault="00791D90" w:rsidP="00C36283">
            <w:pPr>
              <w:spacing w:after="240"/>
              <w:rPr>
                <w:rFonts w:ascii="Times New Roman" w:hAnsi="Times New Roman"/>
                <w:sz w:val="22"/>
                <w:szCs w:val="22"/>
              </w:rPr>
            </w:pPr>
            <w:r w:rsidRPr="006B4D63">
              <w:rPr>
                <w:rFonts w:ascii="Times New Roman" w:hAnsi="Times New Roman"/>
                <w:sz w:val="22"/>
                <w:szCs w:val="22"/>
              </w:rPr>
              <w:t xml:space="preserve">This option allows </w:t>
            </w:r>
            <w:r>
              <w:rPr>
                <w:rFonts w:ascii="Times New Roman" w:hAnsi="Times New Roman"/>
                <w:sz w:val="22"/>
                <w:szCs w:val="22"/>
              </w:rPr>
              <w:t>users</w:t>
            </w:r>
            <w:r w:rsidRPr="006B4D63">
              <w:rPr>
                <w:rFonts w:ascii="Times New Roman" w:hAnsi="Times New Roman"/>
                <w:sz w:val="22"/>
                <w:szCs w:val="22"/>
              </w:rPr>
              <w:t xml:space="preserve"> to enter an expiration date to expire</w:t>
            </w:r>
            <w:r>
              <w:rPr>
                <w:rFonts w:ascii="Times New Roman" w:hAnsi="Times New Roman"/>
                <w:sz w:val="22"/>
                <w:szCs w:val="22"/>
              </w:rPr>
              <w:t xml:space="preserve"> </w:t>
            </w:r>
            <w:r w:rsidRPr="006B4D63">
              <w:rPr>
                <w:rFonts w:ascii="Times New Roman" w:hAnsi="Times New Roman"/>
                <w:sz w:val="22"/>
                <w:szCs w:val="22"/>
              </w:rPr>
              <w:t>all subscriber policies associated with a group plan without requiring them to</w:t>
            </w:r>
            <w:r>
              <w:rPr>
                <w:rFonts w:ascii="Times New Roman" w:hAnsi="Times New Roman"/>
                <w:sz w:val="22"/>
                <w:szCs w:val="22"/>
              </w:rPr>
              <w:t xml:space="preserve"> </w:t>
            </w:r>
            <w:r w:rsidRPr="006B4D63">
              <w:rPr>
                <w:rFonts w:ascii="Times New Roman" w:hAnsi="Times New Roman"/>
                <w:sz w:val="22"/>
                <w:szCs w:val="22"/>
              </w:rPr>
              <w:t>be moved to a new plan.</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w:t>
            </w:r>
            <w:proofErr w:type="gramStart"/>
            <w:r w:rsidRPr="00357028">
              <w:rPr>
                <w:rFonts w:ascii="Times New Roman" w:hAnsi="Times New Roman"/>
                <w:sz w:val="22"/>
                <w:szCs w:val="22"/>
              </w:rPr>
              <w:t>as long as</w:t>
            </w:r>
            <w:proofErr w:type="gramEnd"/>
            <w:r w:rsidRPr="00357028">
              <w:rPr>
                <w:rFonts w:ascii="Times New Roman" w:hAnsi="Times New Roman"/>
                <w:sz w:val="22"/>
                <w:szCs w:val="22"/>
              </w:rPr>
              <w:t xml:space="preserve">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 xml:space="preserve">The report lists patients who received medical treatment within a user specified date </w:t>
            </w:r>
            <w:proofErr w:type="gramStart"/>
            <w:r w:rsidRPr="00357028">
              <w:rPr>
                <w:rFonts w:ascii="Times New Roman" w:hAnsi="Times New Roman"/>
                <w:sz w:val="22"/>
                <w:szCs w:val="22"/>
              </w:rPr>
              <w:t>range, and</w:t>
            </w:r>
            <w:proofErr w:type="gramEnd"/>
            <w:r w:rsidRPr="00357028">
              <w:rPr>
                <w:rFonts w:ascii="Times New Roman" w:hAnsi="Times New Roman"/>
                <w:sz w:val="22"/>
                <w:szCs w:val="22"/>
              </w:rPr>
              <w:t xml:space="preserve">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Patient Insurance Update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nightly task that extracts the patient/insurance data from VISTA and transmits it to AAC while following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 xml:space="preserve">This option sends a Mailman notification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Statistical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lastRenderedPageBreak/>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 xml:space="preserve">This option creates a list of those patients whom Medicare has identified in a 271 HL7 response message as having insurance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responsible for purging data from file 365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 and from file 365.1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proofErr w:type="spellStart"/>
            <w:r w:rsidRPr="00357028">
              <w:rPr>
                <w:rFonts w:ascii="Times New Roman" w:hAnsi="Times New Roman"/>
                <w:sz w:val="22"/>
                <w:szCs w:val="22"/>
              </w:rPr>
              <w:t>eII</w:t>
            </w:r>
            <w:proofErr w:type="spellEnd"/>
            <w:r w:rsidRPr="00357028">
              <w:rPr>
                <w:rFonts w:ascii="Times New Roman" w:hAnsi="Times New Roman"/>
                <w:sz w:val="22"/>
                <w:szCs w:val="22"/>
              </w:rPr>
              <w:t xml:space="preserve">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 xml:space="preserve">he </w:t>
            </w:r>
            <w:proofErr w:type="spellStart"/>
            <w:r w:rsidR="009D2572" w:rsidRPr="00357028">
              <w:rPr>
                <w:rFonts w:ascii="Times New Roman" w:hAnsi="Times New Roman"/>
                <w:sz w:val="22"/>
                <w:szCs w:val="22"/>
              </w:rPr>
              <w:t>eII</w:t>
            </w:r>
            <w:proofErr w:type="spellEnd"/>
            <w:r w:rsidR="009D2572" w:rsidRPr="00357028">
              <w:rPr>
                <w:rFonts w:ascii="Times New Roman" w:hAnsi="Times New Roman"/>
                <w:sz w:val="22"/>
                <w:szCs w:val="22"/>
              </w:rPr>
              <w:t xml:space="preserve">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lastRenderedPageBreak/>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w:t>
            </w:r>
            <w:proofErr w:type="gramStart"/>
            <w:r w:rsidRPr="00357028">
              <w:rPr>
                <w:rFonts w:ascii="Times New Roman" w:hAnsi="Times New Roman"/>
                <w:sz w:val="22"/>
                <w:szCs w:val="22"/>
              </w:rPr>
              <w:t>sites</w:t>
            </w:r>
            <w:proofErr w:type="gramEnd"/>
            <w:r w:rsidRPr="00357028">
              <w:rPr>
                <w:rFonts w:ascii="Times New Roman" w:hAnsi="Times New Roman"/>
                <w:sz w:val="22"/>
                <w:szCs w:val="22"/>
              </w:rPr>
              <w:t xml:space="preserve">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t>
            </w:r>
            <w:proofErr w:type="gramStart"/>
            <w:r w:rsidRPr="00357028">
              <w:rPr>
                <w:rFonts w:ascii="Times New Roman" w:hAnsi="Times New Roman"/>
                <w:sz w:val="22"/>
                <w:szCs w:val="22"/>
              </w:rPr>
              <w:t>whether or not</w:t>
            </w:r>
            <w:proofErr w:type="gramEnd"/>
            <w:r w:rsidRPr="00357028">
              <w:rPr>
                <w:rFonts w:ascii="Times New Roman" w:hAnsi="Times New Roman"/>
                <w:sz w:val="22"/>
                <w:szCs w:val="22"/>
              </w:rPr>
              <w:t xml:space="preserve">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w:t>
            </w:r>
            <w:proofErr w:type="gramStart"/>
            <w:r w:rsidRPr="00357028">
              <w:rPr>
                <w:rFonts w:ascii="Times New Roman" w:hAnsi="Times New Roman"/>
                <w:sz w:val="22"/>
                <w:szCs w:val="22"/>
              </w:rPr>
              <w:t>forms, and</w:t>
            </w:r>
            <w:proofErr w:type="gramEnd"/>
            <w:r w:rsidRPr="00357028">
              <w:rPr>
                <w:rFonts w:ascii="Times New Roman" w:hAnsi="Times New Roman"/>
                <w:sz w:val="22"/>
                <w:szCs w:val="22"/>
              </w:rPr>
              <w:t xml:space="preserve"> must be so indicated. </w:t>
            </w:r>
            <w:r w:rsidR="009F4138">
              <w:rPr>
                <w:rFonts w:ascii="Times New Roman" w:hAnsi="Times New Roman"/>
                <w:sz w:val="22"/>
                <w:szCs w:val="22"/>
              </w:rPr>
              <w:t xml:space="preserve"> </w:t>
            </w:r>
            <w:proofErr w:type="gramStart"/>
            <w:r w:rsidRPr="00357028">
              <w:rPr>
                <w:rFonts w:ascii="Times New Roman" w:hAnsi="Times New Roman"/>
                <w:sz w:val="22"/>
                <w:szCs w:val="22"/>
              </w:rPr>
              <w:t>Generally</w:t>
            </w:r>
            <w:proofErr w:type="gramEnd"/>
            <w:r w:rsidRPr="00357028">
              <w:rPr>
                <w:rFonts w:ascii="Times New Roman" w:hAnsi="Times New Roman"/>
                <w:sz w:val="22"/>
                <w:szCs w:val="22"/>
              </w:rPr>
              <w:t xml:space="preserve">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w:t>
            </w:r>
            <w:proofErr w:type="gramStart"/>
            <w:r w:rsidRPr="00357028">
              <w:rPr>
                <w:rFonts w:ascii="Times New Roman" w:hAnsi="Times New Roman"/>
                <w:sz w:val="22"/>
                <w:szCs w:val="22"/>
              </w:rPr>
              <w:t>all of</w:t>
            </w:r>
            <w:proofErr w:type="gramEnd"/>
            <w:r w:rsidRPr="00357028">
              <w:rPr>
                <w:rFonts w:ascii="Times New Roman" w:hAnsi="Times New Roman"/>
                <w:sz w:val="22"/>
                <w:szCs w:val="22"/>
              </w:rPr>
              <w:t xml:space="preserve">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w:t>
            </w:r>
            <w:proofErr w:type="gramStart"/>
            <w:r w:rsidRPr="00357028">
              <w:rPr>
                <w:rFonts w:ascii="Times New Roman" w:hAnsi="Times New Roman"/>
                <w:sz w:val="22"/>
                <w:szCs w:val="22"/>
              </w:rPr>
              <w:t>are allowed to</w:t>
            </w:r>
            <w:proofErr w:type="gramEnd"/>
            <w:r w:rsidRPr="00357028">
              <w:rPr>
                <w:rFonts w:ascii="Times New Roman" w:hAnsi="Times New Roman"/>
                <w:sz w:val="22"/>
                <w:szCs w:val="22"/>
              </w:rPr>
              <w:t xml:space="preserve"> choose the type of data that is to be deleted and the number of days of data that should be retained. In addition, sites </w:t>
            </w:r>
            <w:proofErr w:type="gramStart"/>
            <w:r w:rsidRPr="00357028">
              <w:rPr>
                <w:rFonts w:ascii="Times New Roman" w:hAnsi="Times New Roman"/>
                <w:sz w:val="22"/>
                <w:szCs w:val="22"/>
              </w:rPr>
              <w:t>are allowed to</w:t>
            </w:r>
            <w:proofErr w:type="gramEnd"/>
            <w:r w:rsidRPr="00357028">
              <w:rPr>
                <w:rFonts w:ascii="Times New Roman" w:hAnsi="Times New Roman"/>
                <w:sz w:val="22"/>
                <w:szCs w:val="22"/>
              </w:rPr>
              <w:t xml:space="preserve">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w:t>
            </w:r>
            <w:proofErr w:type="gramStart"/>
            <w:r w:rsidRPr="00357028">
              <w:rPr>
                <w:rFonts w:ascii="Times New Roman" w:hAnsi="Times New Roman"/>
                <w:sz w:val="22"/>
                <w:szCs w:val="22"/>
              </w:rPr>
              <w:t>retrieved</w:t>
            </w:r>
            <w:proofErr w:type="gramEnd"/>
            <w:r w:rsidRPr="00357028">
              <w:rPr>
                <w:rFonts w:ascii="Times New Roman" w:hAnsi="Times New Roman"/>
                <w:sz w:val="22"/>
                <w:szCs w:val="22"/>
              </w:rPr>
              <w:t xml:space="preserve">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w:t>
            </w:r>
            <w:proofErr w:type="gramStart"/>
            <w:r w:rsidRPr="00357028">
              <w:rPr>
                <w:rFonts w:ascii="Times New Roman" w:hAnsi="Times New Roman"/>
                <w:sz w:val="22"/>
                <w:szCs w:val="22"/>
              </w:rPr>
              <w:t>data, but</w:t>
            </w:r>
            <w:proofErr w:type="gramEnd"/>
            <w:r w:rsidRPr="00357028">
              <w:rPr>
                <w:rFonts w:ascii="Times New Roman" w:hAnsi="Times New Roman"/>
                <w:sz w:val="22"/>
                <w:szCs w:val="22"/>
              </w:rPr>
              <w:t xml:space="preserve">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52" w:name="p155_icd"/>
            <w:bookmarkEnd w:id="152"/>
            <w:r w:rsidRPr="00357028">
              <w:rPr>
                <w:rFonts w:ascii="Times New Roman" w:hAnsi="Times New Roman"/>
                <w:sz w:val="22"/>
                <w:szCs w:val="22"/>
              </w:rPr>
              <w:t>ICD</w:t>
            </w:r>
            <w:bookmarkStart w:id="153" w:name="p155"/>
            <w:bookmarkEnd w:id="153"/>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w:t>
            </w:r>
            <w:proofErr w:type="gramStart"/>
            <w:r w:rsidRPr="00357028">
              <w:rPr>
                <w:rFonts w:ascii="Times New Roman" w:hAnsi="Times New Roman"/>
                <w:sz w:val="22"/>
                <w:szCs w:val="22"/>
              </w:rPr>
              <w:t>particular month</w:t>
            </w:r>
            <w:proofErr w:type="gramEnd"/>
            <w:r w:rsidRPr="00357028">
              <w:rPr>
                <w:rFonts w:ascii="Times New Roman" w:hAnsi="Times New Roman"/>
                <w:sz w:val="22"/>
                <w:szCs w:val="22"/>
              </w:rPr>
              <w:t xml:space="preserve">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t>
            </w:r>
            <w:proofErr w:type="gramStart"/>
            <w:r w:rsidRPr="00357028">
              <w:rPr>
                <w:rFonts w:ascii="Times New Roman" w:hAnsi="Times New Roman"/>
                <w:sz w:val="22"/>
                <w:szCs w:val="22"/>
              </w:rPr>
              <w:t>whether or not</w:t>
            </w:r>
            <w:proofErr w:type="gramEnd"/>
            <w:r w:rsidRPr="00357028">
              <w:rPr>
                <w:rFonts w:ascii="Times New Roman" w:hAnsi="Times New Roman"/>
                <w:sz w:val="22"/>
                <w:szCs w:val="22"/>
              </w:rPr>
              <w:t xml:space="preserve">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w:t>
            </w:r>
            <w:proofErr w:type="gramStart"/>
            <w:r w:rsidRPr="00357028">
              <w:rPr>
                <w:rFonts w:ascii="Times New Roman" w:hAnsi="Times New Roman"/>
                <w:sz w:val="22"/>
                <w:szCs w:val="22"/>
              </w:rPr>
              <w:t>receivables</w:t>
            </w:r>
            <w:proofErr w:type="gramEnd"/>
            <w:r w:rsidRPr="00357028">
              <w:rPr>
                <w:rFonts w:ascii="Times New Roman" w:hAnsi="Times New Roman"/>
                <w:sz w:val="22"/>
                <w:szCs w:val="22"/>
              </w:rPr>
              <w:t xml:space="preserve">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 xml:space="preserve">Reviewed by the coders and are ready to bill (indicated by a </w:t>
            </w:r>
            <w:proofErr w:type="gramStart"/>
            <w:r w:rsidRPr="00357028">
              <w:rPr>
                <w:rFonts w:ascii="Times New Roman" w:hAnsi="Times New Roman"/>
                <w:sz w:val="22"/>
                <w:szCs w:val="22"/>
              </w:rPr>
              <w:t>n</w:t>
            </w:r>
            <w:r w:rsidR="009355A7" w:rsidRPr="00357028">
              <w:rPr>
                <w:rFonts w:ascii="Times New Roman" w:hAnsi="Times New Roman"/>
                <w:sz w:val="22"/>
                <w:szCs w:val="22"/>
              </w:rPr>
              <w:t>on-blank findings</w:t>
            </w:r>
            <w:proofErr w:type="gramEnd"/>
            <w:r w:rsidR="009355A7" w:rsidRPr="00357028">
              <w:rPr>
                <w:rFonts w:ascii="Times New Roman" w:hAnsi="Times New Roman"/>
                <w:sz w:val="22"/>
                <w:szCs w:val="22"/>
              </w:rPr>
              <w:t xml:space="preserve">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w:t>
            </w:r>
            <w:proofErr w:type="gramStart"/>
            <w:r w:rsidRPr="00357028">
              <w:rPr>
                <w:rFonts w:ascii="Times New Roman" w:hAnsi="Times New Roman"/>
                <w:sz w:val="22"/>
                <w:szCs w:val="22"/>
              </w:rPr>
              <w:t>addition</w:t>
            </w:r>
            <w:proofErr w:type="gramEnd"/>
            <w:r w:rsidRPr="00357028">
              <w:rPr>
                <w:rFonts w:ascii="Times New Roman" w:hAnsi="Times New Roman"/>
                <w:sz w:val="22"/>
                <w:szCs w:val="22"/>
              </w:rPr>
              <w:t xml:space="preserve">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w:t>
            </w:r>
            <w:proofErr w:type="gramStart"/>
            <w:r w:rsidRPr="00357028">
              <w:rPr>
                <w:rFonts w:ascii="Times New Roman" w:hAnsi="Times New Roman"/>
                <w:sz w:val="22"/>
                <w:szCs w:val="22"/>
              </w:rPr>
              <w:t>claim</w:t>
            </w:r>
            <w:proofErr w:type="gramEnd"/>
            <w:r w:rsidRPr="00357028">
              <w:rPr>
                <w:rFonts w:ascii="Times New Roman" w:hAnsi="Times New Roman"/>
                <w:sz w:val="22"/>
                <w:szCs w:val="22"/>
              </w:rPr>
              <w:t xml:space="preserve">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 xml:space="preserve">This option allows the user to select a date range of prosthetics encounters and tries to add them to the </w:t>
            </w:r>
            <w:proofErr w:type="gramStart"/>
            <w:r>
              <w:rPr>
                <w:rFonts w:ascii="Times New Roman" w:hAnsi="Times New Roman"/>
                <w:sz w:val="22"/>
                <w:szCs w:val="22"/>
              </w:rPr>
              <w:t>Claims  tracking</w:t>
            </w:r>
            <w:proofErr w:type="gramEnd"/>
            <w:r>
              <w:rPr>
                <w:rFonts w:ascii="Times New Roman" w:hAnsi="Times New Roman"/>
                <w:sz w:val="22"/>
                <w:szCs w:val="22"/>
              </w:rPr>
              <w:t xml:space="preserve"> module.  The option will automatically queue off a task to add </w:t>
            </w:r>
            <w:proofErr w:type="gramStart"/>
            <w:r>
              <w:rPr>
                <w:rFonts w:ascii="Times New Roman" w:hAnsi="Times New Roman"/>
                <w:sz w:val="22"/>
                <w:szCs w:val="22"/>
              </w:rPr>
              <w:t>prosthetics  and</w:t>
            </w:r>
            <w:proofErr w:type="gramEnd"/>
            <w:r>
              <w:rPr>
                <w:rFonts w:ascii="Times New Roman" w:hAnsi="Times New Roman"/>
                <w:sz w:val="22"/>
                <w:szCs w:val="22"/>
              </w:rPr>
              <w:t xml:space="preserve">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this menu the claims tracking module can be edited, UR Reviews can be entered, Insurance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56" w:name="_Toc200787545"/>
      <w:bookmarkStart w:id="157" w:name="_Toc442890984"/>
      <w:bookmarkStart w:id="158" w:name="_Toc10445759"/>
      <w:r w:rsidRPr="0002501E">
        <w:lastRenderedPageBreak/>
        <w:t>Archiving and Purging</w:t>
      </w:r>
      <w:bookmarkEnd w:id="156"/>
      <w:bookmarkEnd w:id="157"/>
      <w:bookmarkEnd w:id="158"/>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 xml:space="preserve">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w:t>
      </w:r>
      <w:r w:rsidRPr="0002501E">
        <w:rPr>
          <w:rFonts w:ascii="Times New Roman" w:hAnsi="Times New Roman"/>
          <w:sz w:val="22"/>
          <w:szCs w:val="22"/>
        </w:rPr>
        <w:lastRenderedPageBreak/>
        <w:t>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9"/>
          <w:headerReference w:type="default" r:id="rId60"/>
          <w:footerReference w:type="default" r:id="rId61"/>
          <w:headerReference w:type="first" r:id="rId62"/>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61" w:name="_Toc200787546"/>
      <w:bookmarkStart w:id="162" w:name="_Toc442890985"/>
      <w:bookmarkStart w:id="163" w:name="_Toc10445760"/>
      <w:r w:rsidRPr="0002501E">
        <w:lastRenderedPageBreak/>
        <w:t>External Relations</w:t>
      </w:r>
      <w:bookmarkEnd w:id="161"/>
      <w:bookmarkEnd w:id="162"/>
      <w:bookmarkEnd w:id="163"/>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proofErr w:type="spellStart"/>
      <w:r w:rsidRPr="0002501E">
        <w:rPr>
          <w:rFonts w:ascii="Times New Roman" w:hAnsi="Times New Roman"/>
          <w:sz w:val="22"/>
          <w:szCs w:val="22"/>
          <w:lang w:val="fr-FR"/>
        </w:rPr>
        <w:t>Outpatient</w:t>
      </w:r>
      <w:proofErr w:type="spellEnd"/>
      <w:r w:rsidRPr="0002501E">
        <w:rPr>
          <w:rFonts w:ascii="Times New Roman" w:hAnsi="Times New Roman"/>
          <w:sz w:val="22"/>
          <w:szCs w:val="22"/>
          <w:lang w:val="fr-FR"/>
        </w:rPr>
        <w:t xml:space="preserve"> </w:t>
      </w:r>
      <w:proofErr w:type="spellStart"/>
      <w:r w:rsidRPr="0002501E">
        <w:rPr>
          <w:rFonts w:ascii="Times New Roman" w:hAnsi="Times New Roman"/>
          <w:sz w:val="22"/>
          <w:szCs w:val="22"/>
          <w:lang w:val="fr-FR"/>
        </w:rPr>
        <w:t>Pharmacy</w:t>
      </w:r>
      <w:proofErr w:type="spellEnd"/>
      <w:r w:rsidRPr="0002501E">
        <w:rPr>
          <w:rFonts w:ascii="Times New Roman" w:hAnsi="Times New Roman"/>
          <w:sz w:val="22"/>
          <w:szCs w:val="22"/>
          <w:lang w:val="fr-FR"/>
        </w:rPr>
        <w:t xml:space="preserve">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lastRenderedPageBreak/>
              <w:t>E</w:t>
            </w:r>
            <w:proofErr w:type="spellEnd"/>
            <w:r w:rsidRPr="0002501E">
              <w:rPr>
                <w:rFonts w:ascii="Times New Roman" w:hAnsi="Times New Roman"/>
                <w:sz w:val="22"/>
                <w:szCs w:val="22"/>
              </w:rPr>
              <w:t xml:space="preserv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proofErr w:type="spellStart"/>
            <w:r w:rsidRPr="00174F1D">
              <w:rPr>
                <w:rFonts w:ascii="Times New Roman" w:hAnsi="Times New Roman"/>
                <w:sz w:val="22"/>
                <w:szCs w:val="22"/>
              </w:rPr>
              <w:t>E</w:t>
            </w:r>
            <w:proofErr w:type="spellEnd"/>
            <w:r w:rsidRPr="00174F1D">
              <w:rPr>
                <w:rFonts w:ascii="Times New Roman" w:hAnsi="Times New Roman"/>
                <w:sz w:val="22"/>
                <w:szCs w:val="22"/>
              </w:rPr>
              <w:t xml:space="preserv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 xml:space="preserve">RCJIBFN2 APIs for ACCOUTNS RECEIVABLE </w:t>
      </w:r>
      <w:proofErr w:type="gramStart"/>
      <w:r w:rsidR="00C00F7D" w:rsidRPr="0002501E">
        <w:rPr>
          <w:rFonts w:ascii="Times New Roman" w:hAnsi="Times New Roman"/>
          <w:sz w:val="22"/>
          <w:szCs w:val="22"/>
        </w:rPr>
        <w:t>file( #</w:t>
      </w:r>
      <w:proofErr w:type="gramEnd"/>
      <w:r w:rsidR="00C00F7D" w:rsidRPr="0002501E">
        <w:rPr>
          <w:rFonts w:ascii="Times New Roman" w:hAnsi="Times New Roman"/>
          <w:sz w:val="22"/>
          <w:szCs w:val="22"/>
        </w:rPr>
        <w:t>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The PATIENT file (#2) provides direct references to IB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63"/>
          <w:headerReference w:type="default" r:id="rId64"/>
          <w:headerReference w:type="first" r:id="rId65"/>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64" w:name="_Toc200787547"/>
      <w:bookmarkStart w:id="165" w:name="_Toc442890986"/>
      <w:bookmarkStart w:id="166" w:name="_Toc10445761"/>
      <w:r w:rsidRPr="0002501E">
        <w:lastRenderedPageBreak/>
        <w:t>Internal Relations</w:t>
      </w:r>
      <w:bookmarkEnd w:id="164"/>
      <w:bookmarkEnd w:id="165"/>
      <w:bookmarkEnd w:id="166"/>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6"/>
          <w:headerReference w:type="first" r:id="rId67"/>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67" w:name="_Toc200787548"/>
      <w:bookmarkStart w:id="168" w:name="_Toc442890987"/>
      <w:bookmarkStart w:id="169" w:name="_Toc10445762"/>
      <w:r w:rsidRPr="0002501E">
        <w:lastRenderedPageBreak/>
        <w:t>Package-wide Variables</w:t>
      </w:r>
      <w:bookmarkEnd w:id="167"/>
      <w:bookmarkEnd w:id="168"/>
      <w:bookmarkEnd w:id="169"/>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Event </w:t>
            </w:r>
            <w:proofErr w:type="spellStart"/>
            <w:r w:rsidRPr="0002501E">
              <w:rPr>
                <w:rFonts w:ascii="Times New Roman" w:hAnsi="Times New Roman"/>
                <w:sz w:val="22"/>
                <w:szCs w:val="22"/>
              </w:rPr>
              <w:t>event</w:t>
            </w:r>
            <w:proofErr w:type="spellEnd"/>
            <w:r w:rsidRPr="0002501E">
              <w:rPr>
                <w:rFonts w:ascii="Times New Roman" w:hAnsi="Times New Roman"/>
                <w:sz w:val="22"/>
                <w:szCs w:val="22"/>
              </w:rPr>
              <w:t xml:space="preserve">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lastRenderedPageBreak/>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w:t>
            </w:r>
            <w:proofErr w:type="gramStart"/>
            <w:r w:rsidRPr="0002501E">
              <w:rPr>
                <w:rFonts w:ascii="Times New Roman" w:hAnsi="Times New Roman"/>
                <w:sz w:val="22"/>
                <w:szCs w:val="22"/>
              </w:rPr>
              <w:t>IBN,O</w:t>
            </w:r>
            <w:proofErr w:type="gramEnd"/>
            <w:r w:rsidRPr="0002501E">
              <w:rPr>
                <w:rFonts w:ascii="Times New Roman" w:hAnsi="Times New Roman"/>
                <w:sz w:val="22"/>
                <w:szCs w:val="22"/>
              </w:rPr>
              <w:t>)).</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w:t>
            </w:r>
            <w:proofErr w:type="spellStart"/>
            <w:r w:rsidRPr="0002501E">
              <w:rPr>
                <w:rFonts w:ascii="Times New Roman" w:hAnsi="Times New Roman"/>
                <w:sz w:val="22"/>
                <w:szCs w:val="22"/>
              </w:rPr>
              <w:t>softlink</w:t>
            </w:r>
            <w:proofErr w:type="spellEnd"/>
            <w:r w:rsidRPr="0002501E">
              <w:rPr>
                <w:rFonts w:ascii="Times New Roman" w:hAnsi="Times New Roman"/>
                <w:sz w:val="22"/>
                <w:szCs w:val="22"/>
              </w:rPr>
              <w:t>.</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8"/>
          <w:headerReference w:type="default" r:id="rId69"/>
          <w:headerReference w:type="first" r:id="rId70"/>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70" w:name="_Toc200787549"/>
      <w:bookmarkStart w:id="171" w:name="_Toc442890988"/>
      <w:bookmarkStart w:id="172" w:name="_Toc10445763"/>
      <w:r w:rsidRPr="0002501E">
        <w:lastRenderedPageBreak/>
        <w:t>How to Generate On-Line Documentation</w:t>
      </w:r>
      <w:bookmarkEnd w:id="170"/>
      <w:bookmarkEnd w:id="171"/>
      <w:bookmarkEnd w:id="172"/>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section describes some of the various methods by which users may secure Integrated Billing technical documentation.  On-line technical documentation pertaining to the Integrated Billing software, in addition to that which is located in the help prompts </w:t>
      </w:r>
      <w:proofErr w:type="gramStart"/>
      <w:r w:rsidRPr="0002501E">
        <w:rPr>
          <w:rFonts w:ascii="Times New Roman" w:hAnsi="Times New Roman"/>
          <w:sz w:val="22"/>
          <w:szCs w:val="22"/>
        </w:rPr>
        <w:t>and on the help</w:t>
      </w:r>
      <w:proofErr w:type="gramEnd"/>
      <w:r w:rsidRPr="0002501E">
        <w:rPr>
          <w:rFonts w:ascii="Times New Roman" w:hAnsi="Times New Roman"/>
          <w:sz w:val="22"/>
          <w:szCs w:val="22"/>
        </w:rPr>
        <w:t xml:space="preserve">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w:t>
      </w:r>
      <w:proofErr w:type="gramStart"/>
      <w:r w:rsidRPr="0002501E">
        <w:rPr>
          <w:rFonts w:ascii="Times New Roman" w:hAnsi="Times New Roman"/>
          <w:sz w:val="22"/>
          <w:szCs w:val="22"/>
        </w:rPr>
        <w:t>(?OPTION</w:t>
      </w:r>
      <w:proofErr w:type="gramEnd"/>
      <w:r w:rsidRPr="0002501E">
        <w:rPr>
          <w:rFonts w:ascii="Times New Roman" w:hAnsi="Times New Roman"/>
          <w:sz w:val="22"/>
          <w:szCs w:val="22"/>
        </w:rPr>
        <w:t>)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option analyzes the structure of a routine(s) to determine in part if the routine(s) adhere(s) to DHCP Programming Standards.  The %INDEX output may include the following components:  compiled list of Errors and Warnings, Routine Listing, Local Variables, Global Variables, Naked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w:t>
      </w:r>
      <w:proofErr w:type="gramStart"/>
      <w:r w:rsidRPr="0002501E">
        <w:rPr>
          <w:rFonts w:ascii="Times New Roman" w:hAnsi="Times New Roman"/>
          <w:sz w:val="22"/>
          <w:szCs w:val="22"/>
        </w:rPr>
        <w:t>) ?</w:t>
      </w:r>
      <w:proofErr w:type="gramEnd"/>
      <w:r w:rsidRPr="0002501E">
        <w:rPr>
          <w:rFonts w:ascii="Times New Roman" w:hAnsi="Times New Roman"/>
          <w:sz w:val="22"/>
          <w:szCs w:val="22"/>
        </w:rPr>
        <w:t>&gt;"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w:t>
      </w:r>
      <w:proofErr w:type="gramStart"/>
      <w:r w:rsidRPr="0002501E">
        <w:rPr>
          <w:rFonts w:ascii="Times New Roman" w:hAnsi="Times New Roman"/>
          <w:sz w:val="22"/>
          <w:szCs w:val="22"/>
        </w:rPr>
        <w:t>) ?</w:t>
      </w:r>
      <w:proofErr w:type="gramEnd"/>
      <w:r w:rsidRPr="0002501E">
        <w:rPr>
          <w:rFonts w:ascii="Times New Roman" w:hAnsi="Times New Roman"/>
          <w:sz w:val="22"/>
          <w:szCs w:val="22"/>
        </w:rPr>
        <w:t>&gt;"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lastRenderedPageBreak/>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utility generates a listing of options from the OPTION file.  The user may choose to print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71"/>
          <w:headerReference w:type="default" r:id="rId72"/>
          <w:footerReference w:type="default" r:id="rId73"/>
          <w:headerReference w:type="first" r:id="rId74"/>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73" w:name="_Toc266523936"/>
      <w:bookmarkStart w:id="174" w:name="_Toc276636310"/>
      <w:bookmarkStart w:id="175" w:name="_Toc305407468"/>
      <w:bookmarkStart w:id="176" w:name="_Toc442890989"/>
      <w:bookmarkStart w:id="177" w:name="_Toc10445764"/>
      <w:r w:rsidRPr="0002501E">
        <w:lastRenderedPageBreak/>
        <w:t>S</w:t>
      </w:r>
      <w:bookmarkEnd w:id="173"/>
      <w:bookmarkEnd w:id="174"/>
      <w:bookmarkEnd w:id="175"/>
      <w:r w:rsidRPr="0002501E">
        <w:t>ecurity</w:t>
      </w:r>
      <w:bookmarkEnd w:id="176"/>
      <w:bookmarkEnd w:id="177"/>
    </w:p>
    <w:p w14:paraId="335A4BC9" w14:textId="77777777" w:rsidR="00FB06D8" w:rsidRPr="0002501E" w:rsidRDefault="00FB06D8" w:rsidP="00FB06D8">
      <w:pPr>
        <w:pStyle w:val="Heading2"/>
        <w:rPr>
          <w:szCs w:val="24"/>
        </w:rPr>
      </w:pPr>
      <w:bookmarkStart w:id="178" w:name="_Toc78627985"/>
      <w:bookmarkStart w:id="179" w:name="_Toc266523937"/>
      <w:bookmarkStart w:id="180" w:name="_Toc276636311"/>
      <w:bookmarkStart w:id="181" w:name="_Toc305407469"/>
      <w:bookmarkStart w:id="182" w:name="_Toc442890990"/>
      <w:bookmarkStart w:id="183" w:name="_Toc10445765"/>
      <w:r w:rsidRPr="0002501E">
        <w:rPr>
          <w:szCs w:val="24"/>
        </w:rPr>
        <w:t>File Protection</w:t>
      </w:r>
      <w:bookmarkEnd w:id="178"/>
      <w:bookmarkEnd w:id="179"/>
      <w:bookmarkEnd w:id="180"/>
      <w:bookmarkEnd w:id="181"/>
      <w:bookmarkEnd w:id="182"/>
      <w:bookmarkEnd w:id="183"/>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t>
      </w:r>
      <w:proofErr w:type="gramStart"/>
      <w:r w:rsidRPr="0002501E">
        <w:rPr>
          <w:rFonts w:ascii="Times New Roman" w:hAnsi="Times New Roman"/>
          <w:sz w:val="22"/>
          <w:szCs w:val="22"/>
        </w:rPr>
        <w:t>with regard to</w:t>
      </w:r>
      <w:proofErr w:type="gramEnd"/>
      <w:r w:rsidRPr="0002501E">
        <w:rPr>
          <w:rFonts w:ascii="Times New Roman" w:hAnsi="Times New Roman"/>
          <w:sz w:val="22"/>
          <w:szCs w:val="22"/>
        </w:rPr>
        <w:t xml:space="preserve">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lastRenderedPageBreak/>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64315F">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64315F" w:rsidRPr="0002501E" w14:paraId="1866743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4CE4C4C7" w14:textId="77777777" w:rsidR="0064315F" w:rsidRPr="0002501E" w:rsidRDefault="0064315F" w:rsidP="00357028">
            <w:pPr>
              <w:spacing w:after="240"/>
              <w:ind w:right="-29"/>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7F5DF748" w14:textId="77777777" w:rsidR="0064315F" w:rsidRPr="0002501E" w:rsidRDefault="0064315F" w:rsidP="00357028">
            <w:pPr>
              <w:spacing w:after="240"/>
              <w:ind w:right="-29"/>
              <w:rPr>
                <w:rFonts w:ascii="Times New Roman" w:hAnsi="Times New Roman"/>
                <w:sz w:val="22"/>
                <w:szCs w:val="22"/>
              </w:rPr>
            </w:pP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52E48210" w14:textId="77777777" w:rsidR="0064315F" w:rsidRPr="0002501E" w:rsidRDefault="0064315F" w:rsidP="00392396">
            <w:pPr>
              <w:keepNext/>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235E71DC" w14:textId="77777777" w:rsidR="0064315F" w:rsidRPr="0002501E" w:rsidRDefault="0064315F" w:rsidP="00392396">
            <w:pPr>
              <w:keepNext/>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7942DAC9" w14:textId="77777777" w:rsidR="0064315F" w:rsidRPr="0002501E" w:rsidRDefault="0064315F" w:rsidP="00392396">
            <w:pPr>
              <w:keepNext/>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4D0575E" w14:textId="77777777" w:rsidR="0064315F" w:rsidRPr="0002501E" w:rsidRDefault="0064315F" w:rsidP="00DD781A">
            <w:pPr>
              <w:keepNext/>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17B47EDA" w14:textId="77777777" w:rsidR="0064315F" w:rsidRPr="0002501E" w:rsidRDefault="0064315F" w:rsidP="00DD781A">
            <w:pPr>
              <w:keepNext/>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2733289" w14:textId="77777777" w:rsidR="0064315F" w:rsidRPr="0002501E" w:rsidRDefault="0064315F" w:rsidP="00DD781A">
            <w:pPr>
              <w:keepNext/>
              <w:spacing w:after="240"/>
              <w:rPr>
                <w:rFonts w:ascii="Times New Roman" w:hAnsi="Times New Roman"/>
                <w:sz w:val="22"/>
                <w:szCs w:val="22"/>
              </w:rPr>
            </w:pPr>
          </w:p>
        </w:tc>
      </w:tr>
      <w:tr w:rsidR="0064315F" w:rsidRPr="00063D9D" w14:paraId="65ECE009" w14:textId="77777777" w:rsidTr="0064315F">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00D5935C" w14:textId="77777777" w:rsidR="0064315F" w:rsidRPr="00063D9D" w:rsidRDefault="0064315F" w:rsidP="003015AA">
            <w:pPr>
              <w:spacing w:after="240"/>
              <w:ind w:right="-29"/>
              <w:rPr>
                <w:rFonts w:ascii="Times New Roman" w:hAnsi="Times New Roman"/>
                <w:sz w:val="22"/>
                <w:szCs w:val="22"/>
              </w:rPr>
            </w:pPr>
            <w:r w:rsidRPr="00063D9D">
              <w:rPr>
                <w:rFonts w:ascii="Times New Roman" w:hAnsi="Times New Roman"/>
                <w:sz w:val="22"/>
                <w:szCs w:val="22"/>
              </w:rPr>
              <w:t>399.6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C82EC5E" w14:textId="77777777" w:rsidR="0064315F" w:rsidRPr="00063D9D" w:rsidRDefault="0064315F" w:rsidP="003015AA">
            <w:pPr>
              <w:spacing w:after="240"/>
              <w:ind w:right="-29"/>
              <w:rPr>
                <w:rFonts w:ascii="Times New Roman" w:hAnsi="Times New Roman"/>
                <w:sz w:val="22"/>
                <w:szCs w:val="22"/>
              </w:rPr>
            </w:pPr>
            <w:r w:rsidRPr="00063D9D">
              <w:rPr>
                <w:rFonts w:ascii="Times New Roman" w:hAnsi="Times New Roman"/>
                <w:sz w:val="22"/>
                <w:szCs w:val="22"/>
              </w:rPr>
              <w:t>CMN FORM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65B2919D"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0E89139C"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BC2021E"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CD80674"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267C438B"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837F634"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84" w:name="_Toc200787550"/>
      <w:bookmarkStart w:id="185" w:name="_Toc442890991"/>
      <w:bookmarkStart w:id="186" w:name="_Toc10445766"/>
      <w:r w:rsidRPr="0002501E">
        <w:lastRenderedPageBreak/>
        <w:t>Glossary</w:t>
      </w:r>
      <w:bookmarkEnd w:id="184"/>
      <w:bookmarkEnd w:id="185"/>
      <w:bookmarkEnd w:id="186"/>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 xml:space="preserve">This is a new utility introduced in IB v2.0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rectangular region on an encounter form.  Attributes include position, size, outline type, and header.  All other form components are contained within a </w:t>
            </w:r>
            <w:proofErr w:type="gramStart"/>
            <w:r w:rsidRPr="0002501E">
              <w:rPr>
                <w:rFonts w:ascii="Times New Roman" w:hAnsi="Times New Roman"/>
                <w:sz w:val="22"/>
                <w:szCs w:val="22"/>
              </w:rPr>
              <w:t>particular block</w:t>
            </w:r>
            <w:proofErr w:type="gramEnd"/>
            <w:r w:rsidRPr="0002501E">
              <w:rPr>
                <w:rFonts w:ascii="Times New Roman" w:hAnsi="Times New Roman"/>
                <w:sz w:val="22"/>
                <w:szCs w:val="22"/>
              </w:rPr>
              <w:t>,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 xml:space="preserve">ments </w:t>
            </w:r>
            <w:proofErr w:type="gramStart"/>
            <w:r w:rsidRPr="0002501E">
              <w:rPr>
                <w:rFonts w:ascii="Times New Roman" w:hAnsi="Times New Roman"/>
                <w:sz w:val="22"/>
                <w:szCs w:val="22"/>
              </w:rPr>
              <w:t>as a result of</w:t>
            </w:r>
            <w:proofErr w:type="gramEnd"/>
            <w:r w:rsidRPr="0002501E">
              <w:rPr>
                <w:rFonts w:ascii="Times New Roman" w:hAnsi="Times New Roman"/>
                <w:sz w:val="22"/>
                <w:szCs w:val="22"/>
              </w:rPr>
              <w:t xml:space="preserve">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64315F" w:rsidRPr="0002501E" w14:paraId="2CEFCE72" w14:textId="77777777" w:rsidTr="00B65B79">
        <w:trPr>
          <w:cantSplit/>
        </w:trPr>
        <w:tc>
          <w:tcPr>
            <w:tcW w:w="4407" w:type="dxa"/>
          </w:tcPr>
          <w:p w14:paraId="0B0C5360" w14:textId="78AD1186" w:rsidR="0064315F" w:rsidRPr="0002501E" w:rsidRDefault="0064315F" w:rsidP="001D4383">
            <w:pPr>
              <w:spacing w:after="240"/>
              <w:rPr>
                <w:rFonts w:ascii="Times New Roman" w:hAnsi="Times New Roman"/>
                <w:sz w:val="22"/>
                <w:szCs w:val="22"/>
              </w:rPr>
            </w:pPr>
            <w:r>
              <w:rPr>
                <w:rFonts w:ascii="Times New Roman" w:hAnsi="Times New Roman"/>
                <w:sz w:val="22"/>
                <w:szCs w:val="22"/>
              </w:rPr>
              <w:t>CMN</w:t>
            </w:r>
          </w:p>
        </w:tc>
        <w:tc>
          <w:tcPr>
            <w:tcW w:w="4943" w:type="dxa"/>
          </w:tcPr>
          <w:p w14:paraId="72E74285" w14:textId="42D7332E" w:rsidR="0064315F" w:rsidRPr="0002501E" w:rsidRDefault="0064315F" w:rsidP="001D4383">
            <w:pPr>
              <w:spacing w:after="240"/>
              <w:rPr>
                <w:rFonts w:ascii="Times New Roman" w:hAnsi="Times New Roman"/>
                <w:sz w:val="22"/>
                <w:szCs w:val="22"/>
              </w:rPr>
            </w:pPr>
            <w:r w:rsidRPr="00A65B8F">
              <w:rPr>
                <w:rFonts w:ascii="Times New Roman" w:hAnsi="Times New Roman"/>
                <w:sz w:val="22"/>
                <w:szCs w:val="22"/>
              </w:rPr>
              <w:t>Certificate of Medical Necessity</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During the conversion, the BILLS/CLAIMS file (#399) is checked </w:t>
            </w:r>
            <w:proofErr w:type="gramStart"/>
            <w:r w:rsidRPr="0002501E">
              <w:rPr>
                <w:rFonts w:ascii="Times New Roman" w:hAnsi="Times New Roman"/>
                <w:sz w:val="22"/>
                <w:szCs w:val="22"/>
              </w:rPr>
              <w:t>to insure that</w:t>
            </w:r>
            <w:proofErr w:type="gramEnd"/>
            <w:r w:rsidRPr="0002501E">
              <w:rPr>
                <w:rFonts w:ascii="Times New Roman" w:hAnsi="Times New Roman"/>
                <w:sz w:val="22"/>
                <w:szCs w:val="22"/>
              </w:rPr>
              <w:t xml:space="preserve">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w:t>
            </w:r>
            <w:proofErr w:type="gramStart"/>
            <w:r w:rsidRPr="0002501E">
              <w:rPr>
                <w:rFonts w:ascii="Times New Roman" w:hAnsi="Times New Roman"/>
                <w:sz w:val="22"/>
                <w:szCs w:val="22"/>
              </w:rPr>
              <w:t>the means by which</w:t>
            </w:r>
            <w:proofErr w:type="gramEnd"/>
            <w:r w:rsidRPr="0002501E">
              <w:rPr>
                <w:rFonts w:ascii="Times New Roman" w:hAnsi="Times New Roman"/>
                <w:sz w:val="22"/>
                <w:szCs w:val="22"/>
              </w:rPr>
              <w:t xml:space="preserve"> data from DHCP is printed to the form.  The data is obtained at the time the form is printed (i.e., it is not stored with the form) and can be </w:t>
            </w:r>
            <w:proofErr w:type="gramStart"/>
            <w:r w:rsidRPr="0002501E">
              <w:rPr>
                <w:rFonts w:ascii="Times New Roman" w:hAnsi="Times New Roman"/>
                <w:sz w:val="22"/>
                <w:szCs w:val="22"/>
              </w:rPr>
              <w:t>particular to</w:t>
            </w:r>
            <w:proofErr w:type="gramEnd"/>
            <w:r w:rsidRPr="0002501E">
              <w:rPr>
                <w:rFonts w:ascii="Times New Roman" w:hAnsi="Times New Roman"/>
                <w:sz w:val="22"/>
                <w:szCs w:val="22"/>
              </w:rPr>
              <w:t xml:space="preserve">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20A3DC82"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 xml:space="preserve">Electronic Insurance Coverage Discovery – this refers to the added functionality IB*2*621 delivered to </w:t>
            </w:r>
            <w:r w:rsidR="00CB2668">
              <w:rPr>
                <w:rFonts w:ascii="Times New Roman" w:hAnsi="Times New Roman"/>
                <w:sz w:val="22"/>
                <w:szCs w:val="22"/>
              </w:rPr>
              <w:t>identify</w:t>
            </w:r>
            <w:r w:rsidRPr="00190ED5">
              <w:rPr>
                <w:rFonts w:ascii="Times New Roman" w:hAnsi="Times New Roman"/>
                <w:sz w:val="22"/>
                <w:szCs w:val="22"/>
              </w:rPr>
              <w:t xml:space="preserve">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lastRenderedPageBreak/>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187" w:name="p184"/>
            <w:bookmarkStart w:id="188" w:name="p184_icd"/>
            <w:bookmarkEnd w:id="187"/>
            <w:bookmarkEnd w:id="188"/>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r>
            <w:proofErr w:type="gramStart"/>
            <w:r w:rsidRPr="0002501E">
              <w:rPr>
                <w:rFonts w:ascii="Times New Roman" w:hAnsi="Times New Roman"/>
                <w:sz w:val="22"/>
                <w:szCs w:val="22"/>
              </w:rPr>
              <w:t>The</w:t>
            </w:r>
            <w:proofErr w:type="gramEnd"/>
            <w:r w:rsidRPr="0002501E">
              <w:rPr>
                <w:rFonts w:ascii="Times New Roman" w:hAnsi="Times New Roman"/>
                <w:sz w:val="22"/>
                <w:szCs w:val="22"/>
              </w:rPr>
              <w:t xml:space="preserv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934B1C" w:rsidRPr="0002501E" w14:paraId="6ECED4AF" w14:textId="77777777" w:rsidTr="00B65B79">
        <w:trPr>
          <w:cantSplit/>
        </w:trPr>
        <w:tc>
          <w:tcPr>
            <w:tcW w:w="4407" w:type="dxa"/>
          </w:tcPr>
          <w:p w14:paraId="0AD828E6" w14:textId="5E330940" w:rsidR="00934B1C" w:rsidRPr="0002501E" w:rsidRDefault="00934B1C" w:rsidP="001D4383">
            <w:pPr>
              <w:spacing w:after="240"/>
              <w:rPr>
                <w:rFonts w:ascii="Times New Roman" w:hAnsi="Times New Roman"/>
                <w:sz w:val="22"/>
                <w:szCs w:val="22"/>
              </w:rPr>
            </w:pPr>
            <w:r>
              <w:rPr>
                <w:rFonts w:ascii="Times New Roman" w:hAnsi="Times New Roman"/>
                <w:sz w:val="22"/>
                <w:szCs w:val="22"/>
              </w:rPr>
              <w:t>MCCF</w:t>
            </w:r>
          </w:p>
        </w:tc>
        <w:tc>
          <w:tcPr>
            <w:tcW w:w="4943" w:type="dxa"/>
          </w:tcPr>
          <w:p w14:paraId="21A5C04B" w14:textId="04690115" w:rsidR="00934B1C" w:rsidRPr="0002501E" w:rsidRDefault="00934B1C" w:rsidP="001D4383">
            <w:pPr>
              <w:spacing w:after="240"/>
              <w:rPr>
                <w:rFonts w:ascii="Times New Roman" w:hAnsi="Times New Roman"/>
                <w:sz w:val="22"/>
                <w:szCs w:val="22"/>
              </w:rPr>
            </w:pPr>
            <w:r w:rsidRPr="0010581F">
              <w:rPr>
                <w:rFonts w:ascii="Times New Roman" w:hAnsi="Times New Roman"/>
                <w:sz w:val="22"/>
                <w:szCs w:val="22"/>
              </w:rPr>
              <w:t>Medical Care Collection Fund</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The areas on a selection list that the user marks to indicate selections from the list (e.g., </w:t>
            </w:r>
            <w:proofErr w:type="gramStart"/>
            <w:r w:rsidRPr="0002501E">
              <w:rPr>
                <w:rFonts w:ascii="Times New Roman" w:hAnsi="Times New Roman"/>
                <w:sz w:val="22"/>
                <w:szCs w:val="22"/>
              </w:rPr>
              <w:t>(  )</w:t>
            </w:r>
            <w:proofErr w:type="gramEnd"/>
            <w:r w:rsidRPr="0002501E">
              <w:rPr>
                <w:rFonts w:ascii="Times New Roman" w:hAnsi="Times New Roman"/>
                <w:sz w:val="22"/>
                <w:szCs w:val="22"/>
              </w:rPr>
              <w:t>,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934B1C" w:rsidRPr="0002501E" w14:paraId="715086CF" w14:textId="77777777" w:rsidTr="00B65B79">
        <w:trPr>
          <w:cantSplit/>
        </w:trPr>
        <w:tc>
          <w:tcPr>
            <w:tcW w:w="4407" w:type="dxa"/>
          </w:tcPr>
          <w:p w14:paraId="41C574B8" w14:textId="3950B400" w:rsidR="00934B1C" w:rsidRDefault="00934B1C" w:rsidP="001D4383">
            <w:pPr>
              <w:spacing w:after="240"/>
              <w:rPr>
                <w:rFonts w:ascii="Times New Roman" w:hAnsi="Times New Roman"/>
                <w:sz w:val="22"/>
                <w:szCs w:val="22"/>
              </w:rPr>
            </w:pPr>
            <w:r w:rsidRPr="00C2037B">
              <w:rPr>
                <w:rFonts w:ascii="Times New Roman" w:hAnsi="Times New Roman"/>
                <w:sz w:val="22"/>
                <w:szCs w:val="22"/>
              </w:rPr>
              <w:lastRenderedPageBreak/>
              <w:t>Non-MCCF</w:t>
            </w:r>
          </w:p>
        </w:tc>
        <w:tc>
          <w:tcPr>
            <w:tcW w:w="4943" w:type="dxa"/>
          </w:tcPr>
          <w:p w14:paraId="4F1B9C85" w14:textId="3B772020" w:rsidR="00934B1C" w:rsidRDefault="00934B1C" w:rsidP="001D4383">
            <w:pPr>
              <w:spacing w:after="240"/>
              <w:rPr>
                <w:rFonts w:ascii="Times New Roman" w:hAnsi="Times New Roman"/>
                <w:sz w:val="22"/>
                <w:szCs w:val="22"/>
              </w:rPr>
            </w:pPr>
            <w:r w:rsidRPr="00C2037B">
              <w:rPr>
                <w:rFonts w:ascii="Times New Roman" w:hAnsi="Times New Roman"/>
                <w:sz w:val="22"/>
                <w:szCs w:val="22"/>
              </w:rPr>
              <w:t xml:space="preserve">Refers to VA Facility staff </w:t>
            </w:r>
            <w:proofErr w:type="gramStart"/>
            <w:r w:rsidRPr="00C2037B">
              <w:rPr>
                <w:rFonts w:ascii="Times New Roman" w:hAnsi="Times New Roman"/>
                <w:sz w:val="22"/>
                <w:szCs w:val="22"/>
              </w:rPr>
              <w:t>who’s</w:t>
            </w:r>
            <w:proofErr w:type="gramEnd"/>
            <w:r w:rsidRPr="00C2037B">
              <w:rPr>
                <w:rFonts w:ascii="Times New Roman" w:hAnsi="Times New Roman"/>
                <w:sz w:val="22"/>
                <w:szCs w:val="22"/>
              </w:rPr>
              <w:t xml:space="preserve"> Funds are collected for the Medical Services 360160</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w:t>
            </w:r>
            <w:proofErr w:type="spellStart"/>
            <w:r w:rsidRPr="0002501E">
              <w:rPr>
                <w:rFonts w:ascii="Times New Roman" w:hAnsi="Times New Roman"/>
                <w:sz w:val="22"/>
                <w:szCs w:val="22"/>
              </w:rPr>
              <w:t>new'ed</w:t>
            </w:r>
            <w:proofErr w:type="spellEnd"/>
            <w:r w:rsidRPr="0002501E">
              <w:rPr>
                <w:rFonts w:ascii="Times New Roman" w:hAnsi="Times New Roman"/>
                <w:sz w:val="22"/>
                <w:szCs w:val="22"/>
              </w:rPr>
              <w:t>"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An attribute of a package interface.  It is a variable that must exist </w:t>
            </w:r>
            <w:proofErr w:type="gramStart"/>
            <w:r w:rsidRPr="0002501E">
              <w:rPr>
                <w:rFonts w:ascii="Times New Roman" w:hAnsi="Times New Roman"/>
                <w:sz w:val="22"/>
                <w:szCs w:val="22"/>
              </w:rPr>
              <w:t>in order for</w:t>
            </w:r>
            <w:proofErr w:type="gramEnd"/>
            <w:r w:rsidRPr="0002501E">
              <w:rPr>
                <w:rFonts w:ascii="Times New Roman" w:hAnsi="Times New Roman"/>
                <w:sz w:val="22"/>
                <w:szCs w:val="22"/>
              </w:rPr>
              <w:t xml:space="preserve">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w:t>
            </w:r>
            <w:proofErr w:type="gramStart"/>
            <w:r w:rsidRPr="0002501E">
              <w:rPr>
                <w:rFonts w:ascii="Times New Roman" w:hAnsi="Times New Roman"/>
                <w:sz w:val="22"/>
                <w:szCs w:val="22"/>
              </w:rPr>
              <w:t>particular data</w:t>
            </w:r>
            <w:proofErr w:type="gramEnd"/>
            <w:r w:rsidRPr="0002501E">
              <w:rPr>
                <w:rFonts w:ascii="Times New Roman" w:hAnsi="Times New Roman"/>
                <w:sz w:val="22"/>
                <w:szCs w:val="22"/>
              </w:rPr>
              <w:t xml:space="preserve">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5"/>
      <w:headerReference w:type="default" r:id="rId76"/>
      <w:footerReference w:type="even" r:id="rId77"/>
      <w:footerReference w:type="default" r:id="rId78"/>
      <w:headerReference w:type="first" r:id="rId79"/>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0F12F" w14:textId="77777777" w:rsidR="00B508D4" w:rsidRDefault="00B508D4">
      <w:r>
        <w:separator/>
      </w:r>
    </w:p>
    <w:p w14:paraId="22519B6D" w14:textId="77777777" w:rsidR="00B508D4" w:rsidRDefault="00B508D4"/>
  </w:endnote>
  <w:endnote w:type="continuationSeparator" w:id="0">
    <w:p w14:paraId="1CDAC6E7" w14:textId="77777777" w:rsidR="00B508D4" w:rsidRDefault="00B508D4">
      <w:r>
        <w:continuationSeparator/>
      </w:r>
    </w:p>
    <w:p w14:paraId="100D3F66" w14:textId="77777777" w:rsidR="00B508D4" w:rsidRDefault="00B508D4"/>
  </w:endnote>
  <w:endnote w:type="continuationNotice" w:id="1">
    <w:p w14:paraId="7D63E42C" w14:textId="77777777" w:rsidR="00B508D4" w:rsidRDefault="00B508D4"/>
    <w:p w14:paraId="7C356092" w14:textId="77777777" w:rsidR="00B508D4" w:rsidRDefault="00B508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_ansi">
    <w:panose1 w:val="020B06090202020202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9FF5" w14:textId="77777777" w:rsidR="00574D1D" w:rsidRDefault="00574D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7EA72B5C" w:rsidR="00B04533" w:rsidRDefault="00B04533">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April 2019</w:t>
    </w:r>
  </w:p>
  <w:p w14:paraId="335A4DEB" w14:textId="77777777" w:rsidR="00B04533" w:rsidRDefault="00B04533">
    <w:pPr>
      <w:pStyle w:val="Footer"/>
      <w:tabs>
        <w:tab w:val="clear" w:pos="5040"/>
        <w:tab w:val="center" w:pos="4680"/>
      </w:tabs>
      <w:rPr>
        <w:sz w:val="19"/>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310E5E55" w:rsidR="00B04533" w:rsidRDefault="00B04533"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xiii</w:t>
    </w:r>
    <w:r>
      <w:rPr>
        <w:rFonts w:ascii="Times New Roman" w:hAnsi="Times New Roman"/>
        <w:noProof/>
      </w:rPr>
      <w:fldChar w:fldCharType="end"/>
    </w:r>
    <w:r>
      <w:rPr>
        <w:rFonts w:ascii="Times New Roman" w:hAnsi="Times New Roman"/>
      </w:rPr>
      <w:tab/>
      <w:t>March 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6E37609B" w:rsidR="00B04533" w:rsidRPr="00617FAB" w:rsidRDefault="00B04533"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w:t>
    </w:r>
    <w:r>
      <w:rPr>
        <w:rFonts w:ascii="Times New Roman" w:hAnsi="Times New Roman"/>
        <w:noProof/>
      </w:rPr>
      <w:fldChar w:fldCharType="end"/>
    </w:r>
    <w:r>
      <w:rPr>
        <w:rFonts w:ascii="Times New Roman" w:hAnsi="Times New Roman"/>
      </w:rPr>
      <w:tab/>
      <w:t>April 2019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51B82975" w:rsidR="00B04533" w:rsidRPr="00BC020A" w:rsidRDefault="00B04533"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146</w:t>
    </w:r>
    <w:r>
      <w:rPr>
        <w:rFonts w:ascii="Times New Roman" w:hAnsi="Times New Roman"/>
        <w:noProof/>
      </w:rPr>
      <w:fldChar w:fldCharType="end"/>
    </w:r>
    <w:r>
      <w:rPr>
        <w:rFonts w:ascii="Times New Roman" w:hAnsi="Times New Roman"/>
      </w:rPr>
      <w:tab/>
    </w:r>
    <w:ins w:id="35" w:author="Jutzi, William Christopher (Intuitive IT)" w:date="2019-07-14T22:23:00Z">
      <w:r w:rsidR="00574D1D">
        <w:rPr>
          <w:rFonts w:ascii="Times New Roman" w:hAnsi="Times New Roman"/>
        </w:rPr>
        <w:t>January 2020</w:t>
      </w:r>
    </w:ins>
    <w:del w:id="36" w:author="Jutzi, William Christopher (Intuitive IT)" w:date="2019-07-14T22:23:00Z">
      <w:r w:rsidDel="00574D1D">
        <w:rPr>
          <w:rFonts w:ascii="Times New Roman" w:hAnsi="Times New Roman"/>
        </w:rPr>
        <w:delText>April</w:delText>
      </w:r>
    </w:del>
    <w:del w:id="37" w:author="Jutzi, William Christopher (Intuitive IT)" w:date="2019-07-14T22:24:00Z">
      <w:r w:rsidDel="00574D1D">
        <w:rPr>
          <w:rFonts w:ascii="Times New Roman" w:hAnsi="Times New Roman"/>
        </w:rPr>
        <w:delText xml:space="preserve"> 2019</w:delText>
      </w:r>
    </w:del>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B04533" w:rsidRDefault="00B04533">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7507D3CE" w:rsidR="00B04533" w:rsidRPr="00617FAB" w:rsidRDefault="00B04533"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5</w:t>
    </w:r>
    <w:r>
      <w:rPr>
        <w:rFonts w:ascii="Times New Roman" w:hAnsi="Times New Roman"/>
        <w:noProof/>
      </w:rPr>
      <w:fldChar w:fldCharType="end"/>
    </w:r>
    <w:r>
      <w:rPr>
        <w:rFonts w:ascii="Times New Roman" w:hAnsi="Times New Roman"/>
      </w:rPr>
      <w:tab/>
    </w:r>
    <w:del w:id="38" w:author="Jutzi, William Christopher (Intuitive IT)" w:date="2019-07-14T22:28:00Z">
      <w:r w:rsidDel="00574D1D">
        <w:rPr>
          <w:rFonts w:ascii="Times New Roman" w:hAnsi="Times New Roman"/>
        </w:rPr>
        <w:delText>April 2019</w:delText>
      </w:r>
    </w:del>
    <w:ins w:id="39" w:author="Jutzi, William Christopher (Intuitive IT)" w:date="2019-07-14T22:28:00Z">
      <w:r w:rsidR="00574D1D">
        <w:rPr>
          <w:rFonts w:ascii="Times New Roman" w:hAnsi="Times New Roman"/>
        </w:rPr>
        <w:t>January 2020</w:t>
      </w:r>
    </w:ins>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B04533" w:rsidRDefault="00B04533">
    <w:pPr>
      <w:pStyle w:val="Header"/>
      <w:rPr>
        <w:sz w:val="19"/>
      </w:rPr>
    </w:pPr>
    <w:r>
      <w:rPr>
        <w:sz w:val="19"/>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B04533" w:rsidRDefault="00B04533">
    <w:pPr>
      <w:pStyle w:val="Header"/>
      <w:rPr>
        <w:sz w:val="19"/>
      </w:rPr>
    </w:pPr>
    <w:r>
      <w:rPr>
        <w:sz w:val="19"/>
      </w:rPr>
      <w:t>Orientation</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03B11269" w:rsidR="00B04533" w:rsidRPr="00617FAB" w:rsidRDefault="00B04533"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143</w:t>
    </w:r>
    <w:r>
      <w:rPr>
        <w:rFonts w:ascii="Times New Roman" w:hAnsi="Times New Roman"/>
        <w:noProof/>
      </w:rPr>
      <w:fldChar w:fldCharType="end"/>
    </w:r>
    <w:r>
      <w:rPr>
        <w:rFonts w:ascii="Times New Roman" w:hAnsi="Times New Roman"/>
      </w:rPr>
      <w:tab/>
    </w:r>
    <w:del w:id="76" w:author="Jutzi, William Christopher (Intuitive IT)" w:date="2019-07-14T22:26:00Z">
      <w:r w:rsidDel="00574D1D">
        <w:rPr>
          <w:rFonts w:ascii="Times New Roman" w:hAnsi="Times New Roman"/>
        </w:rPr>
        <w:delText>March 2019</w:delText>
      </w:r>
    </w:del>
    <w:ins w:id="77" w:author="Jutzi, William Christopher (Intuitive IT)" w:date="2019-07-14T22:26:00Z">
      <w:r w:rsidR="00574D1D">
        <w:rPr>
          <w:rFonts w:ascii="Times New Roman" w:hAnsi="Times New Roman"/>
        </w:rPr>
        <w:t>January 2020</w:t>
      </w:r>
    </w:ins>
  </w:p>
  <w:p w14:paraId="335A4DFE" w14:textId="00D0D749" w:rsidR="00B04533" w:rsidRPr="00617FAB" w:rsidRDefault="00B04533" w:rsidP="00953735">
    <w:pPr>
      <w:pStyle w:val="Footer"/>
      <w:tabs>
        <w:tab w:val="clear" w:pos="5040"/>
        <w:tab w:val="center" w:pos="4680"/>
      </w:tabs>
      <w:rPr>
        <w:rStyle w:val="PageNumber"/>
        <w:rFonts w:ascii="Times New Roman" w:hAnsi="Times New Roman"/>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3BBD0908" w:rsidR="00B04533" w:rsidRPr="00B30D15" w:rsidRDefault="00B04533"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147</w:t>
    </w:r>
    <w:r>
      <w:rPr>
        <w:rFonts w:ascii="Times New Roman" w:hAnsi="Times New Roman"/>
        <w:noProof/>
      </w:rPr>
      <w:fldChar w:fldCharType="end"/>
    </w:r>
    <w:r>
      <w:rPr>
        <w:rFonts w:ascii="Times New Roman" w:hAnsi="Times New Roman"/>
      </w:rPr>
      <w:tab/>
    </w:r>
    <w:del w:id="154" w:author="Jutzi, William Christopher (Intuitive IT)" w:date="2019-07-14T22:27:00Z">
      <w:r w:rsidDel="00574D1D">
        <w:rPr>
          <w:rFonts w:ascii="Times New Roman" w:hAnsi="Times New Roman"/>
        </w:rPr>
        <w:delText>March 2019</w:delText>
      </w:r>
    </w:del>
    <w:ins w:id="155" w:author="Jutzi, William Christopher (Intuitive IT)" w:date="2019-07-14T22:27:00Z">
      <w:r w:rsidR="00574D1D">
        <w:rPr>
          <w:rFonts w:ascii="Times New Roman" w:hAnsi="Times New Roman"/>
        </w:rPr>
        <w:t>January 2020</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B04533" w:rsidRPr="00617FAB" w:rsidRDefault="00B04533"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B04533" w:rsidRPr="00EE5937" w:rsidRDefault="00B04533">
    <w:pPr>
      <w:pStyle w:val="Footer"/>
      <w:tabs>
        <w:tab w:val="center" w:pos="4680"/>
      </w:tabs>
      <w:rPr>
        <w:rFonts w:ascii="Times New Roman" w:hAnsi="Times New Roman"/>
      </w:rPr>
    </w:pPr>
    <w:r w:rsidRPr="00617FAB">
      <w:rPr>
        <w:rFonts w:ascii="Times New Roman" w:hAnsi="Times New Roman"/>
      </w:rPr>
      <w:t>Revised May 2014</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4620134F" w:rsidR="00B04533" w:rsidRPr="00B30D15" w:rsidRDefault="00B04533">
    <w:pPr>
      <w:pStyle w:val="Footer"/>
      <w:tabs>
        <w:tab w:val="clear" w:pos="5040"/>
        <w:tab w:val="center" w:pos="4680"/>
      </w:tabs>
      <w:rPr>
        <w:rFonts w:ascii="Times New Roman" w:hAnsi="Times New Roman"/>
      </w:rPr>
    </w:pPr>
    <w:del w:id="159" w:author="Jutzi, William Christopher (Intuitive IT)" w:date="2019-07-14T22:27:00Z">
      <w:r w:rsidDel="00574D1D">
        <w:rPr>
          <w:rFonts w:ascii="Times New Roman" w:hAnsi="Times New Roman"/>
        </w:rPr>
        <w:delText>March 2019</w:delText>
      </w:r>
    </w:del>
    <w:ins w:id="160" w:author="Jutzi, William Christopher (Intuitive IT)" w:date="2019-07-14T22:27:00Z">
      <w:r w:rsidR="00574D1D">
        <w:rPr>
          <w:rFonts w:ascii="Times New Roman" w:hAnsi="Times New Roman"/>
        </w:rPr>
        <w:t>January 2020</w:t>
      </w:r>
    </w:ins>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209</w:t>
    </w:r>
    <w:r w:rsidRPr="00617FAB">
      <w:rPr>
        <w:rFonts w:ascii="Times New Roman" w:hAnsi="Times New Roman"/>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485BDFAB" w:rsidR="00B04533" w:rsidRPr="00617FAB" w:rsidRDefault="00B04533"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213</w:t>
    </w:r>
    <w:r>
      <w:rPr>
        <w:rFonts w:ascii="Times New Roman" w:hAnsi="Times New Roman"/>
        <w:noProof/>
      </w:rPr>
      <w:fldChar w:fldCharType="end"/>
    </w:r>
    <w:r>
      <w:rPr>
        <w:rFonts w:ascii="Times New Roman" w:hAnsi="Times New Roman"/>
      </w:rPr>
      <w:tab/>
      <w:t>March 2019</w:t>
    </w:r>
  </w:p>
  <w:p w14:paraId="335A4E18" w14:textId="76810EA0" w:rsidR="00B04533" w:rsidRDefault="00B04533">
    <w:pPr>
      <w:pStyle w:val="Footer"/>
      <w:tabs>
        <w:tab w:val="clear" w:pos="5040"/>
        <w:tab w:val="center" w:pos="4680"/>
      </w:tabs>
      <w:rPr>
        <w:sz w:val="19"/>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4214093C" w:rsidR="00B04533" w:rsidRPr="00AB3233" w:rsidRDefault="00B04533"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222</w:t>
    </w:r>
    <w:r>
      <w:rPr>
        <w:rFonts w:ascii="Times New Roman" w:hAnsi="Times New Roman"/>
        <w:noProof/>
      </w:rPr>
      <w:fldChar w:fldCharType="end"/>
    </w:r>
    <w:r>
      <w:rPr>
        <w:rFonts w:ascii="Times New Roman" w:hAnsi="Times New Roman"/>
      </w:rPr>
      <w:tab/>
    </w:r>
    <w:del w:id="189" w:author="Jutzi, William Christopher (Intuitive IT)" w:date="2019-07-14T22:28:00Z">
      <w:r w:rsidDel="00574D1D">
        <w:rPr>
          <w:rFonts w:ascii="Times New Roman" w:hAnsi="Times New Roman"/>
        </w:rPr>
        <w:delText>April 2019</w:delText>
      </w:r>
    </w:del>
    <w:ins w:id="190" w:author="Jutzi, William Christopher (Intuitive IT)" w:date="2019-07-14T22:28:00Z">
      <w:r w:rsidR="00574D1D">
        <w:rPr>
          <w:rFonts w:ascii="Times New Roman" w:hAnsi="Times New Roman"/>
        </w:rPr>
        <w:t>January 2020</w:t>
      </w:r>
    </w:ins>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21A55332" w:rsidR="00B04533" w:rsidRPr="00617FAB" w:rsidRDefault="00B04533"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221</w:t>
    </w:r>
    <w:r>
      <w:rPr>
        <w:rFonts w:ascii="Times New Roman" w:hAnsi="Times New Roman"/>
        <w:noProof/>
      </w:rPr>
      <w:fldChar w:fldCharType="end"/>
    </w:r>
    <w:r>
      <w:rPr>
        <w:rFonts w:ascii="Times New Roman" w:hAnsi="Times New Roman"/>
      </w:rPr>
      <w:tab/>
    </w:r>
    <w:del w:id="191" w:author="Jutzi, William Christopher (Intuitive IT)" w:date="2019-07-14T22:28:00Z">
      <w:r w:rsidDel="00574D1D">
        <w:rPr>
          <w:rFonts w:ascii="Times New Roman" w:hAnsi="Times New Roman"/>
        </w:rPr>
        <w:delText>April 2019</w:delText>
      </w:r>
    </w:del>
    <w:ins w:id="192" w:author="Jutzi, William Christopher (Intuitive IT)" w:date="2019-07-14T22:28:00Z">
      <w:r w:rsidR="00574D1D">
        <w:rPr>
          <w:rFonts w:ascii="Times New Roman" w:hAnsi="Times New Roman"/>
        </w:rPr>
        <w:t>January 2020</w:t>
      </w:r>
    </w:ins>
    <w:bookmarkStart w:id="193" w:name="_GoBack"/>
    <w:bookmarkEnd w:id="193"/>
  </w:p>
  <w:p w14:paraId="335A4E1F" w14:textId="2AD91FD4" w:rsidR="00B04533" w:rsidRPr="006B339B" w:rsidRDefault="00B04533"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18BD" w14:textId="77777777" w:rsidR="00574D1D" w:rsidRDefault="00574D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1B31AA83" w:rsidR="00B04533" w:rsidRPr="00EE5937" w:rsidRDefault="00B04533"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viii</w:t>
    </w:r>
    <w:r>
      <w:rPr>
        <w:rFonts w:ascii="Times New Roman" w:hAnsi="Times New Roman"/>
        <w:noProof/>
      </w:rPr>
      <w:fldChar w:fldCharType="end"/>
    </w:r>
    <w:r>
      <w:rPr>
        <w:rFonts w:ascii="Times New Roman" w:hAnsi="Times New Roman"/>
      </w:rPr>
      <w:tab/>
    </w:r>
    <w:del w:id="26" w:author="Jutzi, William Christopher (Intuitive IT)" w:date="2019-07-14T22:25:00Z">
      <w:r w:rsidDel="00574D1D">
        <w:rPr>
          <w:rFonts w:ascii="Times New Roman" w:hAnsi="Times New Roman"/>
        </w:rPr>
        <w:delText>April 2019</w:delText>
      </w:r>
    </w:del>
    <w:ins w:id="27" w:author="Jutzi, William Christopher (Intuitive IT)" w:date="2019-07-14T22:25:00Z">
      <w:r w:rsidR="00574D1D">
        <w:rPr>
          <w:rFonts w:ascii="Times New Roman" w:hAnsi="Times New Roman"/>
        </w:rPr>
        <w:t>January 2020</w:t>
      </w:r>
    </w:ins>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6517A589" w:rsidR="00B04533" w:rsidRPr="00617FAB" w:rsidRDefault="00B04533"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w:t>
    </w:r>
    <w:r>
      <w:rPr>
        <w:rFonts w:ascii="Times New Roman" w:hAnsi="Times New Roman"/>
        <w:noProof/>
      </w:rPr>
      <w:fldChar w:fldCharType="end"/>
    </w:r>
    <w:r>
      <w:rPr>
        <w:rFonts w:ascii="Times New Roman" w:hAnsi="Times New Roman"/>
      </w:rPr>
      <w:tab/>
    </w:r>
    <w:del w:id="28" w:author="Jutzi, William Christopher (Intuitive IT)" w:date="2019-07-14T22:25:00Z">
      <w:r w:rsidDel="00574D1D">
        <w:rPr>
          <w:rFonts w:ascii="Times New Roman" w:hAnsi="Times New Roman"/>
        </w:rPr>
        <w:delText>April 2019</w:delText>
      </w:r>
    </w:del>
    <w:ins w:id="29" w:author="Jutzi, William Christopher (Intuitive IT)" w:date="2019-07-14T22:25:00Z">
      <w:r w:rsidR="00574D1D">
        <w:rPr>
          <w:rFonts w:ascii="Times New Roman" w:hAnsi="Times New Roman"/>
        </w:rPr>
        <w:t>January 2020</w:t>
      </w:r>
    </w:ins>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B04533" w:rsidRPr="00617FAB" w:rsidRDefault="00B04533"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B04533" w:rsidRPr="00EE5937" w:rsidRDefault="00B04533"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B04533" w:rsidRPr="009D550F" w:rsidRDefault="00B04533" w:rsidP="009D550F">
    <w:pPr>
      <w:pStyle w:val="Footer"/>
      <w:tabs>
        <w:tab w:val="clear" w:pos="5040"/>
        <w:tab w:val="center" w:pos="4680"/>
      </w:tabs>
      <w:rPr>
        <w:sz w:val="19"/>
      </w:rPr>
    </w:pPr>
    <w:r>
      <w:tab/>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4C04AB40" w:rsidR="00B04533" w:rsidRPr="0031190A" w:rsidRDefault="00B04533"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w:t>
    </w:r>
    <w:r>
      <w:rPr>
        <w:rFonts w:ascii="Times New Roman" w:hAnsi="Times New Roman"/>
        <w:noProof/>
      </w:rPr>
      <w:fldChar w:fldCharType="end"/>
    </w:r>
    <w:r>
      <w:rPr>
        <w:rFonts w:ascii="Times New Roman" w:hAnsi="Times New Roman"/>
      </w:rPr>
      <w:tab/>
      <w:t>April 2019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6A2A951B" w:rsidR="00B04533" w:rsidRDefault="00B04533"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ix</w:t>
    </w:r>
    <w:r>
      <w:rPr>
        <w:rFonts w:ascii="Times New Roman" w:hAnsi="Times New Roman"/>
        <w:noProof/>
      </w:rPr>
      <w:fldChar w:fldCharType="end"/>
    </w:r>
    <w:r>
      <w:rPr>
        <w:rFonts w:ascii="Times New Roman" w:hAnsi="Times New Roman"/>
      </w:rPr>
      <w:tab/>
      <w:t>April 2019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B04533" w:rsidRPr="00617FAB" w:rsidRDefault="00B04533">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B04533" w:rsidRPr="00BF5D41" w:rsidRDefault="00B04533">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AD58F" w14:textId="77777777" w:rsidR="00B508D4" w:rsidRDefault="00B508D4">
      <w:r>
        <w:separator/>
      </w:r>
    </w:p>
    <w:p w14:paraId="0FAFB933" w14:textId="77777777" w:rsidR="00B508D4" w:rsidRDefault="00B508D4"/>
  </w:footnote>
  <w:footnote w:type="continuationSeparator" w:id="0">
    <w:p w14:paraId="0D4FCB89" w14:textId="77777777" w:rsidR="00B508D4" w:rsidRDefault="00B508D4">
      <w:r>
        <w:continuationSeparator/>
      </w:r>
    </w:p>
    <w:p w14:paraId="493FF3F3" w14:textId="77777777" w:rsidR="00B508D4" w:rsidRDefault="00B508D4"/>
  </w:footnote>
  <w:footnote w:type="continuationNotice" w:id="1">
    <w:p w14:paraId="55B6CC86" w14:textId="77777777" w:rsidR="00B508D4" w:rsidRDefault="00B508D4"/>
    <w:p w14:paraId="60D105CC" w14:textId="77777777" w:rsidR="00B508D4" w:rsidRDefault="00B508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B04533" w:rsidRDefault="00B04533">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B04533" w:rsidRDefault="00B04533">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B04533" w:rsidRDefault="00B04533">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B04533" w:rsidRDefault="00B04533">
    <w:pPr>
      <w:pStyle w:val="Header"/>
      <w:rPr>
        <w:sz w:val="19"/>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B04533" w:rsidRDefault="00B04533">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B04533" w:rsidRDefault="00B04533">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B04533" w:rsidRDefault="00B04533">
    <w:pPr>
      <w:pStyle w:val="Header"/>
      <w:rPr>
        <w:sz w:val="19"/>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B04533" w:rsidRDefault="00B04533">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B04533" w:rsidRPr="0031190A" w:rsidRDefault="00B04533" w:rsidP="003119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B04533" w:rsidRDefault="00B04533">
    <w:pPr>
      <w:pStyle w:val="Header"/>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B04533" w:rsidRDefault="00B04533">
    <w:pPr>
      <w:pStyle w:val="Footer"/>
      <w:tabs>
        <w:tab w:val="clear" w:pos="5040"/>
        <w:tab w:val="center" w:pos="4680"/>
      </w:tabs>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391D4" w14:textId="77777777" w:rsidR="00574D1D" w:rsidRDefault="00574D1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B04533" w:rsidRDefault="00B04533">
    <w:pPr>
      <w:pStyle w:val="Footer"/>
      <w:tabs>
        <w:tab w:val="clear" w:pos="5040"/>
        <w:tab w:val="center" w:pos="4680"/>
      </w:tabs>
      <w:jc w:val="right"/>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B04533" w:rsidRDefault="00B04533">
    <w:pPr>
      <w:pStyle w:val="Header"/>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B04533" w:rsidRDefault="00B04533">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B04533" w:rsidRDefault="00B04533">
    <w:pPr>
      <w:pStyle w:val="Footer"/>
      <w:tabs>
        <w:tab w:val="clear" w:pos="5040"/>
        <w:tab w:val="center" w:pos="4680"/>
      </w:tabs>
      <w:jc w:val="right"/>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B04533" w:rsidRDefault="00B04533">
    <w:pPr>
      <w:pStyle w:val="Header"/>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B04533" w:rsidRDefault="00B04533">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B04533" w:rsidRDefault="00B04533">
    <w:pPr>
      <w:pStyle w:val="Header"/>
      <w:jc w:val="right"/>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B04533" w:rsidRDefault="00B04533">
    <w:pPr>
      <w:pStyle w:val="Header"/>
      <w:rPr>
        <w:sz w:val="19"/>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B04533" w:rsidRDefault="00B04533">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B04533" w:rsidRDefault="00B04533">
    <w:pPr>
      <w:pStyle w:val="Header"/>
      <w:jc w:val="right"/>
      <w:rPr>
        <w:sz w:val="19"/>
      </w:rPr>
    </w:pPr>
    <w:r>
      <w:rPr>
        <w:sz w:val="19"/>
      </w:rPr>
      <w:t>Archiving and Purging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D4C3" w14:textId="77777777" w:rsidR="00574D1D" w:rsidRDefault="00574D1D">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B04533" w:rsidRDefault="00B04533">
    <w:pPr>
      <w:pStyle w:val="Header"/>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B04533" w:rsidRDefault="00B04533">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B04533" w:rsidRDefault="00B04533">
    <w:pPr>
      <w:pStyle w:val="Header"/>
      <w:jc w:val="right"/>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B04533" w:rsidRDefault="00B04533">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B04533" w:rsidRDefault="00B04533">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B04533" w:rsidRDefault="00B04533">
    <w:pPr>
      <w:pStyle w:val="Header"/>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B04533" w:rsidRDefault="00B04533">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B04533" w:rsidRDefault="00B04533">
    <w:pPr>
      <w:pStyle w:val="Header"/>
      <w:jc w:val="right"/>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B04533" w:rsidRDefault="00B04533">
    <w:pPr>
      <w:pStyle w:val="Header"/>
      <w:rPr>
        <w:sz w:val="19"/>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B04533" w:rsidRDefault="00B04533">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B04533" w:rsidRDefault="00B04533">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B04533" w:rsidRPr="00064C12" w:rsidRDefault="00B04533" w:rsidP="00064C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B04533" w:rsidRDefault="00B04533">
    <w:pPr>
      <w:pStyle w:val="Header"/>
      <w:rPr>
        <w:sz w:val="19"/>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B04533" w:rsidRPr="00064C12" w:rsidRDefault="00B04533" w:rsidP="00064C12">
    <w:pPr>
      <w:pStyle w:val="Header"/>
    </w:pPr>
  </w:p>
  <w:p w14:paraId="335A4E1B" w14:textId="77777777" w:rsidR="00B04533" w:rsidRDefault="00B04533"/>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B04533" w:rsidRPr="00064C12" w:rsidRDefault="00B04533" w:rsidP="00064C12">
    <w:pPr>
      <w:pStyle w:val="Header"/>
    </w:pPr>
  </w:p>
  <w:p w14:paraId="335A4E1D" w14:textId="77777777" w:rsidR="00B04533" w:rsidRDefault="00B04533"/>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B04533" w:rsidRDefault="00B04533">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B04533" w:rsidRDefault="00B04533">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B04533" w:rsidRDefault="00B04533">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B04533" w:rsidRDefault="00B04533">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B04533" w:rsidRDefault="00B04533">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B04533" w:rsidRDefault="00B04533">
    <w:pPr>
      <w:pStyle w:val="Header"/>
      <w:rPr>
        <w:sz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272509B"/>
    <w:multiLevelType w:val="singleLevel"/>
    <w:tmpl w:val="3EA819F6"/>
    <w:lvl w:ilvl="0">
      <w:numFmt w:val="none"/>
      <w:lvlText w:val=""/>
      <w:legacy w:legacy="1" w:legacySpace="0" w:legacyIndent="0"/>
      <w:lvlJc w:val="left"/>
    </w:lvl>
  </w:abstractNum>
  <w:abstractNum w:abstractNumId="17"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7"/>
  </w:num>
  <w:num w:numId="5">
    <w:abstractNumId w:val="0"/>
  </w:num>
  <w:num w:numId="6">
    <w:abstractNumId w:val="22"/>
  </w:num>
  <w:num w:numId="7">
    <w:abstractNumId w:val="6"/>
  </w:num>
  <w:num w:numId="8">
    <w:abstractNumId w:val="24"/>
  </w:num>
  <w:num w:numId="9">
    <w:abstractNumId w:val="19"/>
  </w:num>
  <w:num w:numId="10">
    <w:abstractNumId w:val="20"/>
  </w:num>
  <w:num w:numId="11">
    <w:abstractNumId w:val="1"/>
  </w:num>
  <w:num w:numId="12">
    <w:abstractNumId w:val="21"/>
  </w:num>
  <w:num w:numId="13">
    <w:abstractNumId w:val="4"/>
  </w:num>
  <w:num w:numId="14">
    <w:abstractNumId w:val="14"/>
  </w:num>
  <w:num w:numId="15">
    <w:abstractNumId w:val="17"/>
  </w:num>
  <w:num w:numId="16">
    <w:abstractNumId w:val="12"/>
  </w:num>
  <w:num w:numId="17">
    <w:abstractNumId w:val="23"/>
  </w:num>
  <w:num w:numId="18">
    <w:abstractNumId w:val="2"/>
  </w:num>
  <w:num w:numId="19">
    <w:abstractNumId w:val="5"/>
  </w:num>
  <w:num w:numId="20">
    <w:abstractNumId w:val="5"/>
  </w:num>
  <w:num w:numId="21">
    <w:abstractNumId w:val="10"/>
  </w:num>
  <w:num w:numId="22">
    <w:abstractNumId w:val="15"/>
  </w:num>
  <w:num w:numId="23">
    <w:abstractNumId w:val="18"/>
  </w:num>
  <w:num w:numId="24">
    <w:abstractNumId w:val="15"/>
  </w:num>
  <w:num w:numId="25">
    <w:abstractNumId w:val="3"/>
  </w:num>
  <w:num w:numId="26">
    <w:abstractNumId w:val="11"/>
  </w:num>
  <w:num w:numId="27">
    <w:abstractNumId w:val="15"/>
  </w:num>
  <w:num w:numId="2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tzi, William Christopher (Intuitive IT)">
    <w15:presenceInfo w15:providerId="AD" w15:userId="S-1-5-21-1814438218-152777602-930774774-249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66D8"/>
    <w:rsid w:val="00070CD7"/>
    <w:rsid w:val="0007235C"/>
    <w:rsid w:val="00073EB3"/>
    <w:rsid w:val="00076CD7"/>
    <w:rsid w:val="00077625"/>
    <w:rsid w:val="000805AF"/>
    <w:rsid w:val="00081B22"/>
    <w:rsid w:val="00081CD0"/>
    <w:rsid w:val="00081D7D"/>
    <w:rsid w:val="00083BD3"/>
    <w:rsid w:val="00091982"/>
    <w:rsid w:val="000967E1"/>
    <w:rsid w:val="00096F5A"/>
    <w:rsid w:val="000A24A8"/>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5520C"/>
    <w:rsid w:val="00160C06"/>
    <w:rsid w:val="00162D8A"/>
    <w:rsid w:val="00165940"/>
    <w:rsid w:val="00167492"/>
    <w:rsid w:val="00171B08"/>
    <w:rsid w:val="00174F1D"/>
    <w:rsid w:val="00175909"/>
    <w:rsid w:val="00176663"/>
    <w:rsid w:val="001773EA"/>
    <w:rsid w:val="00177E85"/>
    <w:rsid w:val="00180A5A"/>
    <w:rsid w:val="00180B40"/>
    <w:rsid w:val="00184662"/>
    <w:rsid w:val="00186A65"/>
    <w:rsid w:val="001901FD"/>
    <w:rsid w:val="001902F2"/>
    <w:rsid w:val="00191B92"/>
    <w:rsid w:val="00193059"/>
    <w:rsid w:val="00196784"/>
    <w:rsid w:val="00196A83"/>
    <w:rsid w:val="001A2CCD"/>
    <w:rsid w:val="001A6017"/>
    <w:rsid w:val="001B0111"/>
    <w:rsid w:val="001B2614"/>
    <w:rsid w:val="001B57F6"/>
    <w:rsid w:val="001C008E"/>
    <w:rsid w:val="001C1D0B"/>
    <w:rsid w:val="001C29A0"/>
    <w:rsid w:val="001C2ED6"/>
    <w:rsid w:val="001C4AA4"/>
    <w:rsid w:val="001C580D"/>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876"/>
    <w:rsid w:val="00261F9E"/>
    <w:rsid w:val="002630F6"/>
    <w:rsid w:val="002637A5"/>
    <w:rsid w:val="00267D59"/>
    <w:rsid w:val="002719CB"/>
    <w:rsid w:val="0027244A"/>
    <w:rsid w:val="00272986"/>
    <w:rsid w:val="00273F4F"/>
    <w:rsid w:val="00273F73"/>
    <w:rsid w:val="002758F8"/>
    <w:rsid w:val="002764C5"/>
    <w:rsid w:val="00282528"/>
    <w:rsid w:val="002826CB"/>
    <w:rsid w:val="00282899"/>
    <w:rsid w:val="00284DE0"/>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A8A"/>
    <w:rsid w:val="002E0D01"/>
    <w:rsid w:val="002E3CC4"/>
    <w:rsid w:val="002E68D1"/>
    <w:rsid w:val="002E68DB"/>
    <w:rsid w:val="002F1742"/>
    <w:rsid w:val="002F2563"/>
    <w:rsid w:val="002F2624"/>
    <w:rsid w:val="002F3B3D"/>
    <w:rsid w:val="002F4CC7"/>
    <w:rsid w:val="0030027D"/>
    <w:rsid w:val="003015AA"/>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547"/>
    <w:rsid w:val="004B0AD4"/>
    <w:rsid w:val="004B15A4"/>
    <w:rsid w:val="004B2FAC"/>
    <w:rsid w:val="004B3941"/>
    <w:rsid w:val="004B4446"/>
    <w:rsid w:val="004C242C"/>
    <w:rsid w:val="004C7EBA"/>
    <w:rsid w:val="004D0A6F"/>
    <w:rsid w:val="004D1105"/>
    <w:rsid w:val="004D1BEC"/>
    <w:rsid w:val="004D1FB7"/>
    <w:rsid w:val="004D61A0"/>
    <w:rsid w:val="004D6B34"/>
    <w:rsid w:val="004D7AF9"/>
    <w:rsid w:val="004E0625"/>
    <w:rsid w:val="004E09C6"/>
    <w:rsid w:val="004E217D"/>
    <w:rsid w:val="004E3423"/>
    <w:rsid w:val="004E3AAF"/>
    <w:rsid w:val="004E713E"/>
    <w:rsid w:val="004E7C8B"/>
    <w:rsid w:val="004F052C"/>
    <w:rsid w:val="004F17E3"/>
    <w:rsid w:val="004F1C70"/>
    <w:rsid w:val="004F227F"/>
    <w:rsid w:val="004F22AC"/>
    <w:rsid w:val="004F5045"/>
    <w:rsid w:val="004F553A"/>
    <w:rsid w:val="004F5BF2"/>
    <w:rsid w:val="004F64D7"/>
    <w:rsid w:val="004F77B0"/>
    <w:rsid w:val="00502D92"/>
    <w:rsid w:val="0050406B"/>
    <w:rsid w:val="00505EA2"/>
    <w:rsid w:val="00506BF3"/>
    <w:rsid w:val="00506E5A"/>
    <w:rsid w:val="00507446"/>
    <w:rsid w:val="00512045"/>
    <w:rsid w:val="00512824"/>
    <w:rsid w:val="00514EE8"/>
    <w:rsid w:val="00517EDC"/>
    <w:rsid w:val="00521132"/>
    <w:rsid w:val="00523ED4"/>
    <w:rsid w:val="005306DA"/>
    <w:rsid w:val="00531745"/>
    <w:rsid w:val="00533D46"/>
    <w:rsid w:val="00534071"/>
    <w:rsid w:val="0053430E"/>
    <w:rsid w:val="00535F4A"/>
    <w:rsid w:val="00540E27"/>
    <w:rsid w:val="00540F90"/>
    <w:rsid w:val="00544DD8"/>
    <w:rsid w:val="005458BD"/>
    <w:rsid w:val="00546C8C"/>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4D1D"/>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5E93"/>
    <w:rsid w:val="005C695B"/>
    <w:rsid w:val="005C7134"/>
    <w:rsid w:val="005C76F3"/>
    <w:rsid w:val="005C7976"/>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315F"/>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02B"/>
    <w:rsid w:val="0070371C"/>
    <w:rsid w:val="007048D5"/>
    <w:rsid w:val="00704F31"/>
    <w:rsid w:val="00705A00"/>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38AA"/>
    <w:rsid w:val="00784F47"/>
    <w:rsid w:val="00785961"/>
    <w:rsid w:val="007908DD"/>
    <w:rsid w:val="00791D90"/>
    <w:rsid w:val="007924FA"/>
    <w:rsid w:val="0079386D"/>
    <w:rsid w:val="00793A6D"/>
    <w:rsid w:val="0079464A"/>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4A08"/>
    <w:rsid w:val="0081511A"/>
    <w:rsid w:val="008151A1"/>
    <w:rsid w:val="0081532D"/>
    <w:rsid w:val="00816B3E"/>
    <w:rsid w:val="00823F57"/>
    <w:rsid w:val="00825AAA"/>
    <w:rsid w:val="00826F64"/>
    <w:rsid w:val="00827BDE"/>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2B4"/>
    <w:rsid w:val="0091474F"/>
    <w:rsid w:val="00916572"/>
    <w:rsid w:val="00922D08"/>
    <w:rsid w:val="00923A43"/>
    <w:rsid w:val="00924BE2"/>
    <w:rsid w:val="00925384"/>
    <w:rsid w:val="00927085"/>
    <w:rsid w:val="00927EFB"/>
    <w:rsid w:val="00931351"/>
    <w:rsid w:val="0093345D"/>
    <w:rsid w:val="00934B06"/>
    <w:rsid w:val="00934B1C"/>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87A34"/>
    <w:rsid w:val="00990C92"/>
    <w:rsid w:val="00990F0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070F"/>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0B"/>
    <w:rsid w:val="00A15F87"/>
    <w:rsid w:val="00A1623E"/>
    <w:rsid w:val="00A175AE"/>
    <w:rsid w:val="00A17927"/>
    <w:rsid w:val="00A26395"/>
    <w:rsid w:val="00A30B4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4533"/>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8A1"/>
    <w:rsid w:val="00B3533A"/>
    <w:rsid w:val="00B35540"/>
    <w:rsid w:val="00B35EB9"/>
    <w:rsid w:val="00B35FEC"/>
    <w:rsid w:val="00B37389"/>
    <w:rsid w:val="00B40803"/>
    <w:rsid w:val="00B431A1"/>
    <w:rsid w:val="00B434E3"/>
    <w:rsid w:val="00B508D4"/>
    <w:rsid w:val="00B50FA1"/>
    <w:rsid w:val="00B526A4"/>
    <w:rsid w:val="00B556DC"/>
    <w:rsid w:val="00B573AD"/>
    <w:rsid w:val="00B57C57"/>
    <w:rsid w:val="00B608C0"/>
    <w:rsid w:val="00B633A4"/>
    <w:rsid w:val="00B635E8"/>
    <w:rsid w:val="00B6582A"/>
    <w:rsid w:val="00B65B79"/>
    <w:rsid w:val="00B67107"/>
    <w:rsid w:val="00B67A72"/>
    <w:rsid w:val="00B70C1F"/>
    <w:rsid w:val="00B75106"/>
    <w:rsid w:val="00B75625"/>
    <w:rsid w:val="00B759E3"/>
    <w:rsid w:val="00B75A13"/>
    <w:rsid w:val="00B75B2B"/>
    <w:rsid w:val="00B75BCF"/>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4BB"/>
    <w:rsid w:val="00C00F7D"/>
    <w:rsid w:val="00C0479D"/>
    <w:rsid w:val="00C05169"/>
    <w:rsid w:val="00C05CD1"/>
    <w:rsid w:val="00C1534F"/>
    <w:rsid w:val="00C21152"/>
    <w:rsid w:val="00C21D8E"/>
    <w:rsid w:val="00C21E34"/>
    <w:rsid w:val="00C23FBF"/>
    <w:rsid w:val="00C24514"/>
    <w:rsid w:val="00C253B6"/>
    <w:rsid w:val="00C25B28"/>
    <w:rsid w:val="00C26B79"/>
    <w:rsid w:val="00C30978"/>
    <w:rsid w:val="00C34CE3"/>
    <w:rsid w:val="00C34DE3"/>
    <w:rsid w:val="00C36283"/>
    <w:rsid w:val="00C36BE1"/>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0A92"/>
    <w:rsid w:val="00CB17A5"/>
    <w:rsid w:val="00CB1B19"/>
    <w:rsid w:val="00CB1EA6"/>
    <w:rsid w:val="00CB2668"/>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0ED9"/>
    <w:rsid w:val="00D3146D"/>
    <w:rsid w:val="00D31600"/>
    <w:rsid w:val="00D3221B"/>
    <w:rsid w:val="00D3345D"/>
    <w:rsid w:val="00D3479A"/>
    <w:rsid w:val="00D365C0"/>
    <w:rsid w:val="00D3736F"/>
    <w:rsid w:val="00D438C7"/>
    <w:rsid w:val="00D439EC"/>
    <w:rsid w:val="00D43A8D"/>
    <w:rsid w:val="00D43C37"/>
    <w:rsid w:val="00D43CA3"/>
    <w:rsid w:val="00D449EA"/>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7B18"/>
    <w:rsid w:val="00D7220F"/>
    <w:rsid w:val="00D72426"/>
    <w:rsid w:val="00D72A58"/>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5E96"/>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F55E96"/>
    <w:rPr>
      <w:dstrike w:val="0"/>
      <w:color w:val="4F81BD" w:themeColor="accent1"/>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9.xml"/><Relationship Id="rId39" Type="http://schemas.openxmlformats.org/officeDocument/2006/relationships/footer" Target="footer16.xml"/><Relationship Id="rId21" Type="http://schemas.openxmlformats.org/officeDocument/2006/relationships/footer" Target="footer6.xml"/><Relationship Id="rId34" Type="http://schemas.openxmlformats.org/officeDocument/2006/relationships/footer" Target="footer14.xml"/><Relationship Id="rId42" Type="http://schemas.openxmlformats.org/officeDocument/2006/relationships/header" Target="header14.xml"/><Relationship Id="rId47" Type="http://schemas.openxmlformats.org/officeDocument/2006/relationships/footer" Target="footer18.xml"/><Relationship Id="rId50" Type="http://schemas.openxmlformats.org/officeDocument/2006/relationships/header" Target="header20.xml"/><Relationship Id="rId55" Type="http://schemas.openxmlformats.org/officeDocument/2006/relationships/header" Target="header25.xml"/><Relationship Id="rId63" Type="http://schemas.openxmlformats.org/officeDocument/2006/relationships/header" Target="header31.xml"/><Relationship Id="rId68" Type="http://schemas.openxmlformats.org/officeDocument/2006/relationships/header" Target="header36.xml"/><Relationship Id="rId76" Type="http://schemas.openxmlformats.org/officeDocument/2006/relationships/header" Target="header43.xml"/><Relationship Id="rId7" Type="http://schemas.openxmlformats.org/officeDocument/2006/relationships/styles" Target="styles.xml"/><Relationship Id="rId71" Type="http://schemas.openxmlformats.org/officeDocument/2006/relationships/header" Target="header39.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6.xml"/><Relationship Id="rId53" Type="http://schemas.openxmlformats.org/officeDocument/2006/relationships/header" Target="header23.xml"/><Relationship Id="rId58" Type="http://schemas.openxmlformats.org/officeDocument/2006/relationships/header" Target="header27.xml"/><Relationship Id="rId66" Type="http://schemas.openxmlformats.org/officeDocument/2006/relationships/header" Target="header34.xml"/><Relationship Id="rId74" Type="http://schemas.openxmlformats.org/officeDocument/2006/relationships/header" Target="header41.xml"/><Relationship Id="rId79" Type="http://schemas.openxmlformats.org/officeDocument/2006/relationships/header" Target="header44.xml"/><Relationship Id="rId5" Type="http://schemas.openxmlformats.org/officeDocument/2006/relationships/customXml" Target="../customXml/item5.xml"/><Relationship Id="rId61" Type="http://schemas.openxmlformats.org/officeDocument/2006/relationships/footer" Target="footer20.xml"/><Relationship Id="rId82"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12.xml"/><Relationship Id="rId44" Type="http://schemas.openxmlformats.org/officeDocument/2006/relationships/header" Target="header15.xml"/><Relationship Id="rId52" Type="http://schemas.openxmlformats.org/officeDocument/2006/relationships/header" Target="header22.xml"/><Relationship Id="rId60" Type="http://schemas.openxmlformats.org/officeDocument/2006/relationships/header" Target="header29.xml"/><Relationship Id="rId65" Type="http://schemas.openxmlformats.org/officeDocument/2006/relationships/header" Target="header33.xml"/><Relationship Id="rId73" Type="http://schemas.openxmlformats.org/officeDocument/2006/relationships/footer" Target="footer21.xml"/><Relationship Id="rId78" Type="http://schemas.openxmlformats.org/officeDocument/2006/relationships/footer" Target="footer23.xml"/><Relationship Id="rId8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18.xml"/><Relationship Id="rId56" Type="http://schemas.openxmlformats.org/officeDocument/2006/relationships/header" Target="header26.xml"/><Relationship Id="rId64" Type="http://schemas.openxmlformats.org/officeDocument/2006/relationships/header" Target="header32.xml"/><Relationship Id="rId69" Type="http://schemas.openxmlformats.org/officeDocument/2006/relationships/header" Target="header37.xml"/><Relationship Id="rId77" Type="http://schemas.openxmlformats.org/officeDocument/2006/relationships/footer" Target="footer22.xml"/><Relationship Id="rId8" Type="http://schemas.openxmlformats.org/officeDocument/2006/relationships/settings" Target="settings.xml"/><Relationship Id="rId51" Type="http://schemas.openxmlformats.org/officeDocument/2006/relationships/header" Target="header21.xml"/><Relationship Id="rId72" Type="http://schemas.openxmlformats.org/officeDocument/2006/relationships/header" Target="header40.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footer" Target="footer13.xml"/><Relationship Id="rId38" Type="http://schemas.openxmlformats.org/officeDocument/2006/relationships/header" Target="header11.xml"/><Relationship Id="rId46" Type="http://schemas.openxmlformats.org/officeDocument/2006/relationships/header" Target="header17.xml"/><Relationship Id="rId59" Type="http://schemas.openxmlformats.org/officeDocument/2006/relationships/header" Target="header28.xml"/><Relationship Id="rId67" Type="http://schemas.openxmlformats.org/officeDocument/2006/relationships/header" Target="header35.xml"/><Relationship Id="rId20" Type="http://schemas.openxmlformats.org/officeDocument/2006/relationships/footer" Target="footer5.xml"/><Relationship Id="rId41" Type="http://schemas.openxmlformats.org/officeDocument/2006/relationships/header" Target="header13.xml"/><Relationship Id="rId54" Type="http://schemas.openxmlformats.org/officeDocument/2006/relationships/header" Target="header24.xml"/><Relationship Id="rId62" Type="http://schemas.openxmlformats.org/officeDocument/2006/relationships/header" Target="header30.xml"/><Relationship Id="rId70" Type="http://schemas.openxmlformats.org/officeDocument/2006/relationships/header" Target="header38.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5.xml"/><Relationship Id="rId49" Type="http://schemas.openxmlformats.org/officeDocument/2006/relationships/header" Target="header19.xml"/><Relationship Id="rId5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C9E0FB32287E649AADD32929F3EDDA1" ma:contentTypeVersion="0" ma:contentTypeDescription="Create a new document." ma:contentTypeScope="" ma:versionID="dad8aa005f235cd0f590f5f8713fd2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2.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4.xml><?xml version="1.0" encoding="utf-8"?>
<ds:datastoreItem xmlns:ds="http://schemas.openxmlformats.org/officeDocument/2006/customXml" ds:itemID="{7E150EBE-0052-49AC-B76F-79EC4FC91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21BB41E-458F-45F2-B135-5C8E33E00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237</Pages>
  <Words>62797</Words>
  <Characters>357947</Characters>
  <Application>Microsoft Office Word</Application>
  <DocSecurity>0</DocSecurity>
  <Lines>2982</Lines>
  <Paragraphs>839</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419905</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Jutzi, William Christopher (Intuitive IT)</cp:lastModifiedBy>
  <cp:revision>4</cp:revision>
  <cp:lastPrinted>2018-01-24T03:38:00Z</cp:lastPrinted>
  <dcterms:created xsi:type="dcterms:W3CDTF">2019-07-11T01:04:00Z</dcterms:created>
  <dcterms:modified xsi:type="dcterms:W3CDTF">2019-07-15T05:28:00Z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0x0101002C9E0FB32287E649AADD32929F3EDDA1</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