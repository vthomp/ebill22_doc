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4FB9F2A4" w:rsidR="00DB33BD" w:rsidRPr="009630C7" w:rsidRDefault="00DB33BD" w:rsidP="009630C7">
      <w:pPr>
        <w:pStyle w:val="Title2"/>
      </w:pPr>
      <w:r w:rsidRPr="009630C7">
        <w:t xml:space="preserve">Revised </w:t>
      </w:r>
      <w:del w:id="1" w:author="Jutzi, William Christopher (LTS)" w:date="2018-09-18T16:41:00Z">
        <w:r w:rsidR="007229D3" w:rsidDel="00477193">
          <w:delText>August</w:delText>
        </w:r>
        <w:r w:rsidR="00A55379" w:rsidDel="00477193">
          <w:delText xml:space="preserve"> </w:delText>
        </w:r>
      </w:del>
      <w:ins w:id="2" w:author="Jutzi, William Christopher (LTS)" w:date="2018-09-18T16:41:00Z">
        <w:r w:rsidR="00477193">
          <w:t xml:space="preserve">October </w:t>
        </w:r>
      </w:ins>
      <w:r w:rsidR="00953735">
        <w:t>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3" w:name="_Toc200787291"/>
      <w:bookmarkStart w:id="4" w:name="_Toc200787513"/>
      <w:bookmarkStart w:id="5"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3"/>
      <w:bookmarkEnd w:id="4"/>
      <w:bookmarkEnd w:id="5"/>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55379"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76175F4A" w:rsidR="00A55379" w:rsidRDefault="00CB0A92">
            <w:pPr>
              <w:spacing w:before="60" w:after="60"/>
              <w:rPr>
                <w:rFonts w:ascii="Times New Roman" w:hAnsi="Times New Roman"/>
                <w:sz w:val="22"/>
                <w:szCs w:val="22"/>
              </w:rPr>
            </w:pPr>
            <w:ins w:id="6" w:author="Jutzi, William Christopher (LTS)" w:date="2018-09-18T16:11:00Z">
              <w:r>
                <w:rPr>
                  <w:rFonts w:ascii="Times New Roman" w:hAnsi="Times New Roman"/>
                  <w:sz w:val="22"/>
                  <w:szCs w:val="22"/>
                </w:rPr>
                <w:t>October 2018</w:t>
              </w:r>
            </w:ins>
            <w:del w:id="7" w:author="Jutzi, William Christopher (LTS)" w:date="2018-09-18T16:10:00Z">
              <w:r w:rsidR="007229D3" w:rsidDel="007440F1">
                <w:rPr>
                  <w:rFonts w:ascii="Times New Roman" w:hAnsi="Times New Roman"/>
                  <w:sz w:val="22"/>
                  <w:szCs w:val="22"/>
                </w:rPr>
                <w:delText>August 2018</w:delText>
              </w:r>
            </w:del>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CB0A92" w:rsidRDefault="00CB0A92" w:rsidP="005306DA">
            <w:pPr>
              <w:spacing w:before="60" w:after="60"/>
              <w:textAlignment w:val="auto"/>
              <w:rPr>
                <w:ins w:id="8" w:author="Jutzi, William Christopher (LTS)" w:date="2018-09-18T16:12:00Z"/>
                <w:rFonts w:ascii="Times New Roman" w:hAnsi="Times New Roman"/>
                <w:sz w:val="22"/>
                <w:szCs w:val="22"/>
              </w:rPr>
            </w:pPr>
            <w:bookmarkStart w:id="9" w:name="_Hlk525050510"/>
            <w:ins w:id="10" w:author="Jutzi, William Christopher (LTS)" w:date="2018-09-18T16:12:00Z">
              <w:r>
                <w:rPr>
                  <w:rFonts w:ascii="Times New Roman" w:hAnsi="Times New Roman"/>
                  <w:sz w:val="22"/>
                  <w:szCs w:val="22"/>
                </w:rPr>
                <w:t>Updated for patch IB*2.0*592</w:t>
              </w:r>
            </w:ins>
          </w:p>
          <w:p w14:paraId="4C5471F4" w14:textId="77777777" w:rsidR="00CB0A92" w:rsidRDefault="00CB0A92" w:rsidP="00CB0A92">
            <w:pPr>
              <w:numPr>
                <w:ilvl w:val="0"/>
                <w:numId w:val="25"/>
              </w:numPr>
              <w:spacing w:before="60" w:after="60"/>
              <w:textAlignment w:val="auto"/>
              <w:rPr>
                <w:ins w:id="11" w:author="Jutzi, William Christopher (LTS)" w:date="2018-09-18T16:12:00Z"/>
                <w:rFonts w:ascii="Times New Roman" w:hAnsi="Times New Roman"/>
                <w:sz w:val="22"/>
                <w:szCs w:val="22"/>
              </w:rPr>
            </w:pPr>
            <w:ins w:id="12" w:author="Jutzi, William Christopher (LTS)" w:date="2018-09-18T16:12:00Z">
              <w:r>
                <w:rPr>
                  <w:rFonts w:ascii="Times New Roman" w:hAnsi="Times New Roman"/>
                  <w:sz w:val="22"/>
                  <w:szCs w:val="22"/>
                </w:rPr>
                <w:t>Added IBCEF12 and IBCNSI to routine list</w:t>
              </w:r>
            </w:ins>
          </w:p>
          <w:p w14:paraId="5EA4821E" w14:textId="77777777" w:rsidR="00CB0A92" w:rsidRDefault="00CB0A92" w:rsidP="00CB0A92">
            <w:pPr>
              <w:numPr>
                <w:ilvl w:val="0"/>
                <w:numId w:val="25"/>
              </w:numPr>
              <w:spacing w:before="60" w:after="60"/>
              <w:textAlignment w:val="auto"/>
              <w:rPr>
                <w:ins w:id="13" w:author="Jutzi, William Christopher (LTS)" w:date="2018-09-18T16:12:00Z"/>
                <w:rFonts w:ascii="Times New Roman" w:hAnsi="Times New Roman"/>
                <w:sz w:val="22"/>
                <w:szCs w:val="22"/>
              </w:rPr>
            </w:pPr>
            <w:ins w:id="14" w:author="Jutzi, William Christopher (LTS)" w:date="2018-09-18T16:12:00Z">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ins>
          </w:p>
          <w:p w14:paraId="6820A8FD" w14:textId="77777777" w:rsidR="00CB0A92" w:rsidRDefault="00CB0A92" w:rsidP="00CB0A92">
            <w:pPr>
              <w:numPr>
                <w:ilvl w:val="0"/>
                <w:numId w:val="25"/>
              </w:numPr>
              <w:spacing w:before="60" w:after="60"/>
              <w:textAlignment w:val="auto"/>
              <w:rPr>
                <w:ins w:id="15" w:author="Jutzi, William Christopher (LTS)" w:date="2018-09-18T16:12:00Z"/>
                <w:rFonts w:ascii="Times New Roman" w:hAnsi="Times New Roman"/>
                <w:sz w:val="22"/>
                <w:szCs w:val="22"/>
              </w:rPr>
            </w:pPr>
            <w:ins w:id="16" w:author="Jutzi, William Christopher (LTS)" w:date="2018-09-18T16:12:00Z">
              <w:r>
                <w:rPr>
                  <w:rFonts w:ascii="Times New Roman" w:hAnsi="Times New Roman"/>
                  <w:sz w:val="22"/>
                  <w:szCs w:val="22"/>
                </w:rPr>
                <w:t>Added new List Template, IBCNSC INSURANCE CO ADDRESSES</w:t>
              </w:r>
            </w:ins>
          </w:p>
          <w:p w14:paraId="532EDF4E" w14:textId="47FFE7EC" w:rsidR="00A55379" w:rsidDel="007440F1" w:rsidRDefault="00CB0A92" w:rsidP="00CB0A92">
            <w:pPr>
              <w:numPr>
                <w:ilvl w:val="0"/>
                <w:numId w:val="25"/>
              </w:numPr>
              <w:spacing w:before="60" w:after="60"/>
              <w:textAlignment w:val="auto"/>
              <w:rPr>
                <w:del w:id="17" w:author="Jutzi, William Christopher (LTS)" w:date="2018-09-18T16:10:00Z"/>
                <w:rFonts w:ascii="Times New Roman" w:hAnsi="Times New Roman"/>
                <w:sz w:val="22"/>
                <w:szCs w:val="22"/>
              </w:rPr>
            </w:pPr>
            <w:ins w:id="18" w:author="Jutzi, William Christopher (LTS)" w:date="2018-09-18T16:12:00Z">
              <w:r>
                <w:rPr>
                  <w:rFonts w:ascii="Times New Roman" w:hAnsi="Times New Roman"/>
                  <w:sz w:val="22"/>
                  <w:szCs w:val="22"/>
                </w:rPr>
                <w:t>Updated File Flow Cart for new pointer field in 399</w:t>
              </w:r>
            </w:ins>
            <w:bookmarkEnd w:id="9"/>
            <w:del w:id="19" w:author="Jutzi, William Christopher (LTS)" w:date="2018-09-18T16:10:00Z">
              <w:r w:rsidR="00A55379" w:rsidDel="007440F1">
                <w:rPr>
                  <w:rFonts w:ascii="Times New Roman" w:hAnsi="Times New Roman"/>
                  <w:sz w:val="22"/>
                  <w:szCs w:val="22"/>
                </w:rPr>
                <w:delText>Updated for patch IB*2.0*591</w:delText>
              </w:r>
            </w:del>
          </w:p>
          <w:p w14:paraId="54E9C2DD" w14:textId="0AE0AAFD" w:rsidR="00A55379" w:rsidRPr="00A55379" w:rsidRDefault="001F73ED" w:rsidP="00CB0A92">
            <w:pPr>
              <w:pStyle w:val="ListParagraph"/>
              <w:numPr>
                <w:ilvl w:val="0"/>
                <w:numId w:val="25"/>
              </w:numPr>
              <w:spacing w:before="60" w:after="60"/>
              <w:textAlignment w:val="auto"/>
              <w:rPr>
                <w:rFonts w:ascii="Times New Roman" w:hAnsi="Times New Roman"/>
                <w:sz w:val="22"/>
                <w:szCs w:val="22"/>
              </w:rPr>
            </w:pPr>
            <w:del w:id="20" w:author="Jutzi, William Christopher (LTS)" w:date="2018-09-18T16:10:00Z">
              <w:r w:rsidDel="007440F1">
                <w:rPr>
                  <w:rFonts w:ascii="Times New Roman" w:hAnsi="Times New Roman"/>
                  <w:sz w:val="22"/>
                  <w:szCs w:val="22"/>
                </w:rPr>
                <w:delText>Added IBCBB14 to Routine List</w:delText>
              </w:r>
            </w:del>
          </w:p>
        </w:tc>
        <w:tc>
          <w:tcPr>
            <w:tcW w:w="2790" w:type="dxa"/>
            <w:tcBorders>
              <w:top w:val="single" w:sz="6" w:space="0" w:color="auto"/>
              <w:left w:val="single" w:sz="6" w:space="0" w:color="auto"/>
              <w:bottom w:val="single" w:sz="6" w:space="0" w:color="auto"/>
              <w:right w:val="single" w:sz="6" w:space="0" w:color="auto"/>
            </w:tcBorders>
          </w:tcPr>
          <w:p w14:paraId="26E581A3" w14:textId="2913A36B" w:rsidR="00A55379" w:rsidRDefault="00CB0A92">
            <w:pPr>
              <w:spacing w:before="60" w:after="60"/>
              <w:rPr>
                <w:rFonts w:ascii="Times New Roman" w:hAnsi="Times New Roman"/>
                <w:sz w:val="22"/>
                <w:szCs w:val="22"/>
              </w:rPr>
            </w:pPr>
            <w:ins w:id="21" w:author="Jutzi, William Christopher (LTS)" w:date="2018-09-18T16:11:00Z">
              <w:r>
                <w:rPr>
                  <w:rFonts w:ascii="Times New Roman" w:hAnsi="Times New Roman"/>
                  <w:sz w:val="22"/>
                  <w:szCs w:val="22"/>
                </w:rPr>
                <w:t>MCCF EDI TAS eBilling Development Team</w:t>
              </w:r>
              <w:r w:rsidDel="007440F1">
                <w:rPr>
                  <w:rFonts w:ascii="Times New Roman" w:hAnsi="Times New Roman"/>
                  <w:sz w:val="22"/>
                  <w:szCs w:val="22"/>
                </w:rPr>
                <w:t xml:space="preserve"> </w:t>
              </w:r>
            </w:ins>
            <w:del w:id="22" w:author="Jutzi, William Christopher (LTS)" w:date="2018-09-18T16:10:00Z">
              <w:r w:rsidR="00A55379" w:rsidDel="007440F1">
                <w:rPr>
                  <w:rFonts w:ascii="Times New Roman" w:hAnsi="Times New Roman"/>
                  <w:sz w:val="22"/>
                  <w:szCs w:val="22"/>
                </w:rPr>
                <w:delText>MCCF EDI TAS ePharmacy Development Team</w:delText>
              </w:r>
            </w:del>
          </w:p>
        </w:tc>
      </w:tr>
      <w:tr w:rsidR="007440F1" w14:paraId="5ED0DF2E" w14:textId="77777777" w:rsidTr="00171B08">
        <w:trPr>
          <w:ins w:id="23" w:author="Jutzi, William Christopher (LTS)" w:date="2018-09-18T16:10:00Z"/>
        </w:trPr>
        <w:tc>
          <w:tcPr>
            <w:tcW w:w="1620" w:type="dxa"/>
            <w:tcBorders>
              <w:top w:val="single" w:sz="6" w:space="0" w:color="auto"/>
              <w:left w:val="single" w:sz="6" w:space="0" w:color="auto"/>
              <w:bottom w:val="single" w:sz="6" w:space="0" w:color="auto"/>
              <w:right w:val="single" w:sz="6" w:space="0" w:color="auto"/>
            </w:tcBorders>
          </w:tcPr>
          <w:p w14:paraId="55884D02" w14:textId="49C1E5A5" w:rsidR="007440F1" w:rsidRDefault="007440F1">
            <w:pPr>
              <w:spacing w:before="60" w:after="60"/>
              <w:rPr>
                <w:ins w:id="24" w:author="Jutzi, William Christopher (LTS)" w:date="2018-09-18T16:10:00Z"/>
                <w:rFonts w:ascii="Times New Roman" w:hAnsi="Times New Roman"/>
                <w:sz w:val="22"/>
                <w:szCs w:val="22"/>
              </w:rPr>
            </w:pPr>
            <w:bookmarkStart w:id="25" w:name="_GoBack"/>
            <w:ins w:id="26" w:author="Jutzi, William Christopher (LTS)" w:date="2018-09-18T16:10:00Z">
              <w:r>
                <w:rPr>
                  <w:rFonts w:ascii="Times New Roman" w:hAnsi="Times New Roman"/>
                  <w:sz w:val="22"/>
                  <w:szCs w:val="22"/>
                </w:rPr>
                <w:t>August</w:t>
              </w:r>
              <w:bookmarkEnd w:id="25"/>
              <w:r>
                <w:rPr>
                  <w:rFonts w:ascii="Times New Roman" w:hAnsi="Times New Roman"/>
                  <w:sz w:val="22"/>
                  <w:szCs w:val="22"/>
                </w:rPr>
                <w:t xml:space="preserve"> 2018</w:t>
              </w:r>
            </w:ins>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7440F1" w:rsidRPr="005306DA" w:rsidRDefault="007440F1" w:rsidP="005306DA">
            <w:pPr>
              <w:spacing w:before="60" w:after="60"/>
              <w:textAlignment w:val="auto"/>
              <w:rPr>
                <w:ins w:id="27" w:author="Jutzi, William Christopher (LTS)" w:date="2018-09-18T16:10:00Z"/>
                <w:rFonts w:ascii="Times New Roman" w:hAnsi="Times New Roman"/>
                <w:sz w:val="22"/>
                <w:szCs w:val="22"/>
              </w:rPr>
            </w:pPr>
            <w:ins w:id="28" w:author="Jutzi, William Christopher (LTS)" w:date="2018-09-18T16:10:00Z">
              <w:r w:rsidRPr="005306DA">
                <w:rPr>
                  <w:rFonts w:ascii="Times New Roman" w:hAnsi="Times New Roman"/>
                  <w:sz w:val="22"/>
                  <w:szCs w:val="22"/>
                </w:rPr>
                <w:t>Updated for patch IB*2.0*591</w:t>
              </w:r>
            </w:ins>
          </w:p>
          <w:p w14:paraId="68FF2E53" w14:textId="3F075B60" w:rsidR="007440F1" w:rsidRPr="00CB0A92" w:rsidRDefault="007440F1" w:rsidP="00CB0A92">
            <w:pPr>
              <w:pStyle w:val="ListParagraph"/>
              <w:numPr>
                <w:ilvl w:val="0"/>
                <w:numId w:val="26"/>
              </w:numPr>
              <w:spacing w:before="60" w:after="60"/>
              <w:textAlignment w:val="auto"/>
              <w:rPr>
                <w:ins w:id="29" w:author="Jutzi, William Christopher (LTS)" w:date="2018-09-18T16:10:00Z"/>
                <w:rFonts w:ascii="Times New Roman" w:hAnsi="Times New Roman"/>
                <w:sz w:val="22"/>
                <w:szCs w:val="22"/>
              </w:rPr>
            </w:pPr>
            <w:ins w:id="30" w:author="Jutzi, William Christopher (LTS)" w:date="2018-09-18T16:10:00Z">
              <w:r w:rsidRPr="00CB0A92">
                <w:rPr>
                  <w:rFonts w:ascii="Times New Roman" w:hAnsi="Times New Roman"/>
                  <w:sz w:val="22"/>
                  <w:szCs w:val="22"/>
                </w:rPr>
                <w:t>Added IBCBB14 to Routine List</w:t>
              </w:r>
            </w:ins>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7440F1" w:rsidRDefault="007440F1">
            <w:pPr>
              <w:spacing w:before="60" w:after="60"/>
              <w:rPr>
                <w:ins w:id="31" w:author="Jutzi, William Christopher (LTS)" w:date="2018-09-18T16:10:00Z"/>
                <w:rFonts w:ascii="Times New Roman" w:hAnsi="Times New Roman"/>
                <w:sz w:val="22"/>
                <w:szCs w:val="22"/>
              </w:rPr>
            </w:pPr>
            <w:ins w:id="32" w:author="Jutzi, William Christopher (LTS)" w:date="2018-09-18T16:10:00Z">
              <w:r>
                <w:rPr>
                  <w:rFonts w:ascii="Times New Roman" w:hAnsi="Times New Roman"/>
                  <w:sz w:val="22"/>
                  <w:szCs w:val="22"/>
                </w:rPr>
                <w:t>MCCF EDI TAS ePharmacy Development Team</w:t>
              </w:r>
            </w:ins>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Nancy Frydryck</w:t>
            </w:r>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lastRenderedPageBreak/>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lastRenderedPageBreak/>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B8"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lastRenderedPageBreak/>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lastRenderedPageBreak/>
              <w:t>M.H.</w:t>
            </w:r>
          </w:p>
          <w:p w14:paraId="335A12D3"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47" w:name="_Toc200787290"/>
      <w:bookmarkStart w:id="48"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47"/>
      <w:bookmarkEnd w:id="48"/>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7440F1">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7440F1">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7440F1">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7440F1">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7440F1">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7440F1">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7440F1">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7440F1">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7440F1">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7440F1">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7440F1">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7440F1">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7440F1">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7440F1">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7440F1">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7440F1">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7440F1">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7440F1">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7440F1">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7440F1">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7440F1">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7440F1">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7440F1">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7440F1">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7440F1">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7440F1">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7440F1">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7440F1">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7440F1">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7440F1">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7440F1">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7440F1">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7440F1">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7440F1">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7440F1">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7440F1">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7440F1">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7440F1">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7440F1">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7440F1">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77" w:name="_Toc200787515"/>
      <w:bookmarkStart w:id="78" w:name="_Toc442890951"/>
      <w:bookmarkStart w:id="79" w:name="_Toc514255792"/>
      <w:r w:rsidRPr="0002501E">
        <w:lastRenderedPageBreak/>
        <w:t>Introduction</w:t>
      </w:r>
      <w:bookmarkEnd w:id="77"/>
      <w:bookmarkEnd w:id="78"/>
      <w:bookmarkEnd w:id="79"/>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94" w:name="_Toc200787516"/>
      <w:bookmarkStart w:id="95" w:name="_Toc442890952"/>
      <w:bookmarkStart w:id="96" w:name="_Toc514255793"/>
      <w:r w:rsidRPr="0002501E">
        <w:lastRenderedPageBreak/>
        <w:t>Orientation</w:t>
      </w:r>
      <w:bookmarkEnd w:id="94"/>
      <w:bookmarkEnd w:id="95"/>
      <w:bookmarkEnd w:id="96"/>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97" w:name="_Toc200787517"/>
      <w:bookmarkStart w:id="98" w:name="_Toc442890953"/>
      <w:bookmarkStart w:id="99" w:name="_Toc514255794"/>
      <w:r w:rsidRPr="0002501E">
        <w:lastRenderedPageBreak/>
        <w:t>General Information</w:t>
      </w:r>
      <w:bookmarkEnd w:id="97"/>
      <w:bookmarkEnd w:id="98"/>
      <w:bookmarkEnd w:id="99"/>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00" w:name="_Toc200787518"/>
      <w:bookmarkStart w:id="101" w:name="_Toc442890954"/>
      <w:bookmarkStart w:id="102" w:name="_Toc514255795"/>
      <w:r w:rsidRPr="0002501E">
        <w:t>Namespace Conventions</w:t>
      </w:r>
      <w:bookmarkEnd w:id="100"/>
      <w:bookmarkEnd w:id="101"/>
      <w:bookmarkEnd w:id="102"/>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103" w:name="_Toc200787519"/>
      <w:bookmarkStart w:id="104" w:name="_Toc442890955"/>
      <w:bookmarkStart w:id="105" w:name="_Toc514255796"/>
      <w:r w:rsidRPr="0002501E">
        <w:t>Integrity Checker</w:t>
      </w:r>
      <w:bookmarkEnd w:id="103"/>
      <w:bookmarkEnd w:id="104"/>
      <w:bookmarkEnd w:id="105"/>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106" w:name="_Toc200787520"/>
      <w:bookmarkStart w:id="107" w:name="_Toc442890956"/>
      <w:bookmarkStart w:id="108" w:name="_Toc514255797"/>
      <w:r w:rsidRPr="0002501E">
        <w:t>SACC Exemptions/Non-Standard Code</w:t>
      </w:r>
      <w:bookmarkEnd w:id="106"/>
      <w:bookmarkEnd w:id="107"/>
      <w:bookmarkEnd w:id="108"/>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109" w:name="_Toc200787521"/>
      <w:bookmarkStart w:id="110" w:name="_Toc442890957"/>
      <w:bookmarkStart w:id="111" w:name="_Toc514255798"/>
      <w:r w:rsidRPr="0002501E">
        <w:t>Resource Requirements</w:t>
      </w:r>
      <w:bookmarkEnd w:id="109"/>
      <w:bookmarkEnd w:id="110"/>
      <w:bookmarkEnd w:id="111"/>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112" w:name="_Toc200787522"/>
      <w:bookmarkStart w:id="113" w:name="_Toc442890958"/>
      <w:bookmarkStart w:id="114" w:name="_Toc514255799"/>
      <w:r w:rsidRPr="0002501E">
        <w:lastRenderedPageBreak/>
        <w:t>Implementation and Maintenance</w:t>
      </w:r>
      <w:bookmarkEnd w:id="112"/>
      <w:bookmarkEnd w:id="113"/>
      <w:bookmarkEnd w:id="114"/>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115" w:name="_Toc200787523"/>
      <w:bookmarkStart w:id="116" w:name="_Toc442890959"/>
      <w:bookmarkStart w:id="117" w:name="_Toc514255800"/>
      <w:r w:rsidRPr="0002501E">
        <w:t>Implementing Claims Tracking</w:t>
      </w:r>
      <w:bookmarkEnd w:id="115"/>
      <w:bookmarkEnd w:id="116"/>
      <w:bookmarkEnd w:id="117"/>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118" w:name="_Toc200787524"/>
      <w:bookmarkStart w:id="119" w:name="_Toc442890960"/>
      <w:bookmarkStart w:id="120" w:name="_Toc514255801"/>
      <w:r w:rsidRPr="0002501E">
        <w:t>Implementing Encounter Forms</w:t>
      </w:r>
      <w:bookmarkEnd w:id="118"/>
      <w:bookmarkEnd w:id="119"/>
      <w:bookmarkEnd w:id="120"/>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121" w:name="_Toc200787525"/>
      <w:bookmarkStart w:id="122" w:name="_Toc442890961"/>
      <w:bookmarkStart w:id="123" w:name="_Toc514255802"/>
      <w:r w:rsidRPr="0002501E">
        <w:t>Implementing Insurance Data Capture</w:t>
      </w:r>
      <w:bookmarkEnd w:id="121"/>
      <w:bookmarkEnd w:id="122"/>
      <w:bookmarkEnd w:id="123"/>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124" w:name="_Toc200787526"/>
      <w:bookmarkStart w:id="125" w:name="_Toc442890962"/>
      <w:bookmarkStart w:id="126" w:name="_Toc514255803"/>
      <w:r w:rsidRPr="0002501E">
        <w:t>Implementing Patient Billing</w:t>
      </w:r>
      <w:bookmarkEnd w:id="124"/>
      <w:bookmarkEnd w:id="125"/>
      <w:bookmarkEnd w:id="126"/>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127" w:name="_Toc200787527"/>
      <w:bookmarkStart w:id="128" w:name="_Toc442890963"/>
      <w:bookmarkStart w:id="129" w:name="_Toc514255804"/>
      <w:r w:rsidRPr="0002501E">
        <w:t>Implementing Third Party Billing</w:t>
      </w:r>
      <w:bookmarkEnd w:id="127"/>
      <w:bookmarkEnd w:id="128"/>
      <w:bookmarkEnd w:id="129"/>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136" w:name="_Toc200787528"/>
      <w:bookmarkStart w:id="137" w:name="_Toc442890964"/>
      <w:bookmarkStart w:id="138" w:name="_Toc514255805"/>
      <w:r w:rsidRPr="0002501E">
        <w:lastRenderedPageBreak/>
        <w:t>Routines</w:t>
      </w:r>
      <w:bookmarkEnd w:id="136"/>
      <w:bookmarkEnd w:id="137"/>
      <w:bookmarkEnd w:id="138"/>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139" w:name="_Toc200787529"/>
      <w:bookmarkStart w:id="140" w:name="_Toc442890965"/>
      <w:bookmarkStart w:id="141" w:name="_Toc514255806"/>
      <w:r w:rsidRPr="0002501E">
        <w:t>Routines to Map</w:t>
      </w:r>
      <w:bookmarkEnd w:id="139"/>
      <w:bookmarkEnd w:id="140"/>
      <w:bookmarkEnd w:id="141"/>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142" w:name="_Toc200787530"/>
      <w:bookmarkStart w:id="143" w:name="_Toc442890966"/>
      <w:bookmarkStart w:id="144" w:name="_Toc514255807"/>
      <w:r w:rsidRPr="0002501E">
        <w:t>Obsolete Routines</w:t>
      </w:r>
      <w:bookmarkEnd w:id="142"/>
      <w:bookmarkEnd w:id="143"/>
      <w:bookmarkEnd w:id="144"/>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145" w:name="_Toc200787531"/>
    </w:p>
    <w:p w14:paraId="335A145F" w14:textId="77777777" w:rsidR="00CE3549" w:rsidRPr="0002501E" w:rsidRDefault="00CE3549" w:rsidP="00797813">
      <w:pPr>
        <w:pStyle w:val="Heading2"/>
      </w:pPr>
      <w:r w:rsidRPr="0002501E">
        <w:br w:type="page"/>
      </w:r>
      <w:bookmarkStart w:id="146" w:name="_Toc442890967"/>
      <w:bookmarkStart w:id="147" w:name="_Toc514255808"/>
      <w:r w:rsidR="00797813" w:rsidRPr="0002501E">
        <w:lastRenderedPageBreak/>
        <w:t>Callable Routine</w:t>
      </w:r>
      <w:bookmarkEnd w:id="146"/>
      <w:bookmarkEnd w:id="147"/>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145"/>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148" w:name="_Toc200787532"/>
      <w:bookmarkStart w:id="149" w:name="_Toc442890968"/>
      <w:bookmarkStart w:id="150" w:name="_Toc514255809"/>
      <w:r w:rsidRPr="0002501E">
        <w:t>Routine List with Descriptions</w:t>
      </w:r>
      <w:bookmarkEnd w:id="148"/>
      <w:bookmarkEnd w:id="149"/>
      <w:bookmarkEnd w:id="150"/>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D26491">
        <w:trPr>
          <w:cantSplit/>
        </w:trPr>
        <w:tc>
          <w:tcPr>
            <w:tcW w:w="3438"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138"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ins w:id="151" w:author="Jutzi, William Christopher (LTS)" w:date="2018-09-18T16:14:00Z">
              <w:r w:rsidR="00CB0A92">
                <w:rPr>
                  <w:rFonts w:ascii="Times New Roman" w:hAnsi="Times New Roman"/>
                  <w:sz w:val="22"/>
                  <w:szCs w:val="22"/>
                </w:rPr>
                <w:t xml:space="preserve">IBCEF12, </w:t>
              </w:r>
            </w:ins>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56F50A9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ins w:id="152" w:author="Jutzi, William Christopher (LTS)" w:date="2018-09-18T16:14:00Z">
              <w:r w:rsidR="00CB0A92">
                <w:rPr>
                  <w:rFonts w:ascii="Times New Roman" w:hAnsi="Times New Roman"/>
                  <w:sz w:val="22"/>
                  <w:szCs w:val="22"/>
                </w:rPr>
                <w:t>, and Dental 835D transaction</w:t>
              </w:r>
            </w:ins>
            <w:del w:id="153" w:author="Jutzi, William Christopher (LTS)" w:date="2018-09-18T16:14:00Z">
              <w:r w:rsidRPr="00DD113A" w:rsidDel="00CB0A92">
                <w:rPr>
                  <w:rFonts w:ascii="Times New Roman" w:hAnsi="Times New Roman"/>
                  <w:sz w:val="22"/>
                  <w:szCs w:val="22"/>
                </w:rPr>
                <w:delText>.</w:delText>
              </w:r>
            </w:del>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138"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IBCNEDE6</w:t>
            </w:r>
          </w:p>
        </w:tc>
        <w:tc>
          <w:tcPr>
            <w:tcW w:w="6138"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lastRenderedPageBreak/>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138"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lastRenderedPageBreak/>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D26491">
        <w:trPr>
          <w:cantSplit/>
          <w:ins w:id="154" w:author="Jutzi, William Christopher (LTS)" w:date="2018-09-18T16:15:00Z"/>
        </w:trPr>
        <w:tc>
          <w:tcPr>
            <w:tcW w:w="3438" w:type="dxa"/>
          </w:tcPr>
          <w:p w14:paraId="471782D9" w14:textId="6A5F0926" w:rsidR="00CB0A92" w:rsidRPr="00DD113A" w:rsidRDefault="00CB0A92" w:rsidP="000D5F6B">
            <w:pPr>
              <w:rPr>
                <w:ins w:id="155" w:author="Jutzi, William Christopher (LTS)" w:date="2018-09-18T16:15:00Z"/>
                <w:rFonts w:ascii="Times New Roman" w:hAnsi="Times New Roman"/>
                <w:sz w:val="22"/>
                <w:szCs w:val="22"/>
              </w:rPr>
            </w:pPr>
            <w:ins w:id="156" w:author="Jutzi, William Christopher (LTS)" w:date="2018-09-18T16:15:00Z">
              <w:r>
                <w:rPr>
                  <w:rFonts w:ascii="Times New Roman" w:hAnsi="Times New Roman"/>
                  <w:sz w:val="22"/>
                  <w:szCs w:val="22"/>
                </w:rPr>
                <w:t>IBCNSI</w:t>
              </w:r>
            </w:ins>
          </w:p>
        </w:tc>
        <w:tc>
          <w:tcPr>
            <w:tcW w:w="6138" w:type="dxa"/>
          </w:tcPr>
          <w:p w14:paraId="6C039586" w14:textId="35E5136F" w:rsidR="00CB0A92" w:rsidRPr="00D1302C" w:rsidRDefault="00CB0A92" w:rsidP="00CB0A92">
            <w:pPr>
              <w:rPr>
                <w:ins w:id="157" w:author="Jutzi, William Christopher (LTS)" w:date="2018-09-18T16:15:00Z"/>
                <w:rFonts w:ascii="Times New Roman" w:hAnsi="Times New Roman"/>
                <w:sz w:val="22"/>
                <w:szCs w:val="22"/>
              </w:rPr>
            </w:pPr>
            <w:ins w:id="158" w:author="Jutzi, William Christopher (LTS)" w:date="2018-09-18T16:15:00Z">
              <w:r w:rsidRPr="00B6618E">
                <w:rPr>
                  <w:rFonts w:ascii="Times New Roman" w:hAnsi="Times New Roman"/>
                  <w:sz w:val="22"/>
                  <w:szCs w:val="22"/>
                </w:rPr>
                <w:t>INSURANCE COMPANY BILLING ADDRESSES</w:t>
              </w:r>
            </w:ins>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159" w:name="p45"/>
            <w:bookmarkEnd w:id="159"/>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138"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lastRenderedPageBreak/>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160" w:name="_Toc200787533"/>
      <w:bookmarkStart w:id="161" w:name="_Toc442890969"/>
      <w:bookmarkStart w:id="162" w:name="_Toc514255810"/>
      <w:r w:rsidRPr="0002501E">
        <w:lastRenderedPageBreak/>
        <w:t>DGCR* to IB* Namespace Map</w:t>
      </w:r>
      <w:bookmarkEnd w:id="160"/>
      <w:bookmarkEnd w:id="161"/>
      <w:bookmarkEnd w:id="162"/>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163" w:name="_Toc200787534"/>
      <w:bookmarkStart w:id="164" w:name="_Toc442890970"/>
      <w:bookmarkStart w:id="165" w:name="_Toc514255811"/>
      <w:r w:rsidRPr="0002501E">
        <w:lastRenderedPageBreak/>
        <w:t>Files</w:t>
      </w:r>
      <w:bookmarkEnd w:id="163"/>
      <w:bookmarkEnd w:id="164"/>
      <w:bookmarkEnd w:id="165"/>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166" w:name="_Toc200787535"/>
      <w:bookmarkStart w:id="167" w:name="_Toc442890971"/>
      <w:bookmarkStart w:id="168" w:name="_Toc514255812"/>
      <w:r w:rsidRPr="0002501E">
        <w:t>Globals to Journal</w:t>
      </w:r>
      <w:bookmarkEnd w:id="166"/>
      <w:bookmarkEnd w:id="167"/>
      <w:bookmarkEnd w:id="168"/>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169" w:name="_Toc200787536"/>
      <w:bookmarkStart w:id="170" w:name="_Toc442890972"/>
      <w:bookmarkStart w:id="171" w:name="_Toc514255813"/>
      <w:r w:rsidRPr="0002501E">
        <w:t>File List with Descriptions</w:t>
      </w:r>
      <w:bookmarkEnd w:id="169"/>
      <w:bookmarkEnd w:id="170"/>
      <w:bookmarkEnd w:id="171"/>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172"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172"/>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173" w:name="p71"/>
            <w:r w:rsidRPr="00983048">
              <w:rPr>
                <w:rFonts w:ascii="Times New Roman" w:hAnsi="Times New Roman"/>
                <w:sz w:val="22"/>
                <w:szCs w:val="22"/>
              </w:rPr>
              <w:t>355.99</w:t>
            </w:r>
            <w:bookmarkEnd w:id="173"/>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lastRenderedPageBreak/>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174" w:name="_Toc200787537"/>
      <w:bookmarkStart w:id="175" w:name="_Toc442890973"/>
      <w:bookmarkStart w:id="176" w:name="_Toc514255814"/>
      <w:r w:rsidRPr="0002501E">
        <w:lastRenderedPageBreak/>
        <w:t>Templates</w:t>
      </w:r>
      <w:bookmarkEnd w:id="174"/>
      <w:bookmarkEnd w:id="175"/>
      <w:bookmarkEnd w:id="176"/>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177" w:name="_Toc442890974"/>
            <w:bookmarkStart w:id="178" w:name="_Toc514255815"/>
            <w:r w:rsidRPr="0002501E">
              <w:t>List</w:t>
            </w:r>
            <w:r w:rsidR="004D61A0" w:rsidRPr="0002501E">
              <w:t xml:space="preserve"> Templates</w:t>
            </w:r>
            <w:bookmarkEnd w:id="177"/>
            <w:bookmarkEnd w:id="178"/>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7CFF6917" w:rsidR="00370B54" w:rsidRPr="0002501E" w:rsidRDefault="00370B54" w:rsidP="00370B54">
            <w:pPr>
              <w:rPr>
                <w:rFonts w:ascii="Times New Roman" w:hAnsi="Times New Roman"/>
                <w:sz w:val="22"/>
                <w:szCs w:val="22"/>
              </w:rPr>
            </w:pPr>
            <w:ins w:id="179" w:author="Jutzi, William Christopher (LTS)" w:date="2018-09-18T17:04:00Z">
              <w:r>
                <w:rPr>
                  <w:rFonts w:ascii="Times New Roman" w:hAnsi="Times New Roman"/>
                  <w:sz w:val="22"/>
                  <w:szCs w:val="22"/>
                </w:rPr>
                <w:t>IBCE INSCO ID MAINT</w:t>
              </w:r>
            </w:ins>
            <w:del w:id="180" w:author="Jutzi, William Christopher (LTS)" w:date="2018-09-18T17:03:00Z">
              <w:r w:rsidRPr="00D34CEC" w:rsidDel="00370B54">
                <w:rPr>
                  <w:rFonts w:ascii="Times New Roman" w:hAnsi="Times New Roman"/>
                  <w:sz w:val="22"/>
                  <w:szCs w:val="22"/>
                </w:rPr>
                <w:delText>IBCE VIEW LOC</w:delText>
              </w:r>
              <w:r w:rsidDel="00370B54">
                <w:rPr>
                  <w:rFonts w:ascii="Times New Roman" w:hAnsi="Times New Roman"/>
                  <w:sz w:val="22"/>
                  <w:szCs w:val="22"/>
                </w:rPr>
                <w:delText xml:space="preserve"> PRINT</w:delText>
              </w:r>
            </w:del>
          </w:p>
        </w:tc>
        <w:tc>
          <w:tcPr>
            <w:tcW w:w="5418" w:type="dxa"/>
          </w:tcPr>
          <w:p w14:paraId="335A2E1F" w14:textId="6D6F966E" w:rsidR="00370B54" w:rsidRPr="0002501E" w:rsidRDefault="00370B54" w:rsidP="00370B54">
            <w:pPr>
              <w:rPr>
                <w:rFonts w:ascii="Times New Roman" w:hAnsi="Times New Roman"/>
                <w:sz w:val="22"/>
                <w:szCs w:val="22"/>
              </w:rPr>
            </w:pPr>
            <w:ins w:id="181" w:author="Jutzi, William Christopher (LTS)" w:date="2018-09-18T17:04:00Z">
              <w:r>
                <w:rPr>
                  <w:rFonts w:ascii="Times New Roman" w:hAnsi="Times New Roman"/>
                  <w:sz w:val="22"/>
                  <w:szCs w:val="22"/>
                </w:rPr>
                <w:t>IB Provider ID Maintenance screen, sets default values for Secondary Provider IDs for CMS-1500 and UB-04 forms.  Accessed through Insurance Company Editor.</w:t>
              </w:r>
            </w:ins>
            <w:del w:id="182" w:author="Jutzi, William Christopher (LTS)" w:date="2018-09-18T17:03:00Z">
              <w:r w:rsidDel="00370B54">
                <w:rPr>
                  <w:rFonts w:ascii="Times New Roman" w:hAnsi="Times New Roman"/>
                  <w:sz w:val="22"/>
                  <w:szCs w:val="22"/>
                </w:rPr>
                <w:delText>Protocol List Type.  Generates the previously printed claims screen.</w:delText>
              </w:r>
            </w:del>
          </w:p>
        </w:tc>
      </w:tr>
      <w:tr w:rsidR="00370B54" w:rsidRPr="0002501E" w14:paraId="7781E46E" w14:textId="77777777" w:rsidTr="00F73FD0">
        <w:trPr>
          <w:cantSplit/>
          <w:ins w:id="183" w:author="Jutzi, William Christopher (LTS)" w:date="2018-09-18T17:03:00Z"/>
        </w:trPr>
        <w:tc>
          <w:tcPr>
            <w:tcW w:w="3960" w:type="dxa"/>
          </w:tcPr>
          <w:p w14:paraId="32AC4B1F" w14:textId="6CEAFC8F" w:rsidR="00370B54" w:rsidRPr="00D34CEC" w:rsidRDefault="00370B54" w:rsidP="00370B54">
            <w:pPr>
              <w:rPr>
                <w:ins w:id="184" w:author="Jutzi, William Christopher (LTS)" w:date="2018-09-18T17:03:00Z"/>
                <w:rFonts w:ascii="Times New Roman" w:hAnsi="Times New Roman"/>
                <w:sz w:val="22"/>
                <w:szCs w:val="22"/>
              </w:rPr>
            </w:pPr>
            <w:ins w:id="185" w:author="Jutzi, William Christopher (LTS)" w:date="2018-09-18T17:04:00Z">
              <w:r>
                <w:rPr>
                  <w:rFonts w:ascii="Times New Roman" w:hAnsi="Times New Roman"/>
                  <w:sz w:val="22"/>
                  <w:szCs w:val="22"/>
                </w:rPr>
                <w:t>IBCE PRVPRV MAINT</w:t>
              </w:r>
            </w:ins>
          </w:p>
        </w:tc>
        <w:tc>
          <w:tcPr>
            <w:tcW w:w="5418" w:type="dxa"/>
          </w:tcPr>
          <w:p w14:paraId="16CAA753" w14:textId="0DE7EADF" w:rsidR="00370B54" w:rsidRDefault="00370B54" w:rsidP="00370B54">
            <w:pPr>
              <w:rPr>
                <w:ins w:id="186" w:author="Jutzi, William Christopher (LTS)" w:date="2018-09-18T17:03:00Z"/>
                <w:rFonts w:ascii="Times New Roman" w:hAnsi="Times New Roman"/>
                <w:sz w:val="22"/>
                <w:szCs w:val="22"/>
              </w:rPr>
            </w:pPr>
            <w:ins w:id="187" w:author="Jutzi, William Christopher (LTS)" w:date="2018-09-18T17:04:00Z">
              <w:r>
                <w:rPr>
                  <w:rFonts w:ascii="Times New Roman" w:hAnsi="Times New Roman"/>
                  <w:sz w:val="22"/>
                  <w:szCs w:val="22"/>
                </w:rPr>
                <w:t>Performing Provider IDs in the Insurance Company Editor</w:t>
              </w:r>
            </w:ins>
          </w:p>
        </w:tc>
      </w:tr>
      <w:tr w:rsidR="00370B54" w:rsidRPr="0002501E" w14:paraId="763EDA08" w14:textId="77777777" w:rsidTr="00F73FD0">
        <w:trPr>
          <w:cantSplit/>
          <w:ins w:id="188" w:author="Jutzi, William Christopher (LTS)" w:date="2018-09-18T17:03:00Z"/>
        </w:trPr>
        <w:tc>
          <w:tcPr>
            <w:tcW w:w="3960" w:type="dxa"/>
          </w:tcPr>
          <w:p w14:paraId="2F99179F" w14:textId="152A164D" w:rsidR="00370B54" w:rsidRPr="00D34CEC" w:rsidRDefault="00370B54" w:rsidP="00370B54">
            <w:pPr>
              <w:rPr>
                <w:ins w:id="189" w:author="Jutzi, William Christopher (LTS)" w:date="2018-09-18T17:03:00Z"/>
                <w:rFonts w:ascii="Times New Roman" w:hAnsi="Times New Roman"/>
                <w:sz w:val="22"/>
                <w:szCs w:val="22"/>
              </w:rPr>
            </w:pPr>
            <w:ins w:id="190" w:author="Jutzi, William Christopher (LTS)" w:date="2018-09-18T17:04:00Z">
              <w:r>
                <w:rPr>
                  <w:rFonts w:ascii="Times New Roman" w:hAnsi="Times New Roman"/>
                  <w:sz w:val="22"/>
                  <w:szCs w:val="22"/>
                </w:rPr>
                <w:t>IBCE VIEW PREV TRANS1</w:t>
              </w:r>
            </w:ins>
          </w:p>
        </w:tc>
        <w:tc>
          <w:tcPr>
            <w:tcW w:w="5418" w:type="dxa"/>
          </w:tcPr>
          <w:p w14:paraId="1F2C0169" w14:textId="0AA63EAD" w:rsidR="00370B54" w:rsidRDefault="00370B54" w:rsidP="00370B54">
            <w:pPr>
              <w:rPr>
                <w:ins w:id="191" w:author="Jutzi, William Christopher (LTS)" w:date="2018-09-18T17:03:00Z"/>
                <w:rFonts w:ascii="Times New Roman" w:hAnsi="Times New Roman"/>
                <w:sz w:val="22"/>
                <w:szCs w:val="22"/>
              </w:rPr>
            </w:pPr>
            <w:ins w:id="192" w:author="Jutzi, William Christopher (LTS)" w:date="2018-09-18T17:04:00Z">
              <w:r>
                <w:rPr>
                  <w:rFonts w:ascii="Times New Roman" w:hAnsi="Times New Roman"/>
                  <w:sz w:val="22"/>
                  <w:szCs w:val="22"/>
                </w:rPr>
                <w:t>Previously transmitted claims list</w:t>
              </w:r>
            </w:ins>
          </w:p>
        </w:tc>
      </w:tr>
      <w:tr w:rsidR="00370B54" w:rsidRPr="0002501E" w14:paraId="09A340AA" w14:textId="77777777" w:rsidTr="00F73FD0">
        <w:trPr>
          <w:cantSplit/>
          <w:ins w:id="193" w:author="Jutzi, William Christopher (LTS)" w:date="2018-09-18T17:03:00Z"/>
        </w:trPr>
        <w:tc>
          <w:tcPr>
            <w:tcW w:w="3960" w:type="dxa"/>
          </w:tcPr>
          <w:p w14:paraId="1EAF66E0" w14:textId="26BF16E4" w:rsidR="00370B54" w:rsidRPr="00D34CEC" w:rsidRDefault="00370B54" w:rsidP="00370B54">
            <w:pPr>
              <w:rPr>
                <w:ins w:id="194" w:author="Jutzi, William Christopher (LTS)" w:date="2018-09-18T17:03:00Z"/>
                <w:rFonts w:ascii="Times New Roman" w:hAnsi="Times New Roman"/>
                <w:sz w:val="22"/>
                <w:szCs w:val="22"/>
              </w:rPr>
            </w:pPr>
            <w:ins w:id="195" w:author="Jutzi, William Christopher (LTS)" w:date="2018-09-18T17:04:00Z">
              <w:r>
                <w:rPr>
                  <w:rFonts w:ascii="Times New Roman" w:hAnsi="Times New Roman"/>
                  <w:sz w:val="22"/>
                  <w:szCs w:val="22"/>
                </w:rPr>
                <w:t>IBCE VIEW PREV TRANS2</w:t>
              </w:r>
            </w:ins>
          </w:p>
        </w:tc>
        <w:tc>
          <w:tcPr>
            <w:tcW w:w="5418" w:type="dxa"/>
          </w:tcPr>
          <w:p w14:paraId="4A0A5672" w14:textId="0BDDEA78" w:rsidR="00370B54" w:rsidRDefault="00370B54" w:rsidP="00370B54">
            <w:pPr>
              <w:rPr>
                <w:ins w:id="196" w:author="Jutzi, William Christopher (LTS)" w:date="2018-09-18T17:03:00Z"/>
                <w:rFonts w:ascii="Times New Roman" w:hAnsi="Times New Roman"/>
                <w:sz w:val="22"/>
                <w:szCs w:val="22"/>
              </w:rPr>
            </w:pPr>
            <w:ins w:id="197" w:author="Jutzi, William Christopher (LTS)" w:date="2018-09-18T17:04:00Z">
              <w:r>
                <w:rPr>
                  <w:rFonts w:ascii="Times New Roman" w:hAnsi="Times New Roman"/>
                  <w:sz w:val="22"/>
                  <w:szCs w:val="22"/>
                </w:rPr>
                <w:t>Previously transmitted claims list</w:t>
              </w:r>
            </w:ins>
          </w:p>
        </w:tc>
      </w:tr>
      <w:tr w:rsidR="00370B54" w:rsidRPr="0002501E" w14:paraId="214F26D2" w14:textId="77777777" w:rsidTr="00F73FD0">
        <w:trPr>
          <w:cantSplit/>
          <w:ins w:id="198" w:author="Jutzi, William Christopher (LTS)" w:date="2018-09-18T17:03:00Z"/>
        </w:trPr>
        <w:tc>
          <w:tcPr>
            <w:tcW w:w="3960" w:type="dxa"/>
          </w:tcPr>
          <w:p w14:paraId="30800A63" w14:textId="55C98E55" w:rsidR="00370B54" w:rsidRPr="00D34CEC" w:rsidRDefault="00370B54" w:rsidP="00370B54">
            <w:pPr>
              <w:rPr>
                <w:ins w:id="199" w:author="Jutzi, William Christopher (LTS)" w:date="2018-09-18T17:03:00Z"/>
                <w:rFonts w:ascii="Times New Roman" w:hAnsi="Times New Roman"/>
                <w:sz w:val="22"/>
                <w:szCs w:val="22"/>
              </w:rPr>
            </w:pPr>
            <w:ins w:id="200" w:author="Jutzi, William Christopher (LTS)" w:date="2018-09-18T17:03:00Z">
              <w:r w:rsidRPr="00D34CEC">
                <w:rPr>
                  <w:rFonts w:ascii="Times New Roman" w:hAnsi="Times New Roman"/>
                  <w:sz w:val="22"/>
                  <w:szCs w:val="22"/>
                </w:rPr>
                <w:t>IBCE VIEW LOC</w:t>
              </w:r>
              <w:r>
                <w:rPr>
                  <w:rFonts w:ascii="Times New Roman" w:hAnsi="Times New Roman"/>
                  <w:sz w:val="22"/>
                  <w:szCs w:val="22"/>
                </w:rPr>
                <w:t xml:space="preserve"> PRINT</w:t>
              </w:r>
            </w:ins>
          </w:p>
        </w:tc>
        <w:tc>
          <w:tcPr>
            <w:tcW w:w="5418" w:type="dxa"/>
          </w:tcPr>
          <w:p w14:paraId="3B1B4C69" w14:textId="57933CD4" w:rsidR="00370B54" w:rsidRDefault="00370B54" w:rsidP="00370B54">
            <w:pPr>
              <w:rPr>
                <w:ins w:id="201" w:author="Jutzi, William Christopher (LTS)" w:date="2018-09-18T17:03:00Z"/>
                <w:rFonts w:ascii="Times New Roman" w:hAnsi="Times New Roman"/>
                <w:sz w:val="22"/>
                <w:szCs w:val="22"/>
              </w:rPr>
            </w:pPr>
            <w:ins w:id="202" w:author="Jutzi, William Christopher (LTS)" w:date="2018-09-18T17:03:00Z">
              <w:r>
                <w:rPr>
                  <w:rFonts w:ascii="Times New Roman" w:hAnsi="Times New Roman"/>
                  <w:sz w:val="22"/>
                  <w:szCs w:val="22"/>
                </w:rPr>
                <w:t>Protocol List Type.  Generates the previously printed claims screen.</w:t>
              </w:r>
            </w:ins>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ins w:id="203" w:author="Jutzi, William Christopher (LTS)" w:date="2018-09-18T17:06:00Z"/>
        </w:trPr>
        <w:tc>
          <w:tcPr>
            <w:tcW w:w="3960" w:type="dxa"/>
          </w:tcPr>
          <w:p w14:paraId="7120BFAE" w14:textId="7B0D1C5C" w:rsidR="00370B54" w:rsidRPr="0002501E" w:rsidRDefault="00370B54" w:rsidP="00370B54">
            <w:pPr>
              <w:rPr>
                <w:ins w:id="204" w:author="Jutzi, William Christopher (LTS)" w:date="2018-09-18T17:06:00Z"/>
                <w:rFonts w:ascii="Times New Roman" w:hAnsi="Times New Roman"/>
                <w:sz w:val="22"/>
                <w:szCs w:val="22"/>
              </w:rPr>
            </w:pPr>
            <w:ins w:id="205" w:author="Jutzi, William Christopher (LTS)" w:date="2018-09-18T17:06:00Z">
              <w:r>
                <w:rPr>
                  <w:rFonts w:ascii="Times New Roman" w:hAnsi="Times New Roman"/>
                  <w:sz w:val="22"/>
                  <w:szCs w:val="22"/>
                </w:rPr>
                <w:t>IBCNS INSURANCE COMPANY</w:t>
              </w:r>
            </w:ins>
          </w:p>
        </w:tc>
        <w:tc>
          <w:tcPr>
            <w:tcW w:w="5418" w:type="dxa"/>
          </w:tcPr>
          <w:p w14:paraId="106660FD" w14:textId="1B9469E0" w:rsidR="00370B54" w:rsidRPr="0002501E" w:rsidRDefault="00370B54" w:rsidP="00370B54">
            <w:pPr>
              <w:rPr>
                <w:ins w:id="206" w:author="Jutzi, William Christopher (LTS)" w:date="2018-09-18T17:06:00Z"/>
                <w:rFonts w:ascii="Times New Roman" w:hAnsi="Times New Roman"/>
                <w:sz w:val="22"/>
                <w:szCs w:val="22"/>
              </w:rPr>
            </w:pPr>
            <w:ins w:id="207" w:author="Jutzi, William Christopher (LTS)" w:date="2018-09-18T17:07:00Z">
              <w:r>
                <w:rPr>
                  <w:rFonts w:ascii="Times New Roman" w:hAnsi="Times New Roman"/>
                  <w:sz w:val="22"/>
                  <w:szCs w:val="22"/>
                </w:rPr>
                <w:t>Insurance Company Editor</w:t>
              </w:r>
            </w:ins>
          </w:p>
        </w:tc>
      </w:tr>
      <w:tr w:rsidR="00370B54" w:rsidRPr="0002501E" w14:paraId="4A544F54" w14:textId="77777777" w:rsidTr="00F73FD0">
        <w:trPr>
          <w:cantSplit/>
          <w:ins w:id="208" w:author="Jutzi, William Christopher (LTS)" w:date="2018-09-18T17:06:00Z"/>
        </w:trPr>
        <w:tc>
          <w:tcPr>
            <w:tcW w:w="3960" w:type="dxa"/>
          </w:tcPr>
          <w:p w14:paraId="4B7B55E8" w14:textId="5D17B7FE" w:rsidR="00370B54" w:rsidRPr="0002501E" w:rsidRDefault="00370B54" w:rsidP="00370B54">
            <w:pPr>
              <w:tabs>
                <w:tab w:val="left" w:pos="1086"/>
              </w:tabs>
              <w:rPr>
                <w:ins w:id="209" w:author="Jutzi, William Christopher (LTS)" w:date="2018-09-18T17:06:00Z"/>
                <w:rFonts w:ascii="Times New Roman" w:hAnsi="Times New Roman"/>
                <w:sz w:val="22"/>
                <w:szCs w:val="22"/>
              </w:rPr>
            </w:pPr>
            <w:ins w:id="210" w:author="Jutzi, William Christopher (LTS)" w:date="2018-09-18T17:07:00Z">
              <w:r>
                <w:rPr>
                  <w:rFonts w:ascii="Times New Roman" w:hAnsi="Times New Roman"/>
                  <w:sz w:val="22"/>
                  <w:szCs w:val="22"/>
                </w:rPr>
                <w:t>IBCNSC INSURANCE CO ADDRESSES</w:t>
              </w:r>
            </w:ins>
          </w:p>
        </w:tc>
        <w:tc>
          <w:tcPr>
            <w:tcW w:w="5418" w:type="dxa"/>
          </w:tcPr>
          <w:p w14:paraId="559B8543" w14:textId="264BF290" w:rsidR="00370B54" w:rsidRPr="0002501E" w:rsidRDefault="00370B54" w:rsidP="00370B54">
            <w:pPr>
              <w:rPr>
                <w:ins w:id="211" w:author="Jutzi, William Christopher (LTS)" w:date="2018-09-18T17:06:00Z"/>
                <w:rFonts w:ascii="Times New Roman" w:hAnsi="Times New Roman"/>
                <w:sz w:val="22"/>
                <w:szCs w:val="22"/>
              </w:rPr>
            </w:pPr>
            <w:ins w:id="212" w:author="Jutzi, William Christopher (LTS)" w:date="2018-09-18T17:07:00Z">
              <w:r>
                <w:rPr>
                  <w:rFonts w:ascii="Times New Roman" w:hAnsi="Times New Roman"/>
                  <w:sz w:val="22"/>
                  <w:szCs w:val="22"/>
                </w:rPr>
                <w:t>Insurance Company Editor claims mailing addresses</w:t>
              </w:r>
            </w:ins>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213" w:name="_Toc442890975"/>
            <w:bookmarkStart w:id="214" w:name="_Toc514255816"/>
            <w:r w:rsidRPr="0002501E">
              <w:lastRenderedPageBreak/>
              <w:t>Input Templates</w:t>
            </w:r>
            <w:bookmarkEnd w:id="213"/>
            <w:bookmarkEnd w:id="214"/>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215" w:name="_Toc442890976"/>
            <w:bookmarkStart w:id="216" w:name="_Toc514255817"/>
            <w:r w:rsidRPr="0002501E">
              <w:lastRenderedPageBreak/>
              <w:t>Sort Templates</w:t>
            </w:r>
            <w:bookmarkEnd w:id="215"/>
            <w:bookmarkEnd w:id="216"/>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217" w:name="_Toc442890977"/>
            <w:bookmarkStart w:id="218" w:name="_Toc514255818"/>
            <w:r w:rsidR="00D915AA" w:rsidRPr="0002501E">
              <w:t>Print Templates</w:t>
            </w:r>
            <w:bookmarkEnd w:id="217"/>
            <w:bookmarkEnd w:id="218"/>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219" w:name="_Toc442890978"/>
      <w:bookmarkStart w:id="220" w:name="_Toc514255819"/>
      <w:r w:rsidR="00B3089D" w:rsidRPr="0002501E">
        <w:lastRenderedPageBreak/>
        <w:t>File Flow Chart</w:t>
      </w:r>
      <w:bookmarkEnd w:id="219"/>
      <w:bookmarkEnd w:id="220"/>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221" w:name="_Toc442890979"/>
            <w:bookmarkStart w:id="222" w:name="_Toc514255820"/>
            <w:r w:rsidRPr="0002501E">
              <w:t>File Flow Chart</w:t>
            </w:r>
            <w:bookmarkEnd w:id="221"/>
            <w:bookmarkEnd w:id="222"/>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223" w:name="p125"/>
            <w:r w:rsidRPr="006A200E">
              <w:rPr>
                <w:rFonts w:ascii="Times New Roman" w:hAnsi="Times New Roman"/>
                <w:sz w:val="18"/>
                <w:szCs w:val="18"/>
              </w:rPr>
              <w:t>355.99</w:t>
            </w:r>
            <w:bookmarkEnd w:id="223"/>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ins w:id="224" w:author="Jutzi, William Christopher (LTS)" w:date="2018-09-18T16:23:00Z">
                    <w:r>
                      <w:rPr>
                        <w:rFonts w:ascii="Times New Roman" w:hAnsi="Times New Roman"/>
                        <w:sz w:val="18"/>
                        <w:szCs w:val="18"/>
                      </w:rPr>
                      <w:t xml:space="preserve">HCS REVIEW </w:t>
                    </w:r>
                    <w:r w:rsidRPr="00CC51A0">
                      <w:rPr>
                        <w:rFonts w:ascii="Times New Roman" w:hAnsi="Times New Roman"/>
                        <w:sz w:val="18"/>
                        <w:szCs w:val="18"/>
                      </w:rPr>
                      <w:t>TRANSMISSION</w:t>
                    </w:r>
                  </w:ins>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rPr>
                <w:ins w:id="225" w:author="Jutzi, William Christopher (LTS)" w:date="2018-09-18T16:23:00Z"/>
              </w:trPr>
              <w:tc>
                <w:tcPr>
                  <w:tcW w:w="882" w:type="dxa"/>
                </w:tcPr>
                <w:p w14:paraId="79D47262" w14:textId="07353D3F" w:rsidR="005306DA" w:rsidRDefault="005306DA" w:rsidP="005306DA">
                  <w:pPr>
                    <w:rPr>
                      <w:ins w:id="226" w:author="Jutzi, William Christopher (LTS)" w:date="2018-09-18T16:23:00Z"/>
                      <w:rFonts w:ascii="Times New Roman" w:hAnsi="Times New Roman"/>
                      <w:sz w:val="18"/>
                      <w:szCs w:val="18"/>
                    </w:rPr>
                  </w:pPr>
                  <w:ins w:id="227" w:author="Jutzi, William Christopher (LTS)" w:date="2018-09-18T16:23:00Z">
                    <w:r>
                      <w:rPr>
                        <w:rFonts w:ascii="Times New Roman" w:hAnsi="Times New Roman"/>
                        <w:sz w:val="18"/>
                        <w:szCs w:val="18"/>
                      </w:rPr>
                      <w:t>399</w:t>
                    </w:r>
                  </w:ins>
                </w:p>
              </w:tc>
              <w:tc>
                <w:tcPr>
                  <w:tcW w:w="2307" w:type="dxa"/>
                </w:tcPr>
                <w:p w14:paraId="66352019" w14:textId="417A678C" w:rsidR="005306DA" w:rsidRDefault="005306DA" w:rsidP="005306DA">
                  <w:pPr>
                    <w:rPr>
                      <w:ins w:id="228" w:author="Jutzi, William Christopher (LTS)" w:date="2018-09-18T16:23:00Z"/>
                      <w:rFonts w:ascii="Times New Roman" w:hAnsi="Times New Roman"/>
                      <w:sz w:val="18"/>
                      <w:szCs w:val="18"/>
                    </w:rPr>
                  </w:pPr>
                  <w:ins w:id="229" w:author="Jutzi, William Christopher (LTS)" w:date="2018-09-18T16:23:00Z">
                    <w:r w:rsidRPr="00CC51A0">
                      <w:rPr>
                        <w:rFonts w:ascii="Times New Roman" w:hAnsi="Times New Roman"/>
                        <w:sz w:val="18"/>
                        <w:szCs w:val="18"/>
                      </w:rPr>
                      <w:t>BILL/CLAIMS</w:t>
                    </w:r>
                  </w:ins>
                </w:p>
              </w:tc>
              <w:tc>
                <w:tcPr>
                  <w:tcW w:w="2307" w:type="dxa"/>
                </w:tcPr>
                <w:p w14:paraId="1F1D3AB9" w14:textId="77777777" w:rsidR="005306DA" w:rsidRDefault="005306DA" w:rsidP="005306DA">
                  <w:pPr>
                    <w:rPr>
                      <w:ins w:id="230" w:author="Jutzi, William Christopher (LTS)" w:date="2018-09-18T16:23:00Z"/>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INSURANCE TYPE subfile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lastRenderedPageBreak/>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5306DA" w:rsidRPr="0002501E" w14:paraId="335A4118" w14:textId="77777777" w:rsidTr="00983EFE">
              <w:tc>
                <w:tcPr>
                  <w:tcW w:w="882" w:type="dxa"/>
                </w:tcPr>
                <w:p w14:paraId="335A4116" w14:textId="6240AC69" w:rsidR="005306DA" w:rsidRPr="0002501E" w:rsidRDefault="005306DA" w:rsidP="005306DA">
                  <w:pPr>
                    <w:rPr>
                      <w:rFonts w:ascii="Times New Roman" w:hAnsi="Times New Roman"/>
                      <w:sz w:val="18"/>
                      <w:szCs w:val="18"/>
                    </w:rPr>
                  </w:pPr>
                  <w:ins w:id="231" w:author="Jutzi, William Christopher (LTS)" w:date="2018-09-18T16:24:00Z">
                    <w:r w:rsidRPr="0002501E">
                      <w:rPr>
                        <w:rFonts w:ascii="Times New Roman" w:hAnsi="Times New Roman"/>
                        <w:sz w:val="18"/>
                        <w:szCs w:val="18"/>
                      </w:rPr>
                      <w:t>353.2</w:t>
                    </w:r>
                  </w:ins>
                  <w:del w:id="232" w:author="Jutzi, William Christopher (LTS)" w:date="2018-09-18T16:24:00Z">
                    <w:r w:rsidRPr="0002501E" w:rsidDel="0041563F">
                      <w:rPr>
                        <w:rFonts w:ascii="Times New Roman" w:hAnsi="Times New Roman"/>
                        <w:sz w:val="18"/>
                        <w:szCs w:val="18"/>
                      </w:rPr>
                      <w:delText>353.2</w:delText>
                    </w:r>
                  </w:del>
                </w:p>
              </w:tc>
              <w:tc>
                <w:tcPr>
                  <w:tcW w:w="2307" w:type="dxa"/>
                </w:tcPr>
                <w:p w14:paraId="335A4117" w14:textId="6FA006BA" w:rsidR="005306DA" w:rsidRPr="0002501E" w:rsidRDefault="005306DA" w:rsidP="005306DA">
                  <w:pPr>
                    <w:rPr>
                      <w:rFonts w:ascii="Times New Roman" w:hAnsi="Times New Roman"/>
                      <w:sz w:val="18"/>
                      <w:szCs w:val="18"/>
                    </w:rPr>
                  </w:pPr>
                  <w:ins w:id="233" w:author="Jutzi, William Christopher (LTS)" w:date="2018-09-18T16:24:00Z">
                    <w:r w:rsidRPr="0002501E">
                      <w:rPr>
                        <w:rFonts w:ascii="Times New Roman" w:hAnsi="Times New Roman"/>
                        <w:sz w:val="18"/>
                        <w:szCs w:val="18"/>
                      </w:rPr>
                      <w:t>TYPE OF SERVICE</w:t>
                    </w:r>
                  </w:ins>
                  <w:del w:id="234" w:author="Jutzi, William Christopher (LTS)" w:date="2018-09-18T16:24:00Z">
                    <w:r w:rsidRPr="0002501E" w:rsidDel="0041563F">
                      <w:rPr>
                        <w:rFonts w:ascii="Times New Roman" w:hAnsi="Times New Roman"/>
                        <w:sz w:val="18"/>
                        <w:szCs w:val="18"/>
                      </w:rPr>
                      <w:delText>TYPE OF SERVICE</w:delText>
                    </w:r>
                  </w:del>
                </w:p>
              </w:tc>
            </w:tr>
            <w:tr w:rsidR="005306DA" w:rsidRPr="0002501E" w14:paraId="785E211B" w14:textId="77777777" w:rsidTr="00983EFE">
              <w:trPr>
                <w:ins w:id="235" w:author="Jutzi, William Christopher (LTS)" w:date="2018-09-18T16:24:00Z"/>
              </w:trPr>
              <w:tc>
                <w:tcPr>
                  <w:tcW w:w="882" w:type="dxa"/>
                </w:tcPr>
                <w:p w14:paraId="65B83F0A" w14:textId="4E28FB13" w:rsidR="005306DA" w:rsidRPr="0002501E" w:rsidRDefault="005306DA" w:rsidP="005306DA">
                  <w:pPr>
                    <w:rPr>
                      <w:ins w:id="236" w:author="Jutzi, William Christopher (LTS)" w:date="2018-09-18T16:24:00Z"/>
                      <w:rFonts w:ascii="Times New Roman" w:hAnsi="Times New Roman"/>
                      <w:sz w:val="18"/>
                      <w:szCs w:val="18"/>
                    </w:rPr>
                  </w:pPr>
                  <w:ins w:id="237" w:author="Jutzi, William Christopher (LTS)" w:date="2018-09-18T16:24:00Z">
                    <w:r>
                      <w:rPr>
                        <w:rFonts w:ascii="Times New Roman" w:hAnsi="Times New Roman"/>
                        <w:sz w:val="18"/>
                        <w:szCs w:val="18"/>
                      </w:rPr>
                      <w:t>356.022</w:t>
                    </w:r>
                  </w:ins>
                </w:p>
              </w:tc>
              <w:tc>
                <w:tcPr>
                  <w:tcW w:w="2307" w:type="dxa"/>
                </w:tcPr>
                <w:p w14:paraId="68574E27" w14:textId="1534E1E5" w:rsidR="005306DA" w:rsidRPr="0002501E" w:rsidRDefault="005306DA" w:rsidP="005306DA">
                  <w:pPr>
                    <w:rPr>
                      <w:ins w:id="238" w:author="Jutzi, William Christopher (LTS)" w:date="2018-09-18T16:24:00Z"/>
                      <w:rFonts w:ascii="Times New Roman" w:hAnsi="Times New Roman"/>
                      <w:sz w:val="18"/>
                      <w:szCs w:val="18"/>
                    </w:rPr>
                  </w:pPr>
                  <w:ins w:id="239" w:author="Jutzi, William Christopher (LTS)" w:date="2018-09-18T16:24:00Z">
                    <w:r w:rsidRPr="00F938EF">
                      <w:rPr>
                        <w:rFonts w:ascii="Times New Roman" w:hAnsi="Times New Roman"/>
                        <w:sz w:val="18"/>
                        <w:szCs w:val="18"/>
                      </w:rPr>
                      <w:t>X12 278 DENTAL NUMBERING SYSTEM</w:t>
                    </w:r>
                  </w:ins>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240" w:name="_Exported_Options"/>
    <w:bookmarkStart w:id="241" w:name="_Toc200787542"/>
    <w:bookmarkEnd w:id="240"/>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242" w:name="_Toc514255821"/>
      <w:bookmarkStart w:id="243" w:name="_Toc442890980"/>
      <w:r w:rsidR="00531745" w:rsidRPr="0002501E">
        <w:rPr>
          <w:rStyle w:val="Hyperlink"/>
        </w:rPr>
        <w:t>Exported Options</w:t>
      </w:r>
      <w:bookmarkEnd w:id="241"/>
      <w:bookmarkEnd w:id="242"/>
      <w:bookmarkEnd w:id="243"/>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244" w:name="_Toc200787543"/>
      <w:bookmarkStart w:id="245" w:name="_Toc442890981"/>
      <w:bookmarkStart w:id="246" w:name="_Toc514255822"/>
      <w:r w:rsidRPr="0002501E">
        <w:t>Menu Diagram</w:t>
      </w:r>
      <w:bookmarkEnd w:id="244"/>
      <w:bookmarkEnd w:id="245"/>
      <w:bookmarkEnd w:id="246"/>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247" w:name="_Toc442890982"/>
            <w:bookmarkStart w:id="248" w:name="_Toc514255823"/>
            <w:r w:rsidRPr="0002501E">
              <w:t>Options without Parents</w:t>
            </w:r>
            <w:bookmarkEnd w:id="247"/>
            <w:bookmarkEnd w:id="248"/>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249" w:name="p144"/>
      <w:bookmarkEnd w:id="249"/>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250" w:name="_Toc442890983"/>
            <w:bookmarkStart w:id="251" w:name="_Toc514255824"/>
            <w:r w:rsidRPr="0002501E">
              <w:lastRenderedPageBreak/>
              <w:t>Exported Options</w:t>
            </w:r>
            <w:bookmarkEnd w:id="250"/>
            <w:bookmarkEnd w:id="251"/>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lastRenderedPageBreak/>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lastRenderedPageBreak/>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lastRenderedPageBreak/>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252" w:name="p155_icd"/>
            <w:bookmarkEnd w:id="252"/>
            <w:r w:rsidRPr="00357028">
              <w:rPr>
                <w:rFonts w:ascii="Times New Roman" w:hAnsi="Times New Roman"/>
                <w:sz w:val="22"/>
                <w:szCs w:val="22"/>
              </w:rPr>
              <w:t>ICD</w:t>
            </w:r>
            <w:bookmarkStart w:id="253" w:name="p155"/>
            <w:bookmarkEnd w:id="253"/>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260" w:name="_Toc200787545"/>
      <w:bookmarkStart w:id="261" w:name="_Toc442890984"/>
      <w:bookmarkStart w:id="262" w:name="_Toc514255825"/>
      <w:r w:rsidRPr="0002501E">
        <w:lastRenderedPageBreak/>
        <w:t>Archiving and Purging</w:t>
      </w:r>
      <w:bookmarkEnd w:id="260"/>
      <w:bookmarkEnd w:id="261"/>
      <w:bookmarkEnd w:id="262"/>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263" w:name="_Toc200787546"/>
      <w:bookmarkStart w:id="264" w:name="_Toc442890985"/>
      <w:bookmarkStart w:id="265" w:name="_Toc514255826"/>
      <w:r w:rsidRPr="0002501E">
        <w:lastRenderedPageBreak/>
        <w:t>External Relations</w:t>
      </w:r>
      <w:bookmarkEnd w:id="263"/>
      <w:bookmarkEnd w:id="264"/>
      <w:bookmarkEnd w:id="265"/>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lastRenderedPageBreak/>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lastRenderedPageBreak/>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266" w:name="_Toc200787547"/>
      <w:bookmarkStart w:id="267" w:name="_Toc442890986"/>
      <w:bookmarkStart w:id="268" w:name="_Toc514255827"/>
      <w:r w:rsidRPr="0002501E">
        <w:lastRenderedPageBreak/>
        <w:t>Internal Relations</w:t>
      </w:r>
      <w:bookmarkEnd w:id="266"/>
      <w:bookmarkEnd w:id="267"/>
      <w:bookmarkEnd w:id="268"/>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269" w:name="_Toc200787548"/>
      <w:bookmarkStart w:id="270" w:name="_Toc442890987"/>
      <w:bookmarkStart w:id="271" w:name="_Toc514255828"/>
      <w:r w:rsidRPr="0002501E">
        <w:lastRenderedPageBreak/>
        <w:t>Package-wide Variables</w:t>
      </w:r>
      <w:bookmarkEnd w:id="269"/>
      <w:bookmarkEnd w:id="270"/>
      <w:bookmarkEnd w:id="271"/>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272" w:name="_Toc200787549"/>
      <w:bookmarkStart w:id="273" w:name="_Toc442890988"/>
      <w:bookmarkStart w:id="274" w:name="_Toc514255829"/>
      <w:r w:rsidRPr="0002501E">
        <w:lastRenderedPageBreak/>
        <w:t>How to Generate On-Line Documentation</w:t>
      </w:r>
      <w:bookmarkEnd w:id="272"/>
      <w:bookmarkEnd w:id="273"/>
      <w:bookmarkEnd w:id="274"/>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278" w:name="_Toc266523936"/>
      <w:bookmarkStart w:id="279" w:name="_Toc276636310"/>
      <w:bookmarkStart w:id="280" w:name="_Toc305407468"/>
      <w:bookmarkStart w:id="281" w:name="_Toc442890989"/>
      <w:bookmarkStart w:id="282" w:name="_Toc514255830"/>
      <w:r w:rsidRPr="0002501E">
        <w:lastRenderedPageBreak/>
        <w:t>S</w:t>
      </w:r>
      <w:bookmarkEnd w:id="278"/>
      <w:bookmarkEnd w:id="279"/>
      <w:bookmarkEnd w:id="280"/>
      <w:r w:rsidRPr="0002501E">
        <w:t>ecurity</w:t>
      </w:r>
      <w:bookmarkEnd w:id="281"/>
      <w:bookmarkEnd w:id="282"/>
    </w:p>
    <w:p w14:paraId="335A4BC9" w14:textId="77777777" w:rsidR="00FB06D8" w:rsidRPr="0002501E" w:rsidRDefault="00FB06D8" w:rsidP="00FB06D8">
      <w:pPr>
        <w:pStyle w:val="Heading2"/>
        <w:rPr>
          <w:szCs w:val="24"/>
        </w:rPr>
      </w:pPr>
      <w:bookmarkStart w:id="283" w:name="_Toc78627985"/>
      <w:bookmarkStart w:id="284" w:name="_Toc266523937"/>
      <w:bookmarkStart w:id="285" w:name="_Toc276636311"/>
      <w:bookmarkStart w:id="286" w:name="_Toc305407469"/>
      <w:bookmarkStart w:id="287" w:name="_Toc442890990"/>
      <w:bookmarkStart w:id="288" w:name="_Toc514255831"/>
      <w:r w:rsidRPr="0002501E">
        <w:rPr>
          <w:szCs w:val="24"/>
        </w:rPr>
        <w:t>File Protection</w:t>
      </w:r>
      <w:bookmarkEnd w:id="283"/>
      <w:bookmarkEnd w:id="284"/>
      <w:bookmarkEnd w:id="285"/>
      <w:bookmarkEnd w:id="286"/>
      <w:bookmarkEnd w:id="287"/>
      <w:bookmarkEnd w:id="288"/>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289" w:name="_Toc200787550"/>
      <w:bookmarkStart w:id="290" w:name="_Toc442890991"/>
      <w:bookmarkStart w:id="291" w:name="_Toc514255832"/>
      <w:r w:rsidRPr="0002501E">
        <w:lastRenderedPageBreak/>
        <w:t>Glossary</w:t>
      </w:r>
      <w:bookmarkEnd w:id="289"/>
      <w:bookmarkEnd w:id="290"/>
      <w:bookmarkEnd w:id="291"/>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292" w:name="p184"/>
            <w:bookmarkStart w:id="293" w:name="p184_icd"/>
            <w:bookmarkEnd w:id="292"/>
            <w:bookmarkEnd w:id="293"/>
            <w:r w:rsidRPr="00F56A1D">
              <w:rPr>
                <w:rFonts w:ascii="Times New Roman" w:hAnsi="Times New Roman"/>
                <w:sz w:val="22"/>
                <w:szCs w:val="22"/>
              </w:rPr>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24B62" w14:textId="77777777" w:rsidR="00BB2BA7" w:rsidRDefault="00BB2BA7">
      <w:r>
        <w:separator/>
      </w:r>
    </w:p>
    <w:p w14:paraId="5A42B46F" w14:textId="77777777" w:rsidR="00BB2BA7" w:rsidRDefault="00BB2BA7"/>
  </w:endnote>
  <w:endnote w:type="continuationSeparator" w:id="0">
    <w:p w14:paraId="401DE9CA" w14:textId="77777777" w:rsidR="00BB2BA7" w:rsidRDefault="00BB2BA7">
      <w:r>
        <w:continuationSeparator/>
      </w:r>
    </w:p>
    <w:p w14:paraId="569EC7AB" w14:textId="77777777" w:rsidR="00BB2BA7" w:rsidRDefault="00BB2BA7"/>
  </w:endnote>
  <w:endnote w:type="continuationNotice" w:id="1">
    <w:p w14:paraId="6388B999" w14:textId="77777777" w:rsidR="00BB2BA7" w:rsidRDefault="00BB2BA7"/>
    <w:p w14:paraId="0F45020B" w14:textId="77777777" w:rsidR="00BB2BA7" w:rsidRDefault="00BB2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BB2BA7" w:rsidRPr="00617FAB" w:rsidRDefault="00BB2BA7"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BB2BA7" w:rsidRPr="00EE5937" w:rsidRDefault="00BB2BA7">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19B9" w14:textId="12A349FA" w:rsidR="00BB2BA7" w:rsidDel="007838AA" w:rsidRDefault="007838AA" w:rsidP="00953735">
    <w:pPr>
      <w:pStyle w:val="Footer"/>
      <w:rPr>
        <w:del w:id="70" w:author="Jutzi, William Christopher (LTS)" w:date="2018-09-19T11:39:00Z"/>
        <w:rFonts w:ascii="Times New Roman" w:hAnsi="Times New Roman"/>
      </w:rPr>
    </w:pPr>
    <w:ins w:id="71" w:author="Jutzi, William Christopher (LTS)" w:date="2018-09-19T11:39:00Z">
      <w:r w:rsidRPr="007838AA">
        <w:rPr>
          <w:rFonts w:ascii="Times New Roman" w:hAnsi="Times New Roman"/>
        </w:rPr>
        <w:t>IB V. 2.0 Technical Manual</w:t>
      </w:r>
    </w:ins>
    <w:del w:id="72" w:author="Jutzi, William Christopher (LTS)" w:date="2018-09-19T11:39:00Z">
      <w:r w:rsidR="00BB2BA7" w:rsidDel="007838AA">
        <w:rPr>
          <w:rFonts w:ascii="Times New Roman" w:hAnsi="Times New Roman"/>
        </w:rPr>
        <w:delText>Integrated Billing, IB*2*59</w:delText>
      </w:r>
    </w:del>
    <w:del w:id="73" w:author="Jutzi, William Christopher (LTS)" w:date="2018-09-18T16:28:00Z">
      <w:r w:rsidR="00BB2BA7" w:rsidDel="005306DA">
        <w:rPr>
          <w:rFonts w:ascii="Times New Roman" w:hAnsi="Times New Roman"/>
        </w:rPr>
        <w:delText>1</w:delText>
      </w:r>
    </w:del>
  </w:p>
  <w:p w14:paraId="335A4DEE" w14:textId="7E3BB212" w:rsidR="00BB2BA7" w:rsidRPr="00617FAB" w:rsidRDefault="00BB2BA7" w:rsidP="00953735">
    <w:pPr>
      <w:pStyle w:val="Footer"/>
      <w:tabs>
        <w:tab w:val="clear" w:pos="5040"/>
        <w:tab w:val="center" w:pos="4680"/>
      </w:tabs>
      <w:rPr>
        <w:rStyle w:val="PageNumber"/>
        <w:rFonts w:ascii="Times New Roman" w:hAnsi="Times New Roman"/>
      </w:rPr>
    </w:pPr>
    <w:del w:id="74" w:author="Jutzi, William Christopher (LTS)" w:date="2018-09-19T11:39:00Z">
      <w:r w:rsidDel="007838AA">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r>
    <w:del w:id="75" w:author="Jutzi, William Christopher (LTS)" w:date="2018-09-19T11:39:00Z">
      <w:r w:rsidDel="007838AA">
        <w:rPr>
          <w:rFonts w:ascii="Times New Roman" w:hAnsi="Times New Roman"/>
        </w:rPr>
        <w:delText xml:space="preserve">August </w:delText>
      </w:r>
    </w:del>
    <w:ins w:id="76" w:author="Jutzi, William Christopher (LTS)" w:date="2018-09-19T11:39:00Z">
      <w:r w:rsidR="007838AA">
        <w:rPr>
          <w:rFonts w:ascii="Times New Roman" w:hAnsi="Times New Roman"/>
        </w:rPr>
        <w:t>October</w:t>
      </w:r>
      <w:r w:rsidR="007838AA">
        <w:rPr>
          <w:rFonts w:ascii="Times New Roman" w:hAnsi="Times New Roman"/>
        </w:rPr>
        <w:t xml:space="preserve"> </w:t>
      </w:r>
    </w:ins>
    <w:r>
      <w:rPr>
        <w:rFonts w:ascii="Times New Roman" w:hAnsi="Times New Roman"/>
      </w:rPr>
      <w:t>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0F13" w14:textId="5BC20739" w:rsidR="00BB2BA7" w:rsidDel="007838AA" w:rsidRDefault="007838AA" w:rsidP="00953735">
    <w:pPr>
      <w:pStyle w:val="Footer"/>
      <w:rPr>
        <w:del w:id="80" w:author="Jutzi, William Christopher (LTS)" w:date="2018-09-19T11:40:00Z"/>
        <w:rFonts w:ascii="Times New Roman" w:hAnsi="Times New Roman"/>
      </w:rPr>
    </w:pPr>
    <w:ins w:id="81" w:author="Jutzi, William Christopher (LTS)" w:date="2018-09-19T11:40: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ins>
    <w:del w:id="82" w:author="Jutzi, William Christopher (LTS)" w:date="2018-09-19T11:40:00Z">
      <w:r w:rsidR="00BB2BA7" w:rsidDel="007838AA">
        <w:rPr>
          <w:rFonts w:ascii="Times New Roman" w:hAnsi="Times New Roman"/>
        </w:rPr>
        <w:delText>Integrated Billing, IB*2*59</w:delText>
      </w:r>
    </w:del>
    <w:del w:id="83" w:author="Jutzi, William Christopher (LTS)" w:date="2018-09-18T16:25:00Z">
      <w:r w:rsidR="00BB2BA7" w:rsidDel="005306DA">
        <w:rPr>
          <w:rFonts w:ascii="Times New Roman" w:hAnsi="Times New Roman"/>
        </w:rPr>
        <w:delText>1</w:delText>
      </w:r>
    </w:del>
  </w:p>
  <w:p w14:paraId="335A4DF0" w14:textId="78D34319" w:rsidR="00BB2BA7" w:rsidRPr="00BC020A" w:rsidRDefault="00BB2BA7" w:rsidP="00953735">
    <w:pPr>
      <w:pStyle w:val="Footer"/>
      <w:tabs>
        <w:tab w:val="clear" w:pos="5040"/>
        <w:tab w:val="center" w:pos="4680"/>
      </w:tabs>
      <w:rPr>
        <w:rFonts w:ascii="Times New Roman" w:hAnsi="Times New Roman"/>
      </w:rPr>
    </w:pPr>
    <w:del w:id="84" w:author="Jutzi, William Christopher (LTS)" w:date="2018-09-19T11:40:00Z">
      <w:r w:rsidDel="007838AA">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8</w:t>
    </w:r>
    <w:r>
      <w:rPr>
        <w:rFonts w:ascii="Times New Roman" w:hAnsi="Times New Roman"/>
        <w:noProof/>
      </w:rPr>
      <w:fldChar w:fldCharType="end"/>
    </w:r>
    <w:r>
      <w:rPr>
        <w:rFonts w:ascii="Times New Roman" w:hAnsi="Times New Roman"/>
      </w:rPr>
      <w:tab/>
    </w:r>
    <w:del w:id="85" w:author="Jutzi, William Christopher (LTS)" w:date="2018-09-18T16:24:00Z">
      <w:r w:rsidDel="005306DA">
        <w:rPr>
          <w:rFonts w:ascii="Times New Roman" w:hAnsi="Times New Roman"/>
        </w:rPr>
        <w:delText xml:space="preserve">August </w:delText>
      </w:r>
    </w:del>
    <w:ins w:id="86" w:author="Jutzi, William Christopher (LTS)" w:date="2018-09-18T16:25:00Z">
      <w:r>
        <w:rPr>
          <w:rFonts w:ascii="Times New Roman" w:hAnsi="Times New Roman"/>
        </w:rPr>
        <w:t xml:space="preserve">October </w:t>
      </w:r>
    </w:ins>
    <w:r>
      <w:rPr>
        <w:rFonts w:ascii="Times New Roman" w:hAnsi="Times New Roman"/>
      </w:rPr>
      <w:t>2018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BB2BA7" w:rsidRDefault="00BB2BA7">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0E452" w14:textId="1A56E1B4" w:rsidR="00BB2BA7" w:rsidDel="007838AA" w:rsidRDefault="007838AA" w:rsidP="00953735">
    <w:pPr>
      <w:pStyle w:val="Footer"/>
      <w:rPr>
        <w:del w:id="87" w:author="Jutzi, William Christopher (LTS)" w:date="2018-09-19T11:40:00Z"/>
        <w:rFonts w:ascii="Times New Roman" w:hAnsi="Times New Roman"/>
      </w:rPr>
    </w:pPr>
    <w:ins w:id="88" w:author="Jutzi, William Christopher (LTS)" w:date="2018-09-19T11:40: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ins>
    <w:del w:id="89" w:author="Jutzi, William Christopher (LTS)" w:date="2018-09-19T11:40:00Z">
      <w:r w:rsidR="00BB2BA7" w:rsidDel="007838AA">
        <w:rPr>
          <w:rFonts w:ascii="Times New Roman" w:hAnsi="Times New Roman"/>
        </w:rPr>
        <w:delText>Integrated Billing, IB*2*59</w:delText>
      </w:r>
    </w:del>
    <w:del w:id="90" w:author="Jutzi, William Christopher (LTS)" w:date="2018-09-18T16:28:00Z">
      <w:r w:rsidR="00BB2BA7" w:rsidDel="005306DA">
        <w:rPr>
          <w:rFonts w:ascii="Times New Roman" w:hAnsi="Times New Roman"/>
        </w:rPr>
        <w:delText>1</w:delText>
      </w:r>
    </w:del>
  </w:p>
  <w:p w14:paraId="335A4DF3" w14:textId="17CE442E" w:rsidR="00BB2BA7" w:rsidRPr="00617FAB" w:rsidRDefault="00BB2BA7" w:rsidP="00953735">
    <w:pPr>
      <w:pStyle w:val="Footer"/>
      <w:tabs>
        <w:tab w:val="clear" w:pos="5040"/>
        <w:tab w:val="center" w:pos="4680"/>
      </w:tabs>
      <w:rPr>
        <w:rStyle w:val="PageNumber"/>
        <w:rFonts w:ascii="Times New Roman" w:hAnsi="Times New Roman"/>
      </w:rPr>
    </w:pPr>
    <w:del w:id="91" w:author="Jutzi, William Christopher (LTS)" w:date="2018-09-19T11:40:00Z">
      <w:r w:rsidDel="007838AA">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7</w:t>
    </w:r>
    <w:r>
      <w:rPr>
        <w:rFonts w:ascii="Times New Roman" w:hAnsi="Times New Roman"/>
        <w:noProof/>
      </w:rPr>
      <w:fldChar w:fldCharType="end"/>
    </w:r>
    <w:r>
      <w:rPr>
        <w:rFonts w:ascii="Times New Roman" w:hAnsi="Times New Roman"/>
      </w:rPr>
      <w:tab/>
    </w:r>
    <w:ins w:id="92" w:author="Jutzi, William Christopher (LTS)" w:date="2018-09-19T11:40:00Z">
      <w:r w:rsidR="007838AA">
        <w:rPr>
          <w:rFonts w:ascii="Times New Roman" w:hAnsi="Times New Roman"/>
        </w:rPr>
        <w:t>October</w:t>
      </w:r>
    </w:ins>
    <w:del w:id="93" w:author="Jutzi, William Christopher (LTS)" w:date="2018-09-19T11:40:00Z">
      <w:r w:rsidDel="007838AA">
        <w:rPr>
          <w:rFonts w:ascii="Times New Roman" w:hAnsi="Times New Roman"/>
        </w:rPr>
        <w:delText>August</w:delText>
      </w:r>
    </w:del>
    <w:r>
      <w:rPr>
        <w:rFonts w:ascii="Times New Roman" w:hAnsi="Times New Roman"/>
      </w:rPr>
      <w:t xml:space="preserve"> 2018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BB2BA7" w:rsidRDefault="00BB2BA7">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BB2BA7" w:rsidRDefault="00BB2BA7">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77777777" w:rsidR="007838AA" w:rsidRPr="00617FAB" w:rsidRDefault="007838AA" w:rsidP="007838AA">
    <w:pPr>
      <w:pStyle w:val="Footer"/>
      <w:tabs>
        <w:tab w:val="clear" w:pos="5040"/>
        <w:tab w:val="center" w:pos="4680"/>
      </w:tabs>
      <w:rPr>
        <w:ins w:id="130" w:author="Jutzi, William Christopher (LTS)" w:date="2018-09-19T11:44:00Z"/>
        <w:rStyle w:val="PageNumber"/>
        <w:rFonts w:ascii="Times New Roman" w:hAnsi="Times New Roman"/>
      </w:rPr>
    </w:pPr>
    <w:ins w:id="131" w:author="Jutzi, William Christopher (LTS)" w:date="2018-09-19T11:44: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ins>
  </w:p>
  <w:p w14:paraId="6239B044" w14:textId="0F677565" w:rsidR="00BB2BA7" w:rsidDel="007838AA" w:rsidRDefault="00BB2BA7" w:rsidP="00953735">
    <w:pPr>
      <w:pStyle w:val="Footer"/>
      <w:rPr>
        <w:del w:id="132" w:author="Jutzi, William Christopher (LTS)" w:date="2018-09-19T11:44:00Z"/>
        <w:rFonts w:ascii="Times New Roman" w:hAnsi="Times New Roman"/>
      </w:rPr>
    </w:pPr>
    <w:del w:id="133" w:author="Jutzi, William Christopher (LTS)" w:date="2018-09-19T11:44:00Z">
      <w:r w:rsidDel="007838AA">
        <w:rPr>
          <w:rFonts w:ascii="Times New Roman" w:hAnsi="Times New Roman"/>
        </w:rPr>
        <w:delText>Integrated Billing, IB*2*59</w:delText>
      </w:r>
    </w:del>
    <w:del w:id="134" w:author="Jutzi, William Christopher (LTS)" w:date="2018-09-18T16:28:00Z">
      <w:r w:rsidDel="005306DA">
        <w:rPr>
          <w:rFonts w:ascii="Times New Roman" w:hAnsi="Times New Roman"/>
        </w:rPr>
        <w:delText>1</w:delText>
      </w:r>
    </w:del>
  </w:p>
  <w:p w14:paraId="335A4DFE" w14:textId="25BBACE8" w:rsidR="00BB2BA7" w:rsidRPr="00617FAB" w:rsidRDefault="00BB2BA7" w:rsidP="00953735">
    <w:pPr>
      <w:pStyle w:val="Footer"/>
      <w:tabs>
        <w:tab w:val="clear" w:pos="5040"/>
        <w:tab w:val="center" w:pos="4680"/>
      </w:tabs>
      <w:rPr>
        <w:rStyle w:val="PageNumber"/>
        <w:rFonts w:ascii="Times New Roman" w:hAnsi="Times New Roman"/>
      </w:rPr>
    </w:pPr>
    <w:del w:id="135" w:author="Jutzi, William Christopher (LTS)" w:date="2018-09-19T11:44:00Z">
      <w:r w:rsidDel="007838AA">
        <w:rPr>
          <w:rFonts w:ascii="Times New Roman" w:hAnsi="Times New Roman"/>
        </w:rPr>
        <w:delText>Technical Manual/Security Guide</w:delText>
      </w:r>
      <w:r w:rsidDel="007838AA">
        <w:rPr>
          <w:rFonts w:ascii="Times New Roman" w:hAnsi="Times New Roman"/>
        </w:rPr>
        <w:tab/>
      </w:r>
      <w:r w:rsidDel="007838AA">
        <w:rPr>
          <w:rFonts w:ascii="Times New Roman" w:hAnsi="Times New Roman"/>
        </w:rPr>
        <w:fldChar w:fldCharType="begin"/>
      </w:r>
      <w:r w:rsidDel="007838AA">
        <w:rPr>
          <w:rFonts w:ascii="Times New Roman" w:hAnsi="Times New Roman"/>
        </w:rPr>
        <w:delInstrText xml:space="preserve"> PAGE   \* MERGEFORMAT </w:delInstrText>
      </w:r>
      <w:r w:rsidDel="007838AA">
        <w:rPr>
          <w:rFonts w:ascii="Times New Roman" w:hAnsi="Times New Roman"/>
        </w:rPr>
        <w:fldChar w:fldCharType="separate"/>
      </w:r>
      <w:r w:rsidDel="007838AA">
        <w:rPr>
          <w:rFonts w:ascii="Times New Roman" w:hAnsi="Times New Roman"/>
          <w:noProof/>
        </w:rPr>
        <w:delText>11</w:delText>
      </w:r>
      <w:r w:rsidDel="007838AA">
        <w:rPr>
          <w:rFonts w:ascii="Times New Roman" w:hAnsi="Times New Roman"/>
          <w:noProof/>
        </w:rPr>
        <w:fldChar w:fldCharType="end"/>
      </w:r>
      <w:r w:rsidDel="007838AA">
        <w:rPr>
          <w:rFonts w:ascii="Times New Roman" w:hAnsi="Times New Roman"/>
        </w:rPr>
        <w:tab/>
        <w:delText>August 2018</w:delText>
      </w:r>
    </w:del>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0B4B9" w14:textId="77777777" w:rsidR="007838AA" w:rsidRPr="00617FAB" w:rsidRDefault="007838AA" w:rsidP="007838AA">
    <w:pPr>
      <w:pStyle w:val="Footer"/>
      <w:tabs>
        <w:tab w:val="clear" w:pos="5040"/>
        <w:tab w:val="center" w:pos="4680"/>
      </w:tabs>
      <w:rPr>
        <w:ins w:id="254" w:author="Jutzi, William Christopher (LTS)" w:date="2018-09-19T11:44:00Z"/>
        <w:rStyle w:val="PageNumber"/>
        <w:rFonts w:ascii="Times New Roman" w:hAnsi="Times New Roman"/>
      </w:rPr>
    </w:pPr>
    <w:ins w:id="255" w:author="Jutzi, William Christopher (LTS)" w:date="2018-09-19T11:44: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ins>
  </w:p>
  <w:p w14:paraId="58AB465F" w14:textId="3E2E1287" w:rsidR="00BB2BA7" w:rsidDel="007838AA" w:rsidRDefault="00BB2BA7" w:rsidP="00953735">
    <w:pPr>
      <w:pStyle w:val="Footer"/>
      <w:rPr>
        <w:del w:id="256" w:author="Jutzi, William Christopher (LTS)" w:date="2018-09-19T11:44:00Z"/>
        <w:rFonts w:ascii="Times New Roman" w:hAnsi="Times New Roman"/>
      </w:rPr>
    </w:pPr>
    <w:del w:id="257" w:author="Jutzi, William Christopher (LTS)" w:date="2018-09-19T11:44:00Z">
      <w:r w:rsidDel="007838AA">
        <w:rPr>
          <w:rFonts w:ascii="Times New Roman" w:hAnsi="Times New Roman"/>
        </w:rPr>
        <w:delText>Integrated Billing, IB*2*59</w:delText>
      </w:r>
    </w:del>
    <w:del w:id="258" w:author="Jutzi, William Christopher (LTS)" w:date="2018-09-18T16:28:00Z">
      <w:r w:rsidDel="005306DA">
        <w:rPr>
          <w:rFonts w:ascii="Times New Roman" w:hAnsi="Times New Roman"/>
        </w:rPr>
        <w:delText>1</w:delText>
      </w:r>
    </w:del>
  </w:p>
  <w:p w14:paraId="335A4E08" w14:textId="3FEE9256" w:rsidR="00BB2BA7" w:rsidRPr="00B30D15" w:rsidRDefault="00BB2BA7" w:rsidP="00953735">
    <w:pPr>
      <w:pStyle w:val="Footer"/>
      <w:tabs>
        <w:tab w:val="clear" w:pos="5040"/>
        <w:tab w:val="center" w:pos="4680"/>
      </w:tabs>
      <w:rPr>
        <w:rFonts w:ascii="Times New Roman" w:hAnsi="Times New Roman"/>
      </w:rPr>
    </w:pPr>
    <w:del w:id="259" w:author="Jutzi, William Christopher (LTS)" w:date="2018-09-19T11:44:00Z">
      <w:r w:rsidDel="007838AA">
        <w:rPr>
          <w:rFonts w:ascii="Times New Roman" w:hAnsi="Times New Roman"/>
        </w:rPr>
        <w:delText>Technical Manual/Security Guide</w:delText>
      </w:r>
      <w:r w:rsidDel="007838AA">
        <w:rPr>
          <w:rFonts w:ascii="Times New Roman" w:hAnsi="Times New Roman"/>
        </w:rPr>
        <w:tab/>
      </w:r>
      <w:r w:rsidDel="007838AA">
        <w:rPr>
          <w:rFonts w:ascii="Times New Roman" w:hAnsi="Times New Roman"/>
        </w:rPr>
        <w:fldChar w:fldCharType="begin"/>
      </w:r>
      <w:r w:rsidDel="007838AA">
        <w:rPr>
          <w:rFonts w:ascii="Times New Roman" w:hAnsi="Times New Roman"/>
        </w:rPr>
        <w:delInstrText xml:space="preserve"> PAGE   \* MERGEFORMAT </w:delInstrText>
      </w:r>
      <w:r w:rsidDel="007838AA">
        <w:rPr>
          <w:rFonts w:ascii="Times New Roman" w:hAnsi="Times New Roman"/>
        </w:rPr>
        <w:fldChar w:fldCharType="separate"/>
      </w:r>
      <w:r w:rsidDel="007838AA">
        <w:rPr>
          <w:rFonts w:ascii="Times New Roman" w:hAnsi="Times New Roman"/>
          <w:noProof/>
        </w:rPr>
        <w:delText>193</w:delText>
      </w:r>
      <w:r w:rsidDel="007838AA">
        <w:rPr>
          <w:rFonts w:ascii="Times New Roman" w:hAnsi="Times New Roman"/>
          <w:noProof/>
        </w:rPr>
        <w:fldChar w:fldCharType="end"/>
      </w:r>
      <w:r w:rsidDel="007838AA">
        <w:rPr>
          <w:rFonts w:ascii="Times New Roman" w:hAnsi="Times New Roman"/>
        </w:rPr>
        <w:tab/>
        <w:delText>August 2018</w:delText>
      </w:r>
    </w:del>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064C8193" w:rsidR="00BB2BA7" w:rsidRPr="00B30D15" w:rsidRDefault="00BB2BA7">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203</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77777777" w:rsidR="007838AA" w:rsidRPr="00617FAB" w:rsidRDefault="007838AA" w:rsidP="007838AA">
    <w:pPr>
      <w:pStyle w:val="Footer"/>
      <w:tabs>
        <w:tab w:val="clear" w:pos="5040"/>
        <w:tab w:val="center" w:pos="4680"/>
      </w:tabs>
      <w:rPr>
        <w:ins w:id="275" w:author="Jutzi, William Christopher (LTS)" w:date="2018-09-19T11:41:00Z"/>
        <w:rStyle w:val="PageNumber"/>
        <w:rFonts w:ascii="Times New Roman" w:hAnsi="Times New Roman"/>
      </w:rPr>
    </w:pPr>
    <w:ins w:id="276" w:author="Jutzi, William Christopher (LTS)" w:date="2018-09-19T11:41: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ins>
  </w:p>
  <w:p w14:paraId="335A4E18" w14:textId="6ABCB0DC" w:rsidR="00BB2BA7" w:rsidRDefault="00BB2BA7">
    <w:pPr>
      <w:pStyle w:val="Footer"/>
      <w:tabs>
        <w:tab w:val="clear" w:pos="5040"/>
        <w:tab w:val="center" w:pos="4680"/>
      </w:tabs>
      <w:rPr>
        <w:sz w:val="19"/>
      </w:rPr>
    </w:pPr>
    <w:del w:id="277" w:author="Jutzi, William Christopher (LTS)" w:date="2018-09-19T11:41:00Z">
      <w:r w:rsidDel="007838AA">
        <w:rPr>
          <w:rFonts w:ascii="Times New Roman" w:hAnsi="Times New Roman"/>
        </w:rPr>
        <w:delText>January 2018</w:delText>
      </w:r>
      <w:r w:rsidDel="007838AA">
        <w:rPr>
          <w:sz w:val="19"/>
        </w:rPr>
        <w:tab/>
        <w:delText>IB V. 2.0 Technical Manual</w:delText>
      </w:r>
      <w:r w:rsidDel="007838AA">
        <w:rPr>
          <w:sz w:val="19"/>
        </w:rPr>
        <w:tab/>
      </w:r>
      <w:r w:rsidDel="007838AA">
        <w:rPr>
          <w:sz w:val="19"/>
        </w:rPr>
        <w:fldChar w:fldCharType="begin"/>
      </w:r>
      <w:r w:rsidDel="007838AA">
        <w:rPr>
          <w:sz w:val="19"/>
        </w:rPr>
        <w:delInstrText>page</w:delInstrText>
      </w:r>
      <w:r w:rsidDel="007838AA">
        <w:rPr>
          <w:sz w:val="19"/>
        </w:rPr>
        <w:fldChar w:fldCharType="separate"/>
      </w:r>
      <w:r w:rsidDel="007838AA">
        <w:rPr>
          <w:noProof/>
          <w:sz w:val="19"/>
        </w:rPr>
        <w:delText>209</w:delText>
      </w:r>
      <w:r w:rsidDel="007838AA">
        <w:rPr>
          <w:sz w:val="19"/>
        </w:rPr>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3B15" w14:textId="5C54F067" w:rsidR="00BB2BA7" w:rsidDel="00BB2BA7" w:rsidRDefault="00BB2BA7" w:rsidP="00953735">
    <w:pPr>
      <w:pStyle w:val="Footer"/>
      <w:rPr>
        <w:del w:id="33" w:author="Jutzi, William Christopher (LTS)" w:date="2018-09-19T11:35:00Z"/>
        <w:rFonts w:ascii="Times New Roman" w:hAnsi="Times New Roman"/>
      </w:rPr>
    </w:pPr>
    <w:ins w:id="34" w:author="Jutzi, William Christopher (LTS)" w:date="2018-09-19T11:35: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ins>
    <w:del w:id="35" w:author="Jutzi, William Christopher (LTS)" w:date="2018-09-19T11:35:00Z">
      <w:r w:rsidDel="00BB2BA7">
        <w:rPr>
          <w:rFonts w:ascii="Times New Roman" w:hAnsi="Times New Roman"/>
        </w:rPr>
        <w:delText>Integrated Billing, IB*2*59</w:delText>
      </w:r>
    </w:del>
    <w:del w:id="36" w:author="Jutzi, William Christopher (LTS)" w:date="2018-09-18T16:26:00Z">
      <w:r w:rsidDel="005306DA">
        <w:rPr>
          <w:rFonts w:ascii="Times New Roman" w:hAnsi="Times New Roman"/>
        </w:rPr>
        <w:delText>1</w:delText>
      </w:r>
    </w:del>
  </w:p>
  <w:p w14:paraId="335A4DDE" w14:textId="6BAA4629" w:rsidR="00BB2BA7" w:rsidRPr="00EE5937" w:rsidRDefault="00BB2BA7" w:rsidP="00953735">
    <w:pPr>
      <w:pStyle w:val="Footer"/>
      <w:rPr>
        <w:rFonts w:ascii="Times New Roman" w:hAnsi="Times New Roman"/>
      </w:rPr>
    </w:pPr>
    <w:del w:id="37" w:author="Jutzi, William Christopher (LTS)" w:date="2018-09-19T11:35:00Z">
      <w:r w:rsidDel="00BB2BA7">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w:t>
    </w:r>
    <w:r>
      <w:rPr>
        <w:rFonts w:ascii="Times New Roman" w:hAnsi="Times New Roman"/>
        <w:noProof/>
      </w:rPr>
      <w:fldChar w:fldCharType="end"/>
    </w:r>
    <w:r>
      <w:rPr>
        <w:rFonts w:ascii="Times New Roman" w:hAnsi="Times New Roman"/>
      </w:rPr>
      <w:tab/>
    </w:r>
    <w:ins w:id="38" w:author="Jutzi, William Christopher (LTS)" w:date="2018-09-19T11:36:00Z">
      <w:r w:rsidR="007838AA">
        <w:rPr>
          <w:rFonts w:ascii="Times New Roman" w:hAnsi="Times New Roman"/>
        </w:rPr>
        <w:t>October</w:t>
      </w:r>
    </w:ins>
    <w:del w:id="39" w:author="Jutzi, William Christopher (LTS)" w:date="2018-09-19T11:36:00Z">
      <w:r w:rsidDel="007838AA">
        <w:rPr>
          <w:rFonts w:ascii="Times New Roman" w:hAnsi="Times New Roman"/>
        </w:rPr>
        <w:delText>August</w:delText>
      </w:r>
    </w:del>
    <w:r>
      <w:rPr>
        <w:rFonts w:ascii="Times New Roman" w:hAnsi="Times New Roman"/>
      </w:rPr>
      <w:t xml:space="preserve"> 2018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A142" w14:textId="77777777" w:rsidR="007838AA" w:rsidRPr="00617FAB" w:rsidRDefault="007838AA" w:rsidP="007838AA">
    <w:pPr>
      <w:pStyle w:val="Footer"/>
      <w:tabs>
        <w:tab w:val="clear" w:pos="5040"/>
        <w:tab w:val="center" w:pos="4680"/>
      </w:tabs>
      <w:rPr>
        <w:ins w:id="294" w:author="Jutzi, William Christopher (LTS)" w:date="2018-09-19T11:42:00Z"/>
        <w:rStyle w:val="PageNumber"/>
        <w:rFonts w:ascii="Times New Roman" w:hAnsi="Times New Roman"/>
      </w:rPr>
    </w:pPr>
    <w:ins w:id="295" w:author="Jutzi, William Christopher (LTS)" w:date="2018-09-19T11:42: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ins>
  </w:p>
  <w:p w14:paraId="7E8409AC" w14:textId="6967255B" w:rsidR="00BB2BA7" w:rsidDel="007838AA" w:rsidRDefault="00BB2BA7" w:rsidP="00953735">
    <w:pPr>
      <w:pStyle w:val="Footer"/>
      <w:rPr>
        <w:del w:id="296" w:author="Jutzi, William Christopher (LTS)" w:date="2018-09-19T11:42:00Z"/>
        <w:rFonts w:ascii="Times New Roman" w:hAnsi="Times New Roman"/>
      </w:rPr>
    </w:pPr>
    <w:del w:id="297" w:author="Jutzi, William Christopher (LTS)" w:date="2018-09-19T11:42:00Z">
      <w:r w:rsidDel="007838AA">
        <w:rPr>
          <w:rFonts w:ascii="Times New Roman" w:hAnsi="Times New Roman"/>
        </w:rPr>
        <w:delText>Integrated Billing, IB*2*59</w:delText>
      </w:r>
    </w:del>
    <w:del w:id="298" w:author="Jutzi, William Christopher (LTS)" w:date="2018-09-18T16:28:00Z">
      <w:r w:rsidDel="005306DA">
        <w:rPr>
          <w:rFonts w:ascii="Times New Roman" w:hAnsi="Times New Roman"/>
        </w:rPr>
        <w:delText>1</w:delText>
      </w:r>
    </w:del>
  </w:p>
  <w:p w14:paraId="335A4E1E" w14:textId="08C8A521" w:rsidR="00BB2BA7" w:rsidRPr="00AB3233" w:rsidRDefault="00BB2BA7" w:rsidP="00953735">
    <w:pPr>
      <w:pStyle w:val="Footer"/>
      <w:tabs>
        <w:tab w:val="clear" w:pos="5040"/>
        <w:tab w:val="center" w:pos="4680"/>
      </w:tabs>
      <w:rPr>
        <w:rFonts w:ascii="Times New Roman" w:hAnsi="Times New Roman"/>
      </w:rPr>
    </w:pPr>
    <w:del w:id="299" w:author="Jutzi, William Christopher (LTS)" w:date="2018-09-19T11:42:00Z">
      <w:r w:rsidDel="007838AA">
        <w:rPr>
          <w:rFonts w:ascii="Times New Roman" w:hAnsi="Times New Roman"/>
        </w:rPr>
        <w:delText>Technical Manual/Security Guide</w:delText>
      </w:r>
      <w:r w:rsidDel="007838AA">
        <w:rPr>
          <w:rFonts w:ascii="Times New Roman" w:hAnsi="Times New Roman"/>
        </w:rPr>
        <w:tab/>
      </w:r>
      <w:r w:rsidDel="007838AA">
        <w:rPr>
          <w:rFonts w:ascii="Times New Roman" w:hAnsi="Times New Roman"/>
        </w:rPr>
        <w:fldChar w:fldCharType="begin"/>
      </w:r>
      <w:r w:rsidDel="007838AA">
        <w:rPr>
          <w:rFonts w:ascii="Times New Roman" w:hAnsi="Times New Roman"/>
        </w:rPr>
        <w:delInstrText xml:space="preserve"> PAGE   \* MERGEFORMAT </w:delInstrText>
      </w:r>
      <w:r w:rsidDel="007838AA">
        <w:rPr>
          <w:rFonts w:ascii="Times New Roman" w:hAnsi="Times New Roman"/>
        </w:rPr>
        <w:fldChar w:fldCharType="separate"/>
      </w:r>
      <w:r w:rsidDel="007838AA">
        <w:rPr>
          <w:rFonts w:ascii="Times New Roman" w:hAnsi="Times New Roman"/>
          <w:noProof/>
        </w:rPr>
        <w:delText>220</w:delText>
      </w:r>
      <w:r w:rsidDel="007838AA">
        <w:rPr>
          <w:rFonts w:ascii="Times New Roman" w:hAnsi="Times New Roman"/>
          <w:noProof/>
        </w:rPr>
        <w:fldChar w:fldCharType="end"/>
      </w:r>
      <w:r w:rsidDel="007838AA">
        <w:rPr>
          <w:rFonts w:ascii="Times New Roman" w:hAnsi="Times New Roman"/>
        </w:rPr>
        <w:tab/>
        <w:delText>August 2018</w:delText>
      </w:r>
    </w:del>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77777777" w:rsidR="007838AA" w:rsidRPr="00617FAB" w:rsidRDefault="007838AA" w:rsidP="007838AA">
    <w:pPr>
      <w:pStyle w:val="Footer"/>
      <w:tabs>
        <w:tab w:val="clear" w:pos="5040"/>
        <w:tab w:val="center" w:pos="4680"/>
      </w:tabs>
      <w:rPr>
        <w:ins w:id="300" w:author="Jutzi, William Christopher (LTS)" w:date="2018-09-19T11:42:00Z"/>
        <w:rStyle w:val="PageNumber"/>
        <w:rFonts w:ascii="Times New Roman" w:hAnsi="Times New Roman"/>
      </w:rPr>
    </w:pPr>
    <w:ins w:id="301" w:author="Jutzi, William Christopher (LTS)" w:date="2018-09-19T11:42: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212</w:t>
      </w:r>
      <w:r>
        <w:rPr>
          <w:rFonts w:ascii="Times New Roman" w:hAnsi="Times New Roman"/>
          <w:noProof/>
        </w:rPr>
        <w:fldChar w:fldCharType="end"/>
      </w:r>
      <w:r>
        <w:rPr>
          <w:rFonts w:ascii="Times New Roman" w:hAnsi="Times New Roman"/>
        </w:rPr>
        <w:tab/>
        <w:t>October 2018</w:t>
      </w:r>
    </w:ins>
  </w:p>
  <w:p w14:paraId="63F45213" w14:textId="2FFB20EB" w:rsidR="00BB2BA7" w:rsidDel="007838AA" w:rsidRDefault="00BB2BA7" w:rsidP="00953735">
    <w:pPr>
      <w:pStyle w:val="Footer"/>
      <w:rPr>
        <w:del w:id="302" w:author="Jutzi, William Christopher (LTS)" w:date="2018-09-19T11:42:00Z"/>
        <w:rFonts w:ascii="Times New Roman" w:hAnsi="Times New Roman"/>
      </w:rPr>
    </w:pPr>
    <w:del w:id="303" w:author="Jutzi, William Christopher (LTS)" w:date="2018-09-19T11:42:00Z">
      <w:r w:rsidDel="007838AA">
        <w:rPr>
          <w:rFonts w:ascii="Times New Roman" w:hAnsi="Times New Roman"/>
        </w:rPr>
        <w:delText>Integrated Billing, IB*2*59</w:delText>
      </w:r>
    </w:del>
    <w:del w:id="304" w:author="Jutzi, William Christopher (LTS)" w:date="2018-09-18T16:28:00Z">
      <w:r w:rsidDel="005306DA">
        <w:rPr>
          <w:rFonts w:ascii="Times New Roman" w:hAnsi="Times New Roman"/>
        </w:rPr>
        <w:delText>1</w:delText>
      </w:r>
    </w:del>
  </w:p>
  <w:p w14:paraId="335A4E1F" w14:textId="0D932850" w:rsidR="00BB2BA7" w:rsidRPr="006B339B" w:rsidRDefault="00BB2BA7" w:rsidP="00953735">
    <w:pPr>
      <w:pStyle w:val="Footer"/>
      <w:tabs>
        <w:tab w:val="clear" w:pos="5040"/>
        <w:tab w:val="center" w:pos="4680"/>
      </w:tabs>
      <w:rPr>
        <w:rFonts w:ascii="Times New Roman" w:hAnsi="Times New Roman"/>
      </w:rPr>
    </w:pPr>
    <w:del w:id="305" w:author="Jutzi, William Christopher (LTS)" w:date="2018-09-19T11:42:00Z">
      <w:r w:rsidDel="007838AA">
        <w:rPr>
          <w:rFonts w:ascii="Times New Roman" w:hAnsi="Times New Roman"/>
        </w:rPr>
        <w:delText>Technical Manual/Security Guide</w:delText>
      </w:r>
      <w:r w:rsidDel="007838AA">
        <w:rPr>
          <w:rFonts w:ascii="Times New Roman" w:hAnsi="Times New Roman"/>
        </w:rPr>
        <w:tab/>
      </w:r>
      <w:r w:rsidDel="007838AA">
        <w:rPr>
          <w:rFonts w:ascii="Times New Roman" w:hAnsi="Times New Roman"/>
        </w:rPr>
        <w:fldChar w:fldCharType="begin"/>
      </w:r>
      <w:r w:rsidDel="007838AA">
        <w:rPr>
          <w:rFonts w:ascii="Times New Roman" w:hAnsi="Times New Roman"/>
        </w:rPr>
        <w:delInstrText xml:space="preserve"> PAGE   \* MERGEFORMAT </w:delInstrText>
      </w:r>
      <w:r w:rsidDel="007838AA">
        <w:rPr>
          <w:rFonts w:ascii="Times New Roman" w:hAnsi="Times New Roman"/>
        </w:rPr>
        <w:fldChar w:fldCharType="separate"/>
      </w:r>
      <w:r w:rsidDel="007838AA">
        <w:rPr>
          <w:rFonts w:ascii="Times New Roman" w:hAnsi="Times New Roman"/>
          <w:noProof/>
        </w:rPr>
        <w:delText>221</w:delText>
      </w:r>
      <w:r w:rsidDel="007838AA">
        <w:rPr>
          <w:rFonts w:ascii="Times New Roman" w:hAnsi="Times New Roman"/>
          <w:noProof/>
        </w:rPr>
        <w:fldChar w:fldCharType="end"/>
      </w:r>
      <w:r w:rsidDel="007838AA">
        <w:rPr>
          <w:rFonts w:ascii="Times New Roman" w:hAnsi="Times New Roman"/>
        </w:rPr>
        <w:tab/>
        <w:delText>August 2018</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289B" w14:textId="020FA0EA" w:rsidR="00BB2BA7" w:rsidDel="007838AA" w:rsidRDefault="007838AA" w:rsidP="00953735">
    <w:pPr>
      <w:pStyle w:val="Footer"/>
      <w:rPr>
        <w:del w:id="40" w:author="Jutzi, William Christopher (LTS)" w:date="2018-09-19T11:38:00Z"/>
        <w:rFonts w:ascii="Times New Roman" w:hAnsi="Times New Roman"/>
      </w:rPr>
    </w:pPr>
    <w:ins w:id="41" w:author="Jutzi, William Christopher (LTS)" w:date="2018-09-19T11:38: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ins>
    <w:del w:id="42" w:author="Jutzi, William Christopher (LTS)" w:date="2018-09-19T11:38:00Z">
      <w:r w:rsidR="00BB2BA7" w:rsidDel="007838AA">
        <w:rPr>
          <w:rFonts w:ascii="Times New Roman" w:hAnsi="Times New Roman"/>
        </w:rPr>
        <w:delText>Integrated Billing, IB*2*59</w:delText>
      </w:r>
    </w:del>
    <w:del w:id="43" w:author="Jutzi, William Christopher (LTS)" w:date="2018-09-18T16:26:00Z">
      <w:r w:rsidR="00BB2BA7" w:rsidDel="005306DA">
        <w:rPr>
          <w:rFonts w:ascii="Times New Roman" w:hAnsi="Times New Roman"/>
        </w:rPr>
        <w:delText>1</w:delText>
      </w:r>
    </w:del>
  </w:p>
  <w:p w14:paraId="335A4DDF" w14:textId="49B22EC5" w:rsidR="00BB2BA7" w:rsidRPr="00617FAB" w:rsidRDefault="00BB2BA7" w:rsidP="00953735">
    <w:pPr>
      <w:pStyle w:val="Footer"/>
      <w:tabs>
        <w:tab w:val="clear" w:pos="5040"/>
        <w:tab w:val="center" w:pos="4680"/>
      </w:tabs>
      <w:rPr>
        <w:rFonts w:ascii="Times New Roman" w:hAnsi="Times New Roman"/>
      </w:rPr>
    </w:pPr>
    <w:del w:id="44" w:author="Jutzi, William Christopher (LTS)" w:date="2018-09-19T11:38:00Z">
      <w:r w:rsidDel="007838AA">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ins w:id="45" w:author="Jutzi, William Christopher (LTS)" w:date="2018-09-19T11:38:00Z">
      <w:r w:rsidR="007838AA">
        <w:rPr>
          <w:rFonts w:ascii="Times New Roman" w:hAnsi="Times New Roman"/>
        </w:rPr>
        <w:t>October</w:t>
      </w:r>
    </w:ins>
    <w:del w:id="46" w:author="Jutzi, William Christopher (LTS)" w:date="2018-09-19T11:38:00Z">
      <w:r w:rsidDel="007838AA">
        <w:rPr>
          <w:rFonts w:ascii="Times New Roman" w:hAnsi="Times New Roman"/>
        </w:rPr>
        <w:delText>August</w:delText>
      </w:r>
    </w:del>
    <w:r>
      <w:rPr>
        <w:rFonts w:ascii="Times New Roman" w:hAnsi="Times New Roman"/>
      </w:rPr>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BB2BA7" w:rsidRPr="00617FAB" w:rsidRDefault="00BB2BA7"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BB2BA7" w:rsidRPr="00EE5937" w:rsidRDefault="00BB2BA7"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BB2BA7" w:rsidRPr="009D550F" w:rsidRDefault="00BB2BA7"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2052" w14:textId="55AB9F7E" w:rsidR="00BB2BA7" w:rsidDel="007838AA" w:rsidRDefault="007838AA" w:rsidP="00953735">
    <w:pPr>
      <w:pStyle w:val="Footer"/>
      <w:rPr>
        <w:del w:id="49" w:author="Jutzi, William Christopher (LTS)" w:date="2018-09-19T11:38:00Z"/>
        <w:rFonts w:ascii="Times New Roman" w:hAnsi="Times New Roman"/>
      </w:rPr>
    </w:pPr>
    <w:ins w:id="50" w:author="Jutzi, William Christopher (LTS)" w:date="2018-09-19T11:38: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ins>
    <w:del w:id="51" w:author="Jutzi, William Christopher (LTS)" w:date="2018-09-19T11:38:00Z">
      <w:r w:rsidR="00BB2BA7" w:rsidDel="007838AA">
        <w:rPr>
          <w:rFonts w:ascii="Times New Roman" w:hAnsi="Times New Roman"/>
        </w:rPr>
        <w:delText>Integrated Billing, IB*2*59</w:delText>
      </w:r>
    </w:del>
    <w:del w:id="52" w:author="Jutzi, William Christopher (LTS)" w:date="2018-09-18T16:27:00Z">
      <w:r w:rsidR="00BB2BA7" w:rsidDel="005306DA">
        <w:rPr>
          <w:rFonts w:ascii="Times New Roman" w:hAnsi="Times New Roman"/>
        </w:rPr>
        <w:delText>1</w:delText>
      </w:r>
    </w:del>
  </w:p>
  <w:p w14:paraId="335A4DE4" w14:textId="1C05C1B8" w:rsidR="00BB2BA7" w:rsidRPr="0031190A" w:rsidRDefault="00BB2BA7" w:rsidP="00953735">
    <w:pPr>
      <w:pStyle w:val="Footer"/>
      <w:tabs>
        <w:tab w:val="clear" w:pos="5040"/>
        <w:tab w:val="center" w:pos="4680"/>
      </w:tabs>
      <w:rPr>
        <w:rFonts w:ascii="Times New Roman" w:hAnsi="Times New Roman"/>
      </w:rPr>
    </w:pPr>
    <w:del w:id="53" w:author="Jutzi, William Christopher (LTS)" w:date="2018-09-19T11:38:00Z">
      <w:r w:rsidDel="007838AA">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r>
    <w:del w:id="54" w:author="Jutzi, William Christopher (LTS)" w:date="2018-09-19T11:38:00Z">
      <w:r w:rsidDel="007838AA">
        <w:rPr>
          <w:rFonts w:ascii="Times New Roman" w:hAnsi="Times New Roman"/>
        </w:rPr>
        <w:delText xml:space="preserve">August </w:delText>
      </w:r>
    </w:del>
    <w:ins w:id="55" w:author="Jutzi, William Christopher (LTS)" w:date="2018-09-19T11:38:00Z">
      <w:r w:rsidR="007838AA">
        <w:rPr>
          <w:rFonts w:ascii="Times New Roman" w:hAnsi="Times New Roman"/>
        </w:rPr>
        <w:t>October</w:t>
      </w:r>
      <w:r w:rsidR="007838AA">
        <w:rPr>
          <w:rFonts w:ascii="Times New Roman" w:hAnsi="Times New Roman"/>
        </w:rPr>
        <w:t xml:space="preserve"> </w:t>
      </w:r>
    </w:ins>
    <w:r>
      <w:rPr>
        <w:rFonts w:ascii="Times New Roman" w:hAnsi="Times New Roman"/>
      </w:rPr>
      <w:t>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233D" w14:textId="25A15AD8" w:rsidR="00BB2BA7" w:rsidDel="007838AA" w:rsidRDefault="007838AA" w:rsidP="00953735">
    <w:pPr>
      <w:pStyle w:val="Footer"/>
      <w:rPr>
        <w:del w:id="56" w:author="Jutzi, William Christopher (LTS)" w:date="2018-09-19T11:38:00Z"/>
        <w:rFonts w:ascii="Times New Roman" w:hAnsi="Times New Roman"/>
      </w:rPr>
    </w:pPr>
    <w:ins w:id="57" w:author="Jutzi, William Christopher (LTS)" w:date="2018-09-19T11:38: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ins>
    <w:del w:id="58" w:author="Jutzi, William Christopher (LTS)" w:date="2018-09-19T11:38:00Z">
      <w:r w:rsidR="00BB2BA7" w:rsidDel="007838AA">
        <w:rPr>
          <w:rFonts w:ascii="Times New Roman" w:hAnsi="Times New Roman"/>
        </w:rPr>
        <w:delText>Integrated Billing, IB*2*59</w:delText>
      </w:r>
    </w:del>
    <w:del w:id="59" w:author="Jutzi, William Christopher (LTS)" w:date="2018-09-18T16:27:00Z">
      <w:r w:rsidR="00BB2BA7" w:rsidDel="005306DA">
        <w:rPr>
          <w:rFonts w:ascii="Times New Roman" w:hAnsi="Times New Roman"/>
        </w:rPr>
        <w:delText>1</w:delText>
      </w:r>
    </w:del>
  </w:p>
  <w:p w14:paraId="335A4DE5" w14:textId="37EE5DE2" w:rsidR="00BB2BA7" w:rsidRDefault="00BB2BA7" w:rsidP="00953735">
    <w:pPr>
      <w:pStyle w:val="Footer"/>
      <w:tabs>
        <w:tab w:val="clear" w:pos="5040"/>
        <w:tab w:val="center" w:pos="4680"/>
      </w:tabs>
      <w:rPr>
        <w:sz w:val="19"/>
      </w:rPr>
    </w:pPr>
    <w:del w:id="60" w:author="Jutzi, William Christopher (LTS)" w:date="2018-09-19T11:38:00Z">
      <w:r w:rsidDel="007838AA">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r>
    <w:del w:id="61" w:author="Jutzi, William Christopher (LTS)" w:date="2018-09-19T11:39:00Z">
      <w:r w:rsidDel="007838AA">
        <w:rPr>
          <w:rFonts w:ascii="Times New Roman" w:hAnsi="Times New Roman"/>
        </w:rPr>
        <w:delText xml:space="preserve">August </w:delText>
      </w:r>
    </w:del>
    <w:ins w:id="62" w:author="Jutzi, William Christopher (LTS)" w:date="2018-09-19T11:39:00Z">
      <w:r w:rsidR="007838AA">
        <w:rPr>
          <w:rFonts w:ascii="Times New Roman" w:hAnsi="Times New Roman"/>
        </w:rPr>
        <w:t>October</w:t>
      </w:r>
      <w:r w:rsidR="007838AA">
        <w:rPr>
          <w:rFonts w:ascii="Times New Roman" w:hAnsi="Times New Roman"/>
        </w:rPr>
        <w:t xml:space="preserve"> </w:t>
      </w:r>
    </w:ins>
    <w:r>
      <w:rPr>
        <w:rFonts w:ascii="Times New Roman" w:hAnsi="Times New Roman"/>
      </w:rPr>
      <w:t>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BB2BA7" w:rsidRPr="00617FAB" w:rsidRDefault="00BB2BA7">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BB2BA7" w:rsidRPr="00BF5D41" w:rsidRDefault="00BB2BA7">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7777777" w:rsidR="00BB2BA7" w:rsidRDefault="00BB2BA7">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BB2BA7" w:rsidRDefault="00BB2BA7">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9F81" w14:textId="2E30ECA5" w:rsidR="00BB2BA7" w:rsidDel="007838AA" w:rsidRDefault="007838AA" w:rsidP="00953735">
    <w:pPr>
      <w:pStyle w:val="Footer"/>
      <w:rPr>
        <w:del w:id="63" w:author="Jutzi, William Christopher (LTS)" w:date="2018-09-19T11:39:00Z"/>
        <w:rFonts w:ascii="Times New Roman" w:hAnsi="Times New Roman"/>
      </w:rPr>
    </w:pPr>
    <w:ins w:id="64" w:author="Jutzi, William Christopher (LTS)" w:date="2018-09-19T11:39:00Z">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ins>
    <w:del w:id="65" w:author="Jutzi, William Christopher (LTS)" w:date="2018-09-19T11:39:00Z">
      <w:r w:rsidR="00BB2BA7" w:rsidDel="007838AA">
        <w:rPr>
          <w:rFonts w:ascii="Times New Roman" w:hAnsi="Times New Roman"/>
        </w:rPr>
        <w:delText>Integrated Billing, IB*2*59</w:delText>
      </w:r>
    </w:del>
    <w:del w:id="66" w:author="Jutzi, William Christopher (LTS)" w:date="2018-09-18T16:27:00Z">
      <w:r w:rsidR="00BB2BA7" w:rsidDel="005306DA">
        <w:rPr>
          <w:rFonts w:ascii="Times New Roman" w:hAnsi="Times New Roman"/>
        </w:rPr>
        <w:delText>1</w:delText>
      </w:r>
    </w:del>
  </w:p>
  <w:p w14:paraId="335A4DEC" w14:textId="2CC1E1F3" w:rsidR="00BB2BA7" w:rsidRDefault="00BB2BA7" w:rsidP="00953735">
    <w:pPr>
      <w:pStyle w:val="Footer"/>
      <w:tabs>
        <w:tab w:val="clear" w:pos="5040"/>
        <w:tab w:val="center" w:pos="4680"/>
      </w:tabs>
      <w:rPr>
        <w:sz w:val="19"/>
      </w:rPr>
    </w:pPr>
    <w:del w:id="67" w:author="Jutzi, William Christopher (LTS)" w:date="2018-09-19T11:39:00Z">
      <w:r w:rsidDel="007838AA">
        <w:rPr>
          <w:rFonts w:ascii="Times New Roman" w:hAnsi="Times New Roman"/>
        </w:rPr>
        <w:delText>Technical Manual/Security Guide</w:delText>
      </w:r>
    </w:del>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r>
    <w:del w:id="68" w:author="Jutzi, William Christopher (LTS)" w:date="2018-09-19T11:39:00Z">
      <w:r w:rsidDel="007838AA">
        <w:rPr>
          <w:rFonts w:ascii="Times New Roman" w:hAnsi="Times New Roman"/>
        </w:rPr>
        <w:delText xml:space="preserve">August </w:delText>
      </w:r>
    </w:del>
    <w:ins w:id="69" w:author="Jutzi, William Christopher (LTS)" w:date="2018-09-19T11:39:00Z">
      <w:r w:rsidR="007838AA">
        <w:rPr>
          <w:rFonts w:ascii="Times New Roman" w:hAnsi="Times New Roman"/>
        </w:rPr>
        <w:t xml:space="preserve">October </w:t>
      </w:r>
    </w:ins>
    <w:r>
      <w:rPr>
        <w:rFonts w:ascii="Times New Roman" w:hAnsi="Times New Roman"/>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775F4" w14:textId="77777777" w:rsidR="00BB2BA7" w:rsidRDefault="00BB2BA7">
      <w:r>
        <w:separator/>
      </w:r>
    </w:p>
    <w:p w14:paraId="13950BC7" w14:textId="77777777" w:rsidR="00BB2BA7" w:rsidRDefault="00BB2BA7"/>
  </w:footnote>
  <w:footnote w:type="continuationSeparator" w:id="0">
    <w:p w14:paraId="67F24610" w14:textId="77777777" w:rsidR="00BB2BA7" w:rsidRDefault="00BB2BA7">
      <w:r>
        <w:continuationSeparator/>
      </w:r>
    </w:p>
    <w:p w14:paraId="5476C82D" w14:textId="77777777" w:rsidR="00BB2BA7" w:rsidRDefault="00BB2BA7"/>
  </w:footnote>
  <w:footnote w:type="continuationNotice" w:id="1">
    <w:p w14:paraId="152E9D4B" w14:textId="77777777" w:rsidR="00BB2BA7" w:rsidRDefault="00BB2BA7"/>
    <w:p w14:paraId="3854FFB8" w14:textId="77777777" w:rsidR="00BB2BA7" w:rsidRDefault="00BB2B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BB2BA7" w:rsidRDefault="00BB2BA7">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BB2BA7" w:rsidRDefault="00BB2BA7">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BB2BA7" w:rsidRDefault="00BB2BA7">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BB2BA7" w:rsidRDefault="00BB2BA7">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BB2BA7" w:rsidRDefault="00BB2BA7">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BB2BA7" w:rsidRDefault="00BB2BA7">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BB2BA7" w:rsidRPr="0031190A" w:rsidRDefault="00BB2BA7"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BB2BA7" w:rsidRDefault="00BB2BA7">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BB2BA7" w:rsidRDefault="00BB2BA7">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BB2BA7" w:rsidRDefault="00BB2BA7">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BB2BA7" w:rsidRDefault="00BB2BA7">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BB2BA7" w:rsidRDefault="00BB2BA7">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BB2BA7" w:rsidRDefault="00BB2BA7">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BB2BA7" w:rsidRDefault="00BB2BA7">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BB2BA7" w:rsidRDefault="00BB2BA7">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BB2BA7" w:rsidRDefault="00BB2BA7">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BB2BA7" w:rsidRDefault="00BB2BA7">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BB2BA7" w:rsidRDefault="00BB2BA7">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BB2BA7" w:rsidRDefault="00BB2BA7">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BB2BA7" w:rsidRDefault="00BB2BA7">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BB2BA7" w:rsidRDefault="00BB2BA7">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BB2BA7" w:rsidRDefault="00BB2BA7">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BB2BA7" w:rsidRDefault="00BB2BA7">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BB2BA7" w:rsidRDefault="00BB2BA7">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BB2BA7" w:rsidRDefault="00BB2BA7">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BB2BA7" w:rsidRDefault="00BB2BA7">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BB2BA7" w:rsidRDefault="00BB2BA7">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BB2BA7" w:rsidRDefault="00BB2BA7">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BB2BA7" w:rsidRDefault="00BB2BA7">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BB2BA7" w:rsidRDefault="00BB2BA7">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BB2BA7" w:rsidRDefault="00BB2BA7">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BB2BA7" w:rsidRPr="00064C12" w:rsidRDefault="00BB2BA7"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BB2BA7" w:rsidRDefault="00BB2BA7">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BB2BA7" w:rsidRDefault="00BB2BA7">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BB2BA7" w:rsidRPr="00064C12" w:rsidRDefault="00BB2BA7" w:rsidP="00064C12">
    <w:pPr>
      <w:pStyle w:val="Header"/>
    </w:pPr>
  </w:p>
  <w:p w14:paraId="335A4E1B" w14:textId="77777777" w:rsidR="00BB2BA7" w:rsidRDefault="00BB2BA7"/>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BB2BA7" w:rsidRPr="00064C12" w:rsidRDefault="00BB2BA7" w:rsidP="00064C12">
    <w:pPr>
      <w:pStyle w:val="Header"/>
    </w:pPr>
  </w:p>
  <w:p w14:paraId="335A4E1D" w14:textId="77777777" w:rsidR="00BB2BA7" w:rsidRDefault="00BB2BA7"/>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BB2BA7" w:rsidRDefault="00BB2BA7">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BB2BA7" w:rsidRDefault="00BB2BA7">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BB2BA7" w:rsidRDefault="00BB2BA7">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BB2BA7" w:rsidRDefault="00BB2BA7">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BB2BA7" w:rsidRDefault="00BB2BA7">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BB2BA7" w:rsidRDefault="00BB2BA7">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3"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272509B"/>
    <w:multiLevelType w:val="singleLevel"/>
    <w:tmpl w:val="3EA819F6"/>
    <w:lvl w:ilvl="0">
      <w:numFmt w:val="none"/>
      <w:lvlText w:val=""/>
      <w:legacy w:legacy="1" w:legacySpace="0" w:legacyIndent="0"/>
      <w:lvlJc w:val="left"/>
    </w:lvl>
  </w:abstractNum>
  <w:abstractNum w:abstractNumId="16"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7"/>
  </w:num>
  <w:num w:numId="5">
    <w:abstractNumId w:val="0"/>
  </w:num>
  <w:num w:numId="6">
    <w:abstractNumId w:val="21"/>
  </w:num>
  <w:num w:numId="7">
    <w:abstractNumId w:val="6"/>
  </w:num>
  <w:num w:numId="8">
    <w:abstractNumId w:val="23"/>
  </w:num>
  <w:num w:numId="9">
    <w:abstractNumId w:val="18"/>
  </w:num>
  <w:num w:numId="10">
    <w:abstractNumId w:val="19"/>
  </w:num>
  <w:num w:numId="11">
    <w:abstractNumId w:val="1"/>
  </w:num>
  <w:num w:numId="12">
    <w:abstractNumId w:val="20"/>
  </w:num>
  <w:num w:numId="13">
    <w:abstractNumId w:val="4"/>
  </w:num>
  <w:num w:numId="14">
    <w:abstractNumId w:val="13"/>
  </w:num>
  <w:num w:numId="15">
    <w:abstractNumId w:val="16"/>
  </w:num>
  <w:num w:numId="16">
    <w:abstractNumId w:val="11"/>
  </w:num>
  <w:num w:numId="17">
    <w:abstractNumId w:val="22"/>
  </w:num>
  <w:num w:numId="18">
    <w:abstractNumId w:val="2"/>
  </w:num>
  <w:num w:numId="19">
    <w:abstractNumId w:val="5"/>
  </w:num>
  <w:num w:numId="20">
    <w:abstractNumId w:val="5"/>
  </w:num>
  <w:num w:numId="21">
    <w:abstractNumId w:val="9"/>
  </w:num>
  <w:num w:numId="22">
    <w:abstractNumId w:val="14"/>
  </w:num>
  <w:num w:numId="23">
    <w:abstractNumId w:val="17"/>
  </w:num>
  <w:num w:numId="24">
    <w:abstractNumId w:val="14"/>
  </w:num>
  <w:num w:numId="25">
    <w:abstractNumId w:val="3"/>
  </w:num>
  <w:num w:numId="26">
    <w:abstractNumId w:val="10"/>
  </w:num>
  <w:num w:numId="27">
    <w:abstractNumId w:val="14"/>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LTS)">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5A122E"/>
  <w15:docId w15:val="{6DB73FE9-89A0-4CA0-97CF-15F83463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microsoft.com/office/2011/relationships/people" Target="people.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46263E67-E506-4954-9DF2-EF2CC0F500A4}">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purl.org/dc/dcmitype/"/>
    <ds:schemaRef ds:uri="http://purl.org/dc/elements/1.1/"/>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F814AC49-475B-47CC-949C-B2F570B6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236</Pages>
  <Words>62164</Words>
  <Characters>354339</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415672</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Jutzi, William Christopher (LTS)</cp:lastModifiedBy>
  <cp:revision>4</cp:revision>
  <cp:lastPrinted>2018-01-24T03:38:00Z</cp:lastPrinted>
  <dcterms:created xsi:type="dcterms:W3CDTF">2018-09-18T23:30:00Z</dcterms:created>
  <dcterms:modified xsi:type="dcterms:W3CDTF">2018-09-19T18:44:00Z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