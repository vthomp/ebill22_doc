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AE" w14:textId="75C52173" w:rsidR="00FC5E24" w:rsidRDefault="00FC5E24" w:rsidP="00FC5E24">
      <w:pPr>
        <w:pStyle w:val="Title"/>
      </w:pPr>
      <w:bookmarkStart w:id="0" w:name="_Toc205632711"/>
      <w:r>
        <w:t xml:space="preserve">Medical Care Collection Fund (MCCF) Electronic Data Interchange (EDI) Transaction Applications Suite (TAS) </w:t>
      </w:r>
      <w:proofErr w:type="spellStart"/>
      <w:r w:rsidR="00A61AAD">
        <w:t>eBilling</w:t>
      </w:r>
      <w:proofErr w:type="spellEnd"/>
      <w:r w:rsidR="00A61AAD">
        <w:t xml:space="preserve"> </w:t>
      </w:r>
      <w:r w:rsidR="00AE42E9">
        <w:t>Build</w:t>
      </w:r>
      <w:r w:rsidR="00565037">
        <w:t xml:space="preserve"> </w:t>
      </w:r>
      <w:r w:rsidR="00B8762B">
        <w:t>3/4</w:t>
      </w:r>
    </w:p>
    <w:p w14:paraId="1672F743" w14:textId="5EA3E4F0" w:rsidR="00FA1BF4" w:rsidRDefault="001A6795" w:rsidP="00FC5E24">
      <w:pPr>
        <w:pStyle w:val="Title"/>
      </w:pPr>
      <w:r>
        <w:t>Integrated Billing</w:t>
      </w:r>
      <w:r w:rsidR="00C43240">
        <w:t xml:space="preserve"> IB*2.0*</w:t>
      </w:r>
      <w:r w:rsidR="00C9638B">
        <w:t>592</w:t>
      </w:r>
    </w:p>
    <w:p w14:paraId="53849104" w14:textId="2D159933" w:rsidR="00FC5E24" w:rsidRPr="00FC5E24" w:rsidRDefault="00FC5E24" w:rsidP="00FC5E24">
      <w:pPr>
        <w:pStyle w:val="Title"/>
      </w:pPr>
      <w:r>
        <w:t xml:space="preserve">Version </w:t>
      </w:r>
      <w:ins w:id="1" w:author="Jutzi, William Christopher (LTS)" w:date="2018-09-19T11:47:00Z">
        <w:r w:rsidR="005237F5">
          <w:t>2</w:t>
        </w:r>
      </w:ins>
      <w:del w:id="2" w:author="Jutzi, William Christopher (LTS)" w:date="2018-09-19T11:47:00Z">
        <w:r w:rsidR="00B8762B" w:rsidDel="005237F5">
          <w:delText>1</w:delText>
        </w:r>
      </w:del>
      <w:r w:rsidR="00B8762B">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2C16AE9C" w:rsidR="0028784E" w:rsidRPr="00F7216E" w:rsidRDefault="00850736" w:rsidP="00FC5E24">
      <w:pPr>
        <w:pStyle w:val="Title2"/>
      </w:pPr>
      <w:ins w:id="3" w:author="Jutzi, William Christopher (LTS)" w:date="2018-09-18T15:13:00Z">
        <w:r>
          <w:t>October</w:t>
        </w:r>
      </w:ins>
      <w:del w:id="4" w:author="Jutzi, William Christopher (LTS)" w:date="2018-09-18T15:13:00Z">
        <w:r w:rsidR="00B8762B" w:rsidDel="00850736">
          <w:delText>June</w:delText>
        </w:r>
      </w:del>
      <w:r w:rsidR="00B8762B">
        <w:t xml:space="preserve"> </w:t>
      </w:r>
      <w:r w:rsidR="00FC5E24">
        <w:t>201</w:t>
      </w:r>
      <w:r w:rsidR="00B8762B">
        <w:t>8</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C933E5">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05C0ED14" w:rsidR="00F64BE3" w:rsidRPr="00F64BE3" w:rsidRDefault="00224C7D" w:rsidP="00F64BE3">
            <w:pPr>
              <w:spacing w:before="60" w:after="60"/>
              <w:rPr>
                <w:rFonts w:ascii="Arial" w:hAnsi="Arial" w:cs="Arial"/>
                <w:szCs w:val="20"/>
              </w:rPr>
            </w:pPr>
            <w:r>
              <w:rPr>
                <w:rFonts w:ascii="Arial" w:hAnsi="Arial" w:cs="Arial"/>
                <w:szCs w:val="20"/>
              </w:rPr>
              <w:t xml:space="preserve">December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850736" w:rsidRPr="00F64BE3" w14:paraId="5A899FB8" w14:textId="77777777" w:rsidTr="00F07689">
        <w:trPr>
          <w:cantSplit/>
          <w:ins w:id="5" w:author="Jutzi, William Christopher (LTS)" w:date="2018-09-18T15:13:00Z"/>
        </w:trPr>
        <w:tc>
          <w:tcPr>
            <w:tcW w:w="907" w:type="pct"/>
          </w:tcPr>
          <w:p w14:paraId="512CFF28" w14:textId="2D8D05D8" w:rsidR="00850736" w:rsidRDefault="00850736" w:rsidP="00F64BE3">
            <w:pPr>
              <w:spacing w:before="60" w:after="60"/>
              <w:rPr>
                <w:ins w:id="6" w:author="Jutzi, William Christopher (LTS)" w:date="2018-09-18T15:13:00Z"/>
                <w:rFonts w:ascii="Arial" w:hAnsi="Arial" w:cs="Arial"/>
                <w:szCs w:val="20"/>
              </w:rPr>
            </w:pPr>
            <w:ins w:id="7" w:author="Jutzi, William Christopher (LTS)" w:date="2018-09-18T15:13:00Z">
              <w:r>
                <w:rPr>
                  <w:rFonts w:ascii="Arial" w:hAnsi="Arial" w:cs="Arial"/>
                  <w:szCs w:val="20"/>
                </w:rPr>
                <w:t>October 2018</w:t>
              </w:r>
            </w:ins>
          </w:p>
        </w:tc>
        <w:tc>
          <w:tcPr>
            <w:tcW w:w="567" w:type="pct"/>
          </w:tcPr>
          <w:p w14:paraId="4645827D" w14:textId="5BB23844" w:rsidR="00850736" w:rsidRDefault="00850736" w:rsidP="00F64BE3">
            <w:pPr>
              <w:spacing w:before="60" w:after="60"/>
              <w:rPr>
                <w:ins w:id="8" w:author="Jutzi, William Christopher (LTS)" w:date="2018-09-18T15:13:00Z"/>
                <w:rFonts w:ascii="Arial" w:hAnsi="Arial" w:cs="Arial"/>
                <w:szCs w:val="20"/>
              </w:rPr>
            </w:pPr>
            <w:ins w:id="9" w:author="Jutzi, William Christopher (LTS)" w:date="2018-09-18T15:13:00Z">
              <w:r>
                <w:rPr>
                  <w:rFonts w:ascii="Arial" w:hAnsi="Arial" w:cs="Arial"/>
                  <w:szCs w:val="20"/>
                </w:rPr>
                <w:t>2.0</w:t>
              </w:r>
            </w:ins>
          </w:p>
        </w:tc>
        <w:tc>
          <w:tcPr>
            <w:tcW w:w="2305" w:type="pct"/>
          </w:tcPr>
          <w:p w14:paraId="73ABD0E5" w14:textId="0F43101B" w:rsidR="00850736" w:rsidRDefault="00850736" w:rsidP="00F64BE3">
            <w:pPr>
              <w:spacing w:before="60" w:after="60"/>
              <w:rPr>
                <w:ins w:id="10" w:author="Jutzi, William Christopher (LTS)" w:date="2018-09-18T15:13:00Z"/>
                <w:rFonts w:ascii="Arial" w:hAnsi="Arial" w:cs="Arial"/>
                <w:szCs w:val="20"/>
              </w:rPr>
            </w:pPr>
            <w:ins w:id="11" w:author="Jutzi, William Christopher (LTS)" w:date="2018-09-18T15:13:00Z">
              <w:r>
                <w:rPr>
                  <w:rFonts w:ascii="Arial" w:hAnsi="Arial" w:cs="Arial"/>
                  <w:szCs w:val="20"/>
                </w:rPr>
                <w:t>IOC changes</w:t>
              </w:r>
            </w:ins>
          </w:p>
        </w:tc>
        <w:tc>
          <w:tcPr>
            <w:tcW w:w="1221" w:type="pct"/>
          </w:tcPr>
          <w:p w14:paraId="2179D914" w14:textId="51A76D0E" w:rsidR="00850736" w:rsidRDefault="005237F5" w:rsidP="00F64BE3">
            <w:pPr>
              <w:spacing w:before="60" w:after="60"/>
              <w:rPr>
                <w:ins w:id="12" w:author="Jutzi, William Christopher (LTS)" w:date="2018-09-18T15:13:00Z"/>
                <w:rFonts w:ascii="Arial" w:hAnsi="Arial" w:cs="Arial"/>
                <w:szCs w:val="20"/>
              </w:rPr>
            </w:pPr>
            <w:ins w:id="13" w:author="Jutzi, William Christopher (LTS)" w:date="2018-09-19T11:48:00Z">
              <w:r>
                <w:rPr>
                  <w:szCs w:val="22"/>
                </w:rPr>
                <w:t xml:space="preserve">MCCF EDI TAS </w:t>
              </w:r>
              <w:proofErr w:type="spellStart"/>
              <w:r>
                <w:rPr>
                  <w:szCs w:val="22"/>
                </w:rPr>
                <w:t>eBilling</w:t>
              </w:r>
              <w:proofErr w:type="spellEnd"/>
              <w:r>
                <w:rPr>
                  <w:szCs w:val="22"/>
                </w:rPr>
                <w:t xml:space="preserve"> Development Team</w:t>
              </w:r>
            </w:ins>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C933E5">
          <w:footerReference w:type="default" r:id="rId12"/>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3AA41AA6" w14:textId="77777777" w:rsidR="00A93FB4"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7628689" w:history="1">
        <w:r w:rsidR="00A93FB4" w:rsidRPr="003172CA">
          <w:rPr>
            <w:rStyle w:val="Hyperlink"/>
            <w:noProof/>
          </w:rPr>
          <w:t>1</w:t>
        </w:r>
        <w:r w:rsidR="00A93FB4">
          <w:rPr>
            <w:rFonts w:asciiTheme="minorHAnsi" w:eastAsiaTheme="minorEastAsia" w:hAnsiTheme="minorHAnsi" w:cstheme="minorBidi"/>
            <w:b w:val="0"/>
            <w:noProof/>
            <w:sz w:val="22"/>
            <w:szCs w:val="22"/>
          </w:rPr>
          <w:tab/>
        </w:r>
        <w:r w:rsidR="00A93FB4" w:rsidRPr="003172CA">
          <w:rPr>
            <w:rStyle w:val="Hyperlink"/>
            <w:noProof/>
          </w:rPr>
          <w:t>Introduction</w:t>
        </w:r>
        <w:r w:rsidR="00A93FB4">
          <w:rPr>
            <w:noProof/>
            <w:webHidden/>
          </w:rPr>
          <w:tab/>
        </w:r>
        <w:r w:rsidR="00A93FB4">
          <w:rPr>
            <w:noProof/>
            <w:webHidden/>
          </w:rPr>
          <w:fldChar w:fldCharType="begin"/>
        </w:r>
        <w:r w:rsidR="00A93FB4">
          <w:rPr>
            <w:noProof/>
            <w:webHidden/>
          </w:rPr>
          <w:instrText xml:space="preserve"> PAGEREF _Toc487628689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449F1F55" w14:textId="77777777" w:rsidR="00A93FB4" w:rsidRDefault="006566BC">
      <w:pPr>
        <w:pStyle w:val="TOC2"/>
        <w:rPr>
          <w:rFonts w:asciiTheme="minorHAnsi" w:eastAsiaTheme="minorEastAsia" w:hAnsiTheme="minorHAnsi" w:cstheme="minorBidi"/>
          <w:b w:val="0"/>
          <w:noProof/>
          <w:sz w:val="22"/>
          <w:szCs w:val="22"/>
        </w:rPr>
      </w:pPr>
      <w:hyperlink w:anchor="_Toc487628690" w:history="1">
        <w:r w:rsidR="00A93FB4" w:rsidRPr="003172CA">
          <w:rPr>
            <w:rStyle w:val="Hyperlink"/>
            <w:noProof/>
          </w:rPr>
          <w:t>1.1</w:t>
        </w:r>
        <w:r w:rsidR="00A93FB4">
          <w:rPr>
            <w:rFonts w:asciiTheme="minorHAnsi" w:eastAsiaTheme="minorEastAsia" w:hAnsiTheme="minorHAnsi" w:cstheme="minorBidi"/>
            <w:b w:val="0"/>
            <w:noProof/>
            <w:sz w:val="22"/>
            <w:szCs w:val="22"/>
          </w:rPr>
          <w:tab/>
        </w:r>
        <w:r w:rsidR="00A93FB4" w:rsidRPr="003172CA">
          <w:rPr>
            <w:rStyle w:val="Hyperlink"/>
            <w:noProof/>
          </w:rPr>
          <w:t>Purpose</w:t>
        </w:r>
        <w:r w:rsidR="00A93FB4">
          <w:rPr>
            <w:noProof/>
            <w:webHidden/>
          </w:rPr>
          <w:tab/>
        </w:r>
        <w:r w:rsidR="00A93FB4">
          <w:rPr>
            <w:noProof/>
            <w:webHidden/>
          </w:rPr>
          <w:fldChar w:fldCharType="begin"/>
        </w:r>
        <w:r w:rsidR="00A93FB4">
          <w:rPr>
            <w:noProof/>
            <w:webHidden/>
          </w:rPr>
          <w:instrText xml:space="preserve"> PAGEREF _Toc487628690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2781CF3B" w14:textId="77777777" w:rsidR="00A93FB4" w:rsidRDefault="006566BC">
      <w:pPr>
        <w:pStyle w:val="TOC2"/>
        <w:rPr>
          <w:rFonts w:asciiTheme="minorHAnsi" w:eastAsiaTheme="minorEastAsia" w:hAnsiTheme="minorHAnsi" w:cstheme="minorBidi"/>
          <w:b w:val="0"/>
          <w:noProof/>
          <w:sz w:val="22"/>
          <w:szCs w:val="22"/>
        </w:rPr>
      </w:pPr>
      <w:hyperlink w:anchor="_Toc487628691" w:history="1">
        <w:r w:rsidR="00A93FB4" w:rsidRPr="003172CA">
          <w:rPr>
            <w:rStyle w:val="Hyperlink"/>
            <w:noProof/>
          </w:rPr>
          <w:t>1.2</w:t>
        </w:r>
        <w:r w:rsidR="00A93FB4">
          <w:rPr>
            <w:rFonts w:asciiTheme="minorHAnsi" w:eastAsiaTheme="minorEastAsia" w:hAnsiTheme="minorHAnsi" w:cstheme="minorBidi"/>
            <w:b w:val="0"/>
            <w:noProof/>
            <w:sz w:val="22"/>
            <w:szCs w:val="22"/>
          </w:rPr>
          <w:tab/>
        </w:r>
        <w:r w:rsidR="00A93FB4" w:rsidRPr="003172CA">
          <w:rPr>
            <w:rStyle w:val="Hyperlink"/>
            <w:noProof/>
          </w:rPr>
          <w:t>Dependencies</w:t>
        </w:r>
        <w:r w:rsidR="00A93FB4">
          <w:rPr>
            <w:noProof/>
            <w:webHidden/>
          </w:rPr>
          <w:tab/>
        </w:r>
        <w:r w:rsidR="00A93FB4">
          <w:rPr>
            <w:noProof/>
            <w:webHidden/>
          </w:rPr>
          <w:fldChar w:fldCharType="begin"/>
        </w:r>
        <w:r w:rsidR="00A93FB4">
          <w:rPr>
            <w:noProof/>
            <w:webHidden/>
          </w:rPr>
          <w:instrText xml:space="preserve"> PAGEREF _Toc487628691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39F7CB9F" w14:textId="77777777" w:rsidR="00A93FB4" w:rsidRDefault="006566BC">
      <w:pPr>
        <w:pStyle w:val="TOC2"/>
        <w:rPr>
          <w:rFonts w:asciiTheme="minorHAnsi" w:eastAsiaTheme="minorEastAsia" w:hAnsiTheme="minorHAnsi" w:cstheme="minorBidi"/>
          <w:b w:val="0"/>
          <w:noProof/>
          <w:sz w:val="22"/>
          <w:szCs w:val="22"/>
        </w:rPr>
      </w:pPr>
      <w:hyperlink w:anchor="_Toc487628692" w:history="1">
        <w:r w:rsidR="00A93FB4" w:rsidRPr="003172CA">
          <w:rPr>
            <w:rStyle w:val="Hyperlink"/>
            <w:noProof/>
          </w:rPr>
          <w:t>1.3</w:t>
        </w:r>
        <w:r w:rsidR="00A93FB4">
          <w:rPr>
            <w:rFonts w:asciiTheme="minorHAnsi" w:eastAsiaTheme="minorEastAsia" w:hAnsiTheme="minorHAnsi" w:cstheme="minorBidi"/>
            <w:b w:val="0"/>
            <w:noProof/>
            <w:sz w:val="22"/>
            <w:szCs w:val="22"/>
          </w:rPr>
          <w:tab/>
        </w:r>
        <w:r w:rsidR="00A93FB4" w:rsidRPr="003172CA">
          <w:rPr>
            <w:rStyle w:val="Hyperlink"/>
            <w:noProof/>
          </w:rPr>
          <w:t>Constraints</w:t>
        </w:r>
        <w:r w:rsidR="00A93FB4">
          <w:rPr>
            <w:noProof/>
            <w:webHidden/>
          </w:rPr>
          <w:tab/>
        </w:r>
        <w:r w:rsidR="00A93FB4">
          <w:rPr>
            <w:noProof/>
            <w:webHidden/>
          </w:rPr>
          <w:fldChar w:fldCharType="begin"/>
        </w:r>
        <w:r w:rsidR="00A93FB4">
          <w:rPr>
            <w:noProof/>
            <w:webHidden/>
          </w:rPr>
          <w:instrText xml:space="preserve"> PAGEREF _Toc487628692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724B6DA6" w14:textId="77777777" w:rsidR="00A93FB4" w:rsidRDefault="006566BC">
      <w:pPr>
        <w:pStyle w:val="TOC1"/>
        <w:rPr>
          <w:rFonts w:asciiTheme="minorHAnsi" w:eastAsiaTheme="minorEastAsia" w:hAnsiTheme="minorHAnsi" w:cstheme="minorBidi"/>
          <w:b w:val="0"/>
          <w:noProof/>
          <w:sz w:val="22"/>
          <w:szCs w:val="22"/>
        </w:rPr>
      </w:pPr>
      <w:hyperlink w:anchor="_Toc487628693" w:history="1">
        <w:r w:rsidR="00A93FB4" w:rsidRPr="003172CA">
          <w:rPr>
            <w:rStyle w:val="Hyperlink"/>
            <w:noProof/>
          </w:rPr>
          <w:t>2</w:t>
        </w:r>
        <w:r w:rsidR="00A93FB4">
          <w:rPr>
            <w:rFonts w:asciiTheme="minorHAnsi" w:eastAsiaTheme="minorEastAsia" w:hAnsiTheme="minorHAnsi" w:cstheme="minorBidi"/>
            <w:b w:val="0"/>
            <w:noProof/>
            <w:sz w:val="22"/>
            <w:szCs w:val="22"/>
          </w:rPr>
          <w:tab/>
        </w:r>
        <w:r w:rsidR="00A93FB4" w:rsidRPr="003172CA">
          <w:rPr>
            <w:rStyle w:val="Hyperlink"/>
            <w:noProof/>
          </w:rPr>
          <w:t>Roles and Responsibilities</w:t>
        </w:r>
        <w:r w:rsidR="00A93FB4">
          <w:rPr>
            <w:noProof/>
            <w:webHidden/>
          </w:rPr>
          <w:tab/>
        </w:r>
        <w:r w:rsidR="00A93FB4">
          <w:rPr>
            <w:noProof/>
            <w:webHidden/>
          </w:rPr>
          <w:fldChar w:fldCharType="begin"/>
        </w:r>
        <w:r w:rsidR="00A93FB4">
          <w:rPr>
            <w:noProof/>
            <w:webHidden/>
          </w:rPr>
          <w:instrText xml:space="preserve"> PAGEREF _Toc487628693 \h </w:instrText>
        </w:r>
        <w:r w:rsidR="00A93FB4">
          <w:rPr>
            <w:noProof/>
            <w:webHidden/>
          </w:rPr>
        </w:r>
        <w:r w:rsidR="00A93FB4">
          <w:rPr>
            <w:noProof/>
            <w:webHidden/>
          </w:rPr>
          <w:fldChar w:fldCharType="separate"/>
        </w:r>
        <w:r w:rsidR="00A93FB4">
          <w:rPr>
            <w:noProof/>
            <w:webHidden/>
          </w:rPr>
          <w:t>1</w:t>
        </w:r>
        <w:r w:rsidR="00A93FB4">
          <w:rPr>
            <w:noProof/>
            <w:webHidden/>
          </w:rPr>
          <w:fldChar w:fldCharType="end"/>
        </w:r>
      </w:hyperlink>
    </w:p>
    <w:p w14:paraId="52BA5FCE" w14:textId="77777777" w:rsidR="00A93FB4" w:rsidRDefault="006566BC">
      <w:pPr>
        <w:pStyle w:val="TOC1"/>
        <w:rPr>
          <w:rFonts w:asciiTheme="minorHAnsi" w:eastAsiaTheme="minorEastAsia" w:hAnsiTheme="minorHAnsi" w:cstheme="minorBidi"/>
          <w:b w:val="0"/>
          <w:noProof/>
          <w:sz w:val="22"/>
          <w:szCs w:val="22"/>
        </w:rPr>
      </w:pPr>
      <w:hyperlink w:anchor="_Toc487628694" w:history="1">
        <w:r w:rsidR="00A93FB4" w:rsidRPr="003172CA">
          <w:rPr>
            <w:rStyle w:val="Hyperlink"/>
            <w:noProof/>
          </w:rPr>
          <w:t>3</w:t>
        </w:r>
        <w:r w:rsidR="00A93FB4">
          <w:rPr>
            <w:rFonts w:asciiTheme="minorHAnsi" w:eastAsiaTheme="minorEastAsia" w:hAnsiTheme="minorHAnsi" w:cstheme="minorBidi"/>
            <w:b w:val="0"/>
            <w:noProof/>
            <w:sz w:val="22"/>
            <w:szCs w:val="22"/>
          </w:rPr>
          <w:tab/>
        </w:r>
        <w:r w:rsidR="00A93FB4" w:rsidRPr="003172CA">
          <w:rPr>
            <w:rStyle w:val="Hyperlink"/>
            <w:noProof/>
          </w:rPr>
          <w:t>Deployment</w:t>
        </w:r>
        <w:r w:rsidR="00A93FB4">
          <w:rPr>
            <w:noProof/>
            <w:webHidden/>
          </w:rPr>
          <w:tab/>
        </w:r>
        <w:r w:rsidR="00A93FB4">
          <w:rPr>
            <w:noProof/>
            <w:webHidden/>
          </w:rPr>
          <w:fldChar w:fldCharType="begin"/>
        </w:r>
        <w:r w:rsidR="00A93FB4">
          <w:rPr>
            <w:noProof/>
            <w:webHidden/>
          </w:rPr>
          <w:instrText xml:space="preserve"> PAGEREF _Toc487628694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52FA4E42" w14:textId="77777777" w:rsidR="00A93FB4" w:rsidRDefault="006566BC">
      <w:pPr>
        <w:pStyle w:val="TOC2"/>
        <w:rPr>
          <w:rFonts w:asciiTheme="minorHAnsi" w:eastAsiaTheme="minorEastAsia" w:hAnsiTheme="minorHAnsi" w:cstheme="minorBidi"/>
          <w:b w:val="0"/>
          <w:noProof/>
          <w:sz w:val="22"/>
          <w:szCs w:val="22"/>
        </w:rPr>
      </w:pPr>
      <w:hyperlink w:anchor="_Toc487628695" w:history="1">
        <w:r w:rsidR="00A93FB4" w:rsidRPr="003172CA">
          <w:rPr>
            <w:rStyle w:val="Hyperlink"/>
            <w:noProof/>
          </w:rPr>
          <w:t>3.1</w:t>
        </w:r>
        <w:r w:rsidR="00A93FB4">
          <w:rPr>
            <w:rFonts w:asciiTheme="minorHAnsi" w:eastAsiaTheme="minorEastAsia" w:hAnsiTheme="minorHAnsi" w:cstheme="minorBidi"/>
            <w:b w:val="0"/>
            <w:noProof/>
            <w:sz w:val="22"/>
            <w:szCs w:val="22"/>
          </w:rPr>
          <w:tab/>
        </w:r>
        <w:r w:rsidR="00A93FB4" w:rsidRPr="003172CA">
          <w:rPr>
            <w:rStyle w:val="Hyperlink"/>
            <w:noProof/>
          </w:rPr>
          <w:t>Timeline</w:t>
        </w:r>
        <w:r w:rsidR="00A93FB4">
          <w:rPr>
            <w:noProof/>
            <w:webHidden/>
          </w:rPr>
          <w:tab/>
        </w:r>
        <w:r w:rsidR="00A93FB4">
          <w:rPr>
            <w:noProof/>
            <w:webHidden/>
          </w:rPr>
          <w:fldChar w:fldCharType="begin"/>
        </w:r>
        <w:r w:rsidR="00A93FB4">
          <w:rPr>
            <w:noProof/>
            <w:webHidden/>
          </w:rPr>
          <w:instrText xml:space="preserve"> PAGEREF _Toc487628695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67990D72" w14:textId="77777777" w:rsidR="00A93FB4" w:rsidRDefault="006566BC">
      <w:pPr>
        <w:pStyle w:val="TOC2"/>
        <w:rPr>
          <w:rFonts w:asciiTheme="minorHAnsi" w:eastAsiaTheme="minorEastAsia" w:hAnsiTheme="minorHAnsi" w:cstheme="minorBidi"/>
          <w:b w:val="0"/>
          <w:noProof/>
          <w:sz w:val="22"/>
          <w:szCs w:val="22"/>
        </w:rPr>
      </w:pPr>
      <w:hyperlink w:anchor="_Toc487628696" w:history="1">
        <w:r w:rsidR="00A93FB4" w:rsidRPr="003172CA">
          <w:rPr>
            <w:rStyle w:val="Hyperlink"/>
            <w:noProof/>
          </w:rPr>
          <w:t>3.2</w:t>
        </w:r>
        <w:r w:rsidR="00A93FB4">
          <w:rPr>
            <w:rFonts w:asciiTheme="minorHAnsi" w:eastAsiaTheme="minorEastAsia" w:hAnsiTheme="minorHAnsi" w:cstheme="minorBidi"/>
            <w:b w:val="0"/>
            <w:noProof/>
            <w:sz w:val="22"/>
            <w:szCs w:val="22"/>
          </w:rPr>
          <w:tab/>
        </w:r>
        <w:r w:rsidR="00A93FB4" w:rsidRPr="003172CA">
          <w:rPr>
            <w:rStyle w:val="Hyperlink"/>
            <w:noProof/>
          </w:rPr>
          <w:t>Site Readiness Assessment</w:t>
        </w:r>
        <w:r w:rsidR="00A93FB4">
          <w:rPr>
            <w:noProof/>
            <w:webHidden/>
          </w:rPr>
          <w:tab/>
        </w:r>
        <w:r w:rsidR="00A93FB4">
          <w:rPr>
            <w:noProof/>
            <w:webHidden/>
          </w:rPr>
          <w:fldChar w:fldCharType="begin"/>
        </w:r>
        <w:r w:rsidR="00A93FB4">
          <w:rPr>
            <w:noProof/>
            <w:webHidden/>
          </w:rPr>
          <w:instrText xml:space="preserve"> PAGEREF _Toc487628696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5A5B596" w14:textId="77777777" w:rsidR="00A93FB4" w:rsidRDefault="006566BC">
      <w:pPr>
        <w:pStyle w:val="TOC3"/>
        <w:rPr>
          <w:rFonts w:asciiTheme="minorHAnsi" w:eastAsiaTheme="minorEastAsia" w:hAnsiTheme="minorHAnsi" w:cstheme="minorBidi"/>
          <w:b w:val="0"/>
          <w:noProof/>
          <w:sz w:val="22"/>
          <w:szCs w:val="22"/>
        </w:rPr>
      </w:pPr>
      <w:hyperlink w:anchor="_Toc487628697" w:history="1">
        <w:r w:rsidR="00A93FB4" w:rsidRPr="003172CA">
          <w:rPr>
            <w:rStyle w:val="Hyperlink"/>
            <w:noProof/>
          </w:rPr>
          <w:t>3.2.1</w:t>
        </w:r>
        <w:r w:rsidR="00A93FB4">
          <w:rPr>
            <w:rFonts w:asciiTheme="minorHAnsi" w:eastAsiaTheme="minorEastAsia" w:hAnsiTheme="minorHAnsi" w:cstheme="minorBidi"/>
            <w:b w:val="0"/>
            <w:noProof/>
            <w:sz w:val="22"/>
            <w:szCs w:val="22"/>
          </w:rPr>
          <w:tab/>
        </w:r>
        <w:r w:rsidR="00A93FB4" w:rsidRPr="003172CA">
          <w:rPr>
            <w:rStyle w:val="Hyperlink"/>
            <w:noProof/>
          </w:rPr>
          <w:t>Deployment Topology (Targeted Architecture)</w:t>
        </w:r>
        <w:r w:rsidR="00A93FB4">
          <w:rPr>
            <w:noProof/>
            <w:webHidden/>
          </w:rPr>
          <w:tab/>
        </w:r>
        <w:r w:rsidR="00A93FB4">
          <w:rPr>
            <w:noProof/>
            <w:webHidden/>
          </w:rPr>
          <w:fldChar w:fldCharType="begin"/>
        </w:r>
        <w:r w:rsidR="00A93FB4">
          <w:rPr>
            <w:noProof/>
            <w:webHidden/>
          </w:rPr>
          <w:instrText xml:space="preserve"> PAGEREF _Toc487628697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1344043" w14:textId="77777777" w:rsidR="00A93FB4" w:rsidRDefault="006566BC">
      <w:pPr>
        <w:pStyle w:val="TOC3"/>
        <w:rPr>
          <w:rFonts w:asciiTheme="minorHAnsi" w:eastAsiaTheme="minorEastAsia" w:hAnsiTheme="minorHAnsi" w:cstheme="minorBidi"/>
          <w:b w:val="0"/>
          <w:noProof/>
          <w:sz w:val="22"/>
          <w:szCs w:val="22"/>
        </w:rPr>
      </w:pPr>
      <w:hyperlink w:anchor="_Toc487628698" w:history="1">
        <w:r w:rsidR="00A93FB4" w:rsidRPr="003172CA">
          <w:rPr>
            <w:rStyle w:val="Hyperlink"/>
            <w:noProof/>
          </w:rPr>
          <w:t>3.2.2</w:t>
        </w:r>
        <w:r w:rsidR="00A93FB4">
          <w:rPr>
            <w:rFonts w:asciiTheme="minorHAnsi" w:eastAsiaTheme="minorEastAsia" w:hAnsiTheme="minorHAnsi" w:cstheme="minorBidi"/>
            <w:b w:val="0"/>
            <w:noProof/>
            <w:sz w:val="22"/>
            <w:szCs w:val="22"/>
          </w:rPr>
          <w:tab/>
        </w:r>
        <w:r w:rsidR="00A93FB4" w:rsidRPr="003172CA">
          <w:rPr>
            <w:rStyle w:val="Hyperlink"/>
            <w:noProof/>
          </w:rPr>
          <w:t>Site Information (Locations, Deployment Recipients)</w:t>
        </w:r>
        <w:r w:rsidR="00A93FB4">
          <w:rPr>
            <w:noProof/>
            <w:webHidden/>
          </w:rPr>
          <w:tab/>
        </w:r>
        <w:r w:rsidR="00A93FB4">
          <w:rPr>
            <w:noProof/>
            <w:webHidden/>
          </w:rPr>
          <w:fldChar w:fldCharType="begin"/>
        </w:r>
        <w:r w:rsidR="00A93FB4">
          <w:rPr>
            <w:noProof/>
            <w:webHidden/>
          </w:rPr>
          <w:instrText xml:space="preserve"> PAGEREF _Toc487628698 \h </w:instrText>
        </w:r>
        <w:r w:rsidR="00A93FB4">
          <w:rPr>
            <w:noProof/>
            <w:webHidden/>
          </w:rPr>
        </w:r>
        <w:r w:rsidR="00A93FB4">
          <w:rPr>
            <w:noProof/>
            <w:webHidden/>
          </w:rPr>
          <w:fldChar w:fldCharType="separate"/>
        </w:r>
        <w:r w:rsidR="00A93FB4">
          <w:rPr>
            <w:noProof/>
            <w:webHidden/>
          </w:rPr>
          <w:t>2</w:t>
        </w:r>
        <w:r w:rsidR="00A93FB4">
          <w:rPr>
            <w:noProof/>
            <w:webHidden/>
          </w:rPr>
          <w:fldChar w:fldCharType="end"/>
        </w:r>
      </w:hyperlink>
    </w:p>
    <w:p w14:paraId="7C924572" w14:textId="77777777" w:rsidR="00A93FB4" w:rsidRDefault="006566BC">
      <w:pPr>
        <w:pStyle w:val="TOC3"/>
        <w:rPr>
          <w:rFonts w:asciiTheme="minorHAnsi" w:eastAsiaTheme="minorEastAsia" w:hAnsiTheme="minorHAnsi" w:cstheme="minorBidi"/>
          <w:b w:val="0"/>
          <w:noProof/>
          <w:sz w:val="22"/>
          <w:szCs w:val="22"/>
        </w:rPr>
      </w:pPr>
      <w:hyperlink w:anchor="_Toc487628699" w:history="1">
        <w:r w:rsidR="00A93FB4" w:rsidRPr="003172CA">
          <w:rPr>
            <w:rStyle w:val="Hyperlink"/>
            <w:noProof/>
          </w:rPr>
          <w:t>3.2.3</w:t>
        </w:r>
        <w:r w:rsidR="00A93FB4">
          <w:rPr>
            <w:rFonts w:asciiTheme="minorHAnsi" w:eastAsiaTheme="minorEastAsia" w:hAnsiTheme="minorHAnsi" w:cstheme="minorBidi"/>
            <w:b w:val="0"/>
            <w:noProof/>
            <w:sz w:val="22"/>
            <w:szCs w:val="22"/>
          </w:rPr>
          <w:tab/>
        </w:r>
        <w:r w:rsidR="00A93FB4" w:rsidRPr="003172CA">
          <w:rPr>
            <w:rStyle w:val="Hyperlink"/>
            <w:noProof/>
          </w:rPr>
          <w:t>Site Preparation</w:t>
        </w:r>
        <w:r w:rsidR="00A93FB4">
          <w:rPr>
            <w:noProof/>
            <w:webHidden/>
          </w:rPr>
          <w:tab/>
        </w:r>
        <w:r w:rsidR="00A93FB4">
          <w:rPr>
            <w:noProof/>
            <w:webHidden/>
          </w:rPr>
          <w:fldChar w:fldCharType="begin"/>
        </w:r>
        <w:r w:rsidR="00A93FB4">
          <w:rPr>
            <w:noProof/>
            <w:webHidden/>
          </w:rPr>
          <w:instrText xml:space="preserve"> PAGEREF _Toc487628699 \h </w:instrText>
        </w:r>
        <w:r w:rsidR="00A93FB4">
          <w:rPr>
            <w:noProof/>
            <w:webHidden/>
          </w:rPr>
        </w:r>
        <w:r w:rsidR="00A93FB4">
          <w:rPr>
            <w:noProof/>
            <w:webHidden/>
          </w:rPr>
          <w:fldChar w:fldCharType="separate"/>
        </w:r>
        <w:r w:rsidR="00A93FB4">
          <w:rPr>
            <w:noProof/>
            <w:webHidden/>
          </w:rPr>
          <w:t>3</w:t>
        </w:r>
        <w:r w:rsidR="00A93FB4">
          <w:rPr>
            <w:noProof/>
            <w:webHidden/>
          </w:rPr>
          <w:fldChar w:fldCharType="end"/>
        </w:r>
      </w:hyperlink>
    </w:p>
    <w:p w14:paraId="127F110A" w14:textId="77777777" w:rsidR="00A93FB4" w:rsidRDefault="006566BC">
      <w:pPr>
        <w:pStyle w:val="TOC2"/>
        <w:rPr>
          <w:rFonts w:asciiTheme="minorHAnsi" w:eastAsiaTheme="minorEastAsia" w:hAnsiTheme="minorHAnsi" w:cstheme="minorBidi"/>
          <w:b w:val="0"/>
          <w:noProof/>
          <w:sz w:val="22"/>
          <w:szCs w:val="22"/>
        </w:rPr>
      </w:pPr>
      <w:hyperlink w:anchor="_Toc487628700" w:history="1">
        <w:r w:rsidR="00A93FB4" w:rsidRPr="003172CA">
          <w:rPr>
            <w:rStyle w:val="Hyperlink"/>
            <w:noProof/>
          </w:rPr>
          <w:t>3.3</w:t>
        </w:r>
        <w:r w:rsidR="00A93FB4">
          <w:rPr>
            <w:rFonts w:asciiTheme="minorHAnsi" w:eastAsiaTheme="minorEastAsia" w:hAnsiTheme="minorHAnsi" w:cstheme="minorBidi"/>
            <w:b w:val="0"/>
            <w:noProof/>
            <w:sz w:val="22"/>
            <w:szCs w:val="22"/>
          </w:rPr>
          <w:tab/>
        </w:r>
        <w:r w:rsidR="00A93FB4" w:rsidRPr="003172CA">
          <w:rPr>
            <w:rStyle w:val="Hyperlink"/>
            <w:noProof/>
          </w:rPr>
          <w:t>Resources</w:t>
        </w:r>
        <w:r w:rsidR="00A93FB4">
          <w:rPr>
            <w:noProof/>
            <w:webHidden/>
          </w:rPr>
          <w:tab/>
        </w:r>
        <w:r w:rsidR="00A93FB4">
          <w:rPr>
            <w:noProof/>
            <w:webHidden/>
          </w:rPr>
          <w:fldChar w:fldCharType="begin"/>
        </w:r>
        <w:r w:rsidR="00A93FB4">
          <w:rPr>
            <w:noProof/>
            <w:webHidden/>
          </w:rPr>
          <w:instrText xml:space="preserve"> PAGEREF _Toc487628700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2FBD7264" w14:textId="77777777" w:rsidR="00A93FB4" w:rsidRDefault="006566BC">
      <w:pPr>
        <w:pStyle w:val="TOC3"/>
        <w:rPr>
          <w:rFonts w:asciiTheme="minorHAnsi" w:eastAsiaTheme="minorEastAsia" w:hAnsiTheme="minorHAnsi" w:cstheme="minorBidi"/>
          <w:b w:val="0"/>
          <w:noProof/>
          <w:sz w:val="22"/>
          <w:szCs w:val="22"/>
        </w:rPr>
      </w:pPr>
      <w:hyperlink w:anchor="_Toc487628701" w:history="1">
        <w:r w:rsidR="00A93FB4" w:rsidRPr="003172CA">
          <w:rPr>
            <w:rStyle w:val="Hyperlink"/>
            <w:noProof/>
          </w:rPr>
          <w:t>3.3.1</w:t>
        </w:r>
        <w:r w:rsidR="00A93FB4">
          <w:rPr>
            <w:rFonts w:asciiTheme="minorHAnsi" w:eastAsiaTheme="minorEastAsia" w:hAnsiTheme="minorHAnsi" w:cstheme="minorBidi"/>
            <w:b w:val="0"/>
            <w:noProof/>
            <w:sz w:val="22"/>
            <w:szCs w:val="22"/>
          </w:rPr>
          <w:tab/>
        </w:r>
        <w:r w:rsidR="00A93FB4" w:rsidRPr="003172CA">
          <w:rPr>
            <w:rStyle w:val="Hyperlink"/>
            <w:noProof/>
          </w:rPr>
          <w:t>Facility Specifics</w:t>
        </w:r>
        <w:r w:rsidR="00A93FB4">
          <w:rPr>
            <w:noProof/>
            <w:webHidden/>
          </w:rPr>
          <w:tab/>
        </w:r>
        <w:r w:rsidR="00A93FB4">
          <w:rPr>
            <w:noProof/>
            <w:webHidden/>
          </w:rPr>
          <w:fldChar w:fldCharType="begin"/>
        </w:r>
        <w:r w:rsidR="00A93FB4">
          <w:rPr>
            <w:noProof/>
            <w:webHidden/>
          </w:rPr>
          <w:instrText xml:space="preserve"> PAGEREF _Toc487628701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11DA444B" w14:textId="77777777" w:rsidR="00A93FB4" w:rsidRDefault="006566BC">
      <w:pPr>
        <w:pStyle w:val="TOC3"/>
        <w:rPr>
          <w:rFonts w:asciiTheme="minorHAnsi" w:eastAsiaTheme="minorEastAsia" w:hAnsiTheme="minorHAnsi" w:cstheme="minorBidi"/>
          <w:b w:val="0"/>
          <w:noProof/>
          <w:sz w:val="22"/>
          <w:szCs w:val="22"/>
        </w:rPr>
      </w:pPr>
      <w:hyperlink w:anchor="_Toc487628702" w:history="1">
        <w:r w:rsidR="00A93FB4" w:rsidRPr="003172CA">
          <w:rPr>
            <w:rStyle w:val="Hyperlink"/>
            <w:noProof/>
          </w:rPr>
          <w:t>3.3.2</w:t>
        </w:r>
        <w:r w:rsidR="00A93FB4">
          <w:rPr>
            <w:rFonts w:asciiTheme="minorHAnsi" w:eastAsiaTheme="minorEastAsia" w:hAnsiTheme="minorHAnsi" w:cstheme="minorBidi"/>
            <w:b w:val="0"/>
            <w:noProof/>
            <w:sz w:val="22"/>
            <w:szCs w:val="22"/>
          </w:rPr>
          <w:tab/>
        </w:r>
        <w:r w:rsidR="00A93FB4" w:rsidRPr="003172CA">
          <w:rPr>
            <w:rStyle w:val="Hyperlink"/>
            <w:noProof/>
          </w:rPr>
          <w:t>Hardware</w:t>
        </w:r>
        <w:r w:rsidR="00A93FB4">
          <w:rPr>
            <w:noProof/>
            <w:webHidden/>
          </w:rPr>
          <w:tab/>
        </w:r>
        <w:r w:rsidR="00A93FB4">
          <w:rPr>
            <w:noProof/>
            <w:webHidden/>
          </w:rPr>
          <w:fldChar w:fldCharType="begin"/>
        </w:r>
        <w:r w:rsidR="00A93FB4">
          <w:rPr>
            <w:noProof/>
            <w:webHidden/>
          </w:rPr>
          <w:instrText xml:space="preserve"> PAGEREF _Toc487628702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7D7A9C2D" w14:textId="77777777" w:rsidR="00A93FB4" w:rsidRDefault="006566BC">
      <w:pPr>
        <w:pStyle w:val="TOC3"/>
        <w:rPr>
          <w:rFonts w:asciiTheme="minorHAnsi" w:eastAsiaTheme="minorEastAsia" w:hAnsiTheme="minorHAnsi" w:cstheme="minorBidi"/>
          <w:b w:val="0"/>
          <w:noProof/>
          <w:sz w:val="22"/>
          <w:szCs w:val="22"/>
        </w:rPr>
      </w:pPr>
      <w:hyperlink w:anchor="_Toc487628703" w:history="1">
        <w:r w:rsidR="00A93FB4" w:rsidRPr="003172CA">
          <w:rPr>
            <w:rStyle w:val="Hyperlink"/>
            <w:noProof/>
          </w:rPr>
          <w:t>3.3.3</w:t>
        </w:r>
        <w:r w:rsidR="00A93FB4">
          <w:rPr>
            <w:rFonts w:asciiTheme="minorHAnsi" w:eastAsiaTheme="minorEastAsia" w:hAnsiTheme="minorHAnsi" w:cstheme="minorBidi"/>
            <w:b w:val="0"/>
            <w:noProof/>
            <w:sz w:val="22"/>
            <w:szCs w:val="22"/>
          </w:rPr>
          <w:tab/>
        </w:r>
        <w:r w:rsidR="00A93FB4" w:rsidRPr="003172CA">
          <w:rPr>
            <w:rStyle w:val="Hyperlink"/>
            <w:noProof/>
          </w:rPr>
          <w:t>Software</w:t>
        </w:r>
        <w:r w:rsidR="00A93FB4">
          <w:rPr>
            <w:noProof/>
            <w:webHidden/>
          </w:rPr>
          <w:tab/>
        </w:r>
        <w:r w:rsidR="00A93FB4">
          <w:rPr>
            <w:noProof/>
            <w:webHidden/>
          </w:rPr>
          <w:fldChar w:fldCharType="begin"/>
        </w:r>
        <w:r w:rsidR="00A93FB4">
          <w:rPr>
            <w:noProof/>
            <w:webHidden/>
          </w:rPr>
          <w:instrText xml:space="preserve"> PAGEREF _Toc487628703 \h </w:instrText>
        </w:r>
        <w:r w:rsidR="00A93FB4">
          <w:rPr>
            <w:noProof/>
            <w:webHidden/>
          </w:rPr>
        </w:r>
        <w:r w:rsidR="00A93FB4">
          <w:rPr>
            <w:noProof/>
            <w:webHidden/>
          </w:rPr>
          <w:fldChar w:fldCharType="separate"/>
        </w:r>
        <w:r w:rsidR="00A93FB4">
          <w:rPr>
            <w:noProof/>
            <w:webHidden/>
          </w:rPr>
          <w:t>4</w:t>
        </w:r>
        <w:r w:rsidR="00A93FB4">
          <w:rPr>
            <w:noProof/>
            <w:webHidden/>
          </w:rPr>
          <w:fldChar w:fldCharType="end"/>
        </w:r>
      </w:hyperlink>
    </w:p>
    <w:p w14:paraId="63C66D9F" w14:textId="77777777" w:rsidR="00A93FB4" w:rsidRDefault="006566BC">
      <w:pPr>
        <w:pStyle w:val="TOC3"/>
        <w:rPr>
          <w:rFonts w:asciiTheme="minorHAnsi" w:eastAsiaTheme="minorEastAsia" w:hAnsiTheme="minorHAnsi" w:cstheme="minorBidi"/>
          <w:b w:val="0"/>
          <w:noProof/>
          <w:sz w:val="22"/>
          <w:szCs w:val="22"/>
        </w:rPr>
      </w:pPr>
      <w:hyperlink w:anchor="_Toc487628704" w:history="1">
        <w:r w:rsidR="00A93FB4" w:rsidRPr="003172CA">
          <w:rPr>
            <w:rStyle w:val="Hyperlink"/>
            <w:noProof/>
          </w:rPr>
          <w:t>3.3.4</w:t>
        </w:r>
        <w:r w:rsidR="00A93FB4">
          <w:rPr>
            <w:rFonts w:asciiTheme="minorHAnsi" w:eastAsiaTheme="minorEastAsia" w:hAnsiTheme="minorHAnsi" w:cstheme="minorBidi"/>
            <w:b w:val="0"/>
            <w:noProof/>
            <w:sz w:val="22"/>
            <w:szCs w:val="22"/>
          </w:rPr>
          <w:tab/>
        </w:r>
        <w:r w:rsidR="00A93FB4" w:rsidRPr="003172CA">
          <w:rPr>
            <w:rStyle w:val="Hyperlink"/>
            <w:noProof/>
          </w:rPr>
          <w:t>Communications</w:t>
        </w:r>
        <w:r w:rsidR="00A93FB4">
          <w:rPr>
            <w:noProof/>
            <w:webHidden/>
          </w:rPr>
          <w:tab/>
        </w:r>
        <w:r w:rsidR="00A93FB4">
          <w:rPr>
            <w:noProof/>
            <w:webHidden/>
          </w:rPr>
          <w:fldChar w:fldCharType="begin"/>
        </w:r>
        <w:r w:rsidR="00A93FB4">
          <w:rPr>
            <w:noProof/>
            <w:webHidden/>
          </w:rPr>
          <w:instrText xml:space="preserve"> PAGEREF _Toc487628704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E684F97" w14:textId="77777777" w:rsidR="00A93FB4" w:rsidRDefault="006566BC">
      <w:pPr>
        <w:pStyle w:val="TOC4"/>
        <w:tabs>
          <w:tab w:val="left" w:pos="1760"/>
          <w:tab w:val="right" w:leader="dot" w:pos="9350"/>
        </w:tabs>
        <w:rPr>
          <w:rFonts w:asciiTheme="minorHAnsi" w:eastAsiaTheme="minorEastAsia" w:hAnsiTheme="minorHAnsi" w:cstheme="minorBidi"/>
          <w:noProof/>
          <w:szCs w:val="22"/>
        </w:rPr>
      </w:pPr>
      <w:hyperlink w:anchor="_Toc487628705" w:history="1">
        <w:r w:rsidR="00A93FB4" w:rsidRPr="003172CA">
          <w:rPr>
            <w:rStyle w:val="Hyperlink"/>
            <w:noProof/>
          </w:rPr>
          <w:t>3.3.4.1</w:t>
        </w:r>
        <w:r w:rsidR="00A93FB4">
          <w:rPr>
            <w:rFonts w:asciiTheme="minorHAnsi" w:eastAsiaTheme="minorEastAsia" w:hAnsiTheme="minorHAnsi" w:cstheme="minorBidi"/>
            <w:noProof/>
            <w:szCs w:val="22"/>
          </w:rPr>
          <w:tab/>
        </w:r>
        <w:r w:rsidR="00A93FB4" w:rsidRPr="003172CA">
          <w:rPr>
            <w:rStyle w:val="Hyperlink"/>
            <w:noProof/>
          </w:rPr>
          <w:t>Deployment/Installation/Back-Out Checklist</w:t>
        </w:r>
        <w:r w:rsidR="00A93FB4">
          <w:rPr>
            <w:noProof/>
            <w:webHidden/>
          </w:rPr>
          <w:tab/>
        </w:r>
        <w:r w:rsidR="00A93FB4">
          <w:rPr>
            <w:noProof/>
            <w:webHidden/>
          </w:rPr>
          <w:fldChar w:fldCharType="begin"/>
        </w:r>
        <w:r w:rsidR="00A93FB4">
          <w:rPr>
            <w:noProof/>
            <w:webHidden/>
          </w:rPr>
          <w:instrText xml:space="preserve"> PAGEREF _Toc487628705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12C2441A" w14:textId="77777777" w:rsidR="00A93FB4" w:rsidRDefault="006566BC">
      <w:pPr>
        <w:pStyle w:val="TOC1"/>
        <w:rPr>
          <w:rFonts w:asciiTheme="minorHAnsi" w:eastAsiaTheme="minorEastAsia" w:hAnsiTheme="minorHAnsi" w:cstheme="minorBidi"/>
          <w:b w:val="0"/>
          <w:noProof/>
          <w:sz w:val="22"/>
          <w:szCs w:val="22"/>
        </w:rPr>
      </w:pPr>
      <w:hyperlink w:anchor="_Toc487628706" w:history="1">
        <w:r w:rsidR="00A93FB4" w:rsidRPr="003172CA">
          <w:rPr>
            <w:rStyle w:val="Hyperlink"/>
            <w:noProof/>
          </w:rPr>
          <w:t>4</w:t>
        </w:r>
        <w:r w:rsidR="00A93FB4">
          <w:rPr>
            <w:rFonts w:asciiTheme="minorHAnsi" w:eastAsiaTheme="minorEastAsia" w:hAnsiTheme="minorHAnsi" w:cstheme="minorBidi"/>
            <w:b w:val="0"/>
            <w:noProof/>
            <w:sz w:val="22"/>
            <w:szCs w:val="22"/>
          </w:rPr>
          <w:tab/>
        </w:r>
        <w:r w:rsidR="00A93FB4" w:rsidRPr="003172CA">
          <w:rPr>
            <w:rStyle w:val="Hyperlink"/>
            <w:noProof/>
          </w:rPr>
          <w:t>Installation</w:t>
        </w:r>
        <w:r w:rsidR="00A93FB4">
          <w:rPr>
            <w:noProof/>
            <w:webHidden/>
          </w:rPr>
          <w:tab/>
        </w:r>
        <w:r w:rsidR="00A93FB4">
          <w:rPr>
            <w:noProof/>
            <w:webHidden/>
          </w:rPr>
          <w:fldChar w:fldCharType="begin"/>
        </w:r>
        <w:r w:rsidR="00A93FB4">
          <w:rPr>
            <w:noProof/>
            <w:webHidden/>
          </w:rPr>
          <w:instrText xml:space="preserve"> PAGEREF _Toc487628706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1BB50AB" w14:textId="77777777" w:rsidR="00A93FB4" w:rsidRDefault="006566BC">
      <w:pPr>
        <w:pStyle w:val="TOC2"/>
        <w:rPr>
          <w:rFonts w:asciiTheme="minorHAnsi" w:eastAsiaTheme="minorEastAsia" w:hAnsiTheme="minorHAnsi" w:cstheme="minorBidi"/>
          <w:b w:val="0"/>
          <w:noProof/>
          <w:sz w:val="22"/>
          <w:szCs w:val="22"/>
        </w:rPr>
      </w:pPr>
      <w:hyperlink w:anchor="_Toc487628707" w:history="1">
        <w:r w:rsidR="00A93FB4" w:rsidRPr="003172CA">
          <w:rPr>
            <w:rStyle w:val="Hyperlink"/>
            <w:noProof/>
          </w:rPr>
          <w:t>4.1</w:t>
        </w:r>
        <w:r w:rsidR="00A93FB4">
          <w:rPr>
            <w:rFonts w:asciiTheme="minorHAnsi" w:eastAsiaTheme="minorEastAsia" w:hAnsiTheme="minorHAnsi" w:cstheme="minorBidi"/>
            <w:b w:val="0"/>
            <w:noProof/>
            <w:sz w:val="22"/>
            <w:szCs w:val="22"/>
          </w:rPr>
          <w:tab/>
        </w:r>
        <w:r w:rsidR="00A93FB4" w:rsidRPr="003172CA">
          <w:rPr>
            <w:rStyle w:val="Hyperlink"/>
            <w:noProof/>
          </w:rPr>
          <w:t>Pre-installation and System Requirements</w:t>
        </w:r>
        <w:r w:rsidR="00A93FB4">
          <w:rPr>
            <w:noProof/>
            <w:webHidden/>
          </w:rPr>
          <w:tab/>
        </w:r>
        <w:r w:rsidR="00A93FB4">
          <w:rPr>
            <w:noProof/>
            <w:webHidden/>
          </w:rPr>
          <w:fldChar w:fldCharType="begin"/>
        </w:r>
        <w:r w:rsidR="00A93FB4">
          <w:rPr>
            <w:noProof/>
            <w:webHidden/>
          </w:rPr>
          <w:instrText xml:space="preserve"> PAGEREF _Toc487628707 \h </w:instrText>
        </w:r>
        <w:r w:rsidR="00A93FB4">
          <w:rPr>
            <w:noProof/>
            <w:webHidden/>
          </w:rPr>
        </w:r>
        <w:r w:rsidR="00A93FB4">
          <w:rPr>
            <w:noProof/>
            <w:webHidden/>
          </w:rPr>
          <w:fldChar w:fldCharType="separate"/>
        </w:r>
        <w:r w:rsidR="00A93FB4">
          <w:rPr>
            <w:noProof/>
            <w:webHidden/>
          </w:rPr>
          <w:t>5</w:t>
        </w:r>
        <w:r w:rsidR="00A93FB4">
          <w:rPr>
            <w:noProof/>
            <w:webHidden/>
          </w:rPr>
          <w:fldChar w:fldCharType="end"/>
        </w:r>
      </w:hyperlink>
    </w:p>
    <w:p w14:paraId="4A1284F1" w14:textId="77777777" w:rsidR="00A93FB4" w:rsidRDefault="006566BC">
      <w:pPr>
        <w:pStyle w:val="TOC2"/>
        <w:rPr>
          <w:rFonts w:asciiTheme="minorHAnsi" w:eastAsiaTheme="minorEastAsia" w:hAnsiTheme="minorHAnsi" w:cstheme="minorBidi"/>
          <w:b w:val="0"/>
          <w:noProof/>
          <w:sz w:val="22"/>
          <w:szCs w:val="22"/>
        </w:rPr>
      </w:pPr>
      <w:hyperlink w:anchor="_Toc487628708" w:history="1">
        <w:r w:rsidR="00A93FB4" w:rsidRPr="003172CA">
          <w:rPr>
            <w:rStyle w:val="Hyperlink"/>
            <w:noProof/>
          </w:rPr>
          <w:t>4.2</w:t>
        </w:r>
        <w:r w:rsidR="00A93FB4">
          <w:rPr>
            <w:rFonts w:asciiTheme="minorHAnsi" w:eastAsiaTheme="minorEastAsia" w:hAnsiTheme="minorHAnsi" w:cstheme="minorBidi"/>
            <w:b w:val="0"/>
            <w:noProof/>
            <w:sz w:val="22"/>
            <w:szCs w:val="22"/>
          </w:rPr>
          <w:tab/>
        </w:r>
        <w:r w:rsidR="00A93FB4" w:rsidRPr="003172CA">
          <w:rPr>
            <w:rStyle w:val="Hyperlink"/>
            <w:noProof/>
          </w:rPr>
          <w:t>Platform Installation and Preparation</w:t>
        </w:r>
        <w:r w:rsidR="00A93FB4">
          <w:rPr>
            <w:noProof/>
            <w:webHidden/>
          </w:rPr>
          <w:tab/>
        </w:r>
        <w:r w:rsidR="00A93FB4">
          <w:rPr>
            <w:noProof/>
            <w:webHidden/>
          </w:rPr>
          <w:fldChar w:fldCharType="begin"/>
        </w:r>
        <w:r w:rsidR="00A93FB4">
          <w:rPr>
            <w:noProof/>
            <w:webHidden/>
          </w:rPr>
          <w:instrText xml:space="preserve"> PAGEREF _Toc487628708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4382DCB4" w14:textId="77777777" w:rsidR="00A93FB4" w:rsidRDefault="006566BC">
      <w:pPr>
        <w:pStyle w:val="TOC2"/>
        <w:rPr>
          <w:rFonts w:asciiTheme="minorHAnsi" w:eastAsiaTheme="minorEastAsia" w:hAnsiTheme="minorHAnsi" w:cstheme="minorBidi"/>
          <w:b w:val="0"/>
          <w:noProof/>
          <w:sz w:val="22"/>
          <w:szCs w:val="22"/>
        </w:rPr>
      </w:pPr>
      <w:hyperlink w:anchor="_Toc487628709" w:history="1">
        <w:r w:rsidR="00A93FB4" w:rsidRPr="003172CA">
          <w:rPr>
            <w:rStyle w:val="Hyperlink"/>
            <w:noProof/>
          </w:rPr>
          <w:t>4.3</w:t>
        </w:r>
        <w:r w:rsidR="00A93FB4">
          <w:rPr>
            <w:rFonts w:asciiTheme="minorHAnsi" w:eastAsiaTheme="minorEastAsia" w:hAnsiTheme="minorHAnsi" w:cstheme="minorBidi"/>
            <w:b w:val="0"/>
            <w:noProof/>
            <w:sz w:val="22"/>
            <w:szCs w:val="22"/>
          </w:rPr>
          <w:tab/>
        </w:r>
        <w:r w:rsidR="00A93FB4" w:rsidRPr="003172CA">
          <w:rPr>
            <w:rStyle w:val="Hyperlink"/>
            <w:noProof/>
          </w:rPr>
          <w:t>Download and Extract Files</w:t>
        </w:r>
        <w:r w:rsidR="00A93FB4">
          <w:rPr>
            <w:noProof/>
            <w:webHidden/>
          </w:rPr>
          <w:tab/>
        </w:r>
        <w:r w:rsidR="00A93FB4">
          <w:rPr>
            <w:noProof/>
            <w:webHidden/>
          </w:rPr>
          <w:fldChar w:fldCharType="begin"/>
        </w:r>
        <w:r w:rsidR="00A93FB4">
          <w:rPr>
            <w:noProof/>
            <w:webHidden/>
          </w:rPr>
          <w:instrText xml:space="preserve"> PAGEREF _Toc487628709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E59C65A" w14:textId="77777777" w:rsidR="00A93FB4" w:rsidRDefault="006566BC">
      <w:pPr>
        <w:pStyle w:val="TOC2"/>
        <w:rPr>
          <w:rFonts w:asciiTheme="minorHAnsi" w:eastAsiaTheme="minorEastAsia" w:hAnsiTheme="minorHAnsi" w:cstheme="minorBidi"/>
          <w:b w:val="0"/>
          <w:noProof/>
          <w:sz w:val="22"/>
          <w:szCs w:val="22"/>
        </w:rPr>
      </w:pPr>
      <w:hyperlink w:anchor="_Toc487628710" w:history="1">
        <w:r w:rsidR="00A93FB4" w:rsidRPr="003172CA">
          <w:rPr>
            <w:rStyle w:val="Hyperlink"/>
            <w:noProof/>
          </w:rPr>
          <w:t>4.4</w:t>
        </w:r>
        <w:r w:rsidR="00A93FB4">
          <w:rPr>
            <w:rFonts w:asciiTheme="minorHAnsi" w:eastAsiaTheme="minorEastAsia" w:hAnsiTheme="minorHAnsi" w:cstheme="minorBidi"/>
            <w:b w:val="0"/>
            <w:noProof/>
            <w:sz w:val="22"/>
            <w:szCs w:val="22"/>
          </w:rPr>
          <w:tab/>
        </w:r>
        <w:r w:rsidR="00A93FB4" w:rsidRPr="003172CA">
          <w:rPr>
            <w:rStyle w:val="Hyperlink"/>
            <w:noProof/>
          </w:rPr>
          <w:t>Database Creation</w:t>
        </w:r>
        <w:r w:rsidR="00A93FB4">
          <w:rPr>
            <w:noProof/>
            <w:webHidden/>
          </w:rPr>
          <w:tab/>
        </w:r>
        <w:r w:rsidR="00A93FB4">
          <w:rPr>
            <w:noProof/>
            <w:webHidden/>
          </w:rPr>
          <w:fldChar w:fldCharType="begin"/>
        </w:r>
        <w:r w:rsidR="00A93FB4">
          <w:rPr>
            <w:noProof/>
            <w:webHidden/>
          </w:rPr>
          <w:instrText xml:space="preserve"> PAGEREF _Toc487628710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251B1FD2" w14:textId="77777777" w:rsidR="00A93FB4" w:rsidRDefault="006566BC">
      <w:pPr>
        <w:pStyle w:val="TOC2"/>
        <w:rPr>
          <w:rFonts w:asciiTheme="minorHAnsi" w:eastAsiaTheme="minorEastAsia" w:hAnsiTheme="minorHAnsi" w:cstheme="minorBidi"/>
          <w:b w:val="0"/>
          <w:noProof/>
          <w:sz w:val="22"/>
          <w:szCs w:val="22"/>
        </w:rPr>
      </w:pPr>
      <w:hyperlink w:anchor="_Toc487628711" w:history="1">
        <w:r w:rsidR="00A93FB4" w:rsidRPr="003172CA">
          <w:rPr>
            <w:rStyle w:val="Hyperlink"/>
            <w:noProof/>
          </w:rPr>
          <w:t>4.5</w:t>
        </w:r>
        <w:r w:rsidR="00A93FB4">
          <w:rPr>
            <w:rFonts w:asciiTheme="minorHAnsi" w:eastAsiaTheme="minorEastAsia" w:hAnsiTheme="minorHAnsi" w:cstheme="minorBidi"/>
            <w:b w:val="0"/>
            <w:noProof/>
            <w:sz w:val="22"/>
            <w:szCs w:val="22"/>
          </w:rPr>
          <w:tab/>
        </w:r>
        <w:r w:rsidR="00A93FB4" w:rsidRPr="003172CA">
          <w:rPr>
            <w:rStyle w:val="Hyperlink"/>
            <w:noProof/>
          </w:rPr>
          <w:t>Installation Scripts</w:t>
        </w:r>
        <w:r w:rsidR="00A93FB4">
          <w:rPr>
            <w:noProof/>
            <w:webHidden/>
          </w:rPr>
          <w:tab/>
        </w:r>
        <w:r w:rsidR="00A93FB4">
          <w:rPr>
            <w:noProof/>
            <w:webHidden/>
          </w:rPr>
          <w:fldChar w:fldCharType="begin"/>
        </w:r>
        <w:r w:rsidR="00A93FB4">
          <w:rPr>
            <w:noProof/>
            <w:webHidden/>
          </w:rPr>
          <w:instrText xml:space="preserve"> PAGEREF _Toc487628711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1CA08CD0" w14:textId="77777777" w:rsidR="00A93FB4" w:rsidRDefault="006566BC">
      <w:pPr>
        <w:pStyle w:val="TOC2"/>
        <w:rPr>
          <w:rFonts w:asciiTheme="minorHAnsi" w:eastAsiaTheme="minorEastAsia" w:hAnsiTheme="minorHAnsi" w:cstheme="minorBidi"/>
          <w:b w:val="0"/>
          <w:noProof/>
          <w:sz w:val="22"/>
          <w:szCs w:val="22"/>
        </w:rPr>
      </w:pPr>
      <w:hyperlink w:anchor="_Toc487628712" w:history="1">
        <w:r w:rsidR="00A93FB4" w:rsidRPr="003172CA">
          <w:rPr>
            <w:rStyle w:val="Hyperlink"/>
            <w:noProof/>
          </w:rPr>
          <w:t>4.6</w:t>
        </w:r>
        <w:r w:rsidR="00A93FB4">
          <w:rPr>
            <w:rFonts w:asciiTheme="minorHAnsi" w:eastAsiaTheme="minorEastAsia" w:hAnsiTheme="minorHAnsi" w:cstheme="minorBidi"/>
            <w:b w:val="0"/>
            <w:noProof/>
            <w:sz w:val="22"/>
            <w:szCs w:val="22"/>
          </w:rPr>
          <w:tab/>
        </w:r>
        <w:r w:rsidR="00A93FB4" w:rsidRPr="003172CA">
          <w:rPr>
            <w:rStyle w:val="Hyperlink"/>
            <w:noProof/>
          </w:rPr>
          <w:t>Cron Scripts</w:t>
        </w:r>
        <w:r w:rsidR="00A93FB4">
          <w:rPr>
            <w:noProof/>
            <w:webHidden/>
          </w:rPr>
          <w:tab/>
        </w:r>
        <w:r w:rsidR="00A93FB4">
          <w:rPr>
            <w:noProof/>
            <w:webHidden/>
          </w:rPr>
          <w:fldChar w:fldCharType="begin"/>
        </w:r>
        <w:r w:rsidR="00A93FB4">
          <w:rPr>
            <w:noProof/>
            <w:webHidden/>
          </w:rPr>
          <w:instrText xml:space="preserve"> PAGEREF _Toc487628712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5646D304" w14:textId="77777777" w:rsidR="00A93FB4" w:rsidRDefault="006566BC">
      <w:pPr>
        <w:pStyle w:val="TOC2"/>
        <w:rPr>
          <w:rFonts w:asciiTheme="minorHAnsi" w:eastAsiaTheme="minorEastAsia" w:hAnsiTheme="minorHAnsi" w:cstheme="minorBidi"/>
          <w:b w:val="0"/>
          <w:noProof/>
          <w:sz w:val="22"/>
          <w:szCs w:val="22"/>
        </w:rPr>
      </w:pPr>
      <w:hyperlink w:anchor="_Toc487628713" w:history="1">
        <w:r w:rsidR="00A93FB4" w:rsidRPr="003172CA">
          <w:rPr>
            <w:rStyle w:val="Hyperlink"/>
            <w:noProof/>
          </w:rPr>
          <w:t>4.7</w:t>
        </w:r>
        <w:r w:rsidR="00A93FB4">
          <w:rPr>
            <w:rFonts w:asciiTheme="minorHAnsi" w:eastAsiaTheme="minorEastAsia" w:hAnsiTheme="minorHAnsi" w:cstheme="minorBidi"/>
            <w:b w:val="0"/>
            <w:noProof/>
            <w:sz w:val="22"/>
            <w:szCs w:val="22"/>
          </w:rPr>
          <w:tab/>
        </w:r>
        <w:r w:rsidR="00A93FB4" w:rsidRPr="003172CA">
          <w:rPr>
            <w:rStyle w:val="Hyperlink"/>
            <w:noProof/>
          </w:rPr>
          <w:t>Access Requirements and Skills Needed for the Installation</w:t>
        </w:r>
        <w:r w:rsidR="00A93FB4">
          <w:rPr>
            <w:noProof/>
            <w:webHidden/>
          </w:rPr>
          <w:tab/>
        </w:r>
        <w:r w:rsidR="00A93FB4">
          <w:rPr>
            <w:noProof/>
            <w:webHidden/>
          </w:rPr>
          <w:fldChar w:fldCharType="begin"/>
        </w:r>
        <w:r w:rsidR="00A93FB4">
          <w:rPr>
            <w:noProof/>
            <w:webHidden/>
          </w:rPr>
          <w:instrText xml:space="preserve"> PAGEREF _Toc487628713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761A16EB" w14:textId="77777777" w:rsidR="00A93FB4" w:rsidRDefault="006566BC">
      <w:pPr>
        <w:pStyle w:val="TOC2"/>
        <w:rPr>
          <w:rFonts w:asciiTheme="minorHAnsi" w:eastAsiaTheme="minorEastAsia" w:hAnsiTheme="minorHAnsi" w:cstheme="minorBidi"/>
          <w:b w:val="0"/>
          <w:noProof/>
          <w:sz w:val="22"/>
          <w:szCs w:val="22"/>
        </w:rPr>
      </w:pPr>
      <w:hyperlink w:anchor="_Toc487628714" w:history="1">
        <w:r w:rsidR="00A93FB4" w:rsidRPr="003172CA">
          <w:rPr>
            <w:rStyle w:val="Hyperlink"/>
            <w:noProof/>
          </w:rPr>
          <w:t>4.8</w:t>
        </w:r>
        <w:r w:rsidR="00A93FB4">
          <w:rPr>
            <w:rFonts w:asciiTheme="minorHAnsi" w:eastAsiaTheme="minorEastAsia" w:hAnsiTheme="minorHAnsi" w:cstheme="minorBidi"/>
            <w:b w:val="0"/>
            <w:noProof/>
            <w:sz w:val="22"/>
            <w:szCs w:val="22"/>
          </w:rPr>
          <w:tab/>
        </w:r>
        <w:r w:rsidR="00A93FB4" w:rsidRPr="003172CA">
          <w:rPr>
            <w:rStyle w:val="Hyperlink"/>
            <w:noProof/>
          </w:rPr>
          <w:t>Installation Procedure</w:t>
        </w:r>
        <w:r w:rsidR="00A93FB4">
          <w:rPr>
            <w:noProof/>
            <w:webHidden/>
          </w:rPr>
          <w:tab/>
        </w:r>
        <w:r w:rsidR="00A93FB4">
          <w:rPr>
            <w:noProof/>
            <w:webHidden/>
          </w:rPr>
          <w:fldChar w:fldCharType="begin"/>
        </w:r>
        <w:r w:rsidR="00A93FB4">
          <w:rPr>
            <w:noProof/>
            <w:webHidden/>
          </w:rPr>
          <w:instrText xml:space="preserve"> PAGEREF _Toc487628714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61EE26BC" w14:textId="77777777" w:rsidR="00A93FB4" w:rsidRDefault="006566BC">
      <w:pPr>
        <w:pStyle w:val="TOC2"/>
        <w:rPr>
          <w:rFonts w:asciiTheme="minorHAnsi" w:eastAsiaTheme="minorEastAsia" w:hAnsiTheme="minorHAnsi" w:cstheme="minorBidi"/>
          <w:b w:val="0"/>
          <w:noProof/>
          <w:sz w:val="22"/>
          <w:szCs w:val="22"/>
        </w:rPr>
      </w:pPr>
      <w:hyperlink w:anchor="_Toc487628715" w:history="1">
        <w:r w:rsidR="00A93FB4" w:rsidRPr="003172CA">
          <w:rPr>
            <w:rStyle w:val="Hyperlink"/>
            <w:noProof/>
          </w:rPr>
          <w:t>4.9</w:t>
        </w:r>
        <w:r w:rsidR="00A93FB4">
          <w:rPr>
            <w:rFonts w:asciiTheme="minorHAnsi" w:eastAsiaTheme="minorEastAsia" w:hAnsiTheme="minorHAnsi" w:cstheme="minorBidi"/>
            <w:b w:val="0"/>
            <w:noProof/>
            <w:sz w:val="22"/>
            <w:szCs w:val="22"/>
          </w:rPr>
          <w:tab/>
        </w:r>
        <w:r w:rsidR="00A93FB4" w:rsidRPr="003172CA">
          <w:rPr>
            <w:rStyle w:val="Hyperlink"/>
            <w:noProof/>
          </w:rPr>
          <w:t>Installation Verification Procedure</w:t>
        </w:r>
        <w:r w:rsidR="00A93FB4">
          <w:rPr>
            <w:noProof/>
            <w:webHidden/>
          </w:rPr>
          <w:tab/>
        </w:r>
        <w:r w:rsidR="00A93FB4">
          <w:rPr>
            <w:noProof/>
            <w:webHidden/>
          </w:rPr>
          <w:fldChar w:fldCharType="begin"/>
        </w:r>
        <w:r w:rsidR="00A93FB4">
          <w:rPr>
            <w:noProof/>
            <w:webHidden/>
          </w:rPr>
          <w:instrText xml:space="preserve"> PAGEREF _Toc487628715 \h </w:instrText>
        </w:r>
        <w:r w:rsidR="00A93FB4">
          <w:rPr>
            <w:noProof/>
            <w:webHidden/>
          </w:rPr>
        </w:r>
        <w:r w:rsidR="00A93FB4">
          <w:rPr>
            <w:noProof/>
            <w:webHidden/>
          </w:rPr>
          <w:fldChar w:fldCharType="separate"/>
        </w:r>
        <w:r w:rsidR="00A93FB4">
          <w:rPr>
            <w:noProof/>
            <w:webHidden/>
          </w:rPr>
          <w:t>6</w:t>
        </w:r>
        <w:r w:rsidR="00A93FB4">
          <w:rPr>
            <w:noProof/>
            <w:webHidden/>
          </w:rPr>
          <w:fldChar w:fldCharType="end"/>
        </w:r>
      </w:hyperlink>
    </w:p>
    <w:p w14:paraId="0850F3C2" w14:textId="77777777" w:rsidR="00A93FB4" w:rsidRDefault="006566BC">
      <w:pPr>
        <w:pStyle w:val="TOC2"/>
        <w:rPr>
          <w:rFonts w:asciiTheme="minorHAnsi" w:eastAsiaTheme="minorEastAsia" w:hAnsiTheme="minorHAnsi" w:cstheme="minorBidi"/>
          <w:b w:val="0"/>
          <w:noProof/>
          <w:sz w:val="22"/>
          <w:szCs w:val="22"/>
        </w:rPr>
      </w:pPr>
      <w:hyperlink w:anchor="_Toc487628716" w:history="1">
        <w:r w:rsidR="00A93FB4" w:rsidRPr="003172CA">
          <w:rPr>
            <w:rStyle w:val="Hyperlink"/>
            <w:noProof/>
          </w:rPr>
          <w:t>4.10</w:t>
        </w:r>
        <w:r w:rsidR="00A93FB4">
          <w:rPr>
            <w:rFonts w:asciiTheme="minorHAnsi" w:eastAsiaTheme="minorEastAsia" w:hAnsiTheme="minorHAnsi" w:cstheme="minorBidi"/>
            <w:b w:val="0"/>
            <w:noProof/>
            <w:sz w:val="22"/>
            <w:szCs w:val="22"/>
          </w:rPr>
          <w:tab/>
        </w:r>
        <w:r w:rsidR="00A93FB4" w:rsidRPr="003172CA">
          <w:rPr>
            <w:rStyle w:val="Hyperlink"/>
            <w:noProof/>
          </w:rPr>
          <w:t>System Configuration</w:t>
        </w:r>
        <w:r w:rsidR="00A93FB4">
          <w:rPr>
            <w:noProof/>
            <w:webHidden/>
          </w:rPr>
          <w:tab/>
        </w:r>
        <w:r w:rsidR="00A93FB4">
          <w:rPr>
            <w:noProof/>
            <w:webHidden/>
          </w:rPr>
          <w:fldChar w:fldCharType="begin"/>
        </w:r>
        <w:r w:rsidR="00A93FB4">
          <w:rPr>
            <w:noProof/>
            <w:webHidden/>
          </w:rPr>
          <w:instrText xml:space="preserve"> PAGEREF _Toc487628716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4A41DD0" w14:textId="77777777" w:rsidR="00A93FB4" w:rsidRDefault="006566BC">
      <w:pPr>
        <w:pStyle w:val="TOC2"/>
        <w:rPr>
          <w:rFonts w:asciiTheme="minorHAnsi" w:eastAsiaTheme="minorEastAsia" w:hAnsiTheme="minorHAnsi" w:cstheme="minorBidi"/>
          <w:b w:val="0"/>
          <w:noProof/>
          <w:sz w:val="22"/>
          <w:szCs w:val="22"/>
        </w:rPr>
      </w:pPr>
      <w:hyperlink w:anchor="_Toc487628717" w:history="1">
        <w:r w:rsidR="00A93FB4" w:rsidRPr="003172CA">
          <w:rPr>
            <w:rStyle w:val="Hyperlink"/>
            <w:noProof/>
          </w:rPr>
          <w:t>4.11</w:t>
        </w:r>
        <w:r w:rsidR="00A93FB4">
          <w:rPr>
            <w:rFonts w:asciiTheme="minorHAnsi" w:eastAsiaTheme="minorEastAsia" w:hAnsiTheme="minorHAnsi" w:cstheme="minorBidi"/>
            <w:b w:val="0"/>
            <w:noProof/>
            <w:sz w:val="22"/>
            <w:szCs w:val="22"/>
          </w:rPr>
          <w:tab/>
        </w:r>
        <w:r w:rsidR="00A93FB4" w:rsidRPr="003172CA">
          <w:rPr>
            <w:rStyle w:val="Hyperlink"/>
            <w:noProof/>
          </w:rPr>
          <w:t>Database Tuning</w:t>
        </w:r>
        <w:r w:rsidR="00A93FB4">
          <w:rPr>
            <w:noProof/>
            <w:webHidden/>
          </w:rPr>
          <w:tab/>
        </w:r>
        <w:r w:rsidR="00A93FB4">
          <w:rPr>
            <w:noProof/>
            <w:webHidden/>
          </w:rPr>
          <w:fldChar w:fldCharType="begin"/>
        </w:r>
        <w:r w:rsidR="00A93FB4">
          <w:rPr>
            <w:noProof/>
            <w:webHidden/>
          </w:rPr>
          <w:instrText xml:space="preserve"> PAGEREF _Toc487628717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47188137" w14:textId="77777777" w:rsidR="00A93FB4" w:rsidRDefault="006566BC">
      <w:pPr>
        <w:pStyle w:val="TOC1"/>
        <w:rPr>
          <w:rFonts w:asciiTheme="minorHAnsi" w:eastAsiaTheme="minorEastAsia" w:hAnsiTheme="minorHAnsi" w:cstheme="minorBidi"/>
          <w:b w:val="0"/>
          <w:noProof/>
          <w:sz w:val="22"/>
          <w:szCs w:val="22"/>
        </w:rPr>
      </w:pPr>
      <w:hyperlink w:anchor="_Toc487628718" w:history="1">
        <w:r w:rsidR="00A93FB4" w:rsidRPr="003172CA">
          <w:rPr>
            <w:rStyle w:val="Hyperlink"/>
            <w:noProof/>
          </w:rPr>
          <w:t>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_Toc487628718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1221EDDB" w14:textId="77777777" w:rsidR="00A93FB4" w:rsidRDefault="006566BC">
      <w:pPr>
        <w:pStyle w:val="TOC2"/>
        <w:rPr>
          <w:rFonts w:asciiTheme="minorHAnsi" w:eastAsiaTheme="minorEastAsia" w:hAnsiTheme="minorHAnsi" w:cstheme="minorBidi"/>
          <w:b w:val="0"/>
          <w:noProof/>
          <w:sz w:val="22"/>
          <w:szCs w:val="22"/>
        </w:rPr>
      </w:pPr>
      <w:hyperlink w:anchor="_Toc487628719" w:history="1">
        <w:r w:rsidR="00A93FB4" w:rsidRPr="003172CA">
          <w:rPr>
            <w:rStyle w:val="Hyperlink"/>
            <w:noProof/>
          </w:rPr>
          <w:t>5.1</w:t>
        </w:r>
        <w:r w:rsidR="00A93FB4">
          <w:rPr>
            <w:rFonts w:asciiTheme="minorHAnsi" w:eastAsiaTheme="minorEastAsia" w:hAnsiTheme="minorHAnsi" w:cstheme="minorBidi"/>
            <w:b w:val="0"/>
            <w:noProof/>
            <w:sz w:val="22"/>
            <w:szCs w:val="22"/>
          </w:rPr>
          <w:tab/>
        </w:r>
        <w:r w:rsidR="00A93FB4" w:rsidRPr="003172CA">
          <w:rPr>
            <w:rStyle w:val="Hyperlink"/>
            <w:noProof/>
          </w:rPr>
          <w:t>Back-Out Strategy</w:t>
        </w:r>
        <w:r w:rsidR="00A93FB4">
          <w:rPr>
            <w:noProof/>
            <w:webHidden/>
          </w:rPr>
          <w:tab/>
        </w:r>
        <w:r w:rsidR="00A93FB4">
          <w:rPr>
            <w:noProof/>
            <w:webHidden/>
          </w:rPr>
          <w:fldChar w:fldCharType="begin"/>
        </w:r>
        <w:r w:rsidR="00A93FB4">
          <w:rPr>
            <w:noProof/>
            <w:webHidden/>
          </w:rPr>
          <w:instrText xml:space="preserve"> PAGEREF _Toc487628719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3AAE99FD" w14:textId="77777777" w:rsidR="00A93FB4" w:rsidRDefault="006566BC">
      <w:pPr>
        <w:pStyle w:val="TOC3"/>
        <w:rPr>
          <w:rFonts w:asciiTheme="minorHAnsi" w:eastAsiaTheme="minorEastAsia" w:hAnsiTheme="minorHAnsi" w:cstheme="minorBidi"/>
          <w:b w:val="0"/>
          <w:noProof/>
          <w:sz w:val="22"/>
          <w:szCs w:val="22"/>
        </w:rPr>
      </w:pPr>
      <w:hyperlink w:anchor="_Toc487628720" w:history="1">
        <w:r w:rsidR="00A93FB4" w:rsidRPr="003172CA">
          <w:rPr>
            <w:rStyle w:val="Hyperlink"/>
            <w:noProof/>
          </w:rPr>
          <w:t>5.1.1</w:t>
        </w:r>
        <w:r w:rsidR="00A93FB4">
          <w:rPr>
            <w:rFonts w:asciiTheme="minorHAnsi" w:eastAsiaTheme="minorEastAsia" w:hAnsiTheme="minorHAnsi" w:cstheme="minorBidi"/>
            <w:b w:val="0"/>
            <w:noProof/>
            <w:sz w:val="22"/>
            <w:szCs w:val="22"/>
          </w:rPr>
          <w:tab/>
        </w:r>
        <w:r w:rsidR="00A93FB4" w:rsidRPr="003172CA">
          <w:rPr>
            <w:rStyle w:val="Hyperlink"/>
            <w:noProof/>
          </w:rPr>
          <w:t>Mirror Testing or Site Production Testing</w:t>
        </w:r>
        <w:r w:rsidR="00A93FB4">
          <w:rPr>
            <w:noProof/>
            <w:webHidden/>
          </w:rPr>
          <w:tab/>
        </w:r>
        <w:r w:rsidR="00A93FB4">
          <w:rPr>
            <w:noProof/>
            <w:webHidden/>
          </w:rPr>
          <w:fldChar w:fldCharType="begin"/>
        </w:r>
        <w:r w:rsidR="00A93FB4">
          <w:rPr>
            <w:noProof/>
            <w:webHidden/>
          </w:rPr>
          <w:instrText xml:space="preserve"> PAGEREF _Toc487628720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575657ED" w14:textId="77777777" w:rsidR="00A93FB4" w:rsidRDefault="006566BC">
      <w:pPr>
        <w:pStyle w:val="TOC3"/>
        <w:rPr>
          <w:rFonts w:asciiTheme="minorHAnsi" w:eastAsiaTheme="minorEastAsia" w:hAnsiTheme="minorHAnsi" w:cstheme="minorBidi"/>
          <w:b w:val="0"/>
          <w:noProof/>
          <w:sz w:val="22"/>
          <w:szCs w:val="22"/>
        </w:rPr>
      </w:pPr>
      <w:hyperlink w:anchor="_Toc487628721" w:history="1">
        <w:r w:rsidR="00A93FB4" w:rsidRPr="003172CA">
          <w:rPr>
            <w:rStyle w:val="Hyperlink"/>
            <w:noProof/>
          </w:rPr>
          <w:t>5.1.2</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but During the Designated Support Period</w:t>
        </w:r>
        <w:r w:rsidR="00A93FB4">
          <w:rPr>
            <w:noProof/>
            <w:webHidden/>
          </w:rPr>
          <w:tab/>
        </w:r>
        <w:r w:rsidR="00A93FB4">
          <w:rPr>
            <w:noProof/>
            <w:webHidden/>
          </w:rPr>
          <w:fldChar w:fldCharType="begin"/>
        </w:r>
        <w:r w:rsidR="00A93FB4">
          <w:rPr>
            <w:noProof/>
            <w:webHidden/>
          </w:rPr>
          <w:instrText xml:space="preserve"> PAGEREF _Toc487628721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2677F0D9" w14:textId="77777777" w:rsidR="00A93FB4" w:rsidRDefault="006566BC">
      <w:pPr>
        <w:pStyle w:val="TOC3"/>
        <w:rPr>
          <w:rFonts w:asciiTheme="minorHAnsi" w:eastAsiaTheme="minorEastAsia" w:hAnsiTheme="minorHAnsi" w:cstheme="minorBidi"/>
          <w:b w:val="0"/>
          <w:noProof/>
          <w:sz w:val="22"/>
          <w:szCs w:val="22"/>
        </w:rPr>
      </w:pPr>
      <w:hyperlink w:anchor="_Toc487628722" w:history="1">
        <w:r w:rsidR="00A93FB4" w:rsidRPr="003172CA">
          <w:rPr>
            <w:rStyle w:val="Hyperlink"/>
            <w:noProof/>
          </w:rPr>
          <w:t>5.1.3</w:t>
        </w:r>
        <w:r w:rsidR="00A93FB4">
          <w:rPr>
            <w:rFonts w:asciiTheme="minorHAnsi" w:eastAsiaTheme="minorEastAsia" w:hAnsiTheme="minorHAnsi" w:cstheme="minorBidi"/>
            <w:b w:val="0"/>
            <w:noProof/>
            <w:sz w:val="22"/>
            <w:szCs w:val="22"/>
          </w:rPr>
          <w:tab/>
        </w:r>
        <w:r w:rsidR="00A93FB4" w:rsidRPr="003172CA">
          <w:rPr>
            <w:rStyle w:val="Hyperlink"/>
            <w:noProof/>
          </w:rPr>
          <w:t>After National Release and Warranty Period</w:t>
        </w:r>
        <w:r w:rsidR="00A93FB4">
          <w:rPr>
            <w:noProof/>
            <w:webHidden/>
          </w:rPr>
          <w:tab/>
        </w:r>
        <w:r w:rsidR="00A93FB4">
          <w:rPr>
            <w:noProof/>
            <w:webHidden/>
          </w:rPr>
          <w:fldChar w:fldCharType="begin"/>
        </w:r>
        <w:r w:rsidR="00A93FB4">
          <w:rPr>
            <w:noProof/>
            <w:webHidden/>
          </w:rPr>
          <w:instrText xml:space="preserve"> PAGEREF _Toc487628722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625F6ED3" w14:textId="77777777" w:rsidR="00A93FB4" w:rsidRDefault="006566BC">
      <w:pPr>
        <w:pStyle w:val="TOC2"/>
        <w:rPr>
          <w:rFonts w:asciiTheme="minorHAnsi" w:eastAsiaTheme="minorEastAsia" w:hAnsiTheme="minorHAnsi" w:cstheme="minorBidi"/>
          <w:b w:val="0"/>
          <w:noProof/>
          <w:sz w:val="22"/>
          <w:szCs w:val="22"/>
        </w:rPr>
      </w:pPr>
      <w:hyperlink w:anchor="_Toc487628723" w:history="1">
        <w:r w:rsidR="00A93FB4" w:rsidRPr="003172CA">
          <w:rPr>
            <w:rStyle w:val="Hyperlink"/>
            <w:noProof/>
          </w:rPr>
          <w:t>5.2</w:t>
        </w:r>
        <w:r w:rsidR="00A93FB4">
          <w:rPr>
            <w:rFonts w:asciiTheme="minorHAnsi" w:eastAsiaTheme="minorEastAsia" w:hAnsiTheme="minorHAnsi" w:cstheme="minorBidi"/>
            <w:b w:val="0"/>
            <w:noProof/>
            <w:sz w:val="22"/>
            <w:szCs w:val="22"/>
          </w:rPr>
          <w:tab/>
        </w:r>
        <w:r w:rsidR="00A93FB4" w:rsidRPr="003172CA">
          <w:rPr>
            <w:rStyle w:val="Hyperlink"/>
            <w:noProof/>
          </w:rPr>
          <w:t>Back-Out Considerations</w:t>
        </w:r>
        <w:r w:rsidR="00A93FB4">
          <w:rPr>
            <w:noProof/>
            <w:webHidden/>
          </w:rPr>
          <w:tab/>
        </w:r>
        <w:r w:rsidR="00A93FB4">
          <w:rPr>
            <w:noProof/>
            <w:webHidden/>
          </w:rPr>
          <w:fldChar w:fldCharType="begin"/>
        </w:r>
        <w:r w:rsidR="00A93FB4">
          <w:rPr>
            <w:noProof/>
            <w:webHidden/>
          </w:rPr>
          <w:instrText xml:space="preserve"> PAGEREF _Toc487628723 \h </w:instrText>
        </w:r>
        <w:r w:rsidR="00A93FB4">
          <w:rPr>
            <w:noProof/>
            <w:webHidden/>
          </w:rPr>
        </w:r>
        <w:r w:rsidR="00A93FB4">
          <w:rPr>
            <w:noProof/>
            <w:webHidden/>
          </w:rPr>
          <w:fldChar w:fldCharType="separate"/>
        </w:r>
        <w:r w:rsidR="00A93FB4">
          <w:rPr>
            <w:noProof/>
            <w:webHidden/>
          </w:rPr>
          <w:t>7</w:t>
        </w:r>
        <w:r w:rsidR="00A93FB4">
          <w:rPr>
            <w:noProof/>
            <w:webHidden/>
          </w:rPr>
          <w:fldChar w:fldCharType="end"/>
        </w:r>
      </w:hyperlink>
    </w:p>
    <w:p w14:paraId="022B8520" w14:textId="77777777" w:rsidR="00A93FB4" w:rsidRDefault="006566BC">
      <w:pPr>
        <w:pStyle w:val="TOC3"/>
        <w:rPr>
          <w:rFonts w:asciiTheme="minorHAnsi" w:eastAsiaTheme="minorEastAsia" w:hAnsiTheme="minorHAnsi" w:cstheme="minorBidi"/>
          <w:b w:val="0"/>
          <w:noProof/>
          <w:sz w:val="22"/>
          <w:szCs w:val="22"/>
        </w:rPr>
      </w:pPr>
      <w:hyperlink w:anchor="_Toc487628724" w:history="1">
        <w:r w:rsidR="00A93FB4" w:rsidRPr="003172CA">
          <w:rPr>
            <w:rStyle w:val="Hyperlink"/>
            <w:noProof/>
          </w:rPr>
          <w:t>5.2.1</w:t>
        </w:r>
        <w:r w:rsidR="00A93FB4">
          <w:rPr>
            <w:rFonts w:asciiTheme="minorHAnsi" w:eastAsiaTheme="minorEastAsia" w:hAnsiTheme="minorHAnsi" w:cstheme="minorBidi"/>
            <w:b w:val="0"/>
            <w:noProof/>
            <w:sz w:val="22"/>
            <w:szCs w:val="22"/>
          </w:rPr>
          <w:tab/>
        </w:r>
        <w:r w:rsidR="00A93FB4" w:rsidRPr="003172CA">
          <w:rPr>
            <w:rStyle w:val="Hyperlink"/>
            <w:noProof/>
          </w:rPr>
          <w:t>Load Testing</w:t>
        </w:r>
        <w:r w:rsidR="00A93FB4">
          <w:rPr>
            <w:noProof/>
            <w:webHidden/>
          </w:rPr>
          <w:tab/>
        </w:r>
        <w:r w:rsidR="00A93FB4">
          <w:rPr>
            <w:noProof/>
            <w:webHidden/>
          </w:rPr>
          <w:fldChar w:fldCharType="begin"/>
        </w:r>
        <w:r w:rsidR="00A93FB4">
          <w:rPr>
            <w:noProof/>
            <w:webHidden/>
          </w:rPr>
          <w:instrText xml:space="preserve"> PAGEREF _Toc487628724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5A9EC263" w14:textId="77777777" w:rsidR="00A93FB4" w:rsidRDefault="006566BC">
      <w:pPr>
        <w:pStyle w:val="TOC3"/>
        <w:rPr>
          <w:rFonts w:asciiTheme="minorHAnsi" w:eastAsiaTheme="minorEastAsia" w:hAnsiTheme="minorHAnsi" w:cstheme="minorBidi"/>
          <w:b w:val="0"/>
          <w:noProof/>
          <w:sz w:val="22"/>
          <w:szCs w:val="22"/>
        </w:rPr>
      </w:pPr>
      <w:hyperlink w:anchor="_Toc487628725" w:history="1">
        <w:r w:rsidR="00A93FB4" w:rsidRPr="003172CA">
          <w:rPr>
            <w:rStyle w:val="Hyperlink"/>
            <w:noProof/>
          </w:rPr>
          <w:t>5.2.2</w:t>
        </w:r>
        <w:r w:rsidR="00A93FB4">
          <w:rPr>
            <w:rFonts w:asciiTheme="minorHAnsi" w:eastAsiaTheme="minorEastAsia" w:hAnsiTheme="minorHAnsi" w:cstheme="minorBidi"/>
            <w:b w:val="0"/>
            <w:noProof/>
            <w:sz w:val="22"/>
            <w:szCs w:val="22"/>
          </w:rPr>
          <w:tab/>
        </w:r>
        <w:r w:rsidR="00A93FB4" w:rsidRPr="003172CA">
          <w:rPr>
            <w:rStyle w:val="Hyperlink"/>
            <w:noProof/>
          </w:rPr>
          <w:t>User Acceptance Testing</w:t>
        </w:r>
        <w:r w:rsidR="00A93FB4">
          <w:rPr>
            <w:noProof/>
            <w:webHidden/>
          </w:rPr>
          <w:tab/>
        </w:r>
        <w:r w:rsidR="00A93FB4">
          <w:rPr>
            <w:noProof/>
            <w:webHidden/>
          </w:rPr>
          <w:fldChar w:fldCharType="begin"/>
        </w:r>
        <w:r w:rsidR="00A93FB4">
          <w:rPr>
            <w:noProof/>
            <w:webHidden/>
          </w:rPr>
          <w:instrText xml:space="preserve"> PAGEREF _Toc487628725 \h </w:instrText>
        </w:r>
        <w:r w:rsidR="00A93FB4">
          <w:rPr>
            <w:noProof/>
            <w:webHidden/>
          </w:rPr>
        </w:r>
        <w:r w:rsidR="00A93FB4">
          <w:rPr>
            <w:noProof/>
            <w:webHidden/>
          </w:rPr>
          <w:fldChar w:fldCharType="separate"/>
        </w:r>
        <w:r w:rsidR="00A93FB4">
          <w:rPr>
            <w:noProof/>
            <w:webHidden/>
          </w:rPr>
          <w:t>8</w:t>
        </w:r>
        <w:r w:rsidR="00A93FB4">
          <w:rPr>
            <w:noProof/>
            <w:webHidden/>
          </w:rPr>
          <w:fldChar w:fldCharType="end"/>
        </w:r>
      </w:hyperlink>
    </w:p>
    <w:p w14:paraId="17943ECA" w14:textId="77777777" w:rsidR="00A93FB4" w:rsidRDefault="006566BC">
      <w:pPr>
        <w:pStyle w:val="TOC2"/>
        <w:rPr>
          <w:rFonts w:asciiTheme="minorHAnsi" w:eastAsiaTheme="minorEastAsia" w:hAnsiTheme="minorHAnsi" w:cstheme="minorBidi"/>
          <w:b w:val="0"/>
          <w:noProof/>
          <w:sz w:val="22"/>
          <w:szCs w:val="22"/>
        </w:rPr>
      </w:pPr>
      <w:hyperlink w:anchor="_Toc487628726" w:history="1">
        <w:r w:rsidR="00A93FB4" w:rsidRPr="003172CA">
          <w:rPr>
            <w:rStyle w:val="Hyperlink"/>
            <w:noProof/>
          </w:rPr>
          <w:t>Back-Out Criteria</w:t>
        </w:r>
        <w:r w:rsidR="00A93FB4">
          <w:rPr>
            <w:noProof/>
            <w:webHidden/>
          </w:rPr>
          <w:tab/>
        </w:r>
        <w:r w:rsidR="00A93FB4">
          <w:rPr>
            <w:noProof/>
            <w:webHidden/>
          </w:rPr>
          <w:fldChar w:fldCharType="begin"/>
        </w:r>
        <w:r w:rsidR="00A93FB4">
          <w:rPr>
            <w:noProof/>
            <w:webHidden/>
          </w:rPr>
          <w:instrText xml:space="preserve"> PAGEREF _Toc487628726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2D39884D" w14:textId="77777777" w:rsidR="00A93FB4" w:rsidRDefault="006566BC">
      <w:pPr>
        <w:pStyle w:val="TOC2"/>
        <w:rPr>
          <w:rFonts w:asciiTheme="minorHAnsi" w:eastAsiaTheme="minorEastAsia" w:hAnsiTheme="minorHAnsi" w:cstheme="minorBidi"/>
          <w:b w:val="0"/>
          <w:noProof/>
          <w:sz w:val="22"/>
          <w:szCs w:val="22"/>
        </w:rPr>
      </w:pPr>
      <w:hyperlink w:anchor="_Toc487628727" w:history="1">
        <w:r w:rsidR="00A93FB4" w:rsidRPr="003172CA">
          <w:rPr>
            <w:rStyle w:val="Hyperlink"/>
            <w:noProof/>
          </w:rPr>
          <w:t>5.3</w:t>
        </w:r>
        <w:r w:rsidR="00A93FB4">
          <w:rPr>
            <w:rFonts w:asciiTheme="minorHAnsi" w:eastAsiaTheme="minorEastAsia" w:hAnsiTheme="minorHAnsi" w:cstheme="minorBidi"/>
            <w:b w:val="0"/>
            <w:noProof/>
            <w:sz w:val="22"/>
            <w:szCs w:val="22"/>
          </w:rPr>
          <w:tab/>
        </w:r>
        <w:r w:rsidR="00A93FB4" w:rsidRPr="003172CA">
          <w:rPr>
            <w:rStyle w:val="Hyperlink"/>
            <w:noProof/>
          </w:rPr>
          <w:t>Back-Out Risks</w:t>
        </w:r>
        <w:r w:rsidR="00A93FB4">
          <w:rPr>
            <w:noProof/>
            <w:webHidden/>
          </w:rPr>
          <w:tab/>
        </w:r>
        <w:r w:rsidR="00A93FB4">
          <w:rPr>
            <w:noProof/>
            <w:webHidden/>
          </w:rPr>
          <w:fldChar w:fldCharType="begin"/>
        </w:r>
        <w:r w:rsidR="00A93FB4">
          <w:rPr>
            <w:noProof/>
            <w:webHidden/>
          </w:rPr>
          <w:instrText xml:space="preserve"> PAGEREF _Toc487628727 \h </w:instrText>
        </w:r>
        <w:r w:rsidR="00A93FB4">
          <w:rPr>
            <w:noProof/>
            <w:webHidden/>
          </w:rPr>
        </w:r>
        <w:r w:rsidR="00A93FB4">
          <w:rPr>
            <w:noProof/>
            <w:webHidden/>
          </w:rPr>
          <w:fldChar w:fldCharType="separate"/>
        </w:r>
        <w:r w:rsidR="00A93FB4">
          <w:rPr>
            <w:noProof/>
            <w:webHidden/>
          </w:rPr>
          <w:t>9</w:t>
        </w:r>
        <w:r w:rsidR="00A93FB4">
          <w:rPr>
            <w:noProof/>
            <w:webHidden/>
          </w:rPr>
          <w:fldChar w:fldCharType="end"/>
        </w:r>
      </w:hyperlink>
    </w:p>
    <w:p w14:paraId="132EBF4D" w14:textId="77777777" w:rsidR="00A93FB4" w:rsidRDefault="006566BC">
      <w:pPr>
        <w:pStyle w:val="TOC2"/>
        <w:rPr>
          <w:rFonts w:asciiTheme="minorHAnsi" w:eastAsiaTheme="minorEastAsia" w:hAnsiTheme="minorHAnsi" w:cstheme="minorBidi"/>
          <w:b w:val="0"/>
          <w:noProof/>
          <w:sz w:val="22"/>
          <w:szCs w:val="22"/>
        </w:rPr>
      </w:pPr>
      <w:hyperlink w:anchor="_Toc487628728" w:history="1">
        <w:r w:rsidR="00A93FB4" w:rsidRPr="003172CA">
          <w:rPr>
            <w:rStyle w:val="Hyperlink"/>
            <w:noProof/>
          </w:rPr>
          <w:t>5.4</w:t>
        </w:r>
        <w:r w:rsidR="00A93FB4">
          <w:rPr>
            <w:rFonts w:asciiTheme="minorHAnsi" w:eastAsiaTheme="minorEastAsia" w:hAnsiTheme="minorHAnsi" w:cstheme="minorBidi"/>
            <w:b w:val="0"/>
            <w:noProof/>
            <w:sz w:val="22"/>
            <w:szCs w:val="22"/>
          </w:rPr>
          <w:tab/>
        </w:r>
        <w:r w:rsidR="00A93FB4" w:rsidRPr="003172CA">
          <w:rPr>
            <w:rStyle w:val="Hyperlink"/>
            <w:noProof/>
          </w:rPr>
          <w:t>Authority for Back-Out</w:t>
        </w:r>
        <w:r w:rsidR="00A93FB4">
          <w:rPr>
            <w:noProof/>
            <w:webHidden/>
          </w:rPr>
          <w:tab/>
        </w:r>
        <w:r w:rsidR="00A93FB4">
          <w:rPr>
            <w:noProof/>
            <w:webHidden/>
          </w:rPr>
          <w:fldChar w:fldCharType="begin"/>
        </w:r>
        <w:r w:rsidR="00A93FB4">
          <w:rPr>
            <w:noProof/>
            <w:webHidden/>
          </w:rPr>
          <w:instrText xml:space="preserve"> PAGEREF _Toc487628728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036DB1D6" w14:textId="77777777" w:rsidR="00A93FB4" w:rsidRDefault="006566BC">
      <w:pPr>
        <w:pStyle w:val="TOC2"/>
        <w:rPr>
          <w:rFonts w:asciiTheme="minorHAnsi" w:eastAsiaTheme="minorEastAsia" w:hAnsiTheme="minorHAnsi" w:cstheme="minorBidi"/>
          <w:b w:val="0"/>
          <w:noProof/>
          <w:sz w:val="22"/>
          <w:szCs w:val="22"/>
        </w:rPr>
      </w:pPr>
      <w:hyperlink w:anchor="_Toc487628729" w:history="1">
        <w:r w:rsidR="00A93FB4" w:rsidRPr="003172CA">
          <w:rPr>
            <w:rStyle w:val="Hyperlink"/>
            <w:noProof/>
          </w:rPr>
          <w:t>5.5</w:t>
        </w:r>
        <w:r w:rsidR="00A93FB4">
          <w:rPr>
            <w:rFonts w:asciiTheme="minorHAnsi" w:eastAsiaTheme="minorEastAsia" w:hAnsiTheme="minorHAnsi" w:cstheme="minorBidi"/>
            <w:b w:val="0"/>
            <w:noProof/>
            <w:sz w:val="22"/>
            <w:szCs w:val="22"/>
          </w:rPr>
          <w:tab/>
        </w:r>
        <w:r w:rsidR="00A93FB4" w:rsidRPr="003172CA">
          <w:rPr>
            <w:rStyle w:val="Hyperlink"/>
            <w:noProof/>
          </w:rPr>
          <w:t>Back-Out Procedure</w:t>
        </w:r>
        <w:r w:rsidR="00A93FB4">
          <w:rPr>
            <w:noProof/>
            <w:webHidden/>
          </w:rPr>
          <w:tab/>
        </w:r>
        <w:r w:rsidR="00A93FB4">
          <w:rPr>
            <w:noProof/>
            <w:webHidden/>
          </w:rPr>
          <w:fldChar w:fldCharType="begin"/>
        </w:r>
        <w:r w:rsidR="00A93FB4">
          <w:rPr>
            <w:noProof/>
            <w:webHidden/>
          </w:rPr>
          <w:instrText xml:space="preserve"> PAGEREF _Toc487628729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24C0F73" w14:textId="77777777" w:rsidR="00A93FB4" w:rsidRDefault="006566BC">
      <w:pPr>
        <w:pStyle w:val="TOC2"/>
        <w:rPr>
          <w:rFonts w:asciiTheme="minorHAnsi" w:eastAsiaTheme="minorEastAsia" w:hAnsiTheme="minorHAnsi" w:cstheme="minorBidi"/>
          <w:b w:val="0"/>
          <w:noProof/>
          <w:sz w:val="22"/>
          <w:szCs w:val="22"/>
        </w:rPr>
      </w:pPr>
      <w:hyperlink w:anchor="_Toc487628730" w:history="1">
        <w:r w:rsidR="00A93FB4" w:rsidRPr="003172CA">
          <w:rPr>
            <w:rStyle w:val="Hyperlink"/>
            <w:noProof/>
          </w:rPr>
          <w:t>5.6</w:t>
        </w:r>
        <w:r w:rsidR="00A93FB4">
          <w:rPr>
            <w:rFonts w:asciiTheme="minorHAnsi" w:eastAsiaTheme="minorEastAsia" w:hAnsiTheme="minorHAnsi" w:cstheme="minorBidi"/>
            <w:b w:val="0"/>
            <w:noProof/>
            <w:sz w:val="22"/>
            <w:szCs w:val="22"/>
          </w:rPr>
          <w:tab/>
        </w:r>
        <w:r w:rsidR="00A93FB4" w:rsidRPr="003172CA">
          <w:rPr>
            <w:rStyle w:val="Hyperlink"/>
            <w:noProof/>
          </w:rPr>
          <w:t>Back-out Verification Procedure</w:t>
        </w:r>
        <w:r w:rsidR="00A93FB4">
          <w:rPr>
            <w:noProof/>
            <w:webHidden/>
          </w:rPr>
          <w:tab/>
        </w:r>
        <w:r w:rsidR="00A93FB4">
          <w:rPr>
            <w:noProof/>
            <w:webHidden/>
          </w:rPr>
          <w:fldChar w:fldCharType="begin"/>
        </w:r>
        <w:r w:rsidR="00A93FB4">
          <w:rPr>
            <w:noProof/>
            <w:webHidden/>
          </w:rPr>
          <w:instrText xml:space="preserve"> PAGEREF _Toc487628730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5AF964CD" w14:textId="77777777" w:rsidR="00A93FB4" w:rsidRDefault="006566BC">
      <w:pPr>
        <w:pStyle w:val="TOC1"/>
        <w:rPr>
          <w:rFonts w:asciiTheme="minorHAnsi" w:eastAsiaTheme="minorEastAsia" w:hAnsiTheme="minorHAnsi" w:cstheme="minorBidi"/>
          <w:b w:val="0"/>
          <w:noProof/>
          <w:sz w:val="22"/>
          <w:szCs w:val="22"/>
        </w:rPr>
      </w:pPr>
      <w:hyperlink w:anchor="_Toc487628731" w:history="1">
        <w:r w:rsidR="00A93FB4" w:rsidRPr="003172CA">
          <w:rPr>
            <w:rStyle w:val="Hyperlink"/>
            <w:noProof/>
          </w:rPr>
          <w:t>6</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_Toc487628731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2C9CE4E4" w14:textId="77777777" w:rsidR="00A93FB4" w:rsidRDefault="006566BC">
      <w:pPr>
        <w:pStyle w:val="TOC2"/>
        <w:rPr>
          <w:rFonts w:asciiTheme="minorHAnsi" w:eastAsiaTheme="minorEastAsia" w:hAnsiTheme="minorHAnsi" w:cstheme="minorBidi"/>
          <w:b w:val="0"/>
          <w:noProof/>
          <w:sz w:val="22"/>
          <w:szCs w:val="22"/>
        </w:rPr>
      </w:pPr>
      <w:hyperlink w:anchor="_Toc487628732" w:history="1">
        <w:r w:rsidR="00A93FB4" w:rsidRPr="003172CA">
          <w:rPr>
            <w:rStyle w:val="Hyperlink"/>
            <w:noProof/>
          </w:rPr>
          <w:t>6.1</w:t>
        </w:r>
        <w:r w:rsidR="00A93FB4">
          <w:rPr>
            <w:rFonts w:asciiTheme="minorHAnsi" w:eastAsiaTheme="minorEastAsia" w:hAnsiTheme="minorHAnsi" w:cstheme="minorBidi"/>
            <w:b w:val="0"/>
            <w:noProof/>
            <w:sz w:val="22"/>
            <w:szCs w:val="22"/>
          </w:rPr>
          <w:tab/>
        </w:r>
        <w:r w:rsidR="00A93FB4" w:rsidRPr="003172CA">
          <w:rPr>
            <w:rStyle w:val="Hyperlink"/>
            <w:noProof/>
          </w:rPr>
          <w:t>Rollback Considerations</w:t>
        </w:r>
        <w:r w:rsidR="00A93FB4">
          <w:rPr>
            <w:noProof/>
            <w:webHidden/>
          </w:rPr>
          <w:tab/>
        </w:r>
        <w:r w:rsidR="00A93FB4">
          <w:rPr>
            <w:noProof/>
            <w:webHidden/>
          </w:rPr>
          <w:fldChar w:fldCharType="begin"/>
        </w:r>
        <w:r w:rsidR="00A93FB4">
          <w:rPr>
            <w:noProof/>
            <w:webHidden/>
          </w:rPr>
          <w:instrText xml:space="preserve"> PAGEREF _Toc487628732 \h </w:instrText>
        </w:r>
        <w:r w:rsidR="00A93FB4">
          <w:rPr>
            <w:noProof/>
            <w:webHidden/>
          </w:rPr>
        </w:r>
        <w:r w:rsidR="00A93FB4">
          <w:rPr>
            <w:noProof/>
            <w:webHidden/>
          </w:rPr>
          <w:fldChar w:fldCharType="separate"/>
        </w:r>
        <w:r w:rsidR="00A93FB4">
          <w:rPr>
            <w:noProof/>
            <w:webHidden/>
          </w:rPr>
          <w:t>10</w:t>
        </w:r>
        <w:r w:rsidR="00A93FB4">
          <w:rPr>
            <w:noProof/>
            <w:webHidden/>
          </w:rPr>
          <w:fldChar w:fldCharType="end"/>
        </w:r>
      </w:hyperlink>
    </w:p>
    <w:p w14:paraId="1A05BF32" w14:textId="77777777" w:rsidR="00A93FB4" w:rsidRDefault="006566BC">
      <w:pPr>
        <w:pStyle w:val="TOC2"/>
        <w:rPr>
          <w:rFonts w:asciiTheme="minorHAnsi" w:eastAsiaTheme="minorEastAsia" w:hAnsiTheme="minorHAnsi" w:cstheme="minorBidi"/>
          <w:b w:val="0"/>
          <w:noProof/>
          <w:sz w:val="22"/>
          <w:szCs w:val="22"/>
        </w:rPr>
      </w:pPr>
      <w:hyperlink w:anchor="_Toc487628733" w:history="1">
        <w:r w:rsidR="00A93FB4" w:rsidRPr="003172CA">
          <w:rPr>
            <w:rStyle w:val="Hyperlink"/>
            <w:noProof/>
          </w:rPr>
          <w:t>6.2</w:t>
        </w:r>
        <w:r w:rsidR="00A93FB4">
          <w:rPr>
            <w:rFonts w:asciiTheme="minorHAnsi" w:eastAsiaTheme="minorEastAsia" w:hAnsiTheme="minorHAnsi" w:cstheme="minorBidi"/>
            <w:b w:val="0"/>
            <w:noProof/>
            <w:sz w:val="22"/>
            <w:szCs w:val="22"/>
          </w:rPr>
          <w:tab/>
        </w:r>
        <w:r w:rsidR="00A93FB4" w:rsidRPr="003172CA">
          <w:rPr>
            <w:rStyle w:val="Hyperlink"/>
            <w:noProof/>
          </w:rPr>
          <w:t>Rollback Criteria</w:t>
        </w:r>
        <w:r w:rsidR="00A93FB4">
          <w:rPr>
            <w:noProof/>
            <w:webHidden/>
          </w:rPr>
          <w:tab/>
        </w:r>
        <w:r w:rsidR="00A93FB4">
          <w:rPr>
            <w:noProof/>
            <w:webHidden/>
          </w:rPr>
          <w:fldChar w:fldCharType="begin"/>
        </w:r>
        <w:r w:rsidR="00A93FB4">
          <w:rPr>
            <w:noProof/>
            <w:webHidden/>
          </w:rPr>
          <w:instrText xml:space="preserve"> PAGEREF _Toc487628733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698495C3" w14:textId="77777777" w:rsidR="00A93FB4" w:rsidRDefault="006566BC">
      <w:pPr>
        <w:pStyle w:val="TOC2"/>
        <w:rPr>
          <w:rFonts w:asciiTheme="minorHAnsi" w:eastAsiaTheme="minorEastAsia" w:hAnsiTheme="minorHAnsi" w:cstheme="minorBidi"/>
          <w:b w:val="0"/>
          <w:noProof/>
          <w:sz w:val="22"/>
          <w:szCs w:val="22"/>
        </w:rPr>
      </w:pPr>
      <w:hyperlink w:anchor="_Toc487628734" w:history="1">
        <w:r w:rsidR="00A93FB4" w:rsidRPr="003172CA">
          <w:rPr>
            <w:rStyle w:val="Hyperlink"/>
            <w:noProof/>
          </w:rPr>
          <w:t>6.3</w:t>
        </w:r>
        <w:r w:rsidR="00A93FB4">
          <w:rPr>
            <w:rFonts w:asciiTheme="minorHAnsi" w:eastAsiaTheme="minorEastAsia" w:hAnsiTheme="minorHAnsi" w:cstheme="minorBidi"/>
            <w:b w:val="0"/>
            <w:noProof/>
            <w:sz w:val="22"/>
            <w:szCs w:val="22"/>
          </w:rPr>
          <w:tab/>
        </w:r>
        <w:r w:rsidR="00A93FB4" w:rsidRPr="003172CA">
          <w:rPr>
            <w:rStyle w:val="Hyperlink"/>
            <w:noProof/>
          </w:rPr>
          <w:t>Rollback Risks</w:t>
        </w:r>
        <w:r w:rsidR="00A93FB4">
          <w:rPr>
            <w:noProof/>
            <w:webHidden/>
          </w:rPr>
          <w:tab/>
        </w:r>
        <w:r w:rsidR="00A93FB4">
          <w:rPr>
            <w:noProof/>
            <w:webHidden/>
          </w:rPr>
          <w:fldChar w:fldCharType="begin"/>
        </w:r>
        <w:r w:rsidR="00A93FB4">
          <w:rPr>
            <w:noProof/>
            <w:webHidden/>
          </w:rPr>
          <w:instrText xml:space="preserve"> PAGEREF _Toc487628734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1E724750" w14:textId="77777777" w:rsidR="00A93FB4" w:rsidRDefault="006566BC">
      <w:pPr>
        <w:pStyle w:val="TOC2"/>
        <w:rPr>
          <w:rFonts w:asciiTheme="minorHAnsi" w:eastAsiaTheme="minorEastAsia" w:hAnsiTheme="minorHAnsi" w:cstheme="minorBidi"/>
          <w:b w:val="0"/>
          <w:noProof/>
          <w:sz w:val="22"/>
          <w:szCs w:val="22"/>
        </w:rPr>
      </w:pPr>
      <w:hyperlink w:anchor="_Toc487628735" w:history="1">
        <w:r w:rsidR="00A93FB4" w:rsidRPr="003172CA">
          <w:rPr>
            <w:rStyle w:val="Hyperlink"/>
            <w:noProof/>
          </w:rPr>
          <w:t>6.4</w:t>
        </w:r>
        <w:r w:rsidR="00A93FB4">
          <w:rPr>
            <w:rFonts w:asciiTheme="minorHAnsi" w:eastAsiaTheme="minorEastAsia" w:hAnsiTheme="minorHAnsi" w:cstheme="minorBidi"/>
            <w:b w:val="0"/>
            <w:noProof/>
            <w:sz w:val="22"/>
            <w:szCs w:val="22"/>
          </w:rPr>
          <w:tab/>
        </w:r>
        <w:r w:rsidR="00A93FB4" w:rsidRPr="003172CA">
          <w:rPr>
            <w:rStyle w:val="Hyperlink"/>
            <w:noProof/>
          </w:rPr>
          <w:t>Authority for Rollback</w:t>
        </w:r>
        <w:r w:rsidR="00A93FB4">
          <w:rPr>
            <w:noProof/>
            <w:webHidden/>
          </w:rPr>
          <w:tab/>
        </w:r>
        <w:r w:rsidR="00A93FB4">
          <w:rPr>
            <w:noProof/>
            <w:webHidden/>
          </w:rPr>
          <w:fldChar w:fldCharType="begin"/>
        </w:r>
        <w:r w:rsidR="00A93FB4">
          <w:rPr>
            <w:noProof/>
            <w:webHidden/>
          </w:rPr>
          <w:instrText xml:space="preserve"> PAGEREF _Toc487628735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1268A00" w14:textId="77777777" w:rsidR="00A93FB4" w:rsidRDefault="006566BC">
      <w:pPr>
        <w:pStyle w:val="TOC2"/>
        <w:rPr>
          <w:rFonts w:asciiTheme="minorHAnsi" w:eastAsiaTheme="minorEastAsia" w:hAnsiTheme="minorHAnsi" w:cstheme="minorBidi"/>
          <w:b w:val="0"/>
          <w:noProof/>
          <w:sz w:val="22"/>
          <w:szCs w:val="22"/>
        </w:rPr>
      </w:pPr>
      <w:hyperlink w:anchor="_Toc487628736" w:history="1">
        <w:r w:rsidR="00A93FB4" w:rsidRPr="003172CA">
          <w:rPr>
            <w:rStyle w:val="Hyperlink"/>
            <w:noProof/>
          </w:rPr>
          <w:t>6.5</w:t>
        </w:r>
        <w:r w:rsidR="00A93FB4">
          <w:rPr>
            <w:rFonts w:asciiTheme="minorHAnsi" w:eastAsiaTheme="minorEastAsia" w:hAnsiTheme="minorHAnsi" w:cstheme="minorBidi"/>
            <w:b w:val="0"/>
            <w:noProof/>
            <w:sz w:val="22"/>
            <w:szCs w:val="22"/>
          </w:rPr>
          <w:tab/>
        </w:r>
        <w:r w:rsidR="00A93FB4" w:rsidRPr="003172CA">
          <w:rPr>
            <w:rStyle w:val="Hyperlink"/>
            <w:noProof/>
          </w:rPr>
          <w:t>Rollback Procedure</w:t>
        </w:r>
        <w:r w:rsidR="00A93FB4">
          <w:rPr>
            <w:noProof/>
            <w:webHidden/>
          </w:rPr>
          <w:tab/>
        </w:r>
        <w:r w:rsidR="00A93FB4">
          <w:rPr>
            <w:noProof/>
            <w:webHidden/>
          </w:rPr>
          <w:fldChar w:fldCharType="begin"/>
        </w:r>
        <w:r w:rsidR="00A93FB4">
          <w:rPr>
            <w:noProof/>
            <w:webHidden/>
          </w:rPr>
          <w:instrText xml:space="preserve"> PAGEREF _Toc487628736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5E88F5D8" w14:textId="77777777" w:rsidR="00A93FB4" w:rsidRDefault="006566BC">
      <w:pPr>
        <w:pStyle w:val="TOC2"/>
        <w:rPr>
          <w:rFonts w:asciiTheme="minorHAnsi" w:eastAsiaTheme="minorEastAsia" w:hAnsiTheme="minorHAnsi" w:cstheme="minorBidi"/>
          <w:b w:val="0"/>
          <w:noProof/>
          <w:sz w:val="22"/>
          <w:szCs w:val="22"/>
        </w:rPr>
      </w:pPr>
      <w:hyperlink w:anchor="_Toc487628737" w:history="1">
        <w:r w:rsidR="00A93FB4" w:rsidRPr="003172CA">
          <w:rPr>
            <w:rStyle w:val="Hyperlink"/>
            <w:rFonts w:eastAsia="Calibri"/>
            <w:noProof/>
          </w:rPr>
          <w:t>6.6</w:t>
        </w:r>
        <w:r w:rsidR="00A93FB4">
          <w:rPr>
            <w:rFonts w:asciiTheme="minorHAnsi" w:eastAsiaTheme="minorEastAsia" w:hAnsiTheme="minorHAnsi" w:cstheme="minorBidi"/>
            <w:b w:val="0"/>
            <w:noProof/>
            <w:sz w:val="22"/>
            <w:szCs w:val="22"/>
          </w:rPr>
          <w:tab/>
        </w:r>
        <w:r w:rsidR="00A93FB4" w:rsidRPr="003172CA">
          <w:rPr>
            <w:rStyle w:val="Hyperlink"/>
            <w:noProof/>
          </w:rPr>
          <w:t>Rollback Verification Procedure</w:t>
        </w:r>
        <w:r w:rsidR="00A93FB4">
          <w:rPr>
            <w:noProof/>
            <w:webHidden/>
          </w:rPr>
          <w:tab/>
        </w:r>
        <w:r w:rsidR="00A93FB4">
          <w:rPr>
            <w:noProof/>
            <w:webHidden/>
          </w:rPr>
          <w:fldChar w:fldCharType="begin"/>
        </w:r>
        <w:r w:rsidR="00A93FB4">
          <w:rPr>
            <w:noProof/>
            <w:webHidden/>
          </w:rPr>
          <w:instrText xml:space="preserve"> PAGEREF _Toc487628737 \h </w:instrText>
        </w:r>
        <w:r w:rsidR="00A93FB4">
          <w:rPr>
            <w:noProof/>
            <w:webHidden/>
          </w:rPr>
        </w:r>
        <w:r w:rsidR="00A93FB4">
          <w:rPr>
            <w:noProof/>
            <w:webHidden/>
          </w:rPr>
          <w:fldChar w:fldCharType="separate"/>
        </w:r>
        <w:r w:rsidR="00A93FB4">
          <w:rPr>
            <w:noProof/>
            <w:webHidden/>
          </w:rPr>
          <w:t>11</w:t>
        </w:r>
        <w:r w:rsidR="00A93FB4">
          <w:rPr>
            <w:noProof/>
            <w:webHidden/>
          </w:rPr>
          <w:fldChar w:fldCharType="end"/>
        </w:r>
      </w:hyperlink>
    </w:p>
    <w:p w14:paraId="28859486" w14:textId="378B4050" w:rsidR="00255B87" w:rsidRDefault="003224BE" w:rsidP="00255B87">
      <w:pPr>
        <w:pStyle w:val="TOC1"/>
        <w:sectPr w:rsidR="00255B87" w:rsidSect="00C933E5">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A93FB4">
          <w:rPr>
            <w:noProof/>
            <w:webHidden/>
          </w:rPr>
          <w:t>1</w:t>
        </w:r>
        <w:r>
          <w:rPr>
            <w:noProof/>
            <w:webHidden/>
          </w:rPr>
          <w:fldChar w:fldCharType="end"/>
        </w:r>
      </w:hyperlink>
    </w:p>
    <w:p w14:paraId="188A81AD" w14:textId="6774E94B" w:rsidR="00824938" w:rsidRDefault="006566BC"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149D80EC" w14:textId="54185DA6" w:rsidR="00824938" w:rsidRDefault="006566BC"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A93FB4">
          <w:rPr>
            <w:noProof/>
            <w:webHidden/>
          </w:rPr>
          <w:t>3</w:t>
        </w:r>
        <w:r w:rsidR="00824938">
          <w:rPr>
            <w:noProof/>
            <w:webHidden/>
          </w:rPr>
          <w:fldChar w:fldCharType="end"/>
        </w:r>
      </w:hyperlink>
    </w:p>
    <w:p w14:paraId="41DA9B1F" w14:textId="3894F164" w:rsidR="00255B87" w:rsidRDefault="006566BC">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7A7DC8DA" w14:textId="6913ECE7" w:rsidR="00255B87" w:rsidRDefault="006566BC">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468F562B" w14:textId="19D05C0C" w:rsidR="00255B87" w:rsidRDefault="006566BC">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A93FB4">
          <w:rPr>
            <w:noProof/>
            <w:webHidden/>
          </w:rPr>
          <w:t>4</w:t>
        </w:r>
        <w:r w:rsidR="00255B87">
          <w:rPr>
            <w:noProof/>
            <w:webHidden/>
          </w:rPr>
          <w:fldChar w:fldCharType="end"/>
        </w:r>
      </w:hyperlink>
    </w:p>
    <w:p w14:paraId="03E99CF2" w14:textId="6A166B3D" w:rsidR="00255B87" w:rsidRDefault="006566BC">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A93FB4">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C933E5">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16" w:name="_Toc421540852"/>
      <w:bookmarkStart w:id="17" w:name="_Toc487628689"/>
      <w:bookmarkEnd w:id="0"/>
      <w:r w:rsidRPr="00F07689">
        <w:lastRenderedPageBreak/>
        <w:t>Introduction</w:t>
      </w:r>
      <w:bookmarkEnd w:id="16"/>
      <w:bookmarkEnd w:id="17"/>
    </w:p>
    <w:p w14:paraId="4F89B34B" w14:textId="60E47FE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C9638B">
        <w:rPr>
          <w:sz w:val="24"/>
          <w:szCs w:val="20"/>
        </w:rPr>
        <w:t>IB*2.0*592</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18" w:name="_Toc411336914"/>
      <w:bookmarkStart w:id="19" w:name="_Toc421540853"/>
      <w:bookmarkStart w:id="20" w:name="_Toc487628690"/>
      <w:r w:rsidRPr="00F07689">
        <w:t>Purpose</w:t>
      </w:r>
      <w:bookmarkEnd w:id="18"/>
      <w:bookmarkEnd w:id="19"/>
      <w:bookmarkEnd w:id="20"/>
    </w:p>
    <w:p w14:paraId="3133F002" w14:textId="4473CBA9"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C9638B">
        <w:rPr>
          <w:sz w:val="24"/>
          <w:szCs w:val="20"/>
        </w:rPr>
        <w:t>IB*2.0*592</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21" w:name="_Toc411336918"/>
      <w:bookmarkStart w:id="22" w:name="_Toc421540857"/>
      <w:bookmarkStart w:id="23" w:name="_Toc487628691"/>
      <w:r w:rsidRPr="00F07689">
        <w:t>Dependencies</w:t>
      </w:r>
      <w:bookmarkEnd w:id="21"/>
      <w:bookmarkEnd w:id="22"/>
      <w:bookmarkEnd w:id="23"/>
    </w:p>
    <w:p w14:paraId="6A966097" w14:textId="28B841EC" w:rsidR="00B55A93" w:rsidRDefault="00D96B8D" w:rsidP="00B55A93">
      <w:r>
        <w:t>IB*2.0*81</w:t>
      </w:r>
      <w:r w:rsidR="00B2412C">
        <w:t>, IB*2.0*</w:t>
      </w:r>
      <w:r>
        <w:t>294, IB*2.0*405, IB*2.0*458</w:t>
      </w:r>
      <w:r w:rsidR="003E4236">
        <w:t xml:space="preserve">, </w:t>
      </w:r>
      <w:r>
        <w:t>IB*2.0*492, IB*2.0*517, IB*2.0*530, IB*2.0*5</w:t>
      </w:r>
      <w:ins w:id="24" w:author="Jutzi, William Christopher (LTS)" w:date="2018-09-18T15:19:00Z">
        <w:r w:rsidR="00850736">
          <w:t>68</w:t>
        </w:r>
      </w:ins>
      <w:del w:id="25" w:author="Jutzi, William Christopher (LTS)" w:date="2018-09-18T15:19:00Z">
        <w:r w:rsidDel="00850736">
          <w:delText>74</w:delText>
        </w:r>
      </w:del>
      <w:ins w:id="26" w:author="Jutzi, William Christopher (LTS)" w:date="2018-09-18T15:17:00Z">
        <w:r w:rsidR="00850736">
          <w:t xml:space="preserve">, </w:t>
        </w:r>
      </w:ins>
      <w:del w:id="27" w:author="Jutzi, William Christopher (LTS)" w:date="2018-09-18T15:17:00Z">
        <w:r w:rsidDel="00850736">
          <w:delText xml:space="preserve"> and </w:delText>
        </w:r>
      </w:del>
      <w:bookmarkStart w:id="28" w:name="_Hlk525047229"/>
      <w:r>
        <w:t>IB*2.0*</w:t>
      </w:r>
      <w:ins w:id="29" w:author="Jutzi, William Christopher (LTS)" w:date="2018-09-18T15:19:00Z">
        <w:r w:rsidR="00850736">
          <w:t>574</w:t>
        </w:r>
      </w:ins>
      <w:del w:id="30" w:author="Jutzi, William Christopher (LTS)" w:date="2018-09-18T15:19:00Z">
        <w:r w:rsidDel="00850736">
          <w:delText>5</w:delText>
        </w:r>
      </w:del>
      <w:del w:id="31" w:author="Jutzi, William Christopher (LTS)" w:date="2018-09-18T15:18:00Z">
        <w:r w:rsidDel="00850736">
          <w:delText>77</w:delText>
        </w:r>
      </w:del>
      <w:ins w:id="32" w:author="Jutzi, William Christopher (LTS)" w:date="2018-09-18T15:18:00Z">
        <w:r w:rsidR="00850736">
          <w:t>,</w:t>
        </w:r>
      </w:ins>
      <w:r w:rsidR="00B55A93">
        <w:t xml:space="preserve"> </w:t>
      </w:r>
      <w:bookmarkEnd w:id="28"/>
      <w:r w:rsidR="00850736">
        <w:t>IB*2.0*577, IB*2.0*5</w:t>
      </w:r>
      <w:ins w:id="33" w:author="Jutzi, William Christopher (LTS)" w:date="2018-09-18T15:19:00Z">
        <w:r w:rsidR="00850736">
          <w:t>91</w:t>
        </w:r>
      </w:ins>
      <w:del w:id="34" w:author="Jutzi, William Christopher (LTS)" w:date="2018-09-18T15:19:00Z">
        <w:r w:rsidR="00850736" w:rsidDel="00850736">
          <w:delText>77</w:delText>
        </w:r>
      </w:del>
      <w:r w:rsidR="00850736">
        <w:t>,</w:t>
      </w:r>
      <w:r w:rsidR="00850736" w:rsidRPr="00850736">
        <w:t xml:space="preserve"> </w:t>
      </w:r>
      <w:r w:rsidR="00850736">
        <w:t>IB*2.0*5</w:t>
      </w:r>
      <w:ins w:id="35" w:author="Jutzi, William Christopher (LTS)" w:date="2018-09-18T15:19:00Z">
        <w:r w:rsidR="00850736">
          <w:t>9</w:t>
        </w:r>
      </w:ins>
      <w:del w:id="36" w:author="Jutzi, William Christopher (LTS)" w:date="2018-09-18T15:19:00Z">
        <w:r w:rsidR="00850736" w:rsidDel="00850736">
          <w:delText>7</w:delText>
        </w:r>
      </w:del>
      <w:r w:rsidR="00850736">
        <w:t>7, IB*2.0*</w:t>
      </w:r>
      <w:ins w:id="37" w:author="Jutzi, William Christopher (LTS)" w:date="2018-09-18T15:19:00Z">
        <w:r w:rsidR="00850736">
          <w:t>601</w:t>
        </w:r>
      </w:ins>
      <w:del w:id="38" w:author="Jutzi, William Christopher (LTS)" w:date="2018-09-18T15:19:00Z">
        <w:r w:rsidR="00850736" w:rsidDel="00850736">
          <w:delText>577</w:delText>
        </w:r>
      </w:del>
      <w:r w:rsidR="00850736">
        <w:t>,</w:t>
      </w:r>
      <w:ins w:id="39" w:author="Jutzi, William Christopher (LTS)" w:date="2018-09-18T15:18:00Z">
        <w:r w:rsidR="00850736" w:rsidRPr="00850736">
          <w:t xml:space="preserve"> </w:t>
        </w:r>
        <w:r w:rsidR="00850736">
          <w:t>IB*2.0*604,</w:t>
        </w:r>
      </w:ins>
      <w:ins w:id="40" w:author="Jutzi, William Christopher (LTS)" w:date="2018-09-18T15:19:00Z">
        <w:r w:rsidR="00850736">
          <w:t xml:space="preserve"> </w:t>
        </w:r>
      </w:ins>
      <w:ins w:id="41" w:author="Jutzi, William Christopher (LTS)" w:date="2018-09-18T15:20:00Z">
        <w:r w:rsidR="00850736">
          <w:t xml:space="preserve">and </w:t>
        </w:r>
      </w:ins>
      <w:ins w:id="42" w:author="Jutzi, William Christopher (LTS)" w:date="2018-09-18T15:19:00Z">
        <w:r w:rsidR="00850736">
          <w:t>IB*2.0*616</w:t>
        </w:r>
      </w:ins>
      <w:del w:id="43" w:author="Jutzi, William Christopher (LTS)" w:date="2018-09-18T15:20:00Z">
        <w:r w:rsidR="00850736" w:rsidDel="00850736">
          <w:delText xml:space="preserve"> </w:delText>
        </w:r>
      </w:del>
      <w:r w:rsidR="00850736">
        <w:t xml:space="preserve"> </w:t>
      </w:r>
      <w:r w:rsidR="00B55A93">
        <w:t xml:space="preserve">must be installed </w:t>
      </w:r>
      <w:r w:rsidR="00B55A93" w:rsidRPr="00B55A93">
        <w:rPr>
          <w:b/>
          <w:u w:val="single"/>
        </w:rPr>
        <w:t>before</w:t>
      </w:r>
      <w:r w:rsidR="007453E5">
        <w:t xml:space="preserve"> IB*2.0</w:t>
      </w:r>
      <w:r w:rsidR="00B55A93">
        <w:t>*</w:t>
      </w:r>
      <w:r>
        <w:t>592</w:t>
      </w:r>
      <w:r w:rsidR="00B55A93">
        <w:t>.</w:t>
      </w:r>
    </w:p>
    <w:p w14:paraId="26046C88" w14:textId="77777777" w:rsidR="00F07689" w:rsidRPr="00F07689" w:rsidRDefault="00F07689" w:rsidP="009123D8">
      <w:pPr>
        <w:pStyle w:val="Heading2"/>
      </w:pPr>
      <w:bookmarkStart w:id="44" w:name="_Toc471312552"/>
      <w:bookmarkStart w:id="45" w:name="_Toc471313647"/>
      <w:bookmarkStart w:id="46" w:name="_Toc471396301"/>
      <w:bookmarkStart w:id="47" w:name="_Toc471401571"/>
      <w:bookmarkStart w:id="48" w:name="_Toc471401739"/>
      <w:bookmarkStart w:id="49" w:name="_Toc411336919"/>
      <w:bookmarkStart w:id="50" w:name="_Toc421540858"/>
      <w:bookmarkStart w:id="51" w:name="_Toc487628692"/>
      <w:bookmarkEnd w:id="44"/>
      <w:bookmarkEnd w:id="45"/>
      <w:bookmarkEnd w:id="46"/>
      <w:bookmarkEnd w:id="47"/>
      <w:bookmarkEnd w:id="48"/>
      <w:r w:rsidRPr="00F07689">
        <w:t>Constraints</w:t>
      </w:r>
      <w:bookmarkEnd w:id="49"/>
      <w:bookmarkEnd w:id="50"/>
      <w:bookmarkEnd w:id="51"/>
    </w:p>
    <w:p w14:paraId="12C4518F" w14:textId="24EEDAA8" w:rsidR="00F07689" w:rsidRDefault="00B55A93" w:rsidP="00256482">
      <w:r>
        <w:t>This patch is intended for</w:t>
      </w:r>
      <w:r w:rsidR="006C51ED">
        <w:t xml:space="preserve"> a fully patched </w:t>
      </w:r>
      <w:proofErr w:type="spellStart"/>
      <w:r w:rsidR="006C51ED">
        <w:t>VistA</w:t>
      </w:r>
      <w:proofErr w:type="spellEnd"/>
      <w:r w:rsidR="006C51ED">
        <w:t xml:space="preserve"> system.</w:t>
      </w:r>
    </w:p>
    <w:p w14:paraId="10799E9D" w14:textId="77777777" w:rsidR="00F07689" w:rsidRPr="00F07689" w:rsidRDefault="00F07689" w:rsidP="009123D8">
      <w:pPr>
        <w:pStyle w:val="Heading1"/>
      </w:pPr>
      <w:bookmarkStart w:id="52" w:name="_Toc471313649"/>
      <w:bookmarkStart w:id="53" w:name="_Toc471396303"/>
      <w:bookmarkStart w:id="54" w:name="_Toc471401573"/>
      <w:bookmarkStart w:id="55" w:name="_Toc471401741"/>
      <w:bookmarkStart w:id="56" w:name="_Toc411336920"/>
      <w:bookmarkStart w:id="57" w:name="_Toc421540859"/>
      <w:bookmarkStart w:id="58" w:name="_Ref444173896"/>
      <w:bookmarkStart w:id="59" w:name="_Ref444173917"/>
      <w:bookmarkStart w:id="60" w:name="_Toc487628693"/>
      <w:bookmarkEnd w:id="52"/>
      <w:bookmarkEnd w:id="53"/>
      <w:bookmarkEnd w:id="54"/>
      <w:bookmarkEnd w:id="55"/>
      <w:r w:rsidRPr="00F07689">
        <w:t>Roles and Responsibilities</w:t>
      </w:r>
      <w:bookmarkEnd w:id="56"/>
      <w:bookmarkEnd w:id="57"/>
      <w:bookmarkEnd w:id="58"/>
      <w:bookmarkEnd w:id="59"/>
      <w:bookmarkEnd w:id="60"/>
    </w:p>
    <w:p w14:paraId="0423F250" w14:textId="5D33AC1D" w:rsidR="00BB7924" w:rsidRDefault="00BB7924" w:rsidP="00BB7924">
      <w:pPr>
        <w:pStyle w:val="Caption"/>
        <w:jc w:val="center"/>
      </w:pPr>
      <w:bookmarkStart w:id="61" w:name="_Toc479253799"/>
      <w:r>
        <w:t xml:space="preserve">Table </w:t>
      </w:r>
      <w:fldSimple w:instr=" SEQ Table \* ARABIC ">
        <w:r w:rsidR="00D575F5">
          <w:rPr>
            <w:noProof/>
          </w:rPr>
          <w:t>1</w:t>
        </w:r>
      </w:fldSimple>
      <w:r w:rsidRPr="00330CCB">
        <w:t>: Deployment, Installation, Back-out, and Rollback Roles and Responsibilities</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62" w:name="ColumnTitle_03"/>
            <w:bookmarkEnd w:id="62"/>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3DFF2B51" w:rsidR="00F07689" w:rsidRPr="00F07689" w:rsidRDefault="005B3D7A" w:rsidP="009B480C">
            <w:pPr>
              <w:pStyle w:val="TableText"/>
              <w:rPr>
                <w:lang w:val="en-AU"/>
              </w:rPr>
            </w:pPr>
            <w:r>
              <w:rPr>
                <w:lang w:val="en-AU"/>
              </w:rPr>
              <w:t xml:space="preserve">Health </w:t>
            </w:r>
            <w:r w:rsidR="00E30548">
              <w:rPr>
                <w:lang w:val="en-AU"/>
              </w:rPr>
              <w:t xml:space="preserve">Product </w:t>
            </w:r>
            <w:r>
              <w:rPr>
                <w:lang w:val="en-AU"/>
              </w:rPr>
              <w:t>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lastRenderedPageBreak/>
              <w:t>5</w:t>
            </w:r>
          </w:p>
        </w:tc>
        <w:tc>
          <w:tcPr>
            <w:tcW w:w="1432" w:type="pct"/>
            <w:vAlign w:val="center"/>
          </w:tcPr>
          <w:p w14:paraId="508BD359" w14:textId="77777777" w:rsidR="00F07689" w:rsidRPr="00F07689" w:rsidRDefault="00A82B68" w:rsidP="009B480C">
            <w:pPr>
              <w:pStyle w:val="TableText"/>
              <w:rPr>
                <w:lang w:val="en-AU"/>
              </w:rPr>
            </w:pPr>
            <w:r>
              <w:rPr>
                <w:lang w:val="en-AU"/>
              </w:rPr>
              <w:t xml:space="preserve">Individual Veterans Administration Medical </w:t>
            </w:r>
            <w:proofErr w:type="spellStart"/>
            <w:r>
              <w:rPr>
                <w:lang w:val="en-AU"/>
              </w:rPr>
              <w:t>Centers</w:t>
            </w:r>
            <w:proofErr w:type="spellEnd"/>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 xml:space="preserve">N/A for this patch as we are using only the existing </w:t>
            </w:r>
            <w:proofErr w:type="spellStart"/>
            <w:r>
              <w:rPr>
                <w:lang w:val="en-AU"/>
              </w:rPr>
              <w:t>VistA</w:t>
            </w:r>
            <w:proofErr w:type="spellEnd"/>
            <w:r>
              <w:rPr>
                <w:lang w:val="en-AU"/>
              </w:rPr>
              <w:t xml:space="preserve">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 xml:space="preserve">VA’s </w:t>
            </w:r>
            <w:proofErr w:type="spellStart"/>
            <w:r>
              <w:rPr>
                <w:lang w:val="en-AU"/>
              </w:rPr>
              <w:t>eBusiness</w:t>
            </w:r>
            <w:proofErr w:type="spellEnd"/>
            <w:r>
              <w:rPr>
                <w:lang w:val="en-AU"/>
              </w:rPr>
              <w:t xml:space="preserve">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E72A5FF" w:rsidR="00F61A80" w:rsidRPr="00F07689" w:rsidRDefault="00236972" w:rsidP="009B480C">
            <w:pPr>
              <w:pStyle w:val="TableText"/>
              <w:rPr>
                <w:szCs w:val="22"/>
                <w:lang w:val="en-AU"/>
              </w:rPr>
            </w:pPr>
            <w:r w:rsidRPr="00236972">
              <w:rPr>
                <w:szCs w:val="22"/>
                <w:lang w:val="en-AU"/>
              </w:rPr>
              <w:t>Confirm availability of back-out instructions and back-out strategy (what are the criteria that trigger a back-out</w:t>
            </w:r>
            <w:r w:rsidR="00E30548">
              <w:rPr>
                <w:szCs w:val="22"/>
                <w:lang w:val="en-AU"/>
              </w:rPr>
              <w:t>?</w:t>
            </w:r>
            <w:r w:rsidRPr="00236972">
              <w:rPr>
                <w:szCs w:val="22"/>
                <w:lang w:val="en-AU"/>
              </w:rPr>
              <w:t xml:space="preserve">)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 xml:space="preserve">No changes to current process – we are using the existing </w:t>
            </w:r>
            <w:proofErr w:type="spellStart"/>
            <w:r>
              <w:rPr>
                <w:szCs w:val="22"/>
                <w:lang w:val="en-AU"/>
              </w:rPr>
              <w:t>VistA</w:t>
            </w:r>
            <w:proofErr w:type="spellEnd"/>
            <w:r>
              <w:rPr>
                <w:szCs w:val="22"/>
                <w:lang w:val="en-AU"/>
              </w:rPr>
              <w:t xml:space="preserve">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63" w:name="_Toc471313651"/>
      <w:bookmarkStart w:id="64" w:name="_Toc471396305"/>
      <w:bookmarkStart w:id="65" w:name="_Toc471401575"/>
      <w:bookmarkStart w:id="66" w:name="_Toc471401743"/>
      <w:bookmarkStart w:id="67" w:name="_Toc421540860"/>
      <w:bookmarkStart w:id="68" w:name="_Toc487628694"/>
      <w:bookmarkEnd w:id="63"/>
      <w:bookmarkEnd w:id="64"/>
      <w:bookmarkEnd w:id="65"/>
      <w:bookmarkEnd w:id="66"/>
      <w:r>
        <w:t>Deployment</w:t>
      </w:r>
      <w:bookmarkEnd w:id="67"/>
      <w:bookmarkEnd w:id="68"/>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69" w:name="_Toc471312556"/>
      <w:bookmarkStart w:id="70" w:name="_Toc471313658"/>
      <w:bookmarkStart w:id="71" w:name="_Toc471396312"/>
      <w:bookmarkStart w:id="72" w:name="_Toc471401582"/>
      <w:bookmarkStart w:id="73" w:name="_Toc471401750"/>
      <w:bookmarkStart w:id="74" w:name="_Toc421540861"/>
      <w:bookmarkStart w:id="75" w:name="_Toc487628695"/>
      <w:bookmarkEnd w:id="69"/>
      <w:bookmarkEnd w:id="70"/>
      <w:bookmarkEnd w:id="71"/>
      <w:bookmarkEnd w:id="72"/>
      <w:bookmarkEnd w:id="73"/>
      <w:r w:rsidRPr="00F07689">
        <w:t>Timeline</w:t>
      </w:r>
      <w:bookmarkEnd w:id="74"/>
      <w:bookmarkEnd w:id="75"/>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76" w:name="_Toc471401584"/>
      <w:bookmarkStart w:id="77" w:name="_Toc471401752"/>
      <w:bookmarkStart w:id="78" w:name="_Toc421540862"/>
      <w:bookmarkStart w:id="79" w:name="_Toc487628696"/>
      <w:bookmarkEnd w:id="76"/>
      <w:bookmarkEnd w:id="77"/>
      <w:r w:rsidRPr="00F07689">
        <w:t>Site Readiness Assessment</w:t>
      </w:r>
      <w:bookmarkEnd w:id="78"/>
      <w:bookmarkEnd w:id="79"/>
    </w:p>
    <w:p w14:paraId="35F5ACFC" w14:textId="367788C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C9638B">
        <w:rPr>
          <w:sz w:val="24"/>
          <w:szCs w:val="20"/>
        </w:rPr>
        <w:t>IB*2.0*592</w:t>
      </w:r>
      <w:r w:rsidRPr="00F07689">
        <w:rPr>
          <w:sz w:val="24"/>
          <w:szCs w:val="20"/>
        </w:rPr>
        <w:t xml:space="preserve"> deployment. </w:t>
      </w:r>
    </w:p>
    <w:p w14:paraId="2CFA156B" w14:textId="77777777" w:rsidR="00F07689" w:rsidRPr="00F07689" w:rsidRDefault="00F07689" w:rsidP="00AB1954">
      <w:pPr>
        <w:pStyle w:val="Heading3"/>
      </w:pPr>
      <w:bookmarkStart w:id="80" w:name="_Toc421540863"/>
      <w:bookmarkStart w:id="81" w:name="_Toc487628697"/>
      <w:r w:rsidRPr="00F07689">
        <w:t>Deployment Topology (Targeted Architecture)</w:t>
      </w:r>
      <w:bookmarkEnd w:id="80"/>
      <w:bookmarkEnd w:id="81"/>
    </w:p>
    <w:p w14:paraId="11147A7F" w14:textId="68370B3C" w:rsidR="00A367B9" w:rsidRPr="00F07689" w:rsidRDefault="00A367B9" w:rsidP="00256482">
      <w:r w:rsidRPr="00256482">
        <w:t>Th</w:t>
      </w:r>
      <w:r w:rsidR="00235475">
        <w:t xml:space="preserve">is patch </w:t>
      </w:r>
      <w:r w:rsidR="00C9638B">
        <w:t>IB*2.0*592</w:t>
      </w:r>
      <w:r>
        <w:t xml:space="preserve"> is to be nationally released to all VAMCs.</w:t>
      </w:r>
    </w:p>
    <w:p w14:paraId="59AC1EB2" w14:textId="77777777" w:rsidR="00F07689" w:rsidRPr="00F07689" w:rsidRDefault="00F07689" w:rsidP="00AB1954">
      <w:pPr>
        <w:pStyle w:val="Heading3"/>
      </w:pPr>
      <w:bookmarkStart w:id="82" w:name="_Toc421540864"/>
      <w:bookmarkStart w:id="83" w:name="_Toc487628698"/>
      <w:r w:rsidRPr="00F07689">
        <w:lastRenderedPageBreak/>
        <w:t>Site Information (Locations, Deployment Recipients)</w:t>
      </w:r>
      <w:bookmarkEnd w:id="82"/>
      <w:bookmarkEnd w:id="83"/>
      <w:r w:rsidRPr="00F07689">
        <w:t xml:space="preserve"> </w:t>
      </w:r>
    </w:p>
    <w:p w14:paraId="3B227439" w14:textId="6E768E65" w:rsidR="003222C8" w:rsidRDefault="00A367B9" w:rsidP="00256482">
      <w:r w:rsidRPr="003222C8">
        <w:t xml:space="preserve">The test sites for IOC testing </w:t>
      </w:r>
      <w:r w:rsidR="003222C8">
        <w:t>are:</w:t>
      </w:r>
    </w:p>
    <w:p w14:paraId="2236B0D6" w14:textId="77777777" w:rsidR="00BD2E2C" w:rsidRDefault="00BD2E2C" w:rsidP="00256482"/>
    <w:p w14:paraId="35D12401" w14:textId="77777777" w:rsidR="00E11B2D" w:rsidRPr="00E11B2D" w:rsidRDefault="00E11B2D" w:rsidP="00E11B2D">
      <w:pPr>
        <w:pStyle w:val="ListParagraph"/>
        <w:numPr>
          <w:ilvl w:val="0"/>
          <w:numId w:val="17"/>
        </w:numPr>
      </w:pPr>
      <w:r w:rsidRPr="00E11B2D">
        <w:t>ALBUQUERQUE, NM</w:t>
      </w:r>
    </w:p>
    <w:p w14:paraId="335F00CC" w14:textId="77777777" w:rsidR="00E11B2D" w:rsidRPr="00E11B2D" w:rsidRDefault="00E11B2D" w:rsidP="00E11B2D">
      <w:pPr>
        <w:pStyle w:val="ListParagraph"/>
        <w:numPr>
          <w:ilvl w:val="0"/>
          <w:numId w:val="17"/>
        </w:numPr>
      </w:pPr>
      <w:r w:rsidRPr="00E11B2D">
        <w:t>BIRMINGHAM, AL</w:t>
      </w:r>
    </w:p>
    <w:p w14:paraId="5EAE620E" w14:textId="012DA796" w:rsidR="00E11B2D" w:rsidRPr="00E11B2D" w:rsidRDefault="00A1584B" w:rsidP="00E11B2D">
      <w:pPr>
        <w:pStyle w:val="ListParagraph"/>
        <w:numPr>
          <w:ilvl w:val="0"/>
          <w:numId w:val="17"/>
        </w:numPr>
      </w:pPr>
      <w:r>
        <w:t>HEARTLAND-WEST HCS</w:t>
      </w:r>
    </w:p>
    <w:p w14:paraId="058E21A3" w14:textId="6256581F" w:rsidR="00E11B2D" w:rsidRPr="00E11B2D" w:rsidRDefault="00E11B2D" w:rsidP="00E11B2D">
      <w:pPr>
        <w:pStyle w:val="ListParagraph"/>
        <w:numPr>
          <w:ilvl w:val="0"/>
          <w:numId w:val="17"/>
        </w:numPr>
      </w:pPr>
      <w:r w:rsidRPr="00E11B2D">
        <w:t>MARTINSBURG, WV</w:t>
      </w:r>
    </w:p>
    <w:p w14:paraId="058A95E7" w14:textId="4977DE68" w:rsidR="009B2E03" w:rsidRDefault="00E11B2D" w:rsidP="00E11B2D">
      <w:pPr>
        <w:pStyle w:val="ListParagraph"/>
        <w:numPr>
          <w:ilvl w:val="0"/>
          <w:numId w:val="17"/>
        </w:numPr>
      </w:pPr>
      <w:r w:rsidRPr="00E11B2D">
        <w:t>TOMAH, WI</w:t>
      </w:r>
    </w:p>
    <w:p w14:paraId="38AD1047" w14:textId="77777777" w:rsidR="00E11B2D" w:rsidRDefault="00E11B2D" w:rsidP="00E11B2D">
      <w:pPr>
        <w:pStyle w:val="ListParagraph"/>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84" w:name="_Toc471311905"/>
      <w:bookmarkStart w:id="85" w:name="_Toc471312561"/>
      <w:bookmarkStart w:id="86" w:name="_Toc471313663"/>
      <w:bookmarkStart w:id="87" w:name="_Toc471396317"/>
      <w:bookmarkStart w:id="88" w:name="_Toc471401588"/>
      <w:bookmarkStart w:id="89" w:name="_Toc471401756"/>
      <w:bookmarkStart w:id="90" w:name="_Toc421540865"/>
      <w:bookmarkStart w:id="91" w:name="_Toc487628699"/>
      <w:bookmarkEnd w:id="84"/>
      <w:bookmarkEnd w:id="85"/>
      <w:bookmarkEnd w:id="86"/>
      <w:bookmarkEnd w:id="87"/>
      <w:bookmarkEnd w:id="88"/>
      <w:bookmarkEnd w:id="89"/>
      <w:r w:rsidRPr="00F07689">
        <w:t>Site Preparation</w:t>
      </w:r>
      <w:bookmarkEnd w:id="90"/>
      <w:bookmarkEnd w:id="91"/>
      <w:r w:rsidRPr="00F07689">
        <w:t xml:space="preserve"> </w:t>
      </w:r>
    </w:p>
    <w:p w14:paraId="0ADFD3F9" w14:textId="4F82D1D9" w:rsidR="00824938" w:rsidRPr="00F07689" w:rsidRDefault="00824938" w:rsidP="00824938">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fldSimple w:instr=" SEQ Table \* ARABIC ">
        <w:r>
          <w:rPr>
            <w:noProof/>
          </w:rPr>
          <w:t>2</w:t>
        </w:r>
      </w:fldSimple>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109"/>
        <w:gridCol w:w="2325"/>
        <w:gridCol w:w="2011"/>
        <w:gridCol w:w="1509"/>
      </w:tblGrid>
      <w:tr w:rsidR="00824938" w:rsidRPr="00F07689" w14:paraId="4B10CBF8" w14:textId="77777777" w:rsidTr="00C933E5">
        <w:trPr>
          <w:cantSplit/>
        </w:trPr>
        <w:tc>
          <w:tcPr>
            <w:tcW w:w="847" w:type="pct"/>
            <w:tcBorders>
              <w:bottom w:val="single" w:sz="4" w:space="0" w:color="auto"/>
            </w:tcBorders>
            <w:shd w:val="clear" w:color="auto" w:fill="CCCCCC"/>
            <w:vAlign w:val="center"/>
          </w:tcPr>
          <w:p w14:paraId="201A7B70" w14:textId="77777777" w:rsidR="00824938" w:rsidRPr="00F07689" w:rsidRDefault="00824938" w:rsidP="009B480C">
            <w:pPr>
              <w:pStyle w:val="TableHeading"/>
            </w:pPr>
            <w:r w:rsidRPr="00F07689">
              <w:t>Site/Other</w:t>
            </w:r>
          </w:p>
        </w:tc>
        <w:tc>
          <w:tcPr>
            <w:tcW w:w="1101" w:type="pct"/>
            <w:tcBorders>
              <w:bottom w:val="single" w:sz="4" w:space="0" w:color="auto"/>
            </w:tcBorders>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4" w:type="pct"/>
            <w:tcBorders>
              <w:bottom w:val="single" w:sz="4" w:space="0" w:color="auto"/>
            </w:tcBorders>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0" w:type="pct"/>
            <w:tcBorders>
              <w:bottom w:val="single" w:sz="4" w:space="0" w:color="auto"/>
            </w:tcBorders>
            <w:shd w:val="clear" w:color="auto" w:fill="CCCCCC"/>
            <w:vAlign w:val="center"/>
          </w:tcPr>
          <w:p w14:paraId="3A94148F" w14:textId="77777777" w:rsidR="00824938" w:rsidRPr="00F07689" w:rsidRDefault="00824938" w:rsidP="009B480C">
            <w:pPr>
              <w:pStyle w:val="TableHeading"/>
            </w:pPr>
            <w:r w:rsidRPr="00F07689">
              <w:t>Actions/Steps</w:t>
            </w:r>
          </w:p>
        </w:tc>
        <w:tc>
          <w:tcPr>
            <w:tcW w:w="788" w:type="pct"/>
            <w:tcBorders>
              <w:bottom w:val="single" w:sz="4" w:space="0" w:color="auto"/>
            </w:tcBorders>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D96B8D">
        <w:trPr>
          <w:cantSplit/>
        </w:trPr>
        <w:tc>
          <w:tcPr>
            <w:tcW w:w="847" w:type="pct"/>
          </w:tcPr>
          <w:p w14:paraId="5E6DB3F2" w14:textId="68B9600D" w:rsidR="00824938" w:rsidRPr="00F07689" w:rsidRDefault="006C160D" w:rsidP="009B480C">
            <w:pPr>
              <w:pStyle w:val="TableText"/>
            </w:pPr>
            <w:r>
              <w:t>Sites listed in section 3.2.2</w:t>
            </w:r>
          </w:p>
        </w:tc>
        <w:tc>
          <w:tcPr>
            <w:tcW w:w="1101" w:type="pct"/>
          </w:tcPr>
          <w:p w14:paraId="319D365D" w14:textId="02123CAD" w:rsidR="00824938" w:rsidRPr="00F07689" w:rsidRDefault="00224712" w:rsidP="009B480C">
            <w:pPr>
              <w:pStyle w:val="TableText"/>
            </w:pPr>
            <w:r>
              <w:t>Testers need to obtain access to the Test Environment(s)</w:t>
            </w:r>
          </w:p>
        </w:tc>
        <w:tc>
          <w:tcPr>
            <w:tcW w:w="1214" w:type="pct"/>
          </w:tcPr>
          <w:p w14:paraId="773B5364" w14:textId="77777777" w:rsidR="00824938" w:rsidRPr="00F07689" w:rsidRDefault="00824938" w:rsidP="009B480C">
            <w:pPr>
              <w:pStyle w:val="TableText"/>
            </w:pPr>
            <w:r>
              <w:t>N/A</w:t>
            </w:r>
          </w:p>
        </w:tc>
        <w:tc>
          <w:tcPr>
            <w:tcW w:w="1050" w:type="pct"/>
          </w:tcPr>
          <w:p w14:paraId="39FB19B7" w14:textId="22ADEE74" w:rsidR="00824938" w:rsidRPr="00F07689" w:rsidRDefault="00224712" w:rsidP="009B480C">
            <w:pPr>
              <w:pStyle w:val="TableText"/>
            </w:pPr>
            <w:r>
              <w:t>Grant the assigned testers the necessary access to the Test Environment(s)</w:t>
            </w:r>
          </w:p>
        </w:tc>
        <w:tc>
          <w:tcPr>
            <w:tcW w:w="788" w:type="pct"/>
          </w:tcPr>
          <w:p w14:paraId="71165B04" w14:textId="77777777" w:rsidR="00824938" w:rsidRPr="00F07689" w:rsidRDefault="00824938" w:rsidP="009B480C">
            <w:pPr>
              <w:pStyle w:val="TableText"/>
            </w:pPr>
            <w:r>
              <w:t>N/A</w:t>
            </w:r>
          </w:p>
        </w:tc>
      </w:tr>
      <w:tr w:rsidR="00D96B8D" w:rsidRPr="00F07689" w14:paraId="3B19F646" w14:textId="77777777" w:rsidTr="00D96B8D">
        <w:trPr>
          <w:cantSplit/>
        </w:trPr>
        <w:tc>
          <w:tcPr>
            <w:tcW w:w="847" w:type="pct"/>
          </w:tcPr>
          <w:p w14:paraId="69A55DB2" w14:textId="77777777" w:rsidR="00D96B8D" w:rsidRDefault="00D96B8D" w:rsidP="009B480C">
            <w:pPr>
              <w:pStyle w:val="TableText"/>
            </w:pPr>
          </w:p>
        </w:tc>
        <w:tc>
          <w:tcPr>
            <w:tcW w:w="1101" w:type="pct"/>
          </w:tcPr>
          <w:p w14:paraId="08085DBE" w14:textId="77777777" w:rsidR="00D96B8D" w:rsidRDefault="00D96B8D" w:rsidP="009B480C">
            <w:pPr>
              <w:pStyle w:val="TableText"/>
            </w:pPr>
          </w:p>
        </w:tc>
        <w:tc>
          <w:tcPr>
            <w:tcW w:w="1214" w:type="pct"/>
          </w:tcPr>
          <w:p w14:paraId="440100F7" w14:textId="77777777" w:rsidR="00D96B8D" w:rsidRDefault="00D96B8D" w:rsidP="009B480C">
            <w:pPr>
              <w:pStyle w:val="TableText"/>
            </w:pPr>
          </w:p>
        </w:tc>
        <w:tc>
          <w:tcPr>
            <w:tcW w:w="1050" w:type="pct"/>
          </w:tcPr>
          <w:p w14:paraId="758ECD62" w14:textId="77777777" w:rsidR="00D96B8D" w:rsidRDefault="00D96B8D" w:rsidP="009B480C">
            <w:pPr>
              <w:pStyle w:val="TableText"/>
            </w:pPr>
          </w:p>
        </w:tc>
        <w:tc>
          <w:tcPr>
            <w:tcW w:w="788" w:type="pct"/>
          </w:tcPr>
          <w:p w14:paraId="026A17A6" w14:textId="77777777" w:rsidR="00D96B8D" w:rsidRDefault="00D96B8D" w:rsidP="009B480C">
            <w:pPr>
              <w:pStyle w:val="TableText"/>
            </w:pPr>
          </w:p>
        </w:tc>
      </w:tr>
      <w:tr w:rsidR="00D96B8D" w:rsidRPr="00F07689" w14:paraId="5985F823" w14:textId="77777777" w:rsidTr="00D96B8D">
        <w:trPr>
          <w:cantSplit/>
        </w:trPr>
        <w:tc>
          <w:tcPr>
            <w:tcW w:w="847" w:type="pct"/>
          </w:tcPr>
          <w:p w14:paraId="78432F80" w14:textId="77777777" w:rsidR="00D96B8D" w:rsidRDefault="00D96B8D" w:rsidP="009B480C">
            <w:pPr>
              <w:pStyle w:val="TableText"/>
            </w:pPr>
          </w:p>
        </w:tc>
        <w:tc>
          <w:tcPr>
            <w:tcW w:w="1101" w:type="pct"/>
          </w:tcPr>
          <w:p w14:paraId="44824466" w14:textId="77777777" w:rsidR="00D96B8D" w:rsidRDefault="00D96B8D" w:rsidP="009B480C">
            <w:pPr>
              <w:pStyle w:val="TableText"/>
            </w:pPr>
          </w:p>
        </w:tc>
        <w:tc>
          <w:tcPr>
            <w:tcW w:w="1214" w:type="pct"/>
          </w:tcPr>
          <w:p w14:paraId="5486E37B" w14:textId="77777777" w:rsidR="00D96B8D" w:rsidRDefault="00D96B8D" w:rsidP="009B480C">
            <w:pPr>
              <w:pStyle w:val="TableText"/>
            </w:pPr>
          </w:p>
        </w:tc>
        <w:tc>
          <w:tcPr>
            <w:tcW w:w="1050" w:type="pct"/>
          </w:tcPr>
          <w:p w14:paraId="55D1CB23" w14:textId="77777777" w:rsidR="00D96B8D" w:rsidRDefault="00D96B8D" w:rsidP="009B480C">
            <w:pPr>
              <w:pStyle w:val="TableText"/>
            </w:pPr>
          </w:p>
        </w:tc>
        <w:tc>
          <w:tcPr>
            <w:tcW w:w="788" w:type="pct"/>
          </w:tcPr>
          <w:p w14:paraId="6C6AD54E" w14:textId="77777777" w:rsidR="00D96B8D" w:rsidRDefault="00D96B8D" w:rsidP="009B480C">
            <w:pPr>
              <w:pStyle w:val="TableText"/>
            </w:pPr>
          </w:p>
        </w:tc>
      </w:tr>
      <w:tr w:rsidR="00D96B8D" w:rsidRPr="00F07689" w14:paraId="39E8DBF2" w14:textId="77777777" w:rsidTr="00C933E5">
        <w:trPr>
          <w:cantSplit/>
        </w:trPr>
        <w:tc>
          <w:tcPr>
            <w:tcW w:w="847" w:type="pct"/>
            <w:tcBorders>
              <w:bottom w:val="single" w:sz="4" w:space="0" w:color="auto"/>
            </w:tcBorders>
          </w:tcPr>
          <w:p w14:paraId="70626A5C" w14:textId="77777777" w:rsidR="00D96B8D" w:rsidRDefault="00D96B8D" w:rsidP="009B480C">
            <w:pPr>
              <w:pStyle w:val="TableText"/>
            </w:pPr>
          </w:p>
        </w:tc>
        <w:tc>
          <w:tcPr>
            <w:tcW w:w="1101" w:type="pct"/>
            <w:tcBorders>
              <w:bottom w:val="single" w:sz="4" w:space="0" w:color="auto"/>
            </w:tcBorders>
          </w:tcPr>
          <w:p w14:paraId="0A9736CC" w14:textId="77777777" w:rsidR="00D96B8D" w:rsidRDefault="00D96B8D" w:rsidP="009B480C">
            <w:pPr>
              <w:pStyle w:val="TableText"/>
            </w:pPr>
          </w:p>
        </w:tc>
        <w:tc>
          <w:tcPr>
            <w:tcW w:w="1214" w:type="pct"/>
            <w:tcBorders>
              <w:bottom w:val="single" w:sz="4" w:space="0" w:color="auto"/>
            </w:tcBorders>
          </w:tcPr>
          <w:p w14:paraId="661DEED3" w14:textId="77777777" w:rsidR="00D96B8D" w:rsidRDefault="00D96B8D" w:rsidP="009B480C">
            <w:pPr>
              <w:pStyle w:val="TableText"/>
            </w:pPr>
          </w:p>
        </w:tc>
        <w:tc>
          <w:tcPr>
            <w:tcW w:w="1050" w:type="pct"/>
            <w:tcBorders>
              <w:bottom w:val="single" w:sz="4" w:space="0" w:color="auto"/>
            </w:tcBorders>
          </w:tcPr>
          <w:p w14:paraId="255FEFC4" w14:textId="77777777" w:rsidR="00D96B8D" w:rsidRDefault="00D96B8D" w:rsidP="009B480C">
            <w:pPr>
              <w:pStyle w:val="TableText"/>
            </w:pPr>
          </w:p>
        </w:tc>
        <w:tc>
          <w:tcPr>
            <w:tcW w:w="788" w:type="pct"/>
            <w:tcBorders>
              <w:bottom w:val="single" w:sz="4" w:space="0" w:color="auto"/>
            </w:tcBorders>
          </w:tcPr>
          <w:p w14:paraId="6C7E073F" w14:textId="77777777" w:rsidR="00D96B8D" w:rsidRDefault="00D96B8D" w:rsidP="009B480C">
            <w:pPr>
              <w:pStyle w:val="TableText"/>
            </w:pPr>
          </w:p>
        </w:tc>
      </w:tr>
    </w:tbl>
    <w:p w14:paraId="00C118C4" w14:textId="77777777" w:rsidR="00824938" w:rsidRDefault="00824938" w:rsidP="00F07689">
      <w:pPr>
        <w:spacing w:before="120" w:after="120"/>
        <w:rPr>
          <w:sz w:val="24"/>
          <w:szCs w:val="20"/>
        </w:rPr>
      </w:pPr>
    </w:p>
    <w:p w14:paraId="05BC0FCC" w14:textId="5EED52BD" w:rsidR="00F07689" w:rsidRPr="00F07689" w:rsidRDefault="00F07689" w:rsidP="00F07689">
      <w:pPr>
        <w:spacing w:before="120" w:after="120"/>
        <w:rPr>
          <w:sz w:val="24"/>
          <w:szCs w:val="20"/>
        </w:rPr>
      </w:pPr>
      <w:r w:rsidRPr="00F07689">
        <w:rPr>
          <w:sz w:val="24"/>
          <w:szCs w:val="20"/>
        </w:rPr>
        <w:t xml:space="preserve">The following table describes preparation required by </w:t>
      </w:r>
      <w:r w:rsidR="006C160D">
        <w:rPr>
          <w:sz w:val="24"/>
          <w:szCs w:val="20"/>
        </w:rPr>
        <w:t>each</w:t>
      </w:r>
      <w:r w:rsidR="006C160D" w:rsidRPr="00F07689">
        <w:rPr>
          <w:sz w:val="24"/>
          <w:szCs w:val="20"/>
        </w:rPr>
        <w:t xml:space="preserve"> </w:t>
      </w:r>
      <w:r w:rsidRPr="00F07689">
        <w:rPr>
          <w:sz w:val="24"/>
          <w:szCs w:val="20"/>
        </w:rPr>
        <w:t>site prior to deployment.</w:t>
      </w:r>
    </w:p>
    <w:p w14:paraId="25F3978E" w14:textId="0210634E" w:rsidR="00D575F5" w:rsidRDefault="00824938" w:rsidP="00824938">
      <w:pPr>
        <w:pStyle w:val="Caption"/>
        <w:jc w:val="center"/>
      </w:pPr>
      <w:bookmarkStart w:id="92" w:name="_Toc479253800"/>
      <w:r>
        <w:t>Table 3</w:t>
      </w:r>
      <w:r w:rsidR="00D575F5" w:rsidRPr="005E0014">
        <w:t>: Site Preparation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93" w:name="ColumnTitle_04"/>
            <w:bookmarkEnd w:id="93"/>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94" w:name="_Toc471313665"/>
      <w:bookmarkStart w:id="95" w:name="_Toc471396319"/>
      <w:bookmarkStart w:id="96" w:name="_Toc471401590"/>
      <w:bookmarkStart w:id="97" w:name="_Toc471401758"/>
      <w:bookmarkStart w:id="98" w:name="_Toc471313671"/>
      <w:bookmarkStart w:id="99" w:name="_Toc471396325"/>
      <w:bookmarkStart w:id="100" w:name="_Toc471401596"/>
      <w:bookmarkStart w:id="101" w:name="_Toc471401764"/>
      <w:bookmarkStart w:id="102" w:name="_Toc421540866"/>
      <w:bookmarkStart w:id="103" w:name="_Toc487628700"/>
      <w:bookmarkEnd w:id="94"/>
      <w:bookmarkEnd w:id="95"/>
      <w:bookmarkEnd w:id="96"/>
      <w:bookmarkEnd w:id="97"/>
      <w:bookmarkEnd w:id="98"/>
      <w:bookmarkEnd w:id="99"/>
      <w:bookmarkEnd w:id="100"/>
      <w:bookmarkEnd w:id="101"/>
      <w:r w:rsidRPr="00F07689">
        <w:t>Resources</w:t>
      </w:r>
      <w:bookmarkEnd w:id="102"/>
      <w:bookmarkEnd w:id="103"/>
    </w:p>
    <w:p w14:paraId="49D7CCE5" w14:textId="77777777" w:rsidR="00F07689" w:rsidRPr="00D370DE" w:rsidRDefault="00F07689" w:rsidP="00AB1954">
      <w:pPr>
        <w:pStyle w:val="Heading3"/>
      </w:pPr>
      <w:bookmarkStart w:id="104" w:name="_Toc471401603"/>
      <w:bookmarkStart w:id="105" w:name="_Toc471401771"/>
      <w:bookmarkStart w:id="106" w:name="_Toc471401604"/>
      <w:bookmarkStart w:id="107" w:name="_Toc471401772"/>
      <w:bookmarkStart w:id="108" w:name="_Toc471401605"/>
      <w:bookmarkStart w:id="109" w:name="_Toc471401773"/>
      <w:bookmarkStart w:id="110" w:name="_Toc421540867"/>
      <w:bookmarkStart w:id="111" w:name="_Toc487628701"/>
      <w:bookmarkEnd w:id="104"/>
      <w:bookmarkEnd w:id="105"/>
      <w:bookmarkEnd w:id="106"/>
      <w:bookmarkEnd w:id="107"/>
      <w:bookmarkEnd w:id="108"/>
      <w:bookmarkEnd w:id="109"/>
      <w:r w:rsidRPr="00D370DE">
        <w:t>Facility Specifics</w:t>
      </w:r>
      <w:bookmarkEnd w:id="110"/>
      <w:bookmarkEnd w:id="111"/>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112" w:name="_Toc479253801"/>
      <w:r>
        <w:t xml:space="preserve">Table </w:t>
      </w:r>
      <w:r w:rsidR="00824938">
        <w:t>4</w:t>
      </w:r>
      <w:r w:rsidRPr="005B1683">
        <w:t>: Facility-Specific Features</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113" w:name="ColumnTitle_05"/>
            <w:bookmarkEnd w:id="113"/>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lastRenderedPageBreak/>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114" w:name="_Toc471313679"/>
      <w:bookmarkStart w:id="115" w:name="_Toc471396333"/>
      <w:bookmarkStart w:id="116" w:name="_Toc471401607"/>
      <w:bookmarkStart w:id="117" w:name="_Toc471401775"/>
      <w:bookmarkStart w:id="118" w:name="_Toc471313684"/>
      <w:bookmarkStart w:id="119" w:name="_Toc471396338"/>
      <w:bookmarkStart w:id="120" w:name="_Toc471401612"/>
      <w:bookmarkStart w:id="121" w:name="_Toc471401780"/>
      <w:bookmarkStart w:id="122" w:name="_Toc421540868"/>
      <w:bookmarkStart w:id="123" w:name="_Toc487628702"/>
      <w:bookmarkEnd w:id="114"/>
      <w:bookmarkEnd w:id="115"/>
      <w:bookmarkEnd w:id="116"/>
      <w:bookmarkEnd w:id="117"/>
      <w:bookmarkEnd w:id="118"/>
      <w:bookmarkEnd w:id="119"/>
      <w:bookmarkEnd w:id="120"/>
      <w:bookmarkEnd w:id="121"/>
      <w:r w:rsidRPr="00F07689">
        <w:t>Hardware</w:t>
      </w:r>
      <w:bookmarkEnd w:id="122"/>
      <w:bookmarkEnd w:id="123"/>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124" w:name="_Toc479253802"/>
      <w:r>
        <w:t xml:space="preserve">Table </w:t>
      </w:r>
      <w:r w:rsidR="00824938">
        <w:t>5</w:t>
      </w:r>
      <w:r w:rsidRPr="00E57B2A">
        <w:t>: Hardware Specifications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125" w:name="ColumnTitle_06"/>
            <w:bookmarkEnd w:id="125"/>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 xml:space="preserve">Existing </w:t>
            </w:r>
            <w:proofErr w:type="spellStart"/>
            <w:r>
              <w:t>VistA</w:t>
            </w:r>
            <w:proofErr w:type="spellEnd"/>
            <w:r>
              <w:t xml:space="preserve">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126" w:name="_Toc421540869"/>
      <w:bookmarkStart w:id="127" w:name="_Toc487628703"/>
      <w:r w:rsidRPr="00F07689">
        <w:t>Software</w:t>
      </w:r>
      <w:bookmarkEnd w:id="126"/>
      <w:bookmarkEnd w:id="127"/>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128" w:name="_Toc479253803"/>
      <w:r>
        <w:t xml:space="preserve">Table </w:t>
      </w:r>
      <w:r w:rsidR="00824938">
        <w:t>6</w:t>
      </w:r>
      <w:r w:rsidRPr="00DA2819">
        <w:t>: Software Specifications</w:t>
      </w:r>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129" w:name="ColumnTitle_07"/>
            <w:bookmarkEnd w:id="129"/>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 xml:space="preserve">package within </w:t>
            </w:r>
            <w:proofErr w:type="spellStart"/>
            <w:r>
              <w:t>VistA</w:t>
            </w:r>
            <w:proofErr w:type="spellEnd"/>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673CACBD" w:rsidR="007453E5" w:rsidRPr="00F07689" w:rsidRDefault="00D96B8D" w:rsidP="009B480C">
            <w:pPr>
              <w:pStyle w:val="TableText"/>
            </w:pPr>
            <w:r>
              <w:t>IB*2.0*81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4FC9C66F" w:rsidR="00B2412C" w:rsidRPr="00F07689" w:rsidRDefault="00D96B8D" w:rsidP="009B480C">
            <w:pPr>
              <w:pStyle w:val="TableText"/>
            </w:pPr>
            <w:r>
              <w:t>IB*2.0*294</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C02B555" w:rsidR="00B2412C" w:rsidRPr="00F07689" w:rsidRDefault="00D96B8D" w:rsidP="009B480C">
            <w:pPr>
              <w:pStyle w:val="TableText"/>
            </w:pPr>
            <w:r>
              <w:t>IB*2.0*405</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512769E3" w:rsidR="00B2412C" w:rsidRPr="00F07689" w:rsidRDefault="00D96B8D" w:rsidP="009B480C">
            <w:pPr>
              <w:pStyle w:val="TableText"/>
            </w:pPr>
            <w:r>
              <w:t>IB*2.0*458</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D96B8D" w:rsidRPr="00F07689" w14:paraId="7E0EAD22"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79B848CB" w14:textId="22C8CB9F" w:rsidR="00D96B8D" w:rsidRPr="00F07689" w:rsidRDefault="00D96B8D" w:rsidP="00D96B8D">
            <w:pPr>
              <w:pStyle w:val="TableText"/>
            </w:pPr>
            <w:r>
              <w:t>IB*2.0*492</w:t>
            </w:r>
          </w:p>
        </w:tc>
        <w:tc>
          <w:tcPr>
            <w:tcW w:w="791" w:type="pct"/>
            <w:tcBorders>
              <w:top w:val="single" w:sz="4" w:space="0" w:color="auto"/>
              <w:left w:val="single" w:sz="4" w:space="0" w:color="auto"/>
              <w:bottom w:val="single" w:sz="4" w:space="0" w:color="auto"/>
              <w:right w:val="single" w:sz="4" w:space="0" w:color="auto"/>
            </w:tcBorders>
          </w:tcPr>
          <w:p w14:paraId="2DCD86B0"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0B4D9FD"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751BA6C2"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0D9573D"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6CF49540" w14:textId="77777777" w:rsidR="00D96B8D" w:rsidRPr="00F07689" w:rsidRDefault="00D96B8D" w:rsidP="00D96B8D">
            <w:pPr>
              <w:pStyle w:val="TableText"/>
            </w:pPr>
            <w:r>
              <w:t>N/A</w:t>
            </w:r>
          </w:p>
        </w:tc>
      </w:tr>
      <w:tr w:rsidR="00D96B8D" w:rsidRPr="00F07689" w14:paraId="2993D50E"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53CDF9E6" w14:textId="0768788B" w:rsidR="00D96B8D" w:rsidRPr="00F07689" w:rsidRDefault="00D96B8D" w:rsidP="00D96B8D">
            <w:pPr>
              <w:pStyle w:val="TableText"/>
            </w:pPr>
            <w:r>
              <w:lastRenderedPageBreak/>
              <w:t>IB*2.0*517</w:t>
            </w:r>
          </w:p>
        </w:tc>
        <w:tc>
          <w:tcPr>
            <w:tcW w:w="791" w:type="pct"/>
            <w:tcBorders>
              <w:top w:val="single" w:sz="4" w:space="0" w:color="auto"/>
              <w:left w:val="single" w:sz="4" w:space="0" w:color="auto"/>
              <w:bottom w:val="single" w:sz="4" w:space="0" w:color="auto"/>
              <w:right w:val="single" w:sz="4" w:space="0" w:color="auto"/>
            </w:tcBorders>
          </w:tcPr>
          <w:p w14:paraId="1FF8CB9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6A63971"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F66DA1"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5D8A190"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2BAF69E" w14:textId="77777777" w:rsidR="00D96B8D" w:rsidRPr="00F07689" w:rsidRDefault="00D96B8D" w:rsidP="00D96B8D">
            <w:pPr>
              <w:pStyle w:val="TableText"/>
            </w:pPr>
            <w:r>
              <w:t>N/A</w:t>
            </w:r>
          </w:p>
        </w:tc>
      </w:tr>
      <w:tr w:rsidR="00D96B8D" w:rsidRPr="00F07689" w14:paraId="69FBB053" w14:textId="77777777" w:rsidTr="00D96B8D">
        <w:trPr>
          <w:cantSplit/>
        </w:trPr>
        <w:tc>
          <w:tcPr>
            <w:tcW w:w="872" w:type="pct"/>
            <w:tcBorders>
              <w:top w:val="single" w:sz="4" w:space="0" w:color="auto"/>
              <w:left w:val="single" w:sz="4" w:space="0" w:color="auto"/>
              <w:bottom w:val="single" w:sz="4" w:space="0" w:color="auto"/>
              <w:right w:val="single" w:sz="4" w:space="0" w:color="auto"/>
            </w:tcBorders>
          </w:tcPr>
          <w:p w14:paraId="00616266" w14:textId="139BD0BB" w:rsidR="00D96B8D" w:rsidRPr="00F07689" w:rsidRDefault="00D96B8D" w:rsidP="00D96B8D">
            <w:pPr>
              <w:pStyle w:val="TableText"/>
            </w:pPr>
            <w:r>
              <w:t>IB*2.0*530</w:t>
            </w:r>
          </w:p>
        </w:tc>
        <w:tc>
          <w:tcPr>
            <w:tcW w:w="791" w:type="pct"/>
            <w:tcBorders>
              <w:top w:val="single" w:sz="4" w:space="0" w:color="auto"/>
              <w:left w:val="single" w:sz="4" w:space="0" w:color="auto"/>
              <w:bottom w:val="single" w:sz="4" w:space="0" w:color="auto"/>
              <w:right w:val="single" w:sz="4" w:space="0" w:color="auto"/>
            </w:tcBorders>
          </w:tcPr>
          <w:p w14:paraId="33089961" w14:textId="77777777" w:rsidR="00D96B8D" w:rsidRPr="00F07689" w:rsidRDefault="00D96B8D" w:rsidP="00D96B8D">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6BF0EC2A" w14:textId="77777777" w:rsidR="00D96B8D" w:rsidRPr="00F07689" w:rsidRDefault="00D96B8D" w:rsidP="00D96B8D">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14A0EBE4" w14:textId="77777777" w:rsidR="00D96B8D" w:rsidRPr="00F07689" w:rsidRDefault="00D96B8D" w:rsidP="00D96B8D">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7C863B34" w14:textId="77777777" w:rsidR="00D96B8D" w:rsidRPr="00F07689" w:rsidRDefault="00D96B8D" w:rsidP="00D96B8D">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49A2EA1" w14:textId="77777777" w:rsidR="00D96B8D" w:rsidRPr="00F07689" w:rsidRDefault="00D96B8D" w:rsidP="00D96B8D">
            <w:pPr>
              <w:pStyle w:val="TableText"/>
            </w:pPr>
            <w:r>
              <w:t>N/A</w:t>
            </w:r>
          </w:p>
        </w:tc>
      </w:tr>
      <w:tr w:rsidR="00850736" w:rsidRPr="00F07689" w14:paraId="7553158A" w14:textId="77777777" w:rsidTr="00D96B8D">
        <w:trPr>
          <w:cantSplit/>
          <w:ins w:id="130" w:author="Jutzi, William Christopher (LTS)" w:date="2018-09-18T15:22:00Z"/>
        </w:trPr>
        <w:tc>
          <w:tcPr>
            <w:tcW w:w="872" w:type="pct"/>
            <w:tcBorders>
              <w:top w:val="single" w:sz="4" w:space="0" w:color="auto"/>
              <w:left w:val="single" w:sz="4" w:space="0" w:color="auto"/>
              <w:bottom w:val="single" w:sz="4" w:space="0" w:color="auto"/>
              <w:right w:val="single" w:sz="4" w:space="0" w:color="auto"/>
            </w:tcBorders>
          </w:tcPr>
          <w:p w14:paraId="5CDCF942" w14:textId="44649BD8" w:rsidR="00850736" w:rsidRDefault="00850736" w:rsidP="00D96B8D">
            <w:pPr>
              <w:pStyle w:val="TableText"/>
              <w:rPr>
                <w:ins w:id="131" w:author="Jutzi, William Christopher (LTS)" w:date="2018-09-18T15:22:00Z"/>
              </w:rPr>
            </w:pPr>
            <w:ins w:id="132" w:author="Jutzi, William Christopher (LTS)" w:date="2018-09-18T15:24:00Z">
              <w:r>
                <w:t>IB*2.0*568</w:t>
              </w:r>
            </w:ins>
          </w:p>
        </w:tc>
        <w:tc>
          <w:tcPr>
            <w:tcW w:w="791" w:type="pct"/>
            <w:tcBorders>
              <w:top w:val="single" w:sz="4" w:space="0" w:color="auto"/>
              <w:left w:val="single" w:sz="4" w:space="0" w:color="auto"/>
              <w:bottom w:val="single" w:sz="4" w:space="0" w:color="auto"/>
              <w:right w:val="single" w:sz="4" w:space="0" w:color="auto"/>
            </w:tcBorders>
          </w:tcPr>
          <w:p w14:paraId="245352D0" w14:textId="734677BC" w:rsidR="00850736" w:rsidRDefault="00850736" w:rsidP="00D96B8D">
            <w:pPr>
              <w:pStyle w:val="TableText"/>
              <w:rPr>
                <w:ins w:id="133" w:author="Jutzi, William Christopher (LTS)" w:date="2018-09-18T15:22:00Z"/>
              </w:rPr>
            </w:pPr>
            <w:ins w:id="134" w:author="Jutzi, William Christopher (LTS)" w:date="2018-09-18T15:22:00Z">
              <w:r>
                <w:t>N/A</w:t>
              </w:r>
            </w:ins>
          </w:p>
        </w:tc>
        <w:tc>
          <w:tcPr>
            <w:tcW w:w="792" w:type="pct"/>
            <w:tcBorders>
              <w:top w:val="single" w:sz="4" w:space="0" w:color="auto"/>
              <w:left w:val="single" w:sz="4" w:space="0" w:color="auto"/>
              <w:bottom w:val="single" w:sz="4" w:space="0" w:color="auto"/>
              <w:right w:val="single" w:sz="4" w:space="0" w:color="auto"/>
            </w:tcBorders>
          </w:tcPr>
          <w:p w14:paraId="2B9CB661" w14:textId="77777777" w:rsidR="00850736" w:rsidRDefault="00850736" w:rsidP="00D96B8D">
            <w:pPr>
              <w:pStyle w:val="TableText"/>
              <w:rPr>
                <w:ins w:id="135" w:author="Jutzi, William Christopher (LTS)" w:date="2018-09-18T15:22:00Z"/>
              </w:rPr>
            </w:pPr>
          </w:p>
        </w:tc>
        <w:tc>
          <w:tcPr>
            <w:tcW w:w="890" w:type="pct"/>
            <w:tcBorders>
              <w:top w:val="single" w:sz="4" w:space="0" w:color="auto"/>
              <w:left w:val="single" w:sz="4" w:space="0" w:color="auto"/>
              <w:bottom w:val="single" w:sz="4" w:space="0" w:color="auto"/>
              <w:right w:val="single" w:sz="4" w:space="0" w:color="auto"/>
            </w:tcBorders>
          </w:tcPr>
          <w:p w14:paraId="360D5F49" w14:textId="3C21290B" w:rsidR="00850736" w:rsidRDefault="00850736" w:rsidP="00D96B8D">
            <w:pPr>
              <w:pStyle w:val="TableText"/>
              <w:rPr>
                <w:ins w:id="136" w:author="Jutzi, William Christopher (LTS)" w:date="2018-09-18T15:22:00Z"/>
              </w:rPr>
            </w:pPr>
            <w:ins w:id="137" w:author="Jutzi, William Christopher (LTS)" w:date="2018-09-18T15:23:00Z">
              <w:r>
                <w:t>N/A</w:t>
              </w:r>
            </w:ins>
          </w:p>
        </w:tc>
        <w:tc>
          <w:tcPr>
            <w:tcW w:w="865" w:type="pct"/>
            <w:tcBorders>
              <w:top w:val="single" w:sz="4" w:space="0" w:color="auto"/>
              <w:left w:val="single" w:sz="4" w:space="0" w:color="auto"/>
              <w:bottom w:val="single" w:sz="4" w:space="0" w:color="auto"/>
              <w:right w:val="single" w:sz="4" w:space="0" w:color="auto"/>
            </w:tcBorders>
          </w:tcPr>
          <w:p w14:paraId="3A0D4844" w14:textId="6CAB0398" w:rsidR="00850736" w:rsidRDefault="00850736" w:rsidP="00D96B8D">
            <w:pPr>
              <w:pStyle w:val="TableText"/>
              <w:rPr>
                <w:ins w:id="138" w:author="Jutzi, William Christopher (LTS)" w:date="2018-09-18T15:22:00Z"/>
              </w:rPr>
            </w:pPr>
            <w:ins w:id="139" w:author="Jutzi, William Christopher (LTS)" w:date="2018-09-18T15:23:00Z">
              <w:r>
                <w:t>N/A</w:t>
              </w:r>
            </w:ins>
          </w:p>
        </w:tc>
        <w:tc>
          <w:tcPr>
            <w:tcW w:w="789" w:type="pct"/>
            <w:tcBorders>
              <w:top w:val="single" w:sz="4" w:space="0" w:color="auto"/>
              <w:left w:val="single" w:sz="4" w:space="0" w:color="auto"/>
              <w:bottom w:val="single" w:sz="4" w:space="0" w:color="auto"/>
              <w:right w:val="single" w:sz="4" w:space="0" w:color="auto"/>
            </w:tcBorders>
          </w:tcPr>
          <w:p w14:paraId="2A9A1CE4" w14:textId="77B5D1D4" w:rsidR="00850736" w:rsidRDefault="00850736" w:rsidP="00D96B8D">
            <w:pPr>
              <w:pStyle w:val="TableText"/>
              <w:rPr>
                <w:ins w:id="140" w:author="Jutzi, William Christopher (LTS)" w:date="2018-09-18T15:22:00Z"/>
              </w:rPr>
            </w:pPr>
            <w:ins w:id="141" w:author="Jutzi, William Christopher (LTS)" w:date="2018-09-18T15:23:00Z">
              <w:r>
                <w:t>N/A</w:t>
              </w:r>
            </w:ins>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3DB84B91" w:rsidR="003E4236" w:rsidRPr="00F07689" w:rsidRDefault="00D96B8D" w:rsidP="009B480C">
            <w:pPr>
              <w:pStyle w:val="TableText"/>
            </w:pPr>
            <w:r>
              <w:t>IB*2.0*574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0E4BB18E" w:rsidR="00F07689" w:rsidRPr="00F07689" w:rsidRDefault="00D96B8D" w:rsidP="009B480C">
            <w:pPr>
              <w:pStyle w:val="TableText"/>
            </w:pPr>
            <w:r>
              <w:t>IB*2.0*577</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r w:rsidR="00850736" w:rsidRPr="00F07689" w14:paraId="4069CCFB" w14:textId="77777777" w:rsidTr="00B2412C">
        <w:trPr>
          <w:cantSplit/>
          <w:ins w:id="142" w:author="Jutzi, William Christopher (LTS)" w:date="2018-09-18T15:22:00Z"/>
        </w:trPr>
        <w:tc>
          <w:tcPr>
            <w:tcW w:w="872" w:type="pct"/>
          </w:tcPr>
          <w:p w14:paraId="3A1D6A45" w14:textId="55002195" w:rsidR="00850736" w:rsidRDefault="00850736" w:rsidP="009B480C">
            <w:pPr>
              <w:pStyle w:val="TableText"/>
              <w:rPr>
                <w:ins w:id="143" w:author="Jutzi, William Christopher (LTS)" w:date="2018-09-18T15:22:00Z"/>
              </w:rPr>
            </w:pPr>
            <w:ins w:id="144" w:author="Jutzi, William Christopher (LTS)" w:date="2018-09-18T15:24:00Z">
              <w:r>
                <w:t>IB*2.0*591</w:t>
              </w:r>
            </w:ins>
          </w:p>
        </w:tc>
        <w:tc>
          <w:tcPr>
            <w:tcW w:w="791" w:type="pct"/>
          </w:tcPr>
          <w:p w14:paraId="1582B528" w14:textId="3DB14C5A" w:rsidR="00850736" w:rsidRDefault="00850736" w:rsidP="009B480C">
            <w:pPr>
              <w:pStyle w:val="TableText"/>
              <w:rPr>
                <w:ins w:id="145" w:author="Jutzi, William Christopher (LTS)" w:date="2018-09-18T15:22:00Z"/>
              </w:rPr>
            </w:pPr>
            <w:ins w:id="146" w:author="Jutzi, William Christopher (LTS)" w:date="2018-09-18T15:23:00Z">
              <w:r>
                <w:t>N/A</w:t>
              </w:r>
            </w:ins>
          </w:p>
        </w:tc>
        <w:tc>
          <w:tcPr>
            <w:tcW w:w="792" w:type="pct"/>
          </w:tcPr>
          <w:p w14:paraId="526C7C13" w14:textId="2C33A6E5" w:rsidR="00850736" w:rsidRDefault="00850736" w:rsidP="009B480C">
            <w:pPr>
              <w:pStyle w:val="TableText"/>
              <w:rPr>
                <w:ins w:id="147" w:author="Jutzi, William Christopher (LTS)" w:date="2018-09-18T15:22:00Z"/>
              </w:rPr>
            </w:pPr>
            <w:ins w:id="148" w:author="Jutzi, William Christopher (LTS)" w:date="2018-09-18T15:24:00Z">
              <w:r>
                <w:t>Nationally released version</w:t>
              </w:r>
            </w:ins>
          </w:p>
        </w:tc>
        <w:tc>
          <w:tcPr>
            <w:tcW w:w="890" w:type="pct"/>
          </w:tcPr>
          <w:p w14:paraId="26E0B5C0" w14:textId="5F30595F" w:rsidR="00850736" w:rsidRDefault="00850736" w:rsidP="009B480C">
            <w:pPr>
              <w:pStyle w:val="TableText"/>
              <w:rPr>
                <w:ins w:id="149" w:author="Jutzi, William Christopher (LTS)" w:date="2018-09-18T15:22:00Z"/>
              </w:rPr>
            </w:pPr>
            <w:ins w:id="150" w:author="Jutzi, William Christopher (LTS)" w:date="2018-09-18T15:23:00Z">
              <w:r>
                <w:t>N/A</w:t>
              </w:r>
            </w:ins>
          </w:p>
        </w:tc>
        <w:tc>
          <w:tcPr>
            <w:tcW w:w="865" w:type="pct"/>
          </w:tcPr>
          <w:p w14:paraId="15A96038" w14:textId="153FBCB6" w:rsidR="00850736" w:rsidRDefault="00850736" w:rsidP="009B480C">
            <w:pPr>
              <w:pStyle w:val="TableText"/>
              <w:rPr>
                <w:ins w:id="151" w:author="Jutzi, William Christopher (LTS)" w:date="2018-09-18T15:22:00Z"/>
              </w:rPr>
            </w:pPr>
            <w:ins w:id="152" w:author="Jutzi, William Christopher (LTS)" w:date="2018-09-18T15:23:00Z">
              <w:r>
                <w:t>N/A</w:t>
              </w:r>
            </w:ins>
          </w:p>
        </w:tc>
        <w:tc>
          <w:tcPr>
            <w:tcW w:w="789" w:type="pct"/>
          </w:tcPr>
          <w:p w14:paraId="1DDCF32D" w14:textId="49374DFC" w:rsidR="00850736" w:rsidRDefault="00850736" w:rsidP="009B480C">
            <w:pPr>
              <w:pStyle w:val="TableText"/>
              <w:rPr>
                <w:ins w:id="153" w:author="Jutzi, William Christopher (LTS)" w:date="2018-09-18T15:22:00Z"/>
              </w:rPr>
            </w:pPr>
            <w:ins w:id="154" w:author="Jutzi, William Christopher (LTS)" w:date="2018-09-18T15:23:00Z">
              <w:r>
                <w:t>N/A</w:t>
              </w:r>
            </w:ins>
          </w:p>
        </w:tc>
      </w:tr>
      <w:tr w:rsidR="00850736" w:rsidRPr="00F07689" w14:paraId="38B8953A" w14:textId="77777777" w:rsidTr="00B2412C">
        <w:trPr>
          <w:cantSplit/>
          <w:ins w:id="155" w:author="Jutzi, William Christopher (LTS)" w:date="2018-09-18T15:22:00Z"/>
        </w:trPr>
        <w:tc>
          <w:tcPr>
            <w:tcW w:w="872" w:type="pct"/>
          </w:tcPr>
          <w:p w14:paraId="569E3F08" w14:textId="34B1EBFF" w:rsidR="00850736" w:rsidRDefault="00850736" w:rsidP="009B480C">
            <w:pPr>
              <w:pStyle w:val="TableText"/>
              <w:rPr>
                <w:ins w:id="156" w:author="Jutzi, William Christopher (LTS)" w:date="2018-09-18T15:22:00Z"/>
              </w:rPr>
            </w:pPr>
            <w:ins w:id="157" w:author="Jutzi, William Christopher (LTS)" w:date="2018-09-18T15:24:00Z">
              <w:r>
                <w:t>IB*2.0*</w:t>
              </w:r>
            </w:ins>
            <w:ins w:id="158" w:author="Jutzi, William Christopher (LTS)" w:date="2018-09-18T15:25:00Z">
              <w:r>
                <w:t>597</w:t>
              </w:r>
            </w:ins>
          </w:p>
        </w:tc>
        <w:tc>
          <w:tcPr>
            <w:tcW w:w="791" w:type="pct"/>
          </w:tcPr>
          <w:p w14:paraId="0FE4F90A" w14:textId="55CAFA67" w:rsidR="00850736" w:rsidRDefault="00850736" w:rsidP="009B480C">
            <w:pPr>
              <w:pStyle w:val="TableText"/>
              <w:rPr>
                <w:ins w:id="159" w:author="Jutzi, William Christopher (LTS)" w:date="2018-09-18T15:22:00Z"/>
              </w:rPr>
            </w:pPr>
            <w:ins w:id="160" w:author="Jutzi, William Christopher (LTS)" w:date="2018-09-18T15:23:00Z">
              <w:r>
                <w:t>N/A</w:t>
              </w:r>
            </w:ins>
          </w:p>
        </w:tc>
        <w:tc>
          <w:tcPr>
            <w:tcW w:w="792" w:type="pct"/>
          </w:tcPr>
          <w:p w14:paraId="5E32B405" w14:textId="54966626" w:rsidR="00850736" w:rsidRDefault="00850736" w:rsidP="009B480C">
            <w:pPr>
              <w:pStyle w:val="TableText"/>
              <w:rPr>
                <w:ins w:id="161" w:author="Jutzi, William Christopher (LTS)" w:date="2018-09-18T15:22:00Z"/>
              </w:rPr>
            </w:pPr>
            <w:ins w:id="162" w:author="Jutzi, William Christopher (LTS)" w:date="2018-09-18T15:24:00Z">
              <w:r>
                <w:t>Nationally released version</w:t>
              </w:r>
            </w:ins>
          </w:p>
        </w:tc>
        <w:tc>
          <w:tcPr>
            <w:tcW w:w="890" w:type="pct"/>
          </w:tcPr>
          <w:p w14:paraId="5A311748" w14:textId="5CE16B33" w:rsidR="00850736" w:rsidRDefault="00850736" w:rsidP="009B480C">
            <w:pPr>
              <w:pStyle w:val="TableText"/>
              <w:rPr>
                <w:ins w:id="163" w:author="Jutzi, William Christopher (LTS)" w:date="2018-09-18T15:22:00Z"/>
              </w:rPr>
            </w:pPr>
            <w:ins w:id="164" w:author="Jutzi, William Christopher (LTS)" w:date="2018-09-18T15:23:00Z">
              <w:r>
                <w:t>N/A</w:t>
              </w:r>
            </w:ins>
          </w:p>
        </w:tc>
        <w:tc>
          <w:tcPr>
            <w:tcW w:w="865" w:type="pct"/>
          </w:tcPr>
          <w:p w14:paraId="2856FB7A" w14:textId="604B6E47" w:rsidR="00850736" w:rsidRDefault="00850736" w:rsidP="009B480C">
            <w:pPr>
              <w:pStyle w:val="TableText"/>
              <w:rPr>
                <w:ins w:id="165" w:author="Jutzi, William Christopher (LTS)" w:date="2018-09-18T15:22:00Z"/>
              </w:rPr>
            </w:pPr>
            <w:ins w:id="166" w:author="Jutzi, William Christopher (LTS)" w:date="2018-09-18T15:23:00Z">
              <w:r>
                <w:t>N/A</w:t>
              </w:r>
            </w:ins>
          </w:p>
        </w:tc>
        <w:tc>
          <w:tcPr>
            <w:tcW w:w="789" w:type="pct"/>
          </w:tcPr>
          <w:p w14:paraId="2BFA3463" w14:textId="48D2811E" w:rsidR="00850736" w:rsidRDefault="00850736" w:rsidP="009B480C">
            <w:pPr>
              <w:pStyle w:val="TableText"/>
              <w:rPr>
                <w:ins w:id="167" w:author="Jutzi, William Christopher (LTS)" w:date="2018-09-18T15:22:00Z"/>
              </w:rPr>
            </w:pPr>
            <w:ins w:id="168" w:author="Jutzi, William Christopher (LTS)" w:date="2018-09-18T15:23:00Z">
              <w:r>
                <w:t>N/A</w:t>
              </w:r>
            </w:ins>
          </w:p>
        </w:tc>
      </w:tr>
      <w:tr w:rsidR="00850736" w:rsidRPr="00F07689" w14:paraId="0DDEA49E" w14:textId="77777777" w:rsidTr="00B2412C">
        <w:trPr>
          <w:cantSplit/>
          <w:ins w:id="169" w:author="Jutzi, William Christopher (LTS)" w:date="2018-09-18T15:22:00Z"/>
        </w:trPr>
        <w:tc>
          <w:tcPr>
            <w:tcW w:w="872" w:type="pct"/>
          </w:tcPr>
          <w:p w14:paraId="6DDAB4D7" w14:textId="70BCE2C6" w:rsidR="00850736" w:rsidRDefault="00850736" w:rsidP="009B480C">
            <w:pPr>
              <w:pStyle w:val="TableText"/>
              <w:rPr>
                <w:ins w:id="170" w:author="Jutzi, William Christopher (LTS)" w:date="2018-09-18T15:22:00Z"/>
              </w:rPr>
            </w:pPr>
            <w:ins w:id="171" w:author="Jutzi, William Christopher (LTS)" w:date="2018-09-18T15:24:00Z">
              <w:r>
                <w:t>IB*2.0*</w:t>
              </w:r>
            </w:ins>
            <w:ins w:id="172" w:author="Jutzi, William Christopher (LTS)" w:date="2018-09-18T15:25:00Z">
              <w:r>
                <w:t>601</w:t>
              </w:r>
            </w:ins>
          </w:p>
        </w:tc>
        <w:tc>
          <w:tcPr>
            <w:tcW w:w="791" w:type="pct"/>
          </w:tcPr>
          <w:p w14:paraId="7A589722" w14:textId="3DD6E591" w:rsidR="00850736" w:rsidRDefault="00850736" w:rsidP="009B480C">
            <w:pPr>
              <w:pStyle w:val="TableText"/>
              <w:rPr>
                <w:ins w:id="173" w:author="Jutzi, William Christopher (LTS)" w:date="2018-09-18T15:22:00Z"/>
              </w:rPr>
            </w:pPr>
            <w:ins w:id="174" w:author="Jutzi, William Christopher (LTS)" w:date="2018-09-18T15:23:00Z">
              <w:r>
                <w:t>N/A</w:t>
              </w:r>
            </w:ins>
          </w:p>
        </w:tc>
        <w:tc>
          <w:tcPr>
            <w:tcW w:w="792" w:type="pct"/>
          </w:tcPr>
          <w:p w14:paraId="33AAFD72" w14:textId="28D99A2C" w:rsidR="00850736" w:rsidRDefault="00850736" w:rsidP="009B480C">
            <w:pPr>
              <w:pStyle w:val="TableText"/>
              <w:rPr>
                <w:ins w:id="175" w:author="Jutzi, William Christopher (LTS)" w:date="2018-09-18T15:22:00Z"/>
              </w:rPr>
            </w:pPr>
            <w:ins w:id="176" w:author="Jutzi, William Christopher (LTS)" w:date="2018-09-18T15:24:00Z">
              <w:r>
                <w:t>Nationally released version</w:t>
              </w:r>
            </w:ins>
          </w:p>
        </w:tc>
        <w:tc>
          <w:tcPr>
            <w:tcW w:w="890" w:type="pct"/>
          </w:tcPr>
          <w:p w14:paraId="41C9CF43" w14:textId="4EDA6DA0" w:rsidR="00850736" w:rsidRDefault="00850736" w:rsidP="009B480C">
            <w:pPr>
              <w:pStyle w:val="TableText"/>
              <w:rPr>
                <w:ins w:id="177" w:author="Jutzi, William Christopher (LTS)" w:date="2018-09-18T15:22:00Z"/>
              </w:rPr>
            </w:pPr>
            <w:ins w:id="178" w:author="Jutzi, William Christopher (LTS)" w:date="2018-09-18T15:23:00Z">
              <w:r>
                <w:t>N/A</w:t>
              </w:r>
            </w:ins>
          </w:p>
        </w:tc>
        <w:tc>
          <w:tcPr>
            <w:tcW w:w="865" w:type="pct"/>
          </w:tcPr>
          <w:p w14:paraId="762116CD" w14:textId="4EB0483F" w:rsidR="00850736" w:rsidRDefault="00850736" w:rsidP="009B480C">
            <w:pPr>
              <w:pStyle w:val="TableText"/>
              <w:rPr>
                <w:ins w:id="179" w:author="Jutzi, William Christopher (LTS)" w:date="2018-09-18T15:22:00Z"/>
              </w:rPr>
            </w:pPr>
            <w:ins w:id="180" w:author="Jutzi, William Christopher (LTS)" w:date="2018-09-18T15:23:00Z">
              <w:r>
                <w:t>N/A</w:t>
              </w:r>
            </w:ins>
          </w:p>
        </w:tc>
        <w:tc>
          <w:tcPr>
            <w:tcW w:w="789" w:type="pct"/>
          </w:tcPr>
          <w:p w14:paraId="6E74B207" w14:textId="5BD06563" w:rsidR="00850736" w:rsidRDefault="00850736" w:rsidP="009B480C">
            <w:pPr>
              <w:pStyle w:val="TableText"/>
              <w:rPr>
                <w:ins w:id="181" w:author="Jutzi, William Christopher (LTS)" w:date="2018-09-18T15:22:00Z"/>
              </w:rPr>
            </w:pPr>
            <w:ins w:id="182" w:author="Jutzi, William Christopher (LTS)" w:date="2018-09-18T15:23:00Z">
              <w:r>
                <w:t>N/A</w:t>
              </w:r>
            </w:ins>
          </w:p>
        </w:tc>
      </w:tr>
      <w:tr w:rsidR="00850736" w:rsidRPr="00F07689" w14:paraId="6494745C" w14:textId="77777777" w:rsidTr="00B2412C">
        <w:trPr>
          <w:cantSplit/>
          <w:ins w:id="183" w:author="Jutzi, William Christopher (LTS)" w:date="2018-09-18T15:22:00Z"/>
        </w:trPr>
        <w:tc>
          <w:tcPr>
            <w:tcW w:w="872" w:type="pct"/>
          </w:tcPr>
          <w:p w14:paraId="25F2FECE" w14:textId="5B06040A" w:rsidR="00850736" w:rsidRDefault="00850736" w:rsidP="009B480C">
            <w:pPr>
              <w:pStyle w:val="TableText"/>
              <w:rPr>
                <w:ins w:id="184" w:author="Jutzi, William Christopher (LTS)" w:date="2018-09-18T15:22:00Z"/>
              </w:rPr>
            </w:pPr>
            <w:ins w:id="185" w:author="Jutzi, William Christopher (LTS)" w:date="2018-09-18T15:24:00Z">
              <w:r>
                <w:t>IB*2.0*</w:t>
              </w:r>
            </w:ins>
            <w:ins w:id="186" w:author="Jutzi, William Christopher (LTS)" w:date="2018-09-18T15:25:00Z">
              <w:r>
                <w:t>604</w:t>
              </w:r>
            </w:ins>
          </w:p>
        </w:tc>
        <w:tc>
          <w:tcPr>
            <w:tcW w:w="791" w:type="pct"/>
          </w:tcPr>
          <w:p w14:paraId="7625DE01" w14:textId="1A63D7EC" w:rsidR="00850736" w:rsidRDefault="00850736" w:rsidP="009B480C">
            <w:pPr>
              <w:pStyle w:val="TableText"/>
              <w:rPr>
                <w:ins w:id="187" w:author="Jutzi, William Christopher (LTS)" w:date="2018-09-18T15:22:00Z"/>
              </w:rPr>
            </w:pPr>
            <w:ins w:id="188" w:author="Jutzi, William Christopher (LTS)" w:date="2018-09-18T15:23:00Z">
              <w:r>
                <w:t>N/A</w:t>
              </w:r>
            </w:ins>
          </w:p>
        </w:tc>
        <w:tc>
          <w:tcPr>
            <w:tcW w:w="792" w:type="pct"/>
          </w:tcPr>
          <w:p w14:paraId="25C2BCE8" w14:textId="188B553F" w:rsidR="00850736" w:rsidRDefault="00850736" w:rsidP="009B480C">
            <w:pPr>
              <w:pStyle w:val="TableText"/>
              <w:rPr>
                <w:ins w:id="189" w:author="Jutzi, William Christopher (LTS)" w:date="2018-09-18T15:22:00Z"/>
              </w:rPr>
            </w:pPr>
            <w:ins w:id="190" w:author="Jutzi, William Christopher (LTS)" w:date="2018-09-18T15:24:00Z">
              <w:r>
                <w:t>Nationally released version</w:t>
              </w:r>
            </w:ins>
          </w:p>
        </w:tc>
        <w:tc>
          <w:tcPr>
            <w:tcW w:w="890" w:type="pct"/>
          </w:tcPr>
          <w:p w14:paraId="3AD5E387" w14:textId="218C7A70" w:rsidR="00850736" w:rsidRDefault="00850736" w:rsidP="009B480C">
            <w:pPr>
              <w:pStyle w:val="TableText"/>
              <w:rPr>
                <w:ins w:id="191" w:author="Jutzi, William Christopher (LTS)" w:date="2018-09-18T15:22:00Z"/>
              </w:rPr>
            </w:pPr>
            <w:ins w:id="192" w:author="Jutzi, William Christopher (LTS)" w:date="2018-09-18T15:23:00Z">
              <w:r>
                <w:t>N/A</w:t>
              </w:r>
            </w:ins>
          </w:p>
        </w:tc>
        <w:tc>
          <w:tcPr>
            <w:tcW w:w="865" w:type="pct"/>
          </w:tcPr>
          <w:p w14:paraId="3A868451" w14:textId="771F0523" w:rsidR="00850736" w:rsidRDefault="00850736" w:rsidP="009B480C">
            <w:pPr>
              <w:pStyle w:val="TableText"/>
              <w:rPr>
                <w:ins w:id="193" w:author="Jutzi, William Christopher (LTS)" w:date="2018-09-18T15:22:00Z"/>
              </w:rPr>
            </w:pPr>
            <w:ins w:id="194" w:author="Jutzi, William Christopher (LTS)" w:date="2018-09-18T15:23:00Z">
              <w:r>
                <w:t>N/A</w:t>
              </w:r>
            </w:ins>
          </w:p>
        </w:tc>
        <w:tc>
          <w:tcPr>
            <w:tcW w:w="789" w:type="pct"/>
          </w:tcPr>
          <w:p w14:paraId="558EDBD6" w14:textId="7C150EDD" w:rsidR="00850736" w:rsidRDefault="00850736" w:rsidP="009B480C">
            <w:pPr>
              <w:pStyle w:val="TableText"/>
              <w:rPr>
                <w:ins w:id="195" w:author="Jutzi, William Christopher (LTS)" w:date="2018-09-18T15:22:00Z"/>
              </w:rPr>
            </w:pPr>
            <w:ins w:id="196" w:author="Jutzi, William Christopher (LTS)" w:date="2018-09-18T15:23:00Z">
              <w:r>
                <w:t>N/A</w:t>
              </w:r>
            </w:ins>
          </w:p>
        </w:tc>
      </w:tr>
      <w:tr w:rsidR="00850736" w:rsidRPr="00F07689" w14:paraId="0D29B45B" w14:textId="77777777" w:rsidTr="00B2412C">
        <w:trPr>
          <w:cantSplit/>
          <w:ins w:id="197" w:author="Jutzi, William Christopher (LTS)" w:date="2018-09-18T15:22:00Z"/>
        </w:trPr>
        <w:tc>
          <w:tcPr>
            <w:tcW w:w="872" w:type="pct"/>
          </w:tcPr>
          <w:p w14:paraId="3D5D2603" w14:textId="28A068C2" w:rsidR="00850736" w:rsidRDefault="00850736" w:rsidP="009B480C">
            <w:pPr>
              <w:pStyle w:val="TableText"/>
              <w:rPr>
                <w:ins w:id="198" w:author="Jutzi, William Christopher (LTS)" w:date="2018-09-18T15:22:00Z"/>
              </w:rPr>
            </w:pPr>
            <w:ins w:id="199" w:author="Jutzi, William Christopher (LTS)" w:date="2018-09-18T15:24:00Z">
              <w:r>
                <w:t>IB*2.0*</w:t>
              </w:r>
            </w:ins>
            <w:ins w:id="200" w:author="Jutzi, William Christopher (LTS)" w:date="2018-09-18T15:25:00Z">
              <w:r>
                <w:t>616</w:t>
              </w:r>
            </w:ins>
          </w:p>
        </w:tc>
        <w:tc>
          <w:tcPr>
            <w:tcW w:w="791" w:type="pct"/>
          </w:tcPr>
          <w:p w14:paraId="398812EA" w14:textId="035F2672" w:rsidR="00850736" w:rsidRDefault="00850736" w:rsidP="009B480C">
            <w:pPr>
              <w:pStyle w:val="TableText"/>
              <w:rPr>
                <w:ins w:id="201" w:author="Jutzi, William Christopher (LTS)" w:date="2018-09-18T15:22:00Z"/>
              </w:rPr>
            </w:pPr>
            <w:ins w:id="202" w:author="Jutzi, William Christopher (LTS)" w:date="2018-09-18T15:23:00Z">
              <w:r>
                <w:t>N/A</w:t>
              </w:r>
            </w:ins>
          </w:p>
        </w:tc>
        <w:tc>
          <w:tcPr>
            <w:tcW w:w="792" w:type="pct"/>
          </w:tcPr>
          <w:p w14:paraId="344A5BF9" w14:textId="34520510" w:rsidR="00850736" w:rsidRDefault="00850736" w:rsidP="009B480C">
            <w:pPr>
              <w:pStyle w:val="TableText"/>
              <w:rPr>
                <w:ins w:id="203" w:author="Jutzi, William Christopher (LTS)" w:date="2018-09-18T15:22:00Z"/>
              </w:rPr>
            </w:pPr>
            <w:ins w:id="204" w:author="Jutzi, William Christopher (LTS)" w:date="2018-09-18T15:24:00Z">
              <w:r>
                <w:t>Nationally released version</w:t>
              </w:r>
            </w:ins>
          </w:p>
        </w:tc>
        <w:tc>
          <w:tcPr>
            <w:tcW w:w="890" w:type="pct"/>
          </w:tcPr>
          <w:p w14:paraId="23B72571" w14:textId="2541E997" w:rsidR="00850736" w:rsidRDefault="00850736" w:rsidP="009B480C">
            <w:pPr>
              <w:pStyle w:val="TableText"/>
              <w:rPr>
                <w:ins w:id="205" w:author="Jutzi, William Christopher (LTS)" w:date="2018-09-18T15:22:00Z"/>
              </w:rPr>
            </w:pPr>
            <w:ins w:id="206" w:author="Jutzi, William Christopher (LTS)" w:date="2018-09-18T15:23:00Z">
              <w:r>
                <w:t>N/A</w:t>
              </w:r>
            </w:ins>
          </w:p>
        </w:tc>
        <w:tc>
          <w:tcPr>
            <w:tcW w:w="865" w:type="pct"/>
          </w:tcPr>
          <w:p w14:paraId="44242C8D" w14:textId="4EE83DEE" w:rsidR="00850736" w:rsidRDefault="00850736" w:rsidP="009B480C">
            <w:pPr>
              <w:pStyle w:val="TableText"/>
              <w:rPr>
                <w:ins w:id="207" w:author="Jutzi, William Christopher (LTS)" w:date="2018-09-18T15:22:00Z"/>
              </w:rPr>
            </w:pPr>
            <w:ins w:id="208" w:author="Jutzi, William Christopher (LTS)" w:date="2018-09-18T15:24:00Z">
              <w:r>
                <w:t>N/A</w:t>
              </w:r>
            </w:ins>
          </w:p>
        </w:tc>
        <w:tc>
          <w:tcPr>
            <w:tcW w:w="789" w:type="pct"/>
          </w:tcPr>
          <w:p w14:paraId="3ACE0885" w14:textId="7694CD7A" w:rsidR="00850736" w:rsidRDefault="00850736" w:rsidP="009B480C">
            <w:pPr>
              <w:pStyle w:val="TableText"/>
              <w:rPr>
                <w:ins w:id="209" w:author="Jutzi, William Christopher (LTS)" w:date="2018-09-18T15:22:00Z"/>
              </w:rPr>
            </w:pPr>
            <w:ins w:id="210" w:author="Jutzi, William Christopher (LTS)" w:date="2018-09-18T15:24:00Z">
              <w:r>
                <w:t>N/A</w:t>
              </w:r>
            </w:ins>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211" w:name="_Toc421540871"/>
      <w:bookmarkStart w:id="212" w:name="_Toc487628704"/>
      <w:r w:rsidRPr="0005370A">
        <w:t>Co</w:t>
      </w:r>
      <w:r w:rsidRPr="00C53D0C">
        <w:t>mmunica</w:t>
      </w:r>
      <w:r w:rsidRPr="0005370A">
        <w:t>tions</w:t>
      </w:r>
      <w:bookmarkEnd w:id="211"/>
      <w:bookmarkEnd w:id="212"/>
      <w:r w:rsidRPr="0005370A">
        <w:t xml:space="preserve"> </w:t>
      </w:r>
    </w:p>
    <w:p w14:paraId="603F3B76" w14:textId="77777777" w:rsidR="009B2E03" w:rsidRDefault="009B2E03" w:rsidP="009B2E03">
      <w:r w:rsidRPr="00312833">
        <w:t>T</w:t>
      </w:r>
      <w:r>
        <w:t xml:space="preserve">he sites that are participating in field testing (IOC) will use the “Patch Tracking” message in Outlook to communicate with the </w:t>
      </w:r>
      <w:proofErr w:type="spellStart"/>
      <w:r>
        <w:t>e</w:t>
      </w:r>
      <w:r w:rsidR="000D05AC">
        <w:t>Billing</w:t>
      </w:r>
      <w:proofErr w:type="spellEnd"/>
      <w:r>
        <w:t xml:space="preserve"> </w:t>
      </w:r>
      <w:proofErr w:type="spellStart"/>
      <w:r>
        <w:t>eBusiness</w:t>
      </w:r>
      <w:proofErr w:type="spellEnd"/>
      <w:r>
        <w:t xml:space="preserve"> team, the developers, and product support personnel.</w:t>
      </w:r>
    </w:p>
    <w:p w14:paraId="74D9081D" w14:textId="77777777" w:rsidR="00D43555" w:rsidRPr="00C73322" w:rsidRDefault="00D43555" w:rsidP="00AB1954">
      <w:pPr>
        <w:pStyle w:val="Heading4"/>
      </w:pPr>
      <w:bookmarkStart w:id="213" w:name="_Toc487628705"/>
      <w:r w:rsidRPr="00C73322">
        <w:t>Deployment/Installation/Back-Out Checklist</w:t>
      </w:r>
      <w:bookmarkEnd w:id="213"/>
    </w:p>
    <w:p w14:paraId="4519301A" w14:textId="74918407" w:rsidR="00C73322" w:rsidRDefault="00C73322" w:rsidP="00370FF3">
      <w:r w:rsidRPr="00C73322">
        <w:t>The Release Management</w:t>
      </w:r>
      <w:r w:rsidR="007453E5">
        <w:t xml:space="preserve"> team </w:t>
      </w:r>
      <w:r w:rsidR="005A5334">
        <w:t>will deploy the patch IB*2.0*592</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w:t>
      </w:r>
      <w:proofErr w:type="spellStart"/>
      <w:r w:rsidRPr="00C73322">
        <w:t>VistA</w:t>
      </w:r>
      <w:proofErr w:type="spellEnd"/>
      <w:r w:rsidRPr="00C73322">
        <w:t xml:space="preserve"> production at each site, and by whom. A report can also be run, to identify which sites have not </w:t>
      </w:r>
      <w:r w:rsidR="005302FE">
        <w:t xml:space="preserve">currently </w:t>
      </w:r>
      <w:r w:rsidRPr="00C73322">
        <w:t xml:space="preserve">installed the patch in their </w:t>
      </w:r>
      <w:proofErr w:type="spellStart"/>
      <w:r w:rsidRPr="00C73322">
        <w:t>VistA</w:t>
      </w:r>
      <w:proofErr w:type="spellEnd"/>
      <w:r w:rsidRPr="00C73322">
        <w:t xml:space="preserve">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214" w:name="_Toc479253804"/>
      <w:r>
        <w:t xml:space="preserve">Table </w:t>
      </w:r>
      <w:r w:rsidR="00824938">
        <w:t>7</w:t>
      </w:r>
      <w:r w:rsidRPr="005927B3">
        <w:t>: Deployment/Installation/Back-Out Checklist</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215" w:name="_Toc487628706"/>
      <w:r>
        <w:t>Installation</w:t>
      </w:r>
      <w:bookmarkEnd w:id="215"/>
    </w:p>
    <w:p w14:paraId="0F8500FB" w14:textId="77777777" w:rsidR="00AE5904" w:rsidRDefault="00361BE2" w:rsidP="00740CBB">
      <w:pPr>
        <w:pStyle w:val="Heading2"/>
      </w:pPr>
      <w:bookmarkStart w:id="216" w:name="_Toc487628707"/>
      <w:r w:rsidRPr="00A12A14">
        <w:t>Pre-installation</w:t>
      </w:r>
      <w:r>
        <w:t xml:space="preserve"> and </w:t>
      </w:r>
      <w:r w:rsidR="00AE5904">
        <w:t>System Requirements</w:t>
      </w:r>
      <w:bookmarkEnd w:id="216"/>
    </w:p>
    <w:p w14:paraId="7C834F15" w14:textId="2F502899" w:rsidR="00732090" w:rsidRDefault="005A5334" w:rsidP="00732090">
      <w:r>
        <w:t>IB*2.0*592</w:t>
      </w:r>
      <w:r w:rsidR="00732090">
        <w:t>, a patch</w:t>
      </w:r>
      <w:r w:rsidR="001A6795">
        <w:t xml:space="preserve"> to the existing </w:t>
      </w:r>
      <w:proofErr w:type="spellStart"/>
      <w:r w:rsidR="001A6795">
        <w:t>VistA</w:t>
      </w:r>
      <w:proofErr w:type="spellEnd"/>
      <w:r w:rsidR="001A6795">
        <w:t xml:space="preserve"> Integrated Billing</w:t>
      </w:r>
      <w:r w:rsidR="007453E5">
        <w:t xml:space="preserve"> 2.0</w:t>
      </w:r>
      <w:r w:rsidR="00732090">
        <w:t xml:space="preserve"> package, is installable on a fully patched M(UMPS) </w:t>
      </w:r>
      <w:proofErr w:type="spellStart"/>
      <w:r w:rsidR="00732090">
        <w:t>VistA</w:t>
      </w:r>
      <w:proofErr w:type="spellEnd"/>
      <w:r w:rsidR="00732090">
        <w:t xml:space="preserve"> system and operates on the top of the </w:t>
      </w:r>
      <w:proofErr w:type="spellStart"/>
      <w:r w:rsidR="00732090">
        <w:t>VistA</w:t>
      </w:r>
      <w:proofErr w:type="spellEnd"/>
      <w:r w:rsidR="00732090">
        <w:t xml:space="preserve"> environment provided by the </w:t>
      </w:r>
      <w:proofErr w:type="spellStart"/>
      <w:r w:rsidR="00732090">
        <w:t>VistA</w:t>
      </w:r>
      <w:proofErr w:type="spellEnd"/>
      <w:r w:rsidR="00732090">
        <w:t xml:space="preserve">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217" w:name="_Toc471312571"/>
      <w:bookmarkStart w:id="218" w:name="_Toc471313695"/>
      <w:bookmarkStart w:id="219" w:name="_Toc471396349"/>
      <w:bookmarkStart w:id="220" w:name="_Toc471401623"/>
      <w:bookmarkStart w:id="221" w:name="_Toc471401791"/>
      <w:bookmarkStart w:id="222" w:name="_Toc487628708"/>
      <w:bookmarkEnd w:id="217"/>
      <w:bookmarkEnd w:id="218"/>
      <w:bookmarkEnd w:id="219"/>
      <w:bookmarkEnd w:id="220"/>
      <w:bookmarkEnd w:id="221"/>
      <w:r>
        <w:t>Platform Installation and Preparation</w:t>
      </w:r>
      <w:bookmarkEnd w:id="222"/>
    </w:p>
    <w:p w14:paraId="7ACBF6EF" w14:textId="39745755" w:rsidR="00732090" w:rsidRDefault="007453E5" w:rsidP="00732090">
      <w:r>
        <w:t xml:space="preserve">Refer to </w:t>
      </w:r>
      <w:r w:rsidR="000D05AC">
        <w:t xml:space="preserve">the </w:t>
      </w:r>
      <w:r w:rsidR="005A5334">
        <w:t>IB*2.0*592</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223" w:name="_Toc471312573"/>
      <w:bookmarkStart w:id="224" w:name="_Toc471313697"/>
      <w:bookmarkStart w:id="225" w:name="_Toc471396351"/>
      <w:bookmarkStart w:id="226" w:name="_Toc471401625"/>
      <w:bookmarkStart w:id="227" w:name="_Toc471401793"/>
      <w:bookmarkStart w:id="228" w:name="_Toc471312574"/>
      <w:bookmarkStart w:id="229" w:name="_Toc471313698"/>
      <w:bookmarkStart w:id="230" w:name="_Toc471396352"/>
      <w:bookmarkStart w:id="231" w:name="_Toc471401626"/>
      <w:bookmarkStart w:id="232" w:name="_Toc471401794"/>
      <w:bookmarkStart w:id="233" w:name="_Toc471312575"/>
      <w:bookmarkStart w:id="234" w:name="_Toc471313699"/>
      <w:bookmarkStart w:id="235" w:name="_Toc471396353"/>
      <w:bookmarkStart w:id="236" w:name="_Toc471401627"/>
      <w:bookmarkStart w:id="237" w:name="_Toc471401795"/>
      <w:bookmarkStart w:id="238" w:name="_Toc471312576"/>
      <w:bookmarkStart w:id="239" w:name="_Toc471313700"/>
      <w:bookmarkStart w:id="240" w:name="_Toc471396354"/>
      <w:bookmarkStart w:id="241" w:name="_Toc471401628"/>
      <w:bookmarkStart w:id="242" w:name="_Toc471401796"/>
      <w:bookmarkStart w:id="243" w:name="_Toc471312577"/>
      <w:bookmarkStart w:id="244" w:name="_Toc471313701"/>
      <w:bookmarkStart w:id="245" w:name="_Toc471396355"/>
      <w:bookmarkStart w:id="246" w:name="_Toc471401629"/>
      <w:bookmarkStart w:id="247" w:name="_Toc471401797"/>
      <w:bookmarkStart w:id="248" w:name="_Toc471312578"/>
      <w:bookmarkStart w:id="249" w:name="_Toc471313702"/>
      <w:bookmarkStart w:id="250" w:name="_Toc471396356"/>
      <w:bookmarkStart w:id="251" w:name="_Toc471401630"/>
      <w:bookmarkStart w:id="252" w:name="_Toc471401798"/>
      <w:bookmarkStart w:id="253" w:name="_Toc471312579"/>
      <w:bookmarkStart w:id="254" w:name="_Toc471313703"/>
      <w:bookmarkStart w:id="255" w:name="_Toc471396357"/>
      <w:bookmarkStart w:id="256" w:name="_Toc471401631"/>
      <w:bookmarkStart w:id="257" w:name="_Toc471401799"/>
      <w:bookmarkStart w:id="258" w:name="_Toc471312580"/>
      <w:bookmarkStart w:id="259" w:name="_Toc471313704"/>
      <w:bookmarkStart w:id="260" w:name="_Toc471396358"/>
      <w:bookmarkStart w:id="261" w:name="_Toc471401632"/>
      <w:bookmarkStart w:id="262" w:name="_Toc471401800"/>
      <w:bookmarkStart w:id="263" w:name="_Toc471312581"/>
      <w:bookmarkStart w:id="264" w:name="_Toc471313705"/>
      <w:bookmarkStart w:id="265" w:name="_Toc471396359"/>
      <w:bookmarkStart w:id="266" w:name="_Toc471401633"/>
      <w:bookmarkStart w:id="267" w:name="_Toc471401801"/>
      <w:bookmarkStart w:id="268" w:name="_Toc471312582"/>
      <w:bookmarkStart w:id="269" w:name="_Toc471313706"/>
      <w:bookmarkStart w:id="270" w:name="_Toc471396360"/>
      <w:bookmarkStart w:id="271" w:name="_Toc471401634"/>
      <w:bookmarkStart w:id="272" w:name="_Toc471401802"/>
      <w:bookmarkStart w:id="273" w:name="_Toc471312583"/>
      <w:bookmarkStart w:id="274" w:name="_Toc471313707"/>
      <w:bookmarkStart w:id="275" w:name="_Toc471396361"/>
      <w:bookmarkStart w:id="276" w:name="_Toc471401635"/>
      <w:bookmarkStart w:id="277" w:name="_Toc471401803"/>
      <w:bookmarkStart w:id="278" w:name="_Toc471312584"/>
      <w:bookmarkStart w:id="279" w:name="_Toc471313708"/>
      <w:bookmarkStart w:id="280" w:name="_Toc471396362"/>
      <w:bookmarkStart w:id="281" w:name="_Toc471401636"/>
      <w:bookmarkStart w:id="282" w:name="_Toc471401804"/>
      <w:bookmarkStart w:id="283" w:name="_Toc471312585"/>
      <w:bookmarkStart w:id="284" w:name="_Toc471313709"/>
      <w:bookmarkStart w:id="285" w:name="_Toc471396363"/>
      <w:bookmarkStart w:id="286" w:name="_Toc471401637"/>
      <w:bookmarkStart w:id="287" w:name="_Toc471401805"/>
      <w:bookmarkStart w:id="288" w:name="_Toc471312586"/>
      <w:bookmarkStart w:id="289" w:name="_Toc471313710"/>
      <w:bookmarkStart w:id="290" w:name="_Toc471396364"/>
      <w:bookmarkStart w:id="291" w:name="_Toc471401638"/>
      <w:bookmarkStart w:id="292" w:name="_Toc471401806"/>
      <w:bookmarkStart w:id="293" w:name="_Toc487628709"/>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t xml:space="preserve">Download and </w:t>
      </w:r>
      <w:r w:rsidR="00700E4A">
        <w:t>Extract Files</w:t>
      </w:r>
      <w:bookmarkEnd w:id="293"/>
    </w:p>
    <w:p w14:paraId="41B1E6D0" w14:textId="3BC39340" w:rsidR="00AE5904" w:rsidRPr="00492BC7" w:rsidRDefault="007453E5" w:rsidP="00312833">
      <w:r>
        <w:t xml:space="preserve">Refer to </w:t>
      </w:r>
      <w:r w:rsidR="000D05AC">
        <w:t xml:space="preserve">the </w:t>
      </w:r>
      <w:r w:rsidR="005A5334">
        <w:t>IB*2.0*592</w:t>
      </w:r>
      <w:r w:rsidR="00D9124C">
        <w:t xml:space="preserve"> documentation on the NPM </w:t>
      </w:r>
      <w:r w:rsidR="009707F7">
        <w:t xml:space="preserve">to find related documentation that can be </w:t>
      </w:r>
      <w:r w:rsidR="00D9124C">
        <w:t>download</w:t>
      </w:r>
      <w:r w:rsidR="009707F7">
        <w:t>ed</w:t>
      </w:r>
      <w:r w:rsidR="00D9124C">
        <w:t xml:space="preserve">. </w:t>
      </w:r>
      <w:r w:rsidR="005A5334">
        <w:t>IB*2.0*592</w:t>
      </w:r>
      <w:r w:rsidR="009707F7">
        <w:t xml:space="preserve"> will be transmitted via a </w:t>
      </w:r>
      <w:proofErr w:type="spellStart"/>
      <w:r w:rsidR="009707F7">
        <w:t>PackMan</w:t>
      </w:r>
      <w:proofErr w:type="spellEnd"/>
      <w:r w:rsidR="009707F7">
        <w:t xml:space="preserve"> message and can be pulled from the NPM. It is not a host file, and therefore does not need to be downloaded separately.</w:t>
      </w:r>
    </w:p>
    <w:p w14:paraId="60F090B4" w14:textId="77777777" w:rsidR="00AE5904" w:rsidRDefault="00AE5904" w:rsidP="00740CBB">
      <w:pPr>
        <w:pStyle w:val="Heading2"/>
      </w:pPr>
      <w:bookmarkStart w:id="294" w:name="_Ref436642459"/>
      <w:bookmarkStart w:id="295" w:name="_Toc487628710"/>
      <w:r>
        <w:t>Database Creation</w:t>
      </w:r>
      <w:bookmarkEnd w:id="294"/>
      <w:bookmarkEnd w:id="295"/>
    </w:p>
    <w:p w14:paraId="07EC2CC0" w14:textId="4A428017" w:rsidR="00AE5904" w:rsidRPr="00492BC7" w:rsidRDefault="005A5334" w:rsidP="00312833">
      <w:r>
        <w:t>IB*2.0*592</w:t>
      </w:r>
      <w:r w:rsidR="007453E5">
        <w:t xml:space="preserve"> </w:t>
      </w:r>
      <w:r w:rsidR="00A26450">
        <w:t>modi</w:t>
      </w:r>
      <w:r w:rsidR="007453E5">
        <w:t>f</w:t>
      </w:r>
      <w:r w:rsidR="009D0689">
        <w:t>ies</w:t>
      </w:r>
      <w:r w:rsidR="007453E5">
        <w:t xml:space="preserve"> </w:t>
      </w:r>
      <w:r w:rsidR="00A26450">
        <w:t>th</w:t>
      </w:r>
      <w:r w:rsidR="007453E5">
        <w:t xml:space="preserve">e </w:t>
      </w:r>
      <w:proofErr w:type="spellStart"/>
      <w:r w:rsidR="007453E5">
        <w:t>VistA</w:t>
      </w:r>
      <w:proofErr w:type="spellEnd"/>
      <w:r w:rsidR="007453E5">
        <w:t xml:space="preserve">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296" w:name="_Toc487628711"/>
      <w:r>
        <w:t>Installation Scripts</w:t>
      </w:r>
      <w:bookmarkEnd w:id="296"/>
    </w:p>
    <w:p w14:paraId="09324D51" w14:textId="19281537" w:rsidR="00AE5904" w:rsidRPr="00C730AB" w:rsidRDefault="00A26450" w:rsidP="00312833">
      <w:r>
        <w:t>No installation scr</w:t>
      </w:r>
      <w:r w:rsidR="005A5334">
        <w:t>ipts are needed for IB*2.0*592</w:t>
      </w:r>
      <w:r w:rsidR="000530D8">
        <w:t xml:space="preserve"> installation</w:t>
      </w:r>
      <w:r>
        <w:t>.</w:t>
      </w:r>
    </w:p>
    <w:p w14:paraId="69CCCD80" w14:textId="77777777" w:rsidR="00AE5904" w:rsidRDefault="00AE5904" w:rsidP="00740CBB">
      <w:pPr>
        <w:pStyle w:val="Heading2"/>
      </w:pPr>
      <w:bookmarkStart w:id="297" w:name="_Toc487628712"/>
      <w:proofErr w:type="spellStart"/>
      <w:r>
        <w:t>Cron</w:t>
      </w:r>
      <w:proofErr w:type="spellEnd"/>
      <w:r>
        <w:t xml:space="preserve"> Scripts</w:t>
      </w:r>
      <w:bookmarkEnd w:id="297"/>
    </w:p>
    <w:p w14:paraId="70F4A6BA" w14:textId="005BAAAE" w:rsidR="00676736" w:rsidRPr="00C730AB" w:rsidRDefault="000530D8" w:rsidP="00312833">
      <w:r w:rsidRPr="00312833">
        <w:t xml:space="preserve">No </w:t>
      </w:r>
      <w:proofErr w:type="spellStart"/>
      <w:r w:rsidRPr="00312833">
        <w:t>Cron</w:t>
      </w:r>
      <w:proofErr w:type="spellEnd"/>
      <w:r w:rsidRPr="00312833">
        <w:t xml:space="preserve"> scr</w:t>
      </w:r>
      <w:r w:rsidR="005A5334">
        <w:t>ipts are needed for IB*2.0*592</w:t>
      </w:r>
      <w:r w:rsidRPr="00312833">
        <w:t xml:space="preserve"> installation.</w:t>
      </w:r>
    </w:p>
    <w:p w14:paraId="74AD17BE" w14:textId="77777777" w:rsidR="00FD7CA6" w:rsidRDefault="00BE065D" w:rsidP="00740CBB">
      <w:pPr>
        <w:pStyle w:val="Heading2"/>
      </w:pPr>
      <w:bookmarkStart w:id="298" w:name="_Toc487628713"/>
      <w:r>
        <w:lastRenderedPageBreak/>
        <w:t xml:space="preserve">Access Requirements and </w:t>
      </w:r>
      <w:r w:rsidR="005C5ED2">
        <w:t>Skills Needed for the Installation</w:t>
      </w:r>
      <w:bookmarkEnd w:id="298"/>
    </w:p>
    <w:p w14:paraId="2F74BCB3" w14:textId="1000A11B" w:rsidR="005C5ED2" w:rsidRPr="005C5ED2" w:rsidRDefault="00F46BBA" w:rsidP="00312833">
      <w:r>
        <w:t>The following staff</w:t>
      </w:r>
      <w:r w:rsidR="000530D8">
        <w:t xml:space="preserve"> will need access to the </w:t>
      </w:r>
      <w:proofErr w:type="spellStart"/>
      <w:r w:rsidR="000530D8">
        <w:t>PackMan</w:t>
      </w:r>
      <w:proofErr w:type="spellEnd"/>
      <w:r w:rsidR="000530D8">
        <w:t xml:space="preserve"> mes</w:t>
      </w:r>
      <w:r w:rsidR="007453E5">
        <w:t>sage containing the IB*2.0*</w:t>
      </w:r>
      <w:r w:rsidR="005A5334">
        <w:t>592</w:t>
      </w:r>
      <w:r w:rsidR="000530D8">
        <w:t xml:space="preserve"> patch or </w:t>
      </w:r>
      <w:r w:rsidR="00D62E5D">
        <w:t xml:space="preserve">to </w:t>
      </w:r>
      <w:r w:rsidR="000530D8">
        <w:t xml:space="preserve">Forum’s NPM for downloading the </w:t>
      </w:r>
      <w:r w:rsidR="005A5334">
        <w:t>nationally released IB*2.0*592</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299" w:name="_Toc416250739"/>
      <w:bookmarkStart w:id="300" w:name="_Toc430174019"/>
      <w:bookmarkStart w:id="301" w:name="_Toc487628714"/>
      <w:r w:rsidRPr="00FD6DC0">
        <w:t>Installation Procedure</w:t>
      </w:r>
      <w:bookmarkEnd w:id="299"/>
      <w:bookmarkEnd w:id="300"/>
      <w:bookmarkEnd w:id="301"/>
    </w:p>
    <w:p w14:paraId="1028FE9E" w14:textId="1FED9F26" w:rsidR="0098694A" w:rsidRDefault="00932CFD" w:rsidP="00312833">
      <w:r>
        <w:t xml:space="preserve">Refer to </w:t>
      </w:r>
      <w:r w:rsidR="000D05AC">
        <w:t xml:space="preserve">the </w:t>
      </w:r>
      <w:r w:rsidR="005A5334">
        <w:t>IB*2.0*592</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302" w:name="_Toc487628715"/>
      <w:r>
        <w:t>Installation Verification Procedure</w:t>
      </w:r>
      <w:bookmarkEnd w:id="302"/>
    </w:p>
    <w:p w14:paraId="565D0E63" w14:textId="40A062C3" w:rsidR="009A003E" w:rsidRDefault="00932CFD" w:rsidP="00312833">
      <w:r>
        <w:t xml:space="preserve">Refer to </w:t>
      </w:r>
      <w:r w:rsidR="000D05AC">
        <w:t xml:space="preserve">the </w:t>
      </w:r>
      <w:r w:rsidR="005A5334">
        <w:t>IB*2.0*592</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59DE5A5F" w:rsidR="00EE63AB" w:rsidRDefault="00361005" w:rsidP="0054476B">
      <w:pPr>
        <w:pStyle w:val="ListParagraph"/>
        <w:numPr>
          <w:ilvl w:val="0"/>
          <w:numId w:val="17"/>
        </w:numPr>
      </w:pPr>
      <w:r>
        <w:t>Sets the default processing of Dental Claims to YES in Site Parameters.</w:t>
      </w:r>
    </w:p>
    <w:p w14:paraId="0FB2E717" w14:textId="077FE96F" w:rsidR="0054476B" w:rsidRDefault="00361005" w:rsidP="0054476B">
      <w:pPr>
        <w:pStyle w:val="ListParagraph"/>
        <w:numPr>
          <w:ilvl w:val="0"/>
          <w:numId w:val="17"/>
        </w:numPr>
      </w:pPr>
      <w:r>
        <w:t>Adds several new Error Codes to the #350.8 file for Dental Claims.</w:t>
      </w:r>
    </w:p>
    <w:p w14:paraId="512B0CB5" w14:textId="672A2A10" w:rsidR="00361005" w:rsidRDefault="00361005" w:rsidP="0054476B">
      <w:pPr>
        <w:pStyle w:val="ListParagraph"/>
        <w:numPr>
          <w:ilvl w:val="0"/>
          <w:numId w:val="17"/>
        </w:numPr>
      </w:pPr>
      <w:r>
        <w:t>Adds several new Type of Service entries to the #353.2 file for Dental Claims.</w:t>
      </w:r>
    </w:p>
    <w:p w14:paraId="579C9C40" w14:textId="00AF0109" w:rsidR="00361005" w:rsidRDefault="00361005" w:rsidP="0054476B">
      <w:pPr>
        <w:pStyle w:val="ListParagraph"/>
        <w:numPr>
          <w:ilvl w:val="0"/>
          <w:numId w:val="17"/>
        </w:numPr>
      </w:pPr>
      <w:r>
        <w:t>Adds a new IB Attachment Report Type to the #353.3 file for Dental Claims.</w:t>
      </w:r>
    </w:p>
    <w:p w14:paraId="4AFDCD72" w14:textId="77777777" w:rsidR="00222FCD" w:rsidRDefault="00222FCD" w:rsidP="003D76CF">
      <w:pPr>
        <w:pStyle w:val="Heading2"/>
      </w:pPr>
      <w:bookmarkStart w:id="303" w:name="_Toc487628716"/>
      <w:r>
        <w:t>System Configuration</w:t>
      </w:r>
      <w:bookmarkEnd w:id="303"/>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304" w:name="_Toc487628717"/>
      <w:r>
        <w:t>Database Tuning</w:t>
      </w:r>
      <w:bookmarkEnd w:id="304"/>
    </w:p>
    <w:p w14:paraId="10DCFD4F" w14:textId="77777777" w:rsidR="00222FCD" w:rsidRPr="00812CDB" w:rsidRDefault="007206A5" w:rsidP="00312833">
      <w:r>
        <w:t xml:space="preserve">No reconfiguration of the </w:t>
      </w:r>
      <w:proofErr w:type="spellStart"/>
      <w:r>
        <w:t>VistA</w:t>
      </w:r>
      <w:proofErr w:type="spellEnd"/>
      <w:r>
        <w:t xml:space="preserve"> database, memory allocations or other resources is necessary.</w:t>
      </w:r>
    </w:p>
    <w:p w14:paraId="08EE7D85" w14:textId="77777777" w:rsidR="00AE5904" w:rsidRDefault="00685E4D" w:rsidP="00740CBB">
      <w:pPr>
        <w:pStyle w:val="Heading1"/>
      </w:pPr>
      <w:bookmarkStart w:id="305" w:name="_Toc487628718"/>
      <w:r>
        <w:t>Back-Out</w:t>
      </w:r>
      <w:r w:rsidR="00AE5904">
        <w:t xml:space="preserve"> Procedure</w:t>
      </w:r>
      <w:bookmarkEnd w:id="305"/>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306" w:name="_Toc487628719"/>
      <w:r>
        <w:t>Back-Out</w:t>
      </w:r>
      <w:r w:rsidR="00455CB4">
        <w:t xml:space="preserve"> Strategy</w:t>
      </w:r>
      <w:bookmarkEnd w:id="306"/>
    </w:p>
    <w:p w14:paraId="628C26F0" w14:textId="77777777" w:rsidR="00C411F1" w:rsidRDefault="00C411F1" w:rsidP="00C411F1">
      <w:bookmarkStart w:id="307" w:name="_Toc478982588"/>
      <w:bookmarkStart w:id="308" w:name="_Toc487628720"/>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t>,</w:t>
      </w:r>
      <w:r>
        <w:rPr>
          <w:i/>
        </w:rPr>
        <w:t xml:space="preserve"> </w:t>
      </w:r>
      <w:r w:rsidRPr="00AA22D6">
        <w:t xml:space="preserve">a </w:t>
      </w:r>
      <w:r>
        <w:t>back-out decision due to major issues with this patch could occur. A decision to back out could be made during site Mirror Testing, Site Production Testing or</w:t>
      </w:r>
      <w:r w:rsidRPr="00D8257D">
        <w:t xml:space="preserve"> after National Release to the f</w:t>
      </w:r>
      <w:r>
        <w:t>ield</w:t>
      </w:r>
      <w:r w:rsidRPr="00D8257D">
        <w:t xml:space="preserve"> (VAMCs)</w:t>
      </w:r>
      <w:r>
        <w:t>. The best strategy decision is dependent on the stage of testing during which the decision is made.</w:t>
      </w:r>
    </w:p>
    <w:p w14:paraId="222B8A5C" w14:textId="77777777" w:rsidR="007206A5" w:rsidRPr="0035510F" w:rsidRDefault="0035510F" w:rsidP="006835CA">
      <w:pPr>
        <w:pStyle w:val="Heading3"/>
      </w:pPr>
      <w:r w:rsidRPr="0035510F">
        <w:lastRenderedPageBreak/>
        <w:t>Mirror Testing or Site Production Testing</w:t>
      </w:r>
      <w:bookmarkEnd w:id="307"/>
      <w:bookmarkEnd w:id="308"/>
    </w:p>
    <w:p w14:paraId="7B67B2C0" w14:textId="518C093B" w:rsidR="00D8257D" w:rsidRDefault="007206A5" w:rsidP="007206A5">
      <w:r>
        <w:t xml:space="preserve">If during </w:t>
      </w:r>
      <w:r w:rsidR="00D8257D">
        <w:t xml:space="preserve">Mirror </w:t>
      </w:r>
      <w:r w:rsidR="00EF386A">
        <w:t xml:space="preserve">Testing </w:t>
      </w:r>
      <w:r w:rsidR="00D8257D">
        <w:t xml:space="preserve">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309" w:name="_Toc478982589"/>
      <w:bookmarkStart w:id="310" w:name="_Toc487628721"/>
      <w:r w:rsidRPr="0035510F">
        <w:t>After National Release but During the Designated Support Period</w:t>
      </w:r>
      <w:bookmarkEnd w:id="309"/>
      <w:bookmarkEnd w:id="310"/>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311" w:name="_Toc478982590"/>
      <w:bookmarkStart w:id="312" w:name="_Toc487628722"/>
      <w:r w:rsidRPr="0035510F">
        <w:t>After National Release and Warranty Period</w:t>
      </w:r>
      <w:bookmarkEnd w:id="311"/>
      <w:bookmarkEnd w:id="312"/>
    </w:p>
    <w:p w14:paraId="3B60ED4C" w14:textId="77777777" w:rsidR="007206A5" w:rsidRDefault="007206A5" w:rsidP="007206A5">
      <w:r>
        <w:t xml:space="preserve">After </w:t>
      </w:r>
      <w:r w:rsidR="005F5515">
        <w:t>the support period</w:t>
      </w:r>
      <w:r>
        <w:t xml:space="preserve">, the </w:t>
      </w:r>
      <w:proofErr w:type="spellStart"/>
      <w:r>
        <w:t>VistA</w:t>
      </w:r>
      <w:proofErr w:type="spellEnd"/>
      <w:r>
        <w:t xml:space="preserve">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313" w:name="_Toc487628723"/>
      <w:r>
        <w:t>Back-Out</w:t>
      </w:r>
      <w:r w:rsidR="006C6DBA">
        <w:t xml:space="preserve"> Considerations</w:t>
      </w:r>
      <w:bookmarkEnd w:id="313"/>
    </w:p>
    <w:p w14:paraId="0B3300CB" w14:textId="37A8AE62" w:rsidR="006C6DBA" w:rsidRDefault="00A32A5D" w:rsidP="00312833">
      <w:r w:rsidRPr="00A32A5D">
        <w:t>It is necessary to determine i</w:t>
      </w:r>
      <w:r w:rsidR="00727E4A">
        <w:t xml:space="preserve">f a wholesale back-out </w:t>
      </w:r>
      <w:r w:rsidRPr="00A32A5D">
        <w:t xml:space="preserve">of </w:t>
      </w:r>
      <w:r w:rsidR="00C411F1">
        <w:t>the patch IB*2.0*592</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C411F1">
        <w:t>st-release of patch IB*2.0*592</w:t>
      </w:r>
      <w:r w:rsidRPr="00637940">
        <w:t>, this patch should be assigned status of “Entered in Error” in Forum’s NPM.</w:t>
      </w:r>
    </w:p>
    <w:p w14:paraId="3EB21435" w14:textId="77777777" w:rsidR="00DF6B4A" w:rsidRDefault="00DF6B4A" w:rsidP="00AB1954">
      <w:pPr>
        <w:pStyle w:val="Heading3"/>
      </w:pPr>
      <w:bookmarkStart w:id="314" w:name="_Toc487628724"/>
      <w:r>
        <w:t>Load Testing</w:t>
      </w:r>
      <w:bookmarkEnd w:id="314"/>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315" w:name="_Toc487628725"/>
      <w:r w:rsidRPr="000666AC">
        <w:t>User Acceptance Testing</w:t>
      </w:r>
      <w:bookmarkEnd w:id="315"/>
    </w:p>
    <w:p w14:paraId="3B3551E8" w14:textId="787E338F" w:rsidR="00002D6C" w:rsidRPr="00AD49AF" w:rsidRDefault="009E09FB" w:rsidP="00002D6C">
      <w:r>
        <w:t>Create 837D Transaction:</w:t>
      </w:r>
    </w:p>
    <w:p w14:paraId="7C490E1A" w14:textId="044AFDD8" w:rsidR="00653F3B" w:rsidRPr="009E09FB" w:rsidRDefault="009E09FB" w:rsidP="00DA3AE3">
      <w:pPr>
        <w:pStyle w:val="ListParagraph"/>
        <w:numPr>
          <w:ilvl w:val="0"/>
          <w:numId w:val="17"/>
        </w:numPr>
      </w:pPr>
      <w:r>
        <w:rPr>
          <w:color w:val="000000" w:themeColor="text1"/>
        </w:rPr>
        <w:t xml:space="preserve">The IB System will create a proprietary 837D transmission with the data necessary to send to FSC a transaction that </w:t>
      </w:r>
      <w:r w:rsidR="00D07A07">
        <w:rPr>
          <w:color w:val="000000" w:themeColor="text1"/>
        </w:rPr>
        <w:t>it can map</w:t>
      </w:r>
      <w:r>
        <w:rPr>
          <w:color w:val="000000" w:themeColor="text1"/>
        </w:rPr>
        <w:t xml:space="preserve"> to a X12n 00501-X224 Health Care claim: Dental (837D) when a user authorizes a dental claim.</w:t>
      </w:r>
    </w:p>
    <w:p w14:paraId="2C052DDD" w14:textId="48384775" w:rsidR="009E09FB" w:rsidRPr="009E09FB" w:rsidRDefault="009E09FB" w:rsidP="00DA3AE3">
      <w:pPr>
        <w:pStyle w:val="ListParagraph"/>
        <w:numPr>
          <w:ilvl w:val="0"/>
          <w:numId w:val="17"/>
        </w:numPr>
      </w:pPr>
      <w:r>
        <w:rPr>
          <w:color w:val="000000" w:themeColor="text1"/>
        </w:rPr>
        <w:t>The IB System will place the proprietary 837D transaction in the extract queue.</w:t>
      </w:r>
    </w:p>
    <w:p w14:paraId="1E94A986" w14:textId="2EA9B8E7" w:rsidR="009E09FB" w:rsidRPr="009E09FB" w:rsidRDefault="009E09FB" w:rsidP="00DA3AE3">
      <w:pPr>
        <w:pStyle w:val="ListParagraph"/>
        <w:numPr>
          <w:ilvl w:val="0"/>
          <w:numId w:val="17"/>
        </w:numPr>
      </w:pPr>
      <w:r>
        <w:rPr>
          <w:color w:val="000000" w:themeColor="text1"/>
        </w:rPr>
        <w:t>The IB System will transmit a proprietary 837D transaction to FSC at the times designated in the IB Site Parameters option.</w:t>
      </w:r>
    </w:p>
    <w:p w14:paraId="321A1BD0" w14:textId="3FE38EDF" w:rsidR="009E09FB" w:rsidRPr="009E09FB" w:rsidRDefault="009E09FB" w:rsidP="00DA3AE3">
      <w:pPr>
        <w:pStyle w:val="ListParagraph"/>
        <w:numPr>
          <w:ilvl w:val="0"/>
          <w:numId w:val="17"/>
        </w:numPr>
      </w:pPr>
      <w:r>
        <w:rPr>
          <w:color w:val="000000" w:themeColor="text1"/>
        </w:rPr>
        <w:t>The IB System will provide the ability for a user to manually transmit a proprietary 837D transmission to FSC on demand.</w:t>
      </w:r>
    </w:p>
    <w:p w14:paraId="4027548D" w14:textId="17ECDF33" w:rsidR="009E09FB" w:rsidRPr="009E09FB" w:rsidRDefault="009E09FB" w:rsidP="00DA3AE3">
      <w:pPr>
        <w:pStyle w:val="ListParagraph"/>
        <w:numPr>
          <w:ilvl w:val="0"/>
          <w:numId w:val="17"/>
        </w:numPr>
      </w:pPr>
      <w:r>
        <w:rPr>
          <w:color w:val="000000" w:themeColor="text1"/>
        </w:rPr>
        <w:t>The IB System will provide the ability for a user to view the data that was transmitted in the most recent transmission of a specified dental claim.</w:t>
      </w:r>
    </w:p>
    <w:p w14:paraId="5BF78234" w14:textId="77777777" w:rsidR="001E1960" w:rsidRPr="006D5670" w:rsidRDefault="001E1960" w:rsidP="00DA3AE3">
      <w:pPr>
        <w:rPr>
          <w:highlight w:val="yellow"/>
        </w:rPr>
      </w:pPr>
    </w:p>
    <w:p w14:paraId="02F951B3" w14:textId="77777777" w:rsidR="009E09FB" w:rsidRDefault="009E09FB" w:rsidP="00DA3AE3">
      <w:r>
        <w:t xml:space="preserve">Create Dental Form/Update </w:t>
      </w:r>
      <w:proofErr w:type="spellStart"/>
      <w:r>
        <w:t>Autobiller</w:t>
      </w:r>
      <w:proofErr w:type="spellEnd"/>
      <w:r>
        <w:t>:</w:t>
      </w:r>
    </w:p>
    <w:p w14:paraId="11333731" w14:textId="77CC0317" w:rsidR="0066326A" w:rsidRDefault="009E09FB" w:rsidP="0066326A">
      <w:pPr>
        <w:pStyle w:val="ListParagraph"/>
        <w:numPr>
          <w:ilvl w:val="0"/>
          <w:numId w:val="17"/>
        </w:numPr>
      </w:pPr>
      <w:r>
        <w:lastRenderedPageBreak/>
        <w:t>Enter/Edit Billing Information – The system will make the Form Type J430D available to users when creating a new claim or editing an existing claim.</w:t>
      </w:r>
    </w:p>
    <w:p w14:paraId="60AD6A18" w14:textId="7277153D" w:rsidR="009E09FB" w:rsidRDefault="009E09FB" w:rsidP="0066326A">
      <w:pPr>
        <w:pStyle w:val="ListParagraph"/>
        <w:numPr>
          <w:ilvl w:val="0"/>
          <w:numId w:val="17"/>
        </w:numPr>
      </w:pPr>
      <w:proofErr w:type="spellStart"/>
      <w:r>
        <w:t>Autobiller</w:t>
      </w:r>
      <w:proofErr w:type="spellEnd"/>
      <w:r>
        <w:t xml:space="preserve"> – The system will make the Form Type J430D available to the </w:t>
      </w:r>
      <w:proofErr w:type="spellStart"/>
      <w:r>
        <w:t>Autobiller</w:t>
      </w:r>
      <w:proofErr w:type="spellEnd"/>
      <w:r>
        <w:t xml:space="preserve"> when creating a new claim.</w:t>
      </w:r>
    </w:p>
    <w:p w14:paraId="447FB607" w14:textId="1FC9CFF1" w:rsidR="009E09FB" w:rsidRDefault="009E09FB" w:rsidP="0066326A">
      <w:pPr>
        <w:pStyle w:val="ListParagraph"/>
        <w:numPr>
          <w:ilvl w:val="0"/>
          <w:numId w:val="17"/>
        </w:numPr>
      </w:pPr>
      <w:proofErr w:type="spellStart"/>
      <w:r>
        <w:t>Autobiller</w:t>
      </w:r>
      <w:proofErr w:type="spellEnd"/>
      <w:r>
        <w:t xml:space="preserve"> – The system will create dental claims with the Form Type J430D and the Charge Type of professional for entries in Claims Tracking for billable dental services.</w:t>
      </w:r>
    </w:p>
    <w:p w14:paraId="3E8C19E2" w14:textId="75FCC6CF" w:rsidR="009E09FB" w:rsidRPr="009E09FB" w:rsidRDefault="009E09FB" w:rsidP="0066326A">
      <w:pPr>
        <w:pStyle w:val="ListParagraph"/>
        <w:numPr>
          <w:ilvl w:val="0"/>
          <w:numId w:val="17"/>
        </w:numPr>
      </w:pPr>
      <w:r>
        <w:t>IB Site Parameters – The system will provide the ability for a user with acce</w:t>
      </w:r>
      <w:r w:rsidR="001D79C3">
        <w:t xml:space="preserve">ss to MCCR Site Parameter Display/Edit </w:t>
      </w:r>
      <w:ins w:id="316" w:author="Jutzi, William Christopher (LTS)" w:date="2018-09-18T15:34:00Z">
        <w:r w:rsidR="001C53FA" w:rsidRPr="001C53FA">
          <w:t>[IBJ MCCR SITE PARAMETERS]</w:t>
        </w:r>
        <w:r w:rsidR="001C53FA" w:rsidRPr="001C53FA" w:rsidDel="001C53FA">
          <w:t xml:space="preserve"> </w:t>
        </w:r>
      </w:ins>
      <w:del w:id="317" w:author="Jutzi, William Christopher (LTS)" w:date="2018-09-18T15:33:00Z">
        <w:r w:rsidR="001D79C3" w:rsidDel="001C53FA">
          <w:delText xml:space="preserve">[IBCE PROVIDER MAINT] </w:delText>
        </w:r>
      </w:del>
      <w:r w:rsidR="001D79C3">
        <w:t>to turn off the creation of J430D claims for dental services.</w:t>
      </w:r>
    </w:p>
    <w:p w14:paraId="7FF1175A" w14:textId="77777777" w:rsidR="001D79C3" w:rsidRDefault="001D79C3" w:rsidP="001D79C3"/>
    <w:p w14:paraId="5F19E409" w14:textId="01104388" w:rsidR="001D79C3" w:rsidRPr="00253561" w:rsidRDefault="001D79C3" w:rsidP="001D79C3">
      <w:r>
        <w:t>TPJI Indicator:</w:t>
      </w:r>
    </w:p>
    <w:p w14:paraId="67FB5B2C" w14:textId="31FE16D9" w:rsidR="001D79C3" w:rsidRPr="001D79C3" w:rsidDel="00D233B9" w:rsidRDefault="00D233B9" w:rsidP="00D233B9">
      <w:pPr>
        <w:pStyle w:val="ListParagraph"/>
        <w:numPr>
          <w:ilvl w:val="0"/>
          <w:numId w:val="17"/>
        </w:numPr>
        <w:rPr>
          <w:del w:id="318" w:author="Jutzi, William Christopher (LTS)" w:date="2018-09-27T08:38:00Z"/>
        </w:rPr>
      </w:pPr>
      <w:ins w:id="319" w:author="Jutzi, William Christopher (LTS)" w:date="2018-09-27T08:37:00Z">
        <w:r w:rsidRPr="00D233B9">
          <w:rPr>
            <w:color w:val="000000" w:themeColor="text1"/>
          </w:rPr>
          <w:t>Third Party Joint Inquiry</w:t>
        </w:r>
        <w:r>
          <w:rPr>
            <w:color w:val="000000" w:themeColor="text1"/>
          </w:rPr>
          <w:t xml:space="preserve"> [</w:t>
        </w:r>
        <w:r w:rsidRPr="00D233B9">
          <w:rPr>
            <w:color w:val="000000" w:themeColor="text1"/>
          </w:rPr>
          <w:t>IBJ THIRD PARTY JOINT INQUIRY</w:t>
        </w:r>
        <w:r>
          <w:rPr>
            <w:color w:val="000000" w:themeColor="text1"/>
          </w:rPr>
          <w:t xml:space="preserve">] </w:t>
        </w:r>
      </w:ins>
      <w:ins w:id="320" w:author="Jutzi, William Christopher (LTS)" w:date="2018-09-27T08:38:00Z">
        <w:r>
          <w:rPr>
            <w:color w:val="000000" w:themeColor="text1"/>
          </w:rPr>
          <w:t xml:space="preserve">- </w:t>
        </w:r>
      </w:ins>
      <w:ins w:id="321" w:author="Jutzi, William Christopher (LTS)" w:date="2018-09-27T08:39:00Z">
        <w:r w:rsidRPr="00D233B9">
          <w:rPr>
            <w:color w:val="000000" w:themeColor="text1"/>
          </w:rPr>
          <w:t xml:space="preserve">The IB System </w:t>
        </w:r>
      </w:ins>
      <w:ins w:id="322" w:author="Jutzi, William Christopher (LTS)" w:date="2018-09-27T08:37:00Z">
        <w:r>
          <w:rPr>
            <w:color w:val="000000" w:themeColor="text1"/>
          </w:rPr>
          <w:t>will</w:t>
        </w:r>
      </w:ins>
      <w:del w:id="323" w:author="Jutzi, William Christopher (LTS)" w:date="2018-09-27T08:38:00Z">
        <w:r w:rsidR="001D79C3" w:rsidDel="00D233B9">
          <w:rPr>
            <w:color w:val="000000" w:themeColor="text1"/>
          </w:rPr>
          <w:delText>User selects TPJI for system to generate the TPJI listing.</w:delText>
        </w:r>
      </w:del>
    </w:p>
    <w:p w14:paraId="7F4E0F59" w14:textId="685F32B1" w:rsidR="001D79C3" w:rsidRPr="001D79C3" w:rsidDel="00D233B9" w:rsidRDefault="001D79C3" w:rsidP="00D233B9">
      <w:pPr>
        <w:pStyle w:val="ListParagraph"/>
        <w:numPr>
          <w:ilvl w:val="0"/>
          <w:numId w:val="17"/>
        </w:numPr>
        <w:rPr>
          <w:del w:id="324" w:author="Jutzi, William Christopher (LTS)" w:date="2018-09-27T08:38:00Z"/>
        </w:rPr>
      </w:pPr>
      <w:del w:id="325" w:author="Jutzi, William Christopher (LTS)" w:date="2018-09-27T08:38:00Z">
        <w:r w:rsidDel="00D233B9">
          <w:rPr>
            <w:color w:val="000000" w:themeColor="text1"/>
          </w:rPr>
          <w:delText>User enters a patient’s name.</w:delText>
        </w:r>
      </w:del>
    </w:p>
    <w:p w14:paraId="7AD9260A" w14:textId="1F613C4E" w:rsidR="001D79C3" w:rsidRPr="001D79C3" w:rsidDel="00D233B9" w:rsidRDefault="001D79C3" w:rsidP="00D233B9">
      <w:pPr>
        <w:pStyle w:val="ListParagraph"/>
        <w:numPr>
          <w:ilvl w:val="0"/>
          <w:numId w:val="17"/>
        </w:numPr>
        <w:rPr>
          <w:del w:id="326" w:author="Jutzi, William Christopher (LTS)" w:date="2018-09-27T08:38:00Z"/>
        </w:rPr>
      </w:pPr>
      <w:del w:id="327" w:author="Jutzi, William Christopher (LTS)" w:date="2018-09-27T08:38:00Z">
        <w:r w:rsidDel="00D233B9">
          <w:rPr>
            <w:color w:val="000000" w:themeColor="text1"/>
          </w:rPr>
          <w:delText>The IB System displays the Active Bills list for the patient in the TPJI screen.</w:delText>
        </w:r>
      </w:del>
      <w:ins w:id="328" w:author="Jutzi, William Christopher (LTS)" w:date="2018-09-27T08:38:00Z">
        <w:r w:rsidR="00D233B9">
          <w:rPr>
            <w:color w:val="000000" w:themeColor="text1"/>
          </w:rPr>
          <w:t xml:space="preserve"> </w:t>
        </w:r>
      </w:ins>
    </w:p>
    <w:p w14:paraId="37B22713" w14:textId="10DA3A11" w:rsidR="001D79C3" w:rsidRPr="001D79C3" w:rsidRDefault="001D79C3" w:rsidP="00D233B9">
      <w:pPr>
        <w:pStyle w:val="ListParagraph"/>
        <w:numPr>
          <w:ilvl w:val="0"/>
          <w:numId w:val="17"/>
        </w:numPr>
      </w:pPr>
      <w:del w:id="329" w:author="Jutzi, William Christopher (LTS)" w:date="2018-09-27T08:38:00Z">
        <w:r w:rsidRPr="00D233B9" w:rsidDel="00D233B9">
          <w:rPr>
            <w:color w:val="000000" w:themeColor="text1"/>
          </w:rPr>
          <w:delText xml:space="preserve">The IB System </w:delText>
        </w:r>
      </w:del>
      <w:r w:rsidRPr="00D233B9">
        <w:rPr>
          <w:color w:val="000000" w:themeColor="text1"/>
        </w:rPr>
        <w:t>display</w:t>
      </w:r>
      <w:del w:id="330" w:author="Jutzi, William Christopher (LTS)" w:date="2018-09-27T08:38:00Z">
        <w:r w:rsidRPr="00D233B9" w:rsidDel="00D233B9">
          <w:rPr>
            <w:color w:val="000000" w:themeColor="text1"/>
          </w:rPr>
          <w:delText>s</w:delText>
        </w:r>
      </w:del>
      <w:r w:rsidRPr="00D233B9">
        <w:rPr>
          <w:color w:val="000000" w:themeColor="text1"/>
        </w:rPr>
        <w:t xml:space="preserve"> ‘D’ in the Type column for all entries on the list that are for dental claims.</w:t>
      </w:r>
    </w:p>
    <w:p w14:paraId="3685EA6C" w14:textId="07AC0573" w:rsidR="001D79C3" w:rsidRPr="001D79C3" w:rsidDel="00D233B9" w:rsidRDefault="001D79C3" w:rsidP="001D79C3">
      <w:pPr>
        <w:pStyle w:val="ListParagraph"/>
        <w:numPr>
          <w:ilvl w:val="0"/>
          <w:numId w:val="17"/>
        </w:numPr>
        <w:rPr>
          <w:del w:id="331" w:author="Jutzi, William Christopher (LTS)" w:date="2018-09-27T08:38:00Z"/>
        </w:rPr>
      </w:pPr>
      <w:del w:id="332" w:author="Jutzi, William Christopher (LTS)" w:date="2018-09-27T08:38:00Z">
        <w:r w:rsidDel="00D233B9">
          <w:rPr>
            <w:color w:val="000000" w:themeColor="text1"/>
          </w:rPr>
          <w:delText>User enter IL to display the Inactive Bills List for the patient in the TPJI screen.</w:delText>
        </w:r>
      </w:del>
    </w:p>
    <w:p w14:paraId="045D6629" w14:textId="1066569F" w:rsidR="001D79C3" w:rsidRPr="001D79C3" w:rsidDel="00D233B9" w:rsidRDefault="001D79C3" w:rsidP="001D79C3">
      <w:pPr>
        <w:pStyle w:val="ListParagraph"/>
        <w:numPr>
          <w:ilvl w:val="0"/>
          <w:numId w:val="17"/>
        </w:numPr>
        <w:rPr>
          <w:del w:id="333" w:author="Jutzi, William Christopher (LTS)" w:date="2018-09-27T08:38:00Z"/>
        </w:rPr>
      </w:pPr>
      <w:del w:id="334" w:author="Jutzi, William Christopher (LTS)" w:date="2018-09-27T08:38:00Z">
        <w:r w:rsidDel="00D233B9">
          <w:rPr>
            <w:color w:val="000000" w:themeColor="text1"/>
          </w:rPr>
          <w:delText>The IB System displays ‘D’ in the Type column for all entries on the list that are for dental claims.</w:delText>
        </w:r>
      </w:del>
    </w:p>
    <w:p w14:paraId="228503B9" w14:textId="77777777" w:rsidR="001D79C3" w:rsidRDefault="001D79C3" w:rsidP="001D79C3"/>
    <w:p w14:paraId="63EC8481" w14:textId="61430117" w:rsidR="001D79C3" w:rsidRPr="00253561" w:rsidRDefault="001D79C3" w:rsidP="001D79C3">
      <w:r>
        <w:t>Insurance Company Entry/Edit – Dental:</w:t>
      </w:r>
    </w:p>
    <w:p w14:paraId="03A440D4" w14:textId="31447253" w:rsidR="001D79C3" w:rsidRPr="001D79C3" w:rsidRDefault="001D79C3" w:rsidP="001D79C3">
      <w:pPr>
        <w:pStyle w:val="ListParagraph"/>
        <w:numPr>
          <w:ilvl w:val="0"/>
          <w:numId w:val="17"/>
        </w:numPr>
      </w:pPr>
      <w:r>
        <w:rPr>
          <w:color w:val="000000" w:themeColor="text1"/>
        </w:rPr>
        <w:t xml:space="preserve">Insurance Company Entry/Edit </w:t>
      </w:r>
      <w:ins w:id="335" w:author="Jutzi, William Christopher (LTS)" w:date="2018-09-27T08:41:00Z">
        <w:r w:rsidR="00D233B9">
          <w:rPr>
            <w:color w:val="000000" w:themeColor="text1"/>
          </w:rPr>
          <w:t>[</w:t>
        </w:r>
        <w:r w:rsidR="00D233B9" w:rsidRPr="00D233B9">
          <w:rPr>
            <w:color w:val="000000" w:themeColor="text1"/>
          </w:rPr>
          <w:t>IBCN INSURANCE CO EDIT</w:t>
        </w:r>
        <w:r w:rsidR="00D233B9">
          <w:rPr>
            <w:color w:val="000000" w:themeColor="text1"/>
          </w:rPr>
          <w:t>]</w:t>
        </w:r>
        <w:r w:rsidR="00D233B9" w:rsidRPr="00D233B9">
          <w:rPr>
            <w:color w:val="000000" w:themeColor="text1"/>
          </w:rPr>
          <w:t xml:space="preserve"> </w:t>
        </w:r>
      </w:ins>
      <w:r>
        <w:rPr>
          <w:color w:val="000000" w:themeColor="text1"/>
        </w:rPr>
        <w:t>– The IB System will provide the ability for users to define a primary payer ID – EDI – Dental Payer Primary ID.</w:t>
      </w:r>
    </w:p>
    <w:p w14:paraId="58FED0D2" w14:textId="0CA483DD"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mailing address for Dental claims:</w:t>
      </w:r>
    </w:p>
    <w:p w14:paraId="44EE7FAA" w14:textId="5C685F16" w:rsidR="00390540" w:rsidRPr="00390540" w:rsidRDefault="00390540" w:rsidP="00390540">
      <w:pPr>
        <w:pStyle w:val="ListParagraph"/>
        <w:numPr>
          <w:ilvl w:val="1"/>
          <w:numId w:val="17"/>
        </w:numPr>
      </w:pPr>
      <w:r>
        <w:rPr>
          <w:color w:val="000000" w:themeColor="text1"/>
        </w:rPr>
        <w:t>Pointer to another payer’s address if dental claims are processed by another payer</w:t>
      </w:r>
    </w:p>
    <w:p w14:paraId="2B2598EC" w14:textId="68227587" w:rsidR="00390540" w:rsidRPr="00390540" w:rsidRDefault="00390540" w:rsidP="00390540">
      <w:pPr>
        <w:pStyle w:val="ListParagraph"/>
        <w:numPr>
          <w:ilvl w:val="1"/>
          <w:numId w:val="17"/>
        </w:numPr>
      </w:pPr>
      <w:r>
        <w:rPr>
          <w:color w:val="000000" w:themeColor="text1"/>
        </w:rPr>
        <w:t>Address Line 1 – Required</w:t>
      </w:r>
    </w:p>
    <w:p w14:paraId="2B14C887" w14:textId="51227C5A" w:rsidR="00390540" w:rsidRPr="00390540" w:rsidRDefault="00390540" w:rsidP="00390540">
      <w:pPr>
        <w:pStyle w:val="ListParagraph"/>
        <w:numPr>
          <w:ilvl w:val="1"/>
          <w:numId w:val="17"/>
        </w:numPr>
      </w:pPr>
      <w:r>
        <w:rPr>
          <w:color w:val="000000" w:themeColor="text1"/>
        </w:rPr>
        <w:t>Address Line 2 – Optional</w:t>
      </w:r>
    </w:p>
    <w:p w14:paraId="0D03B4AE" w14:textId="2EF3268B" w:rsidR="00390540" w:rsidRPr="00390540" w:rsidRDefault="00390540" w:rsidP="00390540">
      <w:pPr>
        <w:pStyle w:val="ListParagraph"/>
        <w:numPr>
          <w:ilvl w:val="1"/>
          <w:numId w:val="17"/>
        </w:numPr>
      </w:pPr>
      <w:r>
        <w:rPr>
          <w:color w:val="000000" w:themeColor="text1"/>
        </w:rPr>
        <w:t>City – Required</w:t>
      </w:r>
    </w:p>
    <w:p w14:paraId="33095EF0" w14:textId="11AD1D57" w:rsidR="00390540" w:rsidRPr="00390540" w:rsidRDefault="00390540" w:rsidP="00390540">
      <w:pPr>
        <w:pStyle w:val="ListParagraph"/>
        <w:numPr>
          <w:ilvl w:val="1"/>
          <w:numId w:val="17"/>
        </w:numPr>
      </w:pPr>
      <w:r>
        <w:rPr>
          <w:color w:val="000000" w:themeColor="text1"/>
        </w:rPr>
        <w:t>State – Required</w:t>
      </w:r>
    </w:p>
    <w:p w14:paraId="411A7DD5" w14:textId="43C37A78" w:rsidR="00390540" w:rsidRPr="00390540" w:rsidRDefault="00390540" w:rsidP="00390540">
      <w:pPr>
        <w:pStyle w:val="ListParagraph"/>
        <w:numPr>
          <w:ilvl w:val="1"/>
          <w:numId w:val="17"/>
        </w:numPr>
      </w:pPr>
      <w:r>
        <w:rPr>
          <w:color w:val="000000" w:themeColor="text1"/>
        </w:rPr>
        <w:t xml:space="preserve">ZIP – Required (valid </w:t>
      </w:r>
      <w:proofErr w:type="gramStart"/>
      <w:r>
        <w:rPr>
          <w:color w:val="000000" w:themeColor="text1"/>
        </w:rPr>
        <w:t>9 character</w:t>
      </w:r>
      <w:proofErr w:type="gramEnd"/>
      <w:r>
        <w:rPr>
          <w:color w:val="000000" w:themeColor="text1"/>
        </w:rPr>
        <w:t xml:space="preserve"> code)</w:t>
      </w:r>
    </w:p>
    <w:p w14:paraId="2BB46CED" w14:textId="0E84E510" w:rsidR="00390540" w:rsidRPr="00390540" w:rsidRDefault="00390540" w:rsidP="00390540">
      <w:pPr>
        <w:pStyle w:val="ListParagraph"/>
        <w:numPr>
          <w:ilvl w:val="0"/>
          <w:numId w:val="17"/>
        </w:numPr>
      </w:pPr>
      <w:r>
        <w:rPr>
          <w:color w:val="000000" w:themeColor="text1"/>
        </w:rPr>
        <w:t>Insurance Company Entry/Edit – The IB System will provide the ability for users to define a FAX number associated with the Dental Address.</w:t>
      </w:r>
    </w:p>
    <w:p w14:paraId="07CAEA23" w14:textId="72B5A0AA" w:rsidR="00390540" w:rsidRPr="001D79C3" w:rsidRDefault="00390540" w:rsidP="00390540">
      <w:pPr>
        <w:pStyle w:val="ListParagraph"/>
        <w:numPr>
          <w:ilvl w:val="0"/>
          <w:numId w:val="17"/>
        </w:numPr>
      </w:pPr>
      <w:r>
        <w:rPr>
          <w:color w:val="000000" w:themeColor="text1"/>
        </w:rPr>
        <w:t>Insurance Company Entry/Edit – The IB System will provide the ability for users to define a telephone number associated with the Dental Address.</w:t>
      </w:r>
    </w:p>
    <w:p w14:paraId="3CE181B9" w14:textId="77777777" w:rsidR="00390540" w:rsidRDefault="00390540" w:rsidP="00390540"/>
    <w:p w14:paraId="323A5DEA" w14:textId="3A6BF7D5" w:rsidR="00390540" w:rsidRPr="00390540" w:rsidRDefault="00390540" w:rsidP="00390540">
      <w:r w:rsidRPr="00390540">
        <w:t>Update Reports – Form Type J430D:</w:t>
      </w:r>
    </w:p>
    <w:p w14:paraId="1E8CE60F" w14:textId="66AF538D" w:rsidR="00390540" w:rsidRPr="001D79C3" w:rsidRDefault="00390540" w:rsidP="00390540">
      <w:pPr>
        <w:pStyle w:val="ListParagraph"/>
        <w:numPr>
          <w:ilvl w:val="0"/>
          <w:numId w:val="17"/>
        </w:numPr>
      </w:pPr>
      <w:r>
        <w:t>The IB System will provide the ability for users to view/input the additional Form Ty</w:t>
      </w:r>
      <w:r w:rsidR="00D07A07">
        <w:t>pe</w:t>
      </w:r>
    </w:p>
    <w:p w14:paraId="70AFC09D" w14:textId="0F36CF00" w:rsidR="001D79C3" w:rsidRDefault="00390540" w:rsidP="001D79C3">
      <w:r>
        <w:t xml:space="preserve"> J430D or Form Type designation (I/P/D) when one of the following reports/options searches or displays the form type:</w:t>
      </w:r>
    </w:p>
    <w:p w14:paraId="04676FC0" w14:textId="43355883" w:rsidR="00390540" w:rsidRDefault="00390540" w:rsidP="00390540">
      <w:pPr>
        <w:pStyle w:val="ListParagraph"/>
        <w:numPr>
          <w:ilvl w:val="1"/>
          <w:numId w:val="17"/>
        </w:numPr>
      </w:pPr>
      <w:r>
        <w:t>View/Print EOB</w:t>
      </w:r>
      <w:ins w:id="336" w:author="Jutzi, William Christopher (LTS)" w:date="2018-09-27T08:52:00Z">
        <w:r w:rsidR="00256511">
          <w:t xml:space="preserve"> [</w:t>
        </w:r>
        <w:r w:rsidR="00256511" w:rsidRPr="00256511">
          <w:t>IBCE PRINT EOB</w:t>
        </w:r>
        <w:r w:rsidR="00256511">
          <w:t>]</w:t>
        </w:r>
      </w:ins>
      <w:bookmarkStart w:id="337" w:name="_GoBack"/>
      <w:bookmarkEnd w:id="337"/>
    </w:p>
    <w:p w14:paraId="47695B6C" w14:textId="09EC8B0B" w:rsidR="00390540" w:rsidRDefault="00390540" w:rsidP="00390540">
      <w:pPr>
        <w:pStyle w:val="ListParagraph"/>
        <w:numPr>
          <w:ilvl w:val="1"/>
          <w:numId w:val="17"/>
        </w:numPr>
      </w:pPr>
      <w:r>
        <w:t>EDI Claim Status Report</w:t>
      </w:r>
      <w:ins w:id="338" w:author="Jutzi, William Christopher (LTS)" w:date="2018-09-27T08:44:00Z">
        <w:r w:rsidR="00256511">
          <w:t xml:space="preserve"> </w:t>
        </w:r>
        <w:r w:rsidR="00256511" w:rsidRPr="00256511">
          <w:t>[IBCED EDI CLAIM STATUS REPORT]</w:t>
        </w:r>
      </w:ins>
    </w:p>
    <w:p w14:paraId="00D3F9DB" w14:textId="49AD0237" w:rsidR="00390540" w:rsidRDefault="00390540" w:rsidP="00390540">
      <w:pPr>
        <w:pStyle w:val="ListParagraph"/>
        <w:numPr>
          <w:ilvl w:val="1"/>
          <w:numId w:val="17"/>
        </w:numPr>
      </w:pPr>
      <w:r>
        <w:t>View/Resubmit Claims – Live or Test</w:t>
      </w:r>
      <w:ins w:id="339" w:author="Jutzi, William Christopher (LTS)" w:date="2018-09-27T08:46:00Z">
        <w:r w:rsidR="00256511">
          <w:t xml:space="preserve"> </w:t>
        </w:r>
        <w:r w:rsidR="00256511" w:rsidRPr="00256511">
          <w:t>[IBCE PREV TRANSMITTED CLAIMS]</w:t>
        </w:r>
      </w:ins>
    </w:p>
    <w:p w14:paraId="001EFF93" w14:textId="32A2D5CE" w:rsidR="00390540" w:rsidRDefault="00390540" w:rsidP="00390540">
      <w:pPr>
        <w:pStyle w:val="ListParagraph"/>
        <w:numPr>
          <w:ilvl w:val="1"/>
          <w:numId w:val="17"/>
        </w:numPr>
      </w:pPr>
      <w:r>
        <w:t>Ready for Extract Status Report</w:t>
      </w:r>
      <w:ins w:id="340" w:author="Jutzi, William Christopher (LTS)" w:date="2018-09-27T08:45:00Z">
        <w:r w:rsidR="00256511" w:rsidRPr="00256511">
          <w:rPr>
            <w:rFonts w:ascii="r_ansi" w:hAnsi="r_ansi" w:cs="r_ansi"/>
            <w:sz w:val="20"/>
            <w:szCs w:val="20"/>
          </w:rPr>
          <w:t xml:space="preserve"> </w:t>
        </w:r>
        <w:r w:rsidR="00256511" w:rsidRPr="00256511">
          <w:t>[IBCE READY FOR EXTRACT REP]</w:t>
        </w:r>
      </w:ins>
    </w:p>
    <w:p w14:paraId="59D91439" w14:textId="5BF483F2" w:rsidR="00390540" w:rsidRDefault="00390540" w:rsidP="00390540">
      <w:pPr>
        <w:pStyle w:val="ListParagraph"/>
        <w:numPr>
          <w:ilvl w:val="1"/>
          <w:numId w:val="17"/>
        </w:numPr>
      </w:pPr>
      <w:r>
        <w:t>HCCH Payer ID Report</w:t>
      </w:r>
      <w:ins w:id="341" w:author="Jutzi, William Christopher (LTS)" w:date="2018-09-27T08:45:00Z">
        <w:r w:rsidR="00256511">
          <w:t xml:space="preserve"> </w:t>
        </w:r>
      </w:ins>
      <w:ins w:id="342" w:author="Jutzi, William Christopher (LTS)" w:date="2018-09-27T08:47:00Z">
        <w:r w:rsidR="00256511" w:rsidRPr="00256511">
          <w:t>[IB HCCH PAYER ID REPORT]</w:t>
        </w:r>
      </w:ins>
    </w:p>
    <w:p w14:paraId="59305D53" w14:textId="4D396A3C" w:rsidR="00390540" w:rsidRDefault="00390540" w:rsidP="00256511">
      <w:pPr>
        <w:pStyle w:val="ListParagraph"/>
        <w:numPr>
          <w:ilvl w:val="1"/>
          <w:numId w:val="17"/>
        </w:numPr>
      </w:pPr>
      <w:r>
        <w:t>View/Print EDI Bill Extract Data</w:t>
      </w:r>
      <w:ins w:id="343" w:author="Jutzi, William Christopher (LTS)" w:date="2018-09-27T08:43:00Z">
        <w:r w:rsidR="00256511">
          <w:t xml:space="preserve"> </w:t>
        </w:r>
        <w:r w:rsidR="00256511" w:rsidRPr="00256511">
          <w:t>[IBCE EDI VIEW/PRINT EXTRACT]</w:t>
        </w:r>
      </w:ins>
    </w:p>
    <w:p w14:paraId="3710E227" w14:textId="17ED52BF" w:rsidR="00390540" w:rsidRDefault="00390540" w:rsidP="00390540">
      <w:pPr>
        <w:pStyle w:val="ListParagraph"/>
        <w:numPr>
          <w:ilvl w:val="1"/>
          <w:numId w:val="17"/>
        </w:numPr>
      </w:pPr>
      <w:r>
        <w:t>Provider ID Query (CPAC)</w:t>
      </w:r>
      <w:ins w:id="344" w:author="Jutzi, William Christopher (LTS)" w:date="2018-09-27T08:45:00Z">
        <w:r w:rsidR="00256511">
          <w:t xml:space="preserve"> </w:t>
        </w:r>
      </w:ins>
      <w:ins w:id="345" w:author="Jutzi, William Christopher (LTS)" w:date="2018-09-27T08:49:00Z">
        <w:r w:rsidR="00256511">
          <w:t>[</w:t>
        </w:r>
      </w:ins>
      <w:ins w:id="346" w:author="Jutzi, William Christopher (LTS)" w:date="2018-09-27T08:50:00Z">
        <w:r w:rsidR="00256511" w:rsidRPr="00256511">
          <w:t>IBCE PROVIDER ID QUER</w:t>
        </w:r>
        <w:r w:rsidR="00256511">
          <w:t>Y]</w:t>
        </w:r>
      </w:ins>
    </w:p>
    <w:p w14:paraId="37726CE9" w14:textId="01A7DAFA" w:rsidR="00390540" w:rsidRDefault="00FE64EA" w:rsidP="00390540">
      <w:pPr>
        <w:pStyle w:val="ListParagraph"/>
        <w:numPr>
          <w:ilvl w:val="0"/>
          <w:numId w:val="17"/>
        </w:numPr>
      </w:pPr>
      <w:r>
        <w:t>The IB System will provide the ability for users to continue to use the GEN Print Bill option [IB PRINT BILL] to view the screens of previously transmitted dental claims while preventing their ability to print those claims.</w:t>
      </w:r>
    </w:p>
    <w:p w14:paraId="233964BC" w14:textId="77777777" w:rsidR="00FE64EA" w:rsidRDefault="00FE64EA" w:rsidP="00FE64EA"/>
    <w:p w14:paraId="6BDA55F0" w14:textId="38EA1D8D" w:rsidR="00FE64EA" w:rsidRPr="00253561" w:rsidRDefault="00FE64EA" w:rsidP="00FE64EA">
      <w:r>
        <w:t xml:space="preserve">TAS </w:t>
      </w:r>
      <w:proofErr w:type="spellStart"/>
      <w:r>
        <w:t>eBill</w:t>
      </w:r>
      <w:r w:rsidR="00410B63">
        <w:t>ing</w:t>
      </w:r>
      <w:proofErr w:type="spellEnd"/>
      <w:r>
        <w:t xml:space="preserve"> System Errors in MRW [MEDICARE MANAGEMENT WORKLIST] and CBW [COB MANAGEMENT WORKLIST]:</w:t>
      </w:r>
    </w:p>
    <w:p w14:paraId="321FC9A1" w14:textId="464DD8E2" w:rsidR="00FE64EA" w:rsidRPr="000B748E" w:rsidRDefault="00FE64EA" w:rsidP="00FE64EA">
      <w:pPr>
        <w:pStyle w:val="ListParagraph"/>
        <w:numPr>
          <w:ilvl w:val="0"/>
          <w:numId w:val="17"/>
        </w:numPr>
      </w:pPr>
      <w:r>
        <w:rPr>
          <w:color w:val="000000" w:themeColor="text1"/>
        </w:rPr>
        <w:t xml:space="preserve">When a claim is on both the CSA – Claims Status Awaiting Resolution [IBCE CLAIM STATUS AWAITING] and the CBW – COB Management Worklist [IBCE COB MANAGEMENT] </w:t>
      </w:r>
      <w:r>
        <w:rPr>
          <w:color w:val="000000" w:themeColor="text1"/>
        </w:rPr>
        <w:lastRenderedPageBreak/>
        <w:t>worklists, the Biller should be able to address the CSA</w:t>
      </w:r>
      <w:r w:rsidR="000B748E">
        <w:rPr>
          <w:color w:val="000000" w:themeColor="text1"/>
        </w:rPr>
        <w:t xml:space="preserve"> first without an error message occurring and the user’s session unexpectedly ending.</w:t>
      </w:r>
    </w:p>
    <w:p w14:paraId="21D3681D" w14:textId="2DD53F7B" w:rsidR="000B748E" w:rsidRPr="00FE64EA" w:rsidRDefault="000B748E" w:rsidP="00FE64EA">
      <w:pPr>
        <w:pStyle w:val="ListParagraph"/>
        <w:numPr>
          <w:ilvl w:val="0"/>
          <w:numId w:val="17"/>
        </w:numPr>
      </w:pPr>
      <w:r>
        <w:rPr>
          <w:color w:val="000000" w:themeColor="text1"/>
        </w:rPr>
        <w:t xml:space="preserve">When a user selects Print MRA from the CBW – COB Management Worklist </w:t>
      </w:r>
      <w:r w:rsidR="006B38DC">
        <w:rPr>
          <w:color w:val="000000" w:themeColor="text1"/>
        </w:rPr>
        <w:t>[IBCE COB MANAGEMENT] and enter</w:t>
      </w:r>
      <w:r>
        <w:rPr>
          <w:color w:val="000000" w:themeColor="text1"/>
        </w:rPr>
        <w:t>s a “^” instead of selecting a claim, the option should gracefully exit and not generate an error condition.</w:t>
      </w:r>
    </w:p>
    <w:p w14:paraId="557A0CC3" w14:textId="77777777" w:rsidR="00253561" w:rsidRPr="00253561" w:rsidRDefault="00253561" w:rsidP="00006B8A"/>
    <w:p w14:paraId="41A656ED" w14:textId="5FC9FBD1" w:rsidR="006C6DBA" w:rsidRDefault="00685E4D" w:rsidP="00A7627C">
      <w:pPr>
        <w:pStyle w:val="Heading2"/>
      </w:pPr>
      <w:bookmarkStart w:id="347" w:name="_Toc487628726"/>
      <w:r>
        <w:t>Back-Out</w:t>
      </w:r>
      <w:r w:rsidR="00DF6B4A" w:rsidRPr="00DF6B4A">
        <w:t xml:space="preserve"> </w:t>
      </w:r>
      <w:r w:rsidR="006C6DBA">
        <w:t>Criteria</w:t>
      </w:r>
      <w:bookmarkEnd w:id="347"/>
    </w:p>
    <w:p w14:paraId="25619AAA" w14:textId="75A8C063" w:rsidR="006C6DBA" w:rsidRDefault="00A32A5D" w:rsidP="00312833">
      <w:r w:rsidRPr="00354245">
        <w:t xml:space="preserve">The </w:t>
      </w:r>
      <w:r w:rsidR="00F508AF" w:rsidRPr="00354245">
        <w:t>project is canceled</w:t>
      </w:r>
      <w:r w:rsidR="00727E4A">
        <w:t xml:space="preserve">, </w:t>
      </w:r>
      <w:r w:rsidR="00F508AF" w:rsidRPr="00354245">
        <w:t>the requested cha</w:t>
      </w:r>
      <w:r w:rsidR="005A5334">
        <w:t>nges implemented by IB*2.0*592</w:t>
      </w:r>
      <w:r w:rsidR="00F508AF" w:rsidRPr="00354245">
        <w:t xml:space="preserve"> are no longer desi</w:t>
      </w:r>
      <w:r w:rsidR="00932CFD">
        <w:t>red by VA OI&amp;</w:t>
      </w:r>
      <w:r w:rsidR="001A6795">
        <w:t>T and the Integrated Billing</w:t>
      </w:r>
      <w:r w:rsidR="00F508AF" w:rsidRPr="00354245">
        <w:t xml:space="preserve"> </w:t>
      </w:r>
      <w:proofErr w:type="spellStart"/>
      <w:r w:rsidR="00F508AF" w:rsidRPr="00354245">
        <w:t>eBusiness</w:t>
      </w:r>
      <w:proofErr w:type="spellEnd"/>
      <w:r w:rsidR="00F508AF" w:rsidRPr="00354245">
        <w:t xml:space="preserve"> team</w:t>
      </w:r>
      <w:r w:rsidR="00727E4A">
        <w:t>, or the patch produces catastrophic problems</w:t>
      </w:r>
      <w:r w:rsidR="00F508AF" w:rsidRPr="00354245">
        <w:t>.</w:t>
      </w:r>
    </w:p>
    <w:p w14:paraId="65E981EF" w14:textId="0A2C46B4" w:rsidR="005A5334" w:rsidRDefault="00685E4D" w:rsidP="005A5334">
      <w:pPr>
        <w:pStyle w:val="Heading2"/>
      </w:pPr>
      <w:bookmarkStart w:id="348" w:name="_Toc487628727"/>
      <w:r>
        <w:t>Back-Out</w:t>
      </w:r>
      <w:r w:rsidR="00DF6B4A" w:rsidRPr="00DF6B4A">
        <w:t xml:space="preserve"> </w:t>
      </w:r>
      <w:r w:rsidR="006C6DBA">
        <w:t>Risks</w:t>
      </w:r>
      <w:bookmarkEnd w:id="348"/>
    </w:p>
    <w:p w14:paraId="74FB242B" w14:textId="7AB78C46" w:rsidR="006C6DBA" w:rsidRDefault="00727E4A" w:rsidP="007B5526">
      <w:pPr>
        <w:pStyle w:val="ListParagraph"/>
        <w:ind w:left="0"/>
      </w:pPr>
      <w:r>
        <w:t xml:space="preserve">Since the </w:t>
      </w:r>
      <w:proofErr w:type="spellStart"/>
      <w:r>
        <w:t>eBilling</w:t>
      </w:r>
      <w:proofErr w:type="spellEnd"/>
      <w:r>
        <w:t xml:space="preserve">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349" w:name="_Toc487628728"/>
      <w:r>
        <w:t xml:space="preserve">Authority for </w:t>
      </w:r>
      <w:r w:rsidR="00685E4D">
        <w:t>Back-Out</w:t>
      </w:r>
      <w:bookmarkEnd w:id="349"/>
    </w:p>
    <w:p w14:paraId="52BC1093" w14:textId="537F60C8" w:rsidR="00316549" w:rsidRDefault="00FD717B" w:rsidP="00FC0C60">
      <w:pPr>
        <w:rPr>
          <w:ins w:id="350" w:author="Jutzi, William Christopher (LTS)" w:date="2018-09-24T10:30:00Z"/>
        </w:rPr>
      </w:pPr>
      <w:del w:id="351" w:author="Jutzi, William Christopher (LTS)" w:date="2018-09-24T10:39:00Z">
        <w:r w:rsidRPr="00FD717B" w:rsidDel="00FC0C60">
          <w:delText>The order would com</w:delText>
        </w:r>
        <w:r w:rsidRPr="00707CAD" w:rsidDel="00FC0C60">
          <w:delText xml:space="preserve">e from: </w:delText>
        </w:r>
        <w:r w:rsidR="00256482" w:rsidRPr="00707CAD" w:rsidDel="00FC0C60">
          <w:delText>release coordinator (product support), portfolio director and health product support.</w:delText>
        </w:r>
        <w:r w:rsidR="00727E4A" w:rsidDel="00FC0C60">
          <w:delText xml:space="preserve"> This should be done in consultation with the development team and external trading part</w:delText>
        </w:r>
        <w:r w:rsidR="007B5526" w:rsidDel="00FC0C60">
          <w:delText>ners such as FSC and the HCCH to determine the appropriate course of action. eBilling is tightly integrated with these external partners and a back-out of the patch should not be a standalone decision.</w:delText>
        </w:r>
      </w:del>
      <w:ins w:id="352" w:author="Jutzi, William Christopher (LTS)" w:date="2018-09-24T10:30:00Z">
        <w:r w:rsidR="00316549" w:rsidRPr="000C5245">
          <w:t xml:space="preserve">Any back-out decision should </w:t>
        </w:r>
        <w:r w:rsidR="00316549" w:rsidRPr="000C5245">
          <w:rPr>
            <w:iCs/>
          </w:rPr>
          <w:t>be a joint decision</w:t>
        </w:r>
        <w:r w:rsidR="00316549" w:rsidRPr="000C5245">
          <w:t xml:space="preserve"> </w:t>
        </w:r>
        <w:r w:rsidR="00316549">
          <w:t xml:space="preserve">of the </w:t>
        </w:r>
        <w:r w:rsidR="00316549" w:rsidRPr="000C5245">
          <w:t xml:space="preserve">Business Owner (or their representative) and the Program Manager with input from </w:t>
        </w:r>
        <w:r w:rsidR="00316549">
          <w:t>the Health Product Support</w:t>
        </w:r>
        <w:r w:rsidR="00316549" w:rsidRPr="000C5245">
          <w:t xml:space="preserve"> </w:t>
        </w:r>
        <w:r w:rsidR="00316549">
          <w:t>(</w:t>
        </w:r>
        <w:r w:rsidR="00316549" w:rsidRPr="000C5245">
          <w:t>HPS</w:t>
        </w:r>
        <w:r w:rsidR="00316549">
          <w:t>)</w:t>
        </w:r>
        <w:r w:rsidR="00316549" w:rsidRPr="000C5245">
          <w:t xml:space="preserve"> </w:t>
        </w:r>
        <w:r w:rsidR="00316549">
          <w:t xml:space="preserve">Application Coordinator, </w:t>
        </w:r>
        <w:r w:rsidR="00316549" w:rsidRPr="000C5245">
          <w:t>developers (both project and Tier 3 HPS)</w:t>
        </w:r>
        <w:r w:rsidR="00316549">
          <w:t>,</w:t>
        </w:r>
        <w:r w:rsidR="00316549" w:rsidRPr="000C5245">
          <w:t xml:space="preserve"> </w:t>
        </w:r>
        <w:r w:rsidR="00316549">
          <w:t>and if appropriate, external trading partners such as the VA Financial Service Center (FSC)</w:t>
        </w:r>
      </w:ins>
      <w:ins w:id="353" w:author="Jutzi, William Christopher (LTS)" w:date="2018-09-24T10:38:00Z">
        <w:r w:rsidR="00316549">
          <w:t xml:space="preserve"> or</w:t>
        </w:r>
      </w:ins>
      <w:ins w:id="354" w:author="Jutzi, William Christopher (LTS)" w:date="2018-09-24T10:30:00Z">
        <w:r w:rsidR="00316549">
          <w:t xml:space="preserve"> </w:t>
        </w:r>
        <w:r w:rsidR="00FC0C60">
          <w:t>Change Healthcare</w:t>
        </w:r>
        <w:r w:rsidR="00316549">
          <w:t xml:space="preserve">. </w:t>
        </w:r>
      </w:ins>
    </w:p>
    <w:p w14:paraId="6C59F941" w14:textId="77777777" w:rsidR="00316549" w:rsidRDefault="00316549" w:rsidP="00FD717B"/>
    <w:p w14:paraId="459600A7" w14:textId="77777777" w:rsidR="00AE5904" w:rsidRPr="00256482" w:rsidRDefault="00685E4D" w:rsidP="00740CBB">
      <w:pPr>
        <w:pStyle w:val="Heading2"/>
      </w:pPr>
      <w:bookmarkStart w:id="355" w:name="_Toc471401656"/>
      <w:bookmarkStart w:id="356" w:name="_Toc471401824"/>
      <w:bookmarkStart w:id="357" w:name="_Toc487628729"/>
      <w:bookmarkEnd w:id="355"/>
      <w:bookmarkEnd w:id="356"/>
      <w:r w:rsidRPr="00256482">
        <w:t>Back-Out</w:t>
      </w:r>
      <w:r w:rsidR="00AE5904" w:rsidRPr="00256482">
        <w:t xml:space="preserve"> Procedure</w:t>
      </w:r>
      <w:bookmarkEnd w:id="357"/>
    </w:p>
    <w:p w14:paraId="26A3EA1A" w14:textId="17BBAEE6" w:rsidR="00B914CB" w:rsidRDefault="00A7627C" w:rsidP="00B914CB">
      <w:pPr>
        <w:rPr>
          <w:ins w:id="358" w:author="Jutzi, William Christopher (LTS)" w:date="2018-09-24T10:41:00Z"/>
        </w:rPr>
      </w:pPr>
      <w:r>
        <w:t>The back-out procedure</w:t>
      </w:r>
      <w:r w:rsidR="00B914CB">
        <w:t xml:space="preserve"> for </w:t>
      </w:r>
      <w:proofErr w:type="spellStart"/>
      <w:r w:rsidR="00B914CB">
        <w:t>VistA</w:t>
      </w:r>
      <w:proofErr w:type="spellEnd"/>
      <w:r w:rsidR="00B914CB">
        <w:t xml:space="preserve"> </w:t>
      </w:r>
      <w:r w:rsidR="004A250A">
        <w:t>applications is complex and not</w:t>
      </w:r>
      <w:r w:rsidR="00B914CB">
        <w:t xml:space="preserve"> a “one size fits all” solution. The gener</w:t>
      </w:r>
      <w:r>
        <w:t xml:space="preserve">al strategy for a </w:t>
      </w:r>
      <w:proofErr w:type="spellStart"/>
      <w:r>
        <w:t>VistA</w:t>
      </w:r>
      <w:proofErr w:type="spellEnd"/>
      <w:r>
        <w:t xml:space="preserve"> back-out</w:t>
      </w:r>
      <w:r w:rsidR="00B914CB">
        <w:t xml:space="preserve"> is to repair the code with a follow-up patch. The development team recommends that sites log</w:t>
      </w:r>
      <w:r w:rsidR="007B25C8">
        <w:t xml:space="preserve"> a</w:t>
      </w:r>
      <w:r w:rsidR="00B914CB">
        <w:t xml:space="preserve"> ticket if it is a nationally released patch. </w:t>
      </w:r>
      <w:del w:id="359" w:author="Jutzi, William Christopher (LTS)" w:date="2018-09-24T10:40:00Z">
        <w:r w:rsidR="00B914CB" w:rsidDel="00FC0C60">
          <w:delText>If not, the site should contact the Enterprise Program Management Office (EPMO) team directly for specific solutions to their unique problems</w:delText>
        </w:r>
        <w:r w:rsidR="00595428" w:rsidDel="00FC0C60">
          <w:delText>.</w:delText>
        </w:r>
      </w:del>
    </w:p>
    <w:p w14:paraId="51938236" w14:textId="77777777" w:rsidR="00FC0C60" w:rsidRDefault="00FC0C60" w:rsidP="00B914CB">
      <w:pPr>
        <w:rPr>
          <w:ins w:id="360" w:author="Jutzi, William Christopher (LTS)" w:date="2018-09-24T10:40:00Z"/>
        </w:rPr>
      </w:pPr>
    </w:p>
    <w:p w14:paraId="50DA3059" w14:textId="7F9B758D" w:rsidR="00FC0C60" w:rsidDel="00FC0C60" w:rsidRDefault="00FC0C60" w:rsidP="00B914CB">
      <w:pPr>
        <w:rPr>
          <w:del w:id="361" w:author="Jutzi, William Christopher (LTS)" w:date="2018-09-24T10:41:00Z"/>
        </w:rPr>
      </w:pPr>
      <w:ins w:id="362" w:author="Jutzi, William Christopher (LTS)" w:date="2018-09-24T10:41:00Z">
        <w:r>
          <w:t xml:space="preserve">Back-Out Procedure prior to National </w:t>
        </w:r>
        <w:proofErr w:type="spellStart"/>
        <w:r>
          <w:t>Release</w:t>
        </w:r>
      </w:ins>
    </w:p>
    <w:p w14:paraId="0BB48DAA" w14:textId="77777777" w:rsidR="00FC0C60" w:rsidRDefault="00FC0C60" w:rsidP="00FC0C60">
      <w:pPr>
        <w:rPr>
          <w:ins w:id="363" w:author="Jutzi, William Christopher (LTS)" w:date="2018-09-24T10:40:00Z"/>
        </w:rPr>
      </w:pPr>
      <w:ins w:id="364" w:author="Jutzi, William Christopher (LTS)" w:date="2018-09-24T10:40:00Z">
        <w:r>
          <w:t>If</w:t>
        </w:r>
        <w:proofErr w:type="spellEnd"/>
        <w:r>
          <w:t xml:space="preserve"> it is prior to national release, the site will be already working directly with the development team daily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 to </w:t>
        </w:r>
        <w:proofErr w:type="gramStart"/>
        <w:r>
          <w:t>contact</w:t>
        </w:r>
        <w:proofErr w:type="gramEnd"/>
        <w:r>
          <w:t xml:space="preserve"> they may log a ticket of contact Health Product Support - Management Systems Team.</w:t>
        </w:r>
      </w:ins>
    </w:p>
    <w:p w14:paraId="79589C57" w14:textId="77777777" w:rsidR="00B914CB" w:rsidRDefault="00B914CB" w:rsidP="00D36356"/>
    <w:p w14:paraId="5772BEF3" w14:textId="0E08D93A" w:rsidR="002C2A31" w:rsidRDefault="00E53C48" w:rsidP="00D36356">
      <w:r>
        <w:t xml:space="preserve">The </w:t>
      </w:r>
      <w:r w:rsidR="000B748E">
        <w:t>IB*2.0*592</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4B2941AE" w:rsidR="0040362B" w:rsidRDefault="00992A86" w:rsidP="002C2A31">
      <w:pPr>
        <w:pStyle w:val="ListParagraph"/>
        <w:numPr>
          <w:ilvl w:val="0"/>
          <w:numId w:val="23"/>
        </w:numPr>
      </w:pPr>
      <w:r>
        <w:t>Modifications to Templates:</w:t>
      </w:r>
    </w:p>
    <w:p w14:paraId="15828246" w14:textId="034134B9" w:rsidR="00992A86" w:rsidRDefault="00992A86" w:rsidP="00992A86">
      <w:pPr>
        <w:pStyle w:val="ListParagraph"/>
        <w:numPr>
          <w:ilvl w:val="1"/>
          <w:numId w:val="23"/>
        </w:numPr>
      </w:pPr>
      <w:r>
        <w:t>Input Templates</w:t>
      </w:r>
    </w:p>
    <w:p w14:paraId="20088E20" w14:textId="7790618A" w:rsidR="00992A86" w:rsidRPr="00B2412C" w:rsidRDefault="00992A86" w:rsidP="00992A86">
      <w:pPr>
        <w:pStyle w:val="ListParagraph"/>
        <w:numPr>
          <w:ilvl w:val="1"/>
          <w:numId w:val="23"/>
        </w:numPr>
      </w:pPr>
      <w:r>
        <w:t>List Templates</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36B11935" w:rsidR="00DE71B8" w:rsidRDefault="00DE71B8" w:rsidP="00DE71B8">
      <w:pPr>
        <w:pStyle w:val="ListParagraph"/>
        <w:numPr>
          <w:ilvl w:val="1"/>
          <w:numId w:val="23"/>
        </w:numPr>
        <w:rPr>
          <w:ins w:id="365" w:author="Jutzi, William Christopher (LTS)" w:date="2018-09-27T08:31:00Z"/>
        </w:rPr>
      </w:pPr>
      <w:r w:rsidRPr="00B2412C">
        <w:t>Insurance File [#36]</w:t>
      </w:r>
    </w:p>
    <w:p w14:paraId="4320D24E" w14:textId="24CA8E0E" w:rsidR="006566BC" w:rsidRPr="00B2412C" w:rsidRDefault="00D233B9" w:rsidP="00DE71B8">
      <w:pPr>
        <w:pStyle w:val="ListParagraph"/>
        <w:numPr>
          <w:ilvl w:val="1"/>
          <w:numId w:val="23"/>
        </w:numPr>
      </w:pPr>
      <w:ins w:id="366" w:author="Jutzi, William Christopher (LTS)" w:date="2018-09-27T08:33:00Z">
        <w:r>
          <w:t>277EDI ID NUMBER Sub-file [</w:t>
        </w:r>
        <w:r w:rsidRPr="00D233B9">
          <w:t>#36.017</w:t>
        </w:r>
        <w:r>
          <w:t>]</w:t>
        </w:r>
      </w:ins>
    </w:p>
    <w:p w14:paraId="304BF95A" w14:textId="228B1FA1" w:rsidR="00DE71B8" w:rsidRPr="00B2412C" w:rsidRDefault="00DE71B8" w:rsidP="00DE71B8">
      <w:pPr>
        <w:pStyle w:val="ListParagraph"/>
        <w:numPr>
          <w:ilvl w:val="1"/>
          <w:numId w:val="23"/>
        </w:numPr>
      </w:pPr>
      <w:r w:rsidRPr="00B2412C">
        <w:t>IB Error File [#350.8]</w:t>
      </w:r>
    </w:p>
    <w:p w14:paraId="4E492BA5" w14:textId="0482452A" w:rsidR="00DE71B8" w:rsidRDefault="00DE71B8" w:rsidP="00DE71B8">
      <w:pPr>
        <w:pStyle w:val="ListParagraph"/>
        <w:numPr>
          <w:ilvl w:val="1"/>
          <w:numId w:val="23"/>
        </w:numPr>
      </w:pPr>
      <w:r w:rsidRPr="00B2412C">
        <w:t>IB Site Parameters File</w:t>
      </w:r>
      <w:r w:rsidR="000B748E">
        <w:t xml:space="preserve"> [#350.9]</w:t>
      </w:r>
    </w:p>
    <w:p w14:paraId="14A40D7D" w14:textId="27464AC4" w:rsidR="000B748E" w:rsidRDefault="000B748E" w:rsidP="00DE71B8">
      <w:pPr>
        <w:pStyle w:val="ListParagraph"/>
        <w:numPr>
          <w:ilvl w:val="1"/>
          <w:numId w:val="23"/>
        </w:numPr>
      </w:pPr>
      <w:r>
        <w:t>Bill Form Type File [#353]</w:t>
      </w:r>
    </w:p>
    <w:p w14:paraId="74A634D8" w14:textId="43DA0D55" w:rsidR="000B748E" w:rsidRDefault="000B748E" w:rsidP="00DE71B8">
      <w:pPr>
        <w:pStyle w:val="ListParagraph"/>
        <w:numPr>
          <w:ilvl w:val="1"/>
          <w:numId w:val="23"/>
        </w:numPr>
      </w:pPr>
      <w:r>
        <w:lastRenderedPageBreak/>
        <w:t>Type of Service File [#353.2]</w:t>
      </w:r>
    </w:p>
    <w:p w14:paraId="54DF28BF" w14:textId="24D45102" w:rsidR="000B748E" w:rsidRPr="00B2412C" w:rsidRDefault="000B748E" w:rsidP="00DE71B8">
      <w:pPr>
        <w:pStyle w:val="ListParagraph"/>
        <w:numPr>
          <w:ilvl w:val="1"/>
          <w:numId w:val="23"/>
        </w:numPr>
      </w:pPr>
      <w:r>
        <w:t>I</w:t>
      </w:r>
      <w:r w:rsidR="00992A86">
        <w:t>B</w:t>
      </w:r>
      <w:r>
        <w:t xml:space="preserve"> Attachment Report Type File [#353.3]</w:t>
      </w:r>
    </w:p>
    <w:p w14:paraId="5A15A994" w14:textId="4AD1D8BF" w:rsidR="000B748E" w:rsidRDefault="000B748E" w:rsidP="00DE71B8">
      <w:pPr>
        <w:pStyle w:val="ListParagraph"/>
        <w:numPr>
          <w:ilvl w:val="1"/>
          <w:numId w:val="23"/>
        </w:numPr>
      </w:pPr>
      <w:r>
        <w:t>EDI Transmission Batch File [#364.1]</w:t>
      </w:r>
    </w:p>
    <w:p w14:paraId="7E48D2F4" w14:textId="5EA461D0" w:rsidR="000B748E" w:rsidRDefault="000B748E" w:rsidP="00DE71B8">
      <w:pPr>
        <w:pStyle w:val="ListParagraph"/>
        <w:numPr>
          <w:ilvl w:val="1"/>
          <w:numId w:val="23"/>
        </w:numPr>
      </w:pPr>
      <w:r>
        <w:t>IB EDI Transmission Rule File [#364.4]</w:t>
      </w:r>
    </w:p>
    <w:p w14:paraId="6F74E5D6" w14:textId="63495C40" w:rsidR="000B748E" w:rsidRPr="00B2412C" w:rsidRDefault="000B748E" w:rsidP="00DE71B8">
      <w:pPr>
        <w:pStyle w:val="ListParagraph"/>
        <w:numPr>
          <w:ilvl w:val="1"/>
          <w:numId w:val="23"/>
        </w:numPr>
      </w:pPr>
      <w:r>
        <w:t>IB Data Element Definition File [#364.5]</w:t>
      </w:r>
    </w:p>
    <w:p w14:paraId="1A05A132" w14:textId="05A7E488" w:rsidR="00DE71B8" w:rsidRPr="00B2412C" w:rsidRDefault="00DE71B8" w:rsidP="00DE71B8">
      <w:pPr>
        <w:pStyle w:val="ListParagraph"/>
        <w:numPr>
          <w:ilvl w:val="1"/>
          <w:numId w:val="23"/>
        </w:numPr>
      </w:pPr>
      <w:r w:rsidRPr="00B2412C">
        <w:t>IB Form Skeleton Definition File</w:t>
      </w:r>
      <w:r w:rsidR="00992A86">
        <w:t xml:space="preserve"> [#364.6]</w:t>
      </w:r>
    </w:p>
    <w:p w14:paraId="4B6BB772" w14:textId="14F6DEFF" w:rsidR="00DE71B8" w:rsidRPr="00B2412C" w:rsidRDefault="00DE71B8" w:rsidP="00DE71B8">
      <w:pPr>
        <w:pStyle w:val="ListParagraph"/>
        <w:numPr>
          <w:ilvl w:val="1"/>
          <w:numId w:val="23"/>
        </w:numPr>
      </w:pPr>
      <w:r w:rsidRPr="00B2412C">
        <w:t>IB Form Field Content File</w:t>
      </w:r>
      <w:r w:rsidR="00992A86">
        <w:t xml:space="preserve"> [#364.7]</w:t>
      </w:r>
    </w:p>
    <w:p w14:paraId="2B46A67F" w14:textId="2BF4755C" w:rsidR="00DE71B8" w:rsidRDefault="00DE71B8" w:rsidP="00DE71B8">
      <w:pPr>
        <w:pStyle w:val="ListParagraph"/>
        <w:numPr>
          <w:ilvl w:val="1"/>
          <w:numId w:val="23"/>
        </w:numPr>
      </w:pPr>
      <w:r w:rsidRPr="00B2412C">
        <w:t>Bill/Claims File [#399]</w:t>
      </w:r>
    </w:p>
    <w:p w14:paraId="67EC507F" w14:textId="77777777" w:rsidR="00992A86" w:rsidRPr="00B2412C" w:rsidRDefault="00992A86" w:rsidP="00992A86">
      <w:pPr>
        <w:pStyle w:val="ListParagraph"/>
        <w:numPr>
          <w:ilvl w:val="1"/>
          <w:numId w:val="23"/>
        </w:numPr>
      </w:pPr>
      <w:r>
        <w:t>Bill/Claims Provider Sub-file [#399.0222]</w:t>
      </w:r>
    </w:p>
    <w:p w14:paraId="6FD906A7" w14:textId="4F36EF16" w:rsidR="00992A86" w:rsidRPr="00B2412C" w:rsidRDefault="00992A86" w:rsidP="00992A86">
      <w:pPr>
        <w:pStyle w:val="ListParagraph"/>
        <w:numPr>
          <w:ilvl w:val="1"/>
          <w:numId w:val="23"/>
        </w:numPr>
      </w:pPr>
      <w:r>
        <w:t>Bill/Claims Procedures Sub-file [#399.0304]</w:t>
      </w:r>
    </w:p>
    <w:p w14:paraId="73E131CC" w14:textId="76ED5773" w:rsidR="00992A86" w:rsidRDefault="00992A86" w:rsidP="00992A86">
      <w:pPr>
        <w:pStyle w:val="ListParagraph"/>
        <w:numPr>
          <w:ilvl w:val="1"/>
          <w:numId w:val="23"/>
        </w:numPr>
      </w:pPr>
      <w:r>
        <w:t>Bill/Claims Line Provider Sub-file [#399.0404]</w:t>
      </w:r>
    </w:p>
    <w:p w14:paraId="4A4B71D2" w14:textId="5D1B5F81" w:rsidR="007E3487" w:rsidRPr="00B2412C" w:rsidRDefault="007E3487" w:rsidP="007E3487">
      <w:pPr>
        <w:pStyle w:val="ListParagraph"/>
        <w:numPr>
          <w:ilvl w:val="1"/>
          <w:numId w:val="23"/>
        </w:numPr>
      </w:pPr>
      <w:r>
        <w:t>Bill/Claims Occurrence Code Sub-file [#399.041]</w:t>
      </w:r>
    </w:p>
    <w:p w14:paraId="21404623" w14:textId="03708564" w:rsidR="00992A86" w:rsidRPr="00B2412C" w:rsidRDefault="00992A86" w:rsidP="00992A86">
      <w:pPr>
        <w:pStyle w:val="ListParagraph"/>
        <w:numPr>
          <w:ilvl w:val="1"/>
          <w:numId w:val="23"/>
        </w:numPr>
      </w:pPr>
      <w:r>
        <w:t>Bill/Claims Tooth Number Sub-file [#399.096]</w:t>
      </w:r>
    </w:p>
    <w:p w14:paraId="3923E378" w14:textId="2FFBB946" w:rsidR="00E51510" w:rsidRPr="00B2412C" w:rsidRDefault="00992A86" w:rsidP="00992A86">
      <w:pPr>
        <w:pStyle w:val="ListParagraph"/>
        <w:numPr>
          <w:ilvl w:val="1"/>
          <w:numId w:val="23"/>
        </w:numPr>
      </w:pPr>
      <w:r>
        <w:t>Bill/Claims Tooth Information Sub-file [#399.30491]</w:t>
      </w:r>
    </w:p>
    <w:p w14:paraId="30DA391A" w14:textId="77777777" w:rsidR="00D36356" w:rsidRDefault="00D36356" w:rsidP="00D36356"/>
    <w:p w14:paraId="3ECD715D" w14:textId="7FAF10C2" w:rsidR="00134E91" w:rsidRDefault="00134E91" w:rsidP="00134E91">
      <w:r>
        <w:t xml:space="preserve">While the </w:t>
      </w:r>
      <w:proofErr w:type="spellStart"/>
      <w:r>
        <w:t>VistA</w:t>
      </w:r>
      <w:proofErr w:type="spellEnd"/>
      <w:r>
        <w:t xml:space="preserve"> installation procedure of the KIDS build allows the installer to back up the modified routines using the ‘Backup a Transport Global’ action, the back-out procedure for global, data dictionary and other </w:t>
      </w:r>
      <w:proofErr w:type="spellStart"/>
      <w:r>
        <w:t>VistA</w:t>
      </w:r>
      <w:proofErr w:type="spellEnd"/>
      <w:r>
        <w:t xml:space="preserve">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B2256C0" w:rsidR="00FE3D06" w:rsidRDefault="00134E91" w:rsidP="00B914CB">
      <w:r>
        <w:t>Please contact the EPMO</w:t>
      </w:r>
      <w:ins w:id="367" w:author="Jutzi, William Christopher (LTS)" w:date="2018-09-24T10:41:00Z">
        <w:r w:rsidR="00FC0C60">
          <w:t xml:space="preserve"> development</w:t>
        </w:r>
      </w:ins>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368" w:name="_Toc471396383"/>
      <w:bookmarkStart w:id="369" w:name="_Toc471401658"/>
      <w:bookmarkStart w:id="370" w:name="_Toc471401826"/>
      <w:bookmarkStart w:id="371" w:name="_Toc487628730"/>
      <w:bookmarkEnd w:id="368"/>
      <w:bookmarkEnd w:id="369"/>
      <w:bookmarkEnd w:id="370"/>
      <w:r w:rsidRPr="000666AC">
        <w:t>Back-out Verification</w:t>
      </w:r>
      <w:r>
        <w:t xml:space="preserve"> Procedure</w:t>
      </w:r>
      <w:bookmarkEnd w:id="371"/>
    </w:p>
    <w:p w14:paraId="12F8CDE8" w14:textId="4A9F6732" w:rsidR="00BB138A" w:rsidRPr="00BB138A" w:rsidRDefault="004A250A" w:rsidP="00F10DB6">
      <w:r>
        <w:t xml:space="preserve">Successful back-out is confirmed by verification that the back-out patch was successfully </w:t>
      </w:r>
      <w:ins w:id="372" w:author="Jutzi, William Christopher (LTS)" w:date="2018-09-24T10:42:00Z">
        <w:r w:rsidR="00FC0C60" w:rsidRPr="00FF55B4">
          <w:t>i</w:t>
        </w:r>
        <w:r w:rsidR="00FC0C60">
          <w:t>mplemented. This includes successful installation and testing that the back-out acted as expected, as defined together with the team the site contacted in section 5.7</w:t>
        </w:r>
      </w:ins>
      <w:ins w:id="373" w:author="Jutzi, William Christopher (LTS)" w:date="2018-09-24T10:47:00Z">
        <w:r w:rsidR="00FC0C60">
          <w:t>.</w:t>
        </w:r>
      </w:ins>
      <w:del w:id="374" w:author="Jutzi, William Christopher (LTS)" w:date="2018-09-24T10:42:00Z">
        <w:r w:rsidDel="00FC0C60">
          <w:delText>installed</w:delText>
        </w:r>
        <w:r w:rsidR="00FE3D06" w:rsidDel="00FC0C60">
          <w:delText>.</w:delText>
        </w:r>
      </w:del>
    </w:p>
    <w:p w14:paraId="6E00073C" w14:textId="77777777" w:rsidR="00AE5904" w:rsidRDefault="00AE5904" w:rsidP="00740CBB">
      <w:pPr>
        <w:pStyle w:val="Heading1"/>
      </w:pPr>
      <w:bookmarkStart w:id="375" w:name="_Toc487628731"/>
      <w:r>
        <w:t>Rollback Procedure</w:t>
      </w:r>
      <w:bookmarkEnd w:id="375"/>
    </w:p>
    <w:p w14:paraId="57C88BB5" w14:textId="77777777" w:rsidR="00A7627C" w:rsidRDefault="00A7627C" w:rsidP="00A7627C">
      <w:bookmarkStart w:id="376" w:name="_Toc487628732"/>
      <w:r w:rsidRPr="00460401">
        <w:t>Rollback</w:t>
      </w:r>
      <w:r>
        <w:t xml:space="preserve"> pertains to data. The only data changes in this patch are specific to the operational software and platform settings. These data changes are covered in the Back-out procedures detailed elsewhere in this document.</w:t>
      </w:r>
    </w:p>
    <w:p w14:paraId="4DC9E68B" w14:textId="77777777" w:rsidR="0029309C" w:rsidRDefault="0029309C" w:rsidP="00740CBB">
      <w:pPr>
        <w:pStyle w:val="Heading2"/>
      </w:pPr>
      <w:r>
        <w:t>Rollback Considerations</w:t>
      </w:r>
      <w:bookmarkEnd w:id="376"/>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377" w:name="_Toc487628733"/>
      <w:r>
        <w:t>Rollback Criteria</w:t>
      </w:r>
      <w:bookmarkEnd w:id="377"/>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378" w:name="_Toc487628734"/>
      <w:r>
        <w:t>Rollback Risks</w:t>
      </w:r>
      <w:bookmarkEnd w:id="378"/>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379" w:name="_Toc471312610"/>
      <w:bookmarkStart w:id="380" w:name="_Toc471313734"/>
      <w:bookmarkStart w:id="381" w:name="_Toc471396389"/>
      <w:bookmarkStart w:id="382" w:name="_Toc471401664"/>
      <w:bookmarkStart w:id="383" w:name="_Toc471401832"/>
      <w:bookmarkStart w:id="384" w:name="_Toc487628735"/>
      <w:bookmarkEnd w:id="379"/>
      <w:bookmarkEnd w:id="380"/>
      <w:bookmarkEnd w:id="381"/>
      <w:bookmarkEnd w:id="382"/>
      <w:bookmarkEnd w:id="383"/>
      <w:r>
        <w:lastRenderedPageBreak/>
        <w:t>Authority for Rollback</w:t>
      </w:r>
      <w:bookmarkEnd w:id="384"/>
    </w:p>
    <w:p w14:paraId="00D975C4" w14:textId="4B3224AD" w:rsidR="00AE5904" w:rsidRDefault="00460401" w:rsidP="00312833">
      <w:r>
        <w:t>Not applicable.</w:t>
      </w:r>
    </w:p>
    <w:p w14:paraId="31879A0D" w14:textId="77777777" w:rsidR="00DF0C18" w:rsidRDefault="00DF0C18" w:rsidP="00740CBB">
      <w:pPr>
        <w:pStyle w:val="Heading2"/>
      </w:pPr>
      <w:bookmarkStart w:id="385" w:name="_Toc487628736"/>
      <w:r>
        <w:t>Rollback Procedure</w:t>
      </w:r>
      <w:bookmarkEnd w:id="385"/>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386" w:name="_Toc487628737"/>
      <w:r>
        <w:t>Rollback Verification Procedure</w:t>
      </w:r>
      <w:bookmarkEnd w:id="386"/>
    </w:p>
    <w:p w14:paraId="3E124C93" w14:textId="77777777" w:rsidR="00A7627C" w:rsidRDefault="00A7627C" w:rsidP="00A7627C">
      <w:r>
        <w:t>Not applicable.</w:t>
      </w:r>
    </w:p>
    <w:p w14:paraId="3B20E1C6" w14:textId="1B5C46BC" w:rsidR="00FA1BF4" w:rsidRPr="00FA1BF4" w:rsidRDefault="00FA1BF4" w:rsidP="002F71C2"/>
    <w:sectPr w:rsidR="00FA1BF4" w:rsidRPr="00FA1BF4" w:rsidSect="00C933E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C447" w14:textId="77777777" w:rsidR="00BF6EE4" w:rsidRDefault="00BF6EE4">
      <w:r>
        <w:separator/>
      </w:r>
    </w:p>
    <w:p w14:paraId="4F81978E" w14:textId="77777777" w:rsidR="00BF6EE4" w:rsidRDefault="00BF6EE4"/>
  </w:endnote>
  <w:endnote w:type="continuationSeparator" w:id="0">
    <w:p w14:paraId="4CF3AD1E" w14:textId="77777777" w:rsidR="00BF6EE4" w:rsidRDefault="00BF6EE4">
      <w:r>
        <w:continuationSeparator/>
      </w:r>
    </w:p>
    <w:p w14:paraId="3B453D34" w14:textId="77777777" w:rsidR="00BF6EE4" w:rsidRDefault="00BF6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E7C13" w14:textId="7D81FE80" w:rsidR="006566BC" w:rsidRPr="007748C3" w:rsidRDefault="006566BC" w:rsidP="007748C3">
    <w:pPr>
      <w:pStyle w:val="Footer"/>
      <w:rPr>
        <w:rStyle w:val="FooterChar"/>
      </w:rPr>
    </w:pPr>
    <w:r>
      <w:rPr>
        <w:rStyle w:val="FooterChar"/>
      </w:rPr>
      <w:t xml:space="preserve">MCCF EDI TAS </w:t>
    </w:r>
    <w:proofErr w:type="spellStart"/>
    <w:r>
      <w:rPr>
        <w:rStyle w:val="FooterChar"/>
      </w:rPr>
      <w:t>eBilling</w:t>
    </w:r>
    <w:proofErr w:type="spellEnd"/>
    <w:r>
      <w:rPr>
        <w:rStyle w:val="FooterChar"/>
      </w:rPr>
      <w:t xml:space="preserve"> Build 3/4 IB*2.0*592</w:t>
    </w:r>
  </w:p>
  <w:p w14:paraId="4EBA9AA0" w14:textId="0B1ECC4B" w:rsidR="006566BC" w:rsidRPr="00721F7D" w:rsidRDefault="006566BC"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ii</w:t>
    </w:r>
    <w:r w:rsidRPr="00721F7D">
      <w:rPr>
        <w:rStyle w:val="FooterChar"/>
      </w:rPr>
      <w:fldChar w:fldCharType="end"/>
    </w:r>
    <w:r w:rsidRPr="00721F7D">
      <w:rPr>
        <w:rStyle w:val="FooterChar"/>
      </w:rPr>
      <w:tab/>
    </w:r>
    <w:ins w:id="14" w:author="Jutzi, William Christopher (LTS)" w:date="2018-09-18T15:14:00Z">
      <w:r>
        <w:rPr>
          <w:rStyle w:val="FooterChar"/>
        </w:rPr>
        <w:t>October</w:t>
      </w:r>
    </w:ins>
    <w:del w:id="15" w:author="Jutzi, William Christopher (LTS)" w:date="2018-09-18T15:14:00Z">
      <w:r w:rsidDel="00850736">
        <w:rPr>
          <w:rStyle w:val="FooterChar"/>
        </w:rPr>
        <w:delText>June</w:delText>
      </w:r>
    </w:del>
    <w:r>
      <w:rPr>
        <w:rStyle w:val="FooterChar"/>
      </w:rPr>
      <w:t xml:space="preserve"> </w:t>
    </w:r>
    <w:r w:rsidRPr="007748C3">
      <w:rPr>
        <w:rStyle w:val="FooterChar"/>
      </w:rPr>
      <w:t>201</w:t>
    </w:r>
    <w:r>
      <w:rPr>
        <w:rStyle w:val="FooterChar"/>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9043B" w14:textId="77777777" w:rsidR="00BF6EE4" w:rsidRDefault="00BF6EE4">
      <w:r>
        <w:separator/>
      </w:r>
    </w:p>
    <w:p w14:paraId="0944001D" w14:textId="77777777" w:rsidR="00BF6EE4" w:rsidRDefault="00BF6EE4"/>
  </w:footnote>
  <w:footnote w:type="continuationSeparator" w:id="0">
    <w:p w14:paraId="70A76091" w14:textId="77777777" w:rsidR="00BF6EE4" w:rsidRDefault="00BF6EE4">
      <w:r>
        <w:continuationSeparator/>
      </w:r>
    </w:p>
    <w:p w14:paraId="60307D8B" w14:textId="77777777" w:rsidR="00BF6EE4" w:rsidRDefault="00BF6EE4"/>
  </w:footnote>
  <w:footnote w:id="1">
    <w:p w14:paraId="2DC26394" w14:textId="7F0D6497" w:rsidR="006566BC" w:rsidRDefault="006566BC">
      <w:pPr>
        <w:pStyle w:val="FootnoteText"/>
      </w:pPr>
      <w:r w:rsidRPr="00804125">
        <w:rPr>
          <w:rStyle w:val="FootnoteReference"/>
        </w:rPr>
        <w:footnoteRef/>
      </w:r>
      <w:r w:rsidRPr="00804125">
        <w:t xml:space="preserve"> Project schedule (</w:t>
      </w:r>
      <w:proofErr w:type="spellStart"/>
      <w:r>
        <w:t>Ctrl+C</w:t>
      </w:r>
      <w:r w:rsidRPr="00804125">
        <w:t>lick</w:t>
      </w:r>
      <w:proofErr w:type="spellEnd"/>
      <w:r w:rsidRPr="00804125">
        <w:t xml:space="preserve"> and select open hyperlink to access)</w:t>
      </w:r>
    </w:p>
    <w:p w14:paraId="1572F9F6" w14:textId="77777777" w:rsidR="006566BC" w:rsidRDefault="006566BC">
      <w:pPr>
        <w:pStyle w:val="FootnoteText"/>
      </w:pPr>
      <w:hyperlink r:id="rId1" w:tooltip="http://vaww.oed.portal.va.gov/pm/hape/ipt_5010/EDI_Portfolio/TAS%20Interim%20Repository/MCCF%20TAS%20Schedule.zip" w:history="1">
        <w:r w:rsidRPr="00256482">
          <w:rPr>
            <w:rStyle w:val="Hyperlink"/>
          </w:rPr>
          <w:t>http://vaww.oed.portal.va.gov/pm/hape/ipt_5010/EDI_Portfolio/TAS%20Interim%20Repository/MCCF%20TAS%20Schedule.zip</w:t>
        </w:r>
      </w:hyperlink>
    </w:p>
  </w:footnote>
  <w:footnote w:id="2">
    <w:p w14:paraId="76EC19FF" w14:textId="15249A02" w:rsidR="006566BC" w:rsidRDefault="006566BC">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CE86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CE39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B26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88C1F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DA3A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881997"/>
    <w:multiLevelType w:val="hybridMultilevel"/>
    <w:tmpl w:val="BD54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14460"/>
    <w:multiLevelType w:val="hybridMultilevel"/>
    <w:tmpl w:val="C898236C"/>
    <w:lvl w:ilvl="0" w:tplc="069CD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4D672855"/>
    <w:multiLevelType w:val="hybridMultilevel"/>
    <w:tmpl w:val="0AF4A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3130D58"/>
    <w:multiLevelType w:val="hybridMultilevel"/>
    <w:tmpl w:val="895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10"/>
  </w:num>
  <w:num w:numId="4">
    <w:abstractNumId w:val="33"/>
  </w:num>
  <w:num w:numId="5">
    <w:abstractNumId w:val="37"/>
  </w:num>
  <w:num w:numId="6">
    <w:abstractNumId w:val="26"/>
  </w:num>
  <w:num w:numId="7">
    <w:abstractNumId w:val="15"/>
  </w:num>
  <w:num w:numId="8">
    <w:abstractNumId w:val="14"/>
  </w:num>
  <w:num w:numId="9">
    <w:abstractNumId w:val="17"/>
  </w:num>
  <w:num w:numId="10">
    <w:abstractNumId w:val="21"/>
  </w:num>
  <w:num w:numId="11">
    <w:abstractNumId w:val="16"/>
  </w:num>
  <w:num w:numId="12">
    <w:abstractNumId w:val="28"/>
  </w:num>
  <w:num w:numId="13">
    <w:abstractNumId w:val="9"/>
  </w:num>
  <w:num w:numId="14">
    <w:abstractNumId w:val="8"/>
  </w:num>
  <w:num w:numId="15">
    <w:abstractNumId w:val="6"/>
  </w:num>
  <w:num w:numId="16">
    <w:abstractNumId w:val="11"/>
  </w:num>
  <w:num w:numId="17">
    <w:abstractNumId w:val="29"/>
  </w:num>
  <w:num w:numId="18">
    <w:abstractNumId w:val="23"/>
  </w:num>
  <w:num w:numId="19">
    <w:abstractNumId w:val="19"/>
  </w:num>
  <w:num w:numId="20">
    <w:abstractNumId w:val="25"/>
  </w:num>
  <w:num w:numId="21">
    <w:abstractNumId w:val="18"/>
  </w:num>
  <w:num w:numId="22">
    <w:abstractNumId w:val="20"/>
  </w:num>
  <w:num w:numId="23">
    <w:abstractNumId w:val="30"/>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4"/>
  </w:num>
  <w:num w:numId="32">
    <w:abstractNumId w:val="27"/>
  </w:num>
  <w:num w:numId="33">
    <w:abstractNumId w:val="35"/>
  </w:num>
  <w:num w:numId="34">
    <w:abstractNumId w:val="36"/>
  </w:num>
  <w:num w:numId="35">
    <w:abstractNumId w:val="34"/>
  </w:num>
  <w:num w:numId="36">
    <w:abstractNumId w:val="12"/>
  </w:num>
  <w:num w:numId="37">
    <w:abstractNumId w:val="22"/>
  </w:num>
  <w:num w:numId="38">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tzi, William Christopher (LTS)">
    <w15:presenceInfo w15:providerId="AD" w15:userId="S-1-5-21-1814438218-152777602-930774774-249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3A92"/>
    <w:rsid w:val="000A50D8"/>
    <w:rsid w:val="000B23F8"/>
    <w:rsid w:val="000B4B85"/>
    <w:rsid w:val="000B748E"/>
    <w:rsid w:val="000C4DC3"/>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124F"/>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29CA"/>
    <w:rsid w:val="001B3A80"/>
    <w:rsid w:val="001B3B73"/>
    <w:rsid w:val="001B7C65"/>
    <w:rsid w:val="001C01B2"/>
    <w:rsid w:val="001C4583"/>
    <w:rsid w:val="001C53FA"/>
    <w:rsid w:val="001C6D26"/>
    <w:rsid w:val="001D2505"/>
    <w:rsid w:val="001D3222"/>
    <w:rsid w:val="001D6650"/>
    <w:rsid w:val="001D79C3"/>
    <w:rsid w:val="001E1338"/>
    <w:rsid w:val="001E179E"/>
    <w:rsid w:val="001E1960"/>
    <w:rsid w:val="001E4B39"/>
    <w:rsid w:val="001E5B53"/>
    <w:rsid w:val="001F2E1D"/>
    <w:rsid w:val="002045CA"/>
    <w:rsid w:val="002079F9"/>
    <w:rsid w:val="0021144A"/>
    <w:rsid w:val="00215502"/>
    <w:rsid w:val="00217034"/>
    <w:rsid w:val="0021786A"/>
    <w:rsid w:val="00221E4D"/>
    <w:rsid w:val="00222831"/>
    <w:rsid w:val="00222FCD"/>
    <w:rsid w:val="00224712"/>
    <w:rsid w:val="00224C7D"/>
    <w:rsid w:val="002273CA"/>
    <w:rsid w:val="00227714"/>
    <w:rsid w:val="00230D11"/>
    <w:rsid w:val="00234111"/>
    <w:rsid w:val="00235475"/>
    <w:rsid w:val="002368E6"/>
    <w:rsid w:val="00236972"/>
    <w:rsid w:val="00240182"/>
    <w:rsid w:val="00243CE7"/>
    <w:rsid w:val="00244F26"/>
    <w:rsid w:val="00246F05"/>
    <w:rsid w:val="00252BD5"/>
    <w:rsid w:val="00253561"/>
    <w:rsid w:val="002541D9"/>
    <w:rsid w:val="00255B87"/>
    <w:rsid w:val="00256419"/>
    <w:rsid w:val="00256482"/>
    <w:rsid w:val="00256511"/>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2C61"/>
    <w:rsid w:val="002D300E"/>
    <w:rsid w:val="002D44AC"/>
    <w:rsid w:val="002D5204"/>
    <w:rsid w:val="002D73F9"/>
    <w:rsid w:val="002E1D8C"/>
    <w:rsid w:val="002E64EF"/>
    <w:rsid w:val="002E6F8F"/>
    <w:rsid w:val="002E751D"/>
    <w:rsid w:val="002F0076"/>
    <w:rsid w:val="002F1948"/>
    <w:rsid w:val="002F1E2E"/>
    <w:rsid w:val="002F204B"/>
    <w:rsid w:val="002F4097"/>
    <w:rsid w:val="002F5410"/>
    <w:rsid w:val="002F5812"/>
    <w:rsid w:val="002F71C2"/>
    <w:rsid w:val="00303350"/>
    <w:rsid w:val="00303850"/>
    <w:rsid w:val="00305F50"/>
    <w:rsid w:val="003110DB"/>
    <w:rsid w:val="00312833"/>
    <w:rsid w:val="00314290"/>
    <w:rsid w:val="00314B90"/>
    <w:rsid w:val="00316549"/>
    <w:rsid w:val="003222C8"/>
    <w:rsid w:val="0032241E"/>
    <w:rsid w:val="003224BE"/>
    <w:rsid w:val="003244A3"/>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5C72"/>
    <w:rsid w:val="003565ED"/>
    <w:rsid w:val="00361005"/>
    <w:rsid w:val="00361BE2"/>
    <w:rsid w:val="003635CE"/>
    <w:rsid w:val="00370FF3"/>
    <w:rsid w:val="00372700"/>
    <w:rsid w:val="003731D8"/>
    <w:rsid w:val="0037352D"/>
    <w:rsid w:val="0037361D"/>
    <w:rsid w:val="00376DD4"/>
    <w:rsid w:val="00383869"/>
    <w:rsid w:val="00390540"/>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057D5"/>
    <w:rsid w:val="00410B63"/>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3E40"/>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5617"/>
    <w:rsid w:val="004A615E"/>
    <w:rsid w:val="004B37EC"/>
    <w:rsid w:val="004B64EC"/>
    <w:rsid w:val="004B64FC"/>
    <w:rsid w:val="004C1939"/>
    <w:rsid w:val="004C1D9C"/>
    <w:rsid w:val="004C21D7"/>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37F5"/>
    <w:rsid w:val="005279CB"/>
    <w:rsid w:val="00527B5C"/>
    <w:rsid w:val="00527D1E"/>
    <w:rsid w:val="005302FE"/>
    <w:rsid w:val="00530D34"/>
    <w:rsid w:val="00531CD9"/>
    <w:rsid w:val="005327F9"/>
    <w:rsid w:val="00532B92"/>
    <w:rsid w:val="00534727"/>
    <w:rsid w:val="005356AF"/>
    <w:rsid w:val="005425EC"/>
    <w:rsid w:val="00543E06"/>
    <w:rsid w:val="0054476B"/>
    <w:rsid w:val="0054509E"/>
    <w:rsid w:val="005458C2"/>
    <w:rsid w:val="00545E48"/>
    <w:rsid w:val="00546FAB"/>
    <w:rsid w:val="00551CB4"/>
    <w:rsid w:val="00552DDC"/>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95C00"/>
    <w:rsid w:val="005A1C16"/>
    <w:rsid w:val="005A49F8"/>
    <w:rsid w:val="005A5334"/>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66BC"/>
    <w:rsid w:val="0065756A"/>
    <w:rsid w:val="0066022A"/>
    <w:rsid w:val="00661AFB"/>
    <w:rsid w:val="0066326A"/>
    <w:rsid w:val="00663B92"/>
    <w:rsid w:val="00665BF6"/>
    <w:rsid w:val="00666A2A"/>
    <w:rsid w:val="006670D2"/>
    <w:rsid w:val="00667E47"/>
    <w:rsid w:val="00672750"/>
    <w:rsid w:val="00676736"/>
    <w:rsid w:val="00677451"/>
    <w:rsid w:val="0068018E"/>
    <w:rsid w:val="00680463"/>
    <w:rsid w:val="00680563"/>
    <w:rsid w:val="006819D0"/>
    <w:rsid w:val="00681F15"/>
    <w:rsid w:val="006826EE"/>
    <w:rsid w:val="006835CA"/>
    <w:rsid w:val="00685E4D"/>
    <w:rsid w:val="006878B3"/>
    <w:rsid w:val="00691431"/>
    <w:rsid w:val="006944C9"/>
    <w:rsid w:val="006954EE"/>
    <w:rsid w:val="00695E70"/>
    <w:rsid w:val="006962A8"/>
    <w:rsid w:val="006A0FC5"/>
    <w:rsid w:val="006A20A1"/>
    <w:rsid w:val="006A4DAE"/>
    <w:rsid w:val="006A51B8"/>
    <w:rsid w:val="006A5F40"/>
    <w:rsid w:val="006A7603"/>
    <w:rsid w:val="006B1443"/>
    <w:rsid w:val="006B2283"/>
    <w:rsid w:val="006B38DC"/>
    <w:rsid w:val="006C0BDB"/>
    <w:rsid w:val="006C160D"/>
    <w:rsid w:val="006C2443"/>
    <w:rsid w:val="006C2A7B"/>
    <w:rsid w:val="006C418E"/>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3D99"/>
    <w:rsid w:val="007D6783"/>
    <w:rsid w:val="007E05D4"/>
    <w:rsid w:val="007E3487"/>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0736"/>
    <w:rsid w:val="00851812"/>
    <w:rsid w:val="008525BF"/>
    <w:rsid w:val="00853EF7"/>
    <w:rsid w:val="00854402"/>
    <w:rsid w:val="00854A54"/>
    <w:rsid w:val="00856A08"/>
    <w:rsid w:val="00862ADD"/>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4F03"/>
    <w:rsid w:val="0096728B"/>
    <w:rsid w:val="00967C1C"/>
    <w:rsid w:val="009707F7"/>
    <w:rsid w:val="00975AC4"/>
    <w:rsid w:val="009763BD"/>
    <w:rsid w:val="00984DA0"/>
    <w:rsid w:val="00985426"/>
    <w:rsid w:val="00985EF6"/>
    <w:rsid w:val="0098694A"/>
    <w:rsid w:val="00991613"/>
    <w:rsid w:val="009917A8"/>
    <w:rsid w:val="009921F2"/>
    <w:rsid w:val="00992A86"/>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D6ADA"/>
    <w:rsid w:val="009E09FB"/>
    <w:rsid w:val="009E0B82"/>
    <w:rsid w:val="009E67B2"/>
    <w:rsid w:val="009F5E75"/>
    <w:rsid w:val="009F77D2"/>
    <w:rsid w:val="00A0322F"/>
    <w:rsid w:val="00A04018"/>
    <w:rsid w:val="00A04363"/>
    <w:rsid w:val="00A0550C"/>
    <w:rsid w:val="00A0557D"/>
    <w:rsid w:val="00A05CA6"/>
    <w:rsid w:val="00A066A3"/>
    <w:rsid w:val="00A136DC"/>
    <w:rsid w:val="00A149C0"/>
    <w:rsid w:val="00A1584B"/>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7627C"/>
    <w:rsid w:val="00A806C7"/>
    <w:rsid w:val="00A82B68"/>
    <w:rsid w:val="00A83D56"/>
    <w:rsid w:val="00A83EB5"/>
    <w:rsid w:val="00A87F24"/>
    <w:rsid w:val="00A90EAE"/>
    <w:rsid w:val="00A92A77"/>
    <w:rsid w:val="00A93FB4"/>
    <w:rsid w:val="00A944F4"/>
    <w:rsid w:val="00AA0F64"/>
    <w:rsid w:val="00AA22D6"/>
    <w:rsid w:val="00AA337E"/>
    <w:rsid w:val="00AA6982"/>
    <w:rsid w:val="00AA7363"/>
    <w:rsid w:val="00AB1194"/>
    <w:rsid w:val="00AB173C"/>
    <w:rsid w:val="00AB177C"/>
    <w:rsid w:val="00AB1954"/>
    <w:rsid w:val="00AB2C7C"/>
    <w:rsid w:val="00AC217E"/>
    <w:rsid w:val="00AC60BB"/>
    <w:rsid w:val="00AC7E45"/>
    <w:rsid w:val="00AD074D"/>
    <w:rsid w:val="00AD2556"/>
    <w:rsid w:val="00AD373D"/>
    <w:rsid w:val="00AD3975"/>
    <w:rsid w:val="00AD49AF"/>
    <w:rsid w:val="00AD4E85"/>
    <w:rsid w:val="00AD50AE"/>
    <w:rsid w:val="00AD553B"/>
    <w:rsid w:val="00AE0630"/>
    <w:rsid w:val="00AE42E9"/>
    <w:rsid w:val="00AE5904"/>
    <w:rsid w:val="00AE62E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4E"/>
    <w:rsid w:val="00B667B2"/>
    <w:rsid w:val="00B66F83"/>
    <w:rsid w:val="00B6706C"/>
    <w:rsid w:val="00B725E5"/>
    <w:rsid w:val="00B7436C"/>
    <w:rsid w:val="00B74C64"/>
    <w:rsid w:val="00B7743B"/>
    <w:rsid w:val="00B811B1"/>
    <w:rsid w:val="00B8218C"/>
    <w:rsid w:val="00B83E4B"/>
    <w:rsid w:val="00B83F9C"/>
    <w:rsid w:val="00B847DD"/>
    <w:rsid w:val="00B84AAD"/>
    <w:rsid w:val="00B85604"/>
    <w:rsid w:val="00B859DB"/>
    <w:rsid w:val="00B85EE9"/>
    <w:rsid w:val="00B8745A"/>
    <w:rsid w:val="00B8762B"/>
    <w:rsid w:val="00B877FC"/>
    <w:rsid w:val="00B914CB"/>
    <w:rsid w:val="00B92868"/>
    <w:rsid w:val="00B934A1"/>
    <w:rsid w:val="00B94508"/>
    <w:rsid w:val="00B959D1"/>
    <w:rsid w:val="00B95E0E"/>
    <w:rsid w:val="00B97E66"/>
    <w:rsid w:val="00BA788C"/>
    <w:rsid w:val="00BB138A"/>
    <w:rsid w:val="00BB52EE"/>
    <w:rsid w:val="00BB7924"/>
    <w:rsid w:val="00BC2D41"/>
    <w:rsid w:val="00BD2E2C"/>
    <w:rsid w:val="00BE065D"/>
    <w:rsid w:val="00BE7AD9"/>
    <w:rsid w:val="00BF1EB7"/>
    <w:rsid w:val="00BF2C5A"/>
    <w:rsid w:val="00BF6EE4"/>
    <w:rsid w:val="00C033C1"/>
    <w:rsid w:val="00C0346C"/>
    <w:rsid w:val="00C03950"/>
    <w:rsid w:val="00C06D0B"/>
    <w:rsid w:val="00C1097E"/>
    <w:rsid w:val="00C13654"/>
    <w:rsid w:val="00C206A5"/>
    <w:rsid w:val="00C23AAC"/>
    <w:rsid w:val="00C24579"/>
    <w:rsid w:val="00C2503A"/>
    <w:rsid w:val="00C27658"/>
    <w:rsid w:val="00C3000C"/>
    <w:rsid w:val="00C33F7F"/>
    <w:rsid w:val="00C364BF"/>
    <w:rsid w:val="00C36612"/>
    <w:rsid w:val="00C36ED5"/>
    <w:rsid w:val="00C3721E"/>
    <w:rsid w:val="00C37EB4"/>
    <w:rsid w:val="00C40A90"/>
    <w:rsid w:val="00C40E89"/>
    <w:rsid w:val="00C411F1"/>
    <w:rsid w:val="00C43240"/>
    <w:rsid w:val="00C44C32"/>
    <w:rsid w:val="00C44E3B"/>
    <w:rsid w:val="00C5168B"/>
    <w:rsid w:val="00C53D0C"/>
    <w:rsid w:val="00C54796"/>
    <w:rsid w:val="00C613B6"/>
    <w:rsid w:val="00C64398"/>
    <w:rsid w:val="00C70C47"/>
    <w:rsid w:val="00C71D62"/>
    <w:rsid w:val="00C730AB"/>
    <w:rsid w:val="00C73281"/>
    <w:rsid w:val="00C73322"/>
    <w:rsid w:val="00C84F82"/>
    <w:rsid w:val="00C87EDC"/>
    <w:rsid w:val="00C92154"/>
    <w:rsid w:val="00C933E5"/>
    <w:rsid w:val="00C93BF9"/>
    <w:rsid w:val="00C9421A"/>
    <w:rsid w:val="00C946FE"/>
    <w:rsid w:val="00C95C25"/>
    <w:rsid w:val="00C95CAB"/>
    <w:rsid w:val="00C9638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E7A47"/>
    <w:rsid w:val="00CF08BF"/>
    <w:rsid w:val="00CF2656"/>
    <w:rsid w:val="00CF5A24"/>
    <w:rsid w:val="00CF686C"/>
    <w:rsid w:val="00D008F5"/>
    <w:rsid w:val="00D0212F"/>
    <w:rsid w:val="00D070E7"/>
    <w:rsid w:val="00D07A07"/>
    <w:rsid w:val="00D139F1"/>
    <w:rsid w:val="00D217F2"/>
    <w:rsid w:val="00D233B9"/>
    <w:rsid w:val="00D24DFC"/>
    <w:rsid w:val="00D3172E"/>
    <w:rsid w:val="00D31A82"/>
    <w:rsid w:val="00D32163"/>
    <w:rsid w:val="00D36356"/>
    <w:rsid w:val="00D3642C"/>
    <w:rsid w:val="00D370DE"/>
    <w:rsid w:val="00D40005"/>
    <w:rsid w:val="00D40073"/>
    <w:rsid w:val="00D412A6"/>
    <w:rsid w:val="00D41E05"/>
    <w:rsid w:val="00D43555"/>
    <w:rsid w:val="00D43937"/>
    <w:rsid w:val="00D441E6"/>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76BC6"/>
    <w:rsid w:val="00D8257D"/>
    <w:rsid w:val="00D83562"/>
    <w:rsid w:val="00D857D4"/>
    <w:rsid w:val="00D87E85"/>
    <w:rsid w:val="00D9124C"/>
    <w:rsid w:val="00D927A9"/>
    <w:rsid w:val="00D93822"/>
    <w:rsid w:val="00D942CA"/>
    <w:rsid w:val="00D957C8"/>
    <w:rsid w:val="00D96B8D"/>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1B2D"/>
    <w:rsid w:val="00E14BCB"/>
    <w:rsid w:val="00E17D10"/>
    <w:rsid w:val="00E2245D"/>
    <w:rsid w:val="00E2302E"/>
    <w:rsid w:val="00E2381D"/>
    <w:rsid w:val="00E24621"/>
    <w:rsid w:val="00E2463A"/>
    <w:rsid w:val="00E248E0"/>
    <w:rsid w:val="00E30548"/>
    <w:rsid w:val="00E30DBF"/>
    <w:rsid w:val="00E319D1"/>
    <w:rsid w:val="00E3221B"/>
    <w:rsid w:val="00E3386A"/>
    <w:rsid w:val="00E42B55"/>
    <w:rsid w:val="00E4512E"/>
    <w:rsid w:val="00E47040"/>
    <w:rsid w:val="00E47D1B"/>
    <w:rsid w:val="00E51510"/>
    <w:rsid w:val="00E53C48"/>
    <w:rsid w:val="00E54302"/>
    <w:rsid w:val="00E54E10"/>
    <w:rsid w:val="00E55A89"/>
    <w:rsid w:val="00E57819"/>
    <w:rsid w:val="00E57CF1"/>
    <w:rsid w:val="00E57D92"/>
    <w:rsid w:val="00E60DEA"/>
    <w:rsid w:val="00E61DEF"/>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19A6"/>
    <w:rsid w:val="00ED3680"/>
    <w:rsid w:val="00ED4712"/>
    <w:rsid w:val="00ED4C8B"/>
    <w:rsid w:val="00ED699D"/>
    <w:rsid w:val="00EE08BA"/>
    <w:rsid w:val="00EE37E8"/>
    <w:rsid w:val="00EE4B6A"/>
    <w:rsid w:val="00EE4C2A"/>
    <w:rsid w:val="00EE63AB"/>
    <w:rsid w:val="00EE7A7C"/>
    <w:rsid w:val="00EE7C81"/>
    <w:rsid w:val="00EF0C86"/>
    <w:rsid w:val="00EF386A"/>
    <w:rsid w:val="00EF5D68"/>
    <w:rsid w:val="00F01070"/>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1A0E"/>
    <w:rsid w:val="00F8617D"/>
    <w:rsid w:val="00F866E3"/>
    <w:rsid w:val="00F879AC"/>
    <w:rsid w:val="00F91887"/>
    <w:rsid w:val="00F91A26"/>
    <w:rsid w:val="00F93F9E"/>
    <w:rsid w:val="00F94A2B"/>
    <w:rsid w:val="00F94C8A"/>
    <w:rsid w:val="00F9794C"/>
    <w:rsid w:val="00FA1BF4"/>
    <w:rsid w:val="00FA25B6"/>
    <w:rsid w:val="00FA3A85"/>
    <w:rsid w:val="00FA5B5C"/>
    <w:rsid w:val="00FA5EDC"/>
    <w:rsid w:val="00FB0839"/>
    <w:rsid w:val="00FB15D6"/>
    <w:rsid w:val="00FB2171"/>
    <w:rsid w:val="00FC0C60"/>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E64EA"/>
    <w:rsid w:val="00FF21FD"/>
    <w:rsid w:val="00FF2324"/>
    <w:rsid w:val="00FF26FB"/>
    <w:rsid w:val="00FF71C7"/>
    <w:rsid w:val="00FF7E63"/>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15:docId w15:val="{495A4E7A-206D-4BE1-9A10-41633A7E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A96BED-5CBE-45BE-8087-5DC66C335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17</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27656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Jutzi, William Christopher (LTS)</cp:lastModifiedBy>
  <cp:revision>7</cp:revision>
  <cp:lastPrinted>2016-02-11T18:58:00Z</cp:lastPrinted>
  <dcterms:created xsi:type="dcterms:W3CDTF">2017-12-18T14:38:00Z</dcterms:created>
  <dcterms:modified xsi:type="dcterms:W3CDTF">2018-09-27T15:52:00Z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