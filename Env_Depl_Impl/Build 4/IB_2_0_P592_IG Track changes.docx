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75C52173"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w:t>
      </w:r>
      <w:r w:rsidR="00B8762B">
        <w:t>3/4</w:t>
      </w:r>
    </w:p>
    <w:p w14:paraId="1672F743" w14:textId="5EA3E4F0" w:rsidR="00FA1BF4" w:rsidRDefault="001A6795" w:rsidP="00FC5E24">
      <w:pPr>
        <w:pStyle w:val="Title"/>
      </w:pPr>
      <w:r>
        <w:t>Integrated Billing</w:t>
      </w:r>
      <w:r w:rsidR="00C43240">
        <w:t xml:space="preserve"> IB*2.0*</w:t>
      </w:r>
      <w:r w:rsidR="00C9638B">
        <w:t>592</w:t>
      </w:r>
    </w:p>
    <w:p w14:paraId="53849104" w14:textId="43A5D4E3" w:rsidR="00FC5E24" w:rsidRPr="00FC5E24" w:rsidRDefault="00FC5E24" w:rsidP="00FC5E24">
      <w:pPr>
        <w:pStyle w:val="Title"/>
      </w:pPr>
      <w:r>
        <w:t xml:space="preserve">Version </w:t>
      </w:r>
      <w:r w:rsidR="005237F5">
        <w:t>2</w:t>
      </w:r>
      <w:r w:rsidR="00B8762B">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4BE4E90C" w:rsidR="0028784E" w:rsidRPr="00F7216E" w:rsidRDefault="00850736" w:rsidP="00FC5E24">
      <w:pPr>
        <w:pStyle w:val="Title2"/>
      </w:pPr>
      <w:r>
        <w:t>October</w:t>
      </w:r>
      <w:r w:rsidR="00B8762B">
        <w:t xml:space="preserve"> </w:t>
      </w:r>
      <w:r w:rsidR="00FC5E24">
        <w:t>201</w:t>
      </w:r>
      <w:r w:rsidR="00B8762B">
        <w:t>8</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05C0ED14" w:rsidR="00F64BE3" w:rsidRPr="00F64BE3" w:rsidRDefault="00224C7D" w:rsidP="00F64BE3">
            <w:pPr>
              <w:spacing w:before="60" w:after="60"/>
              <w:rPr>
                <w:rFonts w:ascii="Arial" w:hAnsi="Arial" w:cs="Arial"/>
                <w:szCs w:val="20"/>
              </w:rPr>
            </w:pPr>
            <w:r>
              <w:rPr>
                <w:rFonts w:ascii="Arial" w:hAnsi="Arial" w:cs="Arial"/>
                <w:szCs w:val="20"/>
              </w:rPr>
              <w:t xml:space="preserve">December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850736" w:rsidRPr="00F64BE3" w14:paraId="5A899FB8" w14:textId="77777777" w:rsidTr="00F07689">
        <w:trPr>
          <w:cantSplit/>
        </w:trPr>
        <w:tc>
          <w:tcPr>
            <w:tcW w:w="907" w:type="pct"/>
          </w:tcPr>
          <w:p w14:paraId="512CFF28" w14:textId="2D8D05D8" w:rsidR="00850736" w:rsidRDefault="00850736" w:rsidP="00F64BE3">
            <w:pPr>
              <w:spacing w:before="60" w:after="60"/>
              <w:rPr>
                <w:rFonts w:ascii="Arial" w:hAnsi="Arial" w:cs="Arial"/>
                <w:szCs w:val="20"/>
              </w:rPr>
            </w:pPr>
            <w:r>
              <w:rPr>
                <w:rFonts w:ascii="Arial" w:hAnsi="Arial" w:cs="Arial"/>
                <w:szCs w:val="20"/>
              </w:rPr>
              <w:t>October 2018</w:t>
            </w:r>
          </w:p>
        </w:tc>
        <w:tc>
          <w:tcPr>
            <w:tcW w:w="567" w:type="pct"/>
          </w:tcPr>
          <w:p w14:paraId="4645827D" w14:textId="5BB23844" w:rsidR="00850736" w:rsidRDefault="00850736" w:rsidP="00F64BE3">
            <w:pPr>
              <w:spacing w:before="60" w:after="60"/>
              <w:rPr>
                <w:rFonts w:ascii="Arial" w:hAnsi="Arial" w:cs="Arial"/>
                <w:szCs w:val="20"/>
              </w:rPr>
            </w:pPr>
            <w:r>
              <w:rPr>
                <w:rFonts w:ascii="Arial" w:hAnsi="Arial" w:cs="Arial"/>
                <w:szCs w:val="20"/>
              </w:rPr>
              <w:t>2.0</w:t>
            </w:r>
          </w:p>
        </w:tc>
        <w:tc>
          <w:tcPr>
            <w:tcW w:w="2305" w:type="pct"/>
          </w:tcPr>
          <w:p w14:paraId="73ABD0E5" w14:textId="0F43101B" w:rsidR="00850736" w:rsidRDefault="00850736" w:rsidP="00F64BE3">
            <w:pPr>
              <w:spacing w:before="60" w:after="60"/>
              <w:rPr>
                <w:rFonts w:ascii="Arial" w:hAnsi="Arial" w:cs="Arial"/>
                <w:szCs w:val="20"/>
              </w:rPr>
            </w:pPr>
            <w:r>
              <w:rPr>
                <w:rFonts w:ascii="Arial" w:hAnsi="Arial" w:cs="Arial"/>
                <w:szCs w:val="20"/>
              </w:rPr>
              <w:t>IOC changes</w:t>
            </w:r>
          </w:p>
        </w:tc>
        <w:tc>
          <w:tcPr>
            <w:tcW w:w="1221" w:type="pct"/>
          </w:tcPr>
          <w:p w14:paraId="2179D914" w14:textId="51A76D0E" w:rsidR="00850736" w:rsidRDefault="005237F5" w:rsidP="00F64BE3">
            <w:pPr>
              <w:spacing w:before="60" w:after="60"/>
              <w:rPr>
                <w:rFonts w:ascii="Arial" w:hAnsi="Arial" w:cs="Arial"/>
                <w:szCs w:val="20"/>
              </w:rPr>
            </w:pPr>
            <w:r>
              <w:rPr>
                <w:szCs w:val="22"/>
              </w:rPr>
              <w:t>MCCF EDI TAS eBilling Development Team</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7777777"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449F1F55" w14:textId="77777777" w:rsidR="00A93FB4" w:rsidRDefault="00794B00">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2781CF3B" w14:textId="77777777" w:rsidR="00A93FB4" w:rsidRDefault="00794B00">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39F7CB9F" w14:textId="77777777" w:rsidR="00A93FB4" w:rsidRDefault="00794B00">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724B6DA6" w14:textId="77777777" w:rsidR="00A93FB4" w:rsidRDefault="00794B00">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52BA5FCE" w14:textId="77777777" w:rsidR="00A93FB4" w:rsidRDefault="00794B00">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52FA4E42" w14:textId="77777777" w:rsidR="00A93FB4" w:rsidRDefault="00794B00">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67990D72" w14:textId="77777777" w:rsidR="00A93FB4" w:rsidRDefault="00794B00">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5A5B596" w14:textId="77777777" w:rsidR="00A93FB4" w:rsidRDefault="00794B00">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1344043" w14:textId="77777777" w:rsidR="00A93FB4" w:rsidRDefault="00794B00">
      <w:pPr>
        <w:pStyle w:val="TOC3"/>
        <w:rPr>
          <w:rFonts w:asciiTheme="minorHAnsi" w:eastAsiaTheme="minorEastAsia" w:hAnsiTheme="minorHAnsi" w:cstheme="minorBidi"/>
          <w:b w:val="0"/>
          <w:noProof/>
          <w:sz w:val="22"/>
          <w:szCs w:val="22"/>
        </w:rPr>
      </w:pPr>
      <w:hyperlink w:anchor="_Toc487628698" w:history="1">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C924572" w14:textId="77777777" w:rsidR="00A93FB4" w:rsidRDefault="00794B00">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sidR="00A93FB4">
          <w:rPr>
            <w:noProof/>
            <w:webHidden/>
          </w:rPr>
          <w:t>3</w:t>
        </w:r>
        <w:r w:rsidR="00A93FB4">
          <w:rPr>
            <w:noProof/>
            <w:webHidden/>
          </w:rPr>
          <w:fldChar w:fldCharType="end"/>
        </w:r>
      </w:hyperlink>
    </w:p>
    <w:p w14:paraId="127F110A" w14:textId="77777777" w:rsidR="00A93FB4" w:rsidRDefault="00794B00">
      <w:pPr>
        <w:pStyle w:val="TOC2"/>
        <w:rPr>
          <w:rFonts w:asciiTheme="minorHAnsi" w:eastAsiaTheme="minorEastAsia" w:hAnsiTheme="minorHAnsi" w:cstheme="minorBidi"/>
          <w:b w:val="0"/>
          <w:noProof/>
          <w:sz w:val="22"/>
          <w:szCs w:val="22"/>
        </w:rPr>
      </w:pPr>
      <w:hyperlink w:anchor="_Toc487628700" w:history="1">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2FBD7264" w14:textId="77777777" w:rsidR="00A93FB4" w:rsidRDefault="00794B00">
      <w:pPr>
        <w:pStyle w:val="TOC3"/>
        <w:rPr>
          <w:rFonts w:asciiTheme="minorHAnsi" w:eastAsiaTheme="minorEastAsia" w:hAnsiTheme="minorHAnsi" w:cstheme="minorBidi"/>
          <w:b w:val="0"/>
          <w:noProof/>
          <w:sz w:val="22"/>
          <w:szCs w:val="22"/>
        </w:rPr>
      </w:pPr>
      <w:hyperlink w:anchor="_Toc487628701" w:history="1">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11DA444B" w14:textId="77777777" w:rsidR="00A93FB4" w:rsidRDefault="00794B00">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7D7A9C2D" w14:textId="77777777" w:rsidR="00A93FB4" w:rsidRDefault="00794B00">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63C66D9F" w14:textId="77777777" w:rsidR="00A93FB4" w:rsidRDefault="00794B00">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E684F97" w14:textId="77777777" w:rsidR="00A93FB4" w:rsidRDefault="00794B00">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12C2441A" w14:textId="77777777" w:rsidR="00A93FB4" w:rsidRDefault="00794B00">
      <w:pPr>
        <w:pStyle w:val="TOC1"/>
        <w:rPr>
          <w:rFonts w:asciiTheme="minorHAnsi" w:eastAsiaTheme="minorEastAsia" w:hAnsiTheme="minorHAnsi" w:cstheme="minorBidi"/>
          <w:b w:val="0"/>
          <w:noProof/>
          <w:sz w:val="22"/>
          <w:szCs w:val="22"/>
        </w:rPr>
      </w:pPr>
      <w:hyperlink w:anchor="_Toc487628706" w:history="1">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1BB50AB" w14:textId="77777777" w:rsidR="00A93FB4" w:rsidRDefault="00794B00">
      <w:pPr>
        <w:pStyle w:val="TOC2"/>
        <w:rPr>
          <w:rFonts w:asciiTheme="minorHAnsi" w:eastAsiaTheme="minorEastAsia" w:hAnsiTheme="minorHAnsi" w:cstheme="minorBidi"/>
          <w:b w:val="0"/>
          <w:noProof/>
          <w:sz w:val="22"/>
          <w:szCs w:val="22"/>
        </w:rPr>
      </w:pPr>
      <w:hyperlink w:anchor="_Toc487628707" w:history="1">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A1284F1" w14:textId="77777777" w:rsidR="00A93FB4" w:rsidRDefault="00794B00">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4382DCB4" w14:textId="77777777" w:rsidR="00A93FB4" w:rsidRDefault="00794B00">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E59C65A" w14:textId="77777777" w:rsidR="00A93FB4" w:rsidRDefault="00794B00">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251B1FD2" w14:textId="77777777" w:rsidR="00A93FB4" w:rsidRDefault="00794B00">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1CA08CD0" w14:textId="77777777" w:rsidR="00A93FB4" w:rsidRDefault="00794B00">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5646D304" w14:textId="77777777" w:rsidR="00A93FB4" w:rsidRDefault="00794B00">
      <w:pPr>
        <w:pStyle w:val="TOC2"/>
        <w:rPr>
          <w:rFonts w:asciiTheme="minorHAnsi" w:eastAsiaTheme="minorEastAsia" w:hAnsiTheme="minorHAnsi" w:cstheme="minorBidi"/>
          <w:b w:val="0"/>
          <w:noProof/>
          <w:sz w:val="22"/>
          <w:szCs w:val="22"/>
        </w:rPr>
      </w:pPr>
      <w:hyperlink w:anchor="_Toc487628713" w:history="1">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761A16EB" w14:textId="77777777" w:rsidR="00A93FB4" w:rsidRDefault="00794B00">
      <w:pPr>
        <w:pStyle w:val="TOC2"/>
        <w:rPr>
          <w:rFonts w:asciiTheme="minorHAnsi" w:eastAsiaTheme="minorEastAsia" w:hAnsiTheme="minorHAnsi" w:cstheme="minorBidi"/>
          <w:b w:val="0"/>
          <w:noProof/>
          <w:sz w:val="22"/>
          <w:szCs w:val="22"/>
        </w:rPr>
      </w:pPr>
      <w:hyperlink w:anchor="_Toc487628714" w:history="1">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61EE26BC" w14:textId="77777777" w:rsidR="00A93FB4" w:rsidRDefault="00794B00">
      <w:pPr>
        <w:pStyle w:val="TOC2"/>
        <w:rPr>
          <w:rFonts w:asciiTheme="minorHAnsi" w:eastAsiaTheme="minorEastAsia" w:hAnsiTheme="minorHAnsi" w:cstheme="minorBidi"/>
          <w:b w:val="0"/>
          <w:noProof/>
          <w:sz w:val="22"/>
          <w:szCs w:val="22"/>
        </w:rPr>
      </w:pPr>
      <w:hyperlink w:anchor="_Toc487628715" w:history="1">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850F3C2" w14:textId="77777777" w:rsidR="00A93FB4" w:rsidRDefault="00794B00">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4A41DD0" w14:textId="77777777" w:rsidR="00A93FB4" w:rsidRDefault="00794B00">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47188137" w14:textId="77777777" w:rsidR="00A93FB4" w:rsidRDefault="00794B00">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1221EDDB" w14:textId="77777777" w:rsidR="00A93FB4" w:rsidRDefault="00794B00">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3AAE99FD" w14:textId="77777777" w:rsidR="00A93FB4" w:rsidRDefault="00794B00">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575657ED" w14:textId="77777777" w:rsidR="00A93FB4" w:rsidRDefault="00794B00">
      <w:pPr>
        <w:pStyle w:val="TOC3"/>
        <w:rPr>
          <w:rFonts w:asciiTheme="minorHAnsi" w:eastAsiaTheme="minorEastAsia" w:hAnsiTheme="minorHAnsi" w:cstheme="minorBidi"/>
          <w:b w:val="0"/>
          <w:noProof/>
          <w:sz w:val="22"/>
          <w:szCs w:val="22"/>
        </w:rPr>
      </w:pPr>
      <w:hyperlink w:anchor="_Toc487628721" w:history="1">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677F0D9" w14:textId="77777777" w:rsidR="00A93FB4" w:rsidRDefault="00794B00">
      <w:pPr>
        <w:pStyle w:val="TOC3"/>
        <w:rPr>
          <w:rFonts w:asciiTheme="minorHAnsi" w:eastAsiaTheme="minorEastAsia" w:hAnsiTheme="minorHAnsi" w:cstheme="minorBidi"/>
          <w:b w:val="0"/>
          <w:noProof/>
          <w:sz w:val="22"/>
          <w:szCs w:val="22"/>
        </w:rPr>
      </w:pPr>
      <w:hyperlink w:anchor="_Toc487628722" w:history="1">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625F6ED3" w14:textId="77777777" w:rsidR="00A93FB4" w:rsidRDefault="00794B00">
      <w:pPr>
        <w:pStyle w:val="TOC2"/>
        <w:rPr>
          <w:rFonts w:asciiTheme="minorHAnsi" w:eastAsiaTheme="minorEastAsia" w:hAnsiTheme="minorHAnsi" w:cstheme="minorBidi"/>
          <w:b w:val="0"/>
          <w:noProof/>
          <w:sz w:val="22"/>
          <w:szCs w:val="22"/>
        </w:rPr>
      </w:pPr>
      <w:hyperlink w:anchor="_Toc487628723" w:history="1">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022B8520" w14:textId="77777777" w:rsidR="00A93FB4" w:rsidRDefault="00794B00">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5A9EC263" w14:textId="77777777" w:rsidR="00A93FB4" w:rsidRDefault="00794B00">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17943ECA" w14:textId="77777777" w:rsidR="00A93FB4" w:rsidRDefault="00794B00">
      <w:pPr>
        <w:pStyle w:val="TOC2"/>
        <w:rPr>
          <w:rFonts w:asciiTheme="minorHAnsi" w:eastAsiaTheme="minorEastAsia" w:hAnsiTheme="minorHAnsi" w:cstheme="minorBidi"/>
          <w:b w:val="0"/>
          <w:noProof/>
          <w:sz w:val="22"/>
          <w:szCs w:val="22"/>
        </w:rPr>
      </w:pPr>
      <w:hyperlink w:anchor="_Toc487628726" w:history="1">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2D39884D" w14:textId="77777777" w:rsidR="00A93FB4" w:rsidRDefault="00794B00">
      <w:pPr>
        <w:pStyle w:val="TOC2"/>
        <w:rPr>
          <w:rFonts w:asciiTheme="minorHAnsi" w:eastAsiaTheme="minorEastAsia" w:hAnsiTheme="minorHAnsi" w:cstheme="minorBidi"/>
          <w:b w:val="0"/>
          <w:noProof/>
          <w:sz w:val="22"/>
          <w:szCs w:val="22"/>
        </w:rPr>
      </w:pPr>
      <w:hyperlink w:anchor="_Toc487628727" w:history="1">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132EBF4D" w14:textId="77777777" w:rsidR="00A93FB4" w:rsidRDefault="00794B00">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036DB1D6" w14:textId="77777777" w:rsidR="00A93FB4" w:rsidRDefault="00794B00">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24C0F73" w14:textId="77777777" w:rsidR="00A93FB4" w:rsidRDefault="00794B00">
      <w:pPr>
        <w:pStyle w:val="TOC2"/>
        <w:rPr>
          <w:rFonts w:asciiTheme="minorHAnsi" w:eastAsiaTheme="minorEastAsia" w:hAnsiTheme="minorHAnsi" w:cstheme="minorBidi"/>
          <w:b w:val="0"/>
          <w:noProof/>
          <w:sz w:val="22"/>
          <w:szCs w:val="22"/>
        </w:rPr>
      </w:pPr>
      <w:hyperlink w:anchor="_Toc487628730" w:history="1">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5AF964CD" w14:textId="77777777" w:rsidR="00A93FB4" w:rsidRDefault="00794B00">
      <w:pPr>
        <w:pStyle w:val="TOC1"/>
        <w:rPr>
          <w:rFonts w:asciiTheme="minorHAnsi" w:eastAsiaTheme="minorEastAsia" w:hAnsiTheme="minorHAnsi" w:cstheme="minorBidi"/>
          <w:b w:val="0"/>
          <w:noProof/>
          <w:sz w:val="22"/>
          <w:szCs w:val="22"/>
        </w:rPr>
      </w:pPr>
      <w:hyperlink w:anchor="_Toc487628731" w:history="1">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C9CE4E4" w14:textId="77777777" w:rsidR="00A93FB4" w:rsidRDefault="00794B00">
      <w:pPr>
        <w:pStyle w:val="TOC2"/>
        <w:rPr>
          <w:rFonts w:asciiTheme="minorHAnsi" w:eastAsiaTheme="minorEastAsia" w:hAnsiTheme="minorHAnsi" w:cstheme="minorBidi"/>
          <w:b w:val="0"/>
          <w:noProof/>
          <w:sz w:val="22"/>
          <w:szCs w:val="22"/>
        </w:rPr>
      </w:pPr>
      <w:hyperlink w:anchor="_Toc487628732" w:history="1">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1A05BF32" w14:textId="77777777" w:rsidR="00A93FB4" w:rsidRDefault="00794B00">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698495C3" w14:textId="77777777" w:rsidR="00A93FB4" w:rsidRDefault="00794B00">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1E724750" w14:textId="77777777" w:rsidR="00A93FB4" w:rsidRDefault="00794B00">
      <w:pPr>
        <w:pStyle w:val="TOC2"/>
        <w:rPr>
          <w:rFonts w:asciiTheme="minorHAnsi" w:eastAsiaTheme="minorEastAsia" w:hAnsiTheme="minorHAnsi" w:cstheme="minorBidi"/>
          <w:b w:val="0"/>
          <w:noProof/>
          <w:sz w:val="22"/>
          <w:szCs w:val="22"/>
        </w:rPr>
      </w:pPr>
      <w:hyperlink w:anchor="_Toc487628735" w:history="1">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1268A00" w14:textId="77777777" w:rsidR="00A93FB4" w:rsidRDefault="00794B00">
      <w:pPr>
        <w:pStyle w:val="TOC2"/>
        <w:rPr>
          <w:rFonts w:asciiTheme="minorHAnsi" w:eastAsiaTheme="minorEastAsia" w:hAnsiTheme="minorHAnsi" w:cstheme="minorBidi"/>
          <w:b w:val="0"/>
          <w:noProof/>
          <w:sz w:val="22"/>
          <w:szCs w:val="22"/>
        </w:rPr>
      </w:pPr>
      <w:hyperlink w:anchor="_Toc487628736" w:history="1">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5E88F5D8" w14:textId="77777777" w:rsidR="00A93FB4" w:rsidRDefault="00794B00">
      <w:pPr>
        <w:pStyle w:val="TOC2"/>
        <w:rPr>
          <w:rFonts w:asciiTheme="minorHAnsi" w:eastAsiaTheme="minorEastAsia" w:hAnsiTheme="minorHAnsi" w:cstheme="minorBidi"/>
          <w:b w:val="0"/>
          <w:noProof/>
          <w:sz w:val="22"/>
          <w:szCs w:val="22"/>
        </w:rPr>
      </w:pPr>
      <w:hyperlink w:anchor="_Toc487628737" w:history="1">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794B00"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794B00"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794B00">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794B00">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794B00">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794B00">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1" w:name="_Toc421540852"/>
      <w:bookmarkStart w:id="2" w:name="_Toc487628689"/>
      <w:bookmarkEnd w:id="0"/>
      <w:r w:rsidRPr="00F07689">
        <w:lastRenderedPageBreak/>
        <w:t>Introduction</w:t>
      </w:r>
      <w:bookmarkEnd w:id="1"/>
      <w:bookmarkEnd w:id="2"/>
    </w:p>
    <w:p w14:paraId="4F89B34B" w14:textId="60E47FE0"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C9638B">
        <w:rPr>
          <w:sz w:val="24"/>
          <w:szCs w:val="20"/>
        </w:rPr>
        <w:t>IB*2.0*592</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3" w:name="_Toc411336914"/>
      <w:bookmarkStart w:id="4" w:name="_Toc421540853"/>
      <w:bookmarkStart w:id="5" w:name="_Toc487628690"/>
      <w:r w:rsidRPr="00F07689">
        <w:t>Purpose</w:t>
      </w:r>
      <w:bookmarkEnd w:id="3"/>
      <w:bookmarkEnd w:id="4"/>
      <w:bookmarkEnd w:id="5"/>
    </w:p>
    <w:p w14:paraId="3133F002" w14:textId="4473CBA9"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C9638B">
        <w:rPr>
          <w:sz w:val="24"/>
          <w:szCs w:val="20"/>
        </w:rPr>
        <w:t>IB*2.0*592</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6" w:name="_Toc411336918"/>
      <w:bookmarkStart w:id="7" w:name="_Toc421540857"/>
      <w:bookmarkStart w:id="8" w:name="_Toc487628691"/>
      <w:r w:rsidRPr="00F07689">
        <w:t>Dependencies</w:t>
      </w:r>
      <w:bookmarkEnd w:id="6"/>
      <w:bookmarkEnd w:id="7"/>
      <w:bookmarkEnd w:id="8"/>
    </w:p>
    <w:p w14:paraId="6A966097" w14:textId="2E895104" w:rsidR="00B55A93" w:rsidRDefault="00D96B8D" w:rsidP="00B55A93">
      <w:r>
        <w:t>IB*2.0*81</w:t>
      </w:r>
      <w:r w:rsidR="00B2412C">
        <w:t>, IB*2.0*</w:t>
      </w:r>
      <w:r>
        <w:t>294, IB*2.0*405, IB*2.0*458</w:t>
      </w:r>
      <w:r w:rsidR="003E4236">
        <w:t xml:space="preserve">, </w:t>
      </w:r>
      <w:r>
        <w:t>IB*2.0*492, IB*2.0*517, IB*2.0*530, IB*2.0*5</w:t>
      </w:r>
      <w:r w:rsidR="00850736">
        <w:t xml:space="preserve">68, </w:t>
      </w:r>
      <w:bookmarkStart w:id="9" w:name="_Hlk525047229"/>
      <w:r>
        <w:t>IB*2.0*</w:t>
      </w:r>
      <w:r w:rsidR="00850736">
        <w:t>574,</w:t>
      </w:r>
      <w:r w:rsidR="00B55A93">
        <w:t xml:space="preserve"> </w:t>
      </w:r>
      <w:bookmarkEnd w:id="9"/>
      <w:r w:rsidR="00850736">
        <w:t>IB*2.0*577, IB*2.0*591,</w:t>
      </w:r>
      <w:r w:rsidR="00850736" w:rsidRPr="00850736">
        <w:t xml:space="preserve"> </w:t>
      </w:r>
      <w:r w:rsidR="00850736">
        <w:t>IB*2.0*597, IB*2.0*601,</w:t>
      </w:r>
      <w:r w:rsidR="00850736" w:rsidRPr="00850736">
        <w:t xml:space="preserve"> </w:t>
      </w:r>
      <w:r w:rsidR="00850736">
        <w:t xml:space="preserve">IB*2.0*604, and IB*2.0*616 </w:t>
      </w:r>
      <w:r w:rsidR="00B55A93">
        <w:t xml:space="preserve">must be installed </w:t>
      </w:r>
      <w:r w:rsidR="00B55A93" w:rsidRPr="00B55A93">
        <w:rPr>
          <w:b/>
          <w:u w:val="single"/>
        </w:rPr>
        <w:t>before</w:t>
      </w:r>
      <w:r w:rsidR="007453E5">
        <w:t xml:space="preserve"> IB*2.0</w:t>
      </w:r>
      <w:r w:rsidR="00B55A93">
        <w:t>*</w:t>
      </w:r>
      <w:r>
        <w:t>592</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487628692"/>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487628693"/>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fldSimple w:instr=" SEQ Table \* ARABIC ">
        <w:r w:rsidR="00D575F5">
          <w:rPr>
            <w:noProof/>
          </w:rPr>
          <w:t>1</w:t>
        </w:r>
      </w:fldSimple>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3DFF2B51" w:rsidR="00F07689" w:rsidRPr="00F07689" w:rsidRDefault="005B3D7A" w:rsidP="009B480C">
            <w:pPr>
              <w:pStyle w:val="TableText"/>
              <w:rPr>
                <w:lang w:val="en-AU"/>
              </w:rPr>
            </w:pPr>
            <w:r>
              <w:rPr>
                <w:lang w:val="en-AU"/>
              </w:rPr>
              <w:t xml:space="preserve">Health </w:t>
            </w:r>
            <w:r w:rsidR="00E30548">
              <w:rPr>
                <w:lang w:val="en-AU"/>
              </w:rPr>
              <w:t xml:space="preserve">Product </w:t>
            </w:r>
            <w:r>
              <w:rPr>
                <w:lang w:val="en-AU"/>
              </w:rPr>
              <w:t>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Individual Veterans Administration Medical Centers</w:t>
            </w:r>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E72A5FF" w:rsidR="00F61A80" w:rsidRPr="00F07689" w:rsidRDefault="00236972" w:rsidP="009B480C">
            <w:pPr>
              <w:pStyle w:val="TableText"/>
              <w:rPr>
                <w:szCs w:val="22"/>
                <w:lang w:val="en-AU"/>
              </w:rPr>
            </w:pPr>
            <w:r w:rsidRPr="00236972">
              <w:rPr>
                <w:szCs w:val="22"/>
                <w:lang w:val="en-AU"/>
              </w:rPr>
              <w:t>Confirm availability of back-out instructions and back-out strategy (what are the criteria that trigger a back-out</w:t>
            </w:r>
            <w:r w:rsidR="00E30548">
              <w:rPr>
                <w:szCs w:val="22"/>
                <w:lang w:val="en-AU"/>
              </w:rPr>
              <w:t>?</w:t>
            </w:r>
            <w:r w:rsidRPr="00236972">
              <w:rPr>
                <w:szCs w:val="22"/>
                <w:lang w:val="en-AU"/>
              </w:rPr>
              <w:t xml:space="preserve">)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487628694"/>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487628695"/>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87628696"/>
      <w:bookmarkEnd w:id="42"/>
      <w:bookmarkEnd w:id="43"/>
      <w:r w:rsidRPr="00F07689">
        <w:t>Site Readiness Assessment</w:t>
      </w:r>
      <w:bookmarkEnd w:id="44"/>
      <w:bookmarkEnd w:id="45"/>
    </w:p>
    <w:p w14:paraId="35F5ACFC" w14:textId="367788C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C9638B">
        <w:rPr>
          <w:sz w:val="24"/>
          <w:szCs w:val="20"/>
        </w:rPr>
        <w:t>IB*2.0*592</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87628697"/>
      <w:r w:rsidRPr="00F07689">
        <w:t>Deployment Topology (Targeted Architecture)</w:t>
      </w:r>
      <w:bookmarkEnd w:id="46"/>
      <w:bookmarkEnd w:id="47"/>
    </w:p>
    <w:p w14:paraId="11147A7F" w14:textId="68370B3C" w:rsidR="00A367B9" w:rsidRPr="00F07689" w:rsidRDefault="00A367B9" w:rsidP="00256482">
      <w:r w:rsidRPr="00256482">
        <w:t>Th</w:t>
      </w:r>
      <w:r w:rsidR="00235475">
        <w:t xml:space="preserve">is patch </w:t>
      </w:r>
      <w:r w:rsidR="00C9638B">
        <w:t>IB*2.0*592</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87628698"/>
      <w:r w:rsidRPr="00F07689">
        <w:lastRenderedPageBreak/>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5D12401" w14:textId="77777777" w:rsidR="00E11B2D" w:rsidRPr="00E11B2D" w:rsidRDefault="00E11B2D" w:rsidP="00E11B2D">
      <w:pPr>
        <w:pStyle w:val="ListParagraph"/>
        <w:numPr>
          <w:ilvl w:val="0"/>
          <w:numId w:val="17"/>
        </w:numPr>
      </w:pPr>
      <w:r w:rsidRPr="00E11B2D">
        <w:t>ALBUQUERQUE, NM</w:t>
      </w:r>
    </w:p>
    <w:p w14:paraId="335F00CC" w14:textId="77777777" w:rsidR="00E11B2D" w:rsidRPr="00E11B2D" w:rsidRDefault="00E11B2D" w:rsidP="00E11B2D">
      <w:pPr>
        <w:pStyle w:val="ListParagraph"/>
        <w:numPr>
          <w:ilvl w:val="0"/>
          <w:numId w:val="17"/>
        </w:numPr>
      </w:pPr>
      <w:r w:rsidRPr="00E11B2D">
        <w:t>BIRMINGHAM, AL</w:t>
      </w:r>
    </w:p>
    <w:p w14:paraId="5EAE620E" w14:textId="012DA796" w:rsidR="00E11B2D" w:rsidRPr="00E11B2D" w:rsidRDefault="00A1584B" w:rsidP="00E11B2D">
      <w:pPr>
        <w:pStyle w:val="ListParagraph"/>
        <w:numPr>
          <w:ilvl w:val="0"/>
          <w:numId w:val="17"/>
        </w:numPr>
      </w:pPr>
      <w:r>
        <w:t>HEARTLAND-WEST HCS</w:t>
      </w:r>
    </w:p>
    <w:p w14:paraId="058E21A3" w14:textId="6256581F" w:rsidR="00E11B2D" w:rsidRPr="00E11B2D" w:rsidRDefault="00E11B2D" w:rsidP="00E11B2D">
      <w:pPr>
        <w:pStyle w:val="ListParagraph"/>
        <w:numPr>
          <w:ilvl w:val="0"/>
          <w:numId w:val="17"/>
        </w:numPr>
      </w:pPr>
      <w:r w:rsidRPr="00E11B2D">
        <w:t>MARTINSBURG, WV</w:t>
      </w:r>
    </w:p>
    <w:p w14:paraId="058A95E7" w14:textId="4977DE68" w:rsidR="009B2E03" w:rsidRDefault="00E11B2D" w:rsidP="00E11B2D">
      <w:pPr>
        <w:pStyle w:val="ListParagraph"/>
        <w:numPr>
          <w:ilvl w:val="0"/>
          <w:numId w:val="17"/>
        </w:numPr>
      </w:pPr>
      <w:r w:rsidRPr="00E11B2D">
        <w:t>TOMAH, WI</w:t>
      </w:r>
    </w:p>
    <w:p w14:paraId="38AD1047" w14:textId="77777777" w:rsidR="00E11B2D" w:rsidRDefault="00E11B2D" w:rsidP="00E11B2D">
      <w:pPr>
        <w:pStyle w:val="ListParagraph"/>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87628699"/>
      <w:bookmarkEnd w:id="50"/>
      <w:bookmarkEnd w:id="51"/>
      <w:bookmarkEnd w:id="52"/>
      <w:bookmarkEnd w:id="53"/>
      <w:bookmarkEnd w:id="54"/>
      <w:bookmarkEnd w:id="55"/>
      <w:r w:rsidRPr="00F07689">
        <w:t>Site Preparation</w:t>
      </w:r>
      <w:bookmarkEnd w:id="56"/>
      <w:bookmarkEnd w:id="57"/>
      <w:r w:rsidRPr="00F07689">
        <w:t xml:space="preserve"> </w:t>
      </w:r>
    </w:p>
    <w:p w14:paraId="0ADFD3F9" w14:textId="4F82D1D9" w:rsidR="00824938" w:rsidRPr="00F07689" w:rsidRDefault="00824938" w:rsidP="00824938">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fldSimple w:instr=" SEQ Table \* ARABIC ">
        <w:r>
          <w:rPr>
            <w:noProof/>
          </w:rPr>
          <w:t>2</w:t>
        </w:r>
      </w:fldSimple>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D96B8D">
        <w:trPr>
          <w:cantSplit/>
        </w:trPr>
        <w:tc>
          <w:tcPr>
            <w:tcW w:w="847" w:type="pct"/>
          </w:tcPr>
          <w:p w14:paraId="5E6DB3F2" w14:textId="68B9600D" w:rsidR="00824938" w:rsidRPr="00F07689" w:rsidRDefault="006C160D" w:rsidP="009B480C">
            <w:pPr>
              <w:pStyle w:val="TableText"/>
            </w:pPr>
            <w:r>
              <w:t>Sites listed in section 3.2.2</w:t>
            </w:r>
          </w:p>
        </w:tc>
        <w:tc>
          <w:tcPr>
            <w:tcW w:w="1101" w:type="pct"/>
          </w:tcPr>
          <w:p w14:paraId="319D365D" w14:textId="02123CAD" w:rsidR="00824938" w:rsidRPr="00F07689" w:rsidRDefault="00224712" w:rsidP="009B480C">
            <w:pPr>
              <w:pStyle w:val="TableText"/>
            </w:pPr>
            <w:r>
              <w:t>Testers need to obtain access to the Test Environment(s)</w:t>
            </w:r>
          </w:p>
        </w:tc>
        <w:tc>
          <w:tcPr>
            <w:tcW w:w="1214" w:type="pct"/>
          </w:tcPr>
          <w:p w14:paraId="773B5364" w14:textId="77777777" w:rsidR="00824938" w:rsidRPr="00F07689" w:rsidRDefault="00824938" w:rsidP="009B480C">
            <w:pPr>
              <w:pStyle w:val="TableText"/>
            </w:pPr>
            <w:r>
              <w:t>N/A</w:t>
            </w:r>
          </w:p>
        </w:tc>
        <w:tc>
          <w:tcPr>
            <w:tcW w:w="1050" w:type="pct"/>
          </w:tcPr>
          <w:p w14:paraId="39FB19B7" w14:textId="22ADEE74" w:rsidR="00824938" w:rsidRPr="00F07689" w:rsidRDefault="00224712" w:rsidP="009B480C">
            <w:pPr>
              <w:pStyle w:val="TableText"/>
            </w:pPr>
            <w:r>
              <w:t>Grant the assigned testers the necessary access to the Test Environment(s)</w:t>
            </w:r>
          </w:p>
        </w:tc>
        <w:tc>
          <w:tcPr>
            <w:tcW w:w="788" w:type="pct"/>
          </w:tcPr>
          <w:p w14:paraId="71165B04" w14:textId="77777777" w:rsidR="00824938" w:rsidRPr="00F07689" w:rsidRDefault="00824938" w:rsidP="009B480C">
            <w:pPr>
              <w:pStyle w:val="TableText"/>
            </w:pPr>
            <w:r>
              <w:t>N/A</w:t>
            </w:r>
          </w:p>
        </w:tc>
      </w:tr>
      <w:tr w:rsidR="00D96B8D" w:rsidRPr="00F07689" w14:paraId="3B19F646" w14:textId="77777777" w:rsidTr="00D96B8D">
        <w:trPr>
          <w:cantSplit/>
        </w:trPr>
        <w:tc>
          <w:tcPr>
            <w:tcW w:w="847" w:type="pct"/>
          </w:tcPr>
          <w:p w14:paraId="69A55DB2" w14:textId="77777777" w:rsidR="00D96B8D" w:rsidRDefault="00D96B8D" w:rsidP="009B480C">
            <w:pPr>
              <w:pStyle w:val="TableText"/>
            </w:pPr>
          </w:p>
        </w:tc>
        <w:tc>
          <w:tcPr>
            <w:tcW w:w="1101" w:type="pct"/>
          </w:tcPr>
          <w:p w14:paraId="08085DBE" w14:textId="77777777" w:rsidR="00D96B8D" w:rsidRDefault="00D96B8D" w:rsidP="009B480C">
            <w:pPr>
              <w:pStyle w:val="TableText"/>
            </w:pPr>
          </w:p>
        </w:tc>
        <w:tc>
          <w:tcPr>
            <w:tcW w:w="1214" w:type="pct"/>
          </w:tcPr>
          <w:p w14:paraId="440100F7" w14:textId="77777777" w:rsidR="00D96B8D" w:rsidRDefault="00D96B8D" w:rsidP="009B480C">
            <w:pPr>
              <w:pStyle w:val="TableText"/>
            </w:pPr>
          </w:p>
        </w:tc>
        <w:tc>
          <w:tcPr>
            <w:tcW w:w="1050" w:type="pct"/>
          </w:tcPr>
          <w:p w14:paraId="758ECD62" w14:textId="77777777" w:rsidR="00D96B8D" w:rsidRDefault="00D96B8D" w:rsidP="009B480C">
            <w:pPr>
              <w:pStyle w:val="TableText"/>
            </w:pPr>
          </w:p>
        </w:tc>
        <w:tc>
          <w:tcPr>
            <w:tcW w:w="788" w:type="pct"/>
          </w:tcPr>
          <w:p w14:paraId="026A17A6" w14:textId="77777777" w:rsidR="00D96B8D" w:rsidRDefault="00D96B8D" w:rsidP="009B480C">
            <w:pPr>
              <w:pStyle w:val="TableText"/>
            </w:pPr>
          </w:p>
        </w:tc>
      </w:tr>
      <w:tr w:rsidR="00D96B8D" w:rsidRPr="00F07689" w14:paraId="5985F823" w14:textId="77777777" w:rsidTr="00D96B8D">
        <w:trPr>
          <w:cantSplit/>
        </w:trPr>
        <w:tc>
          <w:tcPr>
            <w:tcW w:w="847" w:type="pct"/>
          </w:tcPr>
          <w:p w14:paraId="78432F80" w14:textId="77777777" w:rsidR="00D96B8D" w:rsidRDefault="00D96B8D" w:rsidP="009B480C">
            <w:pPr>
              <w:pStyle w:val="TableText"/>
            </w:pPr>
          </w:p>
        </w:tc>
        <w:tc>
          <w:tcPr>
            <w:tcW w:w="1101" w:type="pct"/>
          </w:tcPr>
          <w:p w14:paraId="44824466" w14:textId="77777777" w:rsidR="00D96B8D" w:rsidRDefault="00D96B8D" w:rsidP="009B480C">
            <w:pPr>
              <w:pStyle w:val="TableText"/>
            </w:pPr>
          </w:p>
        </w:tc>
        <w:tc>
          <w:tcPr>
            <w:tcW w:w="1214" w:type="pct"/>
          </w:tcPr>
          <w:p w14:paraId="5486E37B" w14:textId="77777777" w:rsidR="00D96B8D" w:rsidRDefault="00D96B8D" w:rsidP="009B480C">
            <w:pPr>
              <w:pStyle w:val="TableText"/>
            </w:pPr>
          </w:p>
        </w:tc>
        <w:tc>
          <w:tcPr>
            <w:tcW w:w="1050" w:type="pct"/>
          </w:tcPr>
          <w:p w14:paraId="55D1CB23" w14:textId="77777777" w:rsidR="00D96B8D" w:rsidRDefault="00D96B8D" w:rsidP="009B480C">
            <w:pPr>
              <w:pStyle w:val="TableText"/>
            </w:pPr>
          </w:p>
        </w:tc>
        <w:tc>
          <w:tcPr>
            <w:tcW w:w="788" w:type="pct"/>
          </w:tcPr>
          <w:p w14:paraId="6C6AD54E" w14:textId="77777777" w:rsidR="00D96B8D" w:rsidRDefault="00D96B8D" w:rsidP="009B480C">
            <w:pPr>
              <w:pStyle w:val="TableText"/>
            </w:pPr>
          </w:p>
        </w:tc>
      </w:tr>
      <w:tr w:rsidR="00D96B8D" w:rsidRPr="00F07689" w14:paraId="39E8DBF2" w14:textId="77777777" w:rsidTr="00C933E5">
        <w:trPr>
          <w:cantSplit/>
        </w:trPr>
        <w:tc>
          <w:tcPr>
            <w:tcW w:w="847" w:type="pct"/>
            <w:tcBorders>
              <w:bottom w:val="single" w:sz="4" w:space="0" w:color="auto"/>
            </w:tcBorders>
          </w:tcPr>
          <w:p w14:paraId="70626A5C" w14:textId="77777777" w:rsidR="00D96B8D" w:rsidRDefault="00D96B8D" w:rsidP="009B480C">
            <w:pPr>
              <w:pStyle w:val="TableText"/>
            </w:pPr>
          </w:p>
        </w:tc>
        <w:tc>
          <w:tcPr>
            <w:tcW w:w="1101" w:type="pct"/>
            <w:tcBorders>
              <w:bottom w:val="single" w:sz="4" w:space="0" w:color="auto"/>
            </w:tcBorders>
          </w:tcPr>
          <w:p w14:paraId="0A9736CC" w14:textId="77777777" w:rsidR="00D96B8D" w:rsidRDefault="00D96B8D" w:rsidP="009B480C">
            <w:pPr>
              <w:pStyle w:val="TableText"/>
            </w:pPr>
          </w:p>
        </w:tc>
        <w:tc>
          <w:tcPr>
            <w:tcW w:w="1214" w:type="pct"/>
            <w:tcBorders>
              <w:bottom w:val="single" w:sz="4" w:space="0" w:color="auto"/>
            </w:tcBorders>
          </w:tcPr>
          <w:p w14:paraId="661DEED3" w14:textId="77777777" w:rsidR="00D96B8D" w:rsidRDefault="00D96B8D" w:rsidP="009B480C">
            <w:pPr>
              <w:pStyle w:val="TableText"/>
            </w:pPr>
          </w:p>
        </w:tc>
        <w:tc>
          <w:tcPr>
            <w:tcW w:w="1050" w:type="pct"/>
            <w:tcBorders>
              <w:bottom w:val="single" w:sz="4" w:space="0" w:color="auto"/>
            </w:tcBorders>
          </w:tcPr>
          <w:p w14:paraId="255FEFC4" w14:textId="77777777" w:rsidR="00D96B8D" w:rsidRDefault="00D96B8D" w:rsidP="009B480C">
            <w:pPr>
              <w:pStyle w:val="TableText"/>
            </w:pPr>
          </w:p>
        </w:tc>
        <w:tc>
          <w:tcPr>
            <w:tcW w:w="788" w:type="pct"/>
            <w:tcBorders>
              <w:bottom w:val="single" w:sz="4" w:space="0" w:color="auto"/>
            </w:tcBorders>
          </w:tcPr>
          <w:p w14:paraId="6C7E073F" w14:textId="77777777" w:rsidR="00D96B8D" w:rsidRDefault="00D96B8D" w:rsidP="009B480C">
            <w:pPr>
              <w:pStyle w:val="TableText"/>
            </w:pPr>
          </w:p>
        </w:tc>
      </w:tr>
    </w:tbl>
    <w:p w14:paraId="00C118C4" w14:textId="77777777" w:rsidR="00824938" w:rsidRDefault="00824938" w:rsidP="00F07689">
      <w:pPr>
        <w:spacing w:before="120" w:after="120"/>
        <w:rPr>
          <w:sz w:val="24"/>
          <w:szCs w:val="20"/>
        </w:rPr>
      </w:pPr>
    </w:p>
    <w:p w14:paraId="05BC0FCC" w14:textId="5EED52BD" w:rsidR="00F07689" w:rsidRPr="00F07689" w:rsidRDefault="00F07689" w:rsidP="00F07689">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sidRPr="00F07689">
        <w:rPr>
          <w:sz w:val="24"/>
          <w:szCs w:val="20"/>
        </w:rPr>
        <w:t>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87628700"/>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87628701"/>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lastRenderedPageBreak/>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87628702"/>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87628703"/>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673CACBD" w:rsidR="007453E5" w:rsidRPr="00F07689" w:rsidRDefault="00D96B8D" w:rsidP="009B480C">
            <w:pPr>
              <w:pStyle w:val="TableText"/>
            </w:pPr>
            <w:r>
              <w:t>IB*2.0*81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4FC9C66F" w:rsidR="00B2412C" w:rsidRPr="00F07689" w:rsidRDefault="00D96B8D" w:rsidP="009B480C">
            <w:pPr>
              <w:pStyle w:val="TableText"/>
            </w:pPr>
            <w:r>
              <w:t>IB*2.0*294</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C02B555" w:rsidR="00B2412C" w:rsidRPr="00F07689" w:rsidRDefault="00D96B8D" w:rsidP="009B480C">
            <w:pPr>
              <w:pStyle w:val="TableText"/>
            </w:pPr>
            <w:r>
              <w:t>IB*2.0*405</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512769E3" w:rsidR="00B2412C" w:rsidRPr="00F07689" w:rsidRDefault="00D96B8D" w:rsidP="009B480C">
            <w:pPr>
              <w:pStyle w:val="TableText"/>
            </w:pPr>
            <w:r>
              <w:t>IB*2.0*458</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D96B8D" w:rsidRPr="00F07689" w14:paraId="7E0EAD22"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79B848CB" w14:textId="22C8CB9F" w:rsidR="00D96B8D" w:rsidRPr="00F07689" w:rsidRDefault="00D96B8D" w:rsidP="00D96B8D">
            <w:pPr>
              <w:pStyle w:val="TableText"/>
            </w:pPr>
            <w:r>
              <w:t>IB*2.0*492</w:t>
            </w:r>
          </w:p>
        </w:tc>
        <w:tc>
          <w:tcPr>
            <w:tcW w:w="791" w:type="pct"/>
            <w:tcBorders>
              <w:top w:val="single" w:sz="4" w:space="0" w:color="auto"/>
              <w:left w:val="single" w:sz="4" w:space="0" w:color="auto"/>
              <w:bottom w:val="single" w:sz="4" w:space="0" w:color="auto"/>
              <w:right w:val="single" w:sz="4" w:space="0" w:color="auto"/>
            </w:tcBorders>
          </w:tcPr>
          <w:p w14:paraId="2DCD86B0"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0B4D9FD"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751BA6C2"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0D9573D"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6CF49540" w14:textId="77777777" w:rsidR="00D96B8D" w:rsidRPr="00F07689" w:rsidRDefault="00D96B8D" w:rsidP="00D96B8D">
            <w:pPr>
              <w:pStyle w:val="TableText"/>
            </w:pPr>
            <w:r>
              <w:t>N/A</w:t>
            </w:r>
          </w:p>
        </w:tc>
      </w:tr>
      <w:tr w:rsidR="00D96B8D" w:rsidRPr="00F07689" w14:paraId="2993D50E"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3CDF9E6" w14:textId="0768788B" w:rsidR="00D96B8D" w:rsidRPr="00F07689" w:rsidRDefault="00D96B8D" w:rsidP="00D96B8D">
            <w:pPr>
              <w:pStyle w:val="TableText"/>
            </w:pPr>
            <w:r>
              <w:lastRenderedPageBreak/>
              <w:t>IB*2.0*517</w:t>
            </w:r>
          </w:p>
        </w:tc>
        <w:tc>
          <w:tcPr>
            <w:tcW w:w="791" w:type="pct"/>
            <w:tcBorders>
              <w:top w:val="single" w:sz="4" w:space="0" w:color="auto"/>
              <w:left w:val="single" w:sz="4" w:space="0" w:color="auto"/>
              <w:bottom w:val="single" w:sz="4" w:space="0" w:color="auto"/>
              <w:right w:val="single" w:sz="4" w:space="0" w:color="auto"/>
            </w:tcBorders>
          </w:tcPr>
          <w:p w14:paraId="1FF8CB9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6A63971"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F66DA1"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5D8A190"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2BAF69E" w14:textId="77777777" w:rsidR="00D96B8D" w:rsidRPr="00F07689" w:rsidRDefault="00D96B8D" w:rsidP="00D96B8D">
            <w:pPr>
              <w:pStyle w:val="TableText"/>
            </w:pPr>
            <w:r>
              <w:t>N/A</w:t>
            </w:r>
          </w:p>
        </w:tc>
      </w:tr>
      <w:tr w:rsidR="00D96B8D" w:rsidRPr="00F07689" w14:paraId="69FBB053"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00616266" w14:textId="139BD0BB" w:rsidR="00D96B8D" w:rsidRPr="00F07689" w:rsidRDefault="00D96B8D" w:rsidP="00D96B8D">
            <w:pPr>
              <w:pStyle w:val="TableText"/>
            </w:pPr>
            <w:r>
              <w:t>IB*2.0*530</w:t>
            </w:r>
          </w:p>
        </w:tc>
        <w:tc>
          <w:tcPr>
            <w:tcW w:w="791" w:type="pct"/>
            <w:tcBorders>
              <w:top w:val="single" w:sz="4" w:space="0" w:color="auto"/>
              <w:left w:val="single" w:sz="4" w:space="0" w:color="auto"/>
              <w:bottom w:val="single" w:sz="4" w:space="0" w:color="auto"/>
              <w:right w:val="single" w:sz="4" w:space="0" w:color="auto"/>
            </w:tcBorders>
          </w:tcPr>
          <w:p w14:paraId="3308996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6BF0EC2A"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14A0EBE4"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C863B34"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49A2EA1" w14:textId="77777777" w:rsidR="00D96B8D" w:rsidRPr="00F07689" w:rsidRDefault="00D96B8D" w:rsidP="00D96B8D">
            <w:pPr>
              <w:pStyle w:val="TableText"/>
            </w:pPr>
            <w:r>
              <w:t>N/A</w:t>
            </w:r>
          </w:p>
        </w:tc>
      </w:tr>
      <w:tr w:rsidR="00850736" w:rsidRPr="00F07689" w14:paraId="7553158A"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CDCF942" w14:textId="44649BD8" w:rsidR="00850736" w:rsidRDefault="00850736" w:rsidP="00D96B8D">
            <w:pPr>
              <w:pStyle w:val="TableText"/>
            </w:pPr>
            <w:r>
              <w:t>IB*2.0*568</w:t>
            </w:r>
          </w:p>
        </w:tc>
        <w:tc>
          <w:tcPr>
            <w:tcW w:w="791" w:type="pct"/>
            <w:tcBorders>
              <w:top w:val="single" w:sz="4" w:space="0" w:color="auto"/>
              <w:left w:val="single" w:sz="4" w:space="0" w:color="auto"/>
              <w:bottom w:val="single" w:sz="4" w:space="0" w:color="auto"/>
              <w:right w:val="single" w:sz="4" w:space="0" w:color="auto"/>
            </w:tcBorders>
          </w:tcPr>
          <w:p w14:paraId="245352D0" w14:textId="734677BC" w:rsidR="00850736" w:rsidRDefault="00850736"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B9CB661" w14:textId="77777777" w:rsidR="00850736" w:rsidRDefault="00850736" w:rsidP="00D96B8D">
            <w:pPr>
              <w:pStyle w:val="TableText"/>
            </w:pPr>
          </w:p>
        </w:tc>
        <w:tc>
          <w:tcPr>
            <w:tcW w:w="890" w:type="pct"/>
            <w:tcBorders>
              <w:top w:val="single" w:sz="4" w:space="0" w:color="auto"/>
              <w:left w:val="single" w:sz="4" w:space="0" w:color="auto"/>
              <w:bottom w:val="single" w:sz="4" w:space="0" w:color="auto"/>
              <w:right w:val="single" w:sz="4" w:space="0" w:color="auto"/>
            </w:tcBorders>
          </w:tcPr>
          <w:p w14:paraId="360D5F49" w14:textId="3C21290B" w:rsidR="00850736" w:rsidRDefault="00850736"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A0D4844" w14:textId="6CAB0398" w:rsidR="00850736" w:rsidRDefault="00850736"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2A9A1CE4" w14:textId="77B5D1D4" w:rsidR="00850736" w:rsidRDefault="00850736" w:rsidP="00D96B8D">
            <w:pPr>
              <w:pStyle w:val="TableText"/>
            </w:pPr>
            <w:r>
              <w:t>N/A</w:t>
            </w:r>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3DB84B91" w:rsidR="003E4236" w:rsidRPr="00F07689" w:rsidRDefault="00D96B8D" w:rsidP="009B480C">
            <w:pPr>
              <w:pStyle w:val="TableText"/>
            </w:pPr>
            <w:r>
              <w:t>IB*2.0*574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0E4BB18E" w:rsidR="00F07689" w:rsidRPr="00F07689" w:rsidRDefault="00D96B8D" w:rsidP="009B480C">
            <w:pPr>
              <w:pStyle w:val="TableText"/>
            </w:pPr>
            <w:r>
              <w:t>IB*2.0*577</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r w:rsidR="00850736" w:rsidRPr="00F07689" w14:paraId="4069CCFB" w14:textId="77777777" w:rsidTr="00B2412C">
        <w:trPr>
          <w:cantSplit/>
        </w:trPr>
        <w:tc>
          <w:tcPr>
            <w:tcW w:w="872" w:type="pct"/>
          </w:tcPr>
          <w:p w14:paraId="3A1D6A45" w14:textId="55002195" w:rsidR="00850736" w:rsidRDefault="00850736" w:rsidP="009B480C">
            <w:pPr>
              <w:pStyle w:val="TableText"/>
            </w:pPr>
            <w:r>
              <w:t>IB*2.0*591</w:t>
            </w:r>
          </w:p>
        </w:tc>
        <w:tc>
          <w:tcPr>
            <w:tcW w:w="791" w:type="pct"/>
          </w:tcPr>
          <w:p w14:paraId="1582B528" w14:textId="3DB14C5A" w:rsidR="00850736" w:rsidRDefault="00850736" w:rsidP="009B480C">
            <w:pPr>
              <w:pStyle w:val="TableText"/>
            </w:pPr>
            <w:r>
              <w:t>N/A</w:t>
            </w:r>
          </w:p>
        </w:tc>
        <w:tc>
          <w:tcPr>
            <w:tcW w:w="792" w:type="pct"/>
          </w:tcPr>
          <w:p w14:paraId="526C7C13" w14:textId="2C33A6E5" w:rsidR="00850736" w:rsidRDefault="00850736" w:rsidP="009B480C">
            <w:pPr>
              <w:pStyle w:val="TableText"/>
            </w:pPr>
            <w:r>
              <w:t>Nationally released version</w:t>
            </w:r>
          </w:p>
        </w:tc>
        <w:tc>
          <w:tcPr>
            <w:tcW w:w="890" w:type="pct"/>
          </w:tcPr>
          <w:p w14:paraId="26E0B5C0" w14:textId="5F30595F" w:rsidR="00850736" w:rsidRDefault="00850736" w:rsidP="009B480C">
            <w:pPr>
              <w:pStyle w:val="TableText"/>
            </w:pPr>
            <w:r>
              <w:t>N/A</w:t>
            </w:r>
          </w:p>
        </w:tc>
        <w:tc>
          <w:tcPr>
            <w:tcW w:w="865" w:type="pct"/>
          </w:tcPr>
          <w:p w14:paraId="15A96038" w14:textId="153FBCB6" w:rsidR="00850736" w:rsidRDefault="00850736" w:rsidP="009B480C">
            <w:pPr>
              <w:pStyle w:val="TableText"/>
            </w:pPr>
            <w:r>
              <w:t>N/A</w:t>
            </w:r>
          </w:p>
        </w:tc>
        <w:tc>
          <w:tcPr>
            <w:tcW w:w="789" w:type="pct"/>
          </w:tcPr>
          <w:p w14:paraId="1DDCF32D" w14:textId="49374DFC" w:rsidR="00850736" w:rsidRDefault="00850736" w:rsidP="009B480C">
            <w:pPr>
              <w:pStyle w:val="TableText"/>
            </w:pPr>
            <w:r>
              <w:t>N/A</w:t>
            </w:r>
          </w:p>
        </w:tc>
      </w:tr>
      <w:tr w:rsidR="00850736" w:rsidRPr="00F07689" w14:paraId="38B8953A" w14:textId="77777777" w:rsidTr="00B2412C">
        <w:trPr>
          <w:cantSplit/>
        </w:trPr>
        <w:tc>
          <w:tcPr>
            <w:tcW w:w="872" w:type="pct"/>
          </w:tcPr>
          <w:p w14:paraId="569E3F08" w14:textId="34B1EBFF" w:rsidR="00850736" w:rsidRDefault="00850736" w:rsidP="009B480C">
            <w:pPr>
              <w:pStyle w:val="TableText"/>
            </w:pPr>
            <w:r>
              <w:t>IB*2.0*597</w:t>
            </w:r>
          </w:p>
        </w:tc>
        <w:tc>
          <w:tcPr>
            <w:tcW w:w="791" w:type="pct"/>
          </w:tcPr>
          <w:p w14:paraId="0FE4F90A" w14:textId="55CAFA67" w:rsidR="00850736" w:rsidRDefault="00850736" w:rsidP="009B480C">
            <w:pPr>
              <w:pStyle w:val="TableText"/>
            </w:pPr>
            <w:r>
              <w:t>N/A</w:t>
            </w:r>
          </w:p>
        </w:tc>
        <w:tc>
          <w:tcPr>
            <w:tcW w:w="792" w:type="pct"/>
          </w:tcPr>
          <w:p w14:paraId="5E32B405" w14:textId="54966626" w:rsidR="00850736" w:rsidRDefault="00850736" w:rsidP="009B480C">
            <w:pPr>
              <w:pStyle w:val="TableText"/>
            </w:pPr>
            <w:r>
              <w:t>Nationally released version</w:t>
            </w:r>
          </w:p>
        </w:tc>
        <w:tc>
          <w:tcPr>
            <w:tcW w:w="890" w:type="pct"/>
          </w:tcPr>
          <w:p w14:paraId="5A311748" w14:textId="5CE16B33" w:rsidR="00850736" w:rsidRDefault="00850736" w:rsidP="009B480C">
            <w:pPr>
              <w:pStyle w:val="TableText"/>
            </w:pPr>
            <w:r>
              <w:t>N/A</w:t>
            </w:r>
          </w:p>
        </w:tc>
        <w:tc>
          <w:tcPr>
            <w:tcW w:w="865" w:type="pct"/>
          </w:tcPr>
          <w:p w14:paraId="2856FB7A" w14:textId="604B6E47" w:rsidR="00850736" w:rsidRDefault="00850736" w:rsidP="009B480C">
            <w:pPr>
              <w:pStyle w:val="TableText"/>
            </w:pPr>
            <w:r>
              <w:t>N/A</w:t>
            </w:r>
          </w:p>
        </w:tc>
        <w:tc>
          <w:tcPr>
            <w:tcW w:w="789" w:type="pct"/>
          </w:tcPr>
          <w:p w14:paraId="2BFA3463" w14:textId="48D2811E" w:rsidR="00850736" w:rsidRDefault="00850736" w:rsidP="009B480C">
            <w:pPr>
              <w:pStyle w:val="TableText"/>
            </w:pPr>
            <w:r>
              <w:t>N/A</w:t>
            </w:r>
          </w:p>
        </w:tc>
      </w:tr>
      <w:tr w:rsidR="00850736" w:rsidRPr="00F07689" w14:paraId="0DDEA49E" w14:textId="77777777" w:rsidTr="00B2412C">
        <w:trPr>
          <w:cantSplit/>
        </w:trPr>
        <w:tc>
          <w:tcPr>
            <w:tcW w:w="872" w:type="pct"/>
          </w:tcPr>
          <w:p w14:paraId="6DDAB4D7" w14:textId="70BCE2C6" w:rsidR="00850736" w:rsidRDefault="00850736" w:rsidP="009B480C">
            <w:pPr>
              <w:pStyle w:val="TableText"/>
            </w:pPr>
            <w:r>
              <w:t>IB*2.0*601</w:t>
            </w:r>
          </w:p>
        </w:tc>
        <w:tc>
          <w:tcPr>
            <w:tcW w:w="791" w:type="pct"/>
          </w:tcPr>
          <w:p w14:paraId="7A589722" w14:textId="3DD6E591" w:rsidR="00850736" w:rsidRDefault="00850736" w:rsidP="009B480C">
            <w:pPr>
              <w:pStyle w:val="TableText"/>
            </w:pPr>
            <w:r>
              <w:t>N/A</w:t>
            </w:r>
          </w:p>
        </w:tc>
        <w:tc>
          <w:tcPr>
            <w:tcW w:w="792" w:type="pct"/>
          </w:tcPr>
          <w:p w14:paraId="33AAFD72" w14:textId="28D99A2C" w:rsidR="00850736" w:rsidRDefault="00850736" w:rsidP="009B480C">
            <w:pPr>
              <w:pStyle w:val="TableText"/>
            </w:pPr>
            <w:r>
              <w:t>Nationally released version</w:t>
            </w:r>
          </w:p>
        </w:tc>
        <w:tc>
          <w:tcPr>
            <w:tcW w:w="890" w:type="pct"/>
          </w:tcPr>
          <w:p w14:paraId="41C9CF43" w14:textId="4EDA6DA0" w:rsidR="00850736" w:rsidRDefault="00850736" w:rsidP="009B480C">
            <w:pPr>
              <w:pStyle w:val="TableText"/>
            </w:pPr>
            <w:r>
              <w:t>N/A</w:t>
            </w:r>
          </w:p>
        </w:tc>
        <w:tc>
          <w:tcPr>
            <w:tcW w:w="865" w:type="pct"/>
          </w:tcPr>
          <w:p w14:paraId="762116CD" w14:textId="4EB0483F" w:rsidR="00850736" w:rsidRDefault="00850736" w:rsidP="009B480C">
            <w:pPr>
              <w:pStyle w:val="TableText"/>
            </w:pPr>
            <w:r>
              <w:t>N/A</w:t>
            </w:r>
          </w:p>
        </w:tc>
        <w:tc>
          <w:tcPr>
            <w:tcW w:w="789" w:type="pct"/>
          </w:tcPr>
          <w:p w14:paraId="6E74B207" w14:textId="5BD06563" w:rsidR="00850736" w:rsidRDefault="00850736" w:rsidP="009B480C">
            <w:pPr>
              <w:pStyle w:val="TableText"/>
            </w:pPr>
            <w:r>
              <w:t>N/A</w:t>
            </w:r>
          </w:p>
        </w:tc>
      </w:tr>
      <w:tr w:rsidR="00850736" w:rsidRPr="00F07689" w14:paraId="6494745C" w14:textId="77777777" w:rsidTr="00B2412C">
        <w:trPr>
          <w:cantSplit/>
        </w:trPr>
        <w:tc>
          <w:tcPr>
            <w:tcW w:w="872" w:type="pct"/>
          </w:tcPr>
          <w:p w14:paraId="25F2FECE" w14:textId="5B06040A" w:rsidR="00850736" w:rsidRDefault="00850736" w:rsidP="009B480C">
            <w:pPr>
              <w:pStyle w:val="TableText"/>
            </w:pPr>
            <w:r>
              <w:t>IB*2.0*604</w:t>
            </w:r>
          </w:p>
        </w:tc>
        <w:tc>
          <w:tcPr>
            <w:tcW w:w="791" w:type="pct"/>
          </w:tcPr>
          <w:p w14:paraId="7625DE01" w14:textId="1A63D7EC" w:rsidR="00850736" w:rsidRDefault="00850736" w:rsidP="009B480C">
            <w:pPr>
              <w:pStyle w:val="TableText"/>
            </w:pPr>
            <w:r>
              <w:t>N/A</w:t>
            </w:r>
          </w:p>
        </w:tc>
        <w:tc>
          <w:tcPr>
            <w:tcW w:w="792" w:type="pct"/>
          </w:tcPr>
          <w:p w14:paraId="25C2BCE8" w14:textId="188B553F" w:rsidR="00850736" w:rsidRDefault="00850736" w:rsidP="009B480C">
            <w:pPr>
              <w:pStyle w:val="TableText"/>
            </w:pPr>
            <w:r>
              <w:t>Nationally released version</w:t>
            </w:r>
          </w:p>
        </w:tc>
        <w:tc>
          <w:tcPr>
            <w:tcW w:w="890" w:type="pct"/>
          </w:tcPr>
          <w:p w14:paraId="3AD5E387" w14:textId="218C7A70" w:rsidR="00850736" w:rsidRDefault="00850736" w:rsidP="009B480C">
            <w:pPr>
              <w:pStyle w:val="TableText"/>
            </w:pPr>
            <w:r>
              <w:t>N/A</w:t>
            </w:r>
          </w:p>
        </w:tc>
        <w:tc>
          <w:tcPr>
            <w:tcW w:w="865" w:type="pct"/>
          </w:tcPr>
          <w:p w14:paraId="3A868451" w14:textId="771F0523" w:rsidR="00850736" w:rsidRDefault="00850736" w:rsidP="009B480C">
            <w:pPr>
              <w:pStyle w:val="TableText"/>
            </w:pPr>
            <w:r>
              <w:t>N/A</w:t>
            </w:r>
          </w:p>
        </w:tc>
        <w:tc>
          <w:tcPr>
            <w:tcW w:w="789" w:type="pct"/>
          </w:tcPr>
          <w:p w14:paraId="558EDBD6" w14:textId="7C150EDD" w:rsidR="00850736" w:rsidRDefault="00850736" w:rsidP="009B480C">
            <w:pPr>
              <w:pStyle w:val="TableText"/>
            </w:pPr>
            <w:r>
              <w:t>N/A</w:t>
            </w:r>
          </w:p>
        </w:tc>
      </w:tr>
      <w:tr w:rsidR="00850736" w:rsidRPr="00F07689" w14:paraId="0D29B45B" w14:textId="77777777" w:rsidTr="00B2412C">
        <w:trPr>
          <w:cantSplit/>
        </w:trPr>
        <w:tc>
          <w:tcPr>
            <w:tcW w:w="872" w:type="pct"/>
          </w:tcPr>
          <w:p w14:paraId="3D5D2603" w14:textId="28A068C2" w:rsidR="00850736" w:rsidRDefault="00850736" w:rsidP="009B480C">
            <w:pPr>
              <w:pStyle w:val="TableText"/>
            </w:pPr>
            <w:r>
              <w:t>IB*2.0*616</w:t>
            </w:r>
          </w:p>
        </w:tc>
        <w:tc>
          <w:tcPr>
            <w:tcW w:w="791" w:type="pct"/>
          </w:tcPr>
          <w:p w14:paraId="398812EA" w14:textId="035F2672" w:rsidR="00850736" w:rsidRDefault="00850736" w:rsidP="009B480C">
            <w:pPr>
              <w:pStyle w:val="TableText"/>
            </w:pPr>
            <w:r>
              <w:t>N/A</w:t>
            </w:r>
          </w:p>
        </w:tc>
        <w:tc>
          <w:tcPr>
            <w:tcW w:w="792" w:type="pct"/>
          </w:tcPr>
          <w:p w14:paraId="344A5BF9" w14:textId="34520510" w:rsidR="00850736" w:rsidRDefault="00850736" w:rsidP="009B480C">
            <w:pPr>
              <w:pStyle w:val="TableText"/>
            </w:pPr>
            <w:r>
              <w:t>Nationally released version</w:t>
            </w:r>
          </w:p>
        </w:tc>
        <w:tc>
          <w:tcPr>
            <w:tcW w:w="890" w:type="pct"/>
          </w:tcPr>
          <w:p w14:paraId="23B72571" w14:textId="2541E997" w:rsidR="00850736" w:rsidRDefault="00850736" w:rsidP="009B480C">
            <w:pPr>
              <w:pStyle w:val="TableText"/>
            </w:pPr>
            <w:r>
              <w:t>N/A</w:t>
            </w:r>
          </w:p>
        </w:tc>
        <w:tc>
          <w:tcPr>
            <w:tcW w:w="865" w:type="pct"/>
          </w:tcPr>
          <w:p w14:paraId="44242C8D" w14:textId="4EE83DEE" w:rsidR="00850736" w:rsidRDefault="00850736" w:rsidP="009B480C">
            <w:pPr>
              <w:pStyle w:val="TableText"/>
            </w:pPr>
            <w:r>
              <w:t>N/A</w:t>
            </w:r>
          </w:p>
        </w:tc>
        <w:tc>
          <w:tcPr>
            <w:tcW w:w="789" w:type="pct"/>
          </w:tcPr>
          <w:p w14:paraId="3ACE0885" w14:textId="7694CD7A" w:rsidR="00850736" w:rsidRDefault="00850736"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87628704"/>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487628705"/>
      <w:r w:rsidRPr="00C73322">
        <w:t>Deployment/Installation/Back-Out Checklist</w:t>
      </w:r>
      <w:bookmarkEnd w:id="98"/>
    </w:p>
    <w:p w14:paraId="4519301A" w14:textId="74918407" w:rsidR="00C73322" w:rsidRDefault="00C73322" w:rsidP="00370FF3">
      <w:r w:rsidRPr="00C73322">
        <w:t>The Release Management</w:t>
      </w:r>
      <w:r w:rsidR="007453E5">
        <w:t xml:space="preserve"> team </w:t>
      </w:r>
      <w:r w:rsidR="005A5334">
        <w:t>will deploy the patch IB*2.0*592</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87628706"/>
      <w:r>
        <w:t>Installation</w:t>
      </w:r>
      <w:bookmarkEnd w:id="100"/>
    </w:p>
    <w:p w14:paraId="0F8500FB" w14:textId="77777777" w:rsidR="00AE5904" w:rsidRDefault="00361BE2" w:rsidP="00740CBB">
      <w:pPr>
        <w:pStyle w:val="Heading2"/>
      </w:pPr>
      <w:bookmarkStart w:id="101" w:name="_Toc487628707"/>
      <w:r w:rsidRPr="00A12A14">
        <w:t>Pre-installation</w:t>
      </w:r>
      <w:r>
        <w:t xml:space="preserve"> and </w:t>
      </w:r>
      <w:r w:rsidR="00AE5904">
        <w:t>System Requirements</w:t>
      </w:r>
      <w:bookmarkEnd w:id="101"/>
    </w:p>
    <w:p w14:paraId="7C834F15" w14:textId="2F502899" w:rsidR="00732090" w:rsidRDefault="005A5334" w:rsidP="00732090">
      <w:r>
        <w:t>IB*2.0*592</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87628708"/>
      <w:bookmarkEnd w:id="102"/>
      <w:bookmarkEnd w:id="103"/>
      <w:bookmarkEnd w:id="104"/>
      <w:bookmarkEnd w:id="105"/>
      <w:bookmarkEnd w:id="106"/>
      <w:r>
        <w:t>Platform Installation and Preparation</w:t>
      </w:r>
      <w:bookmarkEnd w:id="107"/>
    </w:p>
    <w:p w14:paraId="7ACBF6EF" w14:textId="39745755" w:rsidR="00732090" w:rsidRDefault="007453E5" w:rsidP="00732090">
      <w:r>
        <w:t xml:space="preserve">Refer to </w:t>
      </w:r>
      <w:r w:rsidR="000D05AC">
        <w:t xml:space="preserve">the </w:t>
      </w:r>
      <w:r w:rsidR="005A5334">
        <w:t>IB*2.0*592</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8762870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3BC39340" w:rsidR="00AE5904" w:rsidRPr="00492BC7" w:rsidRDefault="007453E5" w:rsidP="00312833">
      <w:r>
        <w:t xml:space="preserve">Refer to </w:t>
      </w:r>
      <w:r w:rsidR="000D05AC">
        <w:t xml:space="preserve">the </w:t>
      </w:r>
      <w:r w:rsidR="005A5334">
        <w:t>IB*2.0*592</w:t>
      </w:r>
      <w:r w:rsidR="00D9124C">
        <w:t xml:space="preserve"> documentation on the NPM </w:t>
      </w:r>
      <w:r w:rsidR="009707F7">
        <w:t xml:space="preserve">to find related documentation that can be </w:t>
      </w:r>
      <w:r w:rsidR="00D9124C">
        <w:t>download</w:t>
      </w:r>
      <w:r w:rsidR="009707F7">
        <w:t>ed</w:t>
      </w:r>
      <w:r w:rsidR="00D9124C">
        <w:t xml:space="preserve">. </w:t>
      </w:r>
      <w:r w:rsidR="005A5334">
        <w:t>IB*2.0*592</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87628710"/>
      <w:r>
        <w:t>Database Creation</w:t>
      </w:r>
      <w:bookmarkEnd w:id="179"/>
      <w:bookmarkEnd w:id="180"/>
    </w:p>
    <w:p w14:paraId="07EC2CC0" w14:textId="4A428017" w:rsidR="00AE5904" w:rsidRPr="00492BC7" w:rsidRDefault="005A5334" w:rsidP="00312833">
      <w:r>
        <w:t>IB*2.0*592</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87628711"/>
      <w:r>
        <w:t>Installation Scripts</w:t>
      </w:r>
      <w:bookmarkEnd w:id="181"/>
    </w:p>
    <w:p w14:paraId="09324D51" w14:textId="19281537" w:rsidR="00AE5904" w:rsidRPr="00C730AB" w:rsidRDefault="00A26450" w:rsidP="00312833">
      <w:r>
        <w:t>No installation scr</w:t>
      </w:r>
      <w:r w:rsidR="005A5334">
        <w:t>ipts are needed for IB*2.0*592</w:t>
      </w:r>
      <w:r w:rsidR="000530D8">
        <w:t xml:space="preserve"> installation</w:t>
      </w:r>
      <w:r>
        <w:t>.</w:t>
      </w:r>
    </w:p>
    <w:p w14:paraId="69CCCD80" w14:textId="77777777" w:rsidR="00AE5904" w:rsidRDefault="00AE5904" w:rsidP="00740CBB">
      <w:pPr>
        <w:pStyle w:val="Heading2"/>
      </w:pPr>
      <w:bookmarkStart w:id="182" w:name="_Toc487628712"/>
      <w:r>
        <w:t>Cron Scripts</w:t>
      </w:r>
      <w:bookmarkEnd w:id="182"/>
    </w:p>
    <w:p w14:paraId="70F4A6BA" w14:textId="005BAAAE" w:rsidR="00676736" w:rsidRPr="00C730AB" w:rsidRDefault="000530D8" w:rsidP="00312833">
      <w:r w:rsidRPr="00312833">
        <w:t>No Cron scr</w:t>
      </w:r>
      <w:r w:rsidR="005A5334">
        <w:t>ipts are needed for IB*2.0*592</w:t>
      </w:r>
      <w:r w:rsidRPr="00312833">
        <w:t xml:space="preserve"> installation.</w:t>
      </w:r>
    </w:p>
    <w:p w14:paraId="74AD17BE" w14:textId="77777777" w:rsidR="00FD7CA6" w:rsidRDefault="00BE065D" w:rsidP="00740CBB">
      <w:pPr>
        <w:pStyle w:val="Heading2"/>
      </w:pPr>
      <w:bookmarkStart w:id="183" w:name="_Toc487628713"/>
      <w:r>
        <w:lastRenderedPageBreak/>
        <w:t xml:space="preserve">Access Requirements and </w:t>
      </w:r>
      <w:r w:rsidR="005C5ED2">
        <w:t>Skills Needed for the Installation</w:t>
      </w:r>
      <w:bookmarkEnd w:id="183"/>
    </w:p>
    <w:p w14:paraId="2F74BCB3" w14:textId="1000A11B" w:rsidR="005C5ED2" w:rsidRPr="005C5ED2" w:rsidRDefault="00F46BBA" w:rsidP="00312833">
      <w:r>
        <w:t>The following staff</w:t>
      </w:r>
      <w:r w:rsidR="000530D8">
        <w:t xml:space="preserve"> will need access to the PackMan mes</w:t>
      </w:r>
      <w:r w:rsidR="007453E5">
        <w:t>sage containing the IB*2.0*</w:t>
      </w:r>
      <w:r w:rsidR="005A5334">
        <w:t>592</w:t>
      </w:r>
      <w:r w:rsidR="000530D8">
        <w:t xml:space="preserve"> patch or </w:t>
      </w:r>
      <w:r w:rsidR="00D62E5D">
        <w:t xml:space="preserve">to </w:t>
      </w:r>
      <w:r w:rsidR="000530D8">
        <w:t xml:space="preserve">Forum’s NPM for downloading the </w:t>
      </w:r>
      <w:r w:rsidR="005A5334">
        <w:t>nationally released IB*2.0*592</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87628714"/>
      <w:r w:rsidRPr="00FD6DC0">
        <w:t>Installation Procedure</w:t>
      </w:r>
      <w:bookmarkEnd w:id="184"/>
      <w:bookmarkEnd w:id="185"/>
      <w:bookmarkEnd w:id="186"/>
    </w:p>
    <w:p w14:paraId="1028FE9E" w14:textId="1FED9F26" w:rsidR="0098694A" w:rsidRDefault="00932CFD" w:rsidP="00312833">
      <w:r>
        <w:t xml:space="preserve">Refer to </w:t>
      </w:r>
      <w:r w:rsidR="000D05AC">
        <w:t xml:space="preserve">the </w:t>
      </w:r>
      <w:r w:rsidR="005A5334">
        <w:t>IB*2.0*592</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87628715"/>
      <w:r>
        <w:t>Installation Verification Procedure</w:t>
      </w:r>
      <w:bookmarkEnd w:id="187"/>
    </w:p>
    <w:p w14:paraId="565D0E63" w14:textId="40A062C3" w:rsidR="009A003E" w:rsidRDefault="00932CFD" w:rsidP="00312833">
      <w:r>
        <w:t xml:space="preserve">Refer to </w:t>
      </w:r>
      <w:r w:rsidR="000D05AC">
        <w:t xml:space="preserve">the </w:t>
      </w:r>
      <w:r w:rsidR="005A5334">
        <w:t>IB*2.0*592</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59DE5A5F" w:rsidR="00EE63AB" w:rsidRDefault="00361005" w:rsidP="0054476B">
      <w:pPr>
        <w:pStyle w:val="ListParagraph"/>
        <w:numPr>
          <w:ilvl w:val="0"/>
          <w:numId w:val="17"/>
        </w:numPr>
      </w:pPr>
      <w:r>
        <w:t>Sets the default processing of Dental Claims to YES in Site Parameters.</w:t>
      </w:r>
    </w:p>
    <w:p w14:paraId="0FB2E717" w14:textId="077FE96F" w:rsidR="0054476B" w:rsidRDefault="00361005" w:rsidP="0054476B">
      <w:pPr>
        <w:pStyle w:val="ListParagraph"/>
        <w:numPr>
          <w:ilvl w:val="0"/>
          <w:numId w:val="17"/>
        </w:numPr>
      </w:pPr>
      <w:r>
        <w:t>Adds several new Error Codes to the #350.8 file for Dental Claims.</w:t>
      </w:r>
    </w:p>
    <w:p w14:paraId="512B0CB5" w14:textId="672A2A10" w:rsidR="00361005" w:rsidRDefault="00361005" w:rsidP="0054476B">
      <w:pPr>
        <w:pStyle w:val="ListParagraph"/>
        <w:numPr>
          <w:ilvl w:val="0"/>
          <w:numId w:val="17"/>
        </w:numPr>
      </w:pPr>
      <w:r>
        <w:t>Adds several new Type of Service entries to the #353.2 file for Dental Claims.</w:t>
      </w:r>
    </w:p>
    <w:p w14:paraId="579C9C40" w14:textId="00AF0109" w:rsidR="00361005" w:rsidRDefault="00361005" w:rsidP="0054476B">
      <w:pPr>
        <w:pStyle w:val="ListParagraph"/>
        <w:numPr>
          <w:ilvl w:val="0"/>
          <w:numId w:val="17"/>
        </w:numPr>
      </w:pPr>
      <w:r>
        <w:t>Adds a new IB Attachment Report Type to the #353.3 file for Dental Claims.</w:t>
      </w:r>
    </w:p>
    <w:p w14:paraId="4AFDCD72" w14:textId="77777777" w:rsidR="00222FCD" w:rsidRDefault="00222FCD" w:rsidP="003D76CF">
      <w:pPr>
        <w:pStyle w:val="Heading2"/>
      </w:pPr>
      <w:bookmarkStart w:id="188" w:name="_Toc487628716"/>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87628717"/>
      <w:r>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487628718"/>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87628719"/>
      <w:r>
        <w:t>Back-Out</w:t>
      </w:r>
      <w:r w:rsidR="00455CB4">
        <w:t xml:space="preserve"> Strategy</w:t>
      </w:r>
      <w:bookmarkEnd w:id="191"/>
    </w:p>
    <w:p w14:paraId="628C26F0" w14:textId="77777777" w:rsidR="00C411F1" w:rsidRDefault="00C411F1" w:rsidP="00C411F1">
      <w:bookmarkStart w:id="192" w:name="_Toc478982588"/>
      <w:bookmarkStart w:id="193" w:name="_Toc487628720"/>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t>,</w:t>
      </w:r>
      <w:r>
        <w:rPr>
          <w:i/>
        </w:rPr>
        <w:t xml:space="preserve"> </w:t>
      </w:r>
      <w:r w:rsidRPr="00AA22D6">
        <w:t xml:space="preserve">a </w:t>
      </w:r>
      <w:r>
        <w:t>back-out decision due to major issues with this patch could occur. A decision to back out could be made during site Mirror Testing, Site Production Testing or</w:t>
      </w:r>
      <w:r w:rsidRPr="00D8257D">
        <w:t xml:space="preserve"> after National Release to the f</w:t>
      </w:r>
      <w:r>
        <w:t>ield</w:t>
      </w:r>
      <w:r w:rsidRPr="00D8257D">
        <w:t xml:space="preserve"> (VAMCs)</w:t>
      </w:r>
      <w:r>
        <w:t>. The best strategy decision is dependent on the stage of testing during which the decision is made.</w:t>
      </w:r>
    </w:p>
    <w:p w14:paraId="222B8A5C" w14:textId="77777777" w:rsidR="007206A5" w:rsidRPr="0035510F" w:rsidRDefault="0035510F" w:rsidP="006835CA">
      <w:pPr>
        <w:pStyle w:val="Heading3"/>
      </w:pPr>
      <w:r w:rsidRPr="0035510F">
        <w:lastRenderedPageBreak/>
        <w:t>Mirror Testing or Site Production Testing</w:t>
      </w:r>
      <w:bookmarkEnd w:id="192"/>
      <w:bookmarkEnd w:id="193"/>
    </w:p>
    <w:p w14:paraId="7B67B2C0" w14:textId="518C093B" w:rsidR="00D8257D" w:rsidRDefault="007206A5" w:rsidP="007206A5">
      <w:r>
        <w:t xml:space="preserve">If during </w:t>
      </w:r>
      <w:r w:rsidR="00D8257D">
        <w:t xml:space="preserve">Mirror </w:t>
      </w:r>
      <w:r w:rsidR="00EF386A">
        <w:t xml:space="preserve">Testing </w:t>
      </w:r>
      <w:r w:rsidR="00D8257D">
        <w:t xml:space="preserve">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487628721"/>
      <w:r w:rsidRPr="0035510F">
        <w:t>After National Release but During the Designated Support Period</w:t>
      </w:r>
      <w:bookmarkEnd w:id="194"/>
      <w:bookmarkEnd w:id="195"/>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487628722"/>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487628723"/>
      <w:r>
        <w:t>Back-Out</w:t>
      </w:r>
      <w:r w:rsidR="006C6DBA">
        <w:t xml:space="preserve"> Considerations</w:t>
      </w:r>
      <w:bookmarkEnd w:id="198"/>
    </w:p>
    <w:p w14:paraId="0B3300CB" w14:textId="37A8AE62" w:rsidR="006C6DBA" w:rsidRDefault="00A32A5D" w:rsidP="00312833">
      <w:r w:rsidRPr="00A32A5D">
        <w:t>It is necessary to determine i</w:t>
      </w:r>
      <w:r w:rsidR="00727E4A">
        <w:t xml:space="preserve">f a wholesale back-out </w:t>
      </w:r>
      <w:r w:rsidRPr="00A32A5D">
        <w:t xml:space="preserve">of </w:t>
      </w:r>
      <w:r w:rsidR="00C411F1">
        <w:t>the patch IB*2.0*592</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C411F1">
        <w:t>st-release of patch IB*2.0*592</w:t>
      </w:r>
      <w:r w:rsidRPr="00637940">
        <w:t>, this patch should be assigned status of “Entered in Error” in Forum’s NPM.</w:t>
      </w:r>
    </w:p>
    <w:p w14:paraId="3EB21435" w14:textId="77777777" w:rsidR="00DF6B4A" w:rsidRDefault="00DF6B4A" w:rsidP="00AB1954">
      <w:pPr>
        <w:pStyle w:val="Heading3"/>
      </w:pPr>
      <w:bookmarkStart w:id="199" w:name="_Toc487628724"/>
      <w:r>
        <w:t>Load Testing</w:t>
      </w:r>
      <w:bookmarkEnd w:id="199"/>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487628725"/>
      <w:r w:rsidRPr="000666AC">
        <w:t>User Acceptance Testing</w:t>
      </w:r>
      <w:bookmarkEnd w:id="200"/>
    </w:p>
    <w:p w14:paraId="3B3551E8" w14:textId="787E338F" w:rsidR="00002D6C" w:rsidRPr="00AD49AF" w:rsidRDefault="009E09FB" w:rsidP="00002D6C">
      <w:r>
        <w:t>Create 837D Transaction:</w:t>
      </w:r>
    </w:p>
    <w:p w14:paraId="7C490E1A" w14:textId="044AFDD8" w:rsidR="00653F3B" w:rsidRPr="009E09FB" w:rsidRDefault="009E09FB" w:rsidP="00DA3AE3">
      <w:pPr>
        <w:pStyle w:val="ListParagraph"/>
        <w:numPr>
          <w:ilvl w:val="0"/>
          <w:numId w:val="17"/>
        </w:numPr>
      </w:pPr>
      <w:r>
        <w:rPr>
          <w:color w:val="000000" w:themeColor="text1"/>
        </w:rPr>
        <w:t xml:space="preserve">The IB System will create a proprietary 837D transmission with the data necessary to send to FSC a transaction that </w:t>
      </w:r>
      <w:r w:rsidR="00D07A07">
        <w:rPr>
          <w:color w:val="000000" w:themeColor="text1"/>
        </w:rPr>
        <w:t>it can map</w:t>
      </w:r>
      <w:r>
        <w:rPr>
          <w:color w:val="000000" w:themeColor="text1"/>
        </w:rPr>
        <w:t xml:space="preserve"> to a X12n 00501-X224 Health Care claim: Dental (837D) when a user authorizes a dental claim.</w:t>
      </w:r>
    </w:p>
    <w:p w14:paraId="2C052DDD" w14:textId="48384775" w:rsidR="009E09FB" w:rsidRPr="009E09FB" w:rsidRDefault="009E09FB" w:rsidP="00DA3AE3">
      <w:pPr>
        <w:pStyle w:val="ListParagraph"/>
        <w:numPr>
          <w:ilvl w:val="0"/>
          <w:numId w:val="17"/>
        </w:numPr>
      </w:pPr>
      <w:r>
        <w:rPr>
          <w:color w:val="000000" w:themeColor="text1"/>
        </w:rPr>
        <w:t>The IB System will place the proprietary 837D transaction in the extract queue.</w:t>
      </w:r>
    </w:p>
    <w:p w14:paraId="1E94A986" w14:textId="2EA9B8E7" w:rsidR="009E09FB" w:rsidRPr="009E09FB" w:rsidRDefault="009E09FB" w:rsidP="00DA3AE3">
      <w:pPr>
        <w:pStyle w:val="ListParagraph"/>
        <w:numPr>
          <w:ilvl w:val="0"/>
          <w:numId w:val="17"/>
        </w:numPr>
      </w:pPr>
      <w:r>
        <w:rPr>
          <w:color w:val="000000" w:themeColor="text1"/>
        </w:rPr>
        <w:t>The IB System will transmit a proprietary 837D transaction to FSC at the times designated in the IB Site Parameters option.</w:t>
      </w:r>
    </w:p>
    <w:p w14:paraId="321A1BD0" w14:textId="3FE38EDF" w:rsidR="009E09FB" w:rsidRPr="009E09FB" w:rsidRDefault="009E09FB" w:rsidP="00DA3AE3">
      <w:pPr>
        <w:pStyle w:val="ListParagraph"/>
        <w:numPr>
          <w:ilvl w:val="0"/>
          <w:numId w:val="17"/>
        </w:numPr>
      </w:pPr>
      <w:r>
        <w:rPr>
          <w:color w:val="000000" w:themeColor="text1"/>
        </w:rPr>
        <w:t>The IB System will provide the ability for a user to manually transmit a proprietary 837D transmission to FSC on demand.</w:t>
      </w:r>
    </w:p>
    <w:p w14:paraId="4027548D" w14:textId="17ECDF33" w:rsidR="009E09FB" w:rsidRPr="009E09FB" w:rsidRDefault="009E09FB" w:rsidP="00DA3AE3">
      <w:pPr>
        <w:pStyle w:val="ListParagraph"/>
        <w:numPr>
          <w:ilvl w:val="0"/>
          <w:numId w:val="17"/>
        </w:numPr>
      </w:pPr>
      <w:r>
        <w:rPr>
          <w:color w:val="000000" w:themeColor="text1"/>
        </w:rPr>
        <w:t>The IB System will provide the ability for a user to view the data that was transmitted in the most recent transmission of a specified dental claim.</w:t>
      </w:r>
    </w:p>
    <w:p w14:paraId="5BF78234" w14:textId="77777777" w:rsidR="001E1960" w:rsidRPr="006D5670" w:rsidRDefault="001E1960" w:rsidP="00DA3AE3">
      <w:pPr>
        <w:rPr>
          <w:highlight w:val="yellow"/>
        </w:rPr>
      </w:pPr>
    </w:p>
    <w:p w14:paraId="02F951B3" w14:textId="77777777" w:rsidR="009E09FB" w:rsidRDefault="009E09FB" w:rsidP="00DA3AE3">
      <w:r>
        <w:t>Create Dental Form/Update Autobiller:</w:t>
      </w:r>
    </w:p>
    <w:p w14:paraId="11333731" w14:textId="77CC0317" w:rsidR="0066326A" w:rsidRDefault="009E09FB" w:rsidP="0066326A">
      <w:pPr>
        <w:pStyle w:val="ListParagraph"/>
        <w:numPr>
          <w:ilvl w:val="0"/>
          <w:numId w:val="17"/>
        </w:numPr>
      </w:pPr>
      <w:r>
        <w:lastRenderedPageBreak/>
        <w:t>Enter/Edit Billing Information – The system will make the Form Type J430D available to users when creating a new claim or editing an existing claim.</w:t>
      </w:r>
    </w:p>
    <w:p w14:paraId="60AD6A18" w14:textId="7277153D" w:rsidR="009E09FB" w:rsidRDefault="009E09FB" w:rsidP="0066326A">
      <w:pPr>
        <w:pStyle w:val="ListParagraph"/>
        <w:numPr>
          <w:ilvl w:val="0"/>
          <w:numId w:val="17"/>
        </w:numPr>
      </w:pPr>
      <w:r>
        <w:t>Autobiller – The system will make the Form Type J430D available to the Autobiller when creating a new claim.</w:t>
      </w:r>
    </w:p>
    <w:p w14:paraId="447FB607" w14:textId="1FC9CFF1" w:rsidR="009E09FB" w:rsidRDefault="009E09FB" w:rsidP="0066326A">
      <w:pPr>
        <w:pStyle w:val="ListParagraph"/>
        <w:numPr>
          <w:ilvl w:val="0"/>
          <w:numId w:val="17"/>
        </w:numPr>
      </w:pPr>
      <w:r>
        <w:t>Autobiller – The system will create dental claims with the Form Type J430D and the Charge Type of professional for entries in Claims Tracking for billable dental services.</w:t>
      </w:r>
    </w:p>
    <w:p w14:paraId="3E8C19E2" w14:textId="599AB7AF" w:rsidR="009E09FB" w:rsidRPr="009E09FB" w:rsidRDefault="009E09FB" w:rsidP="0066326A">
      <w:pPr>
        <w:pStyle w:val="ListParagraph"/>
        <w:numPr>
          <w:ilvl w:val="0"/>
          <w:numId w:val="17"/>
        </w:numPr>
      </w:pPr>
      <w:r>
        <w:t>IB Site Parameters – The system will provide the ability for a user with acce</w:t>
      </w:r>
      <w:r w:rsidR="001D79C3">
        <w:t xml:space="preserve">ss to MCCR Site Parameter Display/Edit </w:t>
      </w:r>
      <w:r w:rsidR="001C53FA" w:rsidRPr="001C53FA">
        <w:t>[IBJ MCCR SITE PARAMETERS]</w:t>
      </w:r>
      <w:r w:rsidR="001C53FA" w:rsidRPr="001C53FA" w:rsidDel="001C53FA">
        <w:t xml:space="preserve"> </w:t>
      </w:r>
      <w:r w:rsidR="001D79C3">
        <w:t>to turn off the creation of J430D claims for dental services.</w:t>
      </w:r>
    </w:p>
    <w:p w14:paraId="7FF1175A" w14:textId="77777777" w:rsidR="001D79C3" w:rsidRDefault="001D79C3" w:rsidP="001D79C3"/>
    <w:p w14:paraId="5F19E409" w14:textId="01104388" w:rsidR="001D79C3" w:rsidRPr="00253561" w:rsidRDefault="001D79C3" w:rsidP="001D79C3">
      <w:r>
        <w:t>TPJI Indicator:</w:t>
      </w:r>
    </w:p>
    <w:p w14:paraId="37B22713" w14:textId="56CCF15B" w:rsidR="001D79C3" w:rsidRPr="001D79C3" w:rsidRDefault="00D233B9" w:rsidP="00D233B9">
      <w:pPr>
        <w:pStyle w:val="ListParagraph"/>
        <w:numPr>
          <w:ilvl w:val="0"/>
          <w:numId w:val="17"/>
        </w:numPr>
      </w:pPr>
      <w:r w:rsidRPr="00D233B9">
        <w:rPr>
          <w:color w:val="000000" w:themeColor="text1"/>
        </w:rPr>
        <w:t>Third Party Joint Inquiry</w:t>
      </w:r>
      <w:r>
        <w:rPr>
          <w:color w:val="000000" w:themeColor="text1"/>
        </w:rPr>
        <w:t xml:space="preserve"> [</w:t>
      </w:r>
      <w:r w:rsidRPr="00D233B9">
        <w:rPr>
          <w:color w:val="000000" w:themeColor="text1"/>
        </w:rPr>
        <w:t>IBJ THIRD PARTY JOINT INQUIRY</w:t>
      </w:r>
      <w:r>
        <w:rPr>
          <w:color w:val="000000" w:themeColor="text1"/>
        </w:rPr>
        <w:t xml:space="preserve">] - </w:t>
      </w:r>
      <w:r w:rsidRPr="00D233B9">
        <w:rPr>
          <w:color w:val="000000" w:themeColor="text1"/>
        </w:rPr>
        <w:t xml:space="preserve">The IB System </w:t>
      </w:r>
      <w:r>
        <w:rPr>
          <w:color w:val="000000" w:themeColor="text1"/>
        </w:rPr>
        <w:t xml:space="preserve">will </w:t>
      </w:r>
      <w:r w:rsidR="001D79C3" w:rsidRPr="00D233B9">
        <w:rPr>
          <w:color w:val="000000" w:themeColor="text1"/>
        </w:rPr>
        <w:t>display ‘D’ in the Type column for all entries on the list that are for dental claims.</w:t>
      </w:r>
    </w:p>
    <w:p w14:paraId="228503B9" w14:textId="77777777" w:rsidR="001D79C3" w:rsidRDefault="001D79C3" w:rsidP="001D79C3"/>
    <w:p w14:paraId="63EC8481" w14:textId="61430117" w:rsidR="001D79C3" w:rsidRPr="00253561" w:rsidRDefault="001D79C3" w:rsidP="001D79C3">
      <w:r>
        <w:t>Insurance Company Entry/Edit – Dental:</w:t>
      </w:r>
    </w:p>
    <w:p w14:paraId="03A440D4" w14:textId="31447253" w:rsidR="001D79C3" w:rsidRPr="001D79C3" w:rsidRDefault="001D79C3" w:rsidP="001D79C3">
      <w:pPr>
        <w:pStyle w:val="ListParagraph"/>
        <w:numPr>
          <w:ilvl w:val="0"/>
          <w:numId w:val="17"/>
        </w:numPr>
      </w:pPr>
      <w:r>
        <w:rPr>
          <w:color w:val="000000" w:themeColor="text1"/>
        </w:rPr>
        <w:t xml:space="preserve">Insurance Company Entry/Edit </w:t>
      </w:r>
      <w:r w:rsidR="00D233B9">
        <w:rPr>
          <w:color w:val="000000" w:themeColor="text1"/>
        </w:rPr>
        <w:t>[</w:t>
      </w:r>
      <w:r w:rsidR="00D233B9" w:rsidRPr="00D233B9">
        <w:rPr>
          <w:color w:val="000000" w:themeColor="text1"/>
        </w:rPr>
        <w:t>IBCN INSURANCE CO EDIT</w:t>
      </w:r>
      <w:r w:rsidR="00D233B9">
        <w:rPr>
          <w:color w:val="000000" w:themeColor="text1"/>
        </w:rPr>
        <w:t>]</w:t>
      </w:r>
      <w:r w:rsidR="00D233B9" w:rsidRPr="00D233B9">
        <w:rPr>
          <w:color w:val="000000" w:themeColor="text1"/>
        </w:rPr>
        <w:t xml:space="preserve"> </w:t>
      </w:r>
      <w:r>
        <w:rPr>
          <w:color w:val="000000" w:themeColor="text1"/>
        </w:rPr>
        <w:t>– The IB System will provide the ability for users to define a primary payer ID – EDI – Dental Payer Primary ID.</w:t>
      </w:r>
    </w:p>
    <w:p w14:paraId="58FED0D2" w14:textId="0CA483DD"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mailing address for Dental claims:</w:t>
      </w:r>
    </w:p>
    <w:p w14:paraId="44EE7FAA" w14:textId="5C685F16" w:rsidR="00390540" w:rsidRPr="00390540" w:rsidRDefault="00390540" w:rsidP="00390540">
      <w:pPr>
        <w:pStyle w:val="ListParagraph"/>
        <w:numPr>
          <w:ilvl w:val="1"/>
          <w:numId w:val="17"/>
        </w:numPr>
      </w:pPr>
      <w:r>
        <w:rPr>
          <w:color w:val="000000" w:themeColor="text1"/>
        </w:rPr>
        <w:t>Pointer to another payer’s address if dental claims are processed by another payer</w:t>
      </w:r>
    </w:p>
    <w:p w14:paraId="2B2598EC" w14:textId="68227587" w:rsidR="00390540" w:rsidRPr="00390540" w:rsidRDefault="00390540" w:rsidP="00390540">
      <w:pPr>
        <w:pStyle w:val="ListParagraph"/>
        <w:numPr>
          <w:ilvl w:val="1"/>
          <w:numId w:val="17"/>
        </w:numPr>
      </w:pPr>
      <w:r>
        <w:rPr>
          <w:color w:val="000000" w:themeColor="text1"/>
        </w:rPr>
        <w:t>Address Line 1 – Required</w:t>
      </w:r>
    </w:p>
    <w:p w14:paraId="2B14C887" w14:textId="51227C5A" w:rsidR="00390540" w:rsidRPr="00390540" w:rsidRDefault="00390540" w:rsidP="00390540">
      <w:pPr>
        <w:pStyle w:val="ListParagraph"/>
        <w:numPr>
          <w:ilvl w:val="1"/>
          <w:numId w:val="17"/>
        </w:numPr>
      </w:pPr>
      <w:r>
        <w:rPr>
          <w:color w:val="000000" w:themeColor="text1"/>
        </w:rPr>
        <w:t>Address Line 2 – Optional</w:t>
      </w:r>
    </w:p>
    <w:p w14:paraId="0D03B4AE" w14:textId="2EF3268B" w:rsidR="00390540" w:rsidRPr="00390540" w:rsidRDefault="00390540" w:rsidP="00390540">
      <w:pPr>
        <w:pStyle w:val="ListParagraph"/>
        <w:numPr>
          <w:ilvl w:val="1"/>
          <w:numId w:val="17"/>
        </w:numPr>
      </w:pPr>
      <w:r>
        <w:rPr>
          <w:color w:val="000000" w:themeColor="text1"/>
        </w:rPr>
        <w:t>City – Required</w:t>
      </w:r>
    </w:p>
    <w:p w14:paraId="33095EF0" w14:textId="11AD1D57" w:rsidR="00390540" w:rsidRPr="00390540" w:rsidRDefault="00390540" w:rsidP="00390540">
      <w:pPr>
        <w:pStyle w:val="ListParagraph"/>
        <w:numPr>
          <w:ilvl w:val="1"/>
          <w:numId w:val="17"/>
        </w:numPr>
      </w:pPr>
      <w:r>
        <w:rPr>
          <w:color w:val="000000" w:themeColor="text1"/>
        </w:rPr>
        <w:t>State – Required</w:t>
      </w:r>
    </w:p>
    <w:p w14:paraId="411A7DD5" w14:textId="43C37A78" w:rsidR="00390540" w:rsidRPr="00390540" w:rsidRDefault="00390540" w:rsidP="00390540">
      <w:pPr>
        <w:pStyle w:val="ListParagraph"/>
        <w:numPr>
          <w:ilvl w:val="1"/>
          <w:numId w:val="17"/>
        </w:numPr>
      </w:pPr>
      <w:r>
        <w:rPr>
          <w:color w:val="000000" w:themeColor="text1"/>
        </w:rPr>
        <w:t>ZIP – Required (valid 9 character code)</w:t>
      </w:r>
    </w:p>
    <w:p w14:paraId="2BB46CED" w14:textId="0E84E510"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FAX number associated with the Dental Address.</w:t>
      </w:r>
    </w:p>
    <w:p w14:paraId="07CAEA23" w14:textId="72B5A0AA" w:rsidR="00390540" w:rsidRPr="001D79C3" w:rsidRDefault="00390540" w:rsidP="00390540">
      <w:pPr>
        <w:pStyle w:val="ListParagraph"/>
        <w:numPr>
          <w:ilvl w:val="0"/>
          <w:numId w:val="17"/>
        </w:numPr>
      </w:pPr>
      <w:r>
        <w:rPr>
          <w:color w:val="000000" w:themeColor="text1"/>
        </w:rPr>
        <w:t>Insurance Company Entry/Edit – The IB System will provide the ability for users to define a telephone number associated with the Dental Address.</w:t>
      </w:r>
    </w:p>
    <w:p w14:paraId="3CE181B9" w14:textId="77777777" w:rsidR="00390540" w:rsidRDefault="00390540" w:rsidP="00390540"/>
    <w:p w14:paraId="323A5DEA" w14:textId="3A6BF7D5" w:rsidR="00390540" w:rsidRPr="00390540" w:rsidRDefault="00390540" w:rsidP="00390540">
      <w:r w:rsidRPr="00390540">
        <w:t>Update Reports – Form Type J430D:</w:t>
      </w:r>
    </w:p>
    <w:p w14:paraId="1E8CE60F" w14:textId="66AF538D" w:rsidR="00390540" w:rsidRPr="001D79C3" w:rsidRDefault="00390540" w:rsidP="00390540">
      <w:pPr>
        <w:pStyle w:val="ListParagraph"/>
        <w:numPr>
          <w:ilvl w:val="0"/>
          <w:numId w:val="17"/>
        </w:numPr>
      </w:pPr>
      <w:r>
        <w:t>The IB System will provide the ability for users to view/input the additional Form Ty</w:t>
      </w:r>
      <w:r w:rsidR="00D07A07">
        <w:t>pe</w:t>
      </w:r>
    </w:p>
    <w:p w14:paraId="70AFC09D" w14:textId="0F36CF00" w:rsidR="001D79C3" w:rsidRDefault="00390540" w:rsidP="001D79C3">
      <w:r>
        <w:t xml:space="preserve"> J430D or Form Type designation (I/P/D) when one of the following reports/options searches or displays the form type:</w:t>
      </w:r>
    </w:p>
    <w:p w14:paraId="04676FC0" w14:textId="43355883" w:rsidR="00390540" w:rsidRDefault="00390540" w:rsidP="00390540">
      <w:pPr>
        <w:pStyle w:val="ListParagraph"/>
        <w:numPr>
          <w:ilvl w:val="1"/>
          <w:numId w:val="17"/>
        </w:numPr>
      </w:pPr>
      <w:r>
        <w:t>View/Print EOB</w:t>
      </w:r>
      <w:r w:rsidR="00256511">
        <w:t xml:space="preserve"> [</w:t>
      </w:r>
      <w:r w:rsidR="00256511" w:rsidRPr="00256511">
        <w:t>IBCE PRINT EOB</w:t>
      </w:r>
      <w:r w:rsidR="00256511">
        <w:t>]</w:t>
      </w:r>
    </w:p>
    <w:p w14:paraId="47695B6C" w14:textId="09EC8B0B" w:rsidR="00390540" w:rsidRDefault="00390540" w:rsidP="00390540">
      <w:pPr>
        <w:pStyle w:val="ListParagraph"/>
        <w:numPr>
          <w:ilvl w:val="1"/>
          <w:numId w:val="17"/>
        </w:numPr>
      </w:pPr>
      <w:r>
        <w:t>EDI Claim Status Report</w:t>
      </w:r>
      <w:r w:rsidR="00256511">
        <w:t xml:space="preserve"> </w:t>
      </w:r>
      <w:r w:rsidR="00256511" w:rsidRPr="00256511">
        <w:t>[IBCED EDI CLAIM STATUS REPORT]</w:t>
      </w:r>
    </w:p>
    <w:p w14:paraId="00D3F9DB" w14:textId="49AD0237" w:rsidR="00390540" w:rsidRDefault="00390540" w:rsidP="00390540">
      <w:pPr>
        <w:pStyle w:val="ListParagraph"/>
        <w:numPr>
          <w:ilvl w:val="1"/>
          <w:numId w:val="17"/>
        </w:numPr>
      </w:pPr>
      <w:r>
        <w:t>View/Resubmit Claims – Live or Test</w:t>
      </w:r>
      <w:r w:rsidR="00256511">
        <w:t xml:space="preserve"> </w:t>
      </w:r>
      <w:r w:rsidR="00256511" w:rsidRPr="00256511">
        <w:t>[IBCE PREV TRANSMITTED CLAIMS]</w:t>
      </w:r>
    </w:p>
    <w:p w14:paraId="001EFF93" w14:textId="32A2D5CE" w:rsidR="00390540" w:rsidRDefault="00390540" w:rsidP="00390540">
      <w:pPr>
        <w:pStyle w:val="ListParagraph"/>
        <w:numPr>
          <w:ilvl w:val="1"/>
          <w:numId w:val="17"/>
        </w:numPr>
      </w:pPr>
      <w:r>
        <w:t>Ready for Extract Status Report</w:t>
      </w:r>
      <w:r w:rsidR="00256511" w:rsidRPr="00256511">
        <w:rPr>
          <w:rFonts w:ascii="r_ansi" w:hAnsi="r_ansi" w:cs="r_ansi"/>
          <w:sz w:val="20"/>
          <w:szCs w:val="20"/>
        </w:rPr>
        <w:t xml:space="preserve"> </w:t>
      </w:r>
      <w:r w:rsidR="00256511" w:rsidRPr="00256511">
        <w:t>[IBCE READY FOR EXTRACT REP]</w:t>
      </w:r>
    </w:p>
    <w:p w14:paraId="59D91439" w14:textId="5BF483F2" w:rsidR="00390540" w:rsidRDefault="00390540" w:rsidP="00390540">
      <w:pPr>
        <w:pStyle w:val="ListParagraph"/>
        <w:numPr>
          <w:ilvl w:val="1"/>
          <w:numId w:val="17"/>
        </w:numPr>
      </w:pPr>
      <w:r>
        <w:t>HCCH Payer ID Report</w:t>
      </w:r>
      <w:r w:rsidR="00256511">
        <w:t xml:space="preserve"> </w:t>
      </w:r>
      <w:r w:rsidR="00256511" w:rsidRPr="00256511">
        <w:t>[IB HCCH PAYER ID REPORT]</w:t>
      </w:r>
    </w:p>
    <w:p w14:paraId="59305D53" w14:textId="4D396A3C" w:rsidR="00390540" w:rsidRDefault="00390540" w:rsidP="00256511">
      <w:pPr>
        <w:pStyle w:val="ListParagraph"/>
        <w:numPr>
          <w:ilvl w:val="1"/>
          <w:numId w:val="17"/>
        </w:numPr>
      </w:pPr>
      <w:r>
        <w:t>View/Print EDI Bill Extract Data</w:t>
      </w:r>
      <w:r w:rsidR="00256511">
        <w:t xml:space="preserve"> </w:t>
      </w:r>
      <w:r w:rsidR="00256511" w:rsidRPr="00256511">
        <w:t>[IBCE EDI VIEW/PRINT EXTRACT]</w:t>
      </w:r>
    </w:p>
    <w:p w14:paraId="3710E227" w14:textId="17ED52BF" w:rsidR="00390540" w:rsidRDefault="00390540" w:rsidP="00390540">
      <w:pPr>
        <w:pStyle w:val="ListParagraph"/>
        <w:numPr>
          <w:ilvl w:val="1"/>
          <w:numId w:val="17"/>
        </w:numPr>
      </w:pPr>
      <w:r>
        <w:t>Provider ID Query (CPAC)</w:t>
      </w:r>
      <w:r w:rsidR="00256511">
        <w:t xml:space="preserve"> [</w:t>
      </w:r>
      <w:r w:rsidR="00256511" w:rsidRPr="00256511">
        <w:t>IBCE PROVIDER ID QUER</w:t>
      </w:r>
      <w:r w:rsidR="00256511">
        <w:t>Y]</w:t>
      </w:r>
    </w:p>
    <w:p w14:paraId="37726CE9" w14:textId="01A7DAFA" w:rsidR="00390540" w:rsidRDefault="00FE64EA" w:rsidP="00390540">
      <w:pPr>
        <w:pStyle w:val="ListParagraph"/>
        <w:numPr>
          <w:ilvl w:val="0"/>
          <w:numId w:val="17"/>
        </w:numPr>
      </w:pPr>
      <w:r>
        <w:t>The IB System will provide the ability for users to continue to use the GEN Print Bill option [IB PRINT BILL] to view the screens of previously transmitted dental claims while preventing their ability to print those claims.</w:t>
      </w:r>
    </w:p>
    <w:p w14:paraId="233964BC" w14:textId="77777777" w:rsidR="00FE64EA" w:rsidRDefault="00FE64EA" w:rsidP="00FE64EA"/>
    <w:p w14:paraId="6BDA55F0" w14:textId="38EA1D8D" w:rsidR="00FE64EA" w:rsidRPr="00253561" w:rsidRDefault="00FE64EA" w:rsidP="00FE64EA">
      <w:r>
        <w:t>TAS eBill</w:t>
      </w:r>
      <w:r w:rsidR="00410B63">
        <w:t>ing</w:t>
      </w:r>
      <w:r>
        <w:t xml:space="preserve"> System Errors in MRW [MEDICARE MANAGEMENT WORKLIST] and CBW [COB MANAGEMENT WORKLIST]:</w:t>
      </w:r>
    </w:p>
    <w:p w14:paraId="321FC9A1" w14:textId="464DD8E2" w:rsidR="00FE64EA" w:rsidRPr="000B748E" w:rsidRDefault="00FE64EA" w:rsidP="00FE64EA">
      <w:pPr>
        <w:pStyle w:val="ListParagraph"/>
        <w:numPr>
          <w:ilvl w:val="0"/>
          <w:numId w:val="17"/>
        </w:numPr>
      </w:pPr>
      <w:r>
        <w:rPr>
          <w:color w:val="000000" w:themeColor="text1"/>
        </w:rPr>
        <w:t xml:space="preserve">When a claim is on both the CSA – Claims Status Awaiting Resolution [IBCE CLAIM STATUS AWAITING] and the CBW – COB Management Worklist [IBCE COB MANAGEMENT] </w:t>
      </w:r>
      <w:r>
        <w:rPr>
          <w:color w:val="000000" w:themeColor="text1"/>
        </w:rPr>
        <w:lastRenderedPageBreak/>
        <w:t>worklists, the Biller should be able to address the CSA</w:t>
      </w:r>
      <w:r w:rsidR="000B748E">
        <w:rPr>
          <w:color w:val="000000" w:themeColor="text1"/>
        </w:rPr>
        <w:t xml:space="preserve"> first without an error message occurring and the user’s session unexpectedly ending.</w:t>
      </w:r>
    </w:p>
    <w:p w14:paraId="21D3681D" w14:textId="2DD53F7B" w:rsidR="000B748E" w:rsidRPr="00FE64EA" w:rsidRDefault="000B748E" w:rsidP="00FE64EA">
      <w:pPr>
        <w:pStyle w:val="ListParagraph"/>
        <w:numPr>
          <w:ilvl w:val="0"/>
          <w:numId w:val="17"/>
        </w:numPr>
      </w:pPr>
      <w:r>
        <w:rPr>
          <w:color w:val="000000" w:themeColor="text1"/>
        </w:rPr>
        <w:t xml:space="preserve">When a user selects Print MRA from the CBW – COB Management Worklist </w:t>
      </w:r>
      <w:r w:rsidR="006B38DC">
        <w:rPr>
          <w:color w:val="000000" w:themeColor="text1"/>
        </w:rPr>
        <w:t>[IBCE COB MANAGEMENT] and enter</w:t>
      </w:r>
      <w:r>
        <w:rPr>
          <w:color w:val="000000" w:themeColor="text1"/>
        </w:rPr>
        <w:t>s a “^” instead of selecting a claim, the option should gracefully exit and not generate an error condition.</w:t>
      </w:r>
    </w:p>
    <w:p w14:paraId="557A0CC3" w14:textId="77777777" w:rsidR="00253561" w:rsidRPr="00253561" w:rsidRDefault="00253561" w:rsidP="00006B8A"/>
    <w:p w14:paraId="41A656ED" w14:textId="5FC9FBD1" w:rsidR="006C6DBA" w:rsidRDefault="00685E4D" w:rsidP="00A7627C">
      <w:pPr>
        <w:pStyle w:val="Heading2"/>
      </w:pPr>
      <w:bookmarkStart w:id="201" w:name="_Toc487628726"/>
      <w:r>
        <w:t>Back-Out</w:t>
      </w:r>
      <w:r w:rsidR="00DF6B4A" w:rsidRPr="00DF6B4A">
        <w:t xml:space="preserve"> </w:t>
      </w:r>
      <w:r w:rsidR="006C6DBA">
        <w:t>Criteria</w:t>
      </w:r>
      <w:bookmarkEnd w:id="201"/>
    </w:p>
    <w:p w14:paraId="25619AAA" w14:textId="75A8C063"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A5334">
        <w:t>nges implemented by IB*2.0*592</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65E981EF" w14:textId="0A2C46B4" w:rsidR="005A5334" w:rsidRDefault="00685E4D" w:rsidP="005A5334">
      <w:pPr>
        <w:pStyle w:val="Heading2"/>
      </w:pPr>
      <w:bookmarkStart w:id="202" w:name="_Toc487628727"/>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487628728"/>
      <w:r>
        <w:t xml:space="preserve">Authority for </w:t>
      </w:r>
      <w:r w:rsidR="00685E4D">
        <w:t>Back-Out</w:t>
      </w:r>
      <w:bookmarkEnd w:id="203"/>
    </w:p>
    <w:p w14:paraId="52BC1093" w14:textId="0DEA9939" w:rsidR="00316549" w:rsidRDefault="00316549" w:rsidP="00FC0C60">
      <w:r w:rsidRPr="000C5245">
        <w:t xml:space="preserve">Any back-out decision should </w:t>
      </w:r>
      <w:r w:rsidRPr="000C5245">
        <w:rPr>
          <w:iCs/>
        </w:rPr>
        <w:t>be a joint decision</w:t>
      </w:r>
      <w:r w:rsidRPr="000C5245">
        <w:t xml:space="preserve"> </w:t>
      </w:r>
      <w:r>
        <w:t xml:space="preserve">of the </w:t>
      </w:r>
      <w:r w:rsidRPr="000C5245">
        <w:t xml:space="preserve">Business Owner (or their representative) and the Program Manager with input from </w:t>
      </w:r>
      <w:r>
        <w:t>the Health Product Support</w:t>
      </w:r>
      <w:r w:rsidRPr="000C5245">
        <w:t xml:space="preserve"> </w:t>
      </w:r>
      <w:r>
        <w:t>(</w:t>
      </w:r>
      <w:r w:rsidRPr="000C5245">
        <w:t>HPS</w:t>
      </w:r>
      <w:r>
        <w:t>)</w:t>
      </w:r>
      <w:r w:rsidRPr="000C5245">
        <w:t xml:space="preserve"> </w:t>
      </w:r>
      <w:r>
        <w:t xml:space="preserve">Application Coordinator, </w:t>
      </w:r>
      <w:r w:rsidRPr="000C5245">
        <w:t>developers (both project and Tier 3 HPS)</w:t>
      </w:r>
      <w:r>
        <w:t>,</w:t>
      </w:r>
      <w:r w:rsidRPr="000C5245">
        <w:t xml:space="preserve"> </w:t>
      </w:r>
      <w:r>
        <w:t xml:space="preserve">and if appropriate, external trading partners such as the VA Financial Service Center (FSC) or </w:t>
      </w:r>
      <w:r w:rsidR="00FC0C60">
        <w:t>Change Healthcare</w:t>
      </w:r>
      <w:r>
        <w:t xml:space="preserve">. </w:t>
      </w:r>
    </w:p>
    <w:p w14:paraId="6C59F941" w14:textId="77777777" w:rsidR="00316549" w:rsidRDefault="00316549" w:rsidP="00FD717B"/>
    <w:p w14:paraId="459600A7" w14:textId="77777777" w:rsidR="00AE5904" w:rsidRPr="00256482" w:rsidRDefault="00685E4D" w:rsidP="00740CBB">
      <w:pPr>
        <w:pStyle w:val="Heading2"/>
      </w:pPr>
      <w:bookmarkStart w:id="204" w:name="_Toc471401656"/>
      <w:bookmarkStart w:id="205" w:name="_Toc471401824"/>
      <w:bookmarkStart w:id="206" w:name="_Toc487628729"/>
      <w:bookmarkEnd w:id="204"/>
      <w:bookmarkEnd w:id="205"/>
      <w:r w:rsidRPr="00256482">
        <w:t>Back-Out</w:t>
      </w:r>
      <w:r w:rsidR="00AE5904" w:rsidRPr="00256482">
        <w:t xml:space="preserve"> Procedure</w:t>
      </w:r>
      <w:bookmarkEnd w:id="206"/>
    </w:p>
    <w:p w14:paraId="26A3EA1A" w14:textId="62E10451" w:rsidR="00B914CB" w:rsidRDefault="00A7627C" w:rsidP="00B914CB">
      <w:r>
        <w:t>The back-out procedure</w:t>
      </w:r>
      <w:r w:rsidR="00B914CB">
        <w:t xml:space="preserve"> for VistA </w:t>
      </w:r>
      <w:r w:rsidR="004A250A">
        <w:t>applications is complex and not</w:t>
      </w:r>
      <w:r w:rsidR="00B914CB">
        <w:t xml:space="preserve"> a “one size fits all” solution. The gener</w:t>
      </w:r>
      <w:r>
        <w:t>al strategy for a VistA back-out</w:t>
      </w:r>
      <w:r w:rsidR="00B914CB">
        <w:t xml:space="preserve"> is to repair the code with a follow-up patch. The development team recommends that sites log</w:t>
      </w:r>
      <w:r w:rsidR="007B25C8">
        <w:t xml:space="preserve"> a</w:t>
      </w:r>
      <w:r w:rsidR="00B914CB">
        <w:t xml:space="preserve"> ticket if it is a nationally released patch. </w:t>
      </w:r>
    </w:p>
    <w:p w14:paraId="51938236" w14:textId="77777777" w:rsidR="00FC0C60" w:rsidRDefault="00FC0C60" w:rsidP="00B914CB"/>
    <w:p w14:paraId="0BB48DAA" w14:textId="32877BBC" w:rsidR="00FC0C60" w:rsidRDefault="00FC0C60" w:rsidP="00FC0C60">
      <w:r>
        <w:t>Back-Out Procedure prior to National Release</w:t>
      </w:r>
      <w:r w:rsidR="00794B00">
        <w:t xml:space="preserve">. </w:t>
      </w:r>
      <w:r>
        <w:t>If it is prior to national release, the site will be already working directly with the development team daily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 to contact they may log a ticket of contact Health Product Support - Management Systems Team.</w:t>
      </w:r>
    </w:p>
    <w:p w14:paraId="79589C57" w14:textId="77777777" w:rsidR="00B914CB" w:rsidRDefault="00B914CB" w:rsidP="00D36356"/>
    <w:p w14:paraId="5772BEF3" w14:textId="0E08D93A" w:rsidR="002C2A31" w:rsidRDefault="00E53C48" w:rsidP="00D36356">
      <w:r>
        <w:t xml:space="preserve">The </w:t>
      </w:r>
      <w:r w:rsidR="000B748E">
        <w:t>IB*2.0*592</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4B2941AE" w:rsidR="0040362B" w:rsidRDefault="00992A86" w:rsidP="002C2A31">
      <w:pPr>
        <w:pStyle w:val="ListParagraph"/>
        <w:numPr>
          <w:ilvl w:val="0"/>
          <w:numId w:val="23"/>
        </w:numPr>
      </w:pPr>
      <w:r>
        <w:t>Modifications to Templates:</w:t>
      </w:r>
    </w:p>
    <w:p w14:paraId="15828246" w14:textId="034134B9" w:rsidR="00992A86" w:rsidRDefault="00992A86" w:rsidP="00992A86">
      <w:pPr>
        <w:pStyle w:val="ListParagraph"/>
        <w:numPr>
          <w:ilvl w:val="1"/>
          <w:numId w:val="23"/>
        </w:numPr>
      </w:pPr>
      <w:r>
        <w:t>Input Templates</w:t>
      </w:r>
    </w:p>
    <w:p w14:paraId="20088E20" w14:textId="7790618A" w:rsidR="00992A86" w:rsidRPr="00B2412C" w:rsidRDefault="00992A86" w:rsidP="00992A86">
      <w:pPr>
        <w:pStyle w:val="ListParagraph"/>
        <w:numPr>
          <w:ilvl w:val="1"/>
          <w:numId w:val="23"/>
        </w:numPr>
      </w:pPr>
      <w:r>
        <w:t>List Templates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36B11935" w:rsidR="00DE71B8" w:rsidRDefault="00DE71B8" w:rsidP="00DE71B8">
      <w:pPr>
        <w:pStyle w:val="ListParagraph"/>
        <w:numPr>
          <w:ilvl w:val="1"/>
          <w:numId w:val="23"/>
        </w:numPr>
      </w:pPr>
      <w:r w:rsidRPr="00B2412C">
        <w:t>Insurance File [#36]</w:t>
      </w:r>
    </w:p>
    <w:p w14:paraId="4320D24E" w14:textId="24CA8E0E" w:rsidR="006566BC" w:rsidRPr="00B2412C" w:rsidRDefault="00D233B9" w:rsidP="00DE71B8">
      <w:pPr>
        <w:pStyle w:val="ListParagraph"/>
        <w:numPr>
          <w:ilvl w:val="1"/>
          <w:numId w:val="23"/>
        </w:numPr>
      </w:pPr>
      <w:r>
        <w:t>277EDI ID NUMBER Sub-file [</w:t>
      </w:r>
      <w:r w:rsidRPr="00D233B9">
        <w:t>#36.017</w:t>
      </w:r>
      <w:r>
        <w:t>]</w:t>
      </w:r>
    </w:p>
    <w:p w14:paraId="304BF95A" w14:textId="228B1FA1" w:rsidR="00DE71B8" w:rsidRPr="00B2412C" w:rsidRDefault="00DE71B8" w:rsidP="00DE71B8">
      <w:pPr>
        <w:pStyle w:val="ListParagraph"/>
        <w:numPr>
          <w:ilvl w:val="1"/>
          <w:numId w:val="23"/>
        </w:numPr>
      </w:pPr>
      <w:r w:rsidRPr="00B2412C">
        <w:t>IB Error File [#350.8]</w:t>
      </w:r>
    </w:p>
    <w:p w14:paraId="4E492BA5" w14:textId="0482452A" w:rsidR="00DE71B8" w:rsidRDefault="00DE71B8" w:rsidP="00DE71B8">
      <w:pPr>
        <w:pStyle w:val="ListParagraph"/>
        <w:numPr>
          <w:ilvl w:val="1"/>
          <w:numId w:val="23"/>
        </w:numPr>
      </w:pPr>
      <w:r w:rsidRPr="00B2412C">
        <w:t>IB Site Parameters File</w:t>
      </w:r>
      <w:r w:rsidR="000B748E">
        <w:t xml:space="preserve"> [#350.9]</w:t>
      </w:r>
    </w:p>
    <w:p w14:paraId="14A40D7D" w14:textId="27464AC4" w:rsidR="000B748E" w:rsidRDefault="000B748E" w:rsidP="00DE71B8">
      <w:pPr>
        <w:pStyle w:val="ListParagraph"/>
        <w:numPr>
          <w:ilvl w:val="1"/>
          <w:numId w:val="23"/>
        </w:numPr>
      </w:pPr>
      <w:r>
        <w:t>Bill Form Type File [#353]</w:t>
      </w:r>
    </w:p>
    <w:p w14:paraId="74A634D8" w14:textId="43DA0D55" w:rsidR="000B748E" w:rsidRDefault="000B748E" w:rsidP="00DE71B8">
      <w:pPr>
        <w:pStyle w:val="ListParagraph"/>
        <w:numPr>
          <w:ilvl w:val="1"/>
          <w:numId w:val="23"/>
        </w:numPr>
      </w:pPr>
      <w:r>
        <w:lastRenderedPageBreak/>
        <w:t>Type of Service File [#353.2]</w:t>
      </w:r>
    </w:p>
    <w:p w14:paraId="54DF28BF" w14:textId="24D45102" w:rsidR="000B748E" w:rsidRPr="00B2412C" w:rsidRDefault="000B748E" w:rsidP="00DE71B8">
      <w:pPr>
        <w:pStyle w:val="ListParagraph"/>
        <w:numPr>
          <w:ilvl w:val="1"/>
          <w:numId w:val="23"/>
        </w:numPr>
      </w:pPr>
      <w:r>
        <w:t>I</w:t>
      </w:r>
      <w:r w:rsidR="00992A86">
        <w:t>B</w:t>
      </w:r>
      <w:r>
        <w:t xml:space="preserve"> Attachment Report Type File [#353.3]</w:t>
      </w:r>
    </w:p>
    <w:p w14:paraId="5A15A994" w14:textId="4AD1D8BF" w:rsidR="000B748E" w:rsidRDefault="000B748E" w:rsidP="00DE71B8">
      <w:pPr>
        <w:pStyle w:val="ListParagraph"/>
        <w:numPr>
          <w:ilvl w:val="1"/>
          <w:numId w:val="23"/>
        </w:numPr>
      </w:pPr>
      <w:r>
        <w:t>EDI Transmission Batch File [#364.1]</w:t>
      </w:r>
    </w:p>
    <w:p w14:paraId="7E48D2F4" w14:textId="5EA461D0" w:rsidR="000B748E" w:rsidRDefault="000B748E" w:rsidP="00DE71B8">
      <w:pPr>
        <w:pStyle w:val="ListParagraph"/>
        <w:numPr>
          <w:ilvl w:val="1"/>
          <w:numId w:val="23"/>
        </w:numPr>
      </w:pPr>
      <w:r>
        <w:t>IB EDI Transmission Rule File [#364.4]</w:t>
      </w:r>
    </w:p>
    <w:p w14:paraId="6F74E5D6" w14:textId="63495C40" w:rsidR="000B748E" w:rsidRPr="00B2412C" w:rsidRDefault="000B748E" w:rsidP="00DE71B8">
      <w:pPr>
        <w:pStyle w:val="ListParagraph"/>
        <w:numPr>
          <w:ilvl w:val="1"/>
          <w:numId w:val="23"/>
        </w:numPr>
      </w:pPr>
      <w:r>
        <w:t>IB Data Element Definition File [#364.5]</w:t>
      </w:r>
    </w:p>
    <w:p w14:paraId="1A05A132" w14:textId="05A7E488" w:rsidR="00DE71B8" w:rsidRPr="00B2412C" w:rsidRDefault="00DE71B8" w:rsidP="00DE71B8">
      <w:pPr>
        <w:pStyle w:val="ListParagraph"/>
        <w:numPr>
          <w:ilvl w:val="1"/>
          <w:numId w:val="23"/>
        </w:numPr>
      </w:pPr>
      <w:r w:rsidRPr="00B2412C">
        <w:t>IB Form Skeleton Definition File</w:t>
      </w:r>
      <w:r w:rsidR="00992A86">
        <w:t xml:space="preserve"> [#364.6]</w:t>
      </w:r>
    </w:p>
    <w:p w14:paraId="4B6BB772" w14:textId="14F6DEFF" w:rsidR="00DE71B8" w:rsidRPr="00B2412C" w:rsidRDefault="00DE71B8" w:rsidP="00DE71B8">
      <w:pPr>
        <w:pStyle w:val="ListParagraph"/>
        <w:numPr>
          <w:ilvl w:val="1"/>
          <w:numId w:val="23"/>
        </w:numPr>
      </w:pPr>
      <w:r w:rsidRPr="00B2412C">
        <w:t>IB Form Field Content File</w:t>
      </w:r>
      <w:r w:rsidR="00992A86">
        <w:t xml:space="preserve"> [#364.7]</w:t>
      </w:r>
    </w:p>
    <w:p w14:paraId="2B46A67F" w14:textId="2BF4755C" w:rsidR="00DE71B8" w:rsidRDefault="00DE71B8" w:rsidP="00DE71B8">
      <w:pPr>
        <w:pStyle w:val="ListParagraph"/>
        <w:numPr>
          <w:ilvl w:val="1"/>
          <w:numId w:val="23"/>
        </w:numPr>
      </w:pPr>
      <w:r w:rsidRPr="00B2412C">
        <w:t>Bill/Claims File [#399]</w:t>
      </w:r>
    </w:p>
    <w:p w14:paraId="67EC507F" w14:textId="77777777" w:rsidR="00992A86" w:rsidRPr="00B2412C" w:rsidRDefault="00992A86" w:rsidP="00992A86">
      <w:pPr>
        <w:pStyle w:val="ListParagraph"/>
        <w:numPr>
          <w:ilvl w:val="1"/>
          <w:numId w:val="23"/>
        </w:numPr>
      </w:pPr>
      <w:r>
        <w:t>Bill/Claims Provider Sub-file [#399.0222]</w:t>
      </w:r>
    </w:p>
    <w:p w14:paraId="6FD906A7" w14:textId="4F36EF16" w:rsidR="00992A86" w:rsidRPr="00B2412C" w:rsidRDefault="00992A86" w:rsidP="00992A86">
      <w:pPr>
        <w:pStyle w:val="ListParagraph"/>
        <w:numPr>
          <w:ilvl w:val="1"/>
          <w:numId w:val="23"/>
        </w:numPr>
      </w:pPr>
      <w:r>
        <w:t>Bill/Claims Procedures Sub-file [#399.0304]</w:t>
      </w:r>
    </w:p>
    <w:p w14:paraId="73E131CC" w14:textId="76ED5773" w:rsidR="00992A86" w:rsidRDefault="00992A86" w:rsidP="00992A86">
      <w:pPr>
        <w:pStyle w:val="ListParagraph"/>
        <w:numPr>
          <w:ilvl w:val="1"/>
          <w:numId w:val="23"/>
        </w:numPr>
      </w:pPr>
      <w:r>
        <w:t>Bill/Claims Line Provider Sub-file [#399.0404]</w:t>
      </w:r>
    </w:p>
    <w:p w14:paraId="4A4B71D2" w14:textId="5D1B5F81" w:rsidR="007E3487" w:rsidRPr="00B2412C" w:rsidRDefault="007E3487" w:rsidP="007E3487">
      <w:pPr>
        <w:pStyle w:val="ListParagraph"/>
        <w:numPr>
          <w:ilvl w:val="1"/>
          <w:numId w:val="23"/>
        </w:numPr>
      </w:pPr>
      <w:r>
        <w:t>Bill/Claims Occurrence Code Sub-file [#399.041]</w:t>
      </w:r>
    </w:p>
    <w:p w14:paraId="21404623" w14:textId="03708564" w:rsidR="00992A86" w:rsidRPr="00B2412C" w:rsidRDefault="00992A86" w:rsidP="00992A86">
      <w:pPr>
        <w:pStyle w:val="ListParagraph"/>
        <w:numPr>
          <w:ilvl w:val="1"/>
          <w:numId w:val="23"/>
        </w:numPr>
      </w:pPr>
      <w:r>
        <w:t>Bill/Claims Tooth Number Sub-file [#399.096]</w:t>
      </w:r>
    </w:p>
    <w:p w14:paraId="3923E378" w14:textId="2FFBB946" w:rsidR="00E51510" w:rsidRPr="00B2412C" w:rsidRDefault="00992A86" w:rsidP="00992A86">
      <w:pPr>
        <w:pStyle w:val="ListParagraph"/>
        <w:numPr>
          <w:ilvl w:val="1"/>
          <w:numId w:val="23"/>
        </w:numPr>
      </w:pPr>
      <w:r>
        <w:t>Bill/Claims Tooth Information Sub-file [#399.30491]</w:t>
      </w:r>
    </w:p>
    <w:p w14:paraId="30DA391A" w14:textId="77777777" w:rsidR="00D36356" w:rsidRDefault="00D36356" w:rsidP="00D36356"/>
    <w:p w14:paraId="6817889E" w14:textId="1C454001" w:rsidR="00794B00" w:rsidRDefault="00134E91" w:rsidP="00794B00">
      <w:pPr>
        <w:rPr>
          <w:ins w:id="207" w:author="Clark, Jeffrey (Leidos)" w:date="2018-10-11T08:51:00Z"/>
          <w:szCs w:val="22"/>
        </w:rPr>
      </w:pPr>
      <w:r>
        <w:t>While the VistA installation procedure of the KIDS build allows the installer to back up the modified routines using the ‘Backup a Transport Global’ action,</w:t>
      </w:r>
      <w:ins w:id="208" w:author="Clark, Jeffrey (Leidos)" w:date="2018-10-11T08:51:00Z">
        <w:r w:rsidR="00794B00">
          <w:t xml:space="preserve"> d</w:t>
        </w:r>
        <w:r w:rsidR="00794B00">
          <w:t>ue to the complexity of this patch, it is not recommended for back-out, and a restore from a backup of the Transport Global should not be attempted.  In the event that a site decides to back out this patch, the site should contact the National Service Desk (NSD) to submit a help desk ticket. The development team will need to issue a follow-on patch in order to compr</w:t>
        </w:r>
        <w:r w:rsidR="00794B00">
          <w:t xml:space="preserve">ehensively back-out this patch and/or to </w:t>
        </w:r>
        <w:r w:rsidR="00794B00">
          <w:t xml:space="preserve">clean up corrupted data/remove </w:t>
        </w:r>
        <w:r w:rsidR="00794B00">
          <w:t>data dictionary changes, if needed</w:t>
        </w:r>
        <w:r w:rsidR="00794B00">
          <w:t xml:space="preserve"> and restore the system to a functioning state.</w:t>
        </w:r>
      </w:ins>
    </w:p>
    <w:p w14:paraId="3ECD715D" w14:textId="7FDAEDAF" w:rsidR="00134E91" w:rsidDel="00794B00" w:rsidRDefault="00134E91" w:rsidP="00134E91">
      <w:pPr>
        <w:rPr>
          <w:del w:id="209" w:author="Clark, Jeffrey (Leidos)" w:date="2018-10-11T08:52:00Z"/>
        </w:rPr>
      </w:pPr>
      <w:del w:id="210" w:author="Clark, Jeffrey (Leidos)" w:date="2018-10-11T08:52:00Z">
        <w:r w:rsidDel="00794B00">
          <w:delText xml:space="preserve"> the back-out procedure for global, data dictionary and other VistA comp</w:delText>
        </w:r>
        <w:r w:rsidR="00B914CB" w:rsidDel="00794B00">
          <w:delText xml:space="preserve">onents is more complex and </w:delText>
        </w:r>
        <w:r w:rsidDel="00794B00">
          <w:delText>require</w:delText>
        </w:r>
        <w:r w:rsidR="00B914CB" w:rsidDel="00794B00">
          <w:delText>s</w:delText>
        </w:r>
        <w:r w:rsidDel="00794B00">
          <w:delText xml:space="preserve"> issuance of a follow-up patch to ensure all components are properly removed</w:delText>
        </w:r>
        <w:r w:rsidR="00AC60BB" w:rsidDel="00794B00">
          <w:delText xml:space="preserve"> and/or restored</w:delText>
        </w:r>
        <w:r w:rsidDel="00794B00">
          <w:delText>. All software components (routines and other items) must be restored to their previous state at the same time and in conjunction with the re</w:delText>
        </w:r>
        <w:r w:rsidR="00595428" w:rsidDel="00794B00">
          <w:delText>storation of the data.</w:delText>
        </w:r>
      </w:del>
    </w:p>
    <w:p w14:paraId="6A82CB3C" w14:textId="77777777" w:rsidR="00134E91" w:rsidRDefault="00134E91" w:rsidP="00134E91">
      <w:bookmarkStart w:id="211" w:name="_GoBack"/>
      <w:bookmarkEnd w:id="211"/>
    </w:p>
    <w:p w14:paraId="36BB9D75" w14:textId="7B2256C0" w:rsidR="00FE3D06" w:rsidRDefault="00134E91" w:rsidP="00B914CB">
      <w:r>
        <w:t>Please contact the EPMO</w:t>
      </w:r>
      <w:r w:rsidR="00FC0C60">
        <w:t xml:space="preserve"> development</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12" w:name="_Toc471396383"/>
      <w:bookmarkStart w:id="213" w:name="_Toc471401658"/>
      <w:bookmarkStart w:id="214" w:name="_Toc471401826"/>
      <w:bookmarkStart w:id="215" w:name="_Toc487628730"/>
      <w:bookmarkEnd w:id="212"/>
      <w:bookmarkEnd w:id="213"/>
      <w:bookmarkEnd w:id="214"/>
      <w:r w:rsidRPr="000666AC">
        <w:t>Back-out Verification</w:t>
      </w:r>
      <w:r>
        <w:t xml:space="preserve"> Procedure</w:t>
      </w:r>
      <w:bookmarkEnd w:id="215"/>
    </w:p>
    <w:p w14:paraId="12F8CDE8" w14:textId="6F8F799F" w:rsidR="00BB138A" w:rsidRPr="00BB138A" w:rsidRDefault="004A250A" w:rsidP="00F10DB6">
      <w:r>
        <w:t xml:space="preserve">Successful back-out is confirmed by verification that the back-out patch was successfully </w:t>
      </w:r>
      <w:r w:rsidR="00FC0C60" w:rsidRPr="00FF55B4">
        <w:t>i</w:t>
      </w:r>
      <w:r w:rsidR="00FC0C60">
        <w:t>mplemented. This includes successful installation and testing that the back-out acted as expected, as defined together with the team the site contacted in section 5.7.</w:t>
      </w:r>
    </w:p>
    <w:p w14:paraId="6E00073C" w14:textId="77777777" w:rsidR="00AE5904" w:rsidRDefault="00AE5904" w:rsidP="00740CBB">
      <w:pPr>
        <w:pStyle w:val="Heading1"/>
      </w:pPr>
      <w:bookmarkStart w:id="216" w:name="_Toc487628731"/>
      <w:r>
        <w:t>Rollback Procedure</w:t>
      </w:r>
      <w:bookmarkEnd w:id="216"/>
    </w:p>
    <w:p w14:paraId="57C88BB5" w14:textId="77777777" w:rsidR="00A7627C" w:rsidRDefault="00A7627C" w:rsidP="00A7627C">
      <w:bookmarkStart w:id="217" w:name="_Toc487628732"/>
      <w:r w:rsidRPr="00460401">
        <w:t>Rollback</w:t>
      </w:r>
      <w:r>
        <w:t xml:space="preserve"> pertains to data. The only data changes in this patch are specific to the operational software and platform settings. These data changes are covered in the Back-out procedures detailed elsewhere in this document.</w:t>
      </w:r>
    </w:p>
    <w:p w14:paraId="4DC9E68B" w14:textId="77777777" w:rsidR="0029309C" w:rsidRDefault="0029309C" w:rsidP="00740CBB">
      <w:pPr>
        <w:pStyle w:val="Heading2"/>
      </w:pPr>
      <w:r>
        <w:t>Rollback Considerations</w:t>
      </w:r>
      <w:bookmarkEnd w:id="217"/>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8" w:name="_Toc487628733"/>
      <w:r>
        <w:t>Rollback Criteria</w:t>
      </w:r>
      <w:bookmarkEnd w:id="218"/>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9" w:name="_Toc487628734"/>
      <w:r>
        <w:lastRenderedPageBreak/>
        <w:t>Rollback Risks</w:t>
      </w:r>
      <w:bookmarkEnd w:id="219"/>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20" w:name="_Toc471312610"/>
      <w:bookmarkStart w:id="221" w:name="_Toc471313734"/>
      <w:bookmarkStart w:id="222" w:name="_Toc471396389"/>
      <w:bookmarkStart w:id="223" w:name="_Toc471401664"/>
      <w:bookmarkStart w:id="224" w:name="_Toc471401832"/>
      <w:bookmarkStart w:id="225" w:name="_Toc487628735"/>
      <w:bookmarkEnd w:id="220"/>
      <w:bookmarkEnd w:id="221"/>
      <w:bookmarkEnd w:id="222"/>
      <w:bookmarkEnd w:id="223"/>
      <w:bookmarkEnd w:id="224"/>
      <w:r>
        <w:t>Authority for Rollback</w:t>
      </w:r>
      <w:bookmarkEnd w:id="225"/>
    </w:p>
    <w:p w14:paraId="00D975C4" w14:textId="4B3224AD" w:rsidR="00AE5904" w:rsidRDefault="00460401" w:rsidP="00312833">
      <w:r>
        <w:t>Not applicable.</w:t>
      </w:r>
    </w:p>
    <w:p w14:paraId="31879A0D" w14:textId="77777777" w:rsidR="00DF0C18" w:rsidRDefault="00DF0C18" w:rsidP="00740CBB">
      <w:pPr>
        <w:pStyle w:val="Heading2"/>
      </w:pPr>
      <w:bookmarkStart w:id="226" w:name="_Toc487628736"/>
      <w:r>
        <w:t>Rollback Procedure</w:t>
      </w:r>
      <w:bookmarkEnd w:id="226"/>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7" w:name="_Toc487628737"/>
      <w:r>
        <w:t>Rollback Verification Procedure</w:t>
      </w:r>
      <w:bookmarkEnd w:id="227"/>
    </w:p>
    <w:p w14:paraId="3E124C93" w14:textId="77777777" w:rsidR="00A7627C" w:rsidRDefault="00A7627C" w:rsidP="00A7627C">
      <w:r>
        <w:t>Not applicable.</w:t>
      </w:r>
    </w:p>
    <w:p w14:paraId="3B20E1C6" w14:textId="1B5C46BC" w:rsidR="00FA1BF4" w:rsidRPr="00FA1BF4" w:rsidRDefault="00FA1BF4" w:rsidP="002F71C2"/>
    <w:sectPr w:rsidR="00FA1BF4"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C447" w14:textId="77777777" w:rsidR="00BF6EE4" w:rsidRDefault="00BF6EE4">
      <w:r>
        <w:separator/>
      </w:r>
    </w:p>
    <w:p w14:paraId="4F81978E" w14:textId="77777777" w:rsidR="00BF6EE4" w:rsidRDefault="00BF6EE4"/>
  </w:endnote>
  <w:endnote w:type="continuationSeparator" w:id="0">
    <w:p w14:paraId="4CF3AD1E" w14:textId="77777777" w:rsidR="00BF6EE4" w:rsidRDefault="00BF6EE4">
      <w:r>
        <w:continuationSeparator/>
      </w:r>
    </w:p>
    <w:p w14:paraId="3B453D34" w14:textId="77777777" w:rsidR="00BF6EE4" w:rsidRDefault="00BF6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7D81FE80" w:rsidR="006566BC" w:rsidRPr="007748C3" w:rsidRDefault="006566BC" w:rsidP="007748C3">
    <w:pPr>
      <w:pStyle w:val="Footer"/>
      <w:rPr>
        <w:rStyle w:val="FooterChar"/>
      </w:rPr>
    </w:pPr>
    <w:r>
      <w:rPr>
        <w:rStyle w:val="FooterChar"/>
      </w:rPr>
      <w:t>MCCF EDI TAS eBilling Build 3/4 IB*2.0*592</w:t>
    </w:r>
  </w:p>
  <w:p w14:paraId="4EBA9AA0" w14:textId="18C7DDD6" w:rsidR="006566BC" w:rsidRPr="00721F7D" w:rsidRDefault="006566BC"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94B00">
      <w:rPr>
        <w:rStyle w:val="FooterChar"/>
        <w:noProof/>
      </w:rPr>
      <w:t>12</w:t>
    </w:r>
    <w:r w:rsidRPr="00721F7D">
      <w:rPr>
        <w:rStyle w:val="FooterChar"/>
      </w:rPr>
      <w:fldChar w:fldCharType="end"/>
    </w:r>
    <w:r w:rsidRPr="00721F7D">
      <w:rPr>
        <w:rStyle w:val="FooterChar"/>
      </w:rPr>
      <w:tab/>
    </w:r>
    <w:r>
      <w:rPr>
        <w:rStyle w:val="FooterChar"/>
      </w:rPr>
      <w:t xml:space="preserve">October </w:t>
    </w:r>
    <w:r w:rsidRPr="007748C3">
      <w:rPr>
        <w:rStyle w:val="FooterChar"/>
      </w:rPr>
      <w:t>201</w:t>
    </w:r>
    <w:r>
      <w:rPr>
        <w:rStyle w:val="FooterChar"/>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9043B" w14:textId="77777777" w:rsidR="00BF6EE4" w:rsidRDefault="00BF6EE4">
      <w:r>
        <w:separator/>
      </w:r>
    </w:p>
    <w:p w14:paraId="0944001D" w14:textId="77777777" w:rsidR="00BF6EE4" w:rsidRDefault="00BF6EE4"/>
  </w:footnote>
  <w:footnote w:type="continuationSeparator" w:id="0">
    <w:p w14:paraId="70A76091" w14:textId="77777777" w:rsidR="00BF6EE4" w:rsidRDefault="00BF6EE4">
      <w:r>
        <w:continuationSeparator/>
      </w:r>
    </w:p>
    <w:p w14:paraId="60307D8B" w14:textId="77777777" w:rsidR="00BF6EE4" w:rsidRDefault="00BF6EE4"/>
  </w:footnote>
  <w:footnote w:id="1">
    <w:p w14:paraId="2DC26394" w14:textId="7F0D6497" w:rsidR="006566BC" w:rsidRDefault="006566BC">
      <w:pPr>
        <w:pStyle w:val="FootnoteText"/>
      </w:pPr>
      <w:r w:rsidRPr="00804125">
        <w:rPr>
          <w:rStyle w:val="FootnoteReference"/>
        </w:rPr>
        <w:footnoteRef/>
      </w:r>
      <w:r w:rsidRPr="00804125">
        <w:t xml:space="preserve"> Project schedule (</w:t>
      </w:r>
      <w:r>
        <w:t>Ctrl+C</w:t>
      </w:r>
      <w:r w:rsidRPr="00804125">
        <w:t>lick and select open hyperlink to access)</w:t>
      </w:r>
    </w:p>
    <w:p w14:paraId="1572F9F6" w14:textId="77777777" w:rsidR="006566BC" w:rsidRDefault="00794B00">
      <w:pPr>
        <w:pStyle w:val="FootnoteText"/>
      </w:pPr>
      <w:hyperlink r:id="rId1" w:tooltip="http://vaww.oed.portal.va.gov/pm/hape/ipt_5010/EDI_Portfolio/TAS%20Interim%20Repository/MCCF%20TAS%20Schedule.zip" w:history="1">
        <w:r w:rsidR="006566BC" w:rsidRPr="00256482">
          <w:rPr>
            <w:rStyle w:val="Hyperlink"/>
          </w:rPr>
          <w:t>http://vaww.oed.portal.va.gov/pm/hape/ipt_5010/EDI_Portfolio/TAS%20Interim%20Repository/MCCF%20TAS%20Schedule.zip</w:t>
        </w:r>
      </w:hyperlink>
    </w:p>
  </w:footnote>
  <w:footnote w:id="2">
    <w:p w14:paraId="76EC19FF" w14:textId="15249A02" w:rsidR="006566BC" w:rsidRDefault="006566BC">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881997"/>
    <w:multiLevelType w:val="hybridMultilevel"/>
    <w:tmpl w:val="BD5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4460"/>
    <w:multiLevelType w:val="hybridMultilevel"/>
    <w:tmpl w:val="C898236C"/>
    <w:lvl w:ilvl="0" w:tplc="069CD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D672855"/>
    <w:multiLevelType w:val="hybridMultilevel"/>
    <w:tmpl w:val="0AF4A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3130D58"/>
    <w:multiLevelType w:val="hybridMultilevel"/>
    <w:tmpl w:val="895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7"/>
  </w:num>
  <w:num w:numId="6">
    <w:abstractNumId w:val="26"/>
  </w:num>
  <w:num w:numId="7">
    <w:abstractNumId w:val="15"/>
  </w:num>
  <w:num w:numId="8">
    <w:abstractNumId w:val="14"/>
  </w:num>
  <w:num w:numId="9">
    <w:abstractNumId w:val="17"/>
  </w:num>
  <w:num w:numId="10">
    <w:abstractNumId w:val="21"/>
  </w:num>
  <w:num w:numId="11">
    <w:abstractNumId w:val="16"/>
  </w:num>
  <w:num w:numId="12">
    <w:abstractNumId w:val="28"/>
  </w:num>
  <w:num w:numId="13">
    <w:abstractNumId w:val="9"/>
  </w:num>
  <w:num w:numId="14">
    <w:abstractNumId w:val="8"/>
  </w:num>
  <w:num w:numId="15">
    <w:abstractNumId w:val="6"/>
  </w:num>
  <w:num w:numId="16">
    <w:abstractNumId w:val="11"/>
  </w:num>
  <w:num w:numId="17">
    <w:abstractNumId w:val="29"/>
  </w:num>
  <w:num w:numId="18">
    <w:abstractNumId w:val="23"/>
  </w:num>
  <w:num w:numId="19">
    <w:abstractNumId w:val="19"/>
  </w:num>
  <w:num w:numId="20">
    <w:abstractNumId w:val="25"/>
  </w:num>
  <w:num w:numId="21">
    <w:abstractNumId w:val="18"/>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4"/>
  </w:num>
  <w:num w:numId="32">
    <w:abstractNumId w:val="27"/>
  </w:num>
  <w:num w:numId="33">
    <w:abstractNumId w:val="35"/>
  </w:num>
  <w:num w:numId="34">
    <w:abstractNumId w:val="36"/>
  </w:num>
  <w:num w:numId="35">
    <w:abstractNumId w:val="34"/>
  </w:num>
  <w:num w:numId="36">
    <w:abstractNumId w:val="12"/>
  </w:num>
  <w:num w:numId="37">
    <w:abstractNumId w:val="22"/>
  </w:num>
  <w:num w:numId="38">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Jeffrey (Leidos)">
    <w15:presenceInfo w15:providerId="AD" w15:userId="S-1-5-21-776561741-1292428093-725345543-237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3A92"/>
    <w:rsid w:val="000A46C5"/>
    <w:rsid w:val="000A50D8"/>
    <w:rsid w:val="000B23F8"/>
    <w:rsid w:val="000B4B85"/>
    <w:rsid w:val="000B748E"/>
    <w:rsid w:val="000C4DC3"/>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A80"/>
    <w:rsid w:val="001B3B73"/>
    <w:rsid w:val="001B7C65"/>
    <w:rsid w:val="001C01B2"/>
    <w:rsid w:val="001C4583"/>
    <w:rsid w:val="001C53FA"/>
    <w:rsid w:val="001C6D26"/>
    <w:rsid w:val="001D2505"/>
    <w:rsid w:val="001D3222"/>
    <w:rsid w:val="001D6650"/>
    <w:rsid w:val="001D79C3"/>
    <w:rsid w:val="001E1338"/>
    <w:rsid w:val="001E179E"/>
    <w:rsid w:val="001E1960"/>
    <w:rsid w:val="001E4B39"/>
    <w:rsid w:val="001E5B53"/>
    <w:rsid w:val="001F2E1D"/>
    <w:rsid w:val="002045CA"/>
    <w:rsid w:val="002079F9"/>
    <w:rsid w:val="0021144A"/>
    <w:rsid w:val="00215502"/>
    <w:rsid w:val="00217034"/>
    <w:rsid w:val="0021786A"/>
    <w:rsid w:val="00221E4D"/>
    <w:rsid w:val="00222831"/>
    <w:rsid w:val="00222FCD"/>
    <w:rsid w:val="00224712"/>
    <w:rsid w:val="00224C7D"/>
    <w:rsid w:val="002273CA"/>
    <w:rsid w:val="00227714"/>
    <w:rsid w:val="00230D11"/>
    <w:rsid w:val="00234111"/>
    <w:rsid w:val="00235475"/>
    <w:rsid w:val="002368E6"/>
    <w:rsid w:val="00236972"/>
    <w:rsid w:val="00240182"/>
    <w:rsid w:val="00243CE7"/>
    <w:rsid w:val="00244F26"/>
    <w:rsid w:val="00246F05"/>
    <w:rsid w:val="00252BD5"/>
    <w:rsid w:val="00253561"/>
    <w:rsid w:val="002541D9"/>
    <w:rsid w:val="00255B87"/>
    <w:rsid w:val="00256419"/>
    <w:rsid w:val="00256482"/>
    <w:rsid w:val="00256511"/>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204B"/>
    <w:rsid w:val="002F4097"/>
    <w:rsid w:val="002F5410"/>
    <w:rsid w:val="002F5812"/>
    <w:rsid w:val="002F71C2"/>
    <w:rsid w:val="00303350"/>
    <w:rsid w:val="00303850"/>
    <w:rsid w:val="00305F50"/>
    <w:rsid w:val="003110DB"/>
    <w:rsid w:val="00312833"/>
    <w:rsid w:val="00314290"/>
    <w:rsid w:val="00314B90"/>
    <w:rsid w:val="00316549"/>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005"/>
    <w:rsid w:val="00361BE2"/>
    <w:rsid w:val="003635CE"/>
    <w:rsid w:val="00370FF3"/>
    <w:rsid w:val="00372700"/>
    <w:rsid w:val="003731D8"/>
    <w:rsid w:val="0037352D"/>
    <w:rsid w:val="0037361D"/>
    <w:rsid w:val="00376DD4"/>
    <w:rsid w:val="00383869"/>
    <w:rsid w:val="00390540"/>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057D5"/>
    <w:rsid w:val="00410B63"/>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5617"/>
    <w:rsid w:val="004A615E"/>
    <w:rsid w:val="004B37EC"/>
    <w:rsid w:val="004B64EC"/>
    <w:rsid w:val="004B64FC"/>
    <w:rsid w:val="004C1939"/>
    <w:rsid w:val="004C1D9C"/>
    <w:rsid w:val="004C21D7"/>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37F5"/>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5334"/>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66BC"/>
    <w:rsid w:val="0065756A"/>
    <w:rsid w:val="0066022A"/>
    <w:rsid w:val="00661AFB"/>
    <w:rsid w:val="0066326A"/>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878B3"/>
    <w:rsid w:val="00691431"/>
    <w:rsid w:val="006944C9"/>
    <w:rsid w:val="006954EE"/>
    <w:rsid w:val="00695E70"/>
    <w:rsid w:val="006962A8"/>
    <w:rsid w:val="006A0FC5"/>
    <w:rsid w:val="006A20A1"/>
    <w:rsid w:val="006A4DAE"/>
    <w:rsid w:val="006A51B8"/>
    <w:rsid w:val="006A5F40"/>
    <w:rsid w:val="006A7603"/>
    <w:rsid w:val="006B1443"/>
    <w:rsid w:val="006B2283"/>
    <w:rsid w:val="006B38DC"/>
    <w:rsid w:val="006C0BDB"/>
    <w:rsid w:val="006C160D"/>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4B00"/>
    <w:rsid w:val="00797D2E"/>
    <w:rsid w:val="007A39CC"/>
    <w:rsid w:val="007A6696"/>
    <w:rsid w:val="007B25C8"/>
    <w:rsid w:val="007B3D18"/>
    <w:rsid w:val="007B5233"/>
    <w:rsid w:val="007B5526"/>
    <w:rsid w:val="007B65D7"/>
    <w:rsid w:val="007C2637"/>
    <w:rsid w:val="007D3D99"/>
    <w:rsid w:val="007D6783"/>
    <w:rsid w:val="007E05D4"/>
    <w:rsid w:val="007E3487"/>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0736"/>
    <w:rsid w:val="00851812"/>
    <w:rsid w:val="008525BF"/>
    <w:rsid w:val="00853EF7"/>
    <w:rsid w:val="00854402"/>
    <w:rsid w:val="00854A54"/>
    <w:rsid w:val="00856A08"/>
    <w:rsid w:val="00862ADD"/>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4F03"/>
    <w:rsid w:val="0096728B"/>
    <w:rsid w:val="00967C1C"/>
    <w:rsid w:val="009707F7"/>
    <w:rsid w:val="00975AC4"/>
    <w:rsid w:val="009763BD"/>
    <w:rsid w:val="00984DA0"/>
    <w:rsid w:val="00985426"/>
    <w:rsid w:val="00985EF6"/>
    <w:rsid w:val="0098694A"/>
    <w:rsid w:val="00991613"/>
    <w:rsid w:val="009917A8"/>
    <w:rsid w:val="009921F2"/>
    <w:rsid w:val="00992A86"/>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9FB"/>
    <w:rsid w:val="009E0B82"/>
    <w:rsid w:val="009E67B2"/>
    <w:rsid w:val="009F5E75"/>
    <w:rsid w:val="009F77D2"/>
    <w:rsid w:val="00A0322F"/>
    <w:rsid w:val="00A04018"/>
    <w:rsid w:val="00A04363"/>
    <w:rsid w:val="00A0550C"/>
    <w:rsid w:val="00A0557D"/>
    <w:rsid w:val="00A05CA6"/>
    <w:rsid w:val="00A066A3"/>
    <w:rsid w:val="00A136DC"/>
    <w:rsid w:val="00A149C0"/>
    <w:rsid w:val="00A1584B"/>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7627C"/>
    <w:rsid w:val="00A806C7"/>
    <w:rsid w:val="00A82B68"/>
    <w:rsid w:val="00A83D56"/>
    <w:rsid w:val="00A83EB5"/>
    <w:rsid w:val="00A87F24"/>
    <w:rsid w:val="00A90EAE"/>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73D"/>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4E"/>
    <w:rsid w:val="00B667B2"/>
    <w:rsid w:val="00B66F83"/>
    <w:rsid w:val="00B6706C"/>
    <w:rsid w:val="00B725E5"/>
    <w:rsid w:val="00B7436C"/>
    <w:rsid w:val="00B74C64"/>
    <w:rsid w:val="00B7743B"/>
    <w:rsid w:val="00B811B1"/>
    <w:rsid w:val="00B8218C"/>
    <w:rsid w:val="00B83E4B"/>
    <w:rsid w:val="00B83F9C"/>
    <w:rsid w:val="00B847DD"/>
    <w:rsid w:val="00B84AAD"/>
    <w:rsid w:val="00B85604"/>
    <w:rsid w:val="00B859DB"/>
    <w:rsid w:val="00B85EE9"/>
    <w:rsid w:val="00B8745A"/>
    <w:rsid w:val="00B8762B"/>
    <w:rsid w:val="00B877FC"/>
    <w:rsid w:val="00B914CB"/>
    <w:rsid w:val="00B92868"/>
    <w:rsid w:val="00B934A1"/>
    <w:rsid w:val="00B94508"/>
    <w:rsid w:val="00B959D1"/>
    <w:rsid w:val="00B95E0E"/>
    <w:rsid w:val="00B97E66"/>
    <w:rsid w:val="00BA788C"/>
    <w:rsid w:val="00BB138A"/>
    <w:rsid w:val="00BB52EE"/>
    <w:rsid w:val="00BB7924"/>
    <w:rsid w:val="00BC2D41"/>
    <w:rsid w:val="00BD2E2C"/>
    <w:rsid w:val="00BE065D"/>
    <w:rsid w:val="00BE7AD9"/>
    <w:rsid w:val="00BF1EB7"/>
    <w:rsid w:val="00BF2C5A"/>
    <w:rsid w:val="00BF6EE4"/>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11F1"/>
    <w:rsid w:val="00C43240"/>
    <w:rsid w:val="00C44C32"/>
    <w:rsid w:val="00C44E3B"/>
    <w:rsid w:val="00C5168B"/>
    <w:rsid w:val="00C53D0C"/>
    <w:rsid w:val="00C54796"/>
    <w:rsid w:val="00C613B6"/>
    <w:rsid w:val="00C64398"/>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38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07A07"/>
    <w:rsid w:val="00D139F1"/>
    <w:rsid w:val="00D217F2"/>
    <w:rsid w:val="00D233B9"/>
    <w:rsid w:val="00D24DFC"/>
    <w:rsid w:val="00D3172E"/>
    <w:rsid w:val="00D31A82"/>
    <w:rsid w:val="00D32163"/>
    <w:rsid w:val="00D36356"/>
    <w:rsid w:val="00D3642C"/>
    <w:rsid w:val="00D370DE"/>
    <w:rsid w:val="00D40005"/>
    <w:rsid w:val="00D40073"/>
    <w:rsid w:val="00D412A6"/>
    <w:rsid w:val="00D41E05"/>
    <w:rsid w:val="00D43555"/>
    <w:rsid w:val="00D43937"/>
    <w:rsid w:val="00D441E6"/>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76BC6"/>
    <w:rsid w:val="00D8257D"/>
    <w:rsid w:val="00D83562"/>
    <w:rsid w:val="00D857D4"/>
    <w:rsid w:val="00D87E85"/>
    <w:rsid w:val="00D9124C"/>
    <w:rsid w:val="00D927A9"/>
    <w:rsid w:val="00D93822"/>
    <w:rsid w:val="00D942CA"/>
    <w:rsid w:val="00D957C8"/>
    <w:rsid w:val="00D96B8D"/>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B2D"/>
    <w:rsid w:val="00E14BCB"/>
    <w:rsid w:val="00E17D10"/>
    <w:rsid w:val="00E2245D"/>
    <w:rsid w:val="00E2302E"/>
    <w:rsid w:val="00E2381D"/>
    <w:rsid w:val="00E24621"/>
    <w:rsid w:val="00E2463A"/>
    <w:rsid w:val="00E248E0"/>
    <w:rsid w:val="00E30548"/>
    <w:rsid w:val="00E30DBF"/>
    <w:rsid w:val="00E319D1"/>
    <w:rsid w:val="00E3221B"/>
    <w:rsid w:val="00E3386A"/>
    <w:rsid w:val="00E42B55"/>
    <w:rsid w:val="00E4512E"/>
    <w:rsid w:val="00E47040"/>
    <w:rsid w:val="00E47D1B"/>
    <w:rsid w:val="00E51510"/>
    <w:rsid w:val="00E53C48"/>
    <w:rsid w:val="00E54302"/>
    <w:rsid w:val="00E54E10"/>
    <w:rsid w:val="00E55A89"/>
    <w:rsid w:val="00E57819"/>
    <w:rsid w:val="00E57CF1"/>
    <w:rsid w:val="00E57D92"/>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19A6"/>
    <w:rsid w:val="00ED3680"/>
    <w:rsid w:val="00ED4712"/>
    <w:rsid w:val="00ED4C8B"/>
    <w:rsid w:val="00ED699D"/>
    <w:rsid w:val="00EE08BA"/>
    <w:rsid w:val="00EE37E8"/>
    <w:rsid w:val="00EE4B6A"/>
    <w:rsid w:val="00EE4C2A"/>
    <w:rsid w:val="00EE63AB"/>
    <w:rsid w:val="00EE7A7C"/>
    <w:rsid w:val="00EE7C81"/>
    <w:rsid w:val="00EF0C86"/>
    <w:rsid w:val="00EF386A"/>
    <w:rsid w:val="00EF5D68"/>
    <w:rsid w:val="00F01070"/>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794C"/>
    <w:rsid w:val="00FA1BF4"/>
    <w:rsid w:val="00FA25B6"/>
    <w:rsid w:val="00FA3A85"/>
    <w:rsid w:val="00FA5B5C"/>
    <w:rsid w:val="00FA5EDC"/>
    <w:rsid w:val="00FB0839"/>
    <w:rsid w:val="00FB15D6"/>
    <w:rsid w:val="00FB2171"/>
    <w:rsid w:val="00FC0C60"/>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4EA"/>
    <w:rsid w:val="00FF21FD"/>
    <w:rsid w:val="00FF2324"/>
    <w:rsid w:val="00FF26FB"/>
    <w:rsid w:val="00FF71C7"/>
    <w:rsid w:val="00FF7E63"/>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6938A59"/>
  <w15:docId w15:val="{495A4E7A-206D-4BE1-9A10-41633A7E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10209842">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openxmlformats.org/package/2006/metadata/core-properties"/>
    <ds:schemaRef ds:uri="http://purl.org/dc/elements/1.1/"/>
    <ds:schemaRef ds:uri="dccbc5df-29b3-4670-b8f5-ce9b6d6a1832"/>
    <ds:schemaRef ds:uri="http://purl.org/dc/dcmitype/"/>
    <ds:schemaRef ds:uri="http://purl.org/dc/terms/"/>
    <ds:schemaRef ds:uri="http://schemas.microsoft.com/office/2006/metadata/properties"/>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93062C-8FAC-4F69-B217-DCBF45F6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5841613F</Template>
  <TotalTime>1</TotalTime>
  <Pages>17</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27213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Clark, Jeffrey (Leidos)</cp:lastModifiedBy>
  <cp:revision>2</cp:revision>
  <cp:lastPrinted>2016-02-11T18:58:00Z</cp:lastPrinted>
  <dcterms:created xsi:type="dcterms:W3CDTF">2018-10-11T12:53:00Z</dcterms:created>
  <dcterms:modified xsi:type="dcterms:W3CDTF">2018-10-11T12:53:00Z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