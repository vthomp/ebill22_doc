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AE" w14:textId="4BF9B755" w:rsidR="00FC5E24" w:rsidRDefault="00FC5E24" w:rsidP="00FC5E24">
      <w:pPr>
        <w:pStyle w:val="Title"/>
      </w:pPr>
      <w:bookmarkStart w:id="0" w:name="_Toc205632711"/>
      <w:r>
        <w:t xml:space="preserve">Medical Care Collection Fund (MCCF) Electronic Data Interchange (EDI) Transaction Applications Suite (TAS) </w:t>
      </w:r>
      <w:proofErr w:type="spellStart"/>
      <w:r w:rsidR="00A61AAD">
        <w:t>eBilling</w:t>
      </w:r>
      <w:proofErr w:type="spellEnd"/>
      <w:r w:rsidR="00A61AAD">
        <w:t xml:space="preserve"> </w:t>
      </w:r>
      <w:r w:rsidR="00AE42E9">
        <w:t>Build</w:t>
      </w:r>
      <w:r w:rsidR="00565037">
        <w:t xml:space="preserve"> </w:t>
      </w:r>
      <w:r w:rsidR="009F3C41">
        <w:t>7</w:t>
      </w:r>
      <w:r w:rsidR="006353E2">
        <w:t>/8</w:t>
      </w:r>
      <w:r w:rsidR="00490021">
        <w:t>/9</w:t>
      </w:r>
    </w:p>
    <w:p w14:paraId="1672F743" w14:textId="385AE5FC" w:rsidR="00FA1BF4" w:rsidRDefault="001A6795" w:rsidP="00FC5E24">
      <w:pPr>
        <w:pStyle w:val="Title"/>
      </w:pPr>
      <w:r>
        <w:t>Integrated Billing</w:t>
      </w:r>
      <w:r w:rsidR="00FE6941">
        <w:t xml:space="preserve"> IB*2.0*6</w:t>
      </w:r>
      <w:r w:rsidR="009F3C41">
        <w:t>23</w:t>
      </w:r>
    </w:p>
    <w:p w14:paraId="53849104" w14:textId="34D3A012" w:rsidR="00FC5E24" w:rsidRPr="00FC5E24" w:rsidRDefault="00FC5E24" w:rsidP="00FC5E24">
      <w:pPr>
        <w:pStyle w:val="Title"/>
      </w:pPr>
      <w:r>
        <w:t xml:space="preserve">Version </w:t>
      </w:r>
      <w:r w:rsidR="00FE6941">
        <w:t>1</w:t>
      </w:r>
      <w:r>
        <w:t>.0</w:t>
      </w:r>
    </w:p>
    <w:p w14:paraId="1FBC31D4" w14:textId="77777777" w:rsidR="009917A8" w:rsidRPr="009917A8" w:rsidRDefault="0043004F" w:rsidP="009917A8">
      <w:pPr>
        <w:pStyle w:val="Title"/>
      </w:pPr>
      <w:bookmarkStart w:id="1" w:name="_Hlk535473244"/>
      <w:r>
        <w:t xml:space="preserve">Deployment, </w:t>
      </w:r>
      <w:r w:rsidR="00685E4D">
        <w:t>Installation, Back-Out, and Rollback Guide</w:t>
      </w:r>
    </w:p>
    <w:bookmarkEnd w:id="1"/>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2460F40B" w:rsidR="0028784E" w:rsidRPr="00F7216E" w:rsidRDefault="005F1AEC" w:rsidP="00FC5E24">
      <w:pPr>
        <w:pStyle w:val="Title2"/>
      </w:pPr>
      <w:r>
        <w:t>January</w:t>
      </w:r>
      <w:r w:rsidR="00534727">
        <w:t xml:space="preserve"> </w:t>
      </w:r>
      <w:r>
        <w:t>2019</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7DB1E30E" w:rsidR="00F64BE3" w:rsidRPr="00F64BE3" w:rsidRDefault="005F1AEC" w:rsidP="00F64BE3">
            <w:pPr>
              <w:spacing w:before="60" w:after="60"/>
              <w:rPr>
                <w:rFonts w:ascii="Arial" w:hAnsi="Arial" w:cs="Arial"/>
                <w:szCs w:val="20"/>
              </w:rPr>
            </w:pPr>
            <w:r>
              <w:rPr>
                <w:rFonts w:ascii="Arial" w:hAnsi="Arial" w:cs="Arial"/>
                <w:szCs w:val="20"/>
              </w:rPr>
              <w:t>January</w:t>
            </w:r>
            <w:r w:rsidR="009D0689">
              <w:rPr>
                <w:rFonts w:ascii="Arial" w:hAnsi="Arial" w:cs="Arial"/>
                <w:szCs w:val="20"/>
              </w:rPr>
              <w:t xml:space="preserve"> </w:t>
            </w:r>
            <w:r>
              <w:rPr>
                <w:rFonts w:ascii="Arial" w:hAnsi="Arial" w:cs="Arial"/>
                <w:szCs w:val="20"/>
              </w:rPr>
              <w:t>2019</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563D10DF" w:rsidR="00F64BE3" w:rsidRPr="00F64BE3" w:rsidRDefault="005F1AEC" w:rsidP="00F64BE3">
            <w:pPr>
              <w:spacing w:before="60" w:after="60"/>
              <w:rPr>
                <w:rFonts w:ascii="Arial" w:hAnsi="Arial" w:cs="Arial"/>
                <w:szCs w:val="20"/>
              </w:rPr>
            </w:pPr>
            <w:r>
              <w:rPr>
                <w:rFonts w:ascii="Arial" w:hAnsi="Arial" w:cs="Arial"/>
                <w:szCs w:val="20"/>
              </w:rPr>
              <w:t>Draft</w:t>
            </w:r>
            <w:r w:rsidR="00FC5E24">
              <w:rPr>
                <w:rFonts w:ascii="Arial" w:hAnsi="Arial" w:cs="Arial"/>
                <w:szCs w:val="20"/>
              </w:rPr>
              <w:t xml:space="preserve">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14:paraId="34CEE16A" w14:textId="77777777" w:rsidTr="00F07689">
        <w:trPr>
          <w:cantSplit/>
        </w:trPr>
        <w:tc>
          <w:tcPr>
            <w:tcW w:w="907" w:type="pct"/>
          </w:tcPr>
          <w:p w14:paraId="697134B5" w14:textId="0E84A551" w:rsidR="00F64BE3" w:rsidRPr="00F64BE3" w:rsidRDefault="00F64BE3" w:rsidP="00F64BE3">
            <w:pPr>
              <w:spacing w:before="60" w:after="60"/>
              <w:rPr>
                <w:rFonts w:ascii="Arial" w:hAnsi="Arial" w:cs="Arial"/>
                <w:szCs w:val="20"/>
              </w:rPr>
            </w:pPr>
          </w:p>
        </w:tc>
        <w:tc>
          <w:tcPr>
            <w:tcW w:w="567" w:type="pct"/>
          </w:tcPr>
          <w:p w14:paraId="36FFE430" w14:textId="54F678C9" w:rsidR="00F64BE3" w:rsidRPr="00F64BE3" w:rsidRDefault="00F64BE3" w:rsidP="00F64BE3">
            <w:pPr>
              <w:spacing w:before="60" w:after="60"/>
              <w:rPr>
                <w:rFonts w:ascii="Arial" w:hAnsi="Arial" w:cs="Arial"/>
                <w:szCs w:val="20"/>
              </w:rPr>
            </w:pPr>
          </w:p>
        </w:tc>
        <w:tc>
          <w:tcPr>
            <w:tcW w:w="2305" w:type="pct"/>
          </w:tcPr>
          <w:p w14:paraId="11E1D683" w14:textId="3C138C34" w:rsidR="00F64BE3" w:rsidRPr="00F64BE3" w:rsidRDefault="00F64BE3" w:rsidP="00F64BE3">
            <w:pPr>
              <w:spacing w:before="60" w:after="60"/>
              <w:rPr>
                <w:rFonts w:ascii="Arial" w:hAnsi="Arial" w:cs="Arial"/>
                <w:szCs w:val="20"/>
              </w:rPr>
            </w:pPr>
          </w:p>
        </w:tc>
        <w:tc>
          <w:tcPr>
            <w:tcW w:w="1221" w:type="pct"/>
          </w:tcPr>
          <w:p w14:paraId="1FEF2799" w14:textId="379DCECE" w:rsidR="00A93FB4" w:rsidRPr="00F64BE3" w:rsidRDefault="00A93FB4" w:rsidP="00F64BE3">
            <w:pPr>
              <w:spacing w:before="60" w:after="60"/>
              <w:rPr>
                <w:rFonts w:ascii="Arial" w:hAnsi="Arial" w:cs="Arial"/>
                <w:szCs w:val="20"/>
              </w:rPr>
            </w:pPr>
          </w:p>
        </w:tc>
      </w:tr>
      <w:tr w:rsidR="006B1443" w:rsidRPr="00F64BE3" w14:paraId="04F0BB02" w14:textId="77777777" w:rsidTr="00F07689">
        <w:trPr>
          <w:cantSplit/>
        </w:trPr>
        <w:tc>
          <w:tcPr>
            <w:tcW w:w="907" w:type="pct"/>
          </w:tcPr>
          <w:p w14:paraId="5955BF76" w14:textId="0BDCC20C" w:rsidR="006B1443" w:rsidRDefault="006B1443" w:rsidP="00F64BE3">
            <w:pPr>
              <w:spacing w:before="60" w:after="60"/>
              <w:rPr>
                <w:rFonts w:ascii="Arial" w:hAnsi="Arial" w:cs="Arial"/>
                <w:szCs w:val="20"/>
              </w:rPr>
            </w:pPr>
          </w:p>
        </w:tc>
        <w:tc>
          <w:tcPr>
            <w:tcW w:w="567" w:type="pct"/>
          </w:tcPr>
          <w:p w14:paraId="499EF659" w14:textId="69A57740" w:rsidR="006B1443" w:rsidRDefault="006B1443" w:rsidP="00F64BE3">
            <w:pPr>
              <w:spacing w:before="60" w:after="60"/>
              <w:rPr>
                <w:rFonts w:ascii="Arial" w:hAnsi="Arial" w:cs="Arial"/>
                <w:szCs w:val="20"/>
              </w:rPr>
            </w:pPr>
          </w:p>
        </w:tc>
        <w:tc>
          <w:tcPr>
            <w:tcW w:w="2305" w:type="pct"/>
          </w:tcPr>
          <w:p w14:paraId="725D7E0F" w14:textId="1417A1C3" w:rsidR="006B1443" w:rsidRDefault="006B1443" w:rsidP="00F64BE3">
            <w:pPr>
              <w:spacing w:before="60" w:after="60"/>
              <w:rPr>
                <w:rFonts w:ascii="Arial" w:hAnsi="Arial" w:cs="Arial"/>
                <w:szCs w:val="20"/>
              </w:rPr>
            </w:pPr>
          </w:p>
        </w:tc>
        <w:tc>
          <w:tcPr>
            <w:tcW w:w="1221" w:type="pct"/>
          </w:tcPr>
          <w:p w14:paraId="07B9FB77" w14:textId="11C6D64A" w:rsidR="006B1443" w:rsidRDefault="006B1443" w:rsidP="00F64BE3">
            <w:pPr>
              <w:spacing w:before="60" w:after="60"/>
              <w:rPr>
                <w:rFonts w:ascii="Arial" w:hAnsi="Arial" w:cs="Arial"/>
                <w:szCs w:val="20"/>
              </w:rPr>
            </w:pPr>
          </w:p>
        </w:tc>
      </w:tr>
      <w:tr w:rsidR="000C4DC3" w:rsidRPr="00F64BE3" w14:paraId="0D2B6D40" w14:textId="77777777" w:rsidTr="00F07689">
        <w:trPr>
          <w:cantSplit/>
        </w:trPr>
        <w:tc>
          <w:tcPr>
            <w:tcW w:w="907" w:type="pct"/>
          </w:tcPr>
          <w:p w14:paraId="4A8D8420" w14:textId="65308D97" w:rsidR="000C4DC3" w:rsidRDefault="000C4DC3" w:rsidP="00F64BE3">
            <w:pPr>
              <w:spacing w:before="60" w:after="60"/>
              <w:rPr>
                <w:rFonts w:ascii="Arial" w:hAnsi="Arial" w:cs="Arial"/>
                <w:szCs w:val="20"/>
              </w:rPr>
            </w:pPr>
          </w:p>
        </w:tc>
        <w:tc>
          <w:tcPr>
            <w:tcW w:w="567" w:type="pct"/>
          </w:tcPr>
          <w:p w14:paraId="3212975E" w14:textId="293B5B76" w:rsidR="000C4DC3" w:rsidRDefault="000C4DC3" w:rsidP="00F64BE3">
            <w:pPr>
              <w:spacing w:before="60" w:after="60"/>
              <w:rPr>
                <w:rFonts w:ascii="Arial" w:hAnsi="Arial" w:cs="Arial"/>
                <w:szCs w:val="20"/>
              </w:rPr>
            </w:pPr>
          </w:p>
        </w:tc>
        <w:tc>
          <w:tcPr>
            <w:tcW w:w="2305" w:type="pct"/>
          </w:tcPr>
          <w:p w14:paraId="0E45BF87" w14:textId="1FE4D7E6" w:rsidR="000C4DC3" w:rsidRDefault="000C4DC3" w:rsidP="00F64BE3">
            <w:pPr>
              <w:spacing w:before="60" w:after="60"/>
              <w:rPr>
                <w:rFonts w:ascii="Arial" w:hAnsi="Arial" w:cs="Arial"/>
                <w:szCs w:val="20"/>
              </w:rPr>
            </w:pPr>
          </w:p>
        </w:tc>
        <w:tc>
          <w:tcPr>
            <w:tcW w:w="1221" w:type="pct"/>
          </w:tcPr>
          <w:p w14:paraId="24D1515F" w14:textId="2F0CFA23" w:rsidR="000C4DC3" w:rsidRDefault="000C4DC3" w:rsidP="00F64BE3">
            <w:pPr>
              <w:spacing w:before="60" w:after="60"/>
              <w:rPr>
                <w:rFonts w:ascii="Arial" w:hAnsi="Arial" w:cs="Arial"/>
                <w:szCs w:val="20"/>
              </w:rPr>
            </w:pP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2"/>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03B2C761" w14:textId="2A871B81" w:rsidR="005F1AEC"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34726812" w:history="1">
        <w:r w:rsidR="005F1AEC" w:rsidRPr="001415D1">
          <w:rPr>
            <w:rStyle w:val="Hyperlink"/>
            <w:noProof/>
          </w:rPr>
          <w:t>1</w:t>
        </w:r>
        <w:r w:rsidR="005F1AEC">
          <w:rPr>
            <w:rFonts w:asciiTheme="minorHAnsi" w:eastAsiaTheme="minorEastAsia" w:hAnsiTheme="minorHAnsi" w:cstheme="minorBidi"/>
            <w:b w:val="0"/>
            <w:noProof/>
            <w:sz w:val="22"/>
            <w:szCs w:val="22"/>
          </w:rPr>
          <w:tab/>
        </w:r>
        <w:r w:rsidR="005F1AEC" w:rsidRPr="001415D1">
          <w:rPr>
            <w:rStyle w:val="Hyperlink"/>
            <w:noProof/>
          </w:rPr>
          <w:t>Introduction</w:t>
        </w:r>
        <w:r w:rsidR="005F1AEC">
          <w:rPr>
            <w:noProof/>
            <w:webHidden/>
          </w:rPr>
          <w:tab/>
        </w:r>
        <w:r w:rsidR="005F1AEC">
          <w:rPr>
            <w:noProof/>
            <w:webHidden/>
          </w:rPr>
          <w:fldChar w:fldCharType="begin"/>
        </w:r>
        <w:r w:rsidR="005F1AEC">
          <w:rPr>
            <w:noProof/>
            <w:webHidden/>
          </w:rPr>
          <w:instrText xml:space="preserve"> PAGEREF _Toc534726812 \h </w:instrText>
        </w:r>
        <w:r w:rsidR="005F1AEC">
          <w:rPr>
            <w:noProof/>
            <w:webHidden/>
          </w:rPr>
        </w:r>
        <w:r w:rsidR="005F1AEC">
          <w:rPr>
            <w:noProof/>
            <w:webHidden/>
          </w:rPr>
          <w:fldChar w:fldCharType="separate"/>
        </w:r>
        <w:r w:rsidR="005F1AEC">
          <w:rPr>
            <w:noProof/>
            <w:webHidden/>
          </w:rPr>
          <w:t>1</w:t>
        </w:r>
        <w:r w:rsidR="005F1AEC">
          <w:rPr>
            <w:noProof/>
            <w:webHidden/>
          </w:rPr>
          <w:fldChar w:fldCharType="end"/>
        </w:r>
      </w:hyperlink>
    </w:p>
    <w:p w14:paraId="7C97969F" w14:textId="2508BDBE" w:rsidR="005F1AEC" w:rsidRDefault="00005B14">
      <w:pPr>
        <w:pStyle w:val="TOC2"/>
        <w:rPr>
          <w:rFonts w:asciiTheme="minorHAnsi" w:eastAsiaTheme="minorEastAsia" w:hAnsiTheme="minorHAnsi" w:cstheme="minorBidi"/>
          <w:b w:val="0"/>
          <w:noProof/>
          <w:sz w:val="22"/>
          <w:szCs w:val="22"/>
        </w:rPr>
      </w:pPr>
      <w:hyperlink w:anchor="_Toc534726813" w:history="1">
        <w:r w:rsidR="005F1AEC" w:rsidRPr="001415D1">
          <w:rPr>
            <w:rStyle w:val="Hyperlink"/>
            <w:noProof/>
          </w:rPr>
          <w:t>1.1</w:t>
        </w:r>
        <w:r w:rsidR="005F1AEC">
          <w:rPr>
            <w:rFonts w:asciiTheme="minorHAnsi" w:eastAsiaTheme="minorEastAsia" w:hAnsiTheme="minorHAnsi" w:cstheme="minorBidi"/>
            <w:b w:val="0"/>
            <w:noProof/>
            <w:sz w:val="22"/>
            <w:szCs w:val="22"/>
          </w:rPr>
          <w:tab/>
        </w:r>
        <w:r w:rsidR="005F1AEC" w:rsidRPr="001415D1">
          <w:rPr>
            <w:rStyle w:val="Hyperlink"/>
            <w:noProof/>
          </w:rPr>
          <w:t>Purpose</w:t>
        </w:r>
        <w:r w:rsidR="005F1AEC">
          <w:rPr>
            <w:noProof/>
            <w:webHidden/>
          </w:rPr>
          <w:tab/>
        </w:r>
        <w:r w:rsidR="005F1AEC">
          <w:rPr>
            <w:noProof/>
            <w:webHidden/>
          </w:rPr>
          <w:fldChar w:fldCharType="begin"/>
        </w:r>
        <w:r w:rsidR="005F1AEC">
          <w:rPr>
            <w:noProof/>
            <w:webHidden/>
          </w:rPr>
          <w:instrText xml:space="preserve"> PAGEREF _Toc534726813 \h </w:instrText>
        </w:r>
        <w:r w:rsidR="005F1AEC">
          <w:rPr>
            <w:noProof/>
            <w:webHidden/>
          </w:rPr>
        </w:r>
        <w:r w:rsidR="005F1AEC">
          <w:rPr>
            <w:noProof/>
            <w:webHidden/>
          </w:rPr>
          <w:fldChar w:fldCharType="separate"/>
        </w:r>
        <w:r w:rsidR="005F1AEC">
          <w:rPr>
            <w:noProof/>
            <w:webHidden/>
          </w:rPr>
          <w:t>1</w:t>
        </w:r>
        <w:r w:rsidR="005F1AEC">
          <w:rPr>
            <w:noProof/>
            <w:webHidden/>
          </w:rPr>
          <w:fldChar w:fldCharType="end"/>
        </w:r>
      </w:hyperlink>
    </w:p>
    <w:p w14:paraId="5E7A4F6A" w14:textId="322B08FE" w:rsidR="005F1AEC" w:rsidRDefault="00005B14">
      <w:pPr>
        <w:pStyle w:val="TOC2"/>
        <w:rPr>
          <w:rFonts w:asciiTheme="minorHAnsi" w:eastAsiaTheme="minorEastAsia" w:hAnsiTheme="minorHAnsi" w:cstheme="minorBidi"/>
          <w:b w:val="0"/>
          <w:noProof/>
          <w:sz w:val="22"/>
          <w:szCs w:val="22"/>
        </w:rPr>
      </w:pPr>
      <w:hyperlink w:anchor="_Toc534726814" w:history="1">
        <w:r w:rsidR="005F1AEC" w:rsidRPr="001415D1">
          <w:rPr>
            <w:rStyle w:val="Hyperlink"/>
            <w:noProof/>
          </w:rPr>
          <w:t>1.2</w:t>
        </w:r>
        <w:r w:rsidR="005F1AEC">
          <w:rPr>
            <w:rFonts w:asciiTheme="minorHAnsi" w:eastAsiaTheme="minorEastAsia" w:hAnsiTheme="minorHAnsi" w:cstheme="minorBidi"/>
            <w:b w:val="0"/>
            <w:noProof/>
            <w:sz w:val="22"/>
            <w:szCs w:val="22"/>
          </w:rPr>
          <w:tab/>
        </w:r>
        <w:r w:rsidR="005F1AEC" w:rsidRPr="001415D1">
          <w:rPr>
            <w:rStyle w:val="Hyperlink"/>
            <w:noProof/>
          </w:rPr>
          <w:t>Dependencies</w:t>
        </w:r>
        <w:r w:rsidR="005F1AEC">
          <w:rPr>
            <w:noProof/>
            <w:webHidden/>
          </w:rPr>
          <w:tab/>
        </w:r>
        <w:r w:rsidR="005F1AEC">
          <w:rPr>
            <w:noProof/>
            <w:webHidden/>
          </w:rPr>
          <w:fldChar w:fldCharType="begin"/>
        </w:r>
        <w:r w:rsidR="005F1AEC">
          <w:rPr>
            <w:noProof/>
            <w:webHidden/>
          </w:rPr>
          <w:instrText xml:space="preserve"> PAGEREF _Toc534726814 \h </w:instrText>
        </w:r>
        <w:r w:rsidR="005F1AEC">
          <w:rPr>
            <w:noProof/>
            <w:webHidden/>
          </w:rPr>
        </w:r>
        <w:r w:rsidR="005F1AEC">
          <w:rPr>
            <w:noProof/>
            <w:webHidden/>
          </w:rPr>
          <w:fldChar w:fldCharType="separate"/>
        </w:r>
        <w:r w:rsidR="005F1AEC">
          <w:rPr>
            <w:noProof/>
            <w:webHidden/>
          </w:rPr>
          <w:t>1</w:t>
        </w:r>
        <w:r w:rsidR="005F1AEC">
          <w:rPr>
            <w:noProof/>
            <w:webHidden/>
          </w:rPr>
          <w:fldChar w:fldCharType="end"/>
        </w:r>
      </w:hyperlink>
    </w:p>
    <w:p w14:paraId="154586E1" w14:textId="28F86B32" w:rsidR="005F1AEC" w:rsidRDefault="00005B14">
      <w:pPr>
        <w:pStyle w:val="TOC2"/>
        <w:rPr>
          <w:rFonts w:asciiTheme="minorHAnsi" w:eastAsiaTheme="minorEastAsia" w:hAnsiTheme="minorHAnsi" w:cstheme="minorBidi"/>
          <w:b w:val="0"/>
          <w:noProof/>
          <w:sz w:val="22"/>
          <w:szCs w:val="22"/>
        </w:rPr>
      </w:pPr>
      <w:hyperlink w:anchor="_Toc534726815" w:history="1">
        <w:r w:rsidR="005F1AEC" w:rsidRPr="001415D1">
          <w:rPr>
            <w:rStyle w:val="Hyperlink"/>
            <w:noProof/>
          </w:rPr>
          <w:t>1.3</w:t>
        </w:r>
        <w:r w:rsidR="005F1AEC">
          <w:rPr>
            <w:rFonts w:asciiTheme="minorHAnsi" w:eastAsiaTheme="minorEastAsia" w:hAnsiTheme="minorHAnsi" w:cstheme="minorBidi"/>
            <w:b w:val="0"/>
            <w:noProof/>
            <w:sz w:val="22"/>
            <w:szCs w:val="22"/>
          </w:rPr>
          <w:tab/>
        </w:r>
        <w:r w:rsidR="005F1AEC" w:rsidRPr="001415D1">
          <w:rPr>
            <w:rStyle w:val="Hyperlink"/>
            <w:noProof/>
          </w:rPr>
          <w:t>Constraints</w:t>
        </w:r>
        <w:r w:rsidR="005F1AEC">
          <w:rPr>
            <w:noProof/>
            <w:webHidden/>
          </w:rPr>
          <w:tab/>
        </w:r>
        <w:r w:rsidR="005F1AEC">
          <w:rPr>
            <w:noProof/>
            <w:webHidden/>
          </w:rPr>
          <w:fldChar w:fldCharType="begin"/>
        </w:r>
        <w:r w:rsidR="005F1AEC">
          <w:rPr>
            <w:noProof/>
            <w:webHidden/>
          </w:rPr>
          <w:instrText xml:space="preserve"> PAGEREF _Toc534726815 \h </w:instrText>
        </w:r>
        <w:r w:rsidR="005F1AEC">
          <w:rPr>
            <w:noProof/>
            <w:webHidden/>
          </w:rPr>
        </w:r>
        <w:r w:rsidR="005F1AEC">
          <w:rPr>
            <w:noProof/>
            <w:webHidden/>
          </w:rPr>
          <w:fldChar w:fldCharType="separate"/>
        </w:r>
        <w:r w:rsidR="005F1AEC">
          <w:rPr>
            <w:noProof/>
            <w:webHidden/>
          </w:rPr>
          <w:t>1</w:t>
        </w:r>
        <w:r w:rsidR="005F1AEC">
          <w:rPr>
            <w:noProof/>
            <w:webHidden/>
          </w:rPr>
          <w:fldChar w:fldCharType="end"/>
        </w:r>
      </w:hyperlink>
    </w:p>
    <w:p w14:paraId="27541266" w14:textId="1C02E116" w:rsidR="005F1AEC" w:rsidRDefault="00005B14">
      <w:pPr>
        <w:pStyle w:val="TOC1"/>
        <w:rPr>
          <w:rFonts w:asciiTheme="minorHAnsi" w:eastAsiaTheme="minorEastAsia" w:hAnsiTheme="minorHAnsi" w:cstheme="minorBidi"/>
          <w:b w:val="0"/>
          <w:noProof/>
          <w:sz w:val="22"/>
          <w:szCs w:val="22"/>
        </w:rPr>
      </w:pPr>
      <w:hyperlink w:anchor="_Toc534726816" w:history="1">
        <w:r w:rsidR="005F1AEC" w:rsidRPr="001415D1">
          <w:rPr>
            <w:rStyle w:val="Hyperlink"/>
            <w:noProof/>
          </w:rPr>
          <w:t>2</w:t>
        </w:r>
        <w:r w:rsidR="005F1AEC">
          <w:rPr>
            <w:rFonts w:asciiTheme="minorHAnsi" w:eastAsiaTheme="minorEastAsia" w:hAnsiTheme="minorHAnsi" w:cstheme="minorBidi"/>
            <w:b w:val="0"/>
            <w:noProof/>
            <w:sz w:val="22"/>
            <w:szCs w:val="22"/>
          </w:rPr>
          <w:tab/>
        </w:r>
        <w:r w:rsidR="005F1AEC" w:rsidRPr="001415D1">
          <w:rPr>
            <w:rStyle w:val="Hyperlink"/>
            <w:noProof/>
          </w:rPr>
          <w:t>Roles and Responsibilities</w:t>
        </w:r>
        <w:r w:rsidR="005F1AEC">
          <w:rPr>
            <w:noProof/>
            <w:webHidden/>
          </w:rPr>
          <w:tab/>
        </w:r>
        <w:r w:rsidR="005F1AEC">
          <w:rPr>
            <w:noProof/>
            <w:webHidden/>
          </w:rPr>
          <w:fldChar w:fldCharType="begin"/>
        </w:r>
        <w:r w:rsidR="005F1AEC">
          <w:rPr>
            <w:noProof/>
            <w:webHidden/>
          </w:rPr>
          <w:instrText xml:space="preserve"> PAGEREF _Toc534726816 \h </w:instrText>
        </w:r>
        <w:r w:rsidR="005F1AEC">
          <w:rPr>
            <w:noProof/>
            <w:webHidden/>
          </w:rPr>
        </w:r>
        <w:r w:rsidR="005F1AEC">
          <w:rPr>
            <w:noProof/>
            <w:webHidden/>
          </w:rPr>
          <w:fldChar w:fldCharType="separate"/>
        </w:r>
        <w:r w:rsidR="005F1AEC">
          <w:rPr>
            <w:noProof/>
            <w:webHidden/>
          </w:rPr>
          <w:t>1</w:t>
        </w:r>
        <w:r w:rsidR="005F1AEC">
          <w:rPr>
            <w:noProof/>
            <w:webHidden/>
          </w:rPr>
          <w:fldChar w:fldCharType="end"/>
        </w:r>
      </w:hyperlink>
    </w:p>
    <w:p w14:paraId="5F52906B" w14:textId="0F2378A9" w:rsidR="005F1AEC" w:rsidRDefault="00005B14">
      <w:pPr>
        <w:pStyle w:val="TOC1"/>
        <w:rPr>
          <w:rFonts w:asciiTheme="minorHAnsi" w:eastAsiaTheme="minorEastAsia" w:hAnsiTheme="minorHAnsi" w:cstheme="minorBidi"/>
          <w:b w:val="0"/>
          <w:noProof/>
          <w:sz w:val="22"/>
          <w:szCs w:val="22"/>
        </w:rPr>
      </w:pPr>
      <w:hyperlink w:anchor="_Toc534726817" w:history="1">
        <w:r w:rsidR="005F1AEC" w:rsidRPr="001415D1">
          <w:rPr>
            <w:rStyle w:val="Hyperlink"/>
            <w:noProof/>
          </w:rPr>
          <w:t>3</w:t>
        </w:r>
        <w:r w:rsidR="005F1AEC">
          <w:rPr>
            <w:rFonts w:asciiTheme="minorHAnsi" w:eastAsiaTheme="minorEastAsia" w:hAnsiTheme="minorHAnsi" w:cstheme="minorBidi"/>
            <w:b w:val="0"/>
            <w:noProof/>
            <w:sz w:val="22"/>
            <w:szCs w:val="22"/>
          </w:rPr>
          <w:tab/>
        </w:r>
        <w:r w:rsidR="005F1AEC" w:rsidRPr="001415D1">
          <w:rPr>
            <w:rStyle w:val="Hyperlink"/>
            <w:noProof/>
          </w:rPr>
          <w:t>Deployment</w:t>
        </w:r>
        <w:r w:rsidR="005F1AEC">
          <w:rPr>
            <w:noProof/>
            <w:webHidden/>
          </w:rPr>
          <w:tab/>
        </w:r>
        <w:r w:rsidR="005F1AEC">
          <w:rPr>
            <w:noProof/>
            <w:webHidden/>
          </w:rPr>
          <w:fldChar w:fldCharType="begin"/>
        </w:r>
        <w:r w:rsidR="005F1AEC">
          <w:rPr>
            <w:noProof/>
            <w:webHidden/>
          </w:rPr>
          <w:instrText xml:space="preserve"> PAGEREF _Toc534726817 \h </w:instrText>
        </w:r>
        <w:r w:rsidR="005F1AEC">
          <w:rPr>
            <w:noProof/>
            <w:webHidden/>
          </w:rPr>
        </w:r>
        <w:r w:rsidR="005F1AEC">
          <w:rPr>
            <w:noProof/>
            <w:webHidden/>
          </w:rPr>
          <w:fldChar w:fldCharType="separate"/>
        </w:r>
        <w:r w:rsidR="005F1AEC">
          <w:rPr>
            <w:noProof/>
            <w:webHidden/>
          </w:rPr>
          <w:t>2</w:t>
        </w:r>
        <w:r w:rsidR="005F1AEC">
          <w:rPr>
            <w:noProof/>
            <w:webHidden/>
          </w:rPr>
          <w:fldChar w:fldCharType="end"/>
        </w:r>
      </w:hyperlink>
    </w:p>
    <w:p w14:paraId="7D7B5001" w14:textId="58366E3C" w:rsidR="005F1AEC" w:rsidRDefault="00005B14">
      <w:pPr>
        <w:pStyle w:val="TOC2"/>
        <w:rPr>
          <w:rFonts w:asciiTheme="minorHAnsi" w:eastAsiaTheme="minorEastAsia" w:hAnsiTheme="minorHAnsi" w:cstheme="minorBidi"/>
          <w:b w:val="0"/>
          <w:noProof/>
          <w:sz w:val="22"/>
          <w:szCs w:val="22"/>
        </w:rPr>
      </w:pPr>
      <w:hyperlink w:anchor="_Toc534726818" w:history="1">
        <w:r w:rsidR="005F1AEC" w:rsidRPr="001415D1">
          <w:rPr>
            <w:rStyle w:val="Hyperlink"/>
            <w:noProof/>
          </w:rPr>
          <w:t>3.1</w:t>
        </w:r>
        <w:r w:rsidR="005F1AEC">
          <w:rPr>
            <w:rFonts w:asciiTheme="minorHAnsi" w:eastAsiaTheme="minorEastAsia" w:hAnsiTheme="minorHAnsi" w:cstheme="minorBidi"/>
            <w:b w:val="0"/>
            <w:noProof/>
            <w:sz w:val="22"/>
            <w:szCs w:val="22"/>
          </w:rPr>
          <w:tab/>
        </w:r>
        <w:r w:rsidR="005F1AEC" w:rsidRPr="001415D1">
          <w:rPr>
            <w:rStyle w:val="Hyperlink"/>
            <w:noProof/>
          </w:rPr>
          <w:t>Timeline</w:t>
        </w:r>
        <w:r w:rsidR="005F1AEC">
          <w:rPr>
            <w:noProof/>
            <w:webHidden/>
          </w:rPr>
          <w:tab/>
        </w:r>
        <w:r w:rsidR="005F1AEC">
          <w:rPr>
            <w:noProof/>
            <w:webHidden/>
          </w:rPr>
          <w:fldChar w:fldCharType="begin"/>
        </w:r>
        <w:r w:rsidR="005F1AEC">
          <w:rPr>
            <w:noProof/>
            <w:webHidden/>
          </w:rPr>
          <w:instrText xml:space="preserve"> PAGEREF _Toc534726818 \h </w:instrText>
        </w:r>
        <w:r w:rsidR="005F1AEC">
          <w:rPr>
            <w:noProof/>
            <w:webHidden/>
          </w:rPr>
        </w:r>
        <w:r w:rsidR="005F1AEC">
          <w:rPr>
            <w:noProof/>
            <w:webHidden/>
          </w:rPr>
          <w:fldChar w:fldCharType="separate"/>
        </w:r>
        <w:r w:rsidR="005F1AEC">
          <w:rPr>
            <w:noProof/>
            <w:webHidden/>
          </w:rPr>
          <w:t>2</w:t>
        </w:r>
        <w:r w:rsidR="005F1AEC">
          <w:rPr>
            <w:noProof/>
            <w:webHidden/>
          </w:rPr>
          <w:fldChar w:fldCharType="end"/>
        </w:r>
      </w:hyperlink>
    </w:p>
    <w:p w14:paraId="7EB92F38" w14:textId="095D6989" w:rsidR="005F1AEC" w:rsidRDefault="00005B14">
      <w:pPr>
        <w:pStyle w:val="TOC2"/>
        <w:rPr>
          <w:rFonts w:asciiTheme="minorHAnsi" w:eastAsiaTheme="minorEastAsia" w:hAnsiTheme="minorHAnsi" w:cstheme="minorBidi"/>
          <w:b w:val="0"/>
          <w:noProof/>
          <w:sz w:val="22"/>
          <w:szCs w:val="22"/>
        </w:rPr>
      </w:pPr>
      <w:hyperlink w:anchor="_Toc534726819" w:history="1">
        <w:r w:rsidR="005F1AEC" w:rsidRPr="001415D1">
          <w:rPr>
            <w:rStyle w:val="Hyperlink"/>
            <w:noProof/>
          </w:rPr>
          <w:t>3.2</w:t>
        </w:r>
        <w:r w:rsidR="005F1AEC">
          <w:rPr>
            <w:rFonts w:asciiTheme="minorHAnsi" w:eastAsiaTheme="minorEastAsia" w:hAnsiTheme="minorHAnsi" w:cstheme="minorBidi"/>
            <w:b w:val="0"/>
            <w:noProof/>
            <w:sz w:val="22"/>
            <w:szCs w:val="22"/>
          </w:rPr>
          <w:tab/>
        </w:r>
        <w:r w:rsidR="005F1AEC" w:rsidRPr="001415D1">
          <w:rPr>
            <w:rStyle w:val="Hyperlink"/>
            <w:noProof/>
          </w:rPr>
          <w:t>Site Readiness Assessment</w:t>
        </w:r>
        <w:r w:rsidR="005F1AEC">
          <w:rPr>
            <w:noProof/>
            <w:webHidden/>
          </w:rPr>
          <w:tab/>
        </w:r>
        <w:r w:rsidR="005F1AEC">
          <w:rPr>
            <w:noProof/>
            <w:webHidden/>
          </w:rPr>
          <w:fldChar w:fldCharType="begin"/>
        </w:r>
        <w:r w:rsidR="005F1AEC">
          <w:rPr>
            <w:noProof/>
            <w:webHidden/>
          </w:rPr>
          <w:instrText xml:space="preserve"> PAGEREF _Toc534726819 \h </w:instrText>
        </w:r>
        <w:r w:rsidR="005F1AEC">
          <w:rPr>
            <w:noProof/>
            <w:webHidden/>
          </w:rPr>
        </w:r>
        <w:r w:rsidR="005F1AEC">
          <w:rPr>
            <w:noProof/>
            <w:webHidden/>
          </w:rPr>
          <w:fldChar w:fldCharType="separate"/>
        </w:r>
        <w:r w:rsidR="005F1AEC">
          <w:rPr>
            <w:noProof/>
            <w:webHidden/>
          </w:rPr>
          <w:t>2</w:t>
        </w:r>
        <w:r w:rsidR="005F1AEC">
          <w:rPr>
            <w:noProof/>
            <w:webHidden/>
          </w:rPr>
          <w:fldChar w:fldCharType="end"/>
        </w:r>
      </w:hyperlink>
    </w:p>
    <w:p w14:paraId="21557719" w14:textId="6F169BDB" w:rsidR="005F1AEC" w:rsidRDefault="00005B14">
      <w:pPr>
        <w:pStyle w:val="TOC3"/>
        <w:rPr>
          <w:rFonts w:asciiTheme="minorHAnsi" w:eastAsiaTheme="minorEastAsia" w:hAnsiTheme="minorHAnsi" w:cstheme="minorBidi"/>
          <w:b w:val="0"/>
          <w:noProof/>
          <w:sz w:val="22"/>
          <w:szCs w:val="22"/>
        </w:rPr>
      </w:pPr>
      <w:hyperlink w:anchor="_Toc534726820" w:history="1">
        <w:r w:rsidR="005F1AEC" w:rsidRPr="001415D1">
          <w:rPr>
            <w:rStyle w:val="Hyperlink"/>
            <w:noProof/>
          </w:rPr>
          <w:t>3.2.1</w:t>
        </w:r>
        <w:r w:rsidR="005F1AEC">
          <w:rPr>
            <w:rFonts w:asciiTheme="minorHAnsi" w:eastAsiaTheme="minorEastAsia" w:hAnsiTheme="minorHAnsi" w:cstheme="minorBidi"/>
            <w:b w:val="0"/>
            <w:noProof/>
            <w:sz w:val="22"/>
            <w:szCs w:val="22"/>
          </w:rPr>
          <w:tab/>
        </w:r>
        <w:r w:rsidR="005F1AEC" w:rsidRPr="001415D1">
          <w:rPr>
            <w:rStyle w:val="Hyperlink"/>
            <w:noProof/>
          </w:rPr>
          <w:t>Deployment Topology (Targeted Architecture)</w:t>
        </w:r>
        <w:r w:rsidR="005F1AEC">
          <w:rPr>
            <w:noProof/>
            <w:webHidden/>
          </w:rPr>
          <w:tab/>
        </w:r>
        <w:r w:rsidR="005F1AEC">
          <w:rPr>
            <w:noProof/>
            <w:webHidden/>
          </w:rPr>
          <w:fldChar w:fldCharType="begin"/>
        </w:r>
        <w:r w:rsidR="005F1AEC">
          <w:rPr>
            <w:noProof/>
            <w:webHidden/>
          </w:rPr>
          <w:instrText xml:space="preserve"> PAGEREF _Toc534726820 \h </w:instrText>
        </w:r>
        <w:r w:rsidR="005F1AEC">
          <w:rPr>
            <w:noProof/>
            <w:webHidden/>
          </w:rPr>
        </w:r>
        <w:r w:rsidR="005F1AEC">
          <w:rPr>
            <w:noProof/>
            <w:webHidden/>
          </w:rPr>
          <w:fldChar w:fldCharType="separate"/>
        </w:r>
        <w:r w:rsidR="005F1AEC">
          <w:rPr>
            <w:noProof/>
            <w:webHidden/>
          </w:rPr>
          <w:t>2</w:t>
        </w:r>
        <w:r w:rsidR="005F1AEC">
          <w:rPr>
            <w:noProof/>
            <w:webHidden/>
          </w:rPr>
          <w:fldChar w:fldCharType="end"/>
        </w:r>
      </w:hyperlink>
    </w:p>
    <w:p w14:paraId="66C6C861" w14:textId="77E76AEE" w:rsidR="005F1AEC" w:rsidRDefault="00005B14">
      <w:pPr>
        <w:pStyle w:val="TOC3"/>
        <w:rPr>
          <w:rFonts w:asciiTheme="minorHAnsi" w:eastAsiaTheme="minorEastAsia" w:hAnsiTheme="minorHAnsi" w:cstheme="minorBidi"/>
          <w:b w:val="0"/>
          <w:noProof/>
          <w:sz w:val="22"/>
          <w:szCs w:val="22"/>
        </w:rPr>
      </w:pPr>
      <w:hyperlink w:anchor="_Toc534726821" w:history="1">
        <w:r w:rsidR="005F1AEC" w:rsidRPr="001415D1">
          <w:rPr>
            <w:rStyle w:val="Hyperlink"/>
            <w:noProof/>
          </w:rPr>
          <w:t>3.2.2</w:t>
        </w:r>
        <w:r w:rsidR="005F1AEC">
          <w:rPr>
            <w:rFonts w:asciiTheme="minorHAnsi" w:eastAsiaTheme="minorEastAsia" w:hAnsiTheme="minorHAnsi" w:cstheme="minorBidi"/>
            <w:b w:val="0"/>
            <w:noProof/>
            <w:sz w:val="22"/>
            <w:szCs w:val="22"/>
          </w:rPr>
          <w:tab/>
        </w:r>
        <w:r w:rsidR="005F1AEC" w:rsidRPr="001415D1">
          <w:rPr>
            <w:rStyle w:val="Hyperlink"/>
            <w:noProof/>
          </w:rPr>
          <w:t>Site Information (Locations, Deployment Recipients)</w:t>
        </w:r>
        <w:r w:rsidR="005F1AEC">
          <w:rPr>
            <w:noProof/>
            <w:webHidden/>
          </w:rPr>
          <w:tab/>
        </w:r>
        <w:r w:rsidR="005F1AEC">
          <w:rPr>
            <w:noProof/>
            <w:webHidden/>
          </w:rPr>
          <w:fldChar w:fldCharType="begin"/>
        </w:r>
        <w:r w:rsidR="005F1AEC">
          <w:rPr>
            <w:noProof/>
            <w:webHidden/>
          </w:rPr>
          <w:instrText xml:space="preserve"> PAGEREF _Toc534726821 \h </w:instrText>
        </w:r>
        <w:r w:rsidR="005F1AEC">
          <w:rPr>
            <w:noProof/>
            <w:webHidden/>
          </w:rPr>
        </w:r>
        <w:r w:rsidR="005F1AEC">
          <w:rPr>
            <w:noProof/>
            <w:webHidden/>
          </w:rPr>
          <w:fldChar w:fldCharType="separate"/>
        </w:r>
        <w:r w:rsidR="005F1AEC">
          <w:rPr>
            <w:noProof/>
            <w:webHidden/>
          </w:rPr>
          <w:t>2</w:t>
        </w:r>
        <w:r w:rsidR="005F1AEC">
          <w:rPr>
            <w:noProof/>
            <w:webHidden/>
          </w:rPr>
          <w:fldChar w:fldCharType="end"/>
        </w:r>
      </w:hyperlink>
    </w:p>
    <w:p w14:paraId="73022A52" w14:textId="2DB2D4C9" w:rsidR="005F1AEC" w:rsidRDefault="00005B14">
      <w:pPr>
        <w:pStyle w:val="TOC3"/>
        <w:rPr>
          <w:rFonts w:asciiTheme="minorHAnsi" w:eastAsiaTheme="minorEastAsia" w:hAnsiTheme="minorHAnsi" w:cstheme="minorBidi"/>
          <w:b w:val="0"/>
          <w:noProof/>
          <w:sz w:val="22"/>
          <w:szCs w:val="22"/>
        </w:rPr>
      </w:pPr>
      <w:hyperlink w:anchor="_Toc534726822" w:history="1">
        <w:r w:rsidR="005F1AEC" w:rsidRPr="001415D1">
          <w:rPr>
            <w:rStyle w:val="Hyperlink"/>
            <w:noProof/>
          </w:rPr>
          <w:t>3.2.3</w:t>
        </w:r>
        <w:r w:rsidR="005F1AEC">
          <w:rPr>
            <w:rFonts w:asciiTheme="minorHAnsi" w:eastAsiaTheme="minorEastAsia" w:hAnsiTheme="minorHAnsi" w:cstheme="minorBidi"/>
            <w:b w:val="0"/>
            <w:noProof/>
            <w:sz w:val="22"/>
            <w:szCs w:val="22"/>
          </w:rPr>
          <w:tab/>
        </w:r>
        <w:r w:rsidR="005F1AEC" w:rsidRPr="001415D1">
          <w:rPr>
            <w:rStyle w:val="Hyperlink"/>
            <w:noProof/>
          </w:rPr>
          <w:t>Site Preparation</w:t>
        </w:r>
        <w:r w:rsidR="005F1AEC">
          <w:rPr>
            <w:noProof/>
            <w:webHidden/>
          </w:rPr>
          <w:tab/>
        </w:r>
        <w:r w:rsidR="005F1AEC">
          <w:rPr>
            <w:noProof/>
            <w:webHidden/>
          </w:rPr>
          <w:fldChar w:fldCharType="begin"/>
        </w:r>
        <w:r w:rsidR="005F1AEC">
          <w:rPr>
            <w:noProof/>
            <w:webHidden/>
          </w:rPr>
          <w:instrText xml:space="preserve"> PAGEREF _Toc534726822 \h </w:instrText>
        </w:r>
        <w:r w:rsidR="005F1AEC">
          <w:rPr>
            <w:noProof/>
            <w:webHidden/>
          </w:rPr>
        </w:r>
        <w:r w:rsidR="005F1AEC">
          <w:rPr>
            <w:noProof/>
            <w:webHidden/>
          </w:rPr>
          <w:fldChar w:fldCharType="separate"/>
        </w:r>
        <w:r w:rsidR="005F1AEC">
          <w:rPr>
            <w:noProof/>
            <w:webHidden/>
          </w:rPr>
          <w:t>3</w:t>
        </w:r>
        <w:r w:rsidR="005F1AEC">
          <w:rPr>
            <w:noProof/>
            <w:webHidden/>
          </w:rPr>
          <w:fldChar w:fldCharType="end"/>
        </w:r>
      </w:hyperlink>
    </w:p>
    <w:p w14:paraId="351E7A02" w14:textId="7E373125" w:rsidR="005F1AEC" w:rsidRDefault="00005B14">
      <w:pPr>
        <w:pStyle w:val="TOC2"/>
        <w:rPr>
          <w:rFonts w:asciiTheme="minorHAnsi" w:eastAsiaTheme="minorEastAsia" w:hAnsiTheme="minorHAnsi" w:cstheme="minorBidi"/>
          <w:b w:val="0"/>
          <w:noProof/>
          <w:sz w:val="22"/>
          <w:szCs w:val="22"/>
        </w:rPr>
      </w:pPr>
      <w:hyperlink w:anchor="_Toc534726823" w:history="1">
        <w:r w:rsidR="005F1AEC" w:rsidRPr="001415D1">
          <w:rPr>
            <w:rStyle w:val="Hyperlink"/>
            <w:noProof/>
          </w:rPr>
          <w:t>3.3</w:t>
        </w:r>
        <w:r w:rsidR="005F1AEC">
          <w:rPr>
            <w:rFonts w:asciiTheme="minorHAnsi" w:eastAsiaTheme="minorEastAsia" w:hAnsiTheme="minorHAnsi" w:cstheme="minorBidi"/>
            <w:b w:val="0"/>
            <w:noProof/>
            <w:sz w:val="22"/>
            <w:szCs w:val="22"/>
          </w:rPr>
          <w:tab/>
        </w:r>
        <w:r w:rsidR="005F1AEC" w:rsidRPr="001415D1">
          <w:rPr>
            <w:rStyle w:val="Hyperlink"/>
            <w:noProof/>
          </w:rPr>
          <w:t>Resources</w:t>
        </w:r>
        <w:r w:rsidR="005F1AEC">
          <w:rPr>
            <w:noProof/>
            <w:webHidden/>
          </w:rPr>
          <w:tab/>
        </w:r>
        <w:r w:rsidR="005F1AEC">
          <w:rPr>
            <w:noProof/>
            <w:webHidden/>
          </w:rPr>
          <w:fldChar w:fldCharType="begin"/>
        </w:r>
        <w:r w:rsidR="005F1AEC">
          <w:rPr>
            <w:noProof/>
            <w:webHidden/>
          </w:rPr>
          <w:instrText xml:space="preserve"> PAGEREF _Toc534726823 \h </w:instrText>
        </w:r>
        <w:r w:rsidR="005F1AEC">
          <w:rPr>
            <w:noProof/>
            <w:webHidden/>
          </w:rPr>
        </w:r>
        <w:r w:rsidR="005F1AEC">
          <w:rPr>
            <w:noProof/>
            <w:webHidden/>
          </w:rPr>
          <w:fldChar w:fldCharType="separate"/>
        </w:r>
        <w:r w:rsidR="005F1AEC">
          <w:rPr>
            <w:noProof/>
            <w:webHidden/>
          </w:rPr>
          <w:t>3</w:t>
        </w:r>
        <w:r w:rsidR="005F1AEC">
          <w:rPr>
            <w:noProof/>
            <w:webHidden/>
          </w:rPr>
          <w:fldChar w:fldCharType="end"/>
        </w:r>
      </w:hyperlink>
    </w:p>
    <w:p w14:paraId="6D3B800E" w14:textId="32A88085" w:rsidR="005F1AEC" w:rsidRDefault="00005B14">
      <w:pPr>
        <w:pStyle w:val="TOC3"/>
        <w:rPr>
          <w:rFonts w:asciiTheme="minorHAnsi" w:eastAsiaTheme="minorEastAsia" w:hAnsiTheme="minorHAnsi" w:cstheme="minorBidi"/>
          <w:b w:val="0"/>
          <w:noProof/>
          <w:sz w:val="22"/>
          <w:szCs w:val="22"/>
        </w:rPr>
      </w:pPr>
      <w:hyperlink w:anchor="_Toc534726824" w:history="1">
        <w:r w:rsidR="005F1AEC" w:rsidRPr="001415D1">
          <w:rPr>
            <w:rStyle w:val="Hyperlink"/>
            <w:noProof/>
          </w:rPr>
          <w:t>3.3.1</w:t>
        </w:r>
        <w:r w:rsidR="005F1AEC">
          <w:rPr>
            <w:rFonts w:asciiTheme="minorHAnsi" w:eastAsiaTheme="minorEastAsia" w:hAnsiTheme="minorHAnsi" w:cstheme="minorBidi"/>
            <w:b w:val="0"/>
            <w:noProof/>
            <w:sz w:val="22"/>
            <w:szCs w:val="22"/>
          </w:rPr>
          <w:tab/>
        </w:r>
        <w:r w:rsidR="005F1AEC" w:rsidRPr="001415D1">
          <w:rPr>
            <w:rStyle w:val="Hyperlink"/>
            <w:noProof/>
          </w:rPr>
          <w:t>Facility Specifics</w:t>
        </w:r>
        <w:r w:rsidR="005F1AEC">
          <w:rPr>
            <w:noProof/>
            <w:webHidden/>
          </w:rPr>
          <w:tab/>
        </w:r>
        <w:r w:rsidR="005F1AEC">
          <w:rPr>
            <w:noProof/>
            <w:webHidden/>
          </w:rPr>
          <w:fldChar w:fldCharType="begin"/>
        </w:r>
        <w:r w:rsidR="005F1AEC">
          <w:rPr>
            <w:noProof/>
            <w:webHidden/>
          </w:rPr>
          <w:instrText xml:space="preserve"> PAGEREF _Toc534726824 \h </w:instrText>
        </w:r>
        <w:r w:rsidR="005F1AEC">
          <w:rPr>
            <w:noProof/>
            <w:webHidden/>
          </w:rPr>
        </w:r>
        <w:r w:rsidR="005F1AEC">
          <w:rPr>
            <w:noProof/>
            <w:webHidden/>
          </w:rPr>
          <w:fldChar w:fldCharType="separate"/>
        </w:r>
        <w:r w:rsidR="005F1AEC">
          <w:rPr>
            <w:noProof/>
            <w:webHidden/>
          </w:rPr>
          <w:t>3</w:t>
        </w:r>
        <w:r w:rsidR="005F1AEC">
          <w:rPr>
            <w:noProof/>
            <w:webHidden/>
          </w:rPr>
          <w:fldChar w:fldCharType="end"/>
        </w:r>
      </w:hyperlink>
    </w:p>
    <w:p w14:paraId="1EAC976B" w14:textId="6FEF1E50" w:rsidR="005F1AEC" w:rsidRDefault="00005B14">
      <w:pPr>
        <w:pStyle w:val="TOC3"/>
        <w:rPr>
          <w:rFonts w:asciiTheme="minorHAnsi" w:eastAsiaTheme="minorEastAsia" w:hAnsiTheme="minorHAnsi" w:cstheme="minorBidi"/>
          <w:b w:val="0"/>
          <w:noProof/>
          <w:sz w:val="22"/>
          <w:szCs w:val="22"/>
        </w:rPr>
      </w:pPr>
      <w:hyperlink w:anchor="_Toc534726825" w:history="1">
        <w:r w:rsidR="005F1AEC" w:rsidRPr="001415D1">
          <w:rPr>
            <w:rStyle w:val="Hyperlink"/>
            <w:noProof/>
          </w:rPr>
          <w:t>3.3.2</w:t>
        </w:r>
        <w:r w:rsidR="005F1AEC">
          <w:rPr>
            <w:rFonts w:asciiTheme="minorHAnsi" w:eastAsiaTheme="minorEastAsia" w:hAnsiTheme="minorHAnsi" w:cstheme="minorBidi"/>
            <w:b w:val="0"/>
            <w:noProof/>
            <w:sz w:val="22"/>
            <w:szCs w:val="22"/>
          </w:rPr>
          <w:tab/>
        </w:r>
        <w:r w:rsidR="005F1AEC" w:rsidRPr="001415D1">
          <w:rPr>
            <w:rStyle w:val="Hyperlink"/>
            <w:noProof/>
          </w:rPr>
          <w:t>Hardware</w:t>
        </w:r>
        <w:r w:rsidR="005F1AEC">
          <w:rPr>
            <w:noProof/>
            <w:webHidden/>
          </w:rPr>
          <w:tab/>
        </w:r>
        <w:r w:rsidR="005F1AEC">
          <w:rPr>
            <w:noProof/>
            <w:webHidden/>
          </w:rPr>
          <w:fldChar w:fldCharType="begin"/>
        </w:r>
        <w:r w:rsidR="005F1AEC">
          <w:rPr>
            <w:noProof/>
            <w:webHidden/>
          </w:rPr>
          <w:instrText xml:space="preserve"> PAGEREF _Toc534726825 \h </w:instrText>
        </w:r>
        <w:r w:rsidR="005F1AEC">
          <w:rPr>
            <w:noProof/>
            <w:webHidden/>
          </w:rPr>
        </w:r>
        <w:r w:rsidR="005F1AEC">
          <w:rPr>
            <w:noProof/>
            <w:webHidden/>
          </w:rPr>
          <w:fldChar w:fldCharType="separate"/>
        </w:r>
        <w:r w:rsidR="005F1AEC">
          <w:rPr>
            <w:noProof/>
            <w:webHidden/>
          </w:rPr>
          <w:t>4</w:t>
        </w:r>
        <w:r w:rsidR="005F1AEC">
          <w:rPr>
            <w:noProof/>
            <w:webHidden/>
          </w:rPr>
          <w:fldChar w:fldCharType="end"/>
        </w:r>
      </w:hyperlink>
    </w:p>
    <w:p w14:paraId="5E39A0F0" w14:textId="3C42FD2E" w:rsidR="005F1AEC" w:rsidRDefault="00005B14">
      <w:pPr>
        <w:pStyle w:val="TOC3"/>
        <w:rPr>
          <w:rFonts w:asciiTheme="minorHAnsi" w:eastAsiaTheme="minorEastAsia" w:hAnsiTheme="minorHAnsi" w:cstheme="minorBidi"/>
          <w:b w:val="0"/>
          <w:noProof/>
          <w:sz w:val="22"/>
          <w:szCs w:val="22"/>
        </w:rPr>
      </w:pPr>
      <w:hyperlink w:anchor="_Toc534726826" w:history="1">
        <w:r w:rsidR="005F1AEC" w:rsidRPr="001415D1">
          <w:rPr>
            <w:rStyle w:val="Hyperlink"/>
            <w:noProof/>
          </w:rPr>
          <w:t>3.3.3</w:t>
        </w:r>
        <w:r w:rsidR="005F1AEC">
          <w:rPr>
            <w:rFonts w:asciiTheme="minorHAnsi" w:eastAsiaTheme="minorEastAsia" w:hAnsiTheme="minorHAnsi" w:cstheme="minorBidi"/>
            <w:b w:val="0"/>
            <w:noProof/>
            <w:sz w:val="22"/>
            <w:szCs w:val="22"/>
          </w:rPr>
          <w:tab/>
        </w:r>
        <w:r w:rsidR="005F1AEC" w:rsidRPr="001415D1">
          <w:rPr>
            <w:rStyle w:val="Hyperlink"/>
            <w:noProof/>
          </w:rPr>
          <w:t>Software</w:t>
        </w:r>
        <w:r w:rsidR="005F1AEC">
          <w:rPr>
            <w:noProof/>
            <w:webHidden/>
          </w:rPr>
          <w:tab/>
        </w:r>
        <w:r w:rsidR="005F1AEC">
          <w:rPr>
            <w:noProof/>
            <w:webHidden/>
          </w:rPr>
          <w:fldChar w:fldCharType="begin"/>
        </w:r>
        <w:r w:rsidR="005F1AEC">
          <w:rPr>
            <w:noProof/>
            <w:webHidden/>
          </w:rPr>
          <w:instrText xml:space="preserve"> PAGEREF _Toc534726826 \h </w:instrText>
        </w:r>
        <w:r w:rsidR="005F1AEC">
          <w:rPr>
            <w:noProof/>
            <w:webHidden/>
          </w:rPr>
        </w:r>
        <w:r w:rsidR="005F1AEC">
          <w:rPr>
            <w:noProof/>
            <w:webHidden/>
          </w:rPr>
          <w:fldChar w:fldCharType="separate"/>
        </w:r>
        <w:r w:rsidR="005F1AEC">
          <w:rPr>
            <w:noProof/>
            <w:webHidden/>
          </w:rPr>
          <w:t>4</w:t>
        </w:r>
        <w:r w:rsidR="005F1AEC">
          <w:rPr>
            <w:noProof/>
            <w:webHidden/>
          </w:rPr>
          <w:fldChar w:fldCharType="end"/>
        </w:r>
      </w:hyperlink>
    </w:p>
    <w:p w14:paraId="63DFF273" w14:textId="4B9AA798" w:rsidR="005F1AEC" w:rsidRDefault="00005B14">
      <w:pPr>
        <w:pStyle w:val="TOC3"/>
        <w:rPr>
          <w:rFonts w:asciiTheme="minorHAnsi" w:eastAsiaTheme="minorEastAsia" w:hAnsiTheme="minorHAnsi" w:cstheme="minorBidi"/>
          <w:b w:val="0"/>
          <w:noProof/>
          <w:sz w:val="22"/>
          <w:szCs w:val="22"/>
        </w:rPr>
      </w:pPr>
      <w:hyperlink w:anchor="_Toc534726827" w:history="1">
        <w:r w:rsidR="005F1AEC" w:rsidRPr="001415D1">
          <w:rPr>
            <w:rStyle w:val="Hyperlink"/>
            <w:noProof/>
          </w:rPr>
          <w:t>3.3.4</w:t>
        </w:r>
        <w:r w:rsidR="005F1AEC">
          <w:rPr>
            <w:rFonts w:asciiTheme="minorHAnsi" w:eastAsiaTheme="minorEastAsia" w:hAnsiTheme="minorHAnsi" w:cstheme="minorBidi"/>
            <w:b w:val="0"/>
            <w:noProof/>
            <w:sz w:val="22"/>
            <w:szCs w:val="22"/>
          </w:rPr>
          <w:tab/>
        </w:r>
        <w:r w:rsidR="005F1AEC" w:rsidRPr="001415D1">
          <w:rPr>
            <w:rStyle w:val="Hyperlink"/>
            <w:noProof/>
          </w:rPr>
          <w:t>Communications</w:t>
        </w:r>
        <w:r w:rsidR="005F1AEC">
          <w:rPr>
            <w:noProof/>
            <w:webHidden/>
          </w:rPr>
          <w:tab/>
        </w:r>
        <w:r w:rsidR="005F1AEC">
          <w:rPr>
            <w:noProof/>
            <w:webHidden/>
          </w:rPr>
          <w:fldChar w:fldCharType="begin"/>
        </w:r>
        <w:r w:rsidR="005F1AEC">
          <w:rPr>
            <w:noProof/>
            <w:webHidden/>
          </w:rPr>
          <w:instrText xml:space="preserve"> PAGEREF _Toc534726827 \h </w:instrText>
        </w:r>
        <w:r w:rsidR="005F1AEC">
          <w:rPr>
            <w:noProof/>
            <w:webHidden/>
          </w:rPr>
        </w:r>
        <w:r w:rsidR="005F1AEC">
          <w:rPr>
            <w:noProof/>
            <w:webHidden/>
          </w:rPr>
          <w:fldChar w:fldCharType="separate"/>
        </w:r>
        <w:r w:rsidR="005F1AEC">
          <w:rPr>
            <w:noProof/>
            <w:webHidden/>
          </w:rPr>
          <w:t>4</w:t>
        </w:r>
        <w:r w:rsidR="005F1AEC">
          <w:rPr>
            <w:noProof/>
            <w:webHidden/>
          </w:rPr>
          <w:fldChar w:fldCharType="end"/>
        </w:r>
      </w:hyperlink>
    </w:p>
    <w:p w14:paraId="216508C3" w14:textId="3A753672" w:rsidR="005F1AEC" w:rsidRDefault="00005B14">
      <w:pPr>
        <w:pStyle w:val="TOC4"/>
        <w:tabs>
          <w:tab w:val="left" w:pos="1760"/>
          <w:tab w:val="right" w:leader="dot" w:pos="9350"/>
        </w:tabs>
        <w:rPr>
          <w:rFonts w:asciiTheme="minorHAnsi" w:eastAsiaTheme="minorEastAsia" w:hAnsiTheme="minorHAnsi" w:cstheme="minorBidi"/>
          <w:noProof/>
          <w:szCs w:val="22"/>
        </w:rPr>
      </w:pPr>
      <w:hyperlink w:anchor="_Toc534726828" w:history="1">
        <w:r w:rsidR="005F1AEC" w:rsidRPr="001415D1">
          <w:rPr>
            <w:rStyle w:val="Hyperlink"/>
            <w:noProof/>
          </w:rPr>
          <w:t>3.3.4.1</w:t>
        </w:r>
        <w:r w:rsidR="005F1AEC">
          <w:rPr>
            <w:rFonts w:asciiTheme="minorHAnsi" w:eastAsiaTheme="minorEastAsia" w:hAnsiTheme="minorHAnsi" w:cstheme="minorBidi"/>
            <w:noProof/>
            <w:szCs w:val="22"/>
          </w:rPr>
          <w:tab/>
        </w:r>
        <w:r w:rsidR="005F1AEC" w:rsidRPr="001415D1">
          <w:rPr>
            <w:rStyle w:val="Hyperlink"/>
            <w:noProof/>
          </w:rPr>
          <w:t>Deployment/Installation/Back-Out Checklist</w:t>
        </w:r>
        <w:r w:rsidR="005F1AEC">
          <w:rPr>
            <w:noProof/>
            <w:webHidden/>
          </w:rPr>
          <w:tab/>
        </w:r>
        <w:r w:rsidR="005F1AEC">
          <w:rPr>
            <w:noProof/>
            <w:webHidden/>
          </w:rPr>
          <w:fldChar w:fldCharType="begin"/>
        </w:r>
        <w:r w:rsidR="005F1AEC">
          <w:rPr>
            <w:noProof/>
            <w:webHidden/>
          </w:rPr>
          <w:instrText xml:space="preserve"> PAGEREF _Toc534726828 \h </w:instrText>
        </w:r>
        <w:r w:rsidR="005F1AEC">
          <w:rPr>
            <w:noProof/>
            <w:webHidden/>
          </w:rPr>
        </w:r>
        <w:r w:rsidR="005F1AEC">
          <w:rPr>
            <w:noProof/>
            <w:webHidden/>
          </w:rPr>
          <w:fldChar w:fldCharType="separate"/>
        </w:r>
        <w:r w:rsidR="005F1AEC">
          <w:rPr>
            <w:noProof/>
            <w:webHidden/>
          </w:rPr>
          <w:t>4</w:t>
        </w:r>
        <w:r w:rsidR="005F1AEC">
          <w:rPr>
            <w:noProof/>
            <w:webHidden/>
          </w:rPr>
          <w:fldChar w:fldCharType="end"/>
        </w:r>
      </w:hyperlink>
    </w:p>
    <w:p w14:paraId="3C0DD24B" w14:textId="6022DBB5" w:rsidR="005F1AEC" w:rsidRDefault="00005B14">
      <w:pPr>
        <w:pStyle w:val="TOC1"/>
        <w:rPr>
          <w:rFonts w:asciiTheme="minorHAnsi" w:eastAsiaTheme="minorEastAsia" w:hAnsiTheme="minorHAnsi" w:cstheme="minorBidi"/>
          <w:b w:val="0"/>
          <w:noProof/>
          <w:sz w:val="22"/>
          <w:szCs w:val="22"/>
        </w:rPr>
      </w:pPr>
      <w:hyperlink w:anchor="_Toc534726829" w:history="1">
        <w:r w:rsidR="005F1AEC" w:rsidRPr="001415D1">
          <w:rPr>
            <w:rStyle w:val="Hyperlink"/>
            <w:noProof/>
          </w:rPr>
          <w:t>4</w:t>
        </w:r>
        <w:r w:rsidR="005F1AEC">
          <w:rPr>
            <w:rFonts w:asciiTheme="minorHAnsi" w:eastAsiaTheme="minorEastAsia" w:hAnsiTheme="minorHAnsi" w:cstheme="minorBidi"/>
            <w:b w:val="0"/>
            <w:noProof/>
            <w:sz w:val="22"/>
            <w:szCs w:val="22"/>
          </w:rPr>
          <w:tab/>
        </w:r>
        <w:r w:rsidR="005F1AEC" w:rsidRPr="001415D1">
          <w:rPr>
            <w:rStyle w:val="Hyperlink"/>
            <w:noProof/>
          </w:rPr>
          <w:t>Installation</w:t>
        </w:r>
        <w:r w:rsidR="005F1AEC">
          <w:rPr>
            <w:noProof/>
            <w:webHidden/>
          </w:rPr>
          <w:tab/>
        </w:r>
        <w:r w:rsidR="005F1AEC">
          <w:rPr>
            <w:noProof/>
            <w:webHidden/>
          </w:rPr>
          <w:fldChar w:fldCharType="begin"/>
        </w:r>
        <w:r w:rsidR="005F1AEC">
          <w:rPr>
            <w:noProof/>
            <w:webHidden/>
          </w:rPr>
          <w:instrText xml:space="preserve"> PAGEREF _Toc534726829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79495C96" w14:textId="611A0440" w:rsidR="005F1AEC" w:rsidRDefault="00005B14">
      <w:pPr>
        <w:pStyle w:val="TOC2"/>
        <w:rPr>
          <w:rFonts w:asciiTheme="minorHAnsi" w:eastAsiaTheme="minorEastAsia" w:hAnsiTheme="minorHAnsi" w:cstheme="minorBidi"/>
          <w:b w:val="0"/>
          <w:noProof/>
          <w:sz w:val="22"/>
          <w:szCs w:val="22"/>
        </w:rPr>
      </w:pPr>
      <w:hyperlink w:anchor="_Toc534726830" w:history="1">
        <w:r w:rsidR="005F1AEC" w:rsidRPr="001415D1">
          <w:rPr>
            <w:rStyle w:val="Hyperlink"/>
            <w:noProof/>
          </w:rPr>
          <w:t>4.1</w:t>
        </w:r>
        <w:r w:rsidR="005F1AEC">
          <w:rPr>
            <w:rFonts w:asciiTheme="minorHAnsi" w:eastAsiaTheme="minorEastAsia" w:hAnsiTheme="minorHAnsi" w:cstheme="minorBidi"/>
            <w:b w:val="0"/>
            <w:noProof/>
            <w:sz w:val="22"/>
            <w:szCs w:val="22"/>
          </w:rPr>
          <w:tab/>
        </w:r>
        <w:r w:rsidR="005F1AEC" w:rsidRPr="001415D1">
          <w:rPr>
            <w:rStyle w:val="Hyperlink"/>
            <w:noProof/>
          </w:rPr>
          <w:t>Pre-installation and System Requirements</w:t>
        </w:r>
        <w:r w:rsidR="005F1AEC">
          <w:rPr>
            <w:noProof/>
            <w:webHidden/>
          </w:rPr>
          <w:tab/>
        </w:r>
        <w:r w:rsidR="005F1AEC">
          <w:rPr>
            <w:noProof/>
            <w:webHidden/>
          </w:rPr>
          <w:fldChar w:fldCharType="begin"/>
        </w:r>
        <w:r w:rsidR="005F1AEC">
          <w:rPr>
            <w:noProof/>
            <w:webHidden/>
          </w:rPr>
          <w:instrText xml:space="preserve"> PAGEREF _Toc534726830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0E71E26D" w14:textId="1C75D889" w:rsidR="005F1AEC" w:rsidRDefault="00005B14">
      <w:pPr>
        <w:pStyle w:val="TOC2"/>
        <w:rPr>
          <w:rFonts w:asciiTheme="minorHAnsi" w:eastAsiaTheme="minorEastAsia" w:hAnsiTheme="minorHAnsi" w:cstheme="minorBidi"/>
          <w:b w:val="0"/>
          <w:noProof/>
          <w:sz w:val="22"/>
          <w:szCs w:val="22"/>
        </w:rPr>
      </w:pPr>
      <w:hyperlink w:anchor="_Toc534726831" w:history="1">
        <w:r w:rsidR="005F1AEC" w:rsidRPr="001415D1">
          <w:rPr>
            <w:rStyle w:val="Hyperlink"/>
            <w:noProof/>
          </w:rPr>
          <w:t>4.2</w:t>
        </w:r>
        <w:r w:rsidR="005F1AEC">
          <w:rPr>
            <w:rFonts w:asciiTheme="minorHAnsi" w:eastAsiaTheme="minorEastAsia" w:hAnsiTheme="minorHAnsi" w:cstheme="minorBidi"/>
            <w:b w:val="0"/>
            <w:noProof/>
            <w:sz w:val="22"/>
            <w:szCs w:val="22"/>
          </w:rPr>
          <w:tab/>
        </w:r>
        <w:r w:rsidR="005F1AEC" w:rsidRPr="001415D1">
          <w:rPr>
            <w:rStyle w:val="Hyperlink"/>
            <w:noProof/>
          </w:rPr>
          <w:t>Platform Installation and Preparation</w:t>
        </w:r>
        <w:r w:rsidR="005F1AEC">
          <w:rPr>
            <w:noProof/>
            <w:webHidden/>
          </w:rPr>
          <w:tab/>
        </w:r>
        <w:r w:rsidR="005F1AEC">
          <w:rPr>
            <w:noProof/>
            <w:webHidden/>
          </w:rPr>
          <w:fldChar w:fldCharType="begin"/>
        </w:r>
        <w:r w:rsidR="005F1AEC">
          <w:rPr>
            <w:noProof/>
            <w:webHidden/>
          </w:rPr>
          <w:instrText xml:space="preserve"> PAGEREF _Toc534726831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420833DC" w14:textId="775FA222" w:rsidR="005F1AEC" w:rsidRDefault="00005B14">
      <w:pPr>
        <w:pStyle w:val="TOC2"/>
        <w:rPr>
          <w:rFonts w:asciiTheme="minorHAnsi" w:eastAsiaTheme="minorEastAsia" w:hAnsiTheme="minorHAnsi" w:cstheme="minorBidi"/>
          <w:b w:val="0"/>
          <w:noProof/>
          <w:sz w:val="22"/>
          <w:szCs w:val="22"/>
        </w:rPr>
      </w:pPr>
      <w:hyperlink w:anchor="_Toc534726832" w:history="1">
        <w:r w:rsidR="005F1AEC" w:rsidRPr="001415D1">
          <w:rPr>
            <w:rStyle w:val="Hyperlink"/>
            <w:noProof/>
          </w:rPr>
          <w:t>4.3</w:t>
        </w:r>
        <w:r w:rsidR="005F1AEC">
          <w:rPr>
            <w:rFonts w:asciiTheme="minorHAnsi" w:eastAsiaTheme="minorEastAsia" w:hAnsiTheme="minorHAnsi" w:cstheme="minorBidi"/>
            <w:b w:val="0"/>
            <w:noProof/>
            <w:sz w:val="22"/>
            <w:szCs w:val="22"/>
          </w:rPr>
          <w:tab/>
        </w:r>
        <w:r w:rsidR="005F1AEC" w:rsidRPr="001415D1">
          <w:rPr>
            <w:rStyle w:val="Hyperlink"/>
            <w:noProof/>
          </w:rPr>
          <w:t>Download and Extract Files</w:t>
        </w:r>
        <w:r w:rsidR="005F1AEC">
          <w:rPr>
            <w:noProof/>
            <w:webHidden/>
          </w:rPr>
          <w:tab/>
        </w:r>
        <w:r w:rsidR="005F1AEC">
          <w:rPr>
            <w:noProof/>
            <w:webHidden/>
          </w:rPr>
          <w:fldChar w:fldCharType="begin"/>
        </w:r>
        <w:r w:rsidR="005F1AEC">
          <w:rPr>
            <w:noProof/>
            <w:webHidden/>
          </w:rPr>
          <w:instrText xml:space="preserve"> PAGEREF _Toc534726832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4FBA449B" w14:textId="55F4FC3D" w:rsidR="005F1AEC" w:rsidRDefault="00005B14">
      <w:pPr>
        <w:pStyle w:val="TOC2"/>
        <w:rPr>
          <w:rFonts w:asciiTheme="minorHAnsi" w:eastAsiaTheme="minorEastAsia" w:hAnsiTheme="minorHAnsi" w:cstheme="minorBidi"/>
          <w:b w:val="0"/>
          <w:noProof/>
          <w:sz w:val="22"/>
          <w:szCs w:val="22"/>
        </w:rPr>
      </w:pPr>
      <w:hyperlink w:anchor="_Toc534726833" w:history="1">
        <w:r w:rsidR="005F1AEC" w:rsidRPr="001415D1">
          <w:rPr>
            <w:rStyle w:val="Hyperlink"/>
            <w:noProof/>
          </w:rPr>
          <w:t>4.4</w:t>
        </w:r>
        <w:r w:rsidR="005F1AEC">
          <w:rPr>
            <w:rFonts w:asciiTheme="minorHAnsi" w:eastAsiaTheme="minorEastAsia" w:hAnsiTheme="minorHAnsi" w:cstheme="minorBidi"/>
            <w:b w:val="0"/>
            <w:noProof/>
            <w:sz w:val="22"/>
            <w:szCs w:val="22"/>
          </w:rPr>
          <w:tab/>
        </w:r>
        <w:r w:rsidR="005F1AEC" w:rsidRPr="001415D1">
          <w:rPr>
            <w:rStyle w:val="Hyperlink"/>
            <w:noProof/>
          </w:rPr>
          <w:t>Database Creation</w:t>
        </w:r>
        <w:r w:rsidR="005F1AEC">
          <w:rPr>
            <w:noProof/>
            <w:webHidden/>
          </w:rPr>
          <w:tab/>
        </w:r>
        <w:r w:rsidR="005F1AEC">
          <w:rPr>
            <w:noProof/>
            <w:webHidden/>
          </w:rPr>
          <w:fldChar w:fldCharType="begin"/>
        </w:r>
        <w:r w:rsidR="005F1AEC">
          <w:rPr>
            <w:noProof/>
            <w:webHidden/>
          </w:rPr>
          <w:instrText xml:space="preserve"> PAGEREF _Toc534726833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37E6C54D" w14:textId="6D86D589" w:rsidR="005F1AEC" w:rsidRDefault="00005B14">
      <w:pPr>
        <w:pStyle w:val="TOC2"/>
        <w:rPr>
          <w:rFonts w:asciiTheme="minorHAnsi" w:eastAsiaTheme="minorEastAsia" w:hAnsiTheme="minorHAnsi" w:cstheme="minorBidi"/>
          <w:b w:val="0"/>
          <w:noProof/>
          <w:sz w:val="22"/>
          <w:szCs w:val="22"/>
        </w:rPr>
      </w:pPr>
      <w:hyperlink w:anchor="_Toc534726834" w:history="1">
        <w:r w:rsidR="005F1AEC" w:rsidRPr="001415D1">
          <w:rPr>
            <w:rStyle w:val="Hyperlink"/>
            <w:noProof/>
          </w:rPr>
          <w:t>4.5</w:t>
        </w:r>
        <w:r w:rsidR="005F1AEC">
          <w:rPr>
            <w:rFonts w:asciiTheme="minorHAnsi" w:eastAsiaTheme="minorEastAsia" w:hAnsiTheme="minorHAnsi" w:cstheme="minorBidi"/>
            <w:b w:val="0"/>
            <w:noProof/>
            <w:sz w:val="22"/>
            <w:szCs w:val="22"/>
          </w:rPr>
          <w:tab/>
        </w:r>
        <w:r w:rsidR="005F1AEC" w:rsidRPr="001415D1">
          <w:rPr>
            <w:rStyle w:val="Hyperlink"/>
            <w:noProof/>
          </w:rPr>
          <w:t>Installation Scripts</w:t>
        </w:r>
        <w:r w:rsidR="005F1AEC">
          <w:rPr>
            <w:noProof/>
            <w:webHidden/>
          </w:rPr>
          <w:tab/>
        </w:r>
        <w:r w:rsidR="005F1AEC">
          <w:rPr>
            <w:noProof/>
            <w:webHidden/>
          </w:rPr>
          <w:fldChar w:fldCharType="begin"/>
        </w:r>
        <w:r w:rsidR="005F1AEC">
          <w:rPr>
            <w:noProof/>
            <w:webHidden/>
          </w:rPr>
          <w:instrText xml:space="preserve"> PAGEREF _Toc534726834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2B2BF064" w14:textId="410AE23B" w:rsidR="005F1AEC" w:rsidRDefault="00005B14">
      <w:pPr>
        <w:pStyle w:val="TOC2"/>
        <w:rPr>
          <w:rFonts w:asciiTheme="minorHAnsi" w:eastAsiaTheme="minorEastAsia" w:hAnsiTheme="minorHAnsi" w:cstheme="minorBidi"/>
          <w:b w:val="0"/>
          <w:noProof/>
          <w:sz w:val="22"/>
          <w:szCs w:val="22"/>
        </w:rPr>
      </w:pPr>
      <w:hyperlink w:anchor="_Toc534726835" w:history="1">
        <w:r w:rsidR="005F1AEC" w:rsidRPr="001415D1">
          <w:rPr>
            <w:rStyle w:val="Hyperlink"/>
            <w:noProof/>
          </w:rPr>
          <w:t>4.6</w:t>
        </w:r>
        <w:r w:rsidR="005F1AEC">
          <w:rPr>
            <w:rFonts w:asciiTheme="minorHAnsi" w:eastAsiaTheme="minorEastAsia" w:hAnsiTheme="minorHAnsi" w:cstheme="minorBidi"/>
            <w:b w:val="0"/>
            <w:noProof/>
            <w:sz w:val="22"/>
            <w:szCs w:val="22"/>
          </w:rPr>
          <w:tab/>
        </w:r>
        <w:r w:rsidR="005F1AEC" w:rsidRPr="001415D1">
          <w:rPr>
            <w:rStyle w:val="Hyperlink"/>
            <w:noProof/>
          </w:rPr>
          <w:t>Cron Scripts</w:t>
        </w:r>
        <w:r w:rsidR="005F1AEC">
          <w:rPr>
            <w:noProof/>
            <w:webHidden/>
          </w:rPr>
          <w:tab/>
        </w:r>
        <w:r w:rsidR="005F1AEC">
          <w:rPr>
            <w:noProof/>
            <w:webHidden/>
          </w:rPr>
          <w:fldChar w:fldCharType="begin"/>
        </w:r>
        <w:r w:rsidR="005F1AEC">
          <w:rPr>
            <w:noProof/>
            <w:webHidden/>
          </w:rPr>
          <w:instrText xml:space="preserve"> PAGEREF _Toc534726835 \h </w:instrText>
        </w:r>
        <w:r w:rsidR="005F1AEC">
          <w:rPr>
            <w:noProof/>
            <w:webHidden/>
          </w:rPr>
        </w:r>
        <w:r w:rsidR="005F1AEC">
          <w:rPr>
            <w:noProof/>
            <w:webHidden/>
          </w:rPr>
          <w:fldChar w:fldCharType="separate"/>
        </w:r>
        <w:r w:rsidR="005F1AEC">
          <w:rPr>
            <w:noProof/>
            <w:webHidden/>
          </w:rPr>
          <w:t>5</w:t>
        </w:r>
        <w:r w:rsidR="005F1AEC">
          <w:rPr>
            <w:noProof/>
            <w:webHidden/>
          </w:rPr>
          <w:fldChar w:fldCharType="end"/>
        </w:r>
      </w:hyperlink>
    </w:p>
    <w:p w14:paraId="4FB208DD" w14:textId="7B10FE6C" w:rsidR="005F1AEC" w:rsidRDefault="00005B14">
      <w:pPr>
        <w:pStyle w:val="TOC2"/>
        <w:rPr>
          <w:rFonts w:asciiTheme="minorHAnsi" w:eastAsiaTheme="minorEastAsia" w:hAnsiTheme="minorHAnsi" w:cstheme="minorBidi"/>
          <w:b w:val="0"/>
          <w:noProof/>
          <w:sz w:val="22"/>
          <w:szCs w:val="22"/>
        </w:rPr>
      </w:pPr>
      <w:hyperlink w:anchor="_Toc534726836" w:history="1">
        <w:r w:rsidR="005F1AEC" w:rsidRPr="001415D1">
          <w:rPr>
            <w:rStyle w:val="Hyperlink"/>
            <w:noProof/>
          </w:rPr>
          <w:t>4.7</w:t>
        </w:r>
        <w:r w:rsidR="005F1AEC">
          <w:rPr>
            <w:rFonts w:asciiTheme="minorHAnsi" w:eastAsiaTheme="minorEastAsia" w:hAnsiTheme="minorHAnsi" w:cstheme="minorBidi"/>
            <w:b w:val="0"/>
            <w:noProof/>
            <w:sz w:val="22"/>
            <w:szCs w:val="22"/>
          </w:rPr>
          <w:tab/>
        </w:r>
        <w:r w:rsidR="005F1AEC" w:rsidRPr="001415D1">
          <w:rPr>
            <w:rStyle w:val="Hyperlink"/>
            <w:noProof/>
          </w:rPr>
          <w:t>Access Requirements and Skills Needed for the Installation</w:t>
        </w:r>
        <w:r w:rsidR="005F1AEC">
          <w:rPr>
            <w:noProof/>
            <w:webHidden/>
          </w:rPr>
          <w:tab/>
        </w:r>
        <w:r w:rsidR="005F1AEC">
          <w:rPr>
            <w:noProof/>
            <w:webHidden/>
          </w:rPr>
          <w:fldChar w:fldCharType="begin"/>
        </w:r>
        <w:r w:rsidR="005F1AEC">
          <w:rPr>
            <w:noProof/>
            <w:webHidden/>
          </w:rPr>
          <w:instrText xml:space="preserve"> PAGEREF _Toc534726836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7C0AECA2" w14:textId="7388C080" w:rsidR="005F1AEC" w:rsidRDefault="00005B14">
      <w:pPr>
        <w:pStyle w:val="TOC2"/>
        <w:rPr>
          <w:rFonts w:asciiTheme="minorHAnsi" w:eastAsiaTheme="minorEastAsia" w:hAnsiTheme="minorHAnsi" w:cstheme="minorBidi"/>
          <w:b w:val="0"/>
          <w:noProof/>
          <w:sz w:val="22"/>
          <w:szCs w:val="22"/>
        </w:rPr>
      </w:pPr>
      <w:hyperlink w:anchor="_Toc534726837" w:history="1">
        <w:r w:rsidR="005F1AEC" w:rsidRPr="001415D1">
          <w:rPr>
            <w:rStyle w:val="Hyperlink"/>
            <w:noProof/>
          </w:rPr>
          <w:t>4.8</w:t>
        </w:r>
        <w:r w:rsidR="005F1AEC">
          <w:rPr>
            <w:rFonts w:asciiTheme="minorHAnsi" w:eastAsiaTheme="minorEastAsia" w:hAnsiTheme="minorHAnsi" w:cstheme="minorBidi"/>
            <w:b w:val="0"/>
            <w:noProof/>
            <w:sz w:val="22"/>
            <w:szCs w:val="22"/>
          </w:rPr>
          <w:tab/>
        </w:r>
        <w:r w:rsidR="005F1AEC" w:rsidRPr="001415D1">
          <w:rPr>
            <w:rStyle w:val="Hyperlink"/>
            <w:noProof/>
          </w:rPr>
          <w:t>Installation Procedure</w:t>
        </w:r>
        <w:r w:rsidR="005F1AEC">
          <w:rPr>
            <w:noProof/>
            <w:webHidden/>
          </w:rPr>
          <w:tab/>
        </w:r>
        <w:r w:rsidR="005F1AEC">
          <w:rPr>
            <w:noProof/>
            <w:webHidden/>
          </w:rPr>
          <w:fldChar w:fldCharType="begin"/>
        </w:r>
        <w:r w:rsidR="005F1AEC">
          <w:rPr>
            <w:noProof/>
            <w:webHidden/>
          </w:rPr>
          <w:instrText xml:space="preserve"> PAGEREF _Toc534726837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4A2507B3" w14:textId="03408D13" w:rsidR="005F1AEC" w:rsidRDefault="00005B14">
      <w:pPr>
        <w:pStyle w:val="TOC2"/>
        <w:rPr>
          <w:rFonts w:asciiTheme="minorHAnsi" w:eastAsiaTheme="minorEastAsia" w:hAnsiTheme="minorHAnsi" w:cstheme="minorBidi"/>
          <w:b w:val="0"/>
          <w:noProof/>
          <w:sz w:val="22"/>
          <w:szCs w:val="22"/>
        </w:rPr>
      </w:pPr>
      <w:hyperlink w:anchor="_Toc534726838" w:history="1">
        <w:r w:rsidR="005F1AEC" w:rsidRPr="001415D1">
          <w:rPr>
            <w:rStyle w:val="Hyperlink"/>
            <w:noProof/>
          </w:rPr>
          <w:t>4.9</w:t>
        </w:r>
        <w:r w:rsidR="005F1AEC">
          <w:rPr>
            <w:rFonts w:asciiTheme="minorHAnsi" w:eastAsiaTheme="minorEastAsia" w:hAnsiTheme="minorHAnsi" w:cstheme="minorBidi"/>
            <w:b w:val="0"/>
            <w:noProof/>
            <w:sz w:val="22"/>
            <w:szCs w:val="22"/>
          </w:rPr>
          <w:tab/>
        </w:r>
        <w:r w:rsidR="005F1AEC" w:rsidRPr="001415D1">
          <w:rPr>
            <w:rStyle w:val="Hyperlink"/>
            <w:noProof/>
          </w:rPr>
          <w:t>Installation Verification Procedure</w:t>
        </w:r>
        <w:r w:rsidR="005F1AEC">
          <w:rPr>
            <w:noProof/>
            <w:webHidden/>
          </w:rPr>
          <w:tab/>
        </w:r>
        <w:r w:rsidR="005F1AEC">
          <w:rPr>
            <w:noProof/>
            <w:webHidden/>
          </w:rPr>
          <w:fldChar w:fldCharType="begin"/>
        </w:r>
        <w:r w:rsidR="005F1AEC">
          <w:rPr>
            <w:noProof/>
            <w:webHidden/>
          </w:rPr>
          <w:instrText xml:space="preserve"> PAGEREF _Toc534726838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09A539D1" w14:textId="2AFE9FB2" w:rsidR="005F1AEC" w:rsidRDefault="00005B14">
      <w:pPr>
        <w:pStyle w:val="TOC2"/>
        <w:rPr>
          <w:rFonts w:asciiTheme="minorHAnsi" w:eastAsiaTheme="minorEastAsia" w:hAnsiTheme="minorHAnsi" w:cstheme="minorBidi"/>
          <w:b w:val="0"/>
          <w:noProof/>
          <w:sz w:val="22"/>
          <w:szCs w:val="22"/>
        </w:rPr>
      </w:pPr>
      <w:hyperlink w:anchor="_Toc534726839" w:history="1">
        <w:r w:rsidR="005F1AEC" w:rsidRPr="001415D1">
          <w:rPr>
            <w:rStyle w:val="Hyperlink"/>
            <w:noProof/>
          </w:rPr>
          <w:t>4.10</w:t>
        </w:r>
        <w:r w:rsidR="005F1AEC">
          <w:rPr>
            <w:rFonts w:asciiTheme="minorHAnsi" w:eastAsiaTheme="minorEastAsia" w:hAnsiTheme="minorHAnsi" w:cstheme="minorBidi"/>
            <w:b w:val="0"/>
            <w:noProof/>
            <w:sz w:val="22"/>
            <w:szCs w:val="22"/>
          </w:rPr>
          <w:tab/>
        </w:r>
        <w:r w:rsidR="005F1AEC" w:rsidRPr="001415D1">
          <w:rPr>
            <w:rStyle w:val="Hyperlink"/>
            <w:noProof/>
          </w:rPr>
          <w:t>System Configuration</w:t>
        </w:r>
        <w:r w:rsidR="005F1AEC">
          <w:rPr>
            <w:noProof/>
            <w:webHidden/>
          </w:rPr>
          <w:tab/>
        </w:r>
        <w:r w:rsidR="005F1AEC">
          <w:rPr>
            <w:noProof/>
            <w:webHidden/>
          </w:rPr>
          <w:fldChar w:fldCharType="begin"/>
        </w:r>
        <w:r w:rsidR="005F1AEC">
          <w:rPr>
            <w:noProof/>
            <w:webHidden/>
          </w:rPr>
          <w:instrText xml:space="preserve"> PAGEREF _Toc534726839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22A7CDF6" w14:textId="43C3848C" w:rsidR="005F1AEC" w:rsidRDefault="00005B14">
      <w:pPr>
        <w:pStyle w:val="TOC2"/>
        <w:rPr>
          <w:rFonts w:asciiTheme="minorHAnsi" w:eastAsiaTheme="minorEastAsia" w:hAnsiTheme="minorHAnsi" w:cstheme="minorBidi"/>
          <w:b w:val="0"/>
          <w:noProof/>
          <w:sz w:val="22"/>
          <w:szCs w:val="22"/>
        </w:rPr>
      </w:pPr>
      <w:hyperlink w:anchor="_Toc534726840" w:history="1">
        <w:r w:rsidR="005F1AEC" w:rsidRPr="001415D1">
          <w:rPr>
            <w:rStyle w:val="Hyperlink"/>
            <w:noProof/>
          </w:rPr>
          <w:t>4.11</w:t>
        </w:r>
        <w:r w:rsidR="005F1AEC">
          <w:rPr>
            <w:rFonts w:asciiTheme="minorHAnsi" w:eastAsiaTheme="minorEastAsia" w:hAnsiTheme="minorHAnsi" w:cstheme="minorBidi"/>
            <w:b w:val="0"/>
            <w:noProof/>
            <w:sz w:val="22"/>
            <w:szCs w:val="22"/>
          </w:rPr>
          <w:tab/>
        </w:r>
        <w:r w:rsidR="005F1AEC" w:rsidRPr="001415D1">
          <w:rPr>
            <w:rStyle w:val="Hyperlink"/>
            <w:noProof/>
          </w:rPr>
          <w:t>Database Tuning</w:t>
        </w:r>
        <w:r w:rsidR="005F1AEC">
          <w:rPr>
            <w:noProof/>
            <w:webHidden/>
          </w:rPr>
          <w:tab/>
        </w:r>
        <w:r w:rsidR="005F1AEC">
          <w:rPr>
            <w:noProof/>
            <w:webHidden/>
          </w:rPr>
          <w:fldChar w:fldCharType="begin"/>
        </w:r>
        <w:r w:rsidR="005F1AEC">
          <w:rPr>
            <w:noProof/>
            <w:webHidden/>
          </w:rPr>
          <w:instrText xml:space="preserve"> PAGEREF _Toc534726840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1A951157" w14:textId="6D416EE4" w:rsidR="005F1AEC" w:rsidRDefault="00005B14">
      <w:pPr>
        <w:pStyle w:val="TOC1"/>
        <w:rPr>
          <w:rFonts w:asciiTheme="minorHAnsi" w:eastAsiaTheme="minorEastAsia" w:hAnsiTheme="minorHAnsi" w:cstheme="minorBidi"/>
          <w:b w:val="0"/>
          <w:noProof/>
          <w:sz w:val="22"/>
          <w:szCs w:val="22"/>
        </w:rPr>
      </w:pPr>
      <w:hyperlink w:anchor="_Toc534726841" w:history="1">
        <w:r w:rsidR="005F1AEC" w:rsidRPr="001415D1">
          <w:rPr>
            <w:rStyle w:val="Hyperlink"/>
            <w:noProof/>
          </w:rPr>
          <w:t>5</w:t>
        </w:r>
        <w:r w:rsidR="005F1AEC">
          <w:rPr>
            <w:rFonts w:asciiTheme="minorHAnsi" w:eastAsiaTheme="minorEastAsia" w:hAnsiTheme="minorHAnsi" w:cstheme="minorBidi"/>
            <w:b w:val="0"/>
            <w:noProof/>
            <w:sz w:val="22"/>
            <w:szCs w:val="22"/>
          </w:rPr>
          <w:tab/>
        </w:r>
        <w:r w:rsidR="005F1AEC" w:rsidRPr="001415D1">
          <w:rPr>
            <w:rStyle w:val="Hyperlink"/>
            <w:noProof/>
          </w:rPr>
          <w:t>Back-Out Procedure</w:t>
        </w:r>
        <w:r w:rsidR="005F1AEC">
          <w:rPr>
            <w:noProof/>
            <w:webHidden/>
          </w:rPr>
          <w:tab/>
        </w:r>
        <w:r w:rsidR="005F1AEC">
          <w:rPr>
            <w:noProof/>
            <w:webHidden/>
          </w:rPr>
          <w:fldChar w:fldCharType="begin"/>
        </w:r>
        <w:r w:rsidR="005F1AEC">
          <w:rPr>
            <w:noProof/>
            <w:webHidden/>
          </w:rPr>
          <w:instrText xml:space="preserve"> PAGEREF _Toc534726841 \h </w:instrText>
        </w:r>
        <w:r w:rsidR="005F1AEC">
          <w:rPr>
            <w:noProof/>
            <w:webHidden/>
          </w:rPr>
        </w:r>
        <w:r w:rsidR="005F1AEC">
          <w:rPr>
            <w:noProof/>
            <w:webHidden/>
          </w:rPr>
          <w:fldChar w:fldCharType="separate"/>
        </w:r>
        <w:r w:rsidR="005F1AEC">
          <w:rPr>
            <w:noProof/>
            <w:webHidden/>
          </w:rPr>
          <w:t>6</w:t>
        </w:r>
        <w:r w:rsidR="005F1AEC">
          <w:rPr>
            <w:noProof/>
            <w:webHidden/>
          </w:rPr>
          <w:fldChar w:fldCharType="end"/>
        </w:r>
      </w:hyperlink>
    </w:p>
    <w:p w14:paraId="63C6E835" w14:textId="5B8C2DCE" w:rsidR="005F1AEC" w:rsidRDefault="00005B14">
      <w:pPr>
        <w:pStyle w:val="TOC2"/>
        <w:rPr>
          <w:rFonts w:asciiTheme="minorHAnsi" w:eastAsiaTheme="minorEastAsia" w:hAnsiTheme="minorHAnsi" w:cstheme="minorBidi"/>
          <w:b w:val="0"/>
          <w:noProof/>
          <w:sz w:val="22"/>
          <w:szCs w:val="22"/>
        </w:rPr>
      </w:pPr>
      <w:hyperlink w:anchor="_Toc534726842" w:history="1">
        <w:r w:rsidR="005F1AEC" w:rsidRPr="001415D1">
          <w:rPr>
            <w:rStyle w:val="Hyperlink"/>
            <w:noProof/>
          </w:rPr>
          <w:t>5.1</w:t>
        </w:r>
        <w:r w:rsidR="005F1AEC">
          <w:rPr>
            <w:rFonts w:asciiTheme="minorHAnsi" w:eastAsiaTheme="minorEastAsia" w:hAnsiTheme="minorHAnsi" w:cstheme="minorBidi"/>
            <w:b w:val="0"/>
            <w:noProof/>
            <w:sz w:val="22"/>
            <w:szCs w:val="22"/>
          </w:rPr>
          <w:tab/>
        </w:r>
        <w:r w:rsidR="005F1AEC" w:rsidRPr="001415D1">
          <w:rPr>
            <w:rStyle w:val="Hyperlink"/>
            <w:noProof/>
          </w:rPr>
          <w:t>Back-Out Strategy</w:t>
        </w:r>
        <w:r w:rsidR="005F1AEC">
          <w:rPr>
            <w:noProof/>
            <w:webHidden/>
          </w:rPr>
          <w:tab/>
        </w:r>
        <w:r w:rsidR="005F1AEC">
          <w:rPr>
            <w:noProof/>
            <w:webHidden/>
          </w:rPr>
          <w:fldChar w:fldCharType="begin"/>
        </w:r>
        <w:r w:rsidR="005F1AEC">
          <w:rPr>
            <w:noProof/>
            <w:webHidden/>
          </w:rPr>
          <w:instrText xml:space="preserve"> PAGEREF _Toc534726842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60C71C88" w14:textId="7CB20881" w:rsidR="005F1AEC" w:rsidRDefault="00005B14">
      <w:pPr>
        <w:pStyle w:val="TOC3"/>
        <w:rPr>
          <w:rFonts w:asciiTheme="minorHAnsi" w:eastAsiaTheme="minorEastAsia" w:hAnsiTheme="minorHAnsi" w:cstheme="minorBidi"/>
          <w:b w:val="0"/>
          <w:noProof/>
          <w:sz w:val="22"/>
          <w:szCs w:val="22"/>
        </w:rPr>
      </w:pPr>
      <w:hyperlink w:anchor="_Toc534726843" w:history="1">
        <w:r w:rsidR="005F1AEC" w:rsidRPr="001415D1">
          <w:rPr>
            <w:rStyle w:val="Hyperlink"/>
            <w:noProof/>
          </w:rPr>
          <w:t>5.1.1</w:t>
        </w:r>
        <w:r w:rsidR="005F1AEC">
          <w:rPr>
            <w:rFonts w:asciiTheme="minorHAnsi" w:eastAsiaTheme="minorEastAsia" w:hAnsiTheme="minorHAnsi" w:cstheme="minorBidi"/>
            <w:b w:val="0"/>
            <w:noProof/>
            <w:sz w:val="22"/>
            <w:szCs w:val="22"/>
          </w:rPr>
          <w:tab/>
        </w:r>
        <w:r w:rsidR="005F1AEC" w:rsidRPr="001415D1">
          <w:rPr>
            <w:rStyle w:val="Hyperlink"/>
            <w:noProof/>
          </w:rPr>
          <w:t>Mirror Testing or Site Production Testing</w:t>
        </w:r>
        <w:r w:rsidR="005F1AEC">
          <w:rPr>
            <w:noProof/>
            <w:webHidden/>
          </w:rPr>
          <w:tab/>
        </w:r>
        <w:r w:rsidR="005F1AEC">
          <w:rPr>
            <w:noProof/>
            <w:webHidden/>
          </w:rPr>
          <w:fldChar w:fldCharType="begin"/>
        </w:r>
        <w:r w:rsidR="005F1AEC">
          <w:rPr>
            <w:noProof/>
            <w:webHidden/>
          </w:rPr>
          <w:instrText xml:space="preserve"> PAGEREF _Toc534726843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519E8118" w14:textId="118711FD" w:rsidR="005F1AEC" w:rsidRDefault="00005B14">
      <w:pPr>
        <w:pStyle w:val="TOC3"/>
        <w:rPr>
          <w:rFonts w:asciiTheme="minorHAnsi" w:eastAsiaTheme="minorEastAsia" w:hAnsiTheme="minorHAnsi" w:cstheme="minorBidi"/>
          <w:b w:val="0"/>
          <w:noProof/>
          <w:sz w:val="22"/>
          <w:szCs w:val="22"/>
        </w:rPr>
      </w:pPr>
      <w:hyperlink w:anchor="_Toc534726844" w:history="1">
        <w:r w:rsidR="005F1AEC" w:rsidRPr="001415D1">
          <w:rPr>
            <w:rStyle w:val="Hyperlink"/>
            <w:noProof/>
          </w:rPr>
          <w:t>5.1.2</w:t>
        </w:r>
        <w:r w:rsidR="005F1AEC">
          <w:rPr>
            <w:rFonts w:asciiTheme="minorHAnsi" w:eastAsiaTheme="minorEastAsia" w:hAnsiTheme="minorHAnsi" w:cstheme="minorBidi"/>
            <w:b w:val="0"/>
            <w:noProof/>
            <w:sz w:val="22"/>
            <w:szCs w:val="22"/>
          </w:rPr>
          <w:tab/>
        </w:r>
        <w:r w:rsidR="005F1AEC" w:rsidRPr="001415D1">
          <w:rPr>
            <w:rStyle w:val="Hyperlink"/>
            <w:noProof/>
          </w:rPr>
          <w:t>After National Release but During the Designated Support Period</w:t>
        </w:r>
        <w:r w:rsidR="005F1AEC">
          <w:rPr>
            <w:noProof/>
            <w:webHidden/>
          </w:rPr>
          <w:tab/>
        </w:r>
        <w:r w:rsidR="005F1AEC">
          <w:rPr>
            <w:noProof/>
            <w:webHidden/>
          </w:rPr>
          <w:fldChar w:fldCharType="begin"/>
        </w:r>
        <w:r w:rsidR="005F1AEC">
          <w:rPr>
            <w:noProof/>
            <w:webHidden/>
          </w:rPr>
          <w:instrText xml:space="preserve"> PAGEREF _Toc534726844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48CB60F1" w14:textId="5351F950" w:rsidR="005F1AEC" w:rsidRDefault="00005B14">
      <w:pPr>
        <w:pStyle w:val="TOC3"/>
        <w:rPr>
          <w:rFonts w:asciiTheme="minorHAnsi" w:eastAsiaTheme="minorEastAsia" w:hAnsiTheme="minorHAnsi" w:cstheme="minorBidi"/>
          <w:b w:val="0"/>
          <w:noProof/>
          <w:sz w:val="22"/>
          <w:szCs w:val="22"/>
        </w:rPr>
      </w:pPr>
      <w:hyperlink w:anchor="_Toc534726845" w:history="1">
        <w:r w:rsidR="005F1AEC" w:rsidRPr="001415D1">
          <w:rPr>
            <w:rStyle w:val="Hyperlink"/>
            <w:noProof/>
          </w:rPr>
          <w:t>5.1.3</w:t>
        </w:r>
        <w:r w:rsidR="005F1AEC">
          <w:rPr>
            <w:rFonts w:asciiTheme="minorHAnsi" w:eastAsiaTheme="minorEastAsia" w:hAnsiTheme="minorHAnsi" w:cstheme="minorBidi"/>
            <w:b w:val="0"/>
            <w:noProof/>
            <w:sz w:val="22"/>
            <w:szCs w:val="22"/>
          </w:rPr>
          <w:tab/>
        </w:r>
        <w:r w:rsidR="005F1AEC" w:rsidRPr="001415D1">
          <w:rPr>
            <w:rStyle w:val="Hyperlink"/>
            <w:noProof/>
          </w:rPr>
          <w:t>After National Release and Warranty Period</w:t>
        </w:r>
        <w:r w:rsidR="005F1AEC">
          <w:rPr>
            <w:noProof/>
            <w:webHidden/>
          </w:rPr>
          <w:tab/>
        </w:r>
        <w:r w:rsidR="005F1AEC">
          <w:rPr>
            <w:noProof/>
            <w:webHidden/>
          </w:rPr>
          <w:fldChar w:fldCharType="begin"/>
        </w:r>
        <w:r w:rsidR="005F1AEC">
          <w:rPr>
            <w:noProof/>
            <w:webHidden/>
          </w:rPr>
          <w:instrText xml:space="preserve"> PAGEREF _Toc534726845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3D52D49E" w14:textId="6F9A6921" w:rsidR="005F1AEC" w:rsidRDefault="00005B14">
      <w:pPr>
        <w:pStyle w:val="TOC2"/>
        <w:rPr>
          <w:rFonts w:asciiTheme="minorHAnsi" w:eastAsiaTheme="minorEastAsia" w:hAnsiTheme="minorHAnsi" w:cstheme="minorBidi"/>
          <w:b w:val="0"/>
          <w:noProof/>
          <w:sz w:val="22"/>
          <w:szCs w:val="22"/>
        </w:rPr>
      </w:pPr>
      <w:hyperlink w:anchor="_Toc534726846" w:history="1">
        <w:r w:rsidR="005F1AEC" w:rsidRPr="001415D1">
          <w:rPr>
            <w:rStyle w:val="Hyperlink"/>
            <w:noProof/>
          </w:rPr>
          <w:t>5.2</w:t>
        </w:r>
        <w:r w:rsidR="005F1AEC">
          <w:rPr>
            <w:rFonts w:asciiTheme="minorHAnsi" w:eastAsiaTheme="minorEastAsia" w:hAnsiTheme="minorHAnsi" w:cstheme="minorBidi"/>
            <w:b w:val="0"/>
            <w:noProof/>
            <w:sz w:val="22"/>
            <w:szCs w:val="22"/>
          </w:rPr>
          <w:tab/>
        </w:r>
        <w:r w:rsidR="005F1AEC" w:rsidRPr="001415D1">
          <w:rPr>
            <w:rStyle w:val="Hyperlink"/>
            <w:noProof/>
          </w:rPr>
          <w:t>Back-Out Considerations</w:t>
        </w:r>
        <w:r w:rsidR="005F1AEC">
          <w:rPr>
            <w:noProof/>
            <w:webHidden/>
          </w:rPr>
          <w:tab/>
        </w:r>
        <w:r w:rsidR="005F1AEC">
          <w:rPr>
            <w:noProof/>
            <w:webHidden/>
          </w:rPr>
          <w:fldChar w:fldCharType="begin"/>
        </w:r>
        <w:r w:rsidR="005F1AEC">
          <w:rPr>
            <w:noProof/>
            <w:webHidden/>
          </w:rPr>
          <w:instrText xml:space="preserve"> PAGEREF _Toc534726846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2DB38DC9" w14:textId="0490A017" w:rsidR="005F1AEC" w:rsidRDefault="00005B14">
      <w:pPr>
        <w:pStyle w:val="TOC3"/>
        <w:rPr>
          <w:rFonts w:asciiTheme="minorHAnsi" w:eastAsiaTheme="minorEastAsia" w:hAnsiTheme="minorHAnsi" w:cstheme="minorBidi"/>
          <w:b w:val="0"/>
          <w:noProof/>
          <w:sz w:val="22"/>
          <w:szCs w:val="22"/>
        </w:rPr>
      </w:pPr>
      <w:hyperlink w:anchor="_Toc534726847" w:history="1">
        <w:r w:rsidR="005F1AEC" w:rsidRPr="001415D1">
          <w:rPr>
            <w:rStyle w:val="Hyperlink"/>
            <w:noProof/>
          </w:rPr>
          <w:t>5.2.1</w:t>
        </w:r>
        <w:r w:rsidR="005F1AEC">
          <w:rPr>
            <w:rFonts w:asciiTheme="minorHAnsi" w:eastAsiaTheme="minorEastAsia" w:hAnsiTheme="minorHAnsi" w:cstheme="minorBidi"/>
            <w:b w:val="0"/>
            <w:noProof/>
            <w:sz w:val="22"/>
            <w:szCs w:val="22"/>
          </w:rPr>
          <w:tab/>
        </w:r>
        <w:r w:rsidR="005F1AEC" w:rsidRPr="001415D1">
          <w:rPr>
            <w:rStyle w:val="Hyperlink"/>
            <w:noProof/>
          </w:rPr>
          <w:t>Load Testing</w:t>
        </w:r>
        <w:r w:rsidR="005F1AEC">
          <w:rPr>
            <w:noProof/>
            <w:webHidden/>
          </w:rPr>
          <w:tab/>
        </w:r>
        <w:r w:rsidR="005F1AEC">
          <w:rPr>
            <w:noProof/>
            <w:webHidden/>
          </w:rPr>
          <w:fldChar w:fldCharType="begin"/>
        </w:r>
        <w:r w:rsidR="005F1AEC">
          <w:rPr>
            <w:noProof/>
            <w:webHidden/>
          </w:rPr>
          <w:instrText xml:space="preserve"> PAGEREF _Toc534726847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5C53306F" w14:textId="1BF5BC4C" w:rsidR="005F1AEC" w:rsidRDefault="00005B14">
      <w:pPr>
        <w:pStyle w:val="TOC3"/>
        <w:rPr>
          <w:rFonts w:asciiTheme="minorHAnsi" w:eastAsiaTheme="minorEastAsia" w:hAnsiTheme="minorHAnsi" w:cstheme="minorBidi"/>
          <w:b w:val="0"/>
          <w:noProof/>
          <w:sz w:val="22"/>
          <w:szCs w:val="22"/>
        </w:rPr>
      </w:pPr>
      <w:hyperlink w:anchor="_Toc534726848" w:history="1">
        <w:r w:rsidR="005F1AEC" w:rsidRPr="001415D1">
          <w:rPr>
            <w:rStyle w:val="Hyperlink"/>
            <w:noProof/>
          </w:rPr>
          <w:t>5.2.2</w:t>
        </w:r>
        <w:r w:rsidR="005F1AEC">
          <w:rPr>
            <w:rFonts w:asciiTheme="minorHAnsi" w:eastAsiaTheme="minorEastAsia" w:hAnsiTheme="minorHAnsi" w:cstheme="minorBidi"/>
            <w:b w:val="0"/>
            <w:noProof/>
            <w:sz w:val="22"/>
            <w:szCs w:val="22"/>
          </w:rPr>
          <w:tab/>
        </w:r>
        <w:r w:rsidR="005F1AEC" w:rsidRPr="001415D1">
          <w:rPr>
            <w:rStyle w:val="Hyperlink"/>
            <w:noProof/>
          </w:rPr>
          <w:t>User Acceptance Testing</w:t>
        </w:r>
        <w:r w:rsidR="005F1AEC">
          <w:rPr>
            <w:noProof/>
            <w:webHidden/>
          </w:rPr>
          <w:tab/>
        </w:r>
        <w:r w:rsidR="005F1AEC">
          <w:rPr>
            <w:noProof/>
            <w:webHidden/>
          </w:rPr>
          <w:fldChar w:fldCharType="begin"/>
        </w:r>
        <w:r w:rsidR="005F1AEC">
          <w:rPr>
            <w:noProof/>
            <w:webHidden/>
          </w:rPr>
          <w:instrText xml:space="preserve"> PAGEREF _Toc534726848 \h </w:instrText>
        </w:r>
        <w:r w:rsidR="005F1AEC">
          <w:rPr>
            <w:noProof/>
            <w:webHidden/>
          </w:rPr>
        </w:r>
        <w:r w:rsidR="005F1AEC">
          <w:rPr>
            <w:noProof/>
            <w:webHidden/>
          </w:rPr>
          <w:fldChar w:fldCharType="separate"/>
        </w:r>
        <w:r w:rsidR="005F1AEC">
          <w:rPr>
            <w:noProof/>
            <w:webHidden/>
          </w:rPr>
          <w:t>7</w:t>
        </w:r>
        <w:r w:rsidR="005F1AEC">
          <w:rPr>
            <w:noProof/>
            <w:webHidden/>
          </w:rPr>
          <w:fldChar w:fldCharType="end"/>
        </w:r>
      </w:hyperlink>
    </w:p>
    <w:p w14:paraId="7E75F90C" w14:textId="51046C71" w:rsidR="005F1AEC" w:rsidRDefault="00005B14">
      <w:pPr>
        <w:pStyle w:val="TOC2"/>
        <w:rPr>
          <w:rFonts w:asciiTheme="minorHAnsi" w:eastAsiaTheme="minorEastAsia" w:hAnsiTheme="minorHAnsi" w:cstheme="minorBidi"/>
          <w:b w:val="0"/>
          <w:noProof/>
          <w:sz w:val="22"/>
          <w:szCs w:val="22"/>
        </w:rPr>
      </w:pPr>
      <w:hyperlink w:anchor="_Toc534726849" w:history="1">
        <w:r w:rsidR="005F1AEC" w:rsidRPr="001415D1">
          <w:rPr>
            <w:rStyle w:val="Hyperlink"/>
            <w:noProof/>
          </w:rPr>
          <w:t>5.3</w:t>
        </w:r>
        <w:r w:rsidR="005F1AEC">
          <w:rPr>
            <w:rFonts w:asciiTheme="minorHAnsi" w:eastAsiaTheme="minorEastAsia" w:hAnsiTheme="minorHAnsi" w:cstheme="minorBidi"/>
            <w:b w:val="0"/>
            <w:noProof/>
            <w:sz w:val="22"/>
            <w:szCs w:val="22"/>
          </w:rPr>
          <w:tab/>
        </w:r>
        <w:r w:rsidR="005F1AEC" w:rsidRPr="001415D1">
          <w:rPr>
            <w:rStyle w:val="Hyperlink"/>
            <w:noProof/>
          </w:rPr>
          <w:t>Back-Out Criteria</w:t>
        </w:r>
        <w:r w:rsidR="005F1AEC">
          <w:rPr>
            <w:noProof/>
            <w:webHidden/>
          </w:rPr>
          <w:tab/>
        </w:r>
        <w:r w:rsidR="005F1AEC">
          <w:rPr>
            <w:noProof/>
            <w:webHidden/>
          </w:rPr>
          <w:fldChar w:fldCharType="begin"/>
        </w:r>
        <w:r w:rsidR="005F1AEC">
          <w:rPr>
            <w:noProof/>
            <w:webHidden/>
          </w:rPr>
          <w:instrText xml:space="preserve"> PAGEREF _Toc534726849 \h </w:instrText>
        </w:r>
        <w:r w:rsidR="005F1AEC">
          <w:rPr>
            <w:noProof/>
            <w:webHidden/>
          </w:rPr>
        </w:r>
        <w:r w:rsidR="005F1AEC">
          <w:rPr>
            <w:noProof/>
            <w:webHidden/>
          </w:rPr>
          <w:fldChar w:fldCharType="separate"/>
        </w:r>
        <w:r w:rsidR="005F1AEC">
          <w:rPr>
            <w:noProof/>
            <w:webHidden/>
          </w:rPr>
          <w:t>10</w:t>
        </w:r>
        <w:r w:rsidR="005F1AEC">
          <w:rPr>
            <w:noProof/>
            <w:webHidden/>
          </w:rPr>
          <w:fldChar w:fldCharType="end"/>
        </w:r>
      </w:hyperlink>
    </w:p>
    <w:p w14:paraId="0EE042B0" w14:textId="3B90D4FB" w:rsidR="005F1AEC" w:rsidRDefault="00005B14">
      <w:pPr>
        <w:pStyle w:val="TOC2"/>
        <w:rPr>
          <w:rFonts w:asciiTheme="minorHAnsi" w:eastAsiaTheme="minorEastAsia" w:hAnsiTheme="minorHAnsi" w:cstheme="minorBidi"/>
          <w:b w:val="0"/>
          <w:noProof/>
          <w:sz w:val="22"/>
          <w:szCs w:val="22"/>
        </w:rPr>
      </w:pPr>
      <w:hyperlink w:anchor="_Toc534726850" w:history="1">
        <w:r w:rsidR="005F1AEC" w:rsidRPr="001415D1">
          <w:rPr>
            <w:rStyle w:val="Hyperlink"/>
            <w:noProof/>
          </w:rPr>
          <w:t>5.4</w:t>
        </w:r>
        <w:r w:rsidR="005F1AEC">
          <w:rPr>
            <w:rFonts w:asciiTheme="minorHAnsi" w:eastAsiaTheme="minorEastAsia" w:hAnsiTheme="minorHAnsi" w:cstheme="minorBidi"/>
            <w:b w:val="0"/>
            <w:noProof/>
            <w:sz w:val="22"/>
            <w:szCs w:val="22"/>
          </w:rPr>
          <w:tab/>
        </w:r>
        <w:r w:rsidR="005F1AEC" w:rsidRPr="001415D1">
          <w:rPr>
            <w:rStyle w:val="Hyperlink"/>
            <w:noProof/>
          </w:rPr>
          <w:t>Back-Out Risks</w:t>
        </w:r>
        <w:r w:rsidR="005F1AEC">
          <w:rPr>
            <w:noProof/>
            <w:webHidden/>
          </w:rPr>
          <w:tab/>
        </w:r>
        <w:r w:rsidR="005F1AEC">
          <w:rPr>
            <w:noProof/>
            <w:webHidden/>
          </w:rPr>
          <w:fldChar w:fldCharType="begin"/>
        </w:r>
        <w:r w:rsidR="005F1AEC">
          <w:rPr>
            <w:noProof/>
            <w:webHidden/>
          </w:rPr>
          <w:instrText xml:space="preserve"> PAGEREF _Toc534726850 \h </w:instrText>
        </w:r>
        <w:r w:rsidR="005F1AEC">
          <w:rPr>
            <w:noProof/>
            <w:webHidden/>
          </w:rPr>
        </w:r>
        <w:r w:rsidR="005F1AEC">
          <w:rPr>
            <w:noProof/>
            <w:webHidden/>
          </w:rPr>
          <w:fldChar w:fldCharType="separate"/>
        </w:r>
        <w:r w:rsidR="005F1AEC">
          <w:rPr>
            <w:noProof/>
            <w:webHidden/>
          </w:rPr>
          <w:t>10</w:t>
        </w:r>
        <w:r w:rsidR="005F1AEC">
          <w:rPr>
            <w:noProof/>
            <w:webHidden/>
          </w:rPr>
          <w:fldChar w:fldCharType="end"/>
        </w:r>
      </w:hyperlink>
    </w:p>
    <w:p w14:paraId="4C6B2132" w14:textId="4ABF5074" w:rsidR="005F1AEC" w:rsidRDefault="00005B14">
      <w:pPr>
        <w:pStyle w:val="TOC2"/>
        <w:rPr>
          <w:rFonts w:asciiTheme="minorHAnsi" w:eastAsiaTheme="minorEastAsia" w:hAnsiTheme="minorHAnsi" w:cstheme="minorBidi"/>
          <w:b w:val="0"/>
          <w:noProof/>
          <w:sz w:val="22"/>
          <w:szCs w:val="22"/>
        </w:rPr>
      </w:pPr>
      <w:hyperlink w:anchor="_Toc534726851" w:history="1">
        <w:r w:rsidR="005F1AEC" w:rsidRPr="001415D1">
          <w:rPr>
            <w:rStyle w:val="Hyperlink"/>
            <w:noProof/>
          </w:rPr>
          <w:t>5.5</w:t>
        </w:r>
        <w:r w:rsidR="005F1AEC">
          <w:rPr>
            <w:rFonts w:asciiTheme="minorHAnsi" w:eastAsiaTheme="minorEastAsia" w:hAnsiTheme="minorHAnsi" w:cstheme="minorBidi"/>
            <w:b w:val="0"/>
            <w:noProof/>
            <w:sz w:val="22"/>
            <w:szCs w:val="22"/>
          </w:rPr>
          <w:tab/>
        </w:r>
        <w:r w:rsidR="005F1AEC" w:rsidRPr="001415D1">
          <w:rPr>
            <w:rStyle w:val="Hyperlink"/>
            <w:noProof/>
          </w:rPr>
          <w:t>Authority for Back-Out</w:t>
        </w:r>
        <w:r w:rsidR="005F1AEC">
          <w:rPr>
            <w:noProof/>
            <w:webHidden/>
          </w:rPr>
          <w:tab/>
        </w:r>
        <w:r w:rsidR="005F1AEC">
          <w:rPr>
            <w:noProof/>
            <w:webHidden/>
          </w:rPr>
          <w:fldChar w:fldCharType="begin"/>
        </w:r>
        <w:r w:rsidR="005F1AEC">
          <w:rPr>
            <w:noProof/>
            <w:webHidden/>
          </w:rPr>
          <w:instrText xml:space="preserve"> PAGEREF _Toc534726851 \h </w:instrText>
        </w:r>
        <w:r w:rsidR="005F1AEC">
          <w:rPr>
            <w:noProof/>
            <w:webHidden/>
          </w:rPr>
        </w:r>
        <w:r w:rsidR="005F1AEC">
          <w:rPr>
            <w:noProof/>
            <w:webHidden/>
          </w:rPr>
          <w:fldChar w:fldCharType="separate"/>
        </w:r>
        <w:r w:rsidR="005F1AEC">
          <w:rPr>
            <w:noProof/>
            <w:webHidden/>
          </w:rPr>
          <w:t>10</w:t>
        </w:r>
        <w:r w:rsidR="005F1AEC">
          <w:rPr>
            <w:noProof/>
            <w:webHidden/>
          </w:rPr>
          <w:fldChar w:fldCharType="end"/>
        </w:r>
      </w:hyperlink>
    </w:p>
    <w:p w14:paraId="44E54B0A" w14:textId="05531F2C" w:rsidR="005F1AEC" w:rsidRDefault="00005B14">
      <w:pPr>
        <w:pStyle w:val="TOC2"/>
        <w:rPr>
          <w:rFonts w:asciiTheme="minorHAnsi" w:eastAsiaTheme="minorEastAsia" w:hAnsiTheme="minorHAnsi" w:cstheme="minorBidi"/>
          <w:b w:val="0"/>
          <w:noProof/>
          <w:sz w:val="22"/>
          <w:szCs w:val="22"/>
        </w:rPr>
      </w:pPr>
      <w:hyperlink w:anchor="_Toc534726852" w:history="1">
        <w:r w:rsidR="005F1AEC" w:rsidRPr="001415D1">
          <w:rPr>
            <w:rStyle w:val="Hyperlink"/>
            <w:noProof/>
          </w:rPr>
          <w:t>5.6</w:t>
        </w:r>
        <w:r w:rsidR="005F1AEC">
          <w:rPr>
            <w:rFonts w:asciiTheme="minorHAnsi" w:eastAsiaTheme="minorEastAsia" w:hAnsiTheme="minorHAnsi" w:cstheme="minorBidi"/>
            <w:b w:val="0"/>
            <w:noProof/>
            <w:sz w:val="22"/>
            <w:szCs w:val="22"/>
          </w:rPr>
          <w:tab/>
        </w:r>
        <w:r w:rsidR="005F1AEC" w:rsidRPr="001415D1">
          <w:rPr>
            <w:rStyle w:val="Hyperlink"/>
            <w:noProof/>
          </w:rPr>
          <w:t>Back-Out Procedure</w:t>
        </w:r>
        <w:r w:rsidR="005F1AEC">
          <w:rPr>
            <w:noProof/>
            <w:webHidden/>
          </w:rPr>
          <w:tab/>
        </w:r>
        <w:r w:rsidR="005F1AEC">
          <w:rPr>
            <w:noProof/>
            <w:webHidden/>
          </w:rPr>
          <w:fldChar w:fldCharType="begin"/>
        </w:r>
        <w:r w:rsidR="005F1AEC">
          <w:rPr>
            <w:noProof/>
            <w:webHidden/>
          </w:rPr>
          <w:instrText xml:space="preserve"> PAGEREF _Toc534726852 \h </w:instrText>
        </w:r>
        <w:r w:rsidR="005F1AEC">
          <w:rPr>
            <w:noProof/>
            <w:webHidden/>
          </w:rPr>
        </w:r>
        <w:r w:rsidR="005F1AEC">
          <w:rPr>
            <w:noProof/>
            <w:webHidden/>
          </w:rPr>
          <w:fldChar w:fldCharType="separate"/>
        </w:r>
        <w:r w:rsidR="005F1AEC">
          <w:rPr>
            <w:noProof/>
            <w:webHidden/>
          </w:rPr>
          <w:t>10</w:t>
        </w:r>
        <w:r w:rsidR="005F1AEC">
          <w:rPr>
            <w:noProof/>
            <w:webHidden/>
          </w:rPr>
          <w:fldChar w:fldCharType="end"/>
        </w:r>
      </w:hyperlink>
    </w:p>
    <w:p w14:paraId="2B7C8A3D" w14:textId="4B2C06DC" w:rsidR="005F1AEC" w:rsidRDefault="00005B14">
      <w:pPr>
        <w:pStyle w:val="TOC2"/>
        <w:rPr>
          <w:rFonts w:asciiTheme="minorHAnsi" w:eastAsiaTheme="minorEastAsia" w:hAnsiTheme="minorHAnsi" w:cstheme="minorBidi"/>
          <w:b w:val="0"/>
          <w:noProof/>
          <w:sz w:val="22"/>
          <w:szCs w:val="22"/>
        </w:rPr>
      </w:pPr>
      <w:hyperlink w:anchor="_Toc534726853" w:history="1">
        <w:r w:rsidR="005F1AEC" w:rsidRPr="001415D1">
          <w:rPr>
            <w:rStyle w:val="Hyperlink"/>
            <w:noProof/>
          </w:rPr>
          <w:t>5.7</w:t>
        </w:r>
        <w:r w:rsidR="005F1AEC">
          <w:rPr>
            <w:rFonts w:asciiTheme="minorHAnsi" w:eastAsiaTheme="minorEastAsia" w:hAnsiTheme="minorHAnsi" w:cstheme="minorBidi"/>
            <w:b w:val="0"/>
            <w:noProof/>
            <w:sz w:val="22"/>
            <w:szCs w:val="22"/>
          </w:rPr>
          <w:tab/>
        </w:r>
        <w:r w:rsidR="005F1AEC" w:rsidRPr="001415D1">
          <w:rPr>
            <w:rStyle w:val="Hyperlink"/>
            <w:noProof/>
          </w:rPr>
          <w:t>Back-out Verification Procedure</w:t>
        </w:r>
        <w:r w:rsidR="005F1AEC">
          <w:rPr>
            <w:noProof/>
            <w:webHidden/>
          </w:rPr>
          <w:tab/>
        </w:r>
        <w:r w:rsidR="005F1AEC">
          <w:rPr>
            <w:noProof/>
            <w:webHidden/>
          </w:rPr>
          <w:fldChar w:fldCharType="begin"/>
        </w:r>
        <w:r w:rsidR="005F1AEC">
          <w:rPr>
            <w:noProof/>
            <w:webHidden/>
          </w:rPr>
          <w:instrText xml:space="preserve"> PAGEREF _Toc534726853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63D00433" w14:textId="27CFD419" w:rsidR="005F1AEC" w:rsidRDefault="00005B14">
      <w:pPr>
        <w:pStyle w:val="TOC1"/>
        <w:rPr>
          <w:rFonts w:asciiTheme="minorHAnsi" w:eastAsiaTheme="minorEastAsia" w:hAnsiTheme="minorHAnsi" w:cstheme="minorBidi"/>
          <w:b w:val="0"/>
          <w:noProof/>
          <w:sz w:val="22"/>
          <w:szCs w:val="22"/>
        </w:rPr>
      </w:pPr>
      <w:hyperlink w:anchor="_Toc534726854" w:history="1">
        <w:r w:rsidR="005F1AEC" w:rsidRPr="001415D1">
          <w:rPr>
            <w:rStyle w:val="Hyperlink"/>
            <w:noProof/>
          </w:rPr>
          <w:t>6</w:t>
        </w:r>
        <w:r w:rsidR="005F1AEC">
          <w:rPr>
            <w:rFonts w:asciiTheme="minorHAnsi" w:eastAsiaTheme="minorEastAsia" w:hAnsiTheme="minorHAnsi" w:cstheme="minorBidi"/>
            <w:b w:val="0"/>
            <w:noProof/>
            <w:sz w:val="22"/>
            <w:szCs w:val="22"/>
          </w:rPr>
          <w:tab/>
        </w:r>
        <w:r w:rsidR="005F1AEC" w:rsidRPr="001415D1">
          <w:rPr>
            <w:rStyle w:val="Hyperlink"/>
            <w:noProof/>
          </w:rPr>
          <w:t>Rollback Procedure</w:t>
        </w:r>
        <w:r w:rsidR="005F1AEC">
          <w:rPr>
            <w:noProof/>
            <w:webHidden/>
          </w:rPr>
          <w:tab/>
        </w:r>
        <w:r w:rsidR="005F1AEC">
          <w:rPr>
            <w:noProof/>
            <w:webHidden/>
          </w:rPr>
          <w:fldChar w:fldCharType="begin"/>
        </w:r>
        <w:r w:rsidR="005F1AEC">
          <w:rPr>
            <w:noProof/>
            <w:webHidden/>
          </w:rPr>
          <w:instrText xml:space="preserve"> PAGEREF _Toc534726854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3E3E01A7" w14:textId="525C8833" w:rsidR="005F1AEC" w:rsidRDefault="00005B14">
      <w:pPr>
        <w:pStyle w:val="TOC2"/>
        <w:rPr>
          <w:rFonts w:asciiTheme="minorHAnsi" w:eastAsiaTheme="minorEastAsia" w:hAnsiTheme="minorHAnsi" w:cstheme="minorBidi"/>
          <w:b w:val="0"/>
          <w:noProof/>
          <w:sz w:val="22"/>
          <w:szCs w:val="22"/>
        </w:rPr>
      </w:pPr>
      <w:hyperlink w:anchor="_Toc534726855" w:history="1">
        <w:r w:rsidR="005F1AEC" w:rsidRPr="001415D1">
          <w:rPr>
            <w:rStyle w:val="Hyperlink"/>
            <w:noProof/>
          </w:rPr>
          <w:t>6.1</w:t>
        </w:r>
        <w:r w:rsidR="005F1AEC">
          <w:rPr>
            <w:rFonts w:asciiTheme="minorHAnsi" w:eastAsiaTheme="minorEastAsia" w:hAnsiTheme="minorHAnsi" w:cstheme="minorBidi"/>
            <w:b w:val="0"/>
            <w:noProof/>
            <w:sz w:val="22"/>
            <w:szCs w:val="22"/>
          </w:rPr>
          <w:tab/>
        </w:r>
        <w:r w:rsidR="005F1AEC" w:rsidRPr="001415D1">
          <w:rPr>
            <w:rStyle w:val="Hyperlink"/>
            <w:noProof/>
          </w:rPr>
          <w:t>Rollback Considerations</w:t>
        </w:r>
        <w:r w:rsidR="005F1AEC">
          <w:rPr>
            <w:noProof/>
            <w:webHidden/>
          </w:rPr>
          <w:tab/>
        </w:r>
        <w:r w:rsidR="005F1AEC">
          <w:rPr>
            <w:noProof/>
            <w:webHidden/>
          </w:rPr>
          <w:fldChar w:fldCharType="begin"/>
        </w:r>
        <w:r w:rsidR="005F1AEC">
          <w:rPr>
            <w:noProof/>
            <w:webHidden/>
          </w:rPr>
          <w:instrText xml:space="preserve"> PAGEREF _Toc534726855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6BD2376F" w14:textId="4A46B758" w:rsidR="005F1AEC" w:rsidRDefault="00005B14">
      <w:pPr>
        <w:pStyle w:val="TOC2"/>
        <w:rPr>
          <w:rFonts w:asciiTheme="minorHAnsi" w:eastAsiaTheme="minorEastAsia" w:hAnsiTheme="minorHAnsi" w:cstheme="minorBidi"/>
          <w:b w:val="0"/>
          <w:noProof/>
          <w:sz w:val="22"/>
          <w:szCs w:val="22"/>
        </w:rPr>
      </w:pPr>
      <w:hyperlink w:anchor="_Toc534726856" w:history="1">
        <w:r w:rsidR="005F1AEC" w:rsidRPr="001415D1">
          <w:rPr>
            <w:rStyle w:val="Hyperlink"/>
            <w:noProof/>
          </w:rPr>
          <w:t>6.2</w:t>
        </w:r>
        <w:r w:rsidR="005F1AEC">
          <w:rPr>
            <w:rFonts w:asciiTheme="minorHAnsi" w:eastAsiaTheme="minorEastAsia" w:hAnsiTheme="minorHAnsi" w:cstheme="minorBidi"/>
            <w:b w:val="0"/>
            <w:noProof/>
            <w:sz w:val="22"/>
            <w:szCs w:val="22"/>
          </w:rPr>
          <w:tab/>
        </w:r>
        <w:r w:rsidR="005F1AEC" w:rsidRPr="001415D1">
          <w:rPr>
            <w:rStyle w:val="Hyperlink"/>
            <w:noProof/>
          </w:rPr>
          <w:t>Rollback Criteria</w:t>
        </w:r>
        <w:r w:rsidR="005F1AEC">
          <w:rPr>
            <w:noProof/>
            <w:webHidden/>
          </w:rPr>
          <w:tab/>
        </w:r>
        <w:r w:rsidR="005F1AEC">
          <w:rPr>
            <w:noProof/>
            <w:webHidden/>
          </w:rPr>
          <w:fldChar w:fldCharType="begin"/>
        </w:r>
        <w:r w:rsidR="005F1AEC">
          <w:rPr>
            <w:noProof/>
            <w:webHidden/>
          </w:rPr>
          <w:instrText xml:space="preserve"> PAGEREF _Toc534726856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7AA5A05F" w14:textId="7399C45F" w:rsidR="005F1AEC" w:rsidRDefault="00005B14">
      <w:pPr>
        <w:pStyle w:val="TOC2"/>
        <w:rPr>
          <w:rFonts w:asciiTheme="minorHAnsi" w:eastAsiaTheme="minorEastAsia" w:hAnsiTheme="minorHAnsi" w:cstheme="minorBidi"/>
          <w:b w:val="0"/>
          <w:noProof/>
          <w:sz w:val="22"/>
          <w:szCs w:val="22"/>
        </w:rPr>
      </w:pPr>
      <w:hyperlink w:anchor="_Toc534726857" w:history="1">
        <w:r w:rsidR="005F1AEC" w:rsidRPr="001415D1">
          <w:rPr>
            <w:rStyle w:val="Hyperlink"/>
            <w:noProof/>
          </w:rPr>
          <w:t>6.3</w:t>
        </w:r>
        <w:r w:rsidR="005F1AEC">
          <w:rPr>
            <w:rFonts w:asciiTheme="minorHAnsi" w:eastAsiaTheme="minorEastAsia" w:hAnsiTheme="minorHAnsi" w:cstheme="minorBidi"/>
            <w:b w:val="0"/>
            <w:noProof/>
            <w:sz w:val="22"/>
            <w:szCs w:val="22"/>
          </w:rPr>
          <w:tab/>
        </w:r>
        <w:r w:rsidR="005F1AEC" w:rsidRPr="001415D1">
          <w:rPr>
            <w:rStyle w:val="Hyperlink"/>
            <w:noProof/>
          </w:rPr>
          <w:t>Rollback Risks</w:t>
        </w:r>
        <w:r w:rsidR="005F1AEC">
          <w:rPr>
            <w:noProof/>
            <w:webHidden/>
          </w:rPr>
          <w:tab/>
        </w:r>
        <w:r w:rsidR="005F1AEC">
          <w:rPr>
            <w:noProof/>
            <w:webHidden/>
          </w:rPr>
          <w:fldChar w:fldCharType="begin"/>
        </w:r>
        <w:r w:rsidR="005F1AEC">
          <w:rPr>
            <w:noProof/>
            <w:webHidden/>
          </w:rPr>
          <w:instrText xml:space="preserve"> PAGEREF _Toc534726857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3F0650E0" w14:textId="599DAC43" w:rsidR="005F1AEC" w:rsidRDefault="00005B14">
      <w:pPr>
        <w:pStyle w:val="TOC2"/>
        <w:rPr>
          <w:rFonts w:asciiTheme="minorHAnsi" w:eastAsiaTheme="minorEastAsia" w:hAnsiTheme="minorHAnsi" w:cstheme="minorBidi"/>
          <w:b w:val="0"/>
          <w:noProof/>
          <w:sz w:val="22"/>
          <w:szCs w:val="22"/>
        </w:rPr>
      </w:pPr>
      <w:hyperlink w:anchor="_Toc534726858" w:history="1">
        <w:r w:rsidR="005F1AEC" w:rsidRPr="001415D1">
          <w:rPr>
            <w:rStyle w:val="Hyperlink"/>
            <w:noProof/>
          </w:rPr>
          <w:t>6.4</w:t>
        </w:r>
        <w:r w:rsidR="005F1AEC">
          <w:rPr>
            <w:rFonts w:asciiTheme="minorHAnsi" w:eastAsiaTheme="minorEastAsia" w:hAnsiTheme="minorHAnsi" w:cstheme="minorBidi"/>
            <w:b w:val="0"/>
            <w:noProof/>
            <w:sz w:val="22"/>
            <w:szCs w:val="22"/>
          </w:rPr>
          <w:tab/>
        </w:r>
        <w:r w:rsidR="005F1AEC" w:rsidRPr="001415D1">
          <w:rPr>
            <w:rStyle w:val="Hyperlink"/>
            <w:noProof/>
          </w:rPr>
          <w:t>Authority for Rollback</w:t>
        </w:r>
        <w:r w:rsidR="005F1AEC">
          <w:rPr>
            <w:noProof/>
            <w:webHidden/>
          </w:rPr>
          <w:tab/>
        </w:r>
        <w:r w:rsidR="005F1AEC">
          <w:rPr>
            <w:noProof/>
            <w:webHidden/>
          </w:rPr>
          <w:fldChar w:fldCharType="begin"/>
        </w:r>
        <w:r w:rsidR="005F1AEC">
          <w:rPr>
            <w:noProof/>
            <w:webHidden/>
          </w:rPr>
          <w:instrText xml:space="preserve"> PAGEREF _Toc534726858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70597EA8" w14:textId="666006DA" w:rsidR="005F1AEC" w:rsidRDefault="00005B14">
      <w:pPr>
        <w:pStyle w:val="TOC2"/>
        <w:rPr>
          <w:rFonts w:asciiTheme="minorHAnsi" w:eastAsiaTheme="minorEastAsia" w:hAnsiTheme="minorHAnsi" w:cstheme="minorBidi"/>
          <w:b w:val="0"/>
          <w:noProof/>
          <w:sz w:val="22"/>
          <w:szCs w:val="22"/>
        </w:rPr>
      </w:pPr>
      <w:hyperlink w:anchor="_Toc534726859" w:history="1">
        <w:r w:rsidR="005F1AEC" w:rsidRPr="001415D1">
          <w:rPr>
            <w:rStyle w:val="Hyperlink"/>
            <w:noProof/>
          </w:rPr>
          <w:t>6.5</w:t>
        </w:r>
        <w:r w:rsidR="005F1AEC">
          <w:rPr>
            <w:rFonts w:asciiTheme="minorHAnsi" w:eastAsiaTheme="minorEastAsia" w:hAnsiTheme="minorHAnsi" w:cstheme="minorBidi"/>
            <w:b w:val="0"/>
            <w:noProof/>
            <w:sz w:val="22"/>
            <w:szCs w:val="22"/>
          </w:rPr>
          <w:tab/>
        </w:r>
        <w:r w:rsidR="005F1AEC" w:rsidRPr="001415D1">
          <w:rPr>
            <w:rStyle w:val="Hyperlink"/>
            <w:noProof/>
          </w:rPr>
          <w:t>Rollback Procedure</w:t>
        </w:r>
        <w:r w:rsidR="005F1AEC">
          <w:rPr>
            <w:noProof/>
            <w:webHidden/>
          </w:rPr>
          <w:tab/>
        </w:r>
        <w:r w:rsidR="005F1AEC">
          <w:rPr>
            <w:noProof/>
            <w:webHidden/>
          </w:rPr>
          <w:fldChar w:fldCharType="begin"/>
        </w:r>
        <w:r w:rsidR="005F1AEC">
          <w:rPr>
            <w:noProof/>
            <w:webHidden/>
          </w:rPr>
          <w:instrText xml:space="preserve"> PAGEREF _Toc534726859 \h </w:instrText>
        </w:r>
        <w:r w:rsidR="005F1AEC">
          <w:rPr>
            <w:noProof/>
            <w:webHidden/>
          </w:rPr>
        </w:r>
        <w:r w:rsidR="005F1AEC">
          <w:rPr>
            <w:noProof/>
            <w:webHidden/>
          </w:rPr>
          <w:fldChar w:fldCharType="separate"/>
        </w:r>
        <w:r w:rsidR="005F1AEC">
          <w:rPr>
            <w:noProof/>
            <w:webHidden/>
          </w:rPr>
          <w:t>11</w:t>
        </w:r>
        <w:r w:rsidR="005F1AEC">
          <w:rPr>
            <w:noProof/>
            <w:webHidden/>
          </w:rPr>
          <w:fldChar w:fldCharType="end"/>
        </w:r>
      </w:hyperlink>
    </w:p>
    <w:p w14:paraId="345CF8B4" w14:textId="1DEABFA7" w:rsidR="005F1AEC" w:rsidRDefault="00005B14">
      <w:pPr>
        <w:pStyle w:val="TOC2"/>
        <w:rPr>
          <w:rFonts w:asciiTheme="minorHAnsi" w:eastAsiaTheme="minorEastAsia" w:hAnsiTheme="minorHAnsi" w:cstheme="minorBidi"/>
          <w:b w:val="0"/>
          <w:noProof/>
          <w:sz w:val="22"/>
          <w:szCs w:val="22"/>
        </w:rPr>
      </w:pPr>
      <w:hyperlink w:anchor="_Toc534726860" w:history="1">
        <w:r w:rsidR="005F1AEC" w:rsidRPr="001415D1">
          <w:rPr>
            <w:rStyle w:val="Hyperlink"/>
            <w:rFonts w:eastAsia="Calibri"/>
            <w:noProof/>
          </w:rPr>
          <w:t>6.6</w:t>
        </w:r>
        <w:r w:rsidR="005F1AEC">
          <w:rPr>
            <w:rFonts w:asciiTheme="minorHAnsi" w:eastAsiaTheme="minorEastAsia" w:hAnsiTheme="minorHAnsi" w:cstheme="minorBidi"/>
            <w:b w:val="0"/>
            <w:noProof/>
            <w:sz w:val="22"/>
            <w:szCs w:val="22"/>
          </w:rPr>
          <w:tab/>
        </w:r>
        <w:r w:rsidR="005F1AEC" w:rsidRPr="001415D1">
          <w:rPr>
            <w:rStyle w:val="Hyperlink"/>
            <w:noProof/>
          </w:rPr>
          <w:t>Rollback Verification Procedure</w:t>
        </w:r>
        <w:r w:rsidR="005F1AEC">
          <w:rPr>
            <w:noProof/>
            <w:webHidden/>
          </w:rPr>
          <w:tab/>
        </w:r>
        <w:r w:rsidR="005F1AEC">
          <w:rPr>
            <w:noProof/>
            <w:webHidden/>
          </w:rPr>
          <w:fldChar w:fldCharType="begin"/>
        </w:r>
        <w:r w:rsidR="005F1AEC">
          <w:rPr>
            <w:noProof/>
            <w:webHidden/>
          </w:rPr>
          <w:instrText xml:space="preserve"> PAGEREF _Toc534726860 \h </w:instrText>
        </w:r>
        <w:r w:rsidR="005F1AEC">
          <w:rPr>
            <w:noProof/>
            <w:webHidden/>
          </w:rPr>
        </w:r>
        <w:r w:rsidR="005F1AEC">
          <w:rPr>
            <w:noProof/>
            <w:webHidden/>
          </w:rPr>
          <w:fldChar w:fldCharType="separate"/>
        </w:r>
        <w:r w:rsidR="005F1AEC">
          <w:rPr>
            <w:noProof/>
            <w:webHidden/>
          </w:rPr>
          <w:t>12</w:t>
        </w:r>
        <w:r w:rsidR="005F1AEC">
          <w:rPr>
            <w:noProof/>
            <w:webHidden/>
          </w:rPr>
          <w:fldChar w:fldCharType="end"/>
        </w:r>
      </w:hyperlink>
    </w:p>
    <w:p w14:paraId="28859486" w14:textId="63BA78A2"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005B14"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005B14"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005B14">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005B14">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005B14">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005B14">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3" w:name="_Toc421540852"/>
      <w:bookmarkStart w:id="4" w:name="_Toc534726812"/>
      <w:bookmarkEnd w:id="0"/>
      <w:r w:rsidRPr="00F07689">
        <w:lastRenderedPageBreak/>
        <w:t>Introduction</w:t>
      </w:r>
      <w:bookmarkEnd w:id="3"/>
      <w:bookmarkEnd w:id="4"/>
    </w:p>
    <w:p w14:paraId="4F89B34B" w14:textId="0B47B767"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F3086F">
        <w:rPr>
          <w:sz w:val="24"/>
          <w:szCs w:val="20"/>
        </w:rPr>
        <w:t xml:space="preserve">patch </w:t>
      </w:r>
      <w:r w:rsidR="00D8160D">
        <w:rPr>
          <w:sz w:val="24"/>
          <w:szCs w:val="20"/>
        </w:rPr>
        <w:t>IB*2.0*623</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5" w:name="_Toc411336914"/>
      <w:bookmarkStart w:id="6" w:name="_Toc421540853"/>
      <w:bookmarkStart w:id="7" w:name="_Toc534726813"/>
      <w:r w:rsidRPr="00F07689">
        <w:t>Purpose</w:t>
      </w:r>
      <w:bookmarkEnd w:id="5"/>
      <w:bookmarkEnd w:id="6"/>
      <w:bookmarkEnd w:id="7"/>
    </w:p>
    <w:p w14:paraId="3133F002" w14:textId="57F81601"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D8160D">
        <w:rPr>
          <w:sz w:val="24"/>
          <w:szCs w:val="20"/>
        </w:rPr>
        <w:t>IB*2.0*623</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8" w:name="_Toc411336918"/>
      <w:bookmarkStart w:id="9" w:name="_Toc421540857"/>
      <w:bookmarkStart w:id="10" w:name="_Toc534726814"/>
      <w:r w:rsidRPr="00F07689">
        <w:t>Dependencies</w:t>
      </w:r>
      <w:bookmarkEnd w:id="8"/>
      <w:bookmarkEnd w:id="9"/>
      <w:bookmarkEnd w:id="10"/>
    </w:p>
    <w:p w14:paraId="6A966097" w14:textId="313C3056" w:rsidR="00B55A93" w:rsidRDefault="00D8160D" w:rsidP="00225F26">
      <w:pPr>
        <w:pStyle w:val="ListParagraph"/>
        <w:numPr>
          <w:ilvl w:val="0"/>
          <w:numId w:val="47"/>
        </w:numPr>
      </w:pPr>
      <w:r>
        <w:t>IB*2.0*608</w:t>
      </w:r>
      <w:r w:rsidR="00B55A93">
        <w:t xml:space="preserve"> must be installed </w:t>
      </w:r>
      <w:r w:rsidR="00B55A93" w:rsidRPr="00225F26">
        <w:rPr>
          <w:b/>
          <w:u w:val="single"/>
        </w:rPr>
        <w:t>before</w:t>
      </w:r>
      <w:r w:rsidR="007453E5">
        <w:t xml:space="preserve"> IB*2.0</w:t>
      </w:r>
      <w:r w:rsidR="00B55A93">
        <w:t>*</w:t>
      </w:r>
      <w:r>
        <w:t>623</w:t>
      </w:r>
      <w:r w:rsidR="00B55A93">
        <w:t>.</w:t>
      </w:r>
    </w:p>
    <w:p w14:paraId="1148F621" w14:textId="6AAC2DD8" w:rsidR="00225F26" w:rsidRDefault="00225F26" w:rsidP="002D567C">
      <w:pPr>
        <w:pStyle w:val="ListParagraph"/>
        <w:numPr>
          <w:ilvl w:val="0"/>
          <w:numId w:val="47"/>
        </w:numPr>
        <w:spacing w:before="240"/>
      </w:pPr>
      <w:r>
        <w:t xml:space="preserve">Deployment of </w:t>
      </w:r>
      <w:r w:rsidR="00BD720A">
        <w:t>TA</w:t>
      </w:r>
      <w:r w:rsidR="00BD720A" w:rsidRPr="002D567C">
        <w:rPr>
          <w:szCs w:val="22"/>
        </w:rPr>
        <w:t xml:space="preserve">S </w:t>
      </w:r>
      <w:r w:rsidRPr="002D567C">
        <w:rPr>
          <w:szCs w:val="22"/>
        </w:rPr>
        <w:t>builds 6/7</w:t>
      </w:r>
      <w:r w:rsidR="002D567C" w:rsidRPr="002D567C">
        <w:rPr>
          <w:szCs w:val="22"/>
        </w:rPr>
        <w:t xml:space="preserve"> (TAS.01.00.1545_20181219_103623)</w:t>
      </w:r>
      <w:r w:rsidR="00116A62" w:rsidRPr="002D567C">
        <w:rPr>
          <w:szCs w:val="22"/>
        </w:rPr>
        <w:t xml:space="preserve"> </w:t>
      </w:r>
    </w:p>
    <w:p w14:paraId="6D172AAE" w14:textId="74318B96" w:rsidR="007D5F35" w:rsidRDefault="00225F26" w:rsidP="00225F26">
      <w:pPr>
        <w:pStyle w:val="ListParagraph"/>
        <w:numPr>
          <w:ilvl w:val="0"/>
          <w:numId w:val="47"/>
        </w:numPr>
      </w:pPr>
      <w:proofErr w:type="spellStart"/>
      <w:r>
        <w:t>Vistalink</w:t>
      </w:r>
      <w:proofErr w:type="spellEnd"/>
      <w:r>
        <w:t xml:space="preserve"> 1.6 installed at VAMCs</w:t>
      </w:r>
    </w:p>
    <w:p w14:paraId="2BC501CA" w14:textId="21F63D92" w:rsidR="00116A62" w:rsidDel="004D0F71" w:rsidRDefault="00116A62" w:rsidP="00225F26">
      <w:pPr>
        <w:pStyle w:val="ListParagraph"/>
        <w:numPr>
          <w:ilvl w:val="0"/>
          <w:numId w:val="47"/>
        </w:numPr>
        <w:rPr>
          <w:del w:id="11" w:author="Jutzi, William Christopher (Intuitive IT)" w:date="2019-04-26T16:23:00Z"/>
        </w:rPr>
      </w:pPr>
      <w:del w:id="12" w:author="Jutzi, William Christopher (Intuitive IT)" w:date="2019-04-26T16:23:00Z">
        <w:r w:rsidDel="004D0F71">
          <w:delText>Completion of ESECC connectivity request.</w:delText>
        </w:r>
      </w:del>
    </w:p>
    <w:p w14:paraId="26046C88" w14:textId="77777777" w:rsidR="00F07689" w:rsidRPr="00F07689" w:rsidRDefault="00F07689" w:rsidP="009123D8">
      <w:pPr>
        <w:pStyle w:val="Heading2"/>
      </w:pPr>
      <w:bookmarkStart w:id="13" w:name="_Toc471312552"/>
      <w:bookmarkStart w:id="14" w:name="_Toc471313647"/>
      <w:bookmarkStart w:id="15" w:name="_Toc471396301"/>
      <w:bookmarkStart w:id="16" w:name="_Toc471401571"/>
      <w:bookmarkStart w:id="17" w:name="_Toc471401739"/>
      <w:bookmarkStart w:id="18" w:name="_Toc411336919"/>
      <w:bookmarkStart w:id="19" w:name="_Toc421540858"/>
      <w:bookmarkStart w:id="20" w:name="_Toc534726815"/>
      <w:bookmarkEnd w:id="13"/>
      <w:bookmarkEnd w:id="14"/>
      <w:bookmarkEnd w:id="15"/>
      <w:bookmarkEnd w:id="16"/>
      <w:bookmarkEnd w:id="17"/>
      <w:r w:rsidRPr="00F07689">
        <w:t>Constraints</w:t>
      </w:r>
      <w:bookmarkEnd w:id="18"/>
      <w:bookmarkEnd w:id="19"/>
      <w:bookmarkEnd w:id="20"/>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21" w:name="_Toc471313649"/>
      <w:bookmarkStart w:id="22" w:name="_Toc471396303"/>
      <w:bookmarkStart w:id="23" w:name="_Toc471401573"/>
      <w:bookmarkStart w:id="24" w:name="_Toc471401741"/>
      <w:bookmarkStart w:id="25" w:name="_Toc411336920"/>
      <w:bookmarkStart w:id="26" w:name="_Toc421540859"/>
      <w:bookmarkStart w:id="27" w:name="_Ref444173896"/>
      <w:bookmarkStart w:id="28" w:name="_Ref444173917"/>
      <w:bookmarkStart w:id="29" w:name="_Toc534726816"/>
      <w:bookmarkEnd w:id="21"/>
      <w:bookmarkEnd w:id="22"/>
      <w:bookmarkEnd w:id="23"/>
      <w:bookmarkEnd w:id="24"/>
      <w:r w:rsidRPr="00F07689">
        <w:t>Roles and Responsibilities</w:t>
      </w:r>
      <w:bookmarkEnd w:id="25"/>
      <w:bookmarkEnd w:id="26"/>
      <w:bookmarkEnd w:id="27"/>
      <w:bookmarkEnd w:id="28"/>
      <w:bookmarkEnd w:id="29"/>
    </w:p>
    <w:p w14:paraId="0423F250" w14:textId="5D33AC1D" w:rsidR="00BB7924" w:rsidRDefault="00BB7924" w:rsidP="00BB7924">
      <w:pPr>
        <w:pStyle w:val="Caption"/>
        <w:jc w:val="center"/>
      </w:pPr>
      <w:bookmarkStart w:id="30" w:name="_Toc479253799"/>
      <w:r>
        <w:t xml:space="preserve">Table </w:t>
      </w:r>
      <w:r w:rsidR="004D0F71">
        <w:rPr>
          <w:noProof/>
        </w:rPr>
        <w:fldChar w:fldCharType="begin"/>
      </w:r>
      <w:r w:rsidR="004D0F71">
        <w:rPr>
          <w:noProof/>
        </w:rPr>
        <w:instrText xml:space="preserve"> SEQ Table \* ARABIC </w:instrText>
      </w:r>
      <w:r w:rsidR="004D0F71">
        <w:rPr>
          <w:noProof/>
        </w:rPr>
        <w:fldChar w:fldCharType="separate"/>
      </w:r>
      <w:r w:rsidR="00D575F5">
        <w:rPr>
          <w:noProof/>
        </w:rPr>
        <w:t>1</w:t>
      </w:r>
      <w:r w:rsidR="004D0F71">
        <w:rPr>
          <w:noProof/>
        </w:rPr>
        <w:fldChar w:fldCharType="end"/>
      </w:r>
      <w:r w:rsidRPr="00330CCB">
        <w:t>: Deployment, Installation, Back-out, and Rollback Roles and Responsibilities</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2678"/>
        <w:gridCol w:w="1390"/>
        <w:gridCol w:w="3362"/>
        <w:gridCol w:w="1390"/>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31" w:name="ColumnTitle_03"/>
            <w:bookmarkEnd w:id="31"/>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77777777" w:rsidR="00F07689" w:rsidRPr="00F07689" w:rsidRDefault="005B3D7A" w:rsidP="009B480C">
            <w:pPr>
              <w:pStyle w:val="TableText"/>
              <w:rPr>
                <w:lang w:val="en-AU"/>
              </w:rPr>
            </w:pPr>
            <w:r>
              <w:rPr>
                <w:lang w:val="en-AU"/>
              </w:rPr>
              <w:t>Health product 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lastRenderedPageBreak/>
              <w:t>5</w:t>
            </w:r>
          </w:p>
        </w:tc>
        <w:tc>
          <w:tcPr>
            <w:tcW w:w="1432" w:type="pct"/>
            <w:vAlign w:val="center"/>
          </w:tcPr>
          <w:p w14:paraId="508BD359" w14:textId="77777777" w:rsidR="00F07689" w:rsidRPr="00F07689" w:rsidRDefault="00A82B68" w:rsidP="009B480C">
            <w:pPr>
              <w:pStyle w:val="TableText"/>
              <w:rPr>
                <w:lang w:val="en-AU"/>
              </w:rPr>
            </w:pPr>
            <w:r>
              <w:rPr>
                <w:lang w:val="en-AU"/>
              </w:rPr>
              <w:t xml:space="preserve">Individual Veterans Administration Medical </w:t>
            </w:r>
            <w:proofErr w:type="spellStart"/>
            <w:r>
              <w:rPr>
                <w:lang w:val="en-AU"/>
              </w:rPr>
              <w:t>Centers</w:t>
            </w:r>
            <w:proofErr w:type="spellEnd"/>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7777777" w:rsidR="00F61A80" w:rsidRPr="00F07689" w:rsidRDefault="00236972" w:rsidP="009B480C">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32" w:name="_Toc471313651"/>
      <w:bookmarkStart w:id="33" w:name="_Toc471396305"/>
      <w:bookmarkStart w:id="34" w:name="_Toc471401575"/>
      <w:bookmarkStart w:id="35" w:name="_Toc471401743"/>
      <w:bookmarkStart w:id="36" w:name="_Toc421540860"/>
      <w:bookmarkStart w:id="37" w:name="_Toc534726817"/>
      <w:bookmarkEnd w:id="32"/>
      <w:bookmarkEnd w:id="33"/>
      <w:bookmarkEnd w:id="34"/>
      <w:bookmarkEnd w:id="35"/>
      <w:r>
        <w:t>Deployment</w:t>
      </w:r>
      <w:bookmarkEnd w:id="36"/>
      <w:bookmarkEnd w:id="37"/>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8" w:name="_Toc471312556"/>
      <w:bookmarkStart w:id="39" w:name="_Toc471313658"/>
      <w:bookmarkStart w:id="40" w:name="_Toc471396312"/>
      <w:bookmarkStart w:id="41" w:name="_Toc471401582"/>
      <w:bookmarkStart w:id="42" w:name="_Toc471401750"/>
      <w:bookmarkStart w:id="43" w:name="_Toc421540861"/>
      <w:bookmarkStart w:id="44" w:name="_Toc534726818"/>
      <w:bookmarkEnd w:id="38"/>
      <w:bookmarkEnd w:id="39"/>
      <w:bookmarkEnd w:id="40"/>
      <w:bookmarkEnd w:id="41"/>
      <w:bookmarkEnd w:id="42"/>
      <w:r w:rsidRPr="00F07689">
        <w:t>Timeline</w:t>
      </w:r>
      <w:bookmarkEnd w:id="43"/>
      <w:bookmarkEnd w:id="44"/>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5" w:name="_Toc471401584"/>
      <w:bookmarkStart w:id="46" w:name="_Toc471401752"/>
      <w:bookmarkStart w:id="47" w:name="_Toc421540862"/>
      <w:bookmarkStart w:id="48" w:name="_Toc534726819"/>
      <w:bookmarkEnd w:id="45"/>
      <w:bookmarkEnd w:id="46"/>
      <w:r w:rsidRPr="00F07689">
        <w:t>Site Readiness Assessment</w:t>
      </w:r>
      <w:bookmarkEnd w:id="47"/>
      <w:bookmarkEnd w:id="48"/>
    </w:p>
    <w:p w14:paraId="35F5ACFC" w14:textId="56B0F7D0"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D8160D">
        <w:rPr>
          <w:sz w:val="24"/>
          <w:szCs w:val="20"/>
        </w:rPr>
        <w:t>IB*2.0*623</w:t>
      </w:r>
      <w:r w:rsidRPr="00F07689">
        <w:rPr>
          <w:sz w:val="24"/>
          <w:szCs w:val="20"/>
        </w:rPr>
        <w:t xml:space="preserve"> deployment. </w:t>
      </w:r>
    </w:p>
    <w:p w14:paraId="2CFA156B" w14:textId="77777777" w:rsidR="00F07689" w:rsidRPr="00F07689" w:rsidRDefault="00F07689" w:rsidP="00AB1954">
      <w:pPr>
        <w:pStyle w:val="Heading3"/>
      </w:pPr>
      <w:bookmarkStart w:id="49" w:name="_Toc421540863"/>
      <w:bookmarkStart w:id="50" w:name="_Toc534726820"/>
      <w:r w:rsidRPr="00F07689">
        <w:t>Deployment Topology (Targeted Architecture)</w:t>
      </w:r>
      <w:bookmarkEnd w:id="49"/>
      <w:bookmarkEnd w:id="50"/>
    </w:p>
    <w:p w14:paraId="11147A7F" w14:textId="1098E414" w:rsidR="00A367B9" w:rsidRPr="00F07689" w:rsidRDefault="00A367B9" w:rsidP="00256482">
      <w:r w:rsidRPr="00256482">
        <w:t>Th</w:t>
      </w:r>
      <w:r w:rsidR="00235475">
        <w:t xml:space="preserve">is patch </w:t>
      </w:r>
      <w:r w:rsidR="00D8160D">
        <w:t>IB*2.0*623</w:t>
      </w:r>
      <w:r>
        <w:t xml:space="preserve"> is to be nationally released to all VAMCs.</w:t>
      </w:r>
    </w:p>
    <w:p w14:paraId="59AC1EB2" w14:textId="77777777" w:rsidR="00F07689" w:rsidRPr="00F07689" w:rsidRDefault="00F07689" w:rsidP="00AB1954">
      <w:pPr>
        <w:pStyle w:val="Heading3"/>
      </w:pPr>
      <w:bookmarkStart w:id="51" w:name="_Toc421540864"/>
      <w:bookmarkStart w:id="52" w:name="_Toc534726821"/>
      <w:r w:rsidRPr="00F07689">
        <w:lastRenderedPageBreak/>
        <w:t>Site Information (Locations, Deployment Recipients)</w:t>
      </w:r>
      <w:bookmarkEnd w:id="51"/>
      <w:bookmarkEnd w:id="52"/>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2A1B3958" w14:textId="77777777" w:rsidR="00291A54" w:rsidRPr="00291A54" w:rsidRDefault="00291A54" w:rsidP="00291A54">
      <w:pPr>
        <w:pStyle w:val="ListParagraph"/>
        <w:numPr>
          <w:ilvl w:val="0"/>
          <w:numId w:val="17"/>
        </w:numPr>
        <w:rPr>
          <w:ins w:id="53" w:author="Jutzi, William Christopher (Intuitive IT)" w:date="2019-04-30T10:10:00Z"/>
        </w:rPr>
      </w:pPr>
      <w:ins w:id="54" w:author="Jutzi, William Christopher (Intuitive IT)" w:date="2019-04-30T10:10:00Z">
        <w:r w:rsidRPr="00291A54">
          <w:t>Asheville</w:t>
        </w:r>
      </w:ins>
    </w:p>
    <w:p w14:paraId="7173A3D5" w14:textId="77777777" w:rsidR="00291A54" w:rsidRPr="00291A54" w:rsidRDefault="00291A54" w:rsidP="00291A54">
      <w:pPr>
        <w:pStyle w:val="ListParagraph"/>
        <w:numPr>
          <w:ilvl w:val="0"/>
          <w:numId w:val="17"/>
        </w:numPr>
        <w:rPr>
          <w:ins w:id="55" w:author="Jutzi, William Christopher (Intuitive IT)" w:date="2019-04-30T10:10:00Z"/>
        </w:rPr>
      </w:pPr>
      <w:ins w:id="56" w:author="Jutzi, William Christopher (Intuitive IT)" w:date="2019-04-30T10:10:00Z">
        <w:r w:rsidRPr="00291A54">
          <w:t>Butler</w:t>
        </w:r>
      </w:ins>
    </w:p>
    <w:p w14:paraId="7C610B6D" w14:textId="77777777" w:rsidR="00291A54" w:rsidRPr="00291A54" w:rsidRDefault="00291A54" w:rsidP="00291A54">
      <w:pPr>
        <w:pStyle w:val="ListParagraph"/>
        <w:numPr>
          <w:ilvl w:val="0"/>
          <w:numId w:val="17"/>
        </w:numPr>
        <w:rPr>
          <w:ins w:id="57" w:author="Jutzi, William Christopher (Intuitive IT)" w:date="2019-04-30T10:10:00Z"/>
        </w:rPr>
      </w:pPr>
      <w:ins w:id="58" w:author="Jutzi, William Christopher (Intuitive IT)" w:date="2019-04-30T10:10:00Z">
        <w:r w:rsidRPr="00291A54">
          <w:t>Central Alabama</w:t>
        </w:r>
      </w:ins>
    </w:p>
    <w:p w14:paraId="320047EA" w14:textId="77777777" w:rsidR="00291A54" w:rsidRPr="00291A54" w:rsidRDefault="00291A54" w:rsidP="00291A54">
      <w:pPr>
        <w:pStyle w:val="ListParagraph"/>
        <w:numPr>
          <w:ilvl w:val="0"/>
          <w:numId w:val="17"/>
        </w:numPr>
        <w:rPr>
          <w:ins w:id="59" w:author="Jutzi, William Christopher (Intuitive IT)" w:date="2019-04-30T10:10:00Z"/>
        </w:rPr>
      </w:pPr>
      <w:ins w:id="60" w:author="Jutzi, William Christopher (Intuitive IT)" w:date="2019-04-30T10:10:00Z">
        <w:r w:rsidRPr="00291A54">
          <w:t>Detroit</w:t>
        </w:r>
      </w:ins>
    </w:p>
    <w:p w14:paraId="4FD3A476" w14:textId="77777777" w:rsidR="00291A54" w:rsidRPr="00291A54" w:rsidRDefault="00291A54" w:rsidP="00291A54">
      <w:pPr>
        <w:pStyle w:val="ListParagraph"/>
        <w:numPr>
          <w:ilvl w:val="0"/>
          <w:numId w:val="17"/>
        </w:numPr>
        <w:rPr>
          <w:ins w:id="61" w:author="Jutzi, William Christopher (Intuitive IT)" w:date="2019-04-30T10:10:00Z"/>
        </w:rPr>
      </w:pPr>
      <w:ins w:id="62" w:author="Jutzi, William Christopher (Intuitive IT)" w:date="2019-04-30T10:10:00Z">
        <w:r w:rsidRPr="00291A54">
          <w:t>Las Vegas</w:t>
        </w:r>
      </w:ins>
    </w:p>
    <w:p w14:paraId="428207E8" w14:textId="1A758926" w:rsidR="00BD2E2C" w:rsidDel="00291A54" w:rsidRDefault="00DB21DE" w:rsidP="00DB21DE">
      <w:pPr>
        <w:pStyle w:val="ListParagraph"/>
        <w:numPr>
          <w:ilvl w:val="0"/>
          <w:numId w:val="17"/>
        </w:numPr>
        <w:rPr>
          <w:del w:id="63" w:author="Jutzi, William Christopher (Intuitive IT)" w:date="2019-04-30T10:10:00Z"/>
        </w:rPr>
      </w:pPr>
      <w:del w:id="64" w:author="Jutzi, William Christopher (Intuitive IT)" w:date="2019-04-30T10:10:00Z">
        <w:r w:rsidDel="00291A54">
          <w:delText>TBD</w:delText>
        </w:r>
      </w:del>
    </w:p>
    <w:p w14:paraId="058A95E7" w14:textId="77777777" w:rsidR="009B2E03" w:rsidRDefault="009B2E03" w:rsidP="007453E5">
      <w:pPr>
        <w:ind w:left="360"/>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65" w:name="_Toc471311905"/>
      <w:bookmarkStart w:id="66" w:name="_Toc471312561"/>
      <w:bookmarkStart w:id="67" w:name="_Toc471313663"/>
      <w:bookmarkStart w:id="68" w:name="_Toc471396317"/>
      <w:bookmarkStart w:id="69" w:name="_Toc471401588"/>
      <w:bookmarkStart w:id="70" w:name="_Toc471401756"/>
      <w:bookmarkStart w:id="71" w:name="_Toc421540865"/>
      <w:bookmarkStart w:id="72" w:name="_Toc534726822"/>
      <w:bookmarkEnd w:id="65"/>
      <w:bookmarkEnd w:id="66"/>
      <w:bookmarkEnd w:id="67"/>
      <w:bookmarkEnd w:id="68"/>
      <w:bookmarkEnd w:id="69"/>
      <w:bookmarkEnd w:id="70"/>
      <w:r w:rsidRPr="00F07689">
        <w:t>Site Preparation</w:t>
      </w:r>
      <w:bookmarkEnd w:id="71"/>
      <w:bookmarkEnd w:id="72"/>
      <w:r w:rsidRPr="00F07689">
        <w:t xml:space="preserve"> </w:t>
      </w:r>
    </w:p>
    <w:p w14:paraId="0ADFD3F9" w14:textId="0D87FC4A" w:rsidR="00824938" w:rsidRPr="00F07689" w:rsidRDefault="00824938" w:rsidP="00824938">
      <w:pPr>
        <w:spacing w:before="120" w:after="120"/>
        <w:rPr>
          <w:sz w:val="24"/>
          <w:szCs w:val="20"/>
        </w:rPr>
      </w:pPr>
      <w:r w:rsidRPr="00F07689">
        <w:rPr>
          <w:sz w:val="24"/>
          <w:szCs w:val="20"/>
        </w:rPr>
        <w:t xml:space="preserve">The following table describes preparation required by the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r w:rsidR="004D0F71">
        <w:rPr>
          <w:noProof/>
        </w:rPr>
        <w:fldChar w:fldCharType="begin"/>
      </w:r>
      <w:r w:rsidR="004D0F71">
        <w:rPr>
          <w:noProof/>
        </w:rPr>
        <w:instrText xml:space="preserve"> SEQ Table \* ARABIC </w:instrText>
      </w:r>
      <w:r w:rsidR="004D0F71">
        <w:rPr>
          <w:noProof/>
        </w:rPr>
        <w:fldChar w:fldCharType="separate"/>
      </w:r>
      <w:r>
        <w:rPr>
          <w:noProof/>
        </w:rPr>
        <w:t>2</w:t>
      </w:r>
      <w:r w:rsidR="004D0F71">
        <w:rPr>
          <w:noProof/>
        </w:rPr>
        <w:fldChar w:fldCharType="end"/>
      </w:r>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59"/>
        <w:gridCol w:w="2270"/>
        <w:gridCol w:w="1964"/>
        <w:gridCol w:w="1474"/>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C933E5">
        <w:trPr>
          <w:cantSplit/>
        </w:trPr>
        <w:tc>
          <w:tcPr>
            <w:tcW w:w="847" w:type="pct"/>
            <w:tcBorders>
              <w:bottom w:val="single" w:sz="4" w:space="0" w:color="auto"/>
            </w:tcBorders>
          </w:tcPr>
          <w:p w14:paraId="5E6DB3F2" w14:textId="32AE0D1D" w:rsidR="00824938" w:rsidRPr="00F07689" w:rsidRDefault="006C67F0" w:rsidP="009B480C">
            <w:pPr>
              <w:pStyle w:val="TableText"/>
            </w:pPr>
            <w:ins w:id="73" w:author="Jutzi, William Christopher (Intuitive IT)" w:date="2019-04-30T10:12:00Z">
              <w:r>
                <w:t>Asheville</w:t>
              </w:r>
            </w:ins>
            <w:del w:id="74" w:author="Jutzi, William Christopher (Intuitive IT)" w:date="2019-04-30T10:12:00Z">
              <w:r w:rsidR="00E334EC" w:rsidDel="006C67F0">
                <w:delText>TBD</w:delText>
              </w:r>
            </w:del>
          </w:p>
        </w:tc>
        <w:tc>
          <w:tcPr>
            <w:tcW w:w="1101" w:type="pct"/>
            <w:tcBorders>
              <w:bottom w:val="single" w:sz="4" w:space="0" w:color="auto"/>
            </w:tcBorders>
          </w:tcPr>
          <w:p w14:paraId="319D365D" w14:textId="02123CAD" w:rsidR="00824938" w:rsidRPr="00F07689" w:rsidRDefault="00224712" w:rsidP="009B480C">
            <w:pPr>
              <w:pStyle w:val="TableText"/>
            </w:pPr>
            <w:r>
              <w:t>Testers need to obtain access to the Test Environment(s)</w:t>
            </w:r>
          </w:p>
        </w:tc>
        <w:tc>
          <w:tcPr>
            <w:tcW w:w="1214" w:type="pct"/>
            <w:tcBorders>
              <w:bottom w:val="single" w:sz="4" w:space="0" w:color="auto"/>
            </w:tcBorders>
          </w:tcPr>
          <w:p w14:paraId="773B5364" w14:textId="77777777" w:rsidR="00824938" w:rsidRPr="00F07689" w:rsidRDefault="00824938" w:rsidP="009B480C">
            <w:pPr>
              <w:pStyle w:val="TableText"/>
            </w:pPr>
            <w:r>
              <w:t>N/A</w:t>
            </w:r>
          </w:p>
        </w:tc>
        <w:tc>
          <w:tcPr>
            <w:tcW w:w="1050" w:type="pct"/>
            <w:tcBorders>
              <w:bottom w:val="single" w:sz="4" w:space="0" w:color="auto"/>
            </w:tcBorders>
          </w:tcPr>
          <w:p w14:paraId="39FB19B7" w14:textId="22ADEE74" w:rsidR="00824938" w:rsidRPr="00F07689" w:rsidRDefault="00224712" w:rsidP="009B480C">
            <w:pPr>
              <w:pStyle w:val="TableText"/>
            </w:pPr>
            <w:r>
              <w:t>Grant the assigned testers the necessary access to the Test Environment(s)</w:t>
            </w:r>
          </w:p>
        </w:tc>
        <w:tc>
          <w:tcPr>
            <w:tcW w:w="788" w:type="pct"/>
            <w:tcBorders>
              <w:bottom w:val="single" w:sz="4" w:space="0" w:color="auto"/>
            </w:tcBorders>
          </w:tcPr>
          <w:p w14:paraId="71165B04" w14:textId="77777777" w:rsidR="00824938" w:rsidRPr="00F07689" w:rsidRDefault="00824938" w:rsidP="009B480C">
            <w:pPr>
              <w:pStyle w:val="TableText"/>
            </w:pPr>
            <w:r>
              <w:t>N/A</w:t>
            </w:r>
          </w:p>
        </w:tc>
      </w:tr>
      <w:tr w:rsidR="00C933E5" w:rsidRPr="00F07689" w14:paraId="38F18589" w14:textId="77777777" w:rsidTr="00C933E5">
        <w:trPr>
          <w:cantSplit/>
        </w:trPr>
        <w:tc>
          <w:tcPr>
            <w:tcW w:w="847" w:type="pct"/>
          </w:tcPr>
          <w:p w14:paraId="68C57720" w14:textId="1F2C3D52" w:rsidR="00C933E5" w:rsidDel="00BD2E2C" w:rsidRDefault="006C67F0" w:rsidP="009B480C">
            <w:pPr>
              <w:pStyle w:val="TableText"/>
            </w:pPr>
            <w:ins w:id="75" w:author="Jutzi, William Christopher (Intuitive IT)" w:date="2019-04-30T10:12:00Z">
              <w:r>
                <w:t>Butler</w:t>
              </w:r>
            </w:ins>
            <w:del w:id="76" w:author="Jutzi, William Christopher (Intuitive IT)" w:date="2019-04-30T10:12:00Z">
              <w:r w:rsidR="00E334EC" w:rsidDel="006C67F0">
                <w:delText>TBD</w:delText>
              </w:r>
            </w:del>
          </w:p>
        </w:tc>
        <w:tc>
          <w:tcPr>
            <w:tcW w:w="1101" w:type="pct"/>
          </w:tcPr>
          <w:p w14:paraId="7A77E781" w14:textId="6ACEC975" w:rsidR="00C933E5" w:rsidRDefault="00C933E5" w:rsidP="009B480C">
            <w:pPr>
              <w:pStyle w:val="TableText"/>
            </w:pPr>
            <w:r>
              <w:t>Testers need to obtain access</w:t>
            </w:r>
            <w:del w:id="77" w:author="Jutzi, William Christopher (Intuitive IT)" w:date="2019-04-30T10:11:00Z">
              <w:r w:rsidDel="006C67F0">
                <w:delText xml:space="preserve"> </w:delText>
              </w:r>
            </w:del>
            <w:r>
              <w:t xml:space="preserve"> to the Test Environments</w:t>
            </w:r>
          </w:p>
        </w:tc>
        <w:tc>
          <w:tcPr>
            <w:tcW w:w="1214" w:type="pct"/>
          </w:tcPr>
          <w:p w14:paraId="64F93ABE" w14:textId="1A137103" w:rsidR="00C933E5" w:rsidRDefault="00C933E5" w:rsidP="009B480C">
            <w:pPr>
              <w:pStyle w:val="TableText"/>
            </w:pPr>
            <w:r>
              <w:t>N/A</w:t>
            </w:r>
          </w:p>
        </w:tc>
        <w:tc>
          <w:tcPr>
            <w:tcW w:w="1050" w:type="pct"/>
          </w:tcPr>
          <w:p w14:paraId="484F8708" w14:textId="76E33BF4" w:rsidR="00C933E5" w:rsidRDefault="00C933E5" w:rsidP="009B480C">
            <w:pPr>
              <w:pStyle w:val="TableText"/>
            </w:pPr>
            <w:r>
              <w:t>Grant the assigned testers the necessary access to the Test Environment(s)</w:t>
            </w:r>
          </w:p>
        </w:tc>
        <w:tc>
          <w:tcPr>
            <w:tcW w:w="788" w:type="pct"/>
          </w:tcPr>
          <w:p w14:paraId="2DFC08FC" w14:textId="068004DE" w:rsidR="00C933E5" w:rsidRDefault="00C933E5" w:rsidP="009B480C">
            <w:pPr>
              <w:pStyle w:val="TableText"/>
            </w:pPr>
            <w:r>
              <w:t>N/A</w:t>
            </w:r>
          </w:p>
        </w:tc>
      </w:tr>
      <w:tr w:rsidR="00C933E5" w:rsidRPr="00F07689" w14:paraId="03F597C7" w14:textId="77777777" w:rsidTr="00C933E5">
        <w:trPr>
          <w:cantSplit/>
        </w:trPr>
        <w:tc>
          <w:tcPr>
            <w:tcW w:w="847" w:type="pct"/>
            <w:tcBorders>
              <w:top w:val="single" w:sz="4" w:space="0" w:color="auto"/>
              <w:left w:val="single" w:sz="4" w:space="0" w:color="auto"/>
              <w:bottom w:val="single" w:sz="4" w:space="0" w:color="auto"/>
              <w:right w:val="single" w:sz="4" w:space="0" w:color="auto"/>
            </w:tcBorders>
          </w:tcPr>
          <w:p w14:paraId="778480A3" w14:textId="6C882185" w:rsidR="00C933E5" w:rsidDel="00BD2E2C" w:rsidRDefault="006C67F0" w:rsidP="00A93FB4">
            <w:pPr>
              <w:pStyle w:val="TableText"/>
            </w:pPr>
            <w:ins w:id="78" w:author="Jutzi, William Christopher (Intuitive IT)" w:date="2019-04-30T10:12:00Z">
              <w:r>
                <w:t>Central Alabama</w:t>
              </w:r>
            </w:ins>
            <w:del w:id="79" w:author="Jutzi, William Christopher (Intuitive IT)" w:date="2019-04-30T10:12:00Z">
              <w:r w:rsidR="00E334EC" w:rsidDel="006C67F0">
                <w:delText>TBD</w:delText>
              </w:r>
            </w:del>
          </w:p>
        </w:tc>
        <w:tc>
          <w:tcPr>
            <w:tcW w:w="1101" w:type="pct"/>
            <w:tcBorders>
              <w:top w:val="single" w:sz="4" w:space="0" w:color="auto"/>
              <w:left w:val="single" w:sz="4" w:space="0" w:color="auto"/>
              <w:bottom w:val="single" w:sz="4" w:space="0" w:color="auto"/>
              <w:right w:val="single" w:sz="4" w:space="0" w:color="auto"/>
            </w:tcBorders>
          </w:tcPr>
          <w:p w14:paraId="3147DB70" w14:textId="77777777" w:rsidR="00C933E5" w:rsidRDefault="00C933E5" w:rsidP="00A93FB4">
            <w:pPr>
              <w:pStyle w:val="TableText"/>
            </w:pPr>
            <w:r>
              <w:t>Testers need to obtain access</w:t>
            </w:r>
            <w:del w:id="80" w:author="Jutzi, William Christopher (Intuitive IT)" w:date="2019-04-30T10:11:00Z">
              <w:r w:rsidDel="006C67F0">
                <w:delText xml:space="preserve"> </w:delText>
              </w:r>
            </w:del>
            <w:r>
              <w:t xml:space="preserve"> to the Test Environments</w:t>
            </w:r>
          </w:p>
        </w:tc>
        <w:tc>
          <w:tcPr>
            <w:tcW w:w="1214" w:type="pct"/>
            <w:tcBorders>
              <w:top w:val="single" w:sz="4" w:space="0" w:color="auto"/>
              <w:left w:val="single" w:sz="4" w:space="0" w:color="auto"/>
              <w:bottom w:val="single" w:sz="4" w:space="0" w:color="auto"/>
              <w:right w:val="single" w:sz="4" w:space="0" w:color="auto"/>
            </w:tcBorders>
          </w:tcPr>
          <w:p w14:paraId="2CBA12A8" w14:textId="77777777" w:rsidR="00C933E5" w:rsidRDefault="00C933E5" w:rsidP="00A93FB4">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796A8EFE" w14:textId="77777777" w:rsidR="00C933E5" w:rsidRDefault="00C933E5" w:rsidP="00A93FB4">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07FCAFEC" w14:textId="77777777" w:rsidR="00C933E5" w:rsidRDefault="00C933E5" w:rsidP="00A93FB4">
            <w:pPr>
              <w:pStyle w:val="TableText"/>
            </w:pPr>
            <w:r>
              <w:t>N/A</w:t>
            </w:r>
          </w:p>
        </w:tc>
      </w:tr>
      <w:tr w:rsidR="006C67F0" w14:paraId="2AE89725" w14:textId="77777777" w:rsidTr="00557640">
        <w:trPr>
          <w:cantSplit/>
          <w:ins w:id="81" w:author="Jutzi, William Christopher (Intuitive IT)" w:date="2019-04-30T10:11:00Z"/>
        </w:trPr>
        <w:tc>
          <w:tcPr>
            <w:tcW w:w="847" w:type="pct"/>
            <w:tcBorders>
              <w:top w:val="single" w:sz="4" w:space="0" w:color="auto"/>
              <w:left w:val="single" w:sz="4" w:space="0" w:color="auto"/>
              <w:bottom w:val="single" w:sz="4" w:space="0" w:color="auto"/>
              <w:right w:val="single" w:sz="4" w:space="0" w:color="auto"/>
            </w:tcBorders>
          </w:tcPr>
          <w:p w14:paraId="5D9B9477" w14:textId="011C9C9A" w:rsidR="006C67F0" w:rsidDel="00BD2E2C" w:rsidRDefault="006C67F0" w:rsidP="00557640">
            <w:pPr>
              <w:pStyle w:val="TableText"/>
              <w:rPr>
                <w:ins w:id="82" w:author="Jutzi, William Christopher (Intuitive IT)" w:date="2019-04-30T10:11:00Z"/>
              </w:rPr>
            </w:pPr>
            <w:ins w:id="83" w:author="Jutzi, William Christopher (Intuitive IT)" w:date="2019-04-30T10:12:00Z">
              <w:r>
                <w:t>Detroit</w:t>
              </w:r>
            </w:ins>
          </w:p>
        </w:tc>
        <w:tc>
          <w:tcPr>
            <w:tcW w:w="1101" w:type="pct"/>
            <w:tcBorders>
              <w:top w:val="single" w:sz="4" w:space="0" w:color="auto"/>
              <w:left w:val="single" w:sz="4" w:space="0" w:color="auto"/>
              <w:bottom w:val="single" w:sz="4" w:space="0" w:color="auto"/>
              <w:right w:val="single" w:sz="4" w:space="0" w:color="auto"/>
            </w:tcBorders>
          </w:tcPr>
          <w:p w14:paraId="349B78B1" w14:textId="15DDAAD4" w:rsidR="006C67F0" w:rsidRDefault="006C67F0" w:rsidP="00557640">
            <w:pPr>
              <w:pStyle w:val="TableText"/>
              <w:rPr>
                <w:ins w:id="84" w:author="Jutzi, William Christopher (Intuitive IT)" w:date="2019-04-30T10:11:00Z"/>
              </w:rPr>
            </w:pPr>
            <w:ins w:id="85" w:author="Jutzi, William Christopher (Intuitive IT)" w:date="2019-04-30T10:11:00Z">
              <w:r>
                <w:t>Testers need to obtain access to the Test Environments</w:t>
              </w:r>
            </w:ins>
          </w:p>
        </w:tc>
        <w:tc>
          <w:tcPr>
            <w:tcW w:w="1214" w:type="pct"/>
            <w:tcBorders>
              <w:top w:val="single" w:sz="4" w:space="0" w:color="auto"/>
              <w:left w:val="single" w:sz="4" w:space="0" w:color="auto"/>
              <w:bottom w:val="single" w:sz="4" w:space="0" w:color="auto"/>
              <w:right w:val="single" w:sz="4" w:space="0" w:color="auto"/>
            </w:tcBorders>
          </w:tcPr>
          <w:p w14:paraId="4B71E183" w14:textId="77777777" w:rsidR="006C67F0" w:rsidRDefault="006C67F0" w:rsidP="00557640">
            <w:pPr>
              <w:pStyle w:val="TableText"/>
              <w:rPr>
                <w:ins w:id="86" w:author="Jutzi, William Christopher (Intuitive IT)" w:date="2019-04-30T10:11:00Z"/>
              </w:rPr>
            </w:pPr>
            <w:ins w:id="87" w:author="Jutzi, William Christopher (Intuitive IT)" w:date="2019-04-30T10:11:00Z">
              <w:r>
                <w:t>N/A</w:t>
              </w:r>
            </w:ins>
          </w:p>
        </w:tc>
        <w:tc>
          <w:tcPr>
            <w:tcW w:w="1050" w:type="pct"/>
            <w:tcBorders>
              <w:top w:val="single" w:sz="4" w:space="0" w:color="auto"/>
              <w:left w:val="single" w:sz="4" w:space="0" w:color="auto"/>
              <w:bottom w:val="single" w:sz="4" w:space="0" w:color="auto"/>
              <w:right w:val="single" w:sz="4" w:space="0" w:color="auto"/>
            </w:tcBorders>
          </w:tcPr>
          <w:p w14:paraId="6AE535CE" w14:textId="77777777" w:rsidR="006C67F0" w:rsidRDefault="006C67F0" w:rsidP="00557640">
            <w:pPr>
              <w:pStyle w:val="TableText"/>
              <w:rPr>
                <w:ins w:id="88" w:author="Jutzi, William Christopher (Intuitive IT)" w:date="2019-04-30T10:11:00Z"/>
              </w:rPr>
            </w:pPr>
            <w:ins w:id="89" w:author="Jutzi, William Christopher (Intuitive IT)" w:date="2019-04-30T10:11:00Z">
              <w:r>
                <w:t>Grant the assigned testers the necessary access to the Test Environment(s)</w:t>
              </w:r>
            </w:ins>
          </w:p>
        </w:tc>
        <w:tc>
          <w:tcPr>
            <w:tcW w:w="788" w:type="pct"/>
            <w:tcBorders>
              <w:top w:val="single" w:sz="4" w:space="0" w:color="auto"/>
              <w:left w:val="single" w:sz="4" w:space="0" w:color="auto"/>
              <w:bottom w:val="single" w:sz="4" w:space="0" w:color="auto"/>
              <w:right w:val="single" w:sz="4" w:space="0" w:color="auto"/>
            </w:tcBorders>
          </w:tcPr>
          <w:p w14:paraId="764E0A28" w14:textId="77777777" w:rsidR="006C67F0" w:rsidRDefault="006C67F0" w:rsidP="00557640">
            <w:pPr>
              <w:pStyle w:val="TableText"/>
              <w:rPr>
                <w:ins w:id="90" w:author="Jutzi, William Christopher (Intuitive IT)" w:date="2019-04-30T10:11:00Z"/>
              </w:rPr>
            </w:pPr>
            <w:ins w:id="91" w:author="Jutzi, William Christopher (Intuitive IT)" w:date="2019-04-30T10:11:00Z">
              <w:r>
                <w:t>N/A</w:t>
              </w:r>
            </w:ins>
          </w:p>
        </w:tc>
      </w:tr>
      <w:tr w:rsidR="006C67F0" w14:paraId="66C727A7" w14:textId="77777777" w:rsidTr="00557640">
        <w:trPr>
          <w:cantSplit/>
          <w:ins w:id="92" w:author="Jutzi, William Christopher (Intuitive IT)" w:date="2019-04-30T10:11:00Z"/>
        </w:trPr>
        <w:tc>
          <w:tcPr>
            <w:tcW w:w="847" w:type="pct"/>
            <w:tcBorders>
              <w:top w:val="single" w:sz="4" w:space="0" w:color="auto"/>
              <w:left w:val="single" w:sz="4" w:space="0" w:color="auto"/>
              <w:bottom w:val="single" w:sz="4" w:space="0" w:color="auto"/>
              <w:right w:val="single" w:sz="4" w:space="0" w:color="auto"/>
            </w:tcBorders>
          </w:tcPr>
          <w:p w14:paraId="53C4C1C6" w14:textId="0AFFB8BF" w:rsidR="006C67F0" w:rsidDel="00BD2E2C" w:rsidRDefault="006C67F0" w:rsidP="00557640">
            <w:pPr>
              <w:pStyle w:val="TableText"/>
              <w:rPr>
                <w:ins w:id="93" w:author="Jutzi, William Christopher (Intuitive IT)" w:date="2019-04-30T10:11:00Z"/>
              </w:rPr>
            </w:pPr>
            <w:ins w:id="94" w:author="Jutzi, William Christopher (Intuitive IT)" w:date="2019-04-30T10:12:00Z">
              <w:r>
                <w:lastRenderedPageBreak/>
                <w:t>Las Vegas</w:t>
              </w:r>
            </w:ins>
          </w:p>
        </w:tc>
        <w:tc>
          <w:tcPr>
            <w:tcW w:w="1101" w:type="pct"/>
            <w:tcBorders>
              <w:top w:val="single" w:sz="4" w:space="0" w:color="auto"/>
              <w:left w:val="single" w:sz="4" w:space="0" w:color="auto"/>
              <w:bottom w:val="single" w:sz="4" w:space="0" w:color="auto"/>
              <w:right w:val="single" w:sz="4" w:space="0" w:color="auto"/>
            </w:tcBorders>
          </w:tcPr>
          <w:p w14:paraId="3E4AA637" w14:textId="73EF4188" w:rsidR="006C67F0" w:rsidRDefault="006C67F0" w:rsidP="00557640">
            <w:pPr>
              <w:pStyle w:val="TableText"/>
              <w:rPr>
                <w:ins w:id="95" w:author="Jutzi, William Christopher (Intuitive IT)" w:date="2019-04-30T10:11:00Z"/>
              </w:rPr>
            </w:pPr>
            <w:ins w:id="96" w:author="Jutzi, William Christopher (Intuitive IT)" w:date="2019-04-30T10:11:00Z">
              <w:r>
                <w:t>Testers need to obtain access to the Test Environments</w:t>
              </w:r>
            </w:ins>
          </w:p>
        </w:tc>
        <w:tc>
          <w:tcPr>
            <w:tcW w:w="1214" w:type="pct"/>
            <w:tcBorders>
              <w:top w:val="single" w:sz="4" w:space="0" w:color="auto"/>
              <w:left w:val="single" w:sz="4" w:space="0" w:color="auto"/>
              <w:bottom w:val="single" w:sz="4" w:space="0" w:color="auto"/>
              <w:right w:val="single" w:sz="4" w:space="0" w:color="auto"/>
            </w:tcBorders>
          </w:tcPr>
          <w:p w14:paraId="50D76B4A" w14:textId="77777777" w:rsidR="006C67F0" w:rsidRDefault="006C67F0" w:rsidP="00557640">
            <w:pPr>
              <w:pStyle w:val="TableText"/>
              <w:rPr>
                <w:ins w:id="97" w:author="Jutzi, William Christopher (Intuitive IT)" w:date="2019-04-30T10:11:00Z"/>
              </w:rPr>
            </w:pPr>
            <w:ins w:id="98" w:author="Jutzi, William Christopher (Intuitive IT)" w:date="2019-04-30T10:11:00Z">
              <w:r>
                <w:t>N/A</w:t>
              </w:r>
            </w:ins>
          </w:p>
        </w:tc>
        <w:tc>
          <w:tcPr>
            <w:tcW w:w="1050" w:type="pct"/>
            <w:tcBorders>
              <w:top w:val="single" w:sz="4" w:space="0" w:color="auto"/>
              <w:left w:val="single" w:sz="4" w:space="0" w:color="auto"/>
              <w:bottom w:val="single" w:sz="4" w:space="0" w:color="auto"/>
              <w:right w:val="single" w:sz="4" w:space="0" w:color="auto"/>
            </w:tcBorders>
          </w:tcPr>
          <w:p w14:paraId="733BD184" w14:textId="77777777" w:rsidR="006C67F0" w:rsidRDefault="006C67F0" w:rsidP="00557640">
            <w:pPr>
              <w:pStyle w:val="TableText"/>
              <w:rPr>
                <w:ins w:id="99" w:author="Jutzi, William Christopher (Intuitive IT)" w:date="2019-04-30T10:11:00Z"/>
              </w:rPr>
            </w:pPr>
            <w:ins w:id="100" w:author="Jutzi, William Christopher (Intuitive IT)" w:date="2019-04-30T10:11:00Z">
              <w:r>
                <w:t>Grant the assigned testers the necessary access to the Test Environment(s)</w:t>
              </w:r>
            </w:ins>
          </w:p>
        </w:tc>
        <w:tc>
          <w:tcPr>
            <w:tcW w:w="788" w:type="pct"/>
            <w:tcBorders>
              <w:top w:val="single" w:sz="4" w:space="0" w:color="auto"/>
              <w:left w:val="single" w:sz="4" w:space="0" w:color="auto"/>
              <w:bottom w:val="single" w:sz="4" w:space="0" w:color="auto"/>
              <w:right w:val="single" w:sz="4" w:space="0" w:color="auto"/>
            </w:tcBorders>
          </w:tcPr>
          <w:p w14:paraId="58E1BAC6" w14:textId="77777777" w:rsidR="006C67F0" w:rsidRDefault="006C67F0" w:rsidP="00557640">
            <w:pPr>
              <w:pStyle w:val="TableText"/>
              <w:rPr>
                <w:ins w:id="101" w:author="Jutzi, William Christopher (Intuitive IT)" w:date="2019-04-30T10:11:00Z"/>
              </w:rPr>
            </w:pPr>
            <w:ins w:id="102" w:author="Jutzi, William Christopher (Intuitive IT)" w:date="2019-04-30T10:11:00Z">
              <w:r>
                <w:t>N/A</w:t>
              </w:r>
            </w:ins>
          </w:p>
        </w:tc>
      </w:tr>
      <w:tr w:rsidR="007D5F35" w:rsidRPr="00F07689" w:rsidDel="006C67F0" w14:paraId="3B098730" w14:textId="6ED5A9BD" w:rsidTr="00C933E5">
        <w:trPr>
          <w:cantSplit/>
          <w:del w:id="103" w:author="Jutzi, William Christopher (Intuitive IT)" w:date="2019-04-30T10:11:00Z"/>
        </w:trPr>
        <w:tc>
          <w:tcPr>
            <w:tcW w:w="847" w:type="pct"/>
            <w:tcBorders>
              <w:top w:val="single" w:sz="4" w:space="0" w:color="auto"/>
              <w:left w:val="single" w:sz="4" w:space="0" w:color="auto"/>
              <w:bottom w:val="single" w:sz="4" w:space="0" w:color="auto"/>
              <w:right w:val="single" w:sz="4" w:space="0" w:color="auto"/>
            </w:tcBorders>
          </w:tcPr>
          <w:p w14:paraId="78C3683B" w14:textId="37FB2E99" w:rsidR="007D5F35" w:rsidDel="006C67F0" w:rsidRDefault="007D5F35" w:rsidP="00A93FB4">
            <w:pPr>
              <w:pStyle w:val="TableText"/>
              <w:rPr>
                <w:del w:id="104" w:author="Jutzi, William Christopher (Intuitive IT)" w:date="2019-04-30T10:11:00Z"/>
              </w:rPr>
            </w:pPr>
          </w:p>
        </w:tc>
        <w:tc>
          <w:tcPr>
            <w:tcW w:w="1101" w:type="pct"/>
            <w:tcBorders>
              <w:top w:val="single" w:sz="4" w:space="0" w:color="auto"/>
              <w:left w:val="single" w:sz="4" w:space="0" w:color="auto"/>
              <w:bottom w:val="single" w:sz="4" w:space="0" w:color="auto"/>
              <w:right w:val="single" w:sz="4" w:space="0" w:color="auto"/>
            </w:tcBorders>
          </w:tcPr>
          <w:p w14:paraId="7B828C00" w14:textId="3A377A5A" w:rsidR="007D5F35" w:rsidDel="006C67F0" w:rsidRDefault="007D5F35" w:rsidP="00A93FB4">
            <w:pPr>
              <w:pStyle w:val="TableText"/>
              <w:rPr>
                <w:del w:id="105" w:author="Jutzi, William Christopher (Intuitive IT)" w:date="2019-04-30T10:11:00Z"/>
              </w:rPr>
            </w:pPr>
          </w:p>
        </w:tc>
        <w:tc>
          <w:tcPr>
            <w:tcW w:w="1214" w:type="pct"/>
            <w:tcBorders>
              <w:top w:val="single" w:sz="4" w:space="0" w:color="auto"/>
              <w:left w:val="single" w:sz="4" w:space="0" w:color="auto"/>
              <w:bottom w:val="single" w:sz="4" w:space="0" w:color="auto"/>
              <w:right w:val="single" w:sz="4" w:space="0" w:color="auto"/>
            </w:tcBorders>
          </w:tcPr>
          <w:p w14:paraId="5A41E3D8" w14:textId="7D5D8F35" w:rsidR="007D5F35" w:rsidDel="006C67F0" w:rsidRDefault="007D5F35" w:rsidP="00A93FB4">
            <w:pPr>
              <w:pStyle w:val="TableText"/>
              <w:rPr>
                <w:del w:id="106" w:author="Jutzi, William Christopher (Intuitive IT)" w:date="2019-04-30T10:11:00Z"/>
              </w:rPr>
            </w:pPr>
          </w:p>
        </w:tc>
        <w:tc>
          <w:tcPr>
            <w:tcW w:w="1050" w:type="pct"/>
            <w:tcBorders>
              <w:top w:val="single" w:sz="4" w:space="0" w:color="auto"/>
              <w:left w:val="single" w:sz="4" w:space="0" w:color="auto"/>
              <w:bottom w:val="single" w:sz="4" w:space="0" w:color="auto"/>
              <w:right w:val="single" w:sz="4" w:space="0" w:color="auto"/>
            </w:tcBorders>
          </w:tcPr>
          <w:p w14:paraId="2CCEBB73" w14:textId="094BCD28" w:rsidR="007D5F35" w:rsidDel="006C67F0" w:rsidRDefault="007D5F35" w:rsidP="00A93FB4">
            <w:pPr>
              <w:pStyle w:val="TableText"/>
              <w:rPr>
                <w:del w:id="107" w:author="Jutzi, William Christopher (Intuitive IT)" w:date="2019-04-30T10:11:00Z"/>
              </w:rPr>
            </w:pPr>
          </w:p>
        </w:tc>
        <w:tc>
          <w:tcPr>
            <w:tcW w:w="788" w:type="pct"/>
            <w:tcBorders>
              <w:top w:val="single" w:sz="4" w:space="0" w:color="auto"/>
              <w:left w:val="single" w:sz="4" w:space="0" w:color="auto"/>
              <w:bottom w:val="single" w:sz="4" w:space="0" w:color="auto"/>
              <w:right w:val="single" w:sz="4" w:space="0" w:color="auto"/>
            </w:tcBorders>
          </w:tcPr>
          <w:p w14:paraId="11F9E66C" w14:textId="3C0A3666" w:rsidR="007D5F35" w:rsidDel="006C67F0" w:rsidRDefault="007D5F35" w:rsidP="00A93FB4">
            <w:pPr>
              <w:pStyle w:val="TableText"/>
              <w:rPr>
                <w:del w:id="108" w:author="Jutzi, William Christopher (Intuitive IT)" w:date="2019-04-30T10:11:00Z"/>
              </w:rPr>
            </w:pPr>
          </w:p>
        </w:tc>
      </w:tr>
    </w:tbl>
    <w:p w14:paraId="00C118C4" w14:textId="77777777" w:rsidR="00824938" w:rsidRDefault="00824938" w:rsidP="00F07689">
      <w:pPr>
        <w:spacing w:before="120" w:after="120"/>
        <w:rPr>
          <w:sz w:val="24"/>
          <w:szCs w:val="20"/>
        </w:rPr>
      </w:pP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0210634E" w:rsidR="00D575F5" w:rsidRDefault="00824938" w:rsidP="00824938">
      <w:pPr>
        <w:pStyle w:val="Caption"/>
        <w:jc w:val="center"/>
      </w:pPr>
      <w:bookmarkStart w:id="109" w:name="_Toc479253800"/>
      <w:r>
        <w:t>Table 3</w:t>
      </w:r>
      <w:r w:rsidR="00D575F5" w:rsidRPr="005E0014">
        <w:t>: Site Preparation</w:t>
      </w:r>
      <w:bookmarkEnd w:id="1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110" w:name="ColumnTitle_04"/>
            <w:bookmarkEnd w:id="110"/>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111" w:name="_Toc471313665"/>
      <w:bookmarkStart w:id="112" w:name="_Toc471396319"/>
      <w:bookmarkStart w:id="113" w:name="_Toc471401590"/>
      <w:bookmarkStart w:id="114" w:name="_Toc471401758"/>
      <w:bookmarkStart w:id="115" w:name="_Toc471313671"/>
      <w:bookmarkStart w:id="116" w:name="_Toc471396325"/>
      <w:bookmarkStart w:id="117" w:name="_Toc471401596"/>
      <w:bookmarkStart w:id="118" w:name="_Toc471401764"/>
      <w:bookmarkStart w:id="119" w:name="_Toc421540866"/>
      <w:bookmarkStart w:id="120" w:name="_Toc534726823"/>
      <w:bookmarkEnd w:id="111"/>
      <w:bookmarkEnd w:id="112"/>
      <w:bookmarkEnd w:id="113"/>
      <w:bookmarkEnd w:id="114"/>
      <w:bookmarkEnd w:id="115"/>
      <w:bookmarkEnd w:id="116"/>
      <w:bookmarkEnd w:id="117"/>
      <w:bookmarkEnd w:id="118"/>
      <w:r w:rsidRPr="00F07689">
        <w:t>Resources</w:t>
      </w:r>
      <w:bookmarkEnd w:id="119"/>
      <w:bookmarkEnd w:id="120"/>
    </w:p>
    <w:p w14:paraId="49D7CCE5" w14:textId="77777777" w:rsidR="00F07689" w:rsidRPr="00D370DE" w:rsidRDefault="00F07689" w:rsidP="00AB1954">
      <w:pPr>
        <w:pStyle w:val="Heading3"/>
      </w:pPr>
      <w:bookmarkStart w:id="121" w:name="_Toc471401603"/>
      <w:bookmarkStart w:id="122" w:name="_Toc471401771"/>
      <w:bookmarkStart w:id="123" w:name="_Toc471401604"/>
      <w:bookmarkStart w:id="124" w:name="_Toc471401772"/>
      <w:bookmarkStart w:id="125" w:name="_Toc471401605"/>
      <w:bookmarkStart w:id="126" w:name="_Toc471401773"/>
      <w:bookmarkStart w:id="127" w:name="_Toc421540867"/>
      <w:bookmarkStart w:id="128" w:name="_Toc534726824"/>
      <w:bookmarkEnd w:id="121"/>
      <w:bookmarkEnd w:id="122"/>
      <w:bookmarkEnd w:id="123"/>
      <w:bookmarkEnd w:id="124"/>
      <w:bookmarkEnd w:id="125"/>
      <w:bookmarkEnd w:id="126"/>
      <w:r w:rsidRPr="00D370DE">
        <w:t>Facility Specifics</w:t>
      </w:r>
      <w:bookmarkEnd w:id="127"/>
      <w:bookmarkEnd w:id="128"/>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129" w:name="_Toc479253801"/>
      <w:r>
        <w:t xml:space="preserve">Table </w:t>
      </w:r>
      <w:r w:rsidR="00824938">
        <w:t>4</w:t>
      </w:r>
      <w:r w:rsidRPr="005B1683">
        <w:t>: Facility-Specific Features</w:t>
      </w:r>
      <w:bookmarkEnd w:id="1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130" w:name="ColumnTitle_05"/>
            <w:bookmarkEnd w:id="130"/>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131" w:name="_Toc471313679"/>
      <w:bookmarkStart w:id="132" w:name="_Toc471396333"/>
      <w:bookmarkStart w:id="133" w:name="_Toc471401607"/>
      <w:bookmarkStart w:id="134" w:name="_Toc471401775"/>
      <w:bookmarkStart w:id="135" w:name="_Toc471313684"/>
      <w:bookmarkStart w:id="136" w:name="_Toc471396338"/>
      <w:bookmarkStart w:id="137" w:name="_Toc471401612"/>
      <w:bookmarkStart w:id="138" w:name="_Toc471401780"/>
      <w:bookmarkStart w:id="139" w:name="_Toc421540868"/>
      <w:bookmarkStart w:id="140" w:name="_Toc534726825"/>
      <w:bookmarkEnd w:id="131"/>
      <w:bookmarkEnd w:id="132"/>
      <w:bookmarkEnd w:id="133"/>
      <w:bookmarkEnd w:id="134"/>
      <w:bookmarkEnd w:id="135"/>
      <w:bookmarkEnd w:id="136"/>
      <w:bookmarkEnd w:id="137"/>
      <w:bookmarkEnd w:id="138"/>
      <w:r w:rsidRPr="00F07689">
        <w:t>Hardware</w:t>
      </w:r>
      <w:bookmarkEnd w:id="139"/>
      <w:bookmarkEnd w:id="140"/>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141" w:name="_Toc479253802"/>
      <w:r>
        <w:t xml:space="preserve">Table </w:t>
      </w:r>
      <w:r w:rsidR="00824938">
        <w:t>5</w:t>
      </w:r>
      <w:r w:rsidRPr="00E57B2A">
        <w:t>: Hardware Specifications</w:t>
      </w:r>
      <w:bookmarkEnd w:id="1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142" w:name="ColumnTitle_06"/>
            <w:bookmarkEnd w:id="142"/>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143" w:name="_Toc421540869"/>
      <w:bookmarkStart w:id="144" w:name="_Toc534726826"/>
      <w:r w:rsidRPr="00F07689">
        <w:t>Software</w:t>
      </w:r>
      <w:bookmarkEnd w:id="143"/>
      <w:bookmarkEnd w:id="144"/>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145" w:name="_Toc479253803"/>
      <w:r>
        <w:lastRenderedPageBreak/>
        <w:t xml:space="preserve">Table </w:t>
      </w:r>
      <w:r w:rsidR="00824938">
        <w:t>6</w:t>
      </w:r>
      <w:r w:rsidRPr="00DA2819">
        <w:t>: Software Specifications</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1480"/>
        <w:gridCol w:w="1481"/>
        <w:gridCol w:w="1664"/>
        <w:gridCol w:w="1618"/>
        <w:gridCol w:w="1475"/>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146" w:name="ColumnTitle_07"/>
            <w:bookmarkEnd w:id="146"/>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11934A3F" w:rsidR="007453E5" w:rsidRPr="00F07689" w:rsidRDefault="00D8160D" w:rsidP="009B480C">
            <w:pPr>
              <w:pStyle w:val="TableText"/>
            </w:pPr>
            <w:r>
              <w:t>IB*2.0*608</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r w:rsidR="00057DE8" w:rsidRPr="00F07689" w14:paraId="65151D48"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145A50F" w14:textId="00A017D9" w:rsidR="00057DE8" w:rsidRDefault="00057DE8" w:rsidP="009B480C">
            <w:pPr>
              <w:pStyle w:val="TableText"/>
            </w:pPr>
            <w:r w:rsidRPr="00057DE8">
              <w:t>XOBV*1.6</w:t>
            </w:r>
          </w:p>
        </w:tc>
        <w:tc>
          <w:tcPr>
            <w:tcW w:w="791" w:type="pct"/>
            <w:tcBorders>
              <w:top w:val="single" w:sz="4" w:space="0" w:color="auto"/>
              <w:left w:val="single" w:sz="4" w:space="0" w:color="auto"/>
              <w:bottom w:val="single" w:sz="4" w:space="0" w:color="auto"/>
              <w:right w:val="single" w:sz="4" w:space="0" w:color="auto"/>
            </w:tcBorders>
          </w:tcPr>
          <w:p w14:paraId="07D9ECD8" w14:textId="1D74CECA" w:rsidR="00057DE8" w:rsidRDefault="007B5CB4"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E5FDD61" w14:textId="47FB0C25" w:rsidR="00057DE8" w:rsidRDefault="007B5CB4" w:rsidP="009B480C">
            <w:pPr>
              <w:pStyle w:val="TableText"/>
            </w:pPr>
            <w:r>
              <w:t>1.6</w:t>
            </w:r>
          </w:p>
        </w:tc>
        <w:tc>
          <w:tcPr>
            <w:tcW w:w="890" w:type="pct"/>
            <w:tcBorders>
              <w:top w:val="single" w:sz="4" w:space="0" w:color="auto"/>
              <w:left w:val="single" w:sz="4" w:space="0" w:color="auto"/>
              <w:bottom w:val="single" w:sz="4" w:space="0" w:color="auto"/>
              <w:right w:val="single" w:sz="4" w:space="0" w:color="auto"/>
            </w:tcBorders>
          </w:tcPr>
          <w:p w14:paraId="4EBCB3F2" w14:textId="252DEDE1" w:rsidR="00057DE8" w:rsidRDefault="007B5CB4"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8501F5C" w14:textId="6E0BAA0D" w:rsidR="00057DE8" w:rsidRDefault="007B5CB4"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4CFDB18" w14:textId="5087A258" w:rsidR="00057DE8" w:rsidRDefault="007B5CB4"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147" w:name="_Toc421540871"/>
      <w:bookmarkStart w:id="148" w:name="_Toc534726827"/>
      <w:r w:rsidRPr="0005370A">
        <w:t>Co</w:t>
      </w:r>
      <w:r w:rsidRPr="00C53D0C">
        <w:t>mmunica</w:t>
      </w:r>
      <w:r w:rsidRPr="0005370A">
        <w:t>tions</w:t>
      </w:r>
      <w:bookmarkEnd w:id="147"/>
      <w:bookmarkEnd w:id="148"/>
      <w:r w:rsidRPr="0005370A">
        <w:t xml:space="preserve"> </w:t>
      </w:r>
    </w:p>
    <w:p w14:paraId="603F3B76" w14:textId="77777777" w:rsidR="009B2E03" w:rsidRDefault="009B2E03" w:rsidP="009B2E03">
      <w:r w:rsidRPr="00312833">
        <w:t>T</w:t>
      </w:r>
      <w:r>
        <w:t xml:space="preserve">he sites that are participating in field testing (IOC) will use the “Patch Tracking” message in Outlook to communicate with the </w:t>
      </w:r>
      <w:proofErr w:type="spellStart"/>
      <w:r>
        <w:t>e</w:t>
      </w:r>
      <w:r w:rsidR="000D05AC">
        <w:t>Billing</w:t>
      </w:r>
      <w:proofErr w:type="spellEnd"/>
      <w:r>
        <w:t xml:space="preserve"> eBusiness team, the developers, and product support personnel.</w:t>
      </w:r>
    </w:p>
    <w:p w14:paraId="74D9081D" w14:textId="77777777" w:rsidR="00D43555" w:rsidRPr="00C73322" w:rsidRDefault="00D43555" w:rsidP="00AB1954">
      <w:pPr>
        <w:pStyle w:val="Heading4"/>
      </w:pPr>
      <w:bookmarkStart w:id="149" w:name="_Toc534726828"/>
      <w:r w:rsidRPr="00C73322">
        <w:t>Deployment/Installation/Back-Out Checklist</w:t>
      </w:r>
      <w:bookmarkEnd w:id="149"/>
    </w:p>
    <w:p w14:paraId="4519301A" w14:textId="12E99EFE" w:rsidR="00C73322" w:rsidRDefault="00C73322" w:rsidP="00370FF3">
      <w:r w:rsidRPr="00C73322">
        <w:t>The Release Management</w:t>
      </w:r>
      <w:r w:rsidR="007453E5">
        <w:t xml:space="preserve"> team </w:t>
      </w:r>
      <w:r w:rsidR="00D8160D">
        <w:t>will deploy the patch IB*2.0*623</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150" w:name="_Toc479253804"/>
      <w:r>
        <w:t xml:space="preserve">Table </w:t>
      </w:r>
      <w:r w:rsidR="00824938">
        <w:t>7</w:t>
      </w:r>
      <w:r w:rsidRPr="005927B3">
        <w:t>: Deployment/Installation/Back-Out Checklist</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51" w:name="_Toc534726829"/>
      <w:r>
        <w:t>Installation</w:t>
      </w:r>
      <w:bookmarkEnd w:id="151"/>
    </w:p>
    <w:p w14:paraId="0F8500FB" w14:textId="77777777" w:rsidR="00AE5904" w:rsidRDefault="00361BE2" w:rsidP="00740CBB">
      <w:pPr>
        <w:pStyle w:val="Heading2"/>
      </w:pPr>
      <w:bookmarkStart w:id="152" w:name="_Toc534726830"/>
      <w:r w:rsidRPr="00A12A14">
        <w:t>Pre-installation</w:t>
      </w:r>
      <w:r>
        <w:t xml:space="preserve"> and </w:t>
      </w:r>
      <w:r w:rsidR="00AE5904">
        <w:t>System Requirements</w:t>
      </w:r>
      <w:bookmarkEnd w:id="152"/>
    </w:p>
    <w:p w14:paraId="7C834F15" w14:textId="30685031" w:rsidR="00732090" w:rsidRDefault="00D8160D" w:rsidP="00732090">
      <w:r>
        <w:t>IB*2.0*623</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 xml:space="preserve">er provides utilities which communicate with the underlying operating </w:t>
      </w:r>
      <w:r w:rsidR="00732090">
        <w:lastRenderedPageBreak/>
        <w:t>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53" w:name="_Toc471312571"/>
      <w:bookmarkStart w:id="154" w:name="_Toc471313695"/>
      <w:bookmarkStart w:id="155" w:name="_Toc471396349"/>
      <w:bookmarkStart w:id="156" w:name="_Toc471401623"/>
      <w:bookmarkStart w:id="157" w:name="_Toc471401791"/>
      <w:bookmarkStart w:id="158" w:name="_Toc534726831"/>
      <w:bookmarkEnd w:id="153"/>
      <w:bookmarkEnd w:id="154"/>
      <w:bookmarkEnd w:id="155"/>
      <w:bookmarkEnd w:id="156"/>
      <w:bookmarkEnd w:id="157"/>
      <w:r>
        <w:t>Platform Installation and Preparation</w:t>
      </w:r>
      <w:bookmarkEnd w:id="158"/>
    </w:p>
    <w:p w14:paraId="7ACBF6EF" w14:textId="3989CD15" w:rsidR="00732090" w:rsidRDefault="007453E5" w:rsidP="00732090">
      <w:r>
        <w:t xml:space="preserve">Refer to </w:t>
      </w:r>
      <w:r w:rsidR="000D05AC">
        <w:t xml:space="preserve">the </w:t>
      </w:r>
      <w:r w:rsidR="00D8160D">
        <w:t>IB*2.0*623</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59" w:name="_Toc471312573"/>
      <w:bookmarkStart w:id="160" w:name="_Toc471313697"/>
      <w:bookmarkStart w:id="161" w:name="_Toc471396351"/>
      <w:bookmarkStart w:id="162" w:name="_Toc471401625"/>
      <w:bookmarkStart w:id="163" w:name="_Toc471401793"/>
      <w:bookmarkStart w:id="164" w:name="_Toc471312574"/>
      <w:bookmarkStart w:id="165" w:name="_Toc471313698"/>
      <w:bookmarkStart w:id="166" w:name="_Toc471396352"/>
      <w:bookmarkStart w:id="167" w:name="_Toc471401626"/>
      <w:bookmarkStart w:id="168" w:name="_Toc471401794"/>
      <w:bookmarkStart w:id="169" w:name="_Toc471312575"/>
      <w:bookmarkStart w:id="170" w:name="_Toc471313699"/>
      <w:bookmarkStart w:id="171" w:name="_Toc471396353"/>
      <w:bookmarkStart w:id="172" w:name="_Toc471401627"/>
      <w:bookmarkStart w:id="173" w:name="_Toc471401795"/>
      <w:bookmarkStart w:id="174" w:name="_Toc471312576"/>
      <w:bookmarkStart w:id="175" w:name="_Toc471313700"/>
      <w:bookmarkStart w:id="176" w:name="_Toc471396354"/>
      <w:bookmarkStart w:id="177" w:name="_Toc471401628"/>
      <w:bookmarkStart w:id="178" w:name="_Toc471401796"/>
      <w:bookmarkStart w:id="179" w:name="_Toc471312577"/>
      <w:bookmarkStart w:id="180" w:name="_Toc471313701"/>
      <w:bookmarkStart w:id="181" w:name="_Toc471396355"/>
      <w:bookmarkStart w:id="182" w:name="_Toc471401629"/>
      <w:bookmarkStart w:id="183" w:name="_Toc471401797"/>
      <w:bookmarkStart w:id="184" w:name="_Toc471312578"/>
      <w:bookmarkStart w:id="185" w:name="_Toc471313702"/>
      <w:bookmarkStart w:id="186" w:name="_Toc471396356"/>
      <w:bookmarkStart w:id="187" w:name="_Toc471401630"/>
      <w:bookmarkStart w:id="188" w:name="_Toc471401798"/>
      <w:bookmarkStart w:id="189" w:name="_Toc471312579"/>
      <w:bookmarkStart w:id="190" w:name="_Toc471313703"/>
      <w:bookmarkStart w:id="191" w:name="_Toc471396357"/>
      <w:bookmarkStart w:id="192" w:name="_Toc471401631"/>
      <w:bookmarkStart w:id="193" w:name="_Toc471401799"/>
      <w:bookmarkStart w:id="194" w:name="_Toc471312580"/>
      <w:bookmarkStart w:id="195" w:name="_Toc471313704"/>
      <w:bookmarkStart w:id="196" w:name="_Toc471396358"/>
      <w:bookmarkStart w:id="197" w:name="_Toc471401632"/>
      <w:bookmarkStart w:id="198" w:name="_Toc471401800"/>
      <w:bookmarkStart w:id="199" w:name="_Toc471312581"/>
      <w:bookmarkStart w:id="200" w:name="_Toc471313705"/>
      <w:bookmarkStart w:id="201" w:name="_Toc471396359"/>
      <w:bookmarkStart w:id="202" w:name="_Toc471401633"/>
      <w:bookmarkStart w:id="203" w:name="_Toc471401801"/>
      <w:bookmarkStart w:id="204" w:name="_Toc471312582"/>
      <w:bookmarkStart w:id="205" w:name="_Toc471313706"/>
      <w:bookmarkStart w:id="206" w:name="_Toc471396360"/>
      <w:bookmarkStart w:id="207" w:name="_Toc471401634"/>
      <w:bookmarkStart w:id="208" w:name="_Toc471401802"/>
      <w:bookmarkStart w:id="209" w:name="_Toc471312583"/>
      <w:bookmarkStart w:id="210" w:name="_Toc471313707"/>
      <w:bookmarkStart w:id="211" w:name="_Toc471396361"/>
      <w:bookmarkStart w:id="212" w:name="_Toc471401635"/>
      <w:bookmarkStart w:id="213" w:name="_Toc471401803"/>
      <w:bookmarkStart w:id="214" w:name="_Toc471312584"/>
      <w:bookmarkStart w:id="215" w:name="_Toc471313708"/>
      <w:bookmarkStart w:id="216" w:name="_Toc471396362"/>
      <w:bookmarkStart w:id="217" w:name="_Toc471401636"/>
      <w:bookmarkStart w:id="218" w:name="_Toc471401804"/>
      <w:bookmarkStart w:id="219" w:name="_Toc471312585"/>
      <w:bookmarkStart w:id="220" w:name="_Toc471313709"/>
      <w:bookmarkStart w:id="221" w:name="_Toc471396363"/>
      <w:bookmarkStart w:id="222" w:name="_Toc471401637"/>
      <w:bookmarkStart w:id="223" w:name="_Toc471401805"/>
      <w:bookmarkStart w:id="224" w:name="_Toc471312586"/>
      <w:bookmarkStart w:id="225" w:name="_Toc471313710"/>
      <w:bookmarkStart w:id="226" w:name="_Toc471396364"/>
      <w:bookmarkStart w:id="227" w:name="_Toc471401638"/>
      <w:bookmarkStart w:id="228" w:name="_Toc471401806"/>
      <w:bookmarkStart w:id="229" w:name="_Toc534726832"/>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t xml:space="preserve">Download and </w:t>
      </w:r>
      <w:r w:rsidR="00700E4A">
        <w:t>Extract Files</w:t>
      </w:r>
      <w:bookmarkEnd w:id="229"/>
    </w:p>
    <w:p w14:paraId="41B1E6D0" w14:textId="2C1535AA" w:rsidR="00AE5904" w:rsidRPr="00492BC7" w:rsidRDefault="007453E5" w:rsidP="00312833">
      <w:r>
        <w:t xml:space="preserve">Refer to </w:t>
      </w:r>
      <w:r w:rsidR="000D05AC">
        <w:t xml:space="preserve">the </w:t>
      </w:r>
      <w:r w:rsidR="00D8160D">
        <w:t>IB*2.0*623</w:t>
      </w:r>
      <w:r w:rsidR="00D9124C">
        <w:t xml:space="preserve"> documentation on the NPM </w:t>
      </w:r>
      <w:r w:rsidR="009707F7">
        <w:t xml:space="preserve">to find related documentation that can be </w:t>
      </w:r>
      <w:r w:rsidR="00D9124C">
        <w:t>download</w:t>
      </w:r>
      <w:r w:rsidR="009707F7">
        <w:t>ed</w:t>
      </w:r>
      <w:r w:rsidR="00D9124C">
        <w:t xml:space="preserve">. </w:t>
      </w:r>
      <w:r w:rsidR="00D8160D">
        <w:t>IB*2.0*623</w:t>
      </w:r>
      <w:r w:rsidR="009707F7">
        <w:t xml:space="preserve"> will be transmitted via a </w:t>
      </w:r>
      <w:proofErr w:type="spellStart"/>
      <w:r w:rsidR="009707F7">
        <w:t>PackMan</w:t>
      </w:r>
      <w:proofErr w:type="spellEnd"/>
      <w:r w:rsidR="009707F7">
        <w:t xml:space="preserve"> message and can be pulled from the NPM. It is not a host file, and therefore does not need to be downloaded separately.</w:t>
      </w:r>
    </w:p>
    <w:p w14:paraId="60F090B4" w14:textId="77777777" w:rsidR="00AE5904" w:rsidRDefault="00AE5904" w:rsidP="00740CBB">
      <w:pPr>
        <w:pStyle w:val="Heading2"/>
      </w:pPr>
      <w:bookmarkStart w:id="230" w:name="_Ref436642459"/>
      <w:bookmarkStart w:id="231" w:name="_Toc534726833"/>
      <w:r>
        <w:t>Database Creation</w:t>
      </w:r>
      <w:bookmarkEnd w:id="230"/>
      <w:bookmarkEnd w:id="231"/>
    </w:p>
    <w:p w14:paraId="07EC2CC0" w14:textId="4E3D9628" w:rsidR="00AE5904" w:rsidRPr="00492BC7" w:rsidRDefault="00512926" w:rsidP="00312833">
      <w:r>
        <w:t>IB*2.0*</w:t>
      </w:r>
      <w:r w:rsidR="00D8160D">
        <w:t>623</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232" w:name="_Toc534726834"/>
      <w:r>
        <w:t>Installation Scripts</w:t>
      </w:r>
      <w:bookmarkEnd w:id="232"/>
    </w:p>
    <w:p w14:paraId="09324D51" w14:textId="0F4AF89F" w:rsidR="00AE5904" w:rsidRPr="00C730AB" w:rsidRDefault="00A26450" w:rsidP="00312833">
      <w:r>
        <w:t>No installation scr</w:t>
      </w:r>
      <w:r w:rsidR="00D8160D">
        <w:t>ipts are needed for IB*2.0*623</w:t>
      </w:r>
      <w:r w:rsidR="000530D8">
        <w:t xml:space="preserve"> installation</w:t>
      </w:r>
      <w:r>
        <w:t>.</w:t>
      </w:r>
    </w:p>
    <w:p w14:paraId="69CCCD80" w14:textId="77777777" w:rsidR="00AE5904" w:rsidRDefault="00AE5904" w:rsidP="00740CBB">
      <w:pPr>
        <w:pStyle w:val="Heading2"/>
      </w:pPr>
      <w:bookmarkStart w:id="233" w:name="_Toc534726835"/>
      <w:r>
        <w:t>Cron Scripts</w:t>
      </w:r>
      <w:bookmarkEnd w:id="233"/>
    </w:p>
    <w:p w14:paraId="70F4A6BA" w14:textId="4C0A5B5A" w:rsidR="00676736" w:rsidRPr="00C730AB" w:rsidRDefault="000530D8" w:rsidP="00312833">
      <w:r w:rsidRPr="00312833">
        <w:t>No Cron scr</w:t>
      </w:r>
      <w:r w:rsidR="00D8160D">
        <w:t>ipts are needed for IB*2.0*623</w:t>
      </w:r>
      <w:r w:rsidRPr="00312833">
        <w:t xml:space="preserve"> installation.</w:t>
      </w:r>
    </w:p>
    <w:p w14:paraId="74AD17BE" w14:textId="77777777" w:rsidR="00FD7CA6" w:rsidRDefault="00BE065D" w:rsidP="00740CBB">
      <w:pPr>
        <w:pStyle w:val="Heading2"/>
      </w:pPr>
      <w:bookmarkStart w:id="234" w:name="_Toc534726836"/>
      <w:r>
        <w:t xml:space="preserve">Access Requirements and </w:t>
      </w:r>
      <w:r w:rsidR="005C5ED2">
        <w:t>Skills Needed for the Installation</w:t>
      </w:r>
      <w:bookmarkEnd w:id="234"/>
    </w:p>
    <w:p w14:paraId="2F74BCB3" w14:textId="7BED73B6" w:rsidR="005C5ED2" w:rsidRDefault="00F46BBA" w:rsidP="00312833">
      <w:r>
        <w:t>The following staff</w:t>
      </w:r>
      <w:r w:rsidR="000530D8">
        <w:t xml:space="preserve"> will need access to the </w:t>
      </w:r>
      <w:proofErr w:type="spellStart"/>
      <w:r w:rsidR="000530D8">
        <w:t>PackMan</w:t>
      </w:r>
      <w:proofErr w:type="spellEnd"/>
      <w:r w:rsidR="000530D8">
        <w:t xml:space="preserve"> mes</w:t>
      </w:r>
      <w:r w:rsidR="007453E5">
        <w:t>sage containing the IB*2.0*</w:t>
      </w:r>
      <w:r w:rsidR="00D8160D">
        <w:t>623</w:t>
      </w:r>
      <w:r w:rsidR="000530D8">
        <w:t xml:space="preserve"> patch or </w:t>
      </w:r>
      <w:r w:rsidR="00D62E5D">
        <w:t xml:space="preserve">to </w:t>
      </w:r>
      <w:r w:rsidR="000530D8">
        <w:t xml:space="preserve">Forum’s NPM for downloading the </w:t>
      </w:r>
      <w:r w:rsidR="00D8160D">
        <w:t>nationally released IB*2.0*623</w:t>
      </w:r>
      <w:r w:rsidR="000530D8">
        <w:t xml:space="preserve"> 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5F7D0321" w14:textId="59EDE61F" w:rsidR="00057DE8" w:rsidRDefault="00057DE8" w:rsidP="00312833"/>
    <w:p w14:paraId="16A22B00" w14:textId="11EF8B93" w:rsidR="00057DE8" w:rsidRPr="005C5ED2" w:rsidRDefault="00057DE8" w:rsidP="00312833">
      <w:r>
        <w:t xml:space="preserve">Additionally, access to </w:t>
      </w:r>
      <w:r w:rsidRPr="00057DE8">
        <w:t>Vista Option FOUNDATIONS MANAGEMENT [XOBU SITE SETUP MENU]</w:t>
      </w:r>
      <w:r>
        <w:t xml:space="preserve"> is required.</w:t>
      </w:r>
    </w:p>
    <w:p w14:paraId="2C77EF6D" w14:textId="77777777" w:rsidR="00FD7CA6" w:rsidRPr="00FD6DC0" w:rsidRDefault="00FD7CA6" w:rsidP="00740CBB">
      <w:pPr>
        <w:pStyle w:val="Heading2"/>
      </w:pPr>
      <w:bookmarkStart w:id="235" w:name="_Toc416250739"/>
      <w:bookmarkStart w:id="236" w:name="_Toc430174019"/>
      <w:bookmarkStart w:id="237" w:name="_Toc534726837"/>
      <w:r w:rsidRPr="00FD6DC0">
        <w:t>Installation Procedure</w:t>
      </w:r>
      <w:bookmarkEnd w:id="235"/>
      <w:bookmarkEnd w:id="236"/>
      <w:bookmarkEnd w:id="237"/>
    </w:p>
    <w:p w14:paraId="1028FE9E" w14:textId="5F453F8D" w:rsidR="0098694A" w:rsidRDefault="00932CFD" w:rsidP="00312833">
      <w:r>
        <w:t xml:space="preserve">Refer to </w:t>
      </w:r>
      <w:r w:rsidR="000D05AC">
        <w:t xml:space="preserve">the </w:t>
      </w:r>
      <w:r w:rsidR="00D8160D">
        <w:t>IB*2.0*623</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238" w:name="_Toc534726838"/>
      <w:r>
        <w:t>Installation Verification Procedure</w:t>
      </w:r>
      <w:bookmarkEnd w:id="238"/>
    </w:p>
    <w:p w14:paraId="565D0E63" w14:textId="594D8824" w:rsidR="009A003E" w:rsidRDefault="00932CFD" w:rsidP="00312833">
      <w:r>
        <w:t xml:space="preserve">Refer to </w:t>
      </w:r>
      <w:r w:rsidR="000D05AC">
        <w:t xml:space="preserve">the </w:t>
      </w:r>
      <w:r w:rsidR="00D8160D">
        <w:t>IB*2.0*623</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0FB2E717" w14:textId="78A6D9C9" w:rsidR="0054476B" w:rsidRDefault="00D8160D" w:rsidP="00486E24">
      <w:pPr>
        <w:pStyle w:val="ListParagraph"/>
        <w:numPr>
          <w:ilvl w:val="0"/>
          <w:numId w:val="17"/>
        </w:numPr>
      </w:pPr>
      <w:r>
        <w:t>The Post-install (IBY623PO) will add the “</w:t>
      </w:r>
      <w:proofErr w:type="gramStart"/>
      <w:r>
        <w:t>IBTAS,APPLICATION</w:t>
      </w:r>
      <w:proofErr w:type="gramEnd"/>
      <w:r>
        <w:t xml:space="preserve"> PROXY” to the New Person File [#200]</w:t>
      </w:r>
      <w:r w:rsidR="0054476B">
        <w:t>.</w:t>
      </w:r>
    </w:p>
    <w:p w14:paraId="33FDFD37" w14:textId="77777777" w:rsidR="003B7219" w:rsidRDefault="003B7219" w:rsidP="003B7219"/>
    <w:p w14:paraId="6EE5487F" w14:textId="77777777" w:rsidR="00C76D3C" w:rsidRDefault="00C76D3C" w:rsidP="00C76D3C">
      <w:pPr>
        <w:pStyle w:val="ListParagraph"/>
        <w:numPr>
          <w:ilvl w:val="0"/>
          <w:numId w:val="17"/>
        </w:numPr>
      </w:pPr>
      <w:r>
        <w:t>The Non-MCCF Rate Types List under section [12] Non-MCCF Pay-To Providers in the IB Site Parameters will be prepopulated with the following rate types and will be used for the Non-MCCF Claims search:</w:t>
      </w:r>
    </w:p>
    <w:p w14:paraId="1AE3AF49" w14:textId="77777777" w:rsidR="00C76D3C" w:rsidRDefault="00C76D3C" w:rsidP="00C76D3C">
      <w:pPr>
        <w:pStyle w:val="ListParagraph"/>
        <w:numPr>
          <w:ilvl w:val="1"/>
          <w:numId w:val="17"/>
        </w:numPr>
      </w:pPr>
      <w:r>
        <w:t>CHAMPVA REIMB. INS.</w:t>
      </w:r>
    </w:p>
    <w:p w14:paraId="5D77EEE7" w14:textId="77777777" w:rsidR="00C76D3C" w:rsidRDefault="00C76D3C" w:rsidP="00C76D3C">
      <w:pPr>
        <w:pStyle w:val="ListParagraph"/>
        <w:numPr>
          <w:ilvl w:val="1"/>
          <w:numId w:val="17"/>
        </w:numPr>
      </w:pPr>
      <w:r>
        <w:t>CHAMPVA</w:t>
      </w:r>
    </w:p>
    <w:p w14:paraId="17559BB1" w14:textId="77777777" w:rsidR="00C76D3C" w:rsidRDefault="00C76D3C" w:rsidP="00C76D3C">
      <w:pPr>
        <w:pStyle w:val="ListParagraph"/>
        <w:numPr>
          <w:ilvl w:val="1"/>
          <w:numId w:val="17"/>
        </w:numPr>
      </w:pPr>
      <w:r>
        <w:t>TRICARE REIMB. INS.</w:t>
      </w:r>
    </w:p>
    <w:p w14:paraId="7AD3F059" w14:textId="77777777" w:rsidR="00C76D3C" w:rsidRDefault="00C76D3C" w:rsidP="00C76D3C">
      <w:pPr>
        <w:pStyle w:val="ListParagraph"/>
        <w:numPr>
          <w:ilvl w:val="1"/>
          <w:numId w:val="17"/>
        </w:numPr>
      </w:pPr>
      <w:r>
        <w:t>TRICARE</w:t>
      </w:r>
    </w:p>
    <w:p w14:paraId="2F3E8CD7" w14:textId="77777777" w:rsidR="00C76D3C" w:rsidRDefault="00C76D3C" w:rsidP="00C76D3C">
      <w:pPr>
        <w:pStyle w:val="ListParagraph"/>
        <w:numPr>
          <w:ilvl w:val="1"/>
          <w:numId w:val="17"/>
        </w:numPr>
      </w:pPr>
      <w:r>
        <w:t>INTERAGENCY</w:t>
      </w:r>
    </w:p>
    <w:p w14:paraId="165F1456" w14:textId="77777777" w:rsidR="00C76D3C" w:rsidRDefault="00C76D3C" w:rsidP="00C76D3C">
      <w:pPr>
        <w:pStyle w:val="ListParagraph"/>
        <w:numPr>
          <w:ilvl w:val="1"/>
          <w:numId w:val="17"/>
        </w:numPr>
      </w:pPr>
      <w:r>
        <w:t>INELIGIBLE</w:t>
      </w:r>
    </w:p>
    <w:p w14:paraId="1FA50C3E" w14:textId="77777777" w:rsidR="00C76D3C" w:rsidRDefault="00C76D3C" w:rsidP="00C76D3C">
      <w:pPr>
        <w:pStyle w:val="ListParagraph"/>
        <w:numPr>
          <w:ilvl w:val="1"/>
          <w:numId w:val="17"/>
        </w:numPr>
      </w:pPr>
      <w:r>
        <w:t>INELIGIBLE REIMB. INS.</w:t>
      </w:r>
    </w:p>
    <w:p w14:paraId="66755D95" w14:textId="7C81EE6F" w:rsidR="00C76D3C" w:rsidRDefault="00C76D3C" w:rsidP="00C76D3C">
      <w:pPr>
        <w:pStyle w:val="ListParagraph"/>
        <w:numPr>
          <w:ilvl w:val="1"/>
          <w:numId w:val="17"/>
        </w:numPr>
      </w:pPr>
      <w:r>
        <w:t>SHARING AGREEMENT</w:t>
      </w:r>
    </w:p>
    <w:p w14:paraId="2F3D4E0B" w14:textId="21E48DA7" w:rsidR="00C76D3C" w:rsidRDefault="00C76D3C" w:rsidP="00C76D3C">
      <w:pPr>
        <w:pStyle w:val="ListParagraph"/>
      </w:pPr>
      <w:r>
        <w:t>All other Rate Types that were previously defined in the system for this IB Site Parameter will also be applied to the MCCF claims search.</w:t>
      </w:r>
    </w:p>
    <w:p w14:paraId="4AFDCD72" w14:textId="77777777" w:rsidR="00222FCD" w:rsidRDefault="00222FCD" w:rsidP="003D76CF">
      <w:pPr>
        <w:pStyle w:val="Heading2"/>
      </w:pPr>
      <w:bookmarkStart w:id="239" w:name="_Toc534726839"/>
      <w:r>
        <w:t>System Configuration</w:t>
      </w:r>
      <w:bookmarkEnd w:id="239"/>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240" w:name="_Toc534726840"/>
      <w:r>
        <w:t>Database Tuning</w:t>
      </w:r>
      <w:bookmarkEnd w:id="240"/>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241" w:name="_Toc534726841"/>
      <w:r>
        <w:t>Back-Out</w:t>
      </w:r>
      <w:r w:rsidR="00AE5904">
        <w:t xml:space="preserve"> Procedure</w:t>
      </w:r>
      <w:bookmarkEnd w:id="241"/>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242" w:name="_Toc534726842"/>
      <w:r>
        <w:t>Back-Out</w:t>
      </w:r>
      <w:r w:rsidR="00455CB4">
        <w:t xml:space="preserve"> Strategy</w:t>
      </w:r>
      <w:bookmarkEnd w:id="242"/>
    </w:p>
    <w:p w14:paraId="1E0ADF77" w14:textId="5E03A0EE"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243" w:name="_Toc478982588"/>
      <w:bookmarkStart w:id="244" w:name="_Toc534726843"/>
      <w:r w:rsidRPr="0035510F">
        <w:t>Mirror Testing or Site Production Testing</w:t>
      </w:r>
      <w:bookmarkEnd w:id="243"/>
      <w:bookmarkEnd w:id="244"/>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245" w:name="_Toc478982589"/>
      <w:bookmarkStart w:id="246" w:name="_Toc534726844"/>
      <w:r w:rsidRPr="0035510F">
        <w:lastRenderedPageBreak/>
        <w:t>After National Release but During the Designated Support Period</w:t>
      </w:r>
      <w:bookmarkEnd w:id="245"/>
      <w:bookmarkEnd w:id="246"/>
    </w:p>
    <w:p w14:paraId="6CFDBA8F" w14:textId="276CFF97"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ry milestone reviews etc.</w:t>
      </w:r>
      <w:r w:rsidR="00012644">
        <w:t>,</w:t>
      </w:r>
      <w:r w:rsidR="00D8257D">
        <w:t xml:space="preserve">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247" w:name="_Toc478982590"/>
      <w:bookmarkStart w:id="248" w:name="_Toc534726845"/>
      <w:r w:rsidRPr="0035510F">
        <w:t>After National Release and Warranty Period</w:t>
      </w:r>
      <w:bookmarkEnd w:id="247"/>
      <w:bookmarkEnd w:id="248"/>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249" w:name="_Toc534726846"/>
      <w:r>
        <w:t>Back-Out</w:t>
      </w:r>
      <w:r w:rsidR="006C6DBA">
        <w:t xml:space="preserve"> Considerations</w:t>
      </w:r>
      <w:bookmarkEnd w:id="249"/>
    </w:p>
    <w:p w14:paraId="0B3300CB" w14:textId="7AEA67E6" w:rsidR="006C6DBA" w:rsidRDefault="00A32A5D" w:rsidP="00312833">
      <w:r w:rsidRPr="00A32A5D">
        <w:t>It is necessary to determine i</w:t>
      </w:r>
      <w:r w:rsidR="00727E4A">
        <w:t xml:space="preserve">f a wholesale back-out </w:t>
      </w:r>
      <w:r w:rsidRPr="00A32A5D">
        <w:t xml:space="preserve">of </w:t>
      </w:r>
      <w:r w:rsidR="00B9210A">
        <w:t>the patch IB*2.0*623</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B9210A">
        <w:t>st-release of patch IB*2.0*623</w:t>
      </w:r>
      <w:r w:rsidRPr="00637940">
        <w:t>, this patch should be assigned status of “Entered in Error” in Forum’s NPM.</w:t>
      </w:r>
    </w:p>
    <w:p w14:paraId="3EB21435" w14:textId="77777777" w:rsidR="00DF6B4A" w:rsidRDefault="00DF6B4A" w:rsidP="00AB1954">
      <w:pPr>
        <w:pStyle w:val="Heading3"/>
      </w:pPr>
      <w:bookmarkStart w:id="250" w:name="_Toc534726847"/>
      <w:r>
        <w:t>Load Testing</w:t>
      </w:r>
      <w:bookmarkEnd w:id="250"/>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251" w:name="_Toc534726848"/>
      <w:r w:rsidRPr="000666AC">
        <w:t>User Acceptance Testing</w:t>
      </w:r>
      <w:bookmarkEnd w:id="251"/>
    </w:p>
    <w:p w14:paraId="3B3551E8" w14:textId="0990C1EA" w:rsidR="00002D6C" w:rsidRPr="00AD49AF" w:rsidRDefault="005C278A" w:rsidP="00002D6C">
      <w:r>
        <w:t>Secondary Payer ID</w:t>
      </w:r>
      <w:r w:rsidR="00B8388E">
        <w:t>:</w:t>
      </w:r>
    </w:p>
    <w:p w14:paraId="4F3E9F21" w14:textId="77777777" w:rsidR="005C278A" w:rsidRDefault="005C278A" w:rsidP="005C278A">
      <w:pPr>
        <w:pStyle w:val="ListParagraph"/>
        <w:numPr>
          <w:ilvl w:val="0"/>
          <w:numId w:val="17"/>
        </w:numPr>
        <w:rPr>
          <w:szCs w:val="22"/>
        </w:rPr>
      </w:pPr>
      <w:r>
        <w:t>The Integrated Billing software will accept inbound 277STAT message from Financial Services Center (FSC)</w:t>
      </w:r>
      <w:r w:rsidR="007B4B69">
        <w:rPr>
          <w:szCs w:val="22"/>
        </w:rPr>
        <w:t>.</w:t>
      </w:r>
    </w:p>
    <w:p w14:paraId="27C33EF1" w14:textId="0F8A0E41" w:rsidR="005C278A" w:rsidRDefault="005C278A" w:rsidP="005C278A">
      <w:pPr>
        <w:pStyle w:val="ListParagraph"/>
        <w:numPr>
          <w:ilvl w:val="0"/>
          <w:numId w:val="17"/>
        </w:numPr>
      </w:pPr>
      <w:r>
        <w:t>The Integrated Billing software will process 277STAT message.  If piece 11 of the 277STAT record contains the value “COBID=” and position 6-9 of piece 11 has a value other than 0000, then it is a Claim Office ID.</w:t>
      </w:r>
    </w:p>
    <w:p w14:paraId="702B8C59" w14:textId="335DA84E" w:rsidR="005C278A" w:rsidRPr="005C278A" w:rsidRDefault="005C278A" w:rsidP="005C278A">
      <w:pPr>
        <w:pStyle w:val="ListParagraph"/>
        <w:numPr>
          <w:ilvl w:val="0"/>
          <w:numId w:val="17"/>
        </w:numPr>
      </w:pPr>
      <w:r>
        <w:t xml:space="preserve">The Integrated Billing software will update the following fields of the insurance company file (#36) with the value in position 6-9 of piece 11, sent by FSC </w:t>
      </w:r>
      <w:r w:rsidRPr="00F765AD">
        <w:t>only</w:t>
      </w:r>
      <w:r>
        <w:t xml:space="preserve"> if the following field(s) is/are blank and display the value for user to see in the EDI Parameters section:</w:t>
      </w:r>
    </w:p>
    <w:p w14:paraId="51B42B57" w14:textId="77777777" w:rsidR="005C278A" w:rsidRPr="005C278A" w:rsidRDefault="005C278A" w:rsidP="005C278A">
      <w:pPr>
        <w:pStyle w:val="TableText"/>
        <w:numPr>
          <w:ilvl w:val="1"/>
          <w:numId w:val="17"/>
        </w:numPr>
        <w:rPr>
          <w:rFonts w:ascii="Times New Roman" w:hAnsi="Times New Roman" w:cs="Times New Roman"/>
        </w:rPr>
      </w:pPr>
      <w:r w:rsidRPr="005C278A">
        <w:rPr>
          <w:rFonts w:ascii="Times New Roman" w:hAnsi="Times New Roman" w:cs="Times New Roman"/>
        </w:rPr>
        <w:t xml:space="preserve">6.02 - EDI INST SECONDARY </w:t>
      </w:r>
      <w:proofErr w:type="gramStart"/>
      <w:r w:rsidRPr="005C278A">
        <w:rPr>
          <w:rFonts w:ascii="Times New Roman" w:hAnsi="Times New Roman" w:cs="Times New Roman"/>
        </w:rPr>
        <w:t>ID(</w:t>
      </w:r>
      <w:proofErr w:type="gramEnd"/>
      <w:r w:rsidRPr="005C278A">
        <w:rPr>
          <w:rFonts w:ascii="Times New Roman" w:hAnsi="Times New Roman" w:cs="Times New Roman"/>
        </w:rPr>
        <w:t>1)</w:t>
      </w:r>
    </w:p>
    <w:p w14:paraId="6C1616B2" w14:textId="07EF8FEF" w:rsidR="00DB6689" w:rsidRPr="005C278A" w:rsidRDefault="005C278A" w:rsidP="005C278A">
      <w:pPr>
        <w:pStyle w:val="ListParagraph"/>
        <w:numPr>
          <w:ilvl w:val="1"/>
          <w:numId w:val="17"/>
        </w:numPr>
        <w:rPr>
          <w:szCs w:val="22"/>
        </w:rPr>
      </w:pPr>
      <w:r w:rsidRPr="005C278A">
        <w:t xml:space="preserve">6.06 - EDI PROF SECONDARY </w:t>
      </w:r>
      <w:proofErr w:type="gramStart"/>
      <w:r w:rsidRPr="005C278A">
        <w:t>ID(</w:t>
      </w:r>
      <w:proofErr w:type="gramEnd"/>
      <w:r w:rsidRPr="005C278A">
        <w:t>1)</w:t>
      </w:r>
      <w:r w:rsidR="00DB6689" w:rsidRPr="005C278A">
        <w:rPr>
          <w:szCs w:val="22"/>
        </w:rPr>
        <w:t>.</w:t>
      </w:r>
    </w:p>
    <w:p w14:paraId="358090F7" w14:textId="5A02CF5C" w:rsidR="00AF003E" w:rsidRPr="00AF003E" w:rsidRDefault="00AF003E" w:rsidP="00AF003E">
      <w:pPr>
        <w:pStyle w:val="TableText"/>
        <w:numPr>
          <w:ilvl w:val="0"/>
          <w:numId w:val="17"/>
        </w:numPr>
        <w:rPr>
          <w:rFonts w:ascii="Times New Roman" w:hAnsi="Times New Roman" w:cs="Times New Roman"/>
        </w:rPr>
      </w:pPr>
      <w:r w:rsidRPr="00AF003E">
        <w:rPr>
          <w:rFonts w:ascii="Times New Roman" w:hAnsi="Times New Roman" w:cs="Times New Roman"/>
        </w:rPr>
        <w:t>The Integrated Billing software will set the following fields of the insurance company file (#36) as Claim Office # (FY) qualifier acc</w:t>
      </w:r>
      <w:r>
        <w:rPr>
          <w:rFonts w:ascii="Times New Roman" w:hAnsi="Times New Roman" w:cs="Times New Roman"/>
        </w:rPr>
        <w:t>ordingly</w:t>
      </w:r>
      <w:r w:rsidRPr="00AF003E">
        <w:rPr>
          <w:rFonts w:ascii="Times New Roman" w:hAnsi="Times New Roman" w:cs="Times New Roman"/>
        </w:rPr>
        <w:t xml:space="preserve"> and display the value for </w:t>
      </w:r>
      <w:r>
        <w:rPr>
          <w:rFonts w:ascii="Times New Roman" w:hAnsi="Times New Roman" w:cs="Times New Roman"/>
        </w:rPr>
        <w:t xml:space="preserve">the </w:t>
      </w:r>
      <w:r w:rsidRPr="00AF003E">
        <w:rPr>
          <w:rFonts w:ascii="Times New Roman" w:hAnsi="Times New Roman" w:cs="Times New Roman"/>
        </w:rPr>
        <w:t>user to see in the EDI Parameters section:</w:t>
      </w:r>
    </w:p>
    <w:p w14:paraId="204629FA" w14:textId="77777777" w:rsidR="00AF003E" w:rsidRPr="00AF003E" w:rsidRDefault="00AF003E" w:rsidP="00AF003E">
      <w:pPr>
        <w:pStyle w:val="TableText"/>
        <w:numPr>
          <w:ilvl w:val="1"/>
          <w:numId w:val="17"/>
        </w:numPr>
        <w:rPr>
          <w:rFonts w:ascii="Times New Roman" w:hAnsi="Times New Roman" w:cs="Times New Roman"/>
        </w:rPr>
      </w:pPr>
      <w:r w:rsidRPr="00AF003E">
        <w:rPr>
          <w:rFonts w:ascii="Times New Roman" w:hAnsi="Times New Roman" w:cs="Times New Roman"/>
        </w:rPr>
        <w:t xml:space="preserve">6.01 - EDI INST SECONDARY ID </w:t>
      </w:r>
      <w:proofErr w:type="gramStart"/>
      <w:r w:rsidRPr="00AF003E">
        <w:rPr>
          <w:rFonts w:ascii="Times New Roman" w:hAnsi="Times New Roman" w:cs="Times New Roman"/>
        </w:rPr>
        <w:t>QUAL(</w:t>
      </w:r>
      <w:proofErr w:type="gramEnd"/>
      <w:r w:rsidRPr="00AF003E">
        <w:rPr>
          <w:rFonts w:ascii="Times New Roman" w:hAnsi="Times New Roman" w:cs="Times New Roman"/>
        </w:rPr>
        <w:t>1)</w:t>
      </w:r>
    </w:p>
    <w:p w14:paraId="7C490E1A" w14:textId="3EC511EB" w:rsidR="00653F3B" w:rsidRPr="00AF003E" w:rsidRDefault="00AF003E" w:rsidP="00AF003E">
      <w:pPr>
        <w:pStyle w:val="ListParagraph"/>
        <w:numPr>
          <w:ilvl w:val="1"/>
          <w:numId w:val="17"/>
        </w:numPr>
        <w:rPr>
          <w:szCs w:val="22"/>
        </w:rPr>
      </w:pPr>
      <w:r w:rsidRPr="00AF003E">
        <w:t xml:space="preserve">6.05 - EDI PROF SECONDARY ID </w:t>
      </w:r>
      <w:proofErr w:type="gramStart"/>
      <w:r w:rsidRPr="00AF003E">
        <w:t>QUAL(</w:t>
      </w:r>
      <w:proofErr w:type="gramEnd"/>
      <w:r w:rsidRPr="00AF003E">
        <w:t>1)</w:t>
      </w:r>
      <w:r w:rsidR="00480268" w:rsidRPr="00AF003E">
        <w:rPr>
          <w:color w:val="000000" w:themeColor="text1"/>
          <w:szCs w:val="22"/>
        </w:rPr>
        <w:t>.</w:t>
      </w:r>
    </w:p>
    <w:p w14:paraId="5BF78234" w14:textId="77777777" w:rsidR="001E1960" w:rsidRPr="006D5670" w:rsidRDefault="001E1960" w:rsidP="00DA3AE3">
      <w:pPr>
        <w:rPr>
          <w:highlight w:val="yellow"/>
        </w:rPr>
      </w:pPr>
    </w:p>
    <w:p w14:paraId="414AE027" w14:textId="080CECD5" w:rsidR="00DA3AE3" w:rsidRPr="00AD49AF" w:rsidRDefault="00AF003E" w:rsidP="00DA3AE3">
      <w:r>
        <w:t>Payer ID Report – Secondary Payer ID</w:t>
      </w:r>
      <w:r w:rsidR="00AD49AF">
        <w:t>:</w:t>
      </w:r>
    </w:p>
    <w:p w14:paraId="77FEF571" w14:textId="2CD56BBE" w:rsidR="00AF003E" w:rsidRPr="00C05927" w:rsidRDefault="00AF003E" w:rsidP="00AF003E">
      <w:pPr>
        <w:pStyle w:val="ListParagraph"/>
        <w:numPr>
          <w:ilvl w:val="0"/>
          <w:numId w:val="17"/>
        </w:numPr>
        <w:rPr>
          <w:szCs w:val="22"/>
        </w:rPr>
      </w:pPr>
      <w:r>
        <w:lastRenderedPageBreak/>
        <w:t>The Integrated Billing software will provide the users with access to the existing report, HCCH Payer ID Report for tracking updates of the following fields as a result of a 277STAT message:</w:t>
      </w:r>
    </w:p>
    <w:p w14:paraId="0B1ADF2C" w14:textId="77777777" w:rsidR="00AF003E" w:rsidRPr="00C05927" w:rsidRDefault="00AF003E" w:rsidP="00C05927">
      <w:pPr>
        <w:pStyle w:val="TableText"/>
        <w:numPr>
          <w:ilvl w:val="1"/>
          <w:numId w:val="17"/>
        </w:numPr>
        <w:rPr>
          <w:rFonts w:ascii="Times New Roman" w:hAnsi="Times New Roman" w:cs="Times New Roman"/>
        </w:rPr>
      </w:pPr>
      <w:r w:rsidRPr="00C05927">
        <w:rPr>
          <w:rFonts w:ascii="Times New Roman" w:hAnsi="Times New Roman" w:cs="Times New Roman"/>
        </w:rPr>
        <w:t xml:space="preserve">6.02 - EDI INST SECONDARY </w:t>
      </w:r>
      <w:proofErr w:type="gramStart"/>
      <w:r w:rsidRPr="00C05927">
        <w:rPr>
          <w:rFonts w:ascii="Times New Roman" w:hAnsi="Times New Roman" w:cs="Times New Roman"/>
        </w:rPr>
        <w:t>ID(</w:t>
      </w:r>
      <w:proofErr w:type="gramEnd"/>
      <w:r w:rsidRPr="00C05927">
        <w:rPr>
          <w:rFonts w:ascii="Times New Roman" w:hAnsi="Times New Roman" w:cs="Times New Roman"/>
        </w:rPr>
        <w:t>1)</w:t>
      </w:r>
    </w:p>
    <w:p w14:paraId="1E78847C" w14:textId="20F05CD9" w:rsidR="00253561" w:rsidRPr="00C05927" w:rsidRDefault="00AF003E" w:rsidP="00C05927">
      <w:pPr>
        <w:pStyle w:val="ListParagraph"/>
        <w:numPr>
          <w:ilvl w:val="1"/>
          <w:numId w:val="17"/>
        </w:numPr>
        <w:rPr>
          <w:szCs w:val="22"/>
        </w:rPr>
      </w:pPr>
      <w:r w:rsidRPr="00C05927">
        <w:t xml:space="preserve">6.06 - EDI PROF SECONDARY </w:t>
      </w:r>
      <w:proofErr w:type="gramStart"/>
      <w:r w:rsidRPr="00C05927">
        <w:t>ID(</w:t>
      </w:r>
      <w:proofErr w:type="gramEnd"/>
      <w:r w:rsidRPr="00C05927">
        <w:t>1)</w:t>
      </w:r>
      <w:r w:rsidR="00253561" w:rsidRPr="00C05927">
        <w:rPr>
          <w:szCs w:val="22"/>
        </w:rPr>
        <w:t>.</w:t>
      </w:r>
    </w:p>
    <w:p w14:paraId="405A5B3E" w14:textId="0AFB2A89" w:rsidR="00253561" w:rsidRPr="00C05927" w:rsidRDefault="00C05927" w:rsidP="00C05927">
      <w:pPr>
        <w:pStyle w:val="ListParagraph"/>
        <w:numPr>
          <w:ilvl w:val="0"/>
          <w:numId w:val="17"/>
        </w:numPr>
        <w:rPr>
          <w:szCs w:val="22"/>
        </w:rPr>
      </w:pPr>
      <w:r>
        <w:t>A new data element will be added to the existing HCCH Payer ID Report, to track the Claim Office ID value with the new and the old value</w:t>
      </w:r>
      <w:r w:rsidR="00253561" w:rsidRPr="00C05927">
        <w:rPr>
          <w:szCs w:val="22"/>
        </w:rPr>
        <w:t>.</w:t>
      </w:r>
    </w:p>
    <w:p w14:paraId="25668F9A" w14:textId="6C88B916" w:rsidR="00253561" w:rsidRDefault="00C05927" w:rsidP="00006B8A">
      <w:pPr>
        <w:pStyle w:val="ListParagraph"/>
        <w:numPr>
          <w:ilvl w:val="0"/>
          <w:numId w:val="17"/>
        </w:numPr>
        <w:rPr>
          <w:szCs w:val="22"/>
        </w:rPr>
      </w:pPr>
      <w:r>
        <w:t>The Integrated Billing software will only report one attempt per day per Insurance Company per ID unless subsequent attempts involve a different ID value</w:t>
      </w:r>
      <w:r w:rsidR="00F95EB0" w:rsidRPr="00F95EB0">
        <w:rPr>
          <w:szCs w:val="22"/>
        </w:rPr>
        <w:t>.</w:t>
      </w:r>
    </w:p>
    <w:p w14:paraId="4AA43625" w14:textId="77777777" w:rsidR="00F765AD" w:rsidRDefault="00F765AD" w:rsidP="00006B8A">
      <w:pPr>
        <w:pStyle w:val="ListParagraph"/>
        <w:numPr>
          <w:ilvl w:val="0"/>
          <w:numId w:val="17"/>
        </w:numPr>
        <w:rPr>
          <w:szCs w:val="22"/>
        </w:rPr>
      </w:pPr>
      <w:r>
        <w:rPr>
          <w:szCs w:val="22"/>
        </w:rPr>
        <w:t>If the attempt was on an Insurance Company where a field was already populated and thus, not available, it would display on the HCCH Payer ID Report as “*N/A Full”.</w:t>
      </w:r>
    </w:p>
    <w:p w14:paraId="4A391EE7" w14:textId="1CA8298F" w:rsidR="00F765AD" w:rsidRDefault="00F765AD" w:rsidP="00006B8A">
      <w:pPr>
        <w:pStyle w:val="ListParagraph"/>
        <w:numPr>
          <w:ilvl w:val="0"/>
          <w:numId w:val="17"/>
        </w:numPr>
        <w:rPr>
          <w:szCs w:val="22"/>
        </w:rPr>
      </w:pPr>
      <w:r>
        <w:rPr>
          <w:szCs w:val="22"/>
        </w:rPr>
        <w:t>If the HCCH Payer ID Report contains any attempts with a value of “*N/A Full”, the following legend will print under the report heading:</w:t>
      </w:r>
    </w:p>
    <w:p w14:paraId="7A4F1B7A" w14:textId="2819B55F" w:rsidR="00F765AD" w:rsidRPr="00F765AD" w:rsidRDefault="00F765AD" w:rsidP="00F765AD">
      <w:pPr>
        <w:pStyle w:val="ListParagraph"/>
        <w:numPr>
          <w:ilvl w:val="1"/>
          <w:numId w:val="17"/>
        </w:numPr>
        <w:rPr>
          <w:color w:val="000000" w:themeColor="text1"/>
          <w:szCs w:val="22"/>
        </w:rPr>
      </w:pPr>
      <w:r>
        <w:rPr>
          <w:color w:val="000000" w:themeColor="text1"/>
        </w:rPr>
        <w:t>“</w:t>
      </w:r>
      <w:r w:rsidRPr="00F765AD">
        <w:rPr>
          <w:color w:val="000000" w:themeColor="text1"/>
        </w:rPr>
        <w:t xml:space="preserve">'*' = </w:t>
      </w:r>
      <w:proofErr w:type="spellStart"/>
      <w:r w:rsidRPr="00F765AD">
        <w:rPr>
          <w:color w:val="000000" w:themeColor="text1"/>
        </w:rPr>
        <w:t>No</w:t>
      </w:r>
      <w:proofErr w:type="spellEnd"/>
      <w:r w:rsidRPr="00F765AD">
        <w:rPr>
          <w:color w:val="000000" w:themeColor="text1"/>
        </w:rPr>
        <w:t xml:space="preserve"> available fields to allow for an update in the insurance file</w:t>
      </w:r>
      <w:r>
        <w:rPr>
          <w:color w:val="000000" w:themeColor="text1"/>
        </w:rPr>
        <w:t>”</w:t>
      </w:r>
    </w:p>
    <w:p w14:paraId="7F5BCF49" w14:textId="77777777" w:rsidR="009A04E6" w:rsidRPr="006D5670" w:rsidRDefault="009A04E6" w:rsidP="009A04E6">
      <w:pPr>
        <w:rPr>
          <w:highlight w:val="yellow"/>
        </w:rPr>
      </w:pPr>
    </w:p>
    <w:p w14:paraId="002C297F" w14:textId="1071902D" w:rsidR="009A04E6" w:rsidRPr="00AD49AF" w:rsidRDefault="00C05927" w:rsidP="009A04E6">
      <w:r>
        <w:t>Dental Claims Mock-Up</w:t>
      </w:r>
      <w:r w:rsidR="009A04E6">
        <w:t>:</w:t>
      </w:r>
    </w:p>
    <w:p w14:paraId="670A3749" w14:textId="791D1431" w:rsidR="00C05927" w:rsidRPr="00C05927" w:rsidRDefault="00C05927" w:rsidP="00C05927">
      <w:pPr>
        <w:pStyle w:val="TableText"/>
        <w:numPr>
          <w:ilvl w:val="0"/>
          <w:numId w:val="44"/>
        </w:numPr>
        <w:rPr>
          <w:rFonts w:ascii="Times New Roman" w:hAnsi="Times New Roman" w:cs="Times New Roman"/>
        </w:rPr>
      </w:pPr>
      <w:r w:rsidRPr="00C05927">
        <w:rPr>
          <w:rFonts w:ascii="Times New Roman" w:hAnsi="Times New Roman" w:cs="Times New Roman"/>
        </w:rPr>
        <w:t xml:space="preserve">The Integrated Billing software will generate a mock-up of the claim with the following data </w:t>
      </w:r>
      <w:r w:rsidR="00F765AD">
        <w:rPr>
          <w:rFonts w:ascii="Times New Roman" w:hAnsi="Times New Roman" w:cs="Times New Roman"/>
        </w:rPr>
        <w:t>for viewing only after the user</w:t>
      </w:r>
      <w:r w:rsidRPr="00C05927">
        <w:rPr>
          <w:rFonts w:ascii="Times New Roman" w:hAnsi="Times New Roman" w:cs="Times New Roman"/>
        </w:rPr>
        <w:t xml:space="preserve"> finish</w:t>
      </w:r>
      <w:r w:rsidR="00F765AD">
        <w:rPr>
          <w:rFonts w:ascii="Times New Roman" w:hAnsi="Times New Roman" w:cs="Times New Roman"/>
        </w:rPr>
        <w:t>es</w:t>
      </w:r>
      <w:r w:rsidRPr="00C05927">
        <w:rPr>
          <w:rFonts w:ascii="Times New Roman" w:hAnsi="Times New Roman" w:cs="Times New Roman"/>
        </w:rPr>
        <w:t xml:space="preserve"> capturing all the information through screen 10 and press</w:t>
      </w:r>
      <w:r w:rsidR="00F765AD">
        <w:rPr>
          <w:rFonts w:ascii="Times New Roman" w:hAnsi="Times New Roman" w:cs="Times New Roman"/>
        </w:rPr>
        <w:t>es &lt;Enter&gt;.</w:t>
      </w:r>
      <w:r w:rsidRPr="00C05927">
        <w:rPr>
          <w:rFonts w:ascii="Times New Roman" w:hAnsi="Times New Roman" w:cs="Times New Roman"/>
        </w:rPr>
        <w:t>:</w:t>
      </w:r>
    </w:p>
    <w:p w14:paraId="0DF7C86F"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Claim provider(s) from screen 10</w:t>
      </w:r>
    </w:p>
    <w:p w14:paraId="75D106CA"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Dental Claim Note</w:t>
      </w:r>
    </w:p>
    <w:p w14:paraId="6EFE639F"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 xml:space="preserve">Diagnosis Codes </w:t>
      </w:r>
    </w:p>
    <w:p w14:paraId="3040CEDD"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Date of Service</w:t>
      </w:r>
    </w:p>
    <w:p w14:paraId="414CB0C1"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Place of Service</w:t>
      </w:r>
    </w:p>
    <w:p w14:paraId="3625A5FE"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Oral Cavity Designation</w:t>
      </w:r>
    </w:p>
    <w:p w14:paraId="5D5DDEDB"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 xml:space="preserve">Tooth Code </w:t>
      </w:r>
    </w:p>
    <w:p w14:paraId="753B72BD"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 xml:space="preserve">Tooth Surface </w:t>
      </w:r>
    </w:p>
    <w:p w14:paraId="04ADAE2E"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Procedure Code</w:t>
      </w:r>
    </w:p>
    <w:p w14:paraId="15FFD562"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Modifier</w:t>
      </w:r>
    </w:p>
    <w:p w14:paraId="12A9CCB2"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Associated Diagnosis</w:t>
      </w:r>
    </w:p>
    <w:p w14:paraId="171E9611"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Quantity</w:t>
      </w:r>
    </w:p>
    <w:p w14:paraId="394097EC" w14:textId="1B9C72DE" w:rsidR="009A04E6" w:rsidRDefault="00C05927" w:rsidP="00C05927">
      <w:pPr>
        <w:pStyle w:val="ListParagraph"/>
        <w:numPr>
          <w:ilvl w:val="1"/>
          <w:numId w:val="44"/>
        </w:numPr>
        <w:rPr>
          <w:szCs w:val="22"/>
        </w:rPr>
      </w:pPr>
      <w:r w:rsidRPr="00C05927">
        <w:t>Charge</w:t>
      </w:r>
    </w:p>
    <w:p w14:paraId="750911E5" w14:textId="18DA874B" w:rsidR="009A04E6" w:rsidRPr="00F95EB0" w:rsidRDefault="00F765AD" w:rsidP="009A04E6">
      <w:pPr>
        <w:pStyle w:val="ListParagraph"/>
        <w:numPr>
          <w:ilvl w:val="0"/>
          <w:numId w:val="17"/>
        </w:numPr>
        <w:rPr>
          <w:szCs w:val="22"/>
        </w:rPr>
      </w:pPr>
      <w:r>
        <w:t>The Integrated Billing software will provide users with the ability to correct the claim after the display of the mock-up</w:t>
      </w:r>
      <w:r w:rsidR="009A04E6">
        <w:rPr>
          <w:szCs w:val="22"/>
        </w:rPr>
        <w:t>.</w:t>
      </w:r>
    </w:p>
    <w:p w14:paraId="723DB027" w14:textId="77777777" w:rsidR="009A04E6" w:rsidRPr="006D5670" w:rsidRDefault="009A04E6" w:rsidP="009A04E6">
      <w:pPr>
        <w:rPr>
          <w:highlight w:val="yellow"/>
        </w:rPr>
      </w:pPr>
    </w:p>
    <w:p w14:paraId="559ACACC" w14:textId="5E0FDCA6" w:rsidR="002B72EC" w:rsidRPr="007D17C0" w:rsidRDefault="007D17C0" w:rsidP="007D17C0">
      <w:r>
        <w:t>Alternate Payer ID</w:t>
      </w:r>
      <w:r w:rsidR="009A04E6">
        <w:t>:</w:t>
      </w:r>
    </w:p>
    <w:p w14:paraId="29E7EDE4" w14:textId="229CA291" w:rsidR="007D17C0" w:rsidRPr="007D17C0" w:rsidRDefault="007D17C0" w:rsidP="002B72EC">
      <w:pPr>
        <w:pStyle w:val="ListParagraph"/>
        <w:numPr>
          <w:ilvl w:val="0"/>
          <w:numId w:val="17"/>
        </w:numPr>
        <w:rPr>
          <w:szCs w:val="22"/>
        </w:rPr>
      </w:pPr>
      <w:r>
        <w:t>When there is an Alternate Prof Payer ID on the professional primary claim, the Integrated Billing software will include this ID in the Other Insurance loop at the claim and line level for the primary sequence in the professional secondary claim after EOB/MRA is received on the primary claim.</w:t>
      </w:r>
    </w:p>
    <w:p w14:paraId="08866797" w14:textId="35F74A72" w:rsidR="002B72EC" w:rsidRDefault="007D17C0" w:rsidP="002B72EC">
      <w:pPr>
        <w:pStyle w:val="ListParagraph"/>
        <w:numPr>
          <w:ilvl w:val="0"/>
          <w:numId w:val="17"/>
        </w:numPr>
        <w:rPr>
          <w:szCs w:val="22"/>
        </w:rPr>
      </w:pPr>
      <w:r>
        <w:t>When there is an Alternate Prof Payer ID on the professional secondary claim, the Integrated Billing software will include this ID in the Other Insurance loop at the claim and line level for the secondary sequence in the professional tertiary claim after EOB/MRA is received on the secondary claim</w:t>
      </w:r>
      <w:r w:rsidR="002B72EC" w:rsidRPr="002B72EC">
        <w:rPr>
          <w:szCs w:val="22"/>
        </w:rPr>
        <w:t>.</w:t>
      </w:r>
    </w:p>
    <w:p w14:paraId="29563627" w14:textId="4BA1DC8A" w:rsidR="007D17C0" w:rsidRDefault="007D17C0" w:rsidP="002B72EC">
      <w:pPr>
        <w:pStyle w:val="ListParagraph"/>
        <w:numPr>
          <w:ilvl w:val="0"/>
          <w:numId w:val="17"/>
        </w:numPr>
        <w:rPr>
          <w:szCs w:val="22"/>
        </w:rPr>
      </w:pPr>
      <w:r>
        <w:t xml:space="preserve">When there is an Alternate Inst Payer ID on the institutional primary claim, the Integrated Billing software will include this ID in the Other Insurance loop at the claim and line level for the </w:t>
      </w:r>
      <w:r>
        <w:lastRenderedPageBreak/>
        <w:t>primary sequence in the institutional secondary claim after EOB/MRA is received on the primary claim</w:t>
      </w:r>
    </w:p>
    <w:p w14:paraId="2855DFD9" w14:textId="4DDC792C" w:rsidR="002B72EC" w:rsidRPr="002B72EC" w:rsidRDefault="007D17C0" w:rsidP="002B72EC">
      <w:pPr>
        <w:pStyle w:val="ListParagraph"/>
        <w:numPr>
          <w:ilvl w:val="0"/>
          <w:numId w:val="17"/>
        </w:numPr>
        <w:rPr>
          <w:szCs w:val="22"/>
        </w:rPr>
      </w:pPr>
      <w:r>
        <w:t>When there is an Alternate Inst Payer ID on the institutional secondary claim, the Integrated Billing software will include this ID in the Other Insurance loop at the claim and line level for the secondary sequence in the institutional tertiary claim after EOB/MRA is received on the secondary claim</w:t>
      </w:r>
      <w:r w:rsidR="002B72EC">
        <w:rPr>
          <w:szCs w:val="22"/>
        </w:rPr>
        <w:t>.</w:t>
      </w:r>
    </w:p>
    <w:p w14:paraId="0506F7DD" w14:textId="77777777" w:rsidR="002B72EC" w:rsidRPr="006D5670" w:rsidRDefault="002B72EC" w:rsidP="002B72EC">
      <w:pPr>
        <w:rPr>
          <w:highlight w:val="yellow"/>
        </w:rPr>
      </w:pPr>
    </w:p>
    <w:p w14:paraId="775F7F92" w14:textId="0ACF045C" w:rsidR="002B72EC" w:rsidRPr="00AD49AF" w:rsidRDefault="00386D50" w:rsidP="002B72EC">
      <w:r>
        <w:rPr>
          <w:szCs w:val="22"/>
        </w:rPr>
        <w:t>Transmit 837 Transactions Through New Platform</w:t>
      </w:r>
      <w:r w:rsidR="002B72EC">
        <w:t>:</w:t>
      </w:r>
    </w:p>
    <w:p w14:paraId="53E5B09E" w14:textId="16164516" w:rsidR="00363758" w:rsidRPr="00363758" w:rsidRDefault="00C76D3C" w:rsidP="00363758">
      <w:pPr>
        <w:pStyle w:val="ListParagraph"/>
        <w:numPr>
          <w:ilvl w:val="0"/>
          <w:numId w:val="17"/>
        </w:numPr>
      </w:pPr>
      <w:r>
        <w:t>As a method to switch between the current Mailman method of</w:t>
      </w:r>
      <w:r w:rsidR="00363758">
        <w:t xml:space="preserve"> </w:t>
      </w:r>
      <w:r>
        <w:t>transmitting the 837 transactions to FSC and the new FHIR</w:t>
      </w:r>
      <w:r w:rsidR="00363758">
        <w:t xml:space="preserve"> </w:t>
      </w:r>
      <w:r>
        <w:t>Transaction method, a new question has been added to the IB</w:t>
      </w:r>
      <w:r w:rsidR="00363758">
        <w:t xml:space="preserve"> </w:t>
      </w:r>
      <w:r>
        <w:t>Site Parameters, 'Enable 837 FHIR Transaction?'.  This allows the system to switch between the two methods, which is most beneficial during development, Unit Testing, CIT, and UAT.</w:t>
      </w:r>
    </w:p>
    <w:p w14:paraId="25ADFD46" w14:textId="5FF1A221" w:rsidR="002B72EC" w:rsidRPr="00C16D5D" w:rsidRDefault="00386D50" w:rsidP="00C76D3C">
      <w:pPr>
        <w:pStyle w:val="ListParagraph"/>
        <w:numPr>
          <w:ilvl w:val="0"/>
          <w:numId w:val="17"/>
        </w:numPr>
        <w:rPr>
          <w:szCs w:val="22"/>
        </w:rPr>
      </w:pPr>
      <w:r>
        <w:t>Propriety Health Care Claim: Professional, Institutional, Dental transactions will be created and transmitted to FSC at the times designated in the IB Site Parameters</w:t>
      </w:r>
      <w:r w:rsidR="00C16D5D">
        <w:rPr>
          <w:szCs w:val="22"/>
        </w:rPr>
        <w:t>.</w:t>
      </w:r>
    </w:p>
    <w:p w14:paraId="0BE56EE1" w14:textId="4E153F83" w:rsidR="00C16D5D" w:rsidRPr="00C16D5D" w:rsidRDefault="00386D50" w:rsidP="00C16D5D">
      <w:pPr>
        <w:pStyle w:val="ListParagraph"/>
        <w:numPr>
          <w:ilvl w:val="0"/>
          <w:numId w:val="17"/>
        </w:numPr>
        <w:rPr>
          <w:szCs w:val="22"/>
        </w:rPr>
      </w:pPr>
      <w:r>
        <w:t>Health Care Claim: Professional, Institutional, Dental transactions will be transmitted to FSC in batches that are created based on the rules designated in the IB Site Parameters</w:t>
      </w:r>
      <w:r w:rsidR="00C16D5D">
        <w:rPr>
          <w:szCs w:val="22"/>
        </w:rPr>
        <w:t>.</w:t>
      </w:r>
    </w:p>
    <w:p w14:paraId="354AEF77" w14:textId="23520DD4" w:rsidR="002B72EC" w:rsidRPr="00C16D5D" w:rsidRDefault="00386D50" w:rsidP="002B72EC">
      <w:pPr>
        <w:pStyle w:val="ListParagraph"/>
        <w:numPr>
          <w:ilvl w:val="0"/>
          <w:numId w:val="17"/>
        </w:numPr>
        <w:rPr>
          <w:szCs w:val="22"/>
        </w:rPr>
      </w:pPr>
      <w:proofErr w:type="spellStart"/>
      <w:r>
        <w:t>eBilling</w:t>
      </w:r>
      <w:proofErr w:type="spellEnd"/>
      <w:r>
        <w:t xml:space="preserve"> personnel will retain the existing ability to transmit one or more Health Care Claim: Professional, Institutional, Dental transactions outside the designated transmission time (On Demand)</w:t>
      </w:r>
      <w:r w:rsidR="002B72EC" w:rsidRPr="00C16D5D">
        <w:rPr>
          <w:szCs w:val="22"/>
        </w:rPr>
        <w:t>.</w:t>
      </w:r>
    </w:p>
    <w:p w14:paraId="39194F2F" w14:textId="6B970665" w:rsidR="00C16D5D" w:rsidRDefault="00386D50" w:rsidP="002B72EC">
      <w:pPr>
        <w:pStyle w:val="ListParagraph"/>
        <w:numPr>
          <w:ilvl w:val="0"/>
          <w:numId w:val="17"/>
        </w:numPr>
        <w:rPr>
          <w:szCs w:val="22"/>
        </w:rPr>
      </w:pPr>
      <w:r>
        <w:t>Propriety Health Care Claim: Professional, Institutional, Dental transacti</w:t>
      </w:r>
      <w:r w:rsidR="00363758">
        <w:t xml:space="preserve">ons will be created using HL7 </w:t>
      </w:r>
      <w:r>
        <w:t>FHIR and transmitted to FSC</w:t>
      </w:r>
      <w:r w:rsidR="00C16D5D">
        <w:rPr>
          <w:szCs w:val="22"/>
        </w:rPr>
        <w:t>.</w:t>
      </w:r>
    </w:p>
    <w:p w14:paraId="6AD2CAD7" w14:textId="2A8B04A0" w:rsidR="002B72EC" w:rsidRPr="00C16D5D" w:rsidRDefault="00363758" w:rsidP="002B72EC">
      <w:pPr>
        <w:pStyle w:val="ListParagraph"/>
        <w:numPr>
          <w:ilvl w:val="0"/>
          <w:numId w:val="17"/>
        </w:numPr>
        <w:rPr>
          <w:szCs w:val="22"/>
        </w:rPr>
      </w:pPr>
      <w:r>
        <w:t xml:space="preserve">The HL7 </w:t>
      </w:r>
      <w:r w:rsidR="00386D50">
        <w:t>FHIR transaction data will be made available to the Integrated Billing (IB) personnel via VistA</w:t>
      </w:r>
      <w:r w:rsidR="002B72EC" w:rsidRPr="00C16D5D">
        <w:rPr>
          <w:szCs w:val="22"/>
        </w:rPr>
        <w:t>.</w:t>
      </w:r>
    </w:p>
    <w:p w14:paraId="1460FE69" w14:textId="0AE70EE8" w:rsidR="00006B8A" w:rsidRDefault="00006B8A" w:rsidP="007D17C0">
      <w:pPr>
        <w:rPr>
          <w:szCs w:val="22"/>
        </w:rPr>
      </w:pPr>
    </w:p>
    <w:p w14:paraId="791626BC" w14:textId="63AB20E4" w:rsidR="00C44562" w:rsidRPr="00C44562" w:rsidRDefault="00C44562" w:rsidP="00C44562">
      <w:pPr>
        <w:rPr>
          <w:szCs w:val="22"/>
        </w:rPr>
      </w:pPr>
      <w:r w:rsidRPr="00C44562">
        <w:rPr>
          <w:szCs w:val="22"/>
        </w:rPr>
        <w:t>CSA-Separate TRICARE/CHAMPVA</w:t>
      </w:r>
      <w:r>
        <w:rPr>
          <w:szCs w:val="22"/>
        </w:rPr>
        <w:t>:</w:t>
      </w:r>
    </w:p>
    <w:p w14:paraId="73F0581D" w14:textId="4ED31A39" w:rsidR="00C44562" w:rsidRPr="00C44562" w:rsidRDefault="00C44562" w:rsidP="00C44562">
      <w:pPr>
        <w:ind w:left="720"/>
        <w:rPr>
          <w:szCs w:val="22"/>
        </w:rPr>
      </w:pPr>
      <w:r w:rsidRPr="00C44562">
        <w:rPr>
          <w:szCs w:val="22"/>
        </w:rPr>
        <w:t>The VistA software has been modified to allow the user to sort the</w:t>
      </w:r>
      <w:r>
        <w:rPr>
          <w:szCs w:val="22"/>
        </w:rPr>
        <w:t xml:space="preserve"> </w:t>
      </w:r>
      <w:r w:rsidRPr="00C44562">
        <w:rPr>
          <w:szCs w:val="22"/>
        </w:rPr>
        <w:t>Claim Status Awaiting Resolution Worklist [CSA] to identify MCCF</w:t>
      </w:r>
      <w:r>
        <w:rPr>
          <w:szCs w:val="22"/>
        </w:rPr>
        <w:t xml:space="preserve"> </w:t>
      </w:r>
      <w:r w:rsidRPr="00C44562">
        <w:rPr>
          <w:szCs w:val="22"/>
        </w:rPr>
        <w:t>and Non-MCCF claims.  The following new prompt has been provided</w:t>
      </w:r>
      <w:r>
        <w:rPr>
          <w:szCs w:val="22"/>
        </w:rPr>
        <w:t xml:space="preserve"> </w:t>
      </w:r>
      <w:r w:rsidRPr="00C44562">
        <w:rPr>
          <w:szCs w:val="22"/>
        </w:rPr>
        <w:t>to the user to allow for this new sorting feature:</w:t>
      </w:r>
    </w:p>
    <w:p w14:paraId="39798E78" w14:textId="77777777" w:rsidR="00C44562" w:rsidRDefault="00C44562" w:rsidP="00C44562">
      <w:pPr>
        <w:rPr>
          <w:szCs w:val="22"/>
        </w:rPr>
      </w:pPr>
      <w:r>
        <w:rPr>
          <w:szCs w:val="22"/>
        </w:rPr>
        <w:t xml:space="preserve"> </w:t>
      </w:r>
    </w:p>
    <w:p w14:paraId="2386BC2B" w14:textId="7CA3F84D" w:rsidR="00C44562" w:rsidRPr="00C44562" w:rsidRDefault="00C44562" w:rsidP="00C44562">
      <w:pPr>
        <w:jc w:val="center"/>
        <w:rPr>
          <w:szCs w:val="22"/>
        </w:rPr>
      </w:pPr>
      <w:r w:rsidRPr="00C44562">
        <w:rPr>
          <w:szCs w:val="22"/>
        </w:rPr>
        <w:t>"Search by (M)CCF, (N)on-MCCF, or (B)</w:t>
      </w:r>
      <w:proofErr w:type="spellStart"/>
      <w:r w:rsidRPr="00C44562">
        <w:rPr>
          <w:szCs w:val="22"/>
        </w:rPr>
        <w:t>oth</w:t>
      </w:r>
      <w:proofErr w:type="spellEnd"/>
      <w:r w:rsidRPr="00C44562">
        <w:rPr>
          <w:szCs w:val="22"/>
        </w:rPr>
        <w:t>? M//"</w:t>
      </w:r>
    </w:p>
    <w:p w14:paraId="049F8BE2" w14:textId="77777777" w:rsidR="00C44562" w:rsidRDefault="00C44562" w:rsidP="00C44562">
      <w:pPr>
        <w:rPr>
          <w:szCs w:val="22"/>
        </w:rPr>
      </w:pPr>
    </w:p>
    <w:p w14:paraId="3FAD0C96" w14:textId="4ADDD4B8" w:rsidR="00C44562" w:rsidRPr="00C44562" w:rsidRDefault="00C44562" w:rsidP="00C44562">
      <w:pPr>
        <w:ind w:left="720"/>
        <w:rPr>
          <w:szCs w:val="22"/>
        </w:rPr>
      </w:pPr>
      <w:r w:rsidRPr="00C44562">
        <w:rPr>
          <w:szCs w:val="22"/>
        </w:rPr>
        <w:t>When this patch is installed at a site, the Non-MCCF Rate Types List under section [12] Non-MCCF Pay-To Providers in the IB Site Parameters will be prepopulated with the following rate types and</w:t>
      </w:r>
      <w:r>
        <w:rPr>
          <w:szCs w:val="22"/>
        </w:rPr>
        <w:t xml:space="preserve"> </w:t>
      </w:r>
      <w:r w:rsidRPr="00C44562">
        <w:rPr>
          <w:szCs w:val="22"/>
        </w:rPr>
        <w:t>will be used for the Non-MCCF Claims search:</w:t>
      </w:r>
    </w:p>
    <w:p w14:paraId="0687A8A5" w14:textId="77777777" w:rsidR="005F1AEC" w:rsidRDefault="00C44562" w:rsidP="00C44562">
      <w:pPr>
        <w:rPr>
          <w:szCs w:val="22"/>
        </w:rPr>
      </w:pPr>
      <w:r w:rsidRPr="00C44562">
        <w:rPr>
          <w:szCs w:val="22"/>
        </w:rPr>
        <w:t xml:space="preserve"> </w:t>
      </w:r>
    </w:p>
    <w:p w14:paraId="30F3C8EE" w14:textId="77777777" w:rsidR="005F1AEC" w:rsidRDefault="00C44562" w:rsidP="00C44562">
      <w:pPr>
        <w:pStyle w:val="ListParagraph"/>
        <w:numPr>
          <w:ilvl w:val="0"/>
          <w:numId w:val="45"/>
        </w:numPr>
        <w:rPr>
          <w:szCs w:val="22"/>
        </w:rPr>
      </w:pPr>
      <w:r w:rsidRPr="005F1AEC">
        <w:rPr>
          <w:szCs w:val="22"/>
        </w:rPr>
        <w:t>CHAMPVA REIMB. INS.</w:t>
      </w:r>
    </w:p>
    <w:p w14:paraId="0369E702" w14:textId="77777777" w:rsidR="005F1AEC" w:rsidRDefault="00C44562" w:rsidP="00C44562">
      <w:pPr>
        <w:pStyle w:val="ListParagraph"/>
        <w:numPr>
          <w:ilvl w:val="0"/>
          <w:numId w:val="45"/>
        </w:numPr>
        <w:rPr>
          <w:szCs w:val="22"/>
        </w:rPr>
      </w:pPr>
      <w:r w:rsidRPr="005F1AEC">
        <w:rPr>
          <w:szCs w:val="22"/>
        </w:rPr>
        <w:t>CHAMPVA</w:t>
      </w:r>
    </w:p>
    <w:p w14:paraId="21D009BA" w14:textId="77777777" w:rsidR="005F1AEC" w:rsidRDefault="00C44562" w:rsidP="00C44562">
      <w:pPr>
        <w:pStyle w:val="ListParagraph"/>
        <w:numPr>
          <w:ilvl w:val="0"/>
          <w:numId w:val="45"/>
        </w:numPr>
        <w:rPr>
          <w:szCs w:val="22"/>
        </w:rPr>
      </w:pPr>
      <w:r w:rsidRPr="005F1AEC">
        <w:rPr>
          <w:szCs w:val="22"/>
        </w:rPr>
        <w:t>TRICARE REIMB. INS.</w:t>
      </w:r>
    </w:p>
    <w:p w14:paraId="31B43400" w14:textId="77777777" w:rsidR="005F1AEC" w:rsidRDefault="00C44562" w:rsidP="00C44562">
      <w:pPr>
        <w:pStyle w:val="ListParagraph"/>
        <w:numPr>
          <w:ilvl w:val="0"/>
          <w:numId w:val="45"/>
        </w:numPr>
        <w:rPr>
          <w:szCs w:val="22"/>
        </w:rPr>
      </w:pPr>
      <w:r w:rsidRPr="005F1AEC">
        <w:rPr>
          <w:szCs w:val="22"/>
        </w:rPr>
        <w:t>TRICARE</w:t>
      </w:r>
    </w:p>
    <w:p w14:paraId="311B803E" w14:textId="77777777" w:rsidR="005F1AEC" w:rsidRDefault="00C44562" w:rsidP="00C44562">
      <w:pPr>
        <w:pStyle w:val="ListParagraph"/>
        <w:numPr>
          <w:ilvl w:val="0"/>
          <w:numId w:val="45"/>
        </w:numPr>
        <w:rPr>
          <w:szCs w:val="22"/>
        </w:rPr>
      </w:pPr>
      <w:r w:rsidRPr="005F1AEC">
        <w:rPr>
          <w:szCs w:val="22"/>
        </w:rPr>
        <w:t>INTERAGENCY</w:t>
      </w:r>
    </w:p>
    <w:p w14:paraId="53A0D50C" w14:textId="77777777" w:rsidR="005F1AEC" w:rsidRDefault="00C44562" w:rsidP="00C44562">
      <w:pPr>
        <w:pStyle w:val="ListParagraph"/>
        <w:numPr>
          <w:ilvl w:val="0"/>
          <w:numId w:val="45"/>
        </w:numPr>
        <w:rPr>
          <w:szCs w:val="22"/>
        </w:rPr>
      </w:pPr>
      <w:r w:rsidRPr="005F1AEC">
        <w:rPr>
          <w:szCs w:val="22"/>
        </w:rPr>
        <w:t>INELIGIBLE</w:t>
      </w:r>
    </w:p>
    <w:p w14:paraId="3456BB6B" w14:textId="77777777" w:rsidR="005F1AEC" w:rsidRDefault="00C44562" w:rsidP="00C44562">
      <w:pPr>
        <w:pStyle w:val="ListParagraph"/>
        <w:numPr>
          <w:ilvl w:val="0"/>
          <w:numId w:val="45"/>
        </w:numPr>
        <w:rPr>
          <w:szCs w:val="22"/>
        </w:rPr>
      </w:pPr>
      <w:r w:rsidRPr="005F1AEC">
        <w:rPr>
          <w:szCs w:val="22"/>
        </w:rPr>
        <w:t>INELIGIBLE REIMB. INS.</w:t>
      </w:r>
    </w:p>
    <w:p w14:paraId="141E06A5" w14:textId="514DE4FE" w:rsidR="00C44562" w:rsidRPr="005F1AEC" w:rsidRDefault="00C44562" w:rsidP="00C44562">
      <w:pPr>
        <w:pStyle w:val="ListParagraph"/>
        <w:numPr>
          <w:ilvl w:val="0"/>
          <w:numId w:val="45"/>
        </w:numPr>
        <w:rPr>
          <w:szCs w:val="22"/>
        </w:rPr>
      </w:pPr>
      <w:r w:rsidRPr="005F1AEC">
        <w:rPr>
          <w:szCs w:val="22"/>
        </w:rPr>
        <w:t>SHARING AGREEMENT</w:t>
      </w:r>
    </w:p>
    <w:p w14:paraId="5EF1B497" w14:textId="77777777" w:rsidR="00C44562" w:rsidRPr="00C44562" w:rsidRDefault="00C44562" w:rsidP="00C44562">
      <w:pPr>
        <w:rPr>
          <w:szCs w:val="22"/>
        </w:rPr>
      </w:pPr>
      <w:r w:rsidRPr="00C44562">
        <w:rPr>
          <w:szCs w:val="22"/>
        </w:rPr>
        <w:t xml:space="preserve"> </w:t>
      </w:r>
    </w:p>
    <w:p w14:paraId="5D339F83" w14:textId="75E7BC04" w:rsidR="00C44562" w:rsidRDefault="00C44562" w:rsidP="005F1AEC">
      <w:pPr>
        <w:ind w:left="720"/>
        <w:rPr>
          <w:szCs w:val="22"/>
        </w:rPr>
      </w:pPr>
      <w:r w:rsidRPr="00C44562">
        <w:rPr>
          <w:szCs w:val="22"/>
        </w:rPr>
        <w:t>Other current Rate Types that are not listed above will be applied</w:t>
      </w:r>
      <w:r w:rsidR="005F1AEC">
        <w:rPr>
          <w:szCs w:val="22"/>
        </w:rPr>
        <w:t xml:space="preserve"> </w:t>
      </w:r>
      <w:r w:rsidRPr="00C44562">
        <w:rPr>
          <w:szCs w:val="22"/>
        </w:rPr>
        <w:t>to the MCCF claims search.</w:t>
      </w:r>
    </w:p>
    <w:p w14:paraId="5624DBC4" w14:textId="5F0FC0D9" w:rsidR="005F1AEC" w:rsidRDefault="005F1AEC" w:rsidP="005F1AEC">
      <w:pPr>
        <w:rPr>
          <w:szCs w:val="22"/>
        </w:rPr>
      </w:pPr>
    </w:p>
    <w:p w14:paraId="0FCEDCBA" w14:textId="102573B2" w:rsidR="005F1AEC" w:rsidRPr="005F1AEC" w:rsidRDefault="005F1AEC" w:rsidP="005F1AEC">
      <w:pPr>
        <w:rPr>
          <w:szCs w:val="22"/>
        </w:rPr>
      </w:pPr>
      <w:bookmarkStart w:id="252" w:name="_GoBack"/>
      <w:r w:rsidRPr="005F1AEC">
        <w:rPr>
          <w:szCs w:val="22"/>
        </w:rPr>
        <w:t>Implement Release of Information</w:t>
      </w:r>
      <w:r>
        <w:rPr>
          <w:szCs w:val="22"/>
        </w:rPr>
        <w:t>:</w:t>
      </w:r>
    </w:p>
    <w:p w14:paraId="159E3A36" w14:textId="5B0B366E" w:rsidR="005F1AEC" w:rsidRPr="005F1AEC" w:rsidRDefault="005F1AEC" w:rsidP="005F1AEC">
      <w:pPr>
        <w:ind w:left="720"/>
        <w:rPr>
          <w:szCs w:val="22"/>
        </w:rPr>
      </w:pPr>
      <w:r w:rsidRPr="005F1AEC">
        <w:rPr>
          <w:szCs w:val="22"/>
        </w:rPr>
        <w:t xml:space="preserve">The VistA software has been modified </w:t>
      </w:r>
      <w:del w:id="253" w:author="Jutzi, William Christopher (Intuitive IT)" w:date="2019-05-06T15:29:00Z">
        <w:r w:rsidRPr="005F1AEC" w:rsidDel="00557640">
          <w:rPr>
            <w:szCs w:val="22"/>
          </w:rPr>
          <w:delText xml:space="preserve"> </w:delText>
        </w:r>
      </w:del>
      <w:r w:rsidRPr="005F1AEC">
        <w:rPr>
          <w:szCs w:val="22"/>
        </w:rPr>
        <w:t>to implement Release of Information changes so that the software is compliant with the Mission Act requirements.  To be compliant the software has been modified in the following ways if the claim's Date of Service</w:t>
      </w:r>
      <w:del w:id="254" w:author="Jutzi, William Christopher (Intuitive IT)" w:date="2019-05-06T18:07:00Z">
        <w:r w:rsidRPr="005F1AEC" w:rsidDel="00A7025F">
          <w:rPr>
            <w:szCs w:val="22"/>
          </w:rPr>
          <w:delText>s</w:delText>
        </w:r>
      </w:del>
      <w:r w:rsidRPr="005F1AEC">
        <w:rPr>
          <w:szCs w:val="22"/>
        </w:rPr>
        <w:t xml:space="preserve"> is on </w:t>
      </w:r>
      <w:ins w:id="255" w:author="Jutzi, William Christopher (Intuitive IT)" w:date="2019-05-06T17:36:00Z">
        <w:r w:rsidR="00CF1D4F">
          <w:rPr>
            <w:szCs w:val="22"/>
          </w:rPr>
          <w:t xml:space="preserve">or </w:t>
        </w:r>
      </w:ins>
      <w:r w:rsidRPr="005F1AEC">
        <w:rPr>
          <w:szCs w:val="22"/>
        </w:rPr>
        <w:t xml:space="preserve">after </w:t>
      </w:r>
      <w:ins w:id="256" w:author="Jutzi, William Christopher (Intuitive IT)" w:date="2019-05-06T17:33:00Z">
        <w:r w:rsidR="006D7979">
          <w:rPr>
            <w:szCs w:val="22"/>
          </w:rPr>
          <w:t>“</w:t>
        </w:r>
        <w:r w:rsidR="00026EA8">
          <w:rPr>
            <w:szCs w:val="22"/>
          </w:rPr>
          <w:t>01/28/2019”</w:t>
        </w:r>
      </w:ins>
      <w:del w:id="257" w:author="Jutzi, William Christopher (Intuitive IT)" w:date="2019-05-06T17:33:00Z">
        <w:r w:rsidRPr="005F1AEC" w:rsidDel="006D7979">
          <w:rPr>
            <w:szCs w:val="22"/>
          </w:rPr>
          <w:delText>&lt;TBD&gt;</w:delText>
        </w:r>
      </w:del>
      <w:r w:rsidRPr="005F1AEC">
        <w:rPr>
          <w:szCs w:val="22"/>
        </w:rPr>
        <w:t>:</w:t>
      </w:r>
    </w:p>
    <w:bookmarkEnd w:id="252"/>
    <w:p w14:paraId="5F84E30A" w14:textId="77777777" w:rsidR="005F1AEC" w:rsidRDefault="005F1AEC" w:rsidP="005F1AEC">
      <w:pPr>
        <w:rPr>
          <w:szCs w:val="22"/>
        </w:rPr>
      </w:pPr>
      <w:r>
        <w:rPr>
          <w:szCs w:val="22"/>
        </w:rPr>
        <w:lastRenderedPageBreak/>
        <w:t xml:space="preserve"> </w:t>
      </w:r>
    </w:p>
    <w:p w14:paraId="46A9BA28" w14:textId="77777777" w:rsidR="005F1AEC" w:rsidRDefault="005F1AEC" w:rsidP="005F1AEC">
      <w:pPr>
        <w:pStyle w:val="ListParagraph"/>
        <w:numPr>
          <w:ilvl w:val="0"/>
          <w:numId w:val="46"/>
        </w:numPr>
        <w:rPr>
          <w:szCs w:val="22"/>
        </w:rPr>
      </w:pPr>
      <w:r w:rsidRPr="005F1AEC">
        <w:rPr>
          <w:szCs w:val="22"/>
        </w:rPr>
        <w:t>Will not prompt for the ROI form, for a sensitive record.</w:t>
      </w:r>
    </w:p>
    <w:p w14:paraId="1BB08981" w14:textId="77777777" w:rsidR="005F1AEC" w:rsidRDefault="005F1AEC" w:rsidP="005F1AEC">
      <w:pPr>
        <w:pStyle w:val="ListParagraph"/>
        <w:numPr>
          <w:ilvl w:val="0"/>
          <w:numId w:val="46"/>
        </w:numPr>
        <w:rPr>
          <w:szCs w:val="22"/>
        </w:rPr>
      </w:pPr>
      <w:r w:rsidRPr="005F1AEC">
        <w:rPr>
          <w:szCs w:val="22"/>
        </w:rPr>
        <w:t>Will not prevent a claim from being completed for a sensitive record.</w:t>
      </w:r>
    </w:p>
    <w:p w14:paraId="3492ACF3" w14:textId="420BC9A8" w:rsidR="005F1AEC" w:rsidRPr="005F1AEC" w:rsidRDefault="005F1AEC" w:rsidP="007D17C0">
      <w:pPr>
        <w:pStyle w:val="ListParagraph"/>
        <w:numPr>
          <w:ilvl w:val="0"/>
          <w:numId w:val="46"/>
        </w:numPr>
        <w:rPr>
          <w:szCs w:val="22"/>
        </w:rPr>
      </w:pPr>
      <w:r w:rsidRPr="005F1AEC">
        <w:rPr>
          <w:szCs w:val="22"/>
        </w:rPr>
        <w:t>Will send an "I" ("</w:t>
      </w:r>
      <w:proofErr w:type="spellStart"/>
      <w:r w:rsidRPr="005F1AEC">
        <w:rPr>
          <w:szCs w:val="22"/>
        </w:rPr>
        <w:t>I"nformed</w:t>
      </w:r>
      <w:proofErr w:type="spellEnd"/>
      <w:r w:rsidRPr="005F1AEC">
        <w:rPr>
          <w:szCs w:val="22"/>
        </w:rPr>
        <w:t xml:space="preserve"> consent to release Medical Information for Conditions or Diagnoses regulated by federal statutes) in piece 7 of the CL1 </w:t>
      </w:r>
      <w:proofErr w:type="spellStart"/>
      <w:r w:rsidRPr="005F1AEC">
        <w:rPr>
          <w:szCs w:val="22"/>
        </w:rPr>
        <w:t>segement</w:t>
      </w:r>
      <w:proofErr w:type="spellEnd"/>
      <w:r w:rsidRPr="005F1AEC">
        <w:rPr>
          <w:szCs w:val="22"/>
        </w:rPr>
        <w:t xml:space="preserve"> of the 837 messages to FSC.</w:t>
      </w:r>
    </w:p>
    <w:p w14:paraId="1DE36267" w14:textId="64AF725D" w:rsidR="00512926" w:rsidRDefault="00512926" w:rsidP="00512926">
      <w:pPr>
        <w:pStyle w:val="Heading2"/>
      </w:pPr>
      <w:bookmarkStart w:id="258" w:name="_Toc534726849"/>
      <w:r>
        <w:t>Back-Out Criteria</w:t>
      </w:r>
      <w:bookmarkEnd w:id="258"/>
    </w:p>
    <w:p w14:paraId="25619AAA" w14:textId="027B1C97" w:rsidR="006C6DBA" w:rsidRDefault="00A32A5D" w:rsidP="00312833">
      <w:r w:rsidRPr="00354245">
        <w:t xml:space="preserve">The </w:t>
      </w:r>
      <w:r w:rsidR="00F508AF" w:rsidRPr="00354245">
        <w:t>project is canceled</w:t>
      </w:r>
      <w:r w:rsidR="00727E4A">
        <w:t xml:space="preserve">, </w:t>
      </w:r>
      <w:r w:rsidR="00F508AF" w:rsidRPr="00354245">
        <w:t>the requested cha</w:t>
      </w:r>
      <w:r w:rsidR="00B9210A">
        <w:t>nges implemented by IB*2.0*623</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259" w:name="_Toc534726850"/>
      <w:r>
        <w:t>Back-Out</w:t>
      </w:r>
      <w:r w:rsidR="00DF6B4A" w:rsidRPr="00DF6B4A">
        <w:t xml:space="preserve"> </w:t>
      </w:r>
      <w:r w:rsidR="006C6DBA">
        <w:t>Risks</w:t>
      </w:r>
      <w:bookmarkEnd w:id="259"/>
    </w:p>
    <w:p w14:paraId="74FB242B" w14:textId="7AB78C46" w:rsidR="006C6DBA" w:rsidRDefault="00727E4A" w:rsidP="007B5526">
      <w:pPr>
        <w:pStyle w:val="ListParagraph"/>
        <w:ind w:left="0"/>
      </w:pPr>
      <w:r>
        <w:t xml:space="preserve">Since the </w:t>
      </w:r>
      <w:proofErr w:type="spellStart"/>
      <w:r>
        <w:t>eBilling</w:t>
      </w:r>
      <w:proofErr w:type="spellEnd"/>
      <w:r>
        <w:t xml:space="preserve">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60" w:name="_Toc534726851"/>
      <w:r>
        <w:t xml:space="preserve">Authority for </w:t>
      </w:r>
      <w:r w:rsidR="00685E4D">
        <w:t>Back-Out</w:t>
      </w:r>
      <w:bookmarkEnd w:id="260"/>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r w:rsidR="00727E4A">
        <w:t xml:space="preserve"> This should be done in consultation with the development team and external trading part</w:t>
      </w:r>
      <w:r w:rsidR="007B5526">
        <w:t xml:space="preserve">ners such as FSC and the HCCH to determine the appropriate course of action. </w:t>
      </w:r>
      <w:proofErr w:type="spellStart"/>
      <w:r w:rsidR="007B5526">
        <w:t>eBilling</w:t>
      </w:r>
      <w:proofErr w:type="spellEnd"/>
      <w:r w:rsidR="007B5526">
        <w:t xml:space="preserve">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61" w:name="_Toc471401656"/>
      <w:bookmarkStart w:id="262" w:name="_Toc471401824"/>
      <w:bookmarkStart w:id="263" w:name="_Toc534726852"/>
      <w:bookmarkEnd w:id="261"/>
      <w:bookmarkEnd w:id="262"/>
      <w:r w:rsidRPr="00256482">
        <w:t>Back-Out</w:t>
      </w:r>
      <w:r w:rsidR="00AE5904" w:rsidRPr="00256482">
        <w:t xml:space="preserve"> Procedure</w:t>
      </w:r>
      <w:bookmarkEnd w:id="263"/>
    </w:p>
    <w:p w14:paraId="26A3EA1A" w14:textId="546933C9" w:rsidR="00B914CB" w:rsidRDefault="00E334EC" w:rsidP="00B914CB">
      <w:r>
        <w:t>The back-out procedure</w:t>
      </w:r>
      <w:r w:rsidR="00B914CB">
        <w:t xml:space="preserve"> for VistA </w:t>
      </w:r>
      <w:r w:rsidR="004A250A">
        <w:t>applications is complex and not</w:t>
      </w:r>
      <w:r w:rsidR="00B914CB">
        <w:t xml:space="preserve"> a “one size fits all” solution. The g</w:t>
      </w:r>
      <w:r>
        <w:t xml:space="preserve">eneral strategy for a VistA </w:t>
      </w:r>
      <w:r w:rsidR="00B914CB">
        <w:t>back</w:t>
      </w:r>
      <w:r>
        <w:t>-out</w:t>
      </w:r>
      <w:r w:rsidR="00B914CB">
        <w:t xml:space="preserve"> is to repair the code with a follow-up patch. The development team recommends that sites log</w:t>
      </w:r>
      <w:r w:rsidR="007B25C8">
        <w:t xml:space="preserve"> a</w:t>
      </w:r>
      <w:r w:rsidR="00B914CB">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2FD3175B" w:rsidR="002C2A31" w:rsidRDefault="00E53C48" w:rsidP="00D36356">
      <w:r>
        <w:t xml:space="preserve">The </w:t>
      </w:r>
      <w:r w:rsidR="00B9210A">
        <w:t>IB*2.0*623</w:t>
      </w:r>
      <w:r>
        <w:t xml:space="preserve"> patch contains the following build components.</w:t>
      </w:r>
    </w:p>
    <w:p w14:paraId="7B12343A" w14:textId="5B949810" w:rsidR="0040362B" w:rsidRDefault="00E53C48" w:rsidP="00512926">
      <w:pPr>
        <w:pStyle w:val="ListParagraph"/>
        <w:numPr>
          <w:ilvl w:val="0"/>
          <w:numId w:val="23"/>
        </w:numPr>
      </w:pPr>
      <w:r w:rsidRPr="00B2412C">
        <w:t>Routines</w:t>
      </w:r>
    </w:p>
    <w:p w14:paraId="046A8996" w14:textId="2AC3CD7C" w:rsidR="0040362B" w:rsidRDefault="003F13F5" w:rsidP="002C2A31">
      <w:pPr>
        <w:pStyle w:val="ListParagraph"/>
        <w:numPr>
          <w:ilvl w:val="0"/>
          <w:numId w:val="23"/>
        </w:numPr>
      </w:pPr>
      <w:r>
        <w:t>Options</w:t>
      </w:r>
    </w:p>
    <w:p w14:paraId="680ADCCC" w14:textId="179ACB3A" w:rsidR="006132AC" w:rsidRDefault="006132AC" w:rsidP="002C2A31">
      <w:pPr>
        <w:pStyle w:val="ListParagraph"/>
        <w:numPr>
          <w:ilvl w:val="0"/>
          <w:numId w:val="23"/>
        </w:numPr>
      </w:pPr>
      <w:r>
        <w:t>Remote Procedures</w:t>
      </w:r>
    </w:p>
    <w:p w14:paraId="7213CB2C" w14:textId="298ED840" w:rsidR="00DE71B8" w:rsidRPr="00B2412C" w:rsidRDefault="00DE71B8" w:rsidP="002C2A31">
      <w:pPr>
        <w:pStyle w:val="ListParagraph"/>
        <w:numPr>
          <w:ilvl w:val="0"/>
          <w:numId w:val="23"/>
        </w:numPr>
      </w:pPr>
      <w:r w:rsidRPr="00B2412C">
        <w:t>Modifications to the following files:</w:t>
      </w:r>
    </w:p>
    <w:p w14:paraId="781F045F" w14:textId="6DA9B4D4" w:rsidR="00DE71B8" w:rsidRPr="00B2412C" w:rsidRDefault="00DE71B8" w:rsidP="00DE71B8">
      <w:pPr>
        <w:pStyle w:val="ListParagraph"/>
        <w:numPr>
          <w:ilvl w:val="1"/>
          <w:numId w:val="23"/>
        </w:numPr>
      </w:pPr>
      <w:r w:rsidRPr="00B2412C">
        <w:t>Insurance File [#36]</w:t>
      </w:r>
    </w:p>
    <w:p w14:paraId="4E492BA5" w14:textId="5792C3C1" w:rsidR="00DE71B8" w:rsidRPr="00B2412C" w:rsidRDefault="00DE71B8" w:rsidP="00DE71B8">
      <w:pPr>
        <w:pStyle w:val="ListParagraph"/>
        <w:numPr>
          <w:ilvl w:val="1"/>
          <w:numId w:val="23"/>
        </w:numPr>
      </w:pPr>
      <w:r w:rsidRPr="00B2412C">
        <w:t>IB Site Parameters File</w:t>
      </w:r>
      <w:r w:rsidR="00B8388E">
        <w:t xml:space="preserve"> [#350.9]</w:t>
      </w:r>
    </w:p>
    <w:p w14:paraId="681C2FB5" w14:textId="19609F16" w:rsidR="00DE71B8" w:rsidRPr="00B2412C" w:rsidRDefault="006132AC" w:rsidP="00DE71B8">
      <w:pPr>
        <w:pStyle w:val="ListParagraph"/>
        <w:numPr>
          <w:ilvl w:val="1"/>
          <w:numId w:val="23"/>
        </w:numPr>
      </w:pPr>
      <w:r>
        <w:t>EDI Transmit Bill</w:t>
      </w:r>
      <w:r w:rsidR="00DE71B8" w:rsidRPr="00B2412C">
        <w:t xml:space="preserve"> File</w:t>
      </w:r>
      <w:r>
        <w:t xml:space="preserve"> [#364</w:t>
      </w:r>
      <w:r w:rsidR="00B8388E">
        <w:t>]</w:t>
      </w:r>
    </w:p>
    <w:p w14:paraId="1A05A132" w14:textId="74738129" w:rsidR="00DE71B8" w:rsidRPr="00B2412C" w:rsidRDefault="00DE71B8" w:rsidP="00DE71B8">
      <w:pPr>
        <w:pStyle w:val="ListParagraph"/>
        <w:numPr>
          <w:ilvl w:val="1"/>
          <w:numId w:val="23"/>
        </w:numPr>
      </w:pPr>
      <w:r w:rsidRPr="00B2412C">
        <w:t>IB Form Skeleton Definition File</w:t>
      </w:r>
      <w:r w:rsidR="00B8388E">
        <w:t xml:space="preserve"> [#364.6]</w:t>
      </w:r>
    </w:p>
    <w:p w14:paraId="4B6BB772" w14:textId="0E2EF1FE" w:rsidR="00DE71B8" w:rsidRPr="00B2412C" w:rsidRDefault="00DE71B8" w:rsidP="00DE71B8">
      <w:pPr>
        <w:pStyle w:val="ListParagraph"/>
        <w:numPr>
          <w:ilvl w:val="1"/>
          <w:numId w:val="23"/>
        </w:numPr>
      </w:pPr>
      <w:r w:rsidRPr="00B2412C">
        <w:t>IB Form Field Content File</w:t>
      </w:r>
      <w:r w:rsidR="00B8388E">
        <w:t xml:space="preserve"> [#364.7]</w:t>
      </w:r>
    </w:p>
    <w:p w14:paraId="5C5C45A4" w14:textId="77777777" w:rsidR="00E334EC" w:rsidRDefault="00E51510" w:rsidP="00E334EC">
      <w:pPr>
        <w:pStyle w:val="ListParagraph"/>
        <w:numPr>
          <w:ilvl w:val="0"/>
          <w:numId w:val="23"/>
        </w:numPr>
      </w:pPr>
      <w:r w:rsidRPr="00B2412C">
        <w:t>Data Dictionary Changes</w:t>
      </w:r>
    </w:p>
    <w:p w14:paraId="284329A3" w14:textId="3F9515A9" w:rsidR="00E334EC" w:rsidRDefault="00E334EC" w:rsidP="00E334EC">
      <w:pPr>
        <w:pStyle w:val="ListParagraph"/>
        <w:numPr>
          <w:ilvl w:val="0"/>
          <w:numId w:val="23"/>
        </w:numPr>
      </w:pPr>
      <w:r>
        <w:t xml:space="preserve">Modifications to </w:t>
      </w:r>
      <w:r w:rsidR="006132AC">
        <w:t>Input Templates</w:t>
      </w:r>
    </w:p>
    <w:p w14:paraId="30DA391A" w14:textId="77777777" w:rsidR="00D36356" w:rsidRDefault="00D36356" w:rsidP="00E334EC">
      <w:pPr>
        <w:ind w:left="720"/>
      </w:pPr>
    </w:p>
    <w:p w14:paraId="3ECD715D" w14:textId="7FAF10C2" w:rsidR="00134E91" w:rsidRDefault="00134E91" w:rsidP="00134E91">
      <w:r>
        <w:t>While the VistA installation procedure of the KIDS build allows the installer to back up the modified routines using the ‘Backup a Transport Global’ action, the back-out procedure for global, data dictionary and other VistA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xml:space="preserve">. All software components (routines and other items) </w:t>
      </w:r>
      <w:r>
        <w:lastRenderedPageBreak/>
        <w:t>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64" w:name="_Toc471396383"/>
      <w:bookmarkStart w:id="265" w:name="_Toc471401658"/>
      <w:bookmarkStart w:id="266" w:name="_Toc471401826"/>
      <w:bookmarkStart w:id="267" w:name="_Toc534726853"/>
      <w:bookmarkEnd w:id="264"/>
      <w:bookmarkEnd w:id="265"/>
      <w:bookmarkEnd w:id="266"/>
      <w:r w:rsidRPr="000666AC">
        <w:t>Back-out Verification</w:t>
      </w:r>
      <w:r>
        <w:t xml:space="preserve"> Procedure</w:t>
      </w:r>
      <w:bookmarkEnd w:id="267"/>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68" w:name="_Toc534726854"/>
      <w:r>
        <w:t>Rollback Procedure</w:t>
      </w:r>
      <w:bookmarkEnd w:id="268"/>
    </w:p>
    <w:p w14:paraId="12226D5B" w14:textId="45C5CC03" w:rsidR="00AE5904" w:rsidRDefault="00460401" w:rsidP="00312833">
      <w:r w:rsidRPr="00460401">
        <w:t>Rollback</w:t>
      </w:r>
      <w:r w:rsidR="004A250A">
        <w:t xml:space="preserve"> pertains to data. </w:t>
      </w:r>
      <w:r w:rsidR="00E334EC">
        <w:t>The only data changes in this patch are specific to the operational software and platform settings. These data changes are covered in the Back-out procedures detailed elsewhere in this document</w:t>
      </w:r>
      <w:r w:rsidR="001C01B2">
        <w:t>.</w:t>
      </w:r>
    </w:p>
    <w:p w14:paraId="4DC9E68B" w14:textId="77777777" w:rsidR="0029309C" w:rsidRDefault="0029309C" w:rsidP="00740CBB">
      <w:pPr>
        <w:pStyle w:val="Heading2"/>
      </w:pPr>
      <w:bookmarkStart w:id="269" w:name="_Toc534726855"/>
      <w:r>
        <w:t>Rollback Considerations</w:t>
      </w:r>
      <w:bookmarkEnd w:id="269"/>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70" w:name="_Toc534726856"/>
      <w:r>
        <w:t>Rollback Criteria</w:t>
      </w:r>
      <w:bookmarkEnd w:id="270"/>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71" w:name="_Toc534726857"/>
      <w:r>
        <w:t>Rollback Risks</w:t>
      </w:r>
      <w:bookmarkEnd w:id="271"/>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72" w:name="_Toc471312610"/>
      <w:bookmarkStart w:id="273" w:name="_Toc471313734"/>
      <w:bookmarkStart w:id="274" w:name="_Toc471396389"/>
      <w:bookmarkStart w:id="275" w:name="_Toc471401664"/>
      <w:bookmarkStart w:id="276" w:name="_Toc471401832"/>
      <w:bookmarkStart w:id="277" w:name="_Toc534726858"/>
      <w:bookmarkEnd w:id="272"/>
      <w:bookmarkEnd w:id="273"/>
      <w:bookmarkEnd w:id="274"/>
      <w:bookmarkEnd w:id="275"/>
      <w:bookmarkEnd w:id="276"/>
      <w:r>
        <w:t>Authority for Rollback</w:t>
      </w:r>
      <w:bookmarkEnd w:id="277"/>
    </w:p>
    <w:p w14:paraId="00D975C4" w14:textId="4B3224AD" w:rsidR="00AE5904" w:rsidRDefault="00460401" w:rsidP="00312833">
      <w:r>
        <w:t>Not applicable.</w:t>
      </w:r>
    </w:p>
    <w:p w14:paraId="31879A0D" w14:textId="77777777" w:rsidR="00DF0C18" w:rsidRDefault="00DF0C18" w:rsidP="00740CBB">
      <w:pPr>
        <w:pStyle w:val="Heading2"/>
      </w:pPr>
      <w:bookmarkStart w:id="278" w:name="_Toc534726859"/>
      <w:r>
        <w:t>Rollback Procedure</w:t>
      </w:r>
      <w:bookmarkEnd w:id="278"/>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79" w:name="_Toc534726860"/>
      <w:r>
        <w:t>Rollback Verification Procedure</w:t>
      </w:r>
      <w:bookmarkEnd w:id="279"/>
    </w:p>
    <w:p w14:paraId="3B20E1C6" w14:textId="01B70F85" w:rsidR="00FA1BF4" w:rsidRDefault="00E334EC" w:rsidP="002F71C2">
      <w:r>
        <w:t>Not applicable.</w:t>
      </w:r>
    </w:p>
    <w:p w14:paraId="59496D86" w14:textId="77777777" w:rsidR="00E334EC" w:rsidRPr="00FA1BF4" w:rsidRDefault="00E334EC" w:rsidP="002F71C2"/>
    <w:sectPr w:rsidR="00E334EC" w:rsidRPr="00FA1BF4" w:rsidSect="00C933E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57F25" w14:textId="77777777" w:rsidR="00005B14" w:rsidRDefault="00005B14">
      <w:r>
        <w:separator/>
      </w:r>
    </w:p>
    <w:p w14:paraId="58FB94CB" w14:textId="77777777" w:rsidR="00005B14" w:rsidRDefault="00005B14"/>
  </w:endnote>
  <w:endnote w:type="continuationSeparator" w:id="0">
    <w:p w14:paraId="6C96C925" w14:textId="77777777" w:rsidR="00005B14" w:rsidRDefault="00005B14">
      <w:r>
        <w:continuationSeparator/>
      </w:r>
    </w:p>
    <w:p w14:paraId="6FAF76DE" w14:textId="77777777" w:rsidR="00005B14" w:rsidRDefault="00005B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E7C13" w14:textId="04320637" w:rsidR="00557640" w:rsidRPr="007748C3" w:rsidRDefault="00557640" w:rsidP="007748C3">
    <w:pPr>
      <w:pStyle w:val="Footer"/>
      <w:rPr>
        <w:rStyle w:val="FooterChar"/>
      </w:rPr>
    </w:pPr>
    <w:r>
      <w:rPr>
        <w:rStyle w:val="FooterChar"/>
      </w:rPr>
      <w:t xml:space="preserve">MCCF EDI TAS </w:t>
    </w:r>
    <w:proofErr w:type="spellStart"/>
    <w:r>
      <w:rPr>
        <w:rStyle w:val="FooterChar"/>
      </w:rPr>
      <w:t>eBilling</w:t>
    </w:r>
    <w:proofErr w:type="spellEnd"/>
    <w:r>
      <w:rPr>
        <w:rStyle w:val="FooterChar"/>
      </w:rPr>
      <w:t xml:space="preserve"> Build 7/8</w:t>
    </w:r>
    <w:ins w:id="2" w:author="Jutzi, William Christopher (Intuitive IT)" w:date="2019-04-26T16:23:00Z">
      <w:r>
        <w:rPr>
          <w:rStyle w:val="FooterChar"/>
        </w:rPr>
        <w:t>/9</w:t>
      </w:r>
    </w:ins>
    <w:r>
      <w:rPr>
        <w:rStyle w:val="FooterChar"/>
      </w:rPr>
      <w:t xml:space="preserve"> IB*2.0*623</w:t>
    </w:r>
  </w:p>
  <w:p w14:paraId="4EBA9AA0" w14:textId="64EE8BE3" w:rsidR="00557640" w:rsidRPr="00721F7D" w:rsidRDefault="00557640"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9</w:t>
    </w:r>
    <w:r w:rsidRPr="00721F7D">
      <w:rPr>
        <w:rStyle w:val="FooterChar"/>
      </w:rPr>
      <w:fldChar w:fldCharType="end"/>
    </w:r>
    <w:r w:rsidRPr="00721F7D">
      <w:rPr>
        <w:rStyle w:val="FooterChar"/>
      </w:rPr>
      <w:tab/>
    </w:r>
    <w:r>
      <w:rPr>
        <w:rStyle w:val="FooterChar"/>
      </w:rPr>
      <w:t>January</w:t>
    </w:r>
    <w:r w:rsidRPr="007748C3">
      <w:rPr>
        <w:rStyle w:val="FooterChar"/>
      </w:rPr>
      <w:t xml:space="preserve"> </w:t>
    </w:r>
    <w:r>
      <w:rPr>
        <w:rStyle w:val="FooterChar"/>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8E8AD" w14:textId="77777777" w:rsidR="00005B14" w:rsidRDefault="00005B14">
      <w:r>
        <w:separator/>
      </w:r>
    </w:p>
    <w:p w14:paraId="0113252B" w14:textId="77777777" w:rsidR="00005B14" w:rsidRDefault="00005B14"/>
  </w:footnote>
  <w:footnote w:type="continuationSeparator" w:id="0">
    <w:p w14:paraId="5F771C43" w14:textId="77777777" w:rsidR="00005B14" w:rsidRDefault="00005B14">
      <w:r>
        <w:continuationSeparator/>
      </w:r>
    </w:p>
    <w:p w14:paraId="77840D54" w14:textId="77777777" w:rsidR="00005B14" w:rsidRDefault="00005B14"/>
  </w:footnote>
  <w:footnote w:id="1">
    <w:p w14:paraId="2DC26394" w14:textId="18446087" w:rsidR="00557640" w:rsidRDefault="00557640">
      <w:pPr>
        <w:pStyle w:val="FootnoteText"/>
      </w:pPr>
      <w:r w:rsidRPr="00804125">
        <w:rPr>
          <w:rStyle w:val="FootnoteReference"/>
        </w:rPr>
        <w:footnoteRef/>
      </w:r>
      <w:r w:rsidRPr="00804125">
        <w:t xml:space="preserve"> Project schedule (right click and select open hyperlink to access)</w:t>
      </w:r>
    </w:p>
    <w:p w14:paraId="1572F9F6" w14:textId="77777777" w:rsidR="00557640" w:rsidRDefault="00005B14">
      <w:pPr>
        <w:pStyle w:val="FootnoteText"/>
      </w:pPr>
      <w:hyperlink r:id="rId1" w:tooltip="http://vaww.oed.portal.va.gov/pm/hape/ipt_5010/EDI_Portfolio/TAS%20Interim%20Repository/MCCF%20TAS%20Schedule.zip" w:history="1">
        <w:r w:rsidR="00557640" w:rsidRPr="00256482">
          <w:rPr>
            <w:rStyle w:val="Hyperlink"/>
          </w:rPr>
          <w:t>http://vaww.oed.portal.va.gov/pm/hape/ipt_5010/EDI_Portfolio/TAS%20Interim%20Repository/MCCF%20TAS%20Schedule.zip</w:t>
        </w:r>
      </w:hyperlink>
    </w:p>
  </w:footnote>
  <w:footnote w:id="2">
    <w:p w14:paraId="76EC19FF" w14:textId="15249A02" w:rsidR="00557640" w:rsidRDefault="00557640">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CE86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CE39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B26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8C1F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DA3A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5972A9E"/>
    <w:multiLevelType w:val="multilevel"/>
    <w:tmpl w:val="49DA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60889"/>
    <w:multiLevelType w:val="hybridMultilevel"/>
    <w:tmpl w:val="5008C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42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5D2362"/>
    <w:multiLevelType w:val="hybridMultilevel"/>
    <w:tmpl w:val="5F56BF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DD1C90"/>
    <w:multiLevelType w:val="hybridMultilevel"/>
    <w:tmpl w:val="CF3A7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7FF22AC"/>
    <w:multiLevelType w:val="hybridMultilevel"/>
    <w:tmpl w:val="8EC0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657AF"/>
    <w:multiLevelType w:val="hybridMultilevel"/>
    <w:tmpl w:val="4DCA9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A844D9"/>
    <w:multiLevelType w:val="hybridMultilevel"/>
    <w:tmpl w:val="6EAC2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0DC3"/>
    <w:multiLevelType w:val="hybridMultilevel"/>
    <w:tmpl w:val="39723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F1B52"/>
    <w:multiLevelType w:val="hybridMultilevel"/>
    <w:tmpl w:val="7B04C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15:restartNumberingAfterBreak="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A406D"/>
    <w:multiLevelType w:val="multilevel"/>
    <w:tmpl w:val="AF8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6" w15:restartNumberingAfterBreak="0">
    <w:nsid w:val="63130D58"/>
    <w:multiLevelType w:val="hybridMultilevel"/>
    <w:tmpl w:val="2B92D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9"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15:restartNumberingAfterBreak="0">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54078"/>
    <w:multiLevelType w:val="hybridMultilevel"/>
    <w:tmpl w:val="15605A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38"/>
  </w:num>
  <w:num w:numId="3">
    <w:abstractNumId w:val="12"/>
  </w:num>
  <w:num w:numId="4">
    <w:abstractNumId w:val="40"/>
  </w:num>
  <w:num w:numId="5">
    <w:abstractNumId w:val="45"/>
  </w:num>
  <w:num w:numId="6">
    <w:abstractNumId w:val="33"/>
  </w:num>
  <w:num w:numId="7">
    <w:abstractNumId w:val="20"/>
  </w:num>
  <w:num w:numId="8">
    <w:abstractNumId w:val="14"/>
  </w:num>
  <w:num w:numId="9">
    <w:abstractNumId w:val="22"/>
  </w:num>
  <w:num w:numId="10">
    <w:abstractNumId w:val="28"/>
  </w:num>
  <w:num w:numId="11">
    <w:abstractNumId w:val="21"/>
  </w:num>
  <w:num w:numId="12">
    <w:abstractNumId w:val="35"/>
  </w:num>
  <w:num w:numId="13">
    <w:abstractNumId w:val="9"/>
  </w:num>
  <w:num w:numId="14">
    <w:abstractNumId w:val="8"/>
  </w:num>
  <w:num w:numId="15">
    <w:abstractNumId w:val="6"/>
  </w:num>
  <w:num w:numId="16">
    <w:abstractNumId w:val="13"/>
  </w:num>
  <w:num w:numId="17">
    <w:abstractNumId w:val="36"/>
  </w:num>
  <w:num w:numId="18">
    <w:abstractNumId w:val="29"/>
  </w:num>
  <w:num w:numId="19">
    <w:abstractNumId w:val="24"/>
  </w:num>
  <w:num w:numId="20">
    <w:abstractNumId w:val="31"/>
  </w:num>
  <w:num w:numId="21">
    <w:abstractNumId w:val="23"/>
  </w:num>
  <w:num w:numId="22">
    <w:abstractNumId w:val="27"/>
  </w:num>
  <w:num w:numId="23">
    <w:abstractNumId w:val="37"/>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30"/>
  </w:num>
  <w:num w:numId="32">
    <w:abstractNumId w:val="34"/>
  </w:num>
  <w:num w:numId="33">
    <w:abstractNumId w:val="43"/>
  </w:num>
  <w:num w:numId="34">
    <w:abstractNumId w:val="44"/>
  </w:num>
  <w:num w:numId="35">
    <w:abstractNumId w:val="41"/>
  </w:num>
  <w:num w:numId="36">
    <w:abstractNumId w:val="10"/>
  </w:num>
  <w:num w:numId="37">
    <w:abstractNumId w:val="25"/>
  </w:num>
  <w:num w:numId="38">
    <w:abstractNumId w:val="32"/>
  </w:num>
  <w:num w:numId="39">
    <w:abstractNumId w:val="42"/>
  </w:num>
  <w:num w:numId="40">
    <w:abstractNumId w:val="19"/>
  </w:num>
  <w:num w:numId="41">
    <w:abstractNumId w:val="16"/>
  </w:num>
  <w:num w:numId="42">
    <w:abstractNumId w:val="16"/>
  </w:num>
  <w:num w:numId="43">
    <w:abstractNumId w:val="18"/>
  </w:num>
  <w:num w:numId="44">
    <w:abstractNumId w:val="26"/>
  </w:num>
  <w:num w:numId="45">
    <w:abstractNumId w:val="15"/>
  </w:num>
  <w:num w:numId="46">
    <w:abstractNumId w:val="11"/>
  </w:num>
  <w:num w:numId="47">
    <w:abstractNumId w:val="1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tzi, William Christopher (Intuitive IT)">
    <w15:presenceInfo w15:providerId="AD" w15:userId="S-1-5-21-1814438218-152777602-930774774-249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2D6C"/>
    <w:rsid w:val="0000416C"/>
    <w:rsid w:val="00005B14"/>
    <w:rsid w:val="000063A7"/>
    <w:rsid w:val="0000675B"/>
    <w:rsid w:val="00006B8A"/>
    <w:rsid w:val="00006DB8"/>
    <w:rsid w:val="00010140"/>
    <w:rsid w:val="000114B6"/>
    <w:rsid w:val="00011EE6"/>
    <w:rsid w:val="0001226E"/>
    <w:rsid w:val="00012644"/>
    <w:rsid w:val="00013CF9"/>
    <w:rsid w:val="000169A1"/>
    <w:rsid w:val="000171DA"/>
    <w:rsid w:val="00017823"/>
    <w:rsid w:val="00023394"/>
    <w:rsid w:val="000263BB"/>
    <w:rsid w:val="00026EA8"/>
    <w:rsid w:val="00030C06"/>
    <w:rsid w:val="00032DBC"/>
    <w:rsid w:val="00037CE1"/>
    <w:rsid w:val="00040DCD"/>
    <w:rsid w:val="000425FE"/>
    <w:rsid w:val="00044EE8"/>
    <w:rsid w:val="0004636C"/>
    <w:rsid w:val="00050D8A"/>
    <w:rsid w:val="000512B6"/>
    <w:rsid w:val="00051BC7"/>
    <w:rsid w:val="000530D8"/>
    <w:rsid w:val="0005370A"/>
    <w:rsid w:val="00057DE8"/>
    <w:rsid w:val="00066588"/>
    <w:rsid w:val="000666AC"/>
    <w:rsid w:val="00067B11"/>
    <w:rsid w:val="00071609"/>
    <w:rsid w:val="000732DE"/>
    <w:rsid w:val="00074784"/>
    <w:rsid w:val="000754A3"/>
    <w:rsid w:val="00075DF4"/>
    <w:rsid w:val="0007778C"/>
    <w:rsid w:val="00086617"/>
    <w:rsid w:val="00086D68"/>
    <w:rsid w:val="00091112"/>
    <w:rsid w:val="0009184E"/>
    <w:rsid w:val="000919CB"/>
    <w:rsid w:val="000946A6"/>
    <w:rsid w:val="00096010"/>
    <w:rsid w:val="000967A2"/>
    <w:rsid w:val="000A23AE"/>
    <w:rsid w:val="000A50D8"/>
    <w:rsid w:val="000B23F8"/>
    <w:rsid w:val="000B4B85"/>
    <w:rsid w:val="000C4DC3"/>
    <w:rsid w:val="000C63BF"/>
    <w:rsid w:val="000D05AC"/>
    <w:rsid w:val="000D2A67"/>
    <w:rsid w:val="000D7EEE"/>
    <w:rsid w:val="000E3A19"/>
    <w:rsid w:val="000E42C1"/>
    <w:rsid w:val="000E6977"/>
    <w:rsid w:val="000E6E59"/>
    <w:rsid w:val="000F30B4"/>
    <w:rsid w:val="000F3438"/>
    <w:rsid w:val="00101B1F"/>
    <w:rsid w:val="0010320F"/>
    <w:rsid w:val="00104399"/>
    <w:rsid w:val="0010664C"/>
    <w:rsid w:val="00106B2E"/>
    <w:rsid w:val="00107971"/>
    <w:rsid w:val="00116A62"/>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0AE4"/>
    <w:rsid w:val="00193645"/>
    <w:rsid w:val="001962FB"/>
    <w:rsid w:val="00196684"/>
    <w:rsid w:val="001A0330"/>
    <w:rsid w:val="001A1826"/>
    <w:rsid w:val="001A3C5C"/>
    <w:rsid w:val="001A6795"/>
    <w:rsid w:val="001A75D9"/>
    <w:rsid w:val="001B0B28"/>
    <w:rsid w:val="001B29CA"/>
    <w:rsid w:val="001B3B73"/>
    <w:rsid w:val="001B7C65"/>
    <w:rsid w:val="001C01B2"/>
    <w:rsid w:val="001C4583"/>
    <w:rsid w:val="001C6D26"/>
    <w:rsid w:val="001D2505"/>
    <w:rsid w:val="001D3222"/>
    <w:rsid w:val="001D6650"/>
    <w:rsid w:val="001E1338"/>
    <w:rsid w:val="001E179E"/>
    <w:rsid w:val="001E1960"/>
    <w:rsid w:val="001E4B39"/>
    <w:rsid w:val="001F2E1D"/>
    <w:rsid w:val="002045CA"/>
    <w:rsid w:val="002079F9"/>
    <w:rsid w:val="0021144A"/>
    <w:rsid w:val="00215502"/>
    <w:rsid w:val="00217034"/>
    <w:rsid w:val="0021786A"/>
    <w:rsid w:val="00221E4D"/>
    <w:rsid w:val="00222831"/>
    <w:rsid w:val="00222FCD"/>
    <w:rsid w:val="00224712"/>
    <w:rsid w:val="00225F26"/>
    <w:rsid w:val="002273CA"/>
    <w:rsid w:val="00227714"/>
    <w:rsid w:val="00230D11"/>
    <w:rsid w:val="00234111"/>
    <w:rsid w:val="00235475"/>
    <w:rsid w:val="002368E6"/>
    <w:rsid w:val="00236972"/>
    <w:rsid w:val="002370EC"/>
    <w:rsid w:val="00240182"/>
    <w:rsid w:val="00242E64"/>
    <w:rsid w:val="00243CE7"/>
    <w:rsid w:val="00244F26"/>
    <w:rsid w:val="00252BD5"/>
    <w:rsid w:val="00253561"/>
    <w:rsid w:val="00255B87"/>
    <w:rsid w:val="00256419"/>
    <w:rsid w:val="00256482"/>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1A54"/>
    <w:rsid w:val="002923C6"/>
    <w:rsid w:val="00292B10"/>
    <w:rsid w:val="0029309C"/>
    <w:rsid w:val="00293859"/>
    <w:rsid w:val="00295C9B"/>
    <w:rsid w:val="002A0C8C"/>
    <w:rsid w:val="002A2EE5"/>
    <w:rsid w:val="002A3C48"/>
    <w:rsid w:val="002A47C2"/>
    <w:rsid w:val="002A4907"/>
    <w:rsid w:val="002B6ED5"/>
    <w:rsid w:val="002B72EC"/>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567C"/>
    <w:rsid w:val="002D65DE"/>
    <w:rsid w:val="002D73F9"/>
    <w:rsid w:val="002E1D8C"/>
    <w:rsid w:val="002E64EF"/>
    <w:rsid w:val="002E6F8F"/>
    <w:rsid w:val="002E751D"/>
    <w:rsid w:val="002F0076"/>
    <w:rsid w:val="002F1948"/>
    <w:rsid w:val="002F1E2E"/>
    <w:rsid w:val="002F4097"/>
    <w:rsid w:val="002F5410"/>
    <w:rsid w:val="002F5812"/>
    <w:rsid w:val="002F71C2"/>
    <w:rsid w:val="0030018E"/>
    <w:rsid w:val="00303350"/>
    <w:rsid w:val="00303850"/>
    <w:rsid w:val="00305F50"/>
    <w:rsid w:val="003110DB"/>
    <w:rsid w:val="003126C7"/>
    <w:rsid w:val="00312833"/>
    <w:rsid w:val="00314290"/>
    <w:rsid w:val="00314B90"/>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BE2"/>
    <w:rsid w:val="003635CE"/>
    <w:rsid w:val="00363758"/>
    <w:rsid w:val="00370FF3"/>
    <w:rsid w:val="00372700"/>
    <w:rsid w:val="003731D8"/>
    <w:rsid w:val="0037352D"/>
    <w:rsid w:val="0037361D"/>
    <w:rsid w:val="00376DD4"/>
    <w:rsid w:val="00386D50"/>
    <w:rsid w:val="00392B05"/>
    <w:rsid w:val="00396E2E"/>
    <w:rsid w:val="00397DB8"/>
    <w:rsid w:val="003A5126"/>
    <w:rsid w:val="003B5475"/>
    <w:rsid w:val="003B5C63"/>
    <w:rsid w:val="003B6DBA"/>
    <w:rsid w:val="003B7219"/>
    <w:rsid w:val="003C2662"/>
    <w:rsid w:val="003C40B4"/>
    <w:rsid w:val="003C7B01"/>
    <w:rsid w:val="003D59EF"/>
    <w:rsid w:val="003D752B"/>
    <w:rsid w:val="003D76CF"/>
    <w:rsid w:val="003D7EA1"/>
    <w:rsid w:val="003E1F9E"/>
    <w:rsid w:val="003E2274"/>
    <w:rsid w:val="003E4236"/>
    <w:rsid w:val="003E4BA8"/>
    <w:rsid w:val="003E4F42"/>
    <w:rsid w:val="003E77BE"/>
    <w:rsid w:val="003F13F5"/>
    <w:rsid w:val="003F30DB"/>
    <w:rsid w:val="003F4789"/>
    <w:rsid w:val="003F5ACD"/>
    <w:rsid w:val="003F7009"/>
    <w:rsid w:val="00400353"/>
    <w:rsid w:val="0040362B"/>
    <w:rsid w:val="00403A9E"/>
    <w:rsid w:val="0040401C"/>
    <w:rsid w:val="00404951"/>
    <w:rsid w:val="00411A16"/>
    <w:rsid w:val="004145D9"/>
    <w:rsid w:val="0041600F"/>
    <w:rsid w:val="00417238"/>
    <w:rsid w:val="00417244"/>
    <w:rsid w:val="00423003"/>
    <w:rsid w:val="00423A58"/>
    <w:rsid w:val="004250FD"/>
    <w:rsid w:val="0042574F"/>
    <w:rsid w:val="0042634E"/>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86E24"/>
    <w:rsid w:val="00490021"/>
    <w:rsid w:val="0049295B"/>
    <w:rsid w:val="004929C8"/>
    <w:rsid w:val="00492BC7"/>
    <w:rsid w:val="00494A53"/>
    <w:rsid w:val="004964DB"/>
    <w:rsid w:val="004A250A"/>
    <w:rsid w:val="004A28E1"/>
    <w:rsid w:val="004A615E"/>
    <w:rsid w:val="004B37EC"/>
    <w:rsid w:val="004B64EC"/>
    <w:rsid w:val="004B64FC"/>
    <w:rsid w:val="004C1D9C"/>
    <w:rsid w:val="004C2A6F"/>
    <w:rsid w:val="004D0F71"/>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2E59"/>
    <w:rsid w:val="00504BC1"/>
    <w:rsid w:val="005100F6"/>
    <w:rsid w:val="00510914"/>
    <w:rsid w:val="0051252D"/>
    <w:rsid w:val="00512926"/>
    <w:rsid w:val="00515F2A"/>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434"/>
    <w:rsid w:val="00554B8F"/>
    <w:rsid w:val="00554C3A"/>
    <w:rsid w:val="00554DFE"/>
    <w:rsid w:val="00557640"/>
    <w:rsid w:val="00560721"/>
    <w:rsid w:val="00560F1B"/>
    <w:rsid w:val="005647C7"/>
    <w:rsid w:val="00565037"/>
    <w:rsid w:val="00566D6A"/>
    <w:rsid w:val="005709DF"/>
    <w:rsid w:val="005714E2"/>
    <w:rsid w:val="005718DA"/>
    <w:rsid w:val="00575CFA"/>
    <w:rsid w:val="00576377"/>
    <w:rsid w:val="0057766F"/>
    <w:rsid w:val="00577B5B"/>
    <w:rsid w:val="00584F2F"/>
    <w:rsid w:val="00585881"/>
    <w:rsid w:val="00594383"/>
    <w:rsid w:val="00595428"/>
    <w:rsid w:val="00595C00"/>
    <w:rsid w:val="005A1C16"/>
    <w:rsid w:val="005A49F8"/>
    <w:rsid w:val="005A6B47"/>
    <w:rsid w:val="005A722B"/>
    <w:rsid w:val="005B166A"/>
    <w:rsid w:val="005B23FD"/>
    <w:rsid w:val="005B3D7A"/>
    <w:rsid w:val="005B3DE2"/>
    <w:rsid w:val="005B6F40"/>
    <w:rsid w:val="005B7CDD"/>
    <w:rsid w:val="005C09F2"/>
    <w:rsid w:val="005C278A"/>
    <w:rsid w:val="005C4069"/>
    <w:rsid w:val="005C40E3"/>
    <w:rsid w:val="005C59AA"/>
    <w:rsid w:val="005C5ED2"/>
    <w:rsid w:val="005C7C39"/>
    <w:rsid w:val="005D10B1"/>
    <w:rsid w:val="005D18C5"/>
    <w:rsid w:val="005D3B22"/>
    <w:rsid w:val="005E1DA8"/>
    <w:rsid w:val="005E2AF9"/>
    <w:rsid w:val="005E2EC0"/>
    <w:rsid w:val="005E3BA1"/>
    <w:rsid w:val="005F0F90"/>
    <w:rsid w:val="005F10A9"/>
    <w:rsid w:val="005F11F2"/>
    <w:rsid w:val="005F1AEC"/>
    <w:rsid w:val="005F3344"/>
    <w:rsid w:val="005F5515"/>
    <w:rsid w:val="00600235"/>
    <w:rsid w:val="0060549A"/>
    <w:rsid w:val="0060568C"/>
    <w:rsid w:val="00606743"/>
    <w:rsid w:val="006131D1"/>
    <w:rsid w:val="006132AC"/>
    <w:rsid w:val="0061401D"/>
    <w:rsid w:val="00614A5E"/>
    <w:rsid w:val="0061708A"/>
    <w:rsid w:val="00620BFA"/>
    <w:rsid w:val="00623F1A"/>
    <w:rsid w:val="006244C7"/>
    <w:rsid w:val="00624A23"/>
    <w:rsid w:val="006353E2"/>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91431"/>
    <w:rsid w:val="006944C9"/>
    <w:rsid w:val="006954EE"/>
    <w:rsid w:val="00695E70"/>
    <w:rsid w:val="006962A8"/>
    <w:rsid w:val="006A0FC5"/>
    <w:rsid w:val="006A20A1"/>
    <w:rsid w:val="006A4DAE"/>
    <w:rsid w:val="006A51B8"/>
    <w:rsid w:val="006A5F40"/>
    <w:rsid w:val="006A7603"/>
    <w:rsid w:val="006B1443"/>
    <w:rsid w:val="006B2283"/>
    <w:rsid w:val="006C0BDB"/>
    <w:rsid w:val="006C2443"/>
    <w:rsid w:val="006C2A7B"/>
    <w:rsid w:val="006C418E"/>
    <w:rsid w:val="006C51ED"/>
    <w:rsid w:val="006C5BE3"/>
    <w:rsid w:val="006C67F0"/>
    <w:rsid w:val="006C6DBA"/>
    <w:rsid w:val="006C74F4"/>
    <w:rsid w:val="006C7ACD"/>
    <w:rsid w:val="006D4142"/>
    <w:rsid w:val="006D5670"/>
    <w:rsid w:val="006D68DA"/>
    <w:rsid w:val="006D7017"/>
    <w:rsid w:val="006D7979"/>
    <w:rsid w:val="006E32E0"/>
    <w:rsid w:val="006E5523"/>
    <w:rsid w:val="006E6F06"/>
    <w:rsid w:val="006F044F"/>
    <w:rsid w:val="006F19F7"/>
    <w:rsid w:val="006F2013"/>
    <w:rsid w:val="006F22F0"/>
    <w:rsid w:val="006F46F7"/>
    <w:rsid w:val="006F6D65"/>
    <w:rsid w:val="00700E4A"/>
    <w:rsid w:val="00704824"/>
    <w:rsid w:val="00706026"/>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45BB8"/>
    <w:rsid w:val="00746284"/>
    <w:rsid w:val="00750FDE"/>
    <w:rsid w:val="007537E2"/>
    <w:rsid w:val="00755D38"/>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4B69"/>
    <w:rsid w:val="007B5233"/>
    <w:rsid w:val="007B5526"/>
    <w:rsid w:val="007B5CB4"/>
    <w:rsid w:val="007B65D7"/>
    <w:rsid w:val="007C2637"/>
    <w:rsid w:val="007C6497"/>
    <w:rsid w:val="007D17C0"/>
    <w:rsid w:val="007D3D99"/>
    <w:rsid w:val="007D5F35"/>
    <w:rsid w:val="007D6783"/>
    <w:rsid w:val="007E05D4"/>
    <w:rsid w:val="007E3F2F"/>
    <w:rsid w:val="007E4370"/>
    <w:rsid w:val="007E58A8"/>
    <w:rsid w:val="007F3F50"/>
    <w:rsid w:val="007F47EE"/>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1812"/>
    <w:rsid w:val="008525BF"/>
    <w:rsid w:val="00853EF7"/>
    <w:rsid w:val="00854402"/>
    <w:rsid w:val="00854A54"/>
    <w:rsid w:val="00856A08"/>
    <w:rsid w:val="00863B21"/>
    <w:rsid w:val="008654DD"/>
    <w:rsid w:val="00871E3C"/>
    <w:rsid w:val="0088044F"/>
    <w:rsid w:val="00880B22"/>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4E6"/>
    <w:rsid w:val="009A09A6"/>
    <w:rsid w:val="009A3206"/>
    <w:rsid w:val="009B1957"/>
    <w:rsid w:val="009B2E03"/>
    <w:rsid w:val="009B3CD1"/>
    <w:rsid w:val="009B480C"/>
    <w:rsid w:val="009C0B83"/>
    <w:rsid w:val="009C12F0"/>
    <w:rsid w:val="009C18A4"/>
    <w:rsid w:val="009C1EC3"/>
    <w:rsid w:val="009C28D5"/>
    <w:rsid w:val="009C2EF0"/>
    <w:rsid w:val="009C4C5F"/>
    <w:rsid w:val="009C53F3"/>
    <w:rsid w:val="009D0689"/>
    <w:rsid w:val="009D368C"/>
    <w:rsid w:val="009D4125"/>
    <w:rsid w:val="009D6ADA"/>
    <w:rsid w:val="009E0B82"/>
    <w:rsid w:val="009E67B2"/>
    <w:rsid w:val="009F3C41"/>
    <w:rsid w:val="009F5E75"/>
    <w:rsid w:val="009F77D2"/>
    <w:rsid w:val="00A0322F"/>
    <w:rsid w:val="00A03A22"/>
    <w:rsid w:val="00A04018"/>
    <w:rsid w:val="00A04363"/>
    <w:rsid w:val="00A0550C"/>
    <w:rsid w:val="00A0557D"/>
    <w:rsid w:val="00A05CA6"/>
    <w:rsid w:val="00A066A3"/>
    <w:rsid w:val="00A06727"/>
    <w:rsid w:val="00A136DC"/>
    <w:rsid w:val="00A149C0"/>
    <w:rsid w:val="00A16887"/>
    <w:rsid w:val="00A17DC4"/>
    <w:rsid w:val="00A24CF9"/>
    <w:rsid w:val="00A25A78"/>
    <w:rsid w:val="00A26450"/>
    <w:rsid w:val="00A26617"/>
    <w:rsid w:val="00A303CE"/>
    <w:rsid w:val="00A30747"/>
    <w:rsid w:val="00A32A5D"/>
    <w:rsid w:val="00A33E10"/>
    <w:rsid w:val="00A3457E"/>
    <w:rsid w:val="00A367B9"/>
    <w:rsid w:val="00A42BF8"/>
    <w:rsid w:val="00A43AA1"/>
    <w:rsid w:val="00A45FA6"/>
    <w:rsid w:val="00A50396"/>
    <w:rsid w:val="00A5476F"/>
    <w:rsid w:val="00A61AAD"/>
    <w:rsid w:val="00A655D4"/>
    <w:rsid w:val="00A7025F"/>
    <w:rsid w:val="00A72A1B"/>
    <w:rsid w:val="00A733F5"/>
    <w:rsid w:val="00A74634"/>
    <w:rsid w:val="00A753C8"/>
    <w:rsid w:val="00A7554B"/>
    <w:rsid w:val="00A806C7"/>
    <w:rsid w:val="00A82B68"/>
    <w:rsid w:val="00A83D56"/>
    <w:rsid w:val="00A83EB5"/>
    <w:rsid w:val="00A87F24"/>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975"/>
    <w:rsid w:val="00AD49AF"/>
    <w:rsid w:val="00AD4E85"/>
    <w:rsid w:val="00AD50AE"/>
    <w:rsid w:val="00AD553B"/>
    <w:rsid w:val="00AE0630"/>
    <w:rsid w:val="00AE42E9"/>
    <w:rsid w:val="00AE5904"/>
    <w:rsid w:val="00AE62E4"/>
    <w:rsid w:val="00AF003E"/>
    <w:rsid w:val="00AF7B66"/>
    <w:rsid w:val="00B0338D"/>
    <w:rsid w:val="00B04771"/>
    <w:rsid w:val="00B140A4"/>
    <w:rsid w:val="00B2412C"/>
    <w:rsid w:val="00B254C3"/>
    <w:rsid w:val="00B2683C"/>
    <w:rsid w:val="00B324E7"/>
    <w:rsid w:val="00B3250F"/>
    <w:rsid w:val="00B33FDA"/>
    <w:rsid w:val="00B43397"/>
    <w:rsid w:val="00B46E04"/>
    <w:rsid w:val="00B470C6"/>
    <w:rsid w:val="00B55A93"/>
    <w:rsid w:val="00B63092"/>
    <w:rsid w:val="00B65EC3"/>
    <w:rsid w:val="00B6674E"/>
    <w:rsid w:val="00B667B2"/>
    <w:rsid w:val="00B66F83"/>
    <w:rsid w:val="00B6706C"/>
    <w:rsid w:val="00B725E5"/>
    <w:rsid w:val="00B7436C"/>
    <w:rsid w:val="00B74C64"/>
    <w:rsid w:val="00B7743B"/>
    <w:rsid w:val="00B811B1"/>
    <w:rsid w:val="00B8218C"/>
    <w:rsid w:val="00B8388E"/>
    <w:rsid w:val="00B83F9C"/>
    <w:rsid w:val="00B847DD"/>
    <w:rsid w:val="00B84AAD"/>
    <w:rsid w:val="00B85604"/>
    <w:rsid w:val="00B859DB"/>
    <w:rsid w:val="00B85EE9"/>
    <w:rsid w:val="00B8745A"/>
    <w:rsid w:val="00B877FC"/>
    <w:rsid w:val="00B914CB"/>
    <w:rsid w:val="00B9210A"/>
    <w:rsid w:val="00B92868"/>
    <w:rsid w:val="00B934A1"/>
    <w:rsid w:val="00B94508"/>
    <w:rsid w:val="00B959D1"/>
    <w:rsid w:val="00B95E0E"/>
    <w:rsid w:val="00BA788C"/>
    <w:rsid w:val="00BB138A"/>
    <w:rsid w:val="00BB52EE"/>
    <w:rsid w:val="00BB7924"/>
    <w:rsid w:val="00BC2D41"/>
    <w:rsid w:val="00BD2E2C"/>
    <w:rsid w:val="00BD720A"/>
    <w:rsid w:val="00BE065D"/>
    <w:rsid w:val="00BE7AD9"/>
    <w:rsid w:val="00BF1EB7"/>
    <w:rsid w:val="00BF2C5A"/>
    <w:rsid w:val="00C033C1"/>
    <w:rsid w:val="00C0346C"/>
    <w:rsid w:val="00C03950"/>
    <w:rsid w:val="00C05927"/>
    <w:rsid w:val="00C06D0B"/>
    <w:rsid w:val="00C1097E"/>
    <w:rsid w:val="00C13654"/>
    <w:rsid w:val="00C16D5D"/>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3240"/>
    <w:rsid w:val="00C44562"/>
    <w:rsid w:val="00C44C32"/>
    <w:rsid w:val="00C44E3B"/>
    <w:rsid w:val="00C5168B"/>
    <w:rsid w:val="00C53D0C"/>
    <w:rsid w:val="00C54796"/>
    <w:rsid w:val="00C613B6"/>
    <w:rsid w:val="00C70C47"/>
    <w:rsid w:val="00C71D62"/>
    <w:rsid w:val="00C730AB"/>
    <w:rsid w:val="00C73281"/>
    <w:rsid w:val="00C73322"/>
    <w:rsid w:val="00C76D3C"/>
    <w:rsid w:val="00C84F82"/>
    <w:rsid w:val="00C87EDC"/>
    <w:rsid w:val="00C92154"/>
    <w:rsid w:val="00C933E5"/>
    <w:rsid w:val="00C93BF9"/>
    <w:rsid w:val="00C9421A"/>
    <w:rsid w:val="00C946FE"/>
    <w:rsid w:val="00C95C25"/>
    <w:rsid w:val="00C95CAB"/>
    <w:rsid w:val="00C96FD1"/>
    <w:rsid w:val="00CA1477"/>
    <w:rsid w:val="00CA1A57"/>
    <w:rsid w:val="00CA3262"/>
    <w:rsid w:val="00CA5DF5"/>
    <w:rsid w:val="00CB2298"/>
    <w:rsid w:val="00CB2A6D"/>
    <w:rsid w:val="00CB2A72"/>
    <w:rsid w:val="00CB4EB8"/>
    <w:rsid w:val="00CC0FFA"/>
    <w:rsid w:val="00CC439B"/>
    <w:rsid w:val="00CC7C2E"/>
    <w:rsid w:val="00CD4F2E"/>
    <w:rsid w:val="00CD52C7"/>
    <w:rsid w:val="00CD7013"/>
    <w:rsid w:val="00CE0368"/>
    <w:rsid w:val="00CE61F4"/>
    <w:rsid w:val="00CE7A47"/>
    <w:rsid w:val="00CF08BF"/>
    <w:rsid w:val="00CF1D4F"/>
    <w:rsid w:val="00CF21F1"/>
    <w:rsid w:val="00CF2656"/>
    <w:rsid w:val="00CF5A24"/>
    <w:rsid w:val="00CF686C"/>
    <w:rsid w:val="00D008F5"/>
    <w:rsid w:val="00D0212F"/>
    <w:rsid w:val="00D070E7"/>
    <w:rsid w:val="00D139F1"/>
    <w:rsid w:val="00D217F2"/>
    <w:rsid w:val="00D24DFC"/>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160D"/>
    <w:rsid w:val="00D8257D"/>
    <w:rsid w:val="00D83562"/>
    <w:rsid w:val="00D87E85"/>
    <w:rsid w:val="00D9124C"/>
    <w:rsid w:val="00D927A9"/>
    <w:rsid w:val="00D93822"/>
    <w:rsid w:val="00D942CA"/>
    <w:rsid w:val="00D957C8"/>
    <w:rsid w:val="00D96BA2"/>
    <w:rsid w:val="00DA2261"/>
    <w:rsid w:val="00DA3AE3"/>
    <w:rsid w:val="00DA7BB1"/>
    <w:rsid w:val="00DA7E40"/>
    <w:rsid w:val="00DB00E5"/>
    <w:rsid w:val="00DB10AF"/>
    <w:rsid w:val="00DB21DE"/>
    <w:rsid w:val="00DB4A3F"/>
    <w:rsid w:val="00DB6689"/>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A0C"/>
    <w:rsid w:val="00E14BCB"/>
    <w:rsid w:val="00E17D10"/>
    <w:rsid w:val="00E2245D"/>
    <w:rsid w:val="00E2302E"/>
    <w:rsid w:val="00E2381D"/>
    <w:rsid w:val="00E24621"/>
    <w:rsid w:val="00E2463A"/>
    <w:rsid w:val="00E30DBF"/>
    <w:rsid w:val="00E319D1"/>
    <w:rsid w:val="00E3221B"/>
    <w:rsid w:val="00E334EC"/>
    <w:rsid w:val="00E3386A"/>
    <w:rsid w:val="00E42B55"/>
    <w:rsid w:val="00E4512E"/>
    <w:rsid w:val="00E47040"/>
    <w:rsid w:val="00E47D1B"/>
    <w:rsid w:val="00E51510"/>
    <w:rsid w:val="00E53C48"/>
    <w:rsid w:val="00E54302"/>
    <w:rsid w:val="00E54E10"/>
    <w:rsid w:val="00E57819"/>
    <w:rsid w:val="00E57CF1"/>
    <w:rsid w:val="00E60DEA"/>
    <w:rsid w:val="00E61DEF"/>
    <w:rsid w:val="00E648C4"/>
    <w:rsid w:val="00E6750E"/>
    <w:rsid w:val="00E773E8"/>
    <w:rsid w:val="00E82172"/>
    <w:rsid w:val="00E8378E"/>
    <w:rsid w:val="00E8761A"/>
    <w:rsid w:val="00E87DAD"/>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E63AB"/>
    <w:rsid w:val="00EE7C81"/>
    <w:rsid w:val="00EF0C86"/>
    <w:rsid w:val="00EF5D68"/>
    <w:rsid w:val="00F01925"/>
    <w:rsid w:val="00F07689"/>
    <w:rsid w:val="00F10DB6"/>
    <w:rsid w:val="00F11DC6"/>
    <w:rsid w:val="00F11DF6"/>
    <w:rsid w:val="00F16DEB"/>
    <w:rsid w:val="00F214A8"/>
    <w:rsid w:val="00F225AF"/>
    <w:rsid w:val="00F231DA"/>
    <w:rsid w:val="00F243F5"/>
    <w:rsid w:val="00F26464"/>
    <w:rsid w:val="00F3086F"/>
    <w:rsid w:val="00F308F9"/>
    <w:rsid w:val="00F30F36"/>
    <w:rsid w:val="00F313EF"/>
    <w:rsid w:val="00F33DEC"/>
    <w:rsid w:val="00F34C34"/>
    <w:rsid w:val="00F35AD6"/>
    <w:rsid w:val="00F361F8"/>
    <w:rsid w:val="00F37AEE"/>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765AD"/>
    <w:rsid w:val="00F81A0E"/>
    <w:rsid w:val="00F8617D"/>
    <w:rsid w:val="00F866E3"/>
    <w:rsid w:val="00F879AC"/>
    <w:rsid w:val="00F91887"/>
    <w:rsid w:val="00F91A26"/>
    <w:rsid w:val="00F93F9E"/>
    <w:rsid w:val="00F94A2B"/>
    <w:rsid w:val="00F94C8A"/>
    <w:rsid w:val="00F95EB0"/>
    <w:rsid w:val="00F9794C"/>
    <w:rsid w:val="00FA1BF4"/>
    <w:rsid w:val="00FA25B6"/>
    <w:rsid w:val="00FA3A85"/>
    <w:rsid w:val="00FA5B5C"/>
    <w:rsid w:val="00FA5EDC"/>
    <w:rsid w:val="00FB0839"/>
    <w:rsid w:val="00FB15D6"/>
    <w:rsid w:val="00FB2171"/>
    <w:rsid w:val="00FB4B76"/>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94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15:docId w15:val="{5EECB0AD-5868-4500-88B7-9688DF27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478964954">
      <w:bodyDiv w:val="1"/>
      <w:marLeft w:val="0"/>
      <w:marRight w:val="0"/>
      <w:marTop w:val="0"/>
      <w:marBottom w:val="0"/>
      <w:divBdr>
        <w:top w:val="none" w:sz="0" w:space="0" w:color="auto"/>
        <w:left w:val="none" w:sz="0" w:space="0" w:color="auto"/>
        <w:bottom w:val="none" w:sz="0" w:space="0" w:color="auto"/>
        <w:right w:val="none" w:sz="0" w:space="0" w:color="auto"/>
      </w:divBdr>
    </w:div>
    <w:div w:id="515538304">
      <w:bodyDiv w:val="1"/>
      <w:marLeft w:val="60"/>
      <w:marRight w:val="60"/>
      <w:marTop w:val="60"/>
      <w:marBottom w:val="60"/>
      <w:divBdr>
        <w:top w:val="none" w:sz="0" w:space="0" w:color="auto"/>
        <w:left w:val="none" w:sz="0" w:space="0" w:color="auto"/>
        <w:bottom w:val="none" w:sz="0" w:space="0" w:color="auto"/>
        <w:right w:val="none" w:sz="0" w:space="0" w:color="auto"/>
      </w:divBdr>
    </w:div>
    <w:div w:id="699628155">
      <w:bodyDiv w:val="1"/>
      <w:marLeft w:val="60"/>
      <w:marRight w:val="60"/>
      <w:marTop w:val="60"/>
      <w:marBottom w:val="60"/>
      <w:divBdr>
        <w:top w:val="none" w:sz="0" w:space="0" w:color="auto"/>
        <w:left w:val="none" w:sz="0" w:space="0" w:color="auto"/>
        <w:bottom w:val="none" w:sz="0" w:space="0" w:color="auto"/>
        <w:right w:val="none" w:sz="0" w:space="0" w:color="auto"/>
      </w:divBdr>
    </w:div>
    <w:div w:id="724521877">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43979553">
      <w:bodyDiv w:val="1"/>
      <w:marLeft w:val="0"/>
      <w:marRight w:val="0"/>
      <w:marTop w:val="0"/>
      <w:marBottom w:val="0"/>
      <w:divBdr>
        <w:top w:val="none" w:sz="0" w:space="0" w:color="auto"/>
        <w:left w:val="none" w:sz="0" w:space="0" w:color="auto"/>
        <w:bottom w:val="none" w:sz="0" w:space="0" w:color="auto"/>
        <w:right w:val="none" w:sz="0" w:space="0" w:color="auto"/>
      </w:divBdr>
    </w:div>
    <w:div w:id="1081832579">
      <w:bodyDiv w:val="1"/>
      <w:marLeft w:val="60"/>
      <w:marRight w:val="60"/>
      <w:marTop w:val="60"/>
      <w:marBottom w:val="60"/>
      <w:divBdr>
        <w:top w:val="none" w:sz="0" w:space="0" w:color="auto"/>
        <w:left w:val="none" w:sz="0" w:space="0" w:color="auto"/>
        <w:bottom w:val="none" w:sz="0" w:space="0" w:color="auto"/>
        <w:right w:val="none" w:sz="0" w:space="0" w:color="auto"/>
      </w:divBdr>
    </w:div>
    <w:div w:id="1106273629">
      <w:bodyDiv w:val="1"/>
      <w:marLeft w:val="0"/>
      <w:marRight w:val="0"/>
      <w:marTop w:val="0"/>
      <w:marBottom w:val="0"/>
      <w:divBdr>
        <w:top w:val="none" w:sz="0" w:space="0" w:color="auto"/>
        <w:left w:val="none" w:sz="0" w:space="0" w:color="auto"/>
        <w:bottom w:val="none" w:sz="0" w:space="0" w:color="auto"/>
        <w:right w:val="none" w:sz="0" w:space="0" w:color="auto"/>
      </w:divBdr>
    </w:div>
    <w:div w:id="1166941672">
      <w:bodyDiv w:val="1"/>
      <w:marLeft w:val="0"/>
      <w:marRight w:val="0"/>
      <w:marTop w:val="0"/>
      <w:marBottom w:val="0"/>
      <w:divBdr>
        <w:top w:val="none" w:sz="0" w:space="0" w:color="auto"/>
        <w:left w:val="none" w:sz="0" w:space="0" w:color="auto"/>
        <w:bottom w:val="none" w:sz="0" w:space="0" w:color="auto"/>
        <w:right w:val="none" w:sz="0" w:space="0" w:color="auto"/>
      </w:divBdr>
    </w:div>
    <w:div w:id="1246650674">
      <w:bodyDiv w:val="1"/>
      <w:marLeft w:val="60"/>
      <w:marRight w:val="60"/>
      <w:marTop w:val="60"/>
      <w:marBottom w:val="60"/>
      <w:divBdr>
        <w:top w:val="none" w:sz="0" w:space="0" w:color="auto"/>
        <w:left w:val="none" w:sz="0" w:space="0" w:color="auto"/>
        <w:bottom w:val="none" w:sz="0" w:space="0" w:color="auto"/>
        <w:right w:val="none" w:sz="0" w:space="0" w:color="auto"/>
      </w:divBdr>
      <w:divsChild>
        <w:div w:id="81218243">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465074868">
      <w:bodyDiv w:val="1"/>
      <w:marLeft w:val="60"/>
      <w:marRight w:val="60"/>
      <w:marTop w:val="60"/>
      <w:marBottom w:val="60"/>
      <w:divBdr>
        <w:top w:val="none" w:sz="0" w:space="0" w:color="auto"/>
        <w:left w:val="none" w:sz="0" w:space="0" w:color="auto"/>
        <w:bottom w:val="none" w:sz="0" w:space="0" w:color="auto"/>
        <w:right w:val="none" w:sz="0" w:space="0" w:color="auto"/>
      </w:divBdr>
      <w:divsChild>
        <w:div w:id="961035477">
          <w:marLeft w:val="0"/>
          <w:marRight w:val="0"/>
          <w:marTop w:val="0"/>
          <w:marBottom w:val="0"/>
          <w:divBdr>
            <w:top w:val="none" w:sz="0" w:space="0" w:color="auto"/>
            <w:left w:val="none" w:sz="0" w:space="0" w:color="auto"/>
            <w:bottom w:val="none" w:sz="0" w:space="0" w:color="auto"/>
            <w:right w:val="none" w:sz="0" w:space="0" w:color="auto"/>
          </w:divBdr>
        </w:div>
      </w:divsChild>
    </w:div>
    <w:div w:id="1534731730">
      <w:bodyDiv w:val="1"/>
      <w:marLeft w:val="0"/>
      <w:marRight w:val="0"/>
      <w:marTop w:val="0"/>
      <w:marBottom w:val="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45106122">
      <w:bodyDiv w:val="1"/>
      <w:marLeft w:val="0"/>
      <w:marRight w:val="0"/>
      <w:marTop w:val="0"/>
      <w:marBottom w:val="0"/>
      <w:divBdr>
        <w:top w:val="none" w:sz="0" w:space="0" w:color="auto"/>
        <w:left w:val="none" w:sz="0" w:space="0" w:color="auto"/>
        <w:bottom w:val="none" w:sz="0" w:space="0" w:color="auto"/>
        <w:right w:val="none" w:sz="0" w:space="0" w:color="auto"/>
      </w:divBdr>
    </w:div>
    <w:div w:id="2000890290">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3563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20CC1B-F50F-4E12-B6D2-98A5C5DC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17</Pages>
  <Words>4218</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28205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Jutzi, William Christopher (Intuitive IT)</cp:lastModifiedBy>
  <cp:revision>6</cp:revision>
  <cp:lastPrinted>2016-02-11T18:58:00Z</cp:lastPrinted>
  <dcterms:created xsi:type="dcterms:W3CDTF">2019-04-26T23:31:00Z</dcterms:created>
  <dcterms:modified xsi:type="dcterms:W3CDTF">2019-05-07T01:07:00Z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