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header4.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5.xml" ContentType="application/vnd.openxmlformats-officedocument.wordprocessingml.header+xml"/>
  <Override PartName="/word/footer10.xml" ContentType="application/vnd.openxmlformats-officedocument.wordprocessingml.footer+xml"/>
  <Override PartName="/word/header6.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7.xml" ContentType="application/vnd.openxmlformats-officedocument.wordprocessingml.header+xml"/>
  <Override PartName="/word/footer13.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4.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15.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16.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oter17.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oter18.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footer19.xml" ContentType="application/vnd.openxmlformats-officedocument.wordprocessingml.foot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4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5A122E" w14:textId="77777777" w:rsidR="00875CCD" w:rsidRDefault="00875CCD" w:rsidP="00D654A0">
      <w:pPr>
        <w:pStyle w:val="Title"/>
      </w:pPr>
      <w:bookmarkStart w:id="0" w:name="_Toc495855387"/>
    </w:p>
    <w:bookmarkEnd w:id="0"/>
    <w:p w14:paraId="335A122F" w14:textId="77777777" w:rsidR="00DB33BD" w:rsidRPr="0002501E" w:rsidRDefault="00DB33BD" w:rsidP="00DB33BD">
      <w:pPr>
        <w:pStyle w:val="Title"/>
      </w:pPr>
      <w:r w:rsidRPr="0002501E">
        <w:t>Integrated Billing (IB)</w:t>
      </w:r>
    </w:p>
    <w:p w14:paraId="335A1230" w14:textId="77777777" w:rsidR="00DB33BD" w:rsidRPr="0002501E" w:rsidRDefault="00DB33BD" w:rsidP="00DB33BD">
      <w:pPr>
        <w:pStyle w:val="Title"/>
      </w:pPr>
      <w:r w:rsidRPr="0002501E">
        <w:t>Technical Manual</w:t>
      </w:r>
    </w:p>
    <w:p w14:paraId="335A1231" w14:textId="77777777" w:rsidR="00DB33BD" w:rsidRPr="0002501E" w:rsidRDefault="00DB33BD" w:rsidP="00DB33BD">
      <w:pPr>
        <w:pStyle w:val="Title2"/>
      </w:pPr>
    </w:p>
    <w:p w14:paraId="335A1232" w14:textId="77777777" w:rsidR="00DB33BD" w:rsidRPr="0002501E" w:rsidRDefault="00597381" w:rsidP="00DB33BD">
      <w:pPr>
        <w:pStyle w:val="Title2"/>
      </w:pPr>
      <w:r>
        <w:rPr>
          <w:noProof/>
        </w:rPr>
        <w:drawing>
          <wp:inline distT="0" distB="0" distL="0" distR="0" wp14:anchorId="335A4DCD" wp14:editId="335A4DCE">
            <wp:extent cx="2057400" cy="2057400"/>
            <wp:effectExtent l="0" t="0" r="0" b="0"/>
            <wp:docPr id="1" name="Picture 6" descr="Official VA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fficial VA Se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14:paraId="335A1233" w14:textId="77777777" w:rsidR="00DB33BD" w:rsidRPr="0002501E" w:rsidRDefault="00DB33BD" w:rsidP="00DB33BD">
      <w:pPr>
        <w:pStyle w:val="Title2"/>
        <w:rPr>
          <w:sz w:val="36"/>
          <w:szCs w:val="36"/>
        </w:rPr>
      </w:pPr>
    </w:p>
    <w:p w14:paraId="335A1234" w14:textId="77777777" w:rsidR="00DB33BD" w:rsidRPr="009630C7" w:rsidRDefault="00DB33BD" w:rsidP="009630C7">
      <w:pPr>
        <w:pStyle w:val="Title2"/>
      </w:pPr>
      <w:r w:rsidRPr="009630C7">
        <w:t>Software Version 2.0</w:t>
      </w:r>
    </w:p>
    <w:p w14:paraId="335A1235" w14:textId="77777777" w:rsidR="00DB33BD" w:rsidRPr="009630C7" w:rsidRDefault="00B219CD" w:rsidP="009630C7">
      <w:pPr>
        <w:pStyle w:val="Title2"/>
      </w:pPr>
      <w:r w:rsidRPr="009630C7">
        <w:t xml:space="preserve">September </w:t>
      </w:r>
      <w:r w:rsidR="00DB33BD" w:rsidRPr="009630C7">
        <w:t>1994</w:t>
      </w:r>
    </w:p>
    <w:p w14:paraId="5DB8DB4F" w14:textId="3AAECC89" w:rsidR="00294DB5" w:rsidRPr="009630C7" w:rsidRDefault="00294DB5" w:rsidP="00294DB5">
      <w:pPr>
        <w:pStyle w:val="Title2"/>
      </w:pPr>
      <w:r w:rsidRPr="009630C7">
        <w:t xml:space="preserve">Revised </w:t>
      </w:r>
      <w:del w:id="1" w:author="Jutzi, William Christopher (Intuitive IT)" w:date="2019-08-15T10:35:00Z">
        <w:r w:rsidR="00185CC3" w:rsidDel="00C37F40">
          <w:delText>August</w:delText>
        </w:r>
        <w:r w:rsidDel="00C37F40">
          <w:delText xml:space="preserve"> </w:delText>
        </w:r>
      </w:del>
      <w:ins w:id="2" w:author="Jutzi, William Christopher (Intuitive IT)" w:date="2019-08-15T10:35:00Z">
        <w:r w:rsidR="00C37F40">
          <w:t>N</w:t>
        </w:r>
      </w:ins>
      <w:ins w:id="3" w:author="Jutzi, William Christopher (Intuitive IT)" w:date="2019-08-15T10:36:00Z">
        <w:r w:rsidR="00C37F40">
          <w:t>ovember</w:t>
        </w:r>
      </w:ins>
      <w:ins w:id="4" w:author="Jutzi, William Christopher (Intuitive IT)" w:date="2019-08-15T10:35:00Z">
        <w:r w:rsidR="00C37F40">
          <w:t xml:space="preserve"> </w:t>
        </w:r>
      </w:ins>
      <w:r>
        <w:t>2019</w:t>
      </w:r>
    </w:p>
    <w:p w14:paraId="3D436650" w14:textId="77777777" w:rsidR="00294DB5" w:rsidRPr="009630C7" w:rsidRDefault="00294DB5" w:rsidP="009630C7">
      <w:pPr>
        <w:pStyle w:val="Title2"/>
      </w:pPr>
    </w:p>
    <w:p w14:paraId="335A1237" w14:textId="77777777" w:rsidR="00DB33BD" w:rsidRPr="0002501E" w:rsidRDefault="00DB33BD" w:rsidP="00DB33BD">
      <w:pPr>
        <w:jc w:val="center"/>
      </w:pPr>
    </w:p>
    <w:p w14:paraId="335A1238" w14:textId="77777777" w:rsidR="00DB33BD" w:rsidRPr="0002501E" w:rsidRDefault="00DB33BD" w:rsidP="00DB33BD">
      <w:pPr>
        <w:jc w:val="center"/>
      </w:pPr>
    </w:p>
    <w:p w14:paraId="335A1239" w14:textId="77777777" w:rsidR="00DB33BD" w:rsidRPr="0002501E" w:rsidRDefault="00DB33BD" w:rsidP="00DB33BD">
      <w:pPr>
        <w:pStyle w:val="Title2"/>
      </w:pPr>
      <w:r w:rsidRPr="0002501E">
        <w:t>Department of Veterans Affairs</w:t>
      </w:r>
    </w:p>
    <w:p w14:paraId="335A123A" w14:textId="77777777" w:rsidR="00DB33BD" w:rsidRPr="0002501E" w:rsidRDefault="00DB33BD" w:rsidP="00DB33BD">
      <w:pPr>
        <w:pStyle w:val="Title2"/>
      </w:pPr>
      <w:r w:rsidRPr="0002501E">
        <w:t>Office of Information and Technology (OI&amp;T)</w:t>
      </w:r>
    </w:p>
    <w:p w14:paraId="335A123B" w14:textId="77777777" w:rsidR="00DB33BD" w:rsidRPr="0002501E" w:rsidRDefault="00DB33BD" w:rsidP="00DB33BD">
      <w:pPr>
        <w:pStyle w:val="Title2"/>
      </w:pPr>
      <w:r w:rsidRPr="0002501E">
        <w:t>Product Development</w:t>
      </w:r>
    </w:p>
    <w:p w14:paraId="335A123C" w14:textId="77777777" w:rsidR="00D64F7F" w:rsidRDefault="00E67BD9" w:rsidP="0031016D">
      <w:pPr>
        <w:jc w:val="center"/>
        <w:rPr>
          <w:rFonts w:ascii="Times New Roman" w:hAnsi="Times New Roman"/>
          <w:sz w:val="22"/>
          <w:szCs w:val="22"/>
        </w:rPr>
      </w:pPr>
      <w:r w:rsidRPr="0002501E">
        <w:rPr>
          <w:rFonts w:ascii="Times New Roman" w:hAnsi="Times New Roman"/>
          <w:sz w:val="22"/>
          <w:szCs w:val="22"/>
        </w:rPr>
        <w:br w:type="page"/>
      </w:r>
    </w:p>
    <w:p w14:paraId="335A123D" w14:textId="77777777" w:rsidR="00A86688" w:rsidRDefault="00A86688" w:rsidP="00A86688">
      <w:pPr>
        <w:ind w:right="-539"/>
        <w:jc w:val="center"/>
        <w:rPr>
          <w:rFonts w:ascii="Times New Roman" w:hAnsi="Times New Roman"/>
          <w:i/>
          <w:szCs w:val="22"/>
        </w:rPr>
      </w:pPr>
      <w:r>
        <w:rPr>
          <w:rFonts w:ascii="Times New Roman" w:hAnsi="Times New Roman"/>
          <w:bCs/>
          <w:i/>
          <w:szCs w:val="22"/>
        </w:rPr>
        <w:lastRenderedPageBreak/>
        <w:t>(This page included for two-sided copying.)</w:t>
      </w:r>
    </w:p>
    <w:p w14:paraId="335A123E" w14:textId="77777777" w:rsidR="00A86688" w:rsidRPr="0002501E" w:rsidRDefault="00A86688" w:rsidP="0031016D">
      <w:pPr>
        <w:jc w:val="center"/>
        <w:rPr>
          <w:rFonts w:ascii="Times New Roman" w:hAnsi="Times New Roman"/>
          <w:sz w:val="22"/>
          <w:szCs w:val="22"/>
        </w:rPr>
        <w:sectPr w:rsidR="00A86688" w:rsidRPr="0002501E" w:rsidSect="009D550F">
          <w:headerReference w:type="even" r:id="rId13"/>
          <w:footerReference w:type="default" r:id="rId14"/>
          <w:pgSz w:w="12240" w:h="15840" w:code="1"/>
          <w:pgMar w:top="1440" w:right="1440" w:bottom="1440" w:left="1440" w:header="720" w:footer="720" w:gutter="0"/>
          <w:pgNumType w:fmt="lowerRoman" w:start="1"/>
          <w:cols w:space="720"/>
          <w:titlePg/>
        </w:sectPr>
      </w:pPr>
    </w:p>
    <w:p w14:paraId="335A123F" w14:textId="77777777" w:rsidR="00E843E7" w:rsidRPr="0002501E" w:rsidRDefault="00E843E7" w:rsidP="00E843E7">
      <w:pPr>
        <w:ind w:right="-539"/>
        <w:jc w:val="center"/>
        <w:rPr>
          <w:bCs/>
          <w:i/>
          <w:szCs w:val="22"/>
        </w:rPr>
      </w:pPr>
      <w:bookmarkStart w:id="5" w:name="_Toc200787291"/>
      <w:bookmarkStart w:id="6" w:name="_Toc200787513"/>
      <w:bookmarkStart w:id="7" w:name="_Toc200787514"/>
    </w:p>
    <w:p w14:paraId="335A1240" w14:textId="77777777" w:rsidR="005D0F6F" w:rsidRPr="0002501E" w:rsidRDefault="005D0F6F" w:rsidP="00604191">
      <w:pPr>
        <w:rPr>
          <w:rFonts w:ascii="Arial" w:hAnsi="Arial" w:cs="Arial"/>
          <w:sz w:val="32"/>
          <w:szCs w:val="32"/>
        </w:rPr>
      </w:pPr>
      <w:r w:rsidRPr="0002501E">
        <w:rPr>
          <w:rFonts w:ascii="Arial" w:hAnsi="Arial" w:cs="Arial"/>
          <w:sz w:val="32"/>
          <w:szCs w:val="32"/>
        </w:rPr>
        <w:t>Revision History</w:t>
      </w:r>
      <w:bookmarkEnd w:id="5"/>
      <w:bookmarkEnd w:id="6"/>
      <w:bookmarkEnd w:id="7"/>
    </w:p>
    <w:p w14:paraId="335A1241" w14:textId="77777777" w:rsidR="005D0F6F" w:rsidRPr="0002501E" w:rsidRDefault="005D0F6F" w:rsidP="005D0F6F">
      <w:pPr>
        <w:rPr>
          <w:rFonts w:ascii="Times New Roman" w:hAnsi="Times New Roman"/>
          <w:sz w:val="22"/>
          <w:szCs w:val="22"/>
        </w:rPr>
      </w:pPr>
    </w:p>
    <w:p w14:paraId="335A1242" w14:textId="77777777" w:rsidR="005D0F6F" w:rsidRPr="0002501E" w:rsidRDefault="005D0F6F" w:rsidP="005D0F6F">
      <w:pPr>
        <w:rPr>
          <w:rFonts w:ascii="Times New Roman" w:hAnsi="Times New Roman"/>
          <w:sz w:val="22"/>
          <w:szCs w:val="22"/>
        </w:rPr>
      </w:pPr>
      <w:r w:rsidRPr="0002501E">
        <w:rPr>
          <w:rFonts w:ascii="Times New Roman" w:hAnsi="Times New Roman"/>
          <w:sz w:val="22"/>
          <w:szCs w:val="22"/>
        </w:rPr>
        <w:t>Initiated on 12/29/04</w:t>
      </w:r>
    </w:p>
    <w:p w14:paraId="335A1243" w14:textId="77777777" w:rsidR="005D0F6F" w:rsidRPr="0002501E" w:rsidRDefault="005D0F6F" w:rsidP="005D0F6F">
      <w:pPr>
        <w:rPr>
          <w:rFonts w:ascii="Times New Roman" w:hAnsi="Times New Roman"/>
          <w:sz w:val="22"/>
          <w:szCs w:val="22"/>
        </w:rPr>
      </w:pPr>
    </w:p>
    <w:tbl>
      <w:tblPr>
        <w:tblW w:w="9360" w:type="dxa"/>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20"/>
        <w:gridCol w:w="4950"/>
        <w:gridCol w:w="2790"/>
      </w:tblGrid>
      <w:tr w:rsidR="007F2586" w:rsidRPr="0002501E" w14:paraId="335A1248" w14:textId="77777777" w:rsidTr="00864751">
        <w:trPr>
          <w:tblHeader/>
        </w:trPr>
        <w:tc>
          <w:tcPr>
            <w:tcW w:w="1620" w:type="dxa"/>
            <w:tcBorders>
              <w:top w:val="single" w:sz="6" w:space="0" w:color="auto"/>
              <w:left w:val="single" w:sz="6" w:space="0" w:color="auto"/>
              <w:bottom w:val="single" w:sz="6" w:space="0" w:color="auto"/>
              <w:right w:val="single" w:sz="6" w:space="0" w:color="auto"/>
            </w:tcBorders>
            <w:shd w:val="clear" w:color="auto" w:fill="C0C0C0"/>
          </w:tcPr>
          <w:p w14:paraId="335A1244" w14:textId="77777777" w:rsidR="007F2586" w:rsidRPr="0002501E" w:rsidRDefault="007F2586" w:rsidP="004F64D7">
            <w:pPr>
              <w:spacing w:before="60" w:after="60"/>
              <w:rPr>
                <w:rFonts w:ascii="Times New Roman" w:hAnsi="Times New Roman"/>
                <w:b/>
                <w:sz w:val="22"/>
                <w:szCs w:val="22"/>
              </w:rPr>
            </w:pPr>
            <w:r w:rsidRPr="0002501E">
              <w:rPr>
                <w:rFonts w:ascii="Times New Roman" w:hAnsi="Times New Roman"/>
                <w:b/>
                <w:sz w:val="22"/>
                <w:szCs w:val="22"/>
              </w:rPr>
              <w:t>Date</w:t>
            </w:r>
          </w:p>
        </w:tc>
        <w:tc>
          <w:tcPr>
            <w:tcW w:w="4950" w:type="dxa"/>
            <w:tcBorders>
              <w:top w:val="single" w:sz="6" w:space="0" w:color="auto"/>
              <w:left w:val="single" w:sz="6" w:space="0" w:color="auto"/>
              <w:bottom w:val="single" w:sz="6" w:space="0" w:color="auto"/>
              <w:right w:val="single" w:sz="6" w:space="0" w:color="auto"/>
            </w:tcBorders>
            <w:shd w:val="clear" w:color="auto" w:fill="C0C0C0"/>
          </w:tcPr>
          <w:p w14:paraId="335A1245" w14:textId="77777777" w:rsidR="007F2586" w:rsidRPr="0002501E" w:rsidRDefault="007F2586" w:rsidP="00411ADA">
            <w:pPr>
              <w:spacing w:before="60" w:after="60"/>
              <w:rPr>
                <w:rFonts w:ascii="Times New Roman" w:hAnsi="Times New Roman"/>
                <w:b/>
                <w:sz w:val="22"/>
                <w:szCs w:val="22"/>
              </w:rPr>
            </w:pPr>
            <w:r w:rsidRPr="0002501E">
              <w:rPr>
                <w:rFonts w:ascii="Times New Roman" w:hAnsi="Times New Roman"/>
                <w:b/>
                <w:sz w:val="22"/>
                <w:szCs w:val="22"/>
              </w:rPr>
              <w:t>Description (Patch # if applicable)</w:t>
            </w:r>
          </w:p>
        </w:tc>
        <w:tc>
          <w:tcPr>
            <w:tcW w:w="2790" w:type="dxa"/>
            <w:tcBorders>
              <w:top w:val="single" w:sz="6" w:space="0" w:color="auto"/>
              <w:left w:val="single" w:sz="6" w:space="0" w:color="auto"/>
              <w:bottom w:val="single" w:sz="6" w:space="0" w:color="auto"/>
              <w:right w:val="single" w:sz="6" w:space="0" w:color="auto"/>
            </w:tcBorders>
            <w:shd w:val="clear" w:color="auto" w:fill="C0C0C0"/>
          </w:tcPr>
          <w:p w14:paraId="335A1246" w14:textId="77777777" w:rsidR="007F2586" w:rsidRPr="0002501E" w:rsidRDefault="007F2586" w:rsidP="004F64D7">
            <w:pPr>
              <w:spacing w:before="60" w:after="60"/>
              <w:rPr>
                <w:rFonts w:ascii="Times New Roman" w:hAnsi="Times New Roman"/>
                <w:b/>
                <w:sz w:val="22"/>
                <w:szCs w:val="22"/>
              </w:rPr>
            </w:pPr>
            <w:r w:rsidRPr="0002501E">
              <w:rPr>
                <w:rFonts w:ascii="Times New Roman" w:hAnsi="Times New Roman"/>
                <w:b/>
                <w:sz w:val="22"/>
                <w:szCs w:val="22"/>
              </w:rPr>
              <w:t>Project Manager</w:t>
            </w:r>
          </w:p>
          <w:p w14:paraId="335A1247" w14:textId="77777777" w:rsidR="007F2586" w:rsidRPr="0002501E" w:rsidRDefault="007F2586" w:rsidP="004F64D7">
            <w:pPr>
              <w:spacing w:before="60" w:after="60"/>
              <w:rPr>
                <w:rFonts w:ascii="Times New Roman" w:hAnsi="Times New Roman"/>
                <w:b/>
                <w:sz w:val="22"/>
                <w:szCs w:val="22"/>
              </w:rPr>
            </w:pPr>
            <w:r w:rsidRPr="0002501E">
              <w:rPr>
                <w:rFonts w:ascii="Times New Roman" w:hAnsi="Times New Roman"/>
                <w:b/>
                <w:sz w:val="22"/>
                <w:szCs w:val="22"/>
              </w:rPr>
              <w:t>Technical Writer</w:t>
            </w:r>
          </w:p>
        </w:tc>
      </w:tr>
      <w:tr w:rsidR="00C37F40" w14:paraId="28E624C9" w14:textId="77777777" w:rsidTr="00171B08">
        <w:trPr>
          <w:ins w:id="8" w:author="Jutzi, William Christopher (Intuitive IT)" w:date="2019-08-15T10:37:00Z"/>
        </w:trPr>
        <w:tc>
          <w:tcPr>
            <w:tcW w:w="1620" w:type="dxa"/>
            <w:tcBorders>
              <w:top w:val="single" w:sz="6" w:space="0" w:color="auto"/>
              <w:left w:val="single" w:sz="6" w:space="0" w:color="auto"/>
              <w:bottom w:val="single" w:sz="6" w:space="0" w:color="auto"/>
              <w:right w:val="single" w:sz="6" w:space="0" w:color="auto"/>
            </w:tcBorders>
          </w:tcPr>
          <w:p w14:paraId="22D60B8A" w14:textId="1B99CC90" w:rsidR="00C37F40" w:rsidRDefault="00C37F40" w:rsidP="008D4E75">
            <w:pPr>
              <w:spacing w:before="60" w:after="60"/>
              <w:rPr>
                <w:ins w:id="9" w:author="Jutzi, William Christopher (Intuitive IT)" w:date="2019-08-15T10:37:00Z"/>
                <w:rFonts w:ascii="Times New Roman" w:hAnsi="Times New Roman"/>
                <w:sz w:val="22"/>
                <w:szCs w:val="22"/>
              </w:rPr>
            </w:pPr>
            <w:ins w:id="10" w:author="Jutzi, William Christopher (Intuitive IT)" w:date="2019-08-15T10:37:00Z">
              <w:r>
                <w:rPr>
                  <w:rFonts w:ascii="Times New Roman" w:hAnsi="Times New Roman"/>
                  <w:sz w:val="22"/>
                  <w:szCs w:val="22"/>
                </w:rPr>
                <w:t>November 2019</w:t>
              </w:r>
            </w:ins>
          </w:p>
        </w:tc>
        <w:tc>
          <w:tcPr>
            <w:tcW w:w="4950" w:type="dxa"/>
            <w:tcBorders>
              <w:top w:val="single" w:sz="6" w:space="0" w:color="auto"/>
              <w:left w:val="single" w:sz="6" w:space="0" w:color="auto"/>
              <w:bottom w:val="single" w:sz="6" w:space="0" w:color="auto"/>
              <w:right w:val="single" w:sz="6" w:space="0" w:color="auto"/>
            </w:tcBorders>
          </w:tcPr>
          <w:p w14:paraId="3AEAAF1D" w14:textId="77777777" w:rsidR="00C37F40" w:rsidRDefault="00C37F40" w:rsidP="00C37F40">
            <w:pPr>
              <w:spacing w:before="60" w:after="60"/>
              <w:textAlignment w:val="auto"/>
              <w:rPr>
                <w:ins w:id="11" w:author="Jutzi, William Christopher (Intuitive IT)" w:date="2019-08-15T10:39:00Z"/>
                <w:rFonts w:ascii="Times New Roman" w:hAnsi="Times New Roman"/>
                <w:sz w:val="22"/>
                <w:szCs w:val="22"/>
              </w:rPr>
            </w:pPr>
            <w:ins w:id="12" w:author="Jutzi, William Christopher (Intuitive IT)" w:date="2019-08-15T10:39:00Z">
              <w:r>
                <w:rPr>
                  <w:rFonts w:ascii="Times New Roman" w:hAnsi="Times New Roman"/>
                  <w:sz w:val="22"/>
                  <w:szCs w:val="22"/>
                </w:rPr>
                <w:t>Updated for patch IB*2.0*623</w:t>
              </w:r>
            </w:ins>
          </w:p>
          <w:p w14:paraId="584CCD9D" w14:textId="77777777" w:rsidR="00C37F40" w:rsidRDefault="00C37F40" w:rsidP="00C37F40">
            <w:pPr>
              <w:pStyle w:val="ListParagraph"/>
              <w:numPr>
                <w:ilvl w:val="0"/>
                <w:numId w:val="28"/>
              </w:numPr>
              <w:spacing w:before="60" w:after="60"/>
              <w:textAlignment w:val="auto"/>
              <w:rPr>
                <w:ins w:id="13" w:author="Jutzi, William Christopher (Intuitive IT)" w:date="2019-08-15T10:39:00Z"/>
                <w:rFonts w:ascii="Times New Roman" w:hAnsi="Times New Roman"/>
                <w:sz w:val="22"/>
                <w:szCs w:val="22"/>
              </w:rPr>
            </w:pPr>
            <w:ins w:id="14" w:author="Jutzi, William Christopher (Intuitive IT)" w:date="2019-08-15T10:39:00Z">
              <w:r>
                <w:rPr>
                  <w:rFonts w:ascii="Times New Roman" w:hAnsi="Times New Roman"/>
                  <w:sz w:val="22"/>
                  <w:szCs w:val="22"/>
                </w:rPr>
                <w:t>Added IBCE837H to Routine List</w:t>
              </w:r>
            </w:ins>
          </w:p>
          <w:p w14:paraId="1578F753" w14:textId="77777777" w:rsidR="00C37F40" w:rsidRDefault="00C37F40" w:rsidP="00C37F40">
            <w:pPr>
              <w:pStyle w:val="ListParagraph"/>
              <w:numPr>
                <w:ilvl w:val="0"/>
                <w:numId w:val="28"/>
              </w:numPr>
              <w:spacing w:before="60" w:after="60"/>
              <w:textAlignment w:val="auto"/>
              <w:rPr>
                <w:ins w:id="15" w:author="Jutzi, William Christopher (Intuitive IT)" w:date="2019-08-15T10:39:00Z"/>
                <w:rFonts w:ascii="Times New Roman" w:hAnsi="Times New Roman"/>
                <w:sz w:val="22"/>
                <w:szCs w:val="22"/>
              </w:rPr>
            </w:pPr>
            <w:ins w:id="16" w:author="Jutzi, William Christopher (Intuitive IT)" w:date="2019-08-15T10:39:00Z">
              <w:r>
                <w:rPr>
                  <w:rFonts w:ascii="Times New Roman" w:hAnsi="Times New Roman"/>
                  <w:sz w:val="22"/>
                  <w:szCs w:val="22"/>
                </w:rPr>
                <w:t>Added IBCE837I to Routine List</w:t>
              </w:r>
            </w:ins>
          </w:p>
          <w:p w14:paraId="5CB4E538" w14:textId="77777777" w:rsidR="00C37F40" w:rsidRDefault="00C37F40" w:rsidP="00C37F40">
            <w:pPr>
              <w:pStyle w:val="ListParagraph"/>
              <w:numPr>
                <w:ilvl w:val="0"/>
                <w:numId w:val="28"/>
              </w:numPr>
              <w:spacing w:before="60" w:after="60"/>
              <w:textAlignment w:val="auto"/>
              <w:rPr>
                <w:ins w:id="17" w:author="Jutzi, William Christopher (Intuitive IT)" w:date="2019-08-15T10:39:00Z"/>
                <w:rFonts w:ascii="Times New Roman" w:hAnsi="Times New Roman"/>
                <w:sz w:val="22"/>
                <w:szCs w:val="22"/>
              </w:rPr>
            </w:pPr>
            <w:ins w:id="18" w:author="Jutzi, William Christopher (Intuitive IT)" w:date="2019-08-15T10:39:00Z">
              <w:r>
                <w:rPr>
                  <w:rFonts w:ascii="Times New Roman" w:hAnsi="Times New Roman"/>
                  <w:sz w:val="22"/>
                  <w:szCs w:val="22"/>
                </w:rPr>
                <w:t>Added IBCE837K to Routine List</w:t>
              </w:r>
            </w:ins>
          </w:p>
          <w:p w14:paraId="0885693B" w14:textId="2C5D90D9" w:rsidR="00C37F40" w:rsidRPr="00C37F40" w:rsidRDefault="00C37F40" w:rsidP="008D4E75">
            <w:pPr>
              <w:pStyle w:val="ListParagraph"/>
              <w:numPr>
                <w:ilvl w:val="0"/>
                <w:numId w:val="28"/>
              </w:numPr>
              <w:spacing w:before="60" w:after="60"/>
              <w:textAlignment w:val="auto"/>
              <w:rPr>
                <w:ins w:id="19" w:author="Jutzi, William Christopher (Intuitive IT)" w:date="2019-08-15T10:37:00Z"/>
                <w:rFonts w:ascii="Times New Roman" w:hAnsi="Times New Roman"/>
                <w:sz w:val="22"/>
                <w:szCs w:val="22"/>
              </w:rPr>
            </w:pPr>
            <w:ins w:id="20" w:author="Jutzi, William Christopher (Intuitive IT)" w:date="2019-08-15T10:39:00Z">
              <w:r>
                <w:rPr>
                  <w:rFonts w:ascii="Times New Roman" w:hAnsi="Times New Roman"/>
                  <w:sz w:val="22"/>
                  <w:szCs w:val="22"/>
                </w:rPr>
                <w:t>Added IBTAS EBILLING RPCS to Options List</w:t>
              </w:r>
            </w:ins>
          </w:p>
        </w:tc>
        <w:tc>
          <w:tcPr>
            <w:tcW w:w="2790" w:type="dxa"/>
            <w:tcBorders>
              <w:top w:val="single" w:sz="6" w:space="0" w:color="auto"/>
              <w:left w:val="single" w:sz="6" w:space="0" w:color="auto"/>
              <w:bottom w:val="single" w:sz="6" w:space="0" w:color="auto"/>
              <w:right w:val="single" w:sz="6" w:space="0" w:color="auto"/>
            </w:tcBorders>
          </w:tcPr>
          <w:p w14:paraId="0122A37A" w14:textId="0CD7EB21" w:rsidR="00C37F40" w:rsidRDefault="00C37F40" w:rsidP="00C37F40">
            <w:pPr>
              <w:spacing w:before="60" w:after="60"/>
              <w:jc w:val="center"/>
              <w:rPr>
                <w:ins w:id="21" w:author="Jutzi, William Christopher (Intuitive IT)" w:date="2019-08-15T10:37:00Z"/>
                <w:rFonts w:ascii="Times New Roman" w:hAnsi="Times New Roman"/>
                <w:sz w:val="22"/>
                <w:szCs w:val="22"/>
              </w:rPr>
            </w:pPr>
            <w:ins w:id="22" w:author="Jutzi, William Christopher (Intuitive IT)" w:date="2019-08-15T10:39:00Z">
              <w:r>
                <w:rPr>
                  <w:rFonts w:ascii="Times New Roman" w:hAnsi="Times New Roman"/>
                  <w:sz w:val="22"/>
                  <w:szCs w:val="22"/>
                </w:rPr>
                <w:t>MCCF EDI TAS eBilling Development Team</w:t>
              </w:r>
            </w:ins>
          </w:p>
        </w:tc>
      </w:tr>
      <w:tr w:rsidR="008D4E75" w14:paraId="6313BDF0" w14:textId="77777777" w:rsidTr="00171B08">
        <w:tc>
          <w:tcPr>
            <w:tcW w:w="1620" w:type="dxa"/>
            <w:tcBorders>
              <w:top w:val="single" w:sz="6" w:space="0" w:color="auto"/>
              <w:left w:val="single" w:sz="6" w:space="0" w:color="auto"/>
              <w:bottom w:val="single" w:sz="6" w:space="0" w:color="auto"/>
              <w:right w:val="single" w:sz="6" w:space="0" w:color="auto"/>
            </w:tcBorders>
          </w:tcPr>
          <w:p w14:paraId="0C021C28" w14:textId="67E99BB4" w:rsidR="008D4E75" w:rsidRDefault="00185CC3" w:rsidP="008D4E75">
            <w:pPr>
              <w:spacing w:before="60" w:after="60"/>
              <w:rPr>
                <w:rFonts w:ascii="Times New Roman" w:hAnsi="Times New Roman"/>
                <w:sz w:val="22"/>
                <w:szCs w:val="22"/>
              </w:rPr>
            </w:pPr>
            <w:r>
              <w:rPr>
                <w:rFonts w:ascii="Times New Roman" w:hAnsi="Times New Roman"/>
                <w:sz w:val="22"/>
                <w:szCs w:val="22"/>
              </w:rPr>
              <w:t>August</w:t>
            </w:r>
            <w:r w:rsidR="008D4E75">
              <w:rPr>
                <w:rFonts w:ascii="Times New Roman" w:hAnsi="Times New Roman"/>
                <w:sz w:val="22"/>
                <w:szCs w:val="22"/>
              </w:rPr>
              <w:t xml:space="preserve"> 2019</w:t>
            </w:r>
          </w:p>
        </w:tc>
        <w:tc>
          <w:tcPr>
            <w:tcW w:w="4950" w:type="dxa"/>
            <w:tcBorders>
              <w:top w:val="single" w:sz="6" w:space="0" w:color="auto"/>
              <w:left w:val="single" w:sz="6" w:space="0" w:color="auto"/>
              <w:bottom w:val="single" w:sz="6" w:space="0" w:color="auto"/>
              <w:right w:val="single" w:sz="6" w:space="0" w:color="auto"/>
            </w:tcBorders>
          </w:tcPr>
          <w:p w14:paraId="3A968547" w14:textId="77777777" w:rsidR="008D4E75" w:rsidRPr="00326830" w:rsidRDefault="008D4E75" w:rsidP="008D4E75">
            <w:pPr>
              <w:spacing w:before="60" w:after="60"/>
              <w:textAlignment w:val="auto"/>
              <w:rPr>
                <w:rFonts w:ascii="Times New Roman" w:hAnsi="Times New Roman"/>
                <w:sz w:val="22"/>
                <w:szCs w:val="22"/>
              </w:rPr>
            </w:pPr>
            <w:bookmarkStart w:id="23" w:name="_Hlk12539594"/>
            <w:r w:rsidRPr="00326830">
              <w:rPr>
                <w:rFonts w:ascii="Times New Roman" w:hAnsi="Times New Roman"/>
                <w:sz w:val="22"/>
                <w:szCs w:val="22"/>
              </w:rPr>
              <w:t>Updated for patch IB*2.0*6</w:t>
            </w:r>
            <w:r>
              <w:rPr>
                <w:rFonts w:ascii="Times New Roman" w:hAnsi="Times New Roman"/>
                <w:sz w:val="22"/>
                <w:szCs w:val="22"/>
              </w:rPr>
              <w:t>46</w:t>
            </w:r>
            <w:r w:rsidRPr="00326830">
              <w:rPr>
                <w:rFonts w:ascii="Times New Roman" w:hAnsi="Times New Roman"/>
                <w:sz w:val="22"/>
                <w:szCs w:val="22"/>
              </w:rPr>
              <w:t>:</w:t>
            </w:r>
          </w:p>
          <w:p w14:paraId="023C4488" w14:textId="63057116" w:rsidR="00610300" w:rsidRDefault="00610300" w:rsidP="00C07C5B">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 xml:space="preserve">Added </w:t>
            </w:r>
            <w:r w:rsidRPr="00DD113A">
              <w:rPr>
                <w:rFonts w:ascii="Times New Roman" w:hAnsi="Times New Roman"/>
                <w:sz w:val="22"/>
                <w:szCs w:val="22"/>
              </w:rPr>
              <w:t>IBECEA3</w:t>
            </w:r>
            <w:r>
              <w:rPr>
                <w:rFonts w:ascii="Times New Roman" w:hAnsi="Times New Roman"/>
                <w:sz w:val="22"/>
                <w:szCs w:val="22"/>
              </w:rPr>
              <w:t>5</w:t>
            </w:r>
            <w:r w:rsidR="00C07C5B">
              <w:rPr>
                <w:rFonts w:ascii="Times New Roman" w:hAnsi="Times New Roman"/>
                <w:sz w:val="22"/>
                <w:szCs w:val="22"/>
              </w:rPr>
              <w:t xml:space="preserve"> to Routine List.</w:t>
            </w:r>
          </w:p>
          <w:p w14:paraId="508C7F41" w14:textId="77777777" w:rsidR="00610300" w:rsidRDefault="00610300" w:rsidP="00C07C5B">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 xml:space="preserve">Updated </w:t>
            </w:r>
            <w:r w:rsidRPr="00DD113A">
              <w:rPr>
                <w:rFonts w:ascii="Times New Roman" w:hAnsi="Times New Roman"/>
                <w:sz w:val="22"/>
                <w:szCs w:val="22"/>
              </w:rPr>
              <w:t>IBECEA3</w:t>
            </w:r>
            <w:r>
              <w:rPr>
                <w:rFonts w:ascii="Times New Roman" w:hAnsi="Times New Roman"/>
                <w:sz w:val="22"/>
                <w:szCs w:val="22"/>
              </w:rPr>
              <w:t>6</w:t>
            </w:r>
            <w:r w:rsidR="00C07C5B">
              <w:rPr>
                <w:rFonts w:ascii="Times New Roman" w:hAnsi="Times New Roman"/>
                <w:sz w:val="22"/>
                <w:szCs w:val="22"/>
              </w:rPr>
              <w:t xml:space="preserve"> in the Routine List.</w:t>
            </w:r>
          </w:p>
          <w:p w14:paraId="0DB8DB13" w14:textId="77777777" w:rsidR="00C07C5B" w:rsidRDefault="00C07C5B" w:rsidP="00C07C5B">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Added Community Care to the Glossary.</w:t>
            </w:r>
          </w:p>
          <w:p w14:paraId="47FEF2E9" w14:textId="5554AED2" w:rsidR="00C07C5B" w:rsidRPr="00326830" w:rsidRDefault="00C07C5B" w:rsidP="00C07C5B">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Added Urgent Care to the Glossary.</w:t>
            </w:r>
            <w:bookmarkEnd w:id="23"/>
          </w:p>
        </w:tc>
        <w:tc>
          <w:tcPr>
            <w:tcW w:w="2790" w:type="dxa"/>
            <w:tcBorders>
              <w:top w:val="single" w:sz="6" w:space="0" w:color="auto"/>
              <w:left w:val="single" w:sz="6" w:space="0" w:color="auto"/>
              <w:bottom w:val="single" w:sz="6" w:space="0" w:color="auto"/>
              <w:right w:val="single" w:sz="6" w:space="0" w:color="auto"/>
            </w:tcBorders>
          </w:tcPr>
          <w:p w14:paraId="1AB9C052" w14:textId="490E405F" w:rsidR="008D4E75" w:rsidRDefault="008D4E75" w:rsidP="008D4E75">
            <w:pPr>
              <w:spacing w:before="60" w:after="60"/>
              <w:rPr>
                <w:rFonts w:ascii="Times New Roman" w:hAnsi="Times New Roman"/>
                <w:sz w:val="22"/>
                <w:szCs w:val="22"/>
              </w:rPr>
            </w:pPr>
            <w:r>
              <w:rPr>
                <w:rFonts w:ascii="Times New Roman" w:hAnsi="Times New Roman"/>
                <w:sz w:val="22"/>
                <w:szCs w:val="22"/>
              </w:rPr>
              <w:t>CC IBAR Development Team</w:t>
            </w:r>
          </w:p>
        </w:tc>
      </w:tr>
      <w:tr w:rsidR="008D4E75" w14:paraId="663E546B" w14:textId="77777777" w:rsidTr="00171B08">
        <w:tc>
          <w:tcPr>
            <w:tcW w:w="1620" w:type="dxa"/>
            <w:tcBorders>
              <w:top w:val="single" w:sz="6" w:space="0" w:color="auto"/>
              <w:left w:val="single" w:sz="6" w:space="0" w:color="auto"/>
              <w:bottom w:val="single" w:sz="6" w:space="0" w:color="auto"/>
              <w:right w:val="single" w:sz="6" w:space="0" w:color="auto"/>
            </w:tcBorders>
          </w:tcPr>
          <w:p w14:paraId="4F1D27E4" w14:textId="652E9E57" w:rsidR="008D4E75" w:rsidRDefault="008D4E75" w:rsidP="008D4E75">
            <w:pPr>
              <w:spacing w:before="60" w:after="60"/>
              <w:rPr>
                <w:rFonts w:ascii="Times New Roman" w:hAnsi="Times New Roman"/>
                <w:sz w:val="22"/>
                <w:szCs w:val="22"/>
              </w:rPr>
            </w:pPr>
            <w:r>
              <w:rPr>
                <w:rFonts w:ascii="Times New Roman" w:hAnsi="Times New Roman"/>
                <w:sz w:val="22"/>
                <w:szCs w:val="22"/>
              </w:rPr>
              <w:t>April</w:t>
            </w:r>
            <w:r w:rsidRPr="00326830">
              <w:rPr>
                <w:rFonts w:ascii="Times New Roman" w:hAnsi="Times New Roman"/>
                <w:sz w:val="22"/>
                <w:szCs w:val="22"/>
              </w:rPr>
              <w:t xml:space="preserve"> 201</w:t>
            </w:r>
            <w:r>
              <w:rPr>
                <w:rFonts w:ascii="Times New Roman" w:hAnsi="Times New Roman"/>
                <w:sz w:val="22"/>
                <w:szCs w:val="22"/>
              </w:rPr>
              <w:t>9</w:t>
            </w:r>
          </w:p>
        </w:tc>
        <w:tc>
          <w:tcPr>
            <w:tcW w:w="4950" w:type="dxa"/>
            <w:tcBorders>
              <w:top w:val="single" w:sz="6" w:space="0" w:color="auto"/>
              <w:left w:val="single" w:sz="6" w:space="0" w:color="auto"/>
              <w:bottom w:val="single" w:sz="6" w:space="0" w:color="auto"/>
              <w:right w:val="single" w:sz="6" w:space="0" w:color="auto"/>
            </w:tcBorders>
          </w:tcPr>
          <w:p w14:paraId="6EBA2F92" w14:textId="77777777" w:rsidR="008D4E75" w:rsidRPr="00326830" w:rsidRDefault="008D4E75" w:rsidP="008D4E75">
            <w:pPr>
              <w:spacing w:before="60" w:after="60"/>
              <w:textAlignment w:val="auto"/>
              <w:rPr>
                <w:rFonts w:ascii="Times New Roman" w:hAnsi="Times New Roman"/>
                <w:sz w:val="22"/>
                <w:szCs w:val="22"/>
              </w:rPr>
            </w:pPr>
            <w:r w:rsidRPr="00326830">
              <w:rPr>
                <w:rFonts w:ascii="Times New Roman" w:hAnsi="Times New Roman"/>
                <w:sz w:val="22"/>
                <w:szCs w:val="22"/>
              </w:rPr>
              <w:t>Updated for patch IB*2.0*608:</w:t>
            </w:r>
          </w:p>
          <w:p w14:paraId="77BFF2D1" w14:textId="77777777" w:rsidR="008D4E75" w:rsidRPr="00326830" w:rsidRDefault="008D4E75" w:rsidP="008D4E75">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 xml:space="preserve">Added </w:t>
            </w:r>
            <w:r w:rsidRPr="00326830">
              <w:rPr>
                <w:rFonts w:ascii="Times New Roman" w:hAnsi="Times New Roman"/>
                <w:sz w:val="22"/>
                <w:szCs w:val="22"/>
              </w:rPr>
              <w:t xml:space="preserve">IBCU75, IBJPS7 and IBJPS8 to </w:t>
            </w:r>
            <w:r w:rsidRPr="0004745A">
              <w:rPr>
                <w:rFonts w:ascii="Times New Roman" w:hAnsi="Times New Roman"/>
                <w:sz w:val="22"/>
                <w:szCs w:val="22"/>
              </w:rPr>
              <w:t>Routine List</w:t>
            </w:r>
            <w:r w:rsidRPr="00326830">
              <w:rPr>
                <w:rFonts w:ascii="Times New Roman" w:hAnsi="Times New Roman"/>
                <w:sz w:val="22"/>
                <w:szCs w:val="22"/>
              </w:rPr>
              <w:t>.</w:t>
            </w:r>
          </w:p>
          <w:p w14:paraId="19D322A8" w14:textId="77777777" w:rsidR="008D4E75" w:rsidRPr="00326830" w:rsidRDefault="008D4E75" w:rsidP="008D4E75">
            <w:pPr>
              <w:numPr>
                <w:ilvl w:val="0"/>
                <w:numId w:val="22"/>
              </w:numPr>
              <w:spacing w:before="60" w:after="60"/>
              <w:textAlignment w:val="auto"/>
              <w:rPr>
                <w:rFonts w:ascii="Times New Roman" w:hAnsi="Times New Roman"/>
                <w:sz w:val="22"/>
                <w:szCs w:val="22"/>
              </w:rPr>
            </w:pPr>
            <w:r w:rsidRPr="00326830">
              <w:rPr>
                <w:rFonts w:ascii="Times New Roman" w:hAnsi="Times New Roman"/>
                <w:sz w:val="22"/>
                <w:szCs w:val="22"/>
              </w:rPr>
              <w:t xml:space="preserve">Added new file 399.6 (CMN FORM TYPES) to </w:t>
            </w:r>
            <w:r w:rsidRPr="0004745A">
              <w:rPr>
                <w:rFonts w:ascii="Times New Roman" w:hAnsi="Times New Roman"/>
                <w:sz w:val="22"/>
                <w:szCs w:val="22"/>
              </w:rPr>
              <w:t>Files</w:t>
            </w:r>
            <w:r w:rsidRPr="00326830">
              <w:rPr>
                <w:rFonts w:ascii="Times New Roman" w:hAnsi="Times New Roman"/>
                <w:sz w:val="22"/>
                <w:szCs w:val="22"/>
              </w:rPr>
              <w:t xml:space="preserve">, </w:t>
            </w:r>
            <w:r w:rsidRPr="0004745A">
              <w:rPr>
                <w:rFonts w:ascii="Times New Roman" w:hAnsi="Times New Roman"/>
                <w:sz w:val="22"/>
                <w:szCs w:val="22"/>
              </w:rPr>
              <w:t>File Flowchart</w:t>
            </w:r>
            <w:r w:rsidRPr="00326830">
              <w:rPr>
                <w:rFonts w:ascii="Times New Roman" w:hAnsi="Times New Roman"/>
                <w:sz w:val="22"/>
                <w:szCs w:val="22"/>
              </w:rPr>
              <w:t xml:space="preserve"> and </w:t>
            </w:r>
            <w:r w:rsidRPr="0004745A">
              <w:rPr>
                <w:rFonts w:ascii="Times New Roman" w:hAnsi="Times New Roman"/>
                <w:sz w:val="22"/>
                <w:szCs w:val="22"/>
              </w:rPr>
              <w:t>Security</w:t>
            </w:r>
            <w:r w:rsidRPr="00326830">
              <w:rPr>
                <w:rFonts w:ascii="Times New Roman" w:hAnsi="Times New Roman"/>
                <w:sz w:val="22"/>
                <w:szCs w:val="22"/>
              </w:rPr>
              <w:t xml:space="preserve"> sections.</w:t>
            </w:r>
          </w:p>
          <w:p w14:paraId="53E53BB4" w14:textId="77777777" w:rsidR="008D4E75" w:rsidRPr="00326830" w:rsidRDefault="008D4E75" w:rsidP="008D4E75">
            <w:pPr>
              <w:numPr>
                <w:ilvl w:val="0"/>
                <w:numId w:val="22"/>
              </w:numPr>
              <w:spacing w:before="60" w:after="60"/>
              <w:textAlignment w:val="auto"/>
              <w:rPr>
                <w:rFonts w:ascii="Times New Roman" w:hAnsi="Times New Roman"/>
                <w:sz w:val="22"/>
                <w:szCs w:val="22"/>
              </w:rPr>
            </w:pPr>
            <w:r w:rsidRPr="00326830">
              <w:rPr>
                <w:rFonts w:ascii="Times New Roman" w:hAnsi="Times New Roman"/>
                <w:sz w:val="22"/>
                <w:szCs w:val="22"/>
              </w:rPr>
              <w:t>Added List Templates ‘IBJP IB NON-MCCF RATE TYPES’ and  ‘IBJPS CMN CPTS’.</w:t>
            </w:r>
          </w:p>
          <w:p w14:paraId="2C9040C1" w14:textId="1C305CD5" w:rsidR="008D4E75" w:rsidRPr="00326830" w:rsidRDefault="008D4E75" w:rsidP="008D4E75">
            <w:pPr>
              <w:spacing w:before="60" w:after="60"/>
              <w:textAlignment w:val="auto"/>
              <w:rPr>
                <w:rFonts w:ascii="Times New Roman" w:hAnsi="Times New Roman"/>
                <w:sz w:val="22"/>
                <w:szCs w:val="22"/>
              </w:rPr>
            </w:pPr>
            <w:r w:rsidRPr="00326830">
              <w:rPr>
                <w:rFonts w:ascii="Times New Roman" w:hAnsi="Times New Roman"/>
                <w:sz w:val="22"/>
                <w:szCs w:val="22"/>
              </w:rPr>
              <w:t>Added ‘CMN’</w:t>
            </w:r>
            <w:r>
              <w:rPr>
                <w:rFonts w:ascii="Times New Roman" w:hAnsi="Times New Roman"/>
                <w:sz w:val="22"/>
                <w:szCs w:val="22"/>
              </w:rPr>
              <w:t xml:space="preserve">, </w:t>
            </w:r>
            <w:r w:rsidRPr="00326830">
              <w:rPr>
                <w:rFonts w:ascii="Times New Roman" w:hAnsi="Times New Roman"/>
                <w:sz w:val="22"/>
                <w:szCs w:val="22"/>
              </w:rPr>
              <w:t>‘MCCF’</w:t>
            </w:r>
            <w:r>
              <w:rPr>
                <w:rFonts w:ascii="Times New Roman" w:hAnsi="Times New Roman"/>
                <w:sz w:val="22"/>
                <w:szCs w:val="22"/>
              </w:rPr>
              <w:t xml:space="preserve"> and ‘Non-MCCF’</w:t>
            </w:r>
            <w:r w:rsidRPr="00326830">
              <w:rPr>
                <w:rFonts w:ascii="Times New Roman" w:hAnsi="Times New Roman"/>
                <w:sz w:val="22"/>
                <w:szCs w:val="22"/>
              </w:rPr>
              <w:t xml:space="preserve"> to </w:t>
            </w:r>
            <w:r w:rsidRPr="0004745A">
              <w:rPr>
                <w:rFonts w:ascii="Times New Roman" w:hAnsi="Times New Roman"/>
                <w:sz w:val="22"/>
                <w:szCs w:val="22"/>
              </w:rPr>
              <w:t>Glossary</w:t>
            </w:r>
            <w:r w:rsidRPr="00326830">
              <w:rPr>
                <w:rFonts w:ascii="Times New Roman" w:hAnsi="Times New Roman"/>
                <w:sz w:val="22"/>
                <w:szCs w:val="22"/>
              </w:rPr>
              <w:t xml:space="preserve"> section.</w:t>
            </w:r>
          </w:p>
        </w:tc>
        <w:tc>
          <w:tcPr>
            <w:tcW w:w="2790" w:type="dxa"/>
            <w:tcBorders>
              <w:top w:val="single" w:sz="6" w:space="0" w:color="auto"/>
              <w:left w:val="single" w:sz="6" w:space="0" w:color="auto"/>
              <w:bottom w:val="single" w:sz="6" w:space="0" w:color="auto"/>
              <w:right w:val="single" w:sz="6" w:space="0" w:color="auto"/>
            </w:tcBorders>
          </w:tcPr>
          <w:p w14:paraId="3510F2C6" w14:textId="06661533" w:rsidR="008D4E75" w:rsidRDefault="008D4E75" w:rsidP="008D4E75">
            <w:pPr>
              <w:spacing w:before="60" w:after="60"/>
              <w:rPr>
                <w:rFonts w:ascii="Times New Roman" w:hAnsi="Times New Roman"/>
                <w:sz w:val="22"/>
                <w:szCs w:val="22"/>
              </w:rPr>
            </w:pPr>
            <w:r>
              <w:rPr>
                <w:rFonts w:ascii="Times New Roman" w:hAnsi="Times New Roman"/>
                <w:sz w:val="22"/>
                <w:szCs w:val="22"/>
              </w:rPr>
              <w:t>MCCF EDI TAS eBilling Development Team</w:t>
            </w:r>
          </w:p>
        </w:tc>
      </w:tr>
      <w:tr w:rsidR="00A30B45" w14:paraId="51DEF81A" w14:textId="77777777" w:rsidTr="00171B08">
        <w:tc>
          <w:tcPr>
            <w:tcW w:w="1620" w:type="dxa"/>
            <w:tcBorders>
              <w:top w:val="single" w:sz="6" w:space="0" w:color="auto"/>
              <w:left w:val="single" w:sz="6" w:space="0" w:color="auto"/>
              <w:bottom w:val="single" w:sz="6" w:space="0" w:color="auto"/>
              <w:right w:val="single" w:sz="6" w:space="0" w:color="auto"/>
            </w:tcBorders>
          </w:tcPr>
          <w:p w14:paraId="3DFBEDEA" w14:textId="0E41394F" w:rsidR="00A30B45" w:rsidRDefault="00A30B45" w:rsidP="00A30B45">
            <w:pPr>
              <w:spacing w:before="60" w:after="60"/>
              <w:rPr>
                <w:rFonts w:ascii="Times New Roman" w:hAnsi="Times New Roman"/>
                <w:sz w:val="22"/>
                <w:szCs w:val="22"/>
              </w:rPr>
            </w:pPr>
            <w:r>
              <w:rPr>
                <w:rFonts w:ascii="Times New Roman" w:hAnsi="Times New Roman"/>
                <w:sz w:val="22"/>
                <w:szCs w:val="22"/>
              </w:rPr>
              <w:t>March 2019</w:t>
            </w:r>
          </w:p>
        </w:tc>
        <w:tc>
          <w:tcPr>
            <w:tcW w:w="4950" w:type="dxa"/>
            <w:tcBorders>
              <w:top w:val="single" w:sz="6" w:space="0" w:color="auto"/>
              <w:left w:val="single" w:sz="6" w:space="0" w:color="auto"/>
              <w:bottom w:val="single" w:sz="6" w:space="0" w:color="auto"/>
              <w:right w:val="single" w:sz="6" w:space="0" w:color="auto"/>
            </w:tcBorders>
          </w:tcPr>
          <w:p w14:paraId="78F1E38F" w14:textId="7956E754" w:rsidR="001C580D" w:rsidRPr="00326830" w:rsidRDefault="001C580D" w:rsidP="001C580D">
            <w:pPr>
              <w:spacing w:before="60" w:after="60"/>
              <w:textAlignment w:val="auto"/>
              <w:rPr>
                <w:rFonts w:ascii="Times New Roman" w:hAnsi="Times New Roman"/>
                <w:sz w:val="22"/>
                <w:szCs w:val="22"/>
              </w:rPr>
            </w:pPr>
            <w:r w:rsidRPr="00326830">
              <w:rPr>
                <w:rFonts w:ascii="Times New Roman" w:hAnsi="Times New Roman"/>
                <w:sz w:val="22"/>
                <w:szCs w:val="22"/>
              </w:rPr>
              <w:t>Updated for patch IB*2.0*60</w:t>
            </w:r>
            <w:r>
              <w:rPr>
                <w:rFonts w:ascii="Times New Roman" w:hAnsi="Times New Roman"/>
                <w:sz w:val="22"/>
                <w:szCs w:val="22"/>
              </w:rPr>
              <w:t>2</w:t>
            </w:r>
            <w:r w:rsidRPr="00326830">
              <w:rPr>
                <w:rFonts w:ascii="Times New Roman" w:hAnsi="Times New Roman"/>
                <w:sz w:val="22"/>
                <w:szCs w:val="22"/>
              </w:rPr>
              <w:t>:</w:t>
            </w:r>
          </w:p>
          <w:p w14:paraId="04E30B7E" w14:textId="606FD2DD" w:rsidR="00A30B45" w:rsidRDefault="00A30B45" w:rsidP="00A30B45">
            <w:pPr>
              <w:spacing w:before="60" w:after="60"/>
              <w:textAlignment w:val="auto"/>
              <w:rPr>
                <w:rFonts w:ascii="Times New Roman" w:hAnsi="Times New Roman"/>
                <w:sz w:val="22"/>
                <w:szCs w:val="22"/>
              </w:rPr>
            </w:pPr>
            <w:r>
              <w:rPr>
                <w:rFonts w:ascii="Times New Roman" w:hAnsi="Times New Roman"/>
                <w:sz w:val="22"/>
                <w:szCs w:val="22"/>
              </w:rPr>
              <w:t>Add “</w:t>
            </w:r>
            <w:r>
              <w:rPr>
                <w:rFonts w:ascii="r_ansi" w:hAnsi="r_ansi" w:cs="r_ansi"/>
                <w:sz w:val="20"/>
              </w:rPr>
              <w:t>Expire Group Plan” [IBCN EXPIRE GROUP SUBSCRIBERS] option</w:t>
            </w:r>
          </w:p>
        </w:tc>
        <w:tc>
          <w:tcPr>
            <w:tcW w:w="2790" w:type="dxa"/>
            <w:tcBorders>
              <w:top w:val="single" w:sz="6" w:space="0" w:color="auto"/>
              <w:left w:val="single" w:sz="6" w:space="0" w:color="auto"/>
              <w:bottom w:val="single" w:sz="6" w:space="0" w:color="auto"/>
              <w:right w:val="single" w:sz="6" w:space="0" w:color="auto"/>
            </w:tcBorders>
          </w:tcPr>
          <w:p w14:paraId="153CA051" w14:textId="4AFB1FBF" w:rsidR="00A30B45" w:rsidRDefault="00A30B45" w:rsidP="00A30B45">
            <w:pPr>
              <w:spacing w:before="60" w:after="60"/>
              <w:rPr>
                <w:rFonts w:ascii="Times New Roman" w:hAnsi="Times New Roman"/>
                <w:sz w:val="22"/>
                <w:szCs w:val="22"/>
              </w:rPr>
            </w:pPr>
            <w:r>
              <w:rPr>
                <w:rFonts w:ascii="Times New Roman" w:hAnsi="Times New Roman"/>
                <w:sz w:val="22"/>
                <w:szCs w:val="22"/>
              </w:rPr>
              <w:t xml:space="preserve">MCCF EDI TAS </w:t>
            </w:r>
            <w:proofErr w:type="spellStart"/>
            <w:r>
              <w:rPr>
                <w:rFonts w:ascii="Times New Roman" w:hAnsi="Times New Roman"/>
                <w:sz w:val="22"/>
                <w:szCs w:val="22"/>
              </w:rPr>
              <w:t>eInsurance</w:t>
            </w:r>
            <w:proofErr w:type="spellEnd"/>
            <w:r>
              <w:rPr>
                <w:rFonts w:ascii="Times New Roman" w:hAnsi="Times New Roman"/>
                <w:sz w:val="22"/>
                <w:szCs w:val="22"/>
              </w:rPr>
              <w:t xml:space="preserve"> Development Team</w:t>
            </w:r>
          </w:p>
        </w:tc>
      </w:tr>
      <w:tr w:rsidR="00A30B45" w14:paraId="0BF8B297" w14:textId="77777777" w:rsidTr="00171B08">
        <w:tc>
          <w:tcPr>
            <w:tcW w:w="1620" w:type="dxa"/>
            <w:tcBorders>
              <w:top w:val="single" w:sz="6" w:space="0" w:color="auto"/>
              <w:left w:val="single" w:sz="6" w:space="0" w:color="auto"/>
              <w:bottom w:val="single" w:sz="6" w:space="0" w:color="auto"/>
              <w:right w:val="single" w:sz="6" w:space="0" w:color="auto"/>
            </w:tcBorders>
          </w:tcPr>
          <w:p w14:paraId="226D0494" w14:textId="0D0ABD5D" w:rsidR="00A30B45" w:rsidRDefault="00A30B45" w:rsidP="00A30B45">
            <w:pPr>
              <w:spacing w:before="60" w:after="60"/>
              <w:rPr>
                <w:rFonts w:ascii="Times New Roman" w:hAnsi="Times New Roman"/>
                <w:sz w:val="22"/>
                <w:szCs w:val="22"/>
              </w:rPr>
            </w:pPr>
            <w:r>
              <w:rPr>
                <w:rFonts w:ascii="Times New Roman" w:hAnsi="Times New Roman"/>
                <w:sz w:val="22"/>
                <w:szCs w:val="22"/>
              </w:rPr>
              <w:t>January 2019</w:t>
            </w:r>
          </w:p>
        </w:tc>
        <w:tc>
          <w:tcPr>
            <w:tcW w:w="4950" w:type="dxa"/>
            <w:tcBorders>
              <w:top w:val="single" w:sz="6" w:space="0" w:color="auto"/>
              <w:left w:val="single" w:sz="6" w:space="0" w:color="auto"/>
              <w:bottom w:val="single" w:sz="6" w:space="0" w:color="auto"/>
              <w:right w:val="single" w:sz="6" w:space="0" w:color="auto"/>
            </w:tcBorders>
          </w:tcPr>
          <w:p w14:paraId="700F551A" w14:textId="77777777" w:rsidR="00A30B45" w:rsidRDefault="00A30B45" w:rsidP="00A30B45">
            <w:pPr>
              <w:spacing w:before="60" w:after="60"/>
              <w:textAlignment w:val="auto"/>
              <w:rPr>
                <w:rFonts w:ascii="Times New Roman" w:hAnsi="Times New Roman"/>
                <w:sz w:val="22"/>
                <w:szCs w:val="22"/>
              </w:rPr>
            </w:pPr>
            <w:r>
              <w:rPr>
                <w:rFonts w:ascii="Times New Roman" w:hAnsi="Times New Roman"/>
                <w:sz w:val="22"/>
                <w:szCs w:val="22"/>
              </w:rPr>
              <w:t>Updated for patch IB*2.0*621</w:t>
            </w:r>
          </w:p>
          <w:p w14:paraId="1740A8C1" w14:textId="77777777" w:rsidR="00A30B45" w:rsidRDefault="00A30B45" w:rsidP="00A30B45">
            <w:pPr>
              <w:pStyle w:val="ListParagraph"/>
              <w:numPr>
                <w:ilvl w:val="0"/>
                <w:numId w:val="28"/>
              </w:numPr>
              <w:spacing w:before="60" w:after="60"/>
              <w:textAlignment w:val="auto"/>
              <w:rPr>
                <w:rFonts w:ascii="Times New Roman" w:hAnsi="Times New Roman"/>
                <w:sz w:val="22"/>
                <w:szCs w:val="22"/>
              </w:rPr>
            </w:pPr>
            <w:r>
              <w:rPr>
                <w:rFonts w:ascii="Times New Roman" w:hAnsi="Times New Roman"/>
                <w:sz w:val="22"/>
                <w:szCs w:val="22"/>
              </w:rPr>
              <w:t>Corrected tag FTF^IBCNEUT7 to FTFIC^IBCNEUT7</w:t>
            </w:r>
          </w:p>
          <w:p w14:paraId="2696B394" w14:textId="77777777" w:rsidR="00A30B45" w:rsidRDefault="00A30B45" w:rsidP="00A30B45">
            <w:pPr>
              <w:pStyle w:val="ListParagraph"/>
              <w:numPr>
                <w:ilvl w:val="0"/>
                <w:numId w:val="28"/>
              </w:numPr>
              <w:spacing w:before="60" w:after="60"/>
              <w:textAlignment w:val="auto"/>
              <w:rPr>
                <w:rFonts w:ascii="Times New Roman" w:hAnsi="Times New Roman"/>
                <w:sz w:val="22"/>
                <w:szCs w:val="22"/>
              </w:rPr>
            </w:pPr>
            <w:r>
              <w:rPr>
                <w:rFonts w:ascii="Times New Roman" w:hAnsi="Times New Roman"/>
                <w:sz w:val="22"/>
                <w:szCs w:val="22"/>
              </w:rPr>
              <w:t>Added IBCNEHL6 to Routine List</w:t>
            </w:r>
          </w:p>
          <w:p w14:paraId="7E7408D5" w14:textId="77777777" w:rsidR="00A30B45" w:rsidRDefault="00A30B45" w:rsidP="00A30B45">
            <w:pPr>
              <w:pStyle w:val="ListParagraph"/>
              <w:numPr>
                <w:ilvl w:val="0"/>
                <w:numId w:val="28"/>
              </w:numPr>
              <w:spacing w:before="60" w:after="60"/>
              <w:textAlignment w:val="auto"/>
              <w:rPr>
                <w:rFonts w:ascii="Times New Roman" w:hAnsi="Times New Roman"/>
                <w:sz w:val="22"/>
                <w:szCs w:val="22"/>
              </w:rPr>
            </w:pPr>
            <w:r>
              <w:rPr>
                <w:rFonts w:ascii="Times New Roman" w:hAnsi="Times New Roman"/>
                <w:sz w:val="22"/>
                <w:szCs w:val="22"/>
              </w:rPr>
              <w:t>Added IBCNEHL7 to Routine List</w:t>
            </w:r>
          </w:p>
          <w:p w14:paraId="4483CBF0" w14:textId="77777777" w:rsidR="00A30B45" w:rsidRDefault="00A30B45" w:rsidP="00A30B45">
            <w:pPr>
              <w:pStyle w:val="ListParagraph"/>
              <w:numPr>
                <w:ilvl w:val="0"/>
                <w:numId w:val="28"/>
              </w:numPr>
              <w:spacing w:before="60" w:after="60"/>
              <w:textAlignment w:val="auto"/>
              <w:rPr>
                <w:rFonts w:ascii="Times New Roman" w:hAnsi="Times New Roman"/>
                <w:sz w:val="22"/>
                <w:szCs w:val="22"/>
              </w:rPr>
            </w:pPr>
            <w:r>
              <w:rPr>
                <w:rFonts w:ascii="Times New Roman" w:hAnsi="Times New Roman"/>
                <w:sz w:val="22"/>
                <w:szCs w:val="22"/>
              </w:rPr>
              <w:t>Added IBCNEMS1 to Routine List</w:t>
            </w:r>
          </w:p>
          <w:p w14:paraId="0F339A12" w14:textId="77777777" w:rsidR="00A30B45" w:rsidRDefault="00A30B45" w:rsidP="00A30B45">
            <w:pPr>
              <w:pStyle w:val="ListParagraph"/>
              <w:numPr>
                <w:ilvl w:val="0"/>
                <w:numId w:val="28"/>
              </w:numPr>
              <w:spacing w:before="60" w:after="60"/>
              <w:textAlignment w:val="auto"/>
              <w:rPr>
                <w:rFonts w:ascii="Times New Roman" w:hAnsi="Times New Roman"/>
                <w:sz w:val="22"/>
                <w:szCs w:val="22"/>
              </w:rPr>
            </w:pPr>
            <w:r>
              <w:rPr>
                <w:rFonts w:ascii="Times New Roman" w:hAnsi="Times New Roman"/>
                <w:sz w:val="22"/>
                <w:szCs w:val="22"/>
              </w:rPr>
              <w:t>Added IBCNERTC to Routine List</w:t>
            </w:r>
          </w:p>
          <w:p w14:paraId="49AA5CE3" w14:textId="77777777" w:rsidR="00A30B45" w:rsidRDefault="00A30B45" w:rsidP="00A30B45">
            <w:pPr>
              <w:pStyle w:val="ListParagraph"/>
              <w:numPr>
                <w:ilvl w:val="0"/>
                <w:numId w:val="28"/>
              </w:numPr>
              <w:spacing w:before="60" w:after="60"/>
              <w:textAlignment w:val="auto"/>
              <w:rPr>
                <w:rFonts w:ascii="Times New Roman" w:hAnsi="Times New Roman"/>
                <w:sz w:val="22"/>
                <w:szCs w:val="22"/>
              </w:rPr>
            </w:pPr>
            <w:r>
              <w:rPr>
                <w:rFonts w:ascii="Times New Roman" w:hAnsi="Times New Roman"/>
                <w:sz w:val="22"/>
                <w:szCs w:val="22"/>
              </w:rPr>
              <w:t>Added IBCNETST to Routine List</w:t>
            </w:r>
          </w:p>
          <w:p w14:paraId="27BA3AB8" w14:textId="77777777" w:rsidR="00A30B45" w:rsidRDefault="00A30B45" w:rsidP="00A30B45">
            <w:pPr>
              <w:pStyle w:val="ListParagraph"/>
              <w:numPr>
                <w:ilvl w:val="0"/>
                <w:numId w:val="28"/>
              </w:numPr>
              <w:spacing w:before="60" w:after="60"/>
              <w:textAlignment w:val="auto"/>
              <w:rPr>
                <w:rFonts w:ascii="Times New Roman" w:hAnsi="Times New Roman"/>
                <w:sz w:val="22"/>
                <w:szCs w:val="22"/>
              </w:rPr>
            </w:pPr>
            <w:r>
              <w:rPr>
                <w:rFonts w:ascii="Times New Roman" w:hAnsi="Times New Roman"/>
                <w:sz w:val="22"/>
                <w:szCs w:val="22"/>
              </w:rPr>
              <w:t>Added EIV EICD TRACKING File to File List</w:t>
            </w:r>
          </w:p>
          <w:p w14:paraId="4B555697" w14:textId="2E6B7EE9" w:rsidR="00A30B45" w:rsidRDefault="00A30B45" w:rsidP="00A30B45">
            <w:pPr>
              <w:spacing w:before="60" w:after="60"/>
              <w:textAlignment w:val="auto"/>
              <w:rPr>
                <w:rFonts w:ascii="Times New Roman" w:hAnsi="Times New Roman"/>
                <w:sz w:val="22"/>
                <w:szCs w:val="22"/>
              </w:rPr>
            </w:pPr>
            <w:r>
              <w:rPr>
                <w:rFonts w:ascii="Times New Roman" w:hAnsi="Times New Roman"/>
                <w:sz w:val="22"/>
                <w:szCs w:val="22"/>
              </w:rPr>
              <w:lastRenderedPageBreak/>
              <w:t>Updated File Flow Chart</w:t>
            </w:r>
          </w:p>
        </w:tc>
        <w:tc>
          <w:tcPr>
            <w:tcW w:w="2790" w:type="dxa"/>
            <w:tcBorders>
              <w:top w:val="single" w:sz="6" w:space="0" w:color="auto"/>
              <w:left w:val="single" w:sz="6" w:space="0" w:color="auto"/>
              <w:bottom w:val="single" w:sz="6" w:space="0" w:color="auto"/>
              <w:right w:val="single" w:sz="6" w:space="0" w:color="auto"/>
            </w:tcBorders>
          </w:tcPr>
          <w:p w14:paraId="23E7BADF" w14:textId="6CF070DB" w:rsidR="00A30B45" w:rsidRDefault="00A30B45" w:rsidP="00A30B45">
            <w:pPr>
              <w:spacing w:before="60" w:after="60"/>
              <w:rPr>
                <w:rFonts w:ascii="Times New Roman" w:hAnsi="Times New Roman"/>
                <w:sz w:val="22"/>
                <w:szCs w:val="22"/>
              </w:rPr>
            </w:pPr>
            <w:r>
              <w:rPr>
                <w:rFonts w:ascii="Times New Roman" w:hAnsi="Times New Roman"/>
                <w:sz w:val="22"/>
                <w:szCs w:val="22"/>
              </w:rPr>
              <w:lastRenderedPageBreak/>
              <w:t xml:space="preserve">MCCF EDI TAS </w:t>
            </w:r>
            <w:proofErr w:type="spellStart"/>
            <w:r>
              <w:rPr>
                <w:rFonts w:ascii="Times New Roman" w:hAnsi="Times New Roman"/>
                <w:sz w:val="22"/>
                <w:szCs w:val="22"/>
              </w:rPr>
              <w:t>eInsurance</w:t>
            </w:r>
            <w:proofErr w:type="spellEnd"/>
            <w:r>
              <w:rPr>
                <w:rFonts w:ascii="Times New Roman" w:hAnsi="Times New Roman"/>
                <w:sz w:val="22"/>
                <w:szCs w:val="22"/>
              </w:rPr>
              <w:t xml:space="preserve"> Development Team</w:t>
            </w:r>
          </w:p>
        </w:tc>
      </w:tr>
      <w:tr w:rsidR="00A30B45" w14:paraId="4DAB0C87" w14:textId="77777777" w:rsidTr="00171B08">
        <w:tc>
          <w:tcPr>
            <w:tcW w:w="1620" w:type="dxa"/>
            <w:tcBorders>
              <w:top w:val="single" w:sz="6" w:space="0" w:color="auto"/>
              <w:left w:val="single" w:sz="6" w:space="0" w:color="auto"/>
              <w:bottom w:val="single" w:sz="6" w:space="0" w:color="auto"/>
              <w:right w:val="single" w:sz="6" w:space="0" w:color="auto"/>
            </w:tcBorders>
          </w:tcPr>
          <w:p w14:paraId="3DA097BB" w14:textId="293CD2AA" w:rsidR="00A30B45" w:rsidRDefault="00A30B45" w:rsidP="00A30B45">
            <w:pPr>
              <w:spacing w:before="60" w:after="60"/>
              <w:rPr>
                <w:rFonts w:ascii="Times New Roman" w:hAnsi="Times New Roman"/>
                <w:sz w:val="22"/>
                <w:szCs w:val="22"/>
              </w:rPr>
            </w:pPr>
            <w:r>
              <w:rPr>
                <w:rFonts w:ascii="Times New Roman" w:hAnsi="Times New Roman"/>
                <w:sz w:val="22"/>
                <w:szCs w:val="22"/>
              </w:rPr>
              <w:t>October 2018</w:t>
            </w:r>
          </w:p>
        </w:tc>
        <w:tc>
          <w:tcPr>
            <w:tcW w:w="4950" w:type="dxa"/>
            <w:tcBorders>
              <w:top w:val="single" w:sz="6" w:space="0" w:color="auto"/>
              <w:left w:val="single" w:sz="6" w:space="0" w:color="auto"/>
              <w:bottom w:val="single" w:sz="6" w:space="0" w:color="auto"/>
              <w:right w:val="single" w:sz="6" w:space="0" w:color="auto"/>
            </w:tcBorders>
          </w:tcPr>
          <w:p w14:paraId="0A71D712" w14:textId="77777777" w:rsidR="00A30B45" w:rsidRDefault="00A30B45" w:rsidP="00A30B45">
            <w:pPr>
              <w:spacing w:before="60" w:after="60"/>
              <w:textAlignment w:val="auto"/>
              <w:rPr>
                <w:rFonts w:ascii="Times New Roman" w:hAnsi="Times New Roman"/>
                <w:sz w:val="22"/>
                <w:szCs w:val="22"/>
              </w:rPr>
            </w:pPr>
            <w:bookmarkStart w:id="24" w:name="_Hlk525050510"/>
            <w:r>
              <w:rPr>
                <w:rFonts w:ascii="Times New Roman" w:hAnsi="Times New Roman"/>
                <w:sz w:val="22"/>
                <w:szCs w:val="22"/>
              </w:rPr>
              <w:t>Updated for patch IB*2.0*592</w:t>
            </w:r>
          </w:p>
          <w:p w14:paraId="4C5471F4" w14:textId="77777777" w:rsidR="00A30B45" w:rsidRDefault="00A30B45" w:rsidP="00A30B45">
            <w:pPr>
              <w:numPr>
                <w:ilvl w:val="0"/>
                <w:numId w:val="25"/>
              </w:numPr>
              <w:spacing w:before="60" w:after="60"/>
              <w:textAlignment w:val="auto"/>
              <w:rPr>
                <w:rFonts w:ascii="Times New Roman" w:hAnsi="Times New Roman"/>
                <w:sz w:val="22"/>
                <w:szCs w:val="22"/>
              </w:rPr>
            </w:pPr>
            <w:r>
              <w:rPr>
                <w:rFonts w:ascii="Times New Roman" w:hAnsi="Times New Roman"/>
                <w:sz w:val="22"/>
                <w:szCs w:val="22"/>
              </w:rPr>
              <w:t>Added IBCEF12 and IBCNSI to routine list</w:t>
            </w:r>
          </w:p>
          <w:p w14:paraId="5EA4821E" w14:textId="77777777" w:rsidR="00A30B45" w:rsidRDefault="00A30B45" w:rsidP="00A30B45">
            <w:pPr>
              <w:numPr>
                <w:ilvl w:val="0"/>
                <w:numId w:val="25"/>
              </w:numPr>
              <w:spacing w:before="60" w:after="60"/>
              <w:textAlignment w:val="auto"/>
              <w:rPr>
                <w:rFonts w:ascii="Times New Roman" w:hAnsi="Times New Roman"/>
                <w:sz w:val="22"/>
                <w:szCs w:val="22"/>
              </w:rPr>
            </w:pPr>
            <w:r>
              <w:rPr>
                <w:rFonts w:ascii="Times New Roman" w:hAnsi="Times New Roman"/>
                <w:sz w:val="22"/>
                <w:szCs w:val="22"/>
              </w:rPr>
              <w:t>Added List Templates that were modified for IB*2.0*592, but already existed, IBCE IBSCO ID MAINT, IBCE PRVPRV MAINT, IBCE VIEW PREV TRANS1, IBCE VIEW PREV TRANS2, and IBCNS INSURANCE COMPANY</w:t>
            </w:r>
          </w:p>
          <w:p w14:paraId="6820A8FD" w14:textId="77777777" w:rsidR="00A30B45" w:rsidRDefault="00A30B45" w:rsidP="00A30B45">
            <w:pPr>
              <w:numPr>
                <w:ilvl w:val="0"/>
                <w:numId w:val="25"/>
              </w:numPr>
              <w:spacing w:before="60" w:after="60"/>
              <w:textAlignment w:val="auto"/>
              <w:rPr>
                <w:rFonts w:ascii="Times New Roman" w:hAnsi="Times New Roman"/>
                <w:sz w:val="22"/>
                <w:szCs w:val="22"/>
              </w:rPr>
            </w:pPr>
            <w:r>
              <w:rPr>
                <w:rFonts w:ascii="Times New Roman" w:hAnsi="Times New Roman"/>
                <w:sz w:val="22"/>
                <w:szCs w:val="22"/>
              </w:rPr>
              <w:t>Added new List Template, IBCNSC INSURANCE CO ADDRESSES</w:t>
            </w:r>
          </w:p>
          <w:p w14:paraId="54E9C2DD" w14:textId="10DDD476" w:rsidR="00A30B45" w:rsidRPr="00A55379" w:rsidRDefault="00A30B45" w:rsidP="00A30B45">
            <w:pPr>
              <w:pStyle w:val="ListParagraph"/>
              <w:numPr>
                <w:ilvl w:val="0"/>
                <w:numId w:val="25"/>
              </w:numPr>
              <w:spacing w:before="60" w:after="60"/>
              <w:textAlignment w:val="auto"/>
              <w:rPr>
                <w:rFonts w:ascii="Times New Roman" w:hAnsi="Times New Roman"/>
                <w:sz w:val="22"/>
                <w:szCs w:val="22"/>
              </w:rPr>
            </w:pPr>
            <w:r>
              <w:rPr>
                <w:rFonts w:ascii="Times New Roman" w:hAnsi="Times New Roman"/>
                <w:sz w:val="22"/>
                <w:szCs w:val="22"/>
              </w:rPr>
              <w:t>Updated File Flow Cart for new pointer field in 399</w:t>
            </w:r>
            <w:bookmarkEnd w:id="24"/>
          </w:p>
        </w:tc>
        <w:tc>
          <w:tcPr>
            <w:tcW w:w="2790" w:type="dxa"/>
            <w:tcBorders>
              <w:top w:val="single" w:sz="6" w:space="0" w:color="auto"/>
              <w:left w:val="single" w:sz="6" w:space="0" w:color="auto"/>
              <w:bottom w:val="single" w:sz="6" w:space="0" w:color="auto"/>
              <w:right w:val="single" w:sz="6" w:space="0" w:color="auto"/>
            </w:tcBorders>
          </w:tcPr>
          <w:p w14:paraId="26E581A3" w14:textId="292C6585" w:rsidR="00A30B45" w:rsidRDefault="00A30B45" w:rsidP="00A30B45">
            <w:pPr>
              <w:spacing w:before="60" w:after="60"/>
              <w:rPr>
                <w:rFonts w:ascii="Times New Roman" w:hAnsi="Times New Roman"/>
                <w:sz w:val="22"/>
                <w:szCs w:val="22"/>
              </w:rPr>
            </w:pPr>
            <w:r>
              <w:rPr>
                <w:rFonts w:ascii="Times New Roman" w:hAnsi="Times New Roman"/>
                <w:sz w:val="22"/>
                <w:szCs w:val="22"/>
              </w:rPr>
              <w:t>MCCF EDI TAS eBilling Development Team</w:t>
            </w:r>
            <w:r w:rsidDel="007440F1">
              <w:rPr>
                <w:rFonts w:ascii="Times New Roman" w:hAnsi="Times New Roman"/>
                <w:sz w:val="22"/>
                <w:szCs w:val="22"/>
              </w:rPr>
              <w:t xml:space="preserve"> </w:t>
            </w:r>
          </w:p>
        </w:tc>
      </w:tr>
      <w:tr w:rsidR="00A30B45" w14:paraId="5ED0DF2E" w14:textId="77777777" w:rsidTr="00171B08">
        <w:tc>
          <w:tcPr>
            <w:tcW w:w="1620" w:type="dxa"/>
            <w:tcBorders>
              <w:top w:val="single" w:sz="6" w:space="0" w:color="auto"/>
              <w:left w:val="single" w:sz="6" w:space="0" w:color="auto"/>
              <w:bottom w:val="single" w:sz="6" w:space="0" w:color="auto"/>
              <w:right w:val="single" w:sz="6" w:space="0" w:color="auto"/>
            </w:tcBorders>
          </w:tcPr>
          <w:p w14:paraId="55884D02" w14:textId="49C1E5A5" w:rsidR="00A30B45" w:rsidRDefault="00A30B45" w:rsidP="00A30B45">
            <w:pPr>
              <w:spacing w:before="60" w:after="60"/>
              <w:rPr>
                <w:rFonts w:ascii="Times New Roman" w:hAnsi="Times New Roman"/>
                <w:sz w:val="22"/>
                <w:szCs w:val="22"/>
              </w:rPr>
            </w:pPr>
            <w:r>
              <w:rPr>
                <w:rFonts w:ascii="Times New Roman" w:hAnsi="Times New Roman"/>
                <w:sz w:val="22"/>
                <w:szCs w:val="22"/>
              </w:rPr>
              <w:t>August 2018</w:t>
            </w:r>
          </w:p>
        </w:tc>
        <w:tc>
          <w:tcPr>
            <w:tcW w:w="4950" w:type="dxa"/>
            <w:tcBorders>
              <w:top w:val="single" w:sz="6" w:space="0" w:color="auto"/>
              <w:left w:val="single" w:sz="6" w:space="0" w:color="auto"/>
              <w:bottom w:val="single" w:sz="6" w:space="0" w:color="auto"/>
              <w:right w:val="single" w:sz="6" w:space="0" w:color="auto"/>
            </w:tcBorders>
          </w:tcPr>
          <w:p w14:paraId="680C683A" w14:textId="77777777" w:rsidR="00A30B45" w:rsidRPr="005306DA" w:rsidRDefault="00A30B45" w:rsidP="00A30B45">
            <w:pPr>
              <w:spacing w:before="60" w:after="60"/>
              <w:textAlignment w:val="auto"/>
              <w:rPr>
                <w:rFonts w:ascii="Times New Roman" w:hAnsi="Times New Roman"/>
                <w:sz w:val="22"/>
                <w:szCs w:val="22"/>
              </w:rPr>
            </w:pPr>
            <w:r w:rsidRPr="005306DA">
              <w:rPr>
                <w:rFonts w:ascii="Times New Roman" w:hAnsi="Times New Roman"/>
                <w:sz w:val="22"/>
                <w:szCs w:val="22"/>
              </w:rPr>
              <w:t>Updated for patch IB*2.0*591</w:t>
            </w:r>
          </w:p>
          <w:p w14:paraId="68FF2E53" w14:textId="3F075B60" w:rsidR="00A30B45" w:rsidRPr="00CB0A92" w:rsidRDefault="00A30B45" w:rsidP="00A30B45">
            <w:pPr>
              <w:pStyle w:val="ListParagraph"/>
              <w:numPr>
                <w:ilvl w:val="0"/>
                <w:numId w:val="26"/>
              </w:numPr>
              <w:spacing w:before="60" w:after="60"/>
              <w:textAlignment w:val="auto"/>
              <w:rPr>
                <w:rFonts w:ascii="Times New Roman" w:hAnsi="Times New Roman"/>
                <w:sz w:val="22"/>
                <w:szCs w:val="22"/>
              </w:rPr>
            </w:pPr>
            <w:r w:rsidRPr="00CB0A92">
              <w:rPr>
                <w:rFonts w:ascii="Times New Roman" w:hAnsi="Times New Roman"/>
                <w:sz w:val="22"/>
                <w:szCs w:val="22"/>
              </w:rPr>
              <w:t>Added IBCBB14 to Routine List</w:t>
            </w:r>
          </w:p>
        </w:tc>
        <w:tc>
          <w:tcPr>
            <w:tcW w:w="2790" w:type="dxa"/>
            <w:tcBorders>
              <w:top w:val="single" w:sz="6" w:space="0" w:color="auto"/>
              <w:left w:val="single" w:sz="6" w:space="0" w:color="auto"/>
              <w:bottom w:val="single" w:sz="6" w:space="0" w:color="auto"/>
              <w:right w:val="single" w:sz="6" w:space="0" w:color="auto"/>
            </w:tcBorders>
          </w:tcPr>
          <w:p w14:paraId="20A115DF" w14:textId="47F06008" w:rsidR="00A30B45" w:rsidRDefault="00A30B45" w:rsidP="00A30B45">
            <w:pPr>
              <w:spacing w:before="60" w:after="60"/>
              <w:rPr>
                <w:rFonts w:ascii="Times New Roman" w:hAnsi="Times New Roman"/>
                <w:sz w:val="22"/>
                <w:szCs w:val="22"/>
              </w:rPr>
            </w:pPr>
            <w:r>
              <w:rPr>
                <w:rFonts w:ascii="Times New Roman" w:hAnsi="Times New Roman"/>
                <w:sz w:val="22"/>
                <w:szCs w:val="22"/>
              </w:rPr>
              <w:t xml:space="preserve">MCCF EDI TAS </w:t>
            </w:r>
            <w:proofErr w:type="spellStart"/>
            <w:r>
              <w:rPr>
                <w:rFonts w:ascii="Times New Roman" w:hAnsi="Times New Roman"/>
                <w:sz w:val="22"/>
                <w:szCs w:val="22"/>
              </w:rPr>
              <w:t>ePharmacy</w:t>
            </w:r>
            <w:proofErr w:type="spellEnd"/>
            <w:r>
              <w:rPr>
                <w:rFonts w:ascii="Times New Roman" w:hAnsi="Times New Roman"/>
                <w:sz w:val="22"/>
                <w:szCs w:val="22"/>
              </w:rPr>
              <w:t xml:space="preserve"> Development Team</w:t>
            </w:r>
          </w:p>
        </w:tc>
      </w:tr>
      <w:tr w:rsidR="00A30B45" w14:paraId="2BF62AC1" w14:textId="77777777" w:rsidTr="00171B08">
        <w:tc>
          <w:tcPr>
            <w:tcW w:w="1620" w:type="dxa"/>
            <w:tcBorders>
              <w:top w:val="single" w:sz="6" w:space="0" w:color="auto"/>
              <w:left w:val="single" w:sz="6" w:space="0" w:color="auto"/>
              <w:bottom w:val="single" w:sz="6" w:space="0" w:color="auto"/>
              <w:right w:val="single" w:sz="6" w:space="0" w:color="auto"/>
            </w:tcBorders>
          </w:tcPr>
          <w:p w14:paraId="628670E6"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May 2018</w:t>
            </w:r>
          </w:p>
        </w:tc>
        <w:tc>
          <w:tcPr>
            <w:tcW w:w="4950" w:type="dxa"/>
            <w:tcBorders>
              <w:top w:val="single" w:sz="6" w:space="0" w:color="auto"/>
              <w:left w:val="single" w:sz="6" w:space="0" w:color="auto"/>
              <w:bottom w:val="single" w:sz="6" w:space="0" w:color="auto"/>
              <w:right w:val="single" w:sz="6" w:space="0" w:color="auto"/>
            </w:tcBorders>
          </w:tcPr>
          <w:p w14:paraId="5AA616D2" w14:textId="77777777" w:rsidR="00A30B45" w:rsidRDefault="00A30B45" w:rsidP="00A30B45">
            <w:pPr>
              <w:numPr>
                <w:ilvl w:val="0"/>
                <w:numId w:val="24"/>
              </w:numPr>
              <w:spacing w:before="60" w:after="60"/>
              <w:textAlignment w:val="auto"/>
              <w:rPr>
                <w:rFonts w:ascii="Times New Roman" w:hAnsi="Times New Roman"/>
                <w:sz w:val="22"/>
                <w:szCs w:val="22"/>
              </w:rPr>
            </w:pPr>
            <w:r>
              <w:rPr>
                <w:rFonts w:ascii="Times New Roman" w:hAnsi="Times New Roman"/>
                <w:sz w:val="22"/>
                <w:szCs w:val="22"/>
              </w:rPr>
              <w:t>Updated for patch IB*2*568</w:t>
            </w:r>
          </w:p>
          <w:p w14:paraId="30C66C61" w14:textId="77777777" w:rsidR="00A30B45" w:rsidRDefault="00A30B45" w:rsidP="00A30B45">
            <w:pPr>
              <w:numPr>
                <w:ilvl w:val="0"/>
                <w:numId w:val="24"/>
              </w:numPr>
              <w:spacing w:before="60" w:after="60"/>
              <w:textAlignment w:val="auto"/>
              <w:rPr>
                <w:rFonts w:ascii="Times New Roman" w:hAnsi="Times New Roman"/>
                <w:sz w:val="22"/>
                <w:szCs w:val="22"/>
              </w:rPr>
            </w:pPr>
            <w:r>
              <w:rPr>
                <w:rFonts w:ascii="Times New Roman" w:hAnsi="Times New Roman"/>
                <w:sz w:val="22"/>
                <w:szCs w:val="22"/>
              </w:rPr>
              <w:t>Add new Security Key IB PARAMETER EDIT to several menu options</w:t>
            </w:r>
          </w:p>
          <w:p w14:paraId="473882E7" w14:textId="77777777" w:rsidR="00A30B45" w:rsidRDefault="00A30B45" w:rsidP="00A30B45">
            <w:pPr>
              <w:numPr>
                <w:ilvl w:val="0"/>
                <w:numId w:val="24"/>
              </w:numPr>
              <w:spacing w:before="60" w:after="60"/>
              <w:textAlignment w:val="auto"/>
              <w:rPr>
                <w:rFonts w:ascii="Times New Roman" w:hAnsi="Times New Roman"/>
                <w:sz w:val="22"/>
                <w:szCs w:val="22"/>
              </w:rPr>
            </w:pPr>
            <w:r>
              <w:rPr>
                <w:rFonts w:ascii="Times New Roman" w:hAnsi="Times New Roman"/>
                <w:sz w:val="22"/>
                <w:szCs w:val="22"/>
              </w:rPr>
              <w:t>Updated list of options</w:t>
            </w:r>
          </w:p>
        </w:tc>
        <w:tc>
          <w:tcPr>
            <w:tcW w:w="2790" w:type="dxa"/>
            <w:tcBorders>
              <w:top w:val="single" w:sz="6" w:space="0" w:color="auto"/>
              <w:left w:val="single" w:sz="6" w:space="0" w:color="auto"/>
              <w:bottom w:val="single" w:sz="6" w:space="0" w:color="auto"/>
              <w:right w:val="single" w:sz="6" w:space="0" w:color="auto"/>
            </w:tcBorders>
          </w:tcPr>
          <w:p w14:paraId="5E02C490"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Arti Iyer (HAPE EDI Revenue Enhancements)</w:t>
            </w:r>
          </w:p>
          <w:p w14:paraId="2B3BB0B0"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 xml:space="preserve">Nancy </w:t>
            </w:r>
            <w:proofErr w:type="spellStart"/>
            <w:r>
              <w:rPr>
                <w:rFonts w:ascii="Times New Roman" w:hAnsi="Times New Roman"/>
                <w:sz w:val="22"/>
                <w:szCs w:val="22"/>
              </w:rPr>
              <w:t>Frydryck</w:t>
            </w:r>
            <w:proofErr w:type="spellEnd"/>
          </w:p>
        </w:tc>
      </w:tr>
      <w:tr w:rsidR="00A30B45" w:rsidRPr="003F2492" w14:paraId="6F61EC52" w14:textId="77777777" w:rsidTr="00864751">
        <w:tc>
          <w:tcPr>
            <w:tcW w:w="1620" w:type="dxa"/>
            <w:tcBorders>
              <w:top w:val="single" w:sz="6" w:space="0" w:color="auto"/>
              <w:left w:val="single" w:sz="6" w:space="0" w:color="auto"/>
              <w:bottom w:val="single" w:sz="6" w:space="0" w:color="auto"/>
              <w:right w:val="single" w:sz="6" w:space="0" w:color="auto"/>
            </w:tcBorders>
          </w:tcPr>
          <w:p w14:paraId="586EF13D" w14:textId="58F77812" w:rsidR="00A30B45" w:rsidRDefault="00A30B45" w:rsidP="00A30B45">
            <w:pPr>
              <w:spacing w:before="60" w:after="60"/>
              <w:rPr>
                <w:rFonts w:ascii="Times New Roman" w:hAnsi="Times New Roman"/>
                <w:sz w:val="22"/>
                <w:szCs w:val="22"/>
              </w:rPr>
            </w:pPr>
            <w:r>
              <w:rPr>
                <w:rFonts w:ascii="Times New Roman" w:hAnsi="Times New Roman"/>
                <w:sz w:val="22"/>
                <w:szCs w:val="22"/>
              </w:rPr>
              <w:t>January 2018</w:t>
            </w:r>
          </w:p>
        </w:tc>
        <w:tc>
          <w:tcPr>
            <w:tcW w:w="4950" w:type="dxa"/>
            <w:tcBorders>
              <w:top w:val="single" w:sz="6" w:space="0" w:color="auto"/>
              <w:left w:val="single" w:sz="6" w:space="0" w:color="auto"/>
              <w:bottom w:val="single" w:sz="6" w:space="0" w:color="auto"/>
              <w:right w:val="single" w:sz="6" w:space="0" w:color="auto"/>
            </w:tcBorders>
          </w:tcPr>
          <w:p w14:paraId="28C63C82" w14:textId="77777777" w:rsidR="00A30B45" w:rsidRDefault="00A30B45" w:rsidP="00A30B45">
            <w:pPr>
              <w:spacing w:before="60" w:after="60"/>
              <w:textAlignment w:val="auto"/>
              <w:rPr>
                <w:rFonts w:ascii="Times New Roman" w:hAnsi="Times New Roman"/>
                <w:sz w:val="22"/>
                <w:szCs w:val="22"/>
              </w:rPr>
            </w:pPr>
            <w:r w:rsidRPr="00871E66">
              <w:rPr>
                <w:rFonts w:ascii="Times New Roman" w:hAnsi="Times New Roman"/>
                <w:sz w:val="22"/>
                <w:szCs w:val="22"/>
              </w:rPr>
              <w:t>Updated for patch IB*2.0*5</w:t>
            </w:r>
            <w:r>
              <w:rPr>
                <w:rFonts w:ascii="Times New Roman" w:hAnsi="Times New Roman"/>
                <w:sz w:val="22"/>
                <w:szCs w:val="22"/>
              </w:rPr>
              <w:t>8</w:t>
            </w:r>
            <w:r w:rsidRPr="00871E66">
              <w:rPr>
                <w:rFonts w:ascii="Times New Roman" w:hAnsi="Times New Roman"/>
                <w:sz w:val="22"/>
                <w:szCs w:val="22"/>
              </w:rPr>
              <w:t>5</w:t>
            </w:r>
            <w:r>
              <w:rPr>
                <w:rFonts w:ascii="Times New Roman" w:hAnsi="Times New Roman"/>
                <w:sz w:val="22"/>
                <w:szCs w:val="22"/>
              </w:rPr>
              <w:t>:</w:t>
            </w:r>
          </w:p>
          <w:p w14:paraId="580C0544" w14:textId="79349C52" w:rsidR="00A30B45" w:rsidRPr="00162BA1" w:rsidRDefault="00A30B45" w:rsidP="00A30B45">
            <w:pPr>
              <w:numPr>
                <w:ilvl w:val="0"/>
                <w:numId w:val="23"/>
              </w:numPr>
              <w:spacing w:before="60" w:after="60"/>
              <w:rPr>
                <w:rStyle w:val="BodyTextChar"/>
                <w:rFonts w:ascii="Times New Roman" w:hAnsi="Times New Roman"/>
                <w:sz w:val="22"/>
                <w:szCs w:val="22"/>
              </w:rPr>
            </w:pPr>
            <w:r w:rsidRPr="00162BA1">
              <w:rPr>
                <w:rStyle w:val="BodyTextChar"/>
                <w:rFonts w:ascii="Times New Roman" w:hAnsi="Times New Roman"/>
                <w:sz w:val="22"/>
                <w:szCs w:val="22"/>
              </w:rPr>
              <w:t>Updated file #355.1 description on</w:t>
            </w:r>
            <w:r>
              <w:rPr>
                <w:rStyle w:val="BodyTextChar"/>
                <w:rFonts w:ascii="Times New Roman" w:hAnsi="Times New Roman"/>
                <w:sz w:val="22"/>
                <w:szCs w:val="22"/>
              </w:rPr>
              <w:t xml:space="preserve"> page </w:t>
            </w:r>
            <w:r>
              <w:rPr>
                <w:rFonts w:ascii="Times New Roman" w:hAnsi="Times New Roman"/>
                <w:color w:val="0000FF"/>
                <w:sz w:val="22"/>
                <w:szCs w:val="22"/>
                <w:u w:val="single"/>
              </w:rPr>
              <w:t>67</w:t>
            </w:r>
            <w:r>
              <w:rPr>
                <w:rFonts w:ascii="Times New Roman" w:hAnsi="Times New Roman"/>
                <w:sz w:val="22"/>
                <w:szCs w:val="22"/>
              </w:rPr>
              <w:t xml:space="preserve"> </w:t>
            </w:r>
            <w:r w:rsidRPr="00162BA1">
              <w:rPr>
                <w:rStyle w:val="BodyTextChar"/>
                <w:rFonts w:ascii="Times New Roman" w:hAnsi="Times New Roman"/>
                <w:sz w:val="22"/>
                <w:szCs w:val="22"/>
              </w:rPr>
              <w:t xml:space="preserve">to include a new pointer field named </w:t>
            </w:r>
            <w:r w:rsidRPr="00F9326B">
              <w:rPr>
                <w:rStyle w:val="BodyTextChar"/>
                <w:rFonts w:ascii="Times New Roman" w:hAnsi="Times New Roman"/>
                <w:i/>
                <w:sz w:val="22"/>
                <w:szCs w:val="22"/>
              </w:rPr>
              <w:t>MASTER TYPE OF PLAN</w:t>
            </w:r>
            <w:r>
              <w:rPr>
                <w:rStyle w:val="BodyTextChar"/>
                <w:rFonts w:ascii="Times New Roman" w:hAnsi="Times New Roman"/>
                <w:sz w:val="22"/>
                <w:szCs w:val="22"/>
              </w:rPr>
              <w:t>.</w:t>
            </w:r>
          </w:p>
          <w:p w14:paraId="6032EAD3" w14:textId="162C4BA2" w:rsidR="00A30B45" w:rsidRPr="00162BA1" w:rsidRDefault="00A30B45" w:rsidP="00A30B45">
            <w:pPr>
              <w:numPr>
                <w:ilvl w:val="0"/>
                <w:numId w:val="23"/>
              </w:numPr>
              <w:spacing w:before="60" w:after="60"/>
              <w:rPr>
                <w:rStyle w:val="BodyTextChar"/>
                <w:rFonts w:ascii="Times New Roman" w:hAnsi="Times New Roman"/>
                <w:sz w:val="22"/>
              </w:rPr>
            </w:pPr>
            <w:r>
              <w:rPr>
                <w:rStyle w:val="BodyTextChar"/>
                <w:rFonts w:ascii="Times New Roman" w:hAnsi="Times New Roman"/>
                <w:sz w:val="22"/>
              </w:rPr>
              <w:t xml:space="preserve">Added a new file #355.99 named </w:t>
            </w:r>
            <w:r w:rsidRPr="000D6C79">
              <w:rPr>
                <w:rStyle w:val="BodyTextChar"/>
                <w:rFonts w:ascii="Times New Roman" w:hAnsi="Times New Roman"/>
                <w:i/>
                <w:sz w:val="22"/>
              </w:rPr>
              <w:t>MASTER TYPE OF PLAN</w:t>
            </w:r>
            <w:r w:rsidRPr="00162BA1">
              <w:rPr>
                <w:rStyle w:val="BodyTextChar"/>
                <w:rFonts w:ascii="Times New Roman" w:hAnsi="Times New Roman"/>
                <w:sz w:val="22"/>
              </w:rPr>
              <w:t xml:space="preserve"> on</w:t>
            </w:r>
            <w:r>
              <w:rPr>
                <w:rStyle w:val="BodyTextChar"/>
                <w:rFonts w:ascii="Times New Roman" w:hAnsi="Times New Roman"/>
                <w:sz w:val="22"/>
              </w:rPr>
              <w:t xml:space="preserve"> page</w:t>
            </w:r>
            <w:r w:rsidRPr="00FB4B26">
              <w:rPr>
                <w:rFonts w:ascii="Times New Roman" w:hAnsi="Times New Roman"/>
                <w:sz w:val="22"/>
                <w:szCs w:val="22"/>
              </w:rPr>
              <w:t xml:space="preserve"> </w:t>
            </w:r>
            <w:r>
              <w:rPr>
                <w:rFonts w:ascii="Times New Roman" w:hAnsi="Times New Roman"/>
                <w:color w:val="0000FF"/>
                <w:sz w:val="22"/>
                <w:szCs w:val="22"/>
                <w:u w:val="single"/>
              </w:rPr>
              <w:t xml:space="preserve">71 </w:t>
            </w:r>
            <w:r w:rsidRPr="00162BA1">
              <w:rPr>
                <w:rStyle w:val="BodyTextChar"/>
                <w:rFonts w:ascii="Times New Roman" w:hAnsi="Times New Roman"/>
                <w:sz w:val="22"/>
              </w:rPr>
              <w:t>to store relevant coding system data to be associated to terms in the TYPE OF PLAN file #355.1</w:t>
            </w:r>
            <w:r>
              <w:rPr>
                <w:rStyle w:val="BodyTextChar"/>
                <w:rFonts w:ascii="Times New Roman" w:hAnsi="Times New Roman"/>
                <w:sz w:val="22"/>
              </w:rPr>
              <w:t>.</w:t>
            </w:r>
          </w:p>
          <w:p w14:paraId="1C679ACA" w14:textId="053A63A8" w:rsidR="00A30B45" w:rsidRPr="00871E66" w:rsidRDefault="00A30B45" w:rsidP="00A30B45">
            <w:pPr>
              <w:numPr>
                <w:ilvl w:val="0"/>
                <w:numId w:val="23"/>
              </w:numPr>
              <w:spacing w:before="60" w:after="60"/>
              <w:rPr>
                <w:rFonts w:ascii="Times New Roman" w:hAnsi="Times New Roman"/>
                <w:sz w:val="22"/>
                <w:szCs w:val="22"/>
              </w:rPr>
            </w:pPr>
            <w:r w:rsidRPr="00162BA1">
              <w:rPr>
                <w:rStyle w:val="BodyTextChar"/>
                <w:rFonts w:ascii="Times New Roman" w:hAnsi="Times New Roman"/>
                <w:sz w:val="22"/>
              </w:rPr>
              <w:t xml:space="preserve">Updated the File Flowchart with the </w:t>
            </w:r>
            <w:r w:rsidRPr="00AD6CB0">
              <w:rPr>
                <w:rStyle w:val="BodyTextChar"/>
                <w:rFonts w:ascii="Times New Roman" w:hAnsi="Times New Roman"/>
                <w:i/>
                <w:sz w:val="22"/>
              </w:rPr>
              <w:t>MASTER TYPE OF PLAN</w:t>
            </w:r>
            <w:r w:rsidRPr="00162BA1">
              <w:rPr>
                <w:rStyle w:val="BodyTextChar"/>
                <w:rFonts w:ascii="Times New Roman" w:hAnsi="Times New Roman"/>
                <w:sz w:val="22"/>
              </w:rPr>
              <w:t xml:space="preserve"> file and pointer on</w:t>
            </w:r>
            <w:r w:rsidRPr="00871E66">
              <w:rPr>
                <w:rStyle w:val="Hyperlink"/>
                <w:rFonts w:ascii="Times New Roman" w:hAnsi="Times New Roman"/>
                <w:sz w:val="22"/>
                <w:szCs w:val="22"/>
              </w:rPr>
              <w:t xml:space="preserve"> </w:t>
            </w:r>
            <w:r w:rsidRPr="00035371">
              <w:rPr>
                <w:rFonts w:ascii="Times New Roman" w:hAnsi="Times New Roman"/>
                <w:sz w:val="22"/>
                <w:szCs w:val="22"/>
              </w:rPr>
              <w:t xml:space="preserve">page </w:t>
            </w:r>
            <w:r>
              <w:rPr>
                <w:rFonts w:ascii="Times New Roman" w:hAnsi="Times New Roman"/>
                <w:color w:val="0000FF"/>
                <w:sz w:val="22"/>
                <w:szCs w:val="22"/>
                <w:u w:val="single"/>
              </w:rPr>
              <w:t>127</w:t>
            </w:r>
            <w:r>
              <w:rPr>
                <w:rFonts w:ascii="Times New Roman" w:hAnsi="Times New Roman"/>
                <w:sz w:val="22"/>
                <w:szCs w:val="22"/>
              </w:rPr>
              <w:t>.</w:t>
            </w:r>
          </w:p>
          <w:p w14:paraId="33299DE2" w14:textId="3B67D7D4" w:rsidR="00A30B45" w:rsidRPr="00871E66" w:rsidRDefault="00A30B45" w:rsidP="00A30B45">
            <w:pPr>
              <w:spacing w:before="60" w:after="60"/>
              <w:textAlignment w:val="auto"/>
              <w:rPr>
                <w:rFonts w:ascii="Times New Roman" w:hAnsi="Times New Roman"/>
                <w:sz w:val="22"/>
                <w:szCs w:val="22"/>
              </w:rPr>
            </w:pPr>
            <w:r w:rsidRPr="00871E66">
              <w:rPr>
                <w:rStyle w:val="BodyTextChar"/>
                <w:rFonts w:ascii="Times New Roman" w:hAnsi="Times New Roman"/>
                <w:sz w:val="22"/>
                <w:szCs w:val="22"/>
              </w:rPr>
              <w:t xml:space="preserve">Updated the </w:t>
            </w:r>
            <w:r w:rsidRPr="0059348A">
              <w:rPr>
                <w:rStyle w:val="BodyTextChar"/>
                <w:rFonts w:ascii="Times New Roman" w:hAnsi="Times New Roman"/>
                <w:i/>
                <w:sz w:val="22"/>
                <w:szCs w:val="22"/>
              </w:rPr>
              <w:t>Options Without Parents</w:t>
            </w:r>
            <w:r w:rsidRPr="00871E66">
              <w:rPr>
                <w:rStyle w:val="BodyTextChar"/>
                <w:rFonts w:ascii="Times New Roman" w:hAnsi="Times New Roman"/>
                <w:sz w:val="22"/>
                <w:szCs w:val="22"/>
              </w:rPr>
              <w:t xml:space="preserve"> section on </w:t>
            </w:r>
            <w:r w:rsidRPr="00621344">
              <w:rPr>
                <w:rFonts w:ascii="Times New Roman" w:hAnsi="Times New Roman"/>
                <w:sz w:val="22"/>
                <w:szCs w:val="22"/>
              </w:rPr>
              <w:t xml:space="preserve">page </w:t>
            </w:r>
            <w:r>
              <w:rPr>
                <w:rFonts w:ascii="Times New Roman" w:hAnsi="Times New Roman"/>
                <w:color w:val="0000FF"/>
                <w:sz w:val="22"/>
                <w:szCs w:val="22"/>
                <w:u w:val="single"/>
              </w:rPr>
              <w:t>147</w:t>
            </w:r>
            <w:r>
              <w:rPr>
                <w:rFonts w:ascii="Times New Roman" w:hAnsi="Times New Roman"/>
                <w:sz w:val="22"/>
                <w:szCs w:val="22"/>
              </w:rPr>
              <w:t xml:space="preserve"> </w:t>
            </w:r>
            <w:r w:rsidRPr="00871E66">
              <w:rPr>
                <w:rStyle w:val="BodyTextChar"/>
                <w:rFonts w:ascii="Times New Roman" w:hAnsi="Times New Roman"/>
                <w:sz w:val="22"/>
                <w:szCs w:val="22"/>
              </w:rPr>
              <w:t xml:space="preserve">with the new </w:t>
            </w:r>
            <w:r w:rsidRPr="00D71EA0">
              <w:rPr>
                <w:rStyle w:val="BodyTextChar"/>
                <w:rFonts w:ascii="Times New Roman" w:hAnsi="Times New Roman"/>
                <w:sz w:val="22"/>
                <w:szCs w:val="22"/>
              </w:rPr>
              <w:t>Master Type of Plan Association [IBMTOP ASSN]</w:t>
            </w:r>
            <w:r>
              <w:rPr>
                <w:rStyle w:val="BodyTextChar"/>
                <w:rFonts w:ascii="Times New Roman" w:hAnsi="Times New Roman"/>
                <w:sz w:val="22"/>
                <w:szCs w:val="22"/>
              </w:rPr>
              <w:t xml:space="preserve"> and </w:t>
            </w:r>
            <w:r w:rsidRPr="00D71EA0">
              <w:rPr>
                <w:rStyle w:val="BodyTextChar"/>
                <w:rFonts w:ascii="Times New Roman" w:hAnsi="Times New Roman"/>
                <w:sz w:val="22"/>
                <w:szCs w:val="22"/>
              </w:rPr>
              <w:t>Master Type of Plan Report [IB MASTER TYPE OF PLAN RPT]</w:t>
            </w:r>
            <w:r>
              <w:rPr>
                <w:rStyle w:val="BodyTextChar"/>
                <w:rFonts w:ascii="Times New Roman" w:hAnsi="Times New Roman"/>
                <w:sz w:val="22"/>
                <w:szCs w:val="22"/>
              </w:rPr>
              <w:t>.</w:t>
            </w:r>
          </w:p>
        </w:tc>
        <w:tc>
          <w:tcPr>
            <w:tcW w:w="2790" w:type="dxa"/>
            <w:tcBorders>
              <w:top w:val="single" w:sz="6" w:space="0" w:color="auto"/>
              <w:left w:val="single" w:sz="6" w:space="0" w:color="auto"/>
              <w:bottom w:val="single" w:sz="6" w:space="0" w:color="auto"/>
              <w:right w:val="single" w:sz="6" w:space="0" w:color="auto"/>
            </w:tcBorders>
          </w:tcPr>
          <w:p w14:paraId="0B1106AF" w14:textId="77777777" w:rsidR="00A30B45" w:rsidRDefault="00A30B45" w:rsidP="00A30B45">
            <w:pPr>
              <w:spacing w:before="60" w:after="60"/>
              <w:rPr>
                <w:rFonts w:ascii="Times New Roman" w:hAnsi="Times New Roman"/>
                <w:sz w:val="22"/>
                <w:szCs w:val="22"/>
              </w:rPr>
            </w:pPr>
            <w:r w:rsidRPr="00871E66">
              <w:rPr>
                <w:rFonts w:ascii="Times New Roman" w:hAnsi="Times New Roman"/>
                <w:sz w:val="22"/>
                <w:szCs w:val="22"/>
              </w:rPr>
              <w:t>CTT/DM NDS Development Team</w:t>
            </w:r>
          </w:p>
          <w:p w14:paraId="5E9AB015" w14:textId="77777777" w:rsidR="00A30B45" w:rsidRPr="00871E66" w:rsidRDefault="00A30B45" w:rsidP="00A30B45">
            <w:pPr>
              <w:rPr>
                <w:rFonts w:ascii="Times New Roman" w:hAnsi="Times New Roman"/>
                <w:sz w:val="22"/>
                <w:szCs w:val="22"/>
              </w:rPr>
            </w:pPr>
          </w:p>
        </w:tc>
      </w:tr>
      <w:tr w:rsidR="00A30B45" w:rsidRPr="003F2492" w14:paraId="335A1258" w14:textId="77777777" w:rsidTr="00864751">
        <w:tc>
          <w:tcPr>
            <w:tcW w:w="1620" w:type="dxa"/>
            <w:tcBorders>
              <w:top w:val="single" w:sz="6" w:space="0" w:color="auto"/>
              <w:left w:val="single" w:sz="6" w:space="0" w:color="auto"/>
              <w:bottom w:val="single" w:sz="6" w:space="0" w:color="auto"/>
              <w:right w:val="single" w:sz="6" w:space="0" w:color="auto"/>
            </w:tcBorders>
          </w:tcPr>
          <w:p w14:paraId="335A1251"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October 2017</w:t>
            </w:r>
          </w:p>
        </w:tc>
        <w:tc>
          <w:tcPr>
            <w:tcW w:w="4950" w:type="dxa"/>
            <w:tcBorders>
              <w:top w:val="single" w:sz="6" w:space="0" w:color="auto"/>
              <w:left w:val="single" w:sz="6" w:space="0" w:color="auto"/>
              <w:bottom w:val="single" w:sz="6" w:space="0" w:color="auto"/>
              <w:right w:val="single" w:sz="6" w:space="0" w:color="auto"/>
            </w:tcBorders>
          </w:tcPr>
          <w:p w14:paraId="335A1252" w14:textId="77777777" w:rsidR="00A30B45" w:rsidRDefault="00A30B45" w:rsidP="00A30B45">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Updated for patch IB*2.0*577</w:t>
            </w:r>
          </w:p>
          <w:p w14:paraId="335A1253" w14:textId="77777777" w:rsidR="00A30B45" w:rsidRDefault="00A30B45" w:rsidP="00A30B45">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Added IBCERP7 to Routine list</w:t>
            </w:r>
          </w:p>
          <w:p w14:paraId="335A1254" w14:textId="77777777" w:rsidR="00A30B45" w:rsidRDefault="00A30B45" w:rsidP="00A30B45">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Updated List of Options</w:t>
            </w:r>
          </w:p>
          <w:p w14:paraId="335A1255" w14:textId="77777777" w:rsidR="00A30B45" w:rsidRDefault="00A30B45" w:rsidP="00A30B45">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Updated Callable Routines table.</w:t>
            </w:r>
          </w:p>
          <w:p w14:paraId="335A1256" w14:textId="77777777" w:rsidR="00A30B45" w:rsidRPr="00FB65EF" w:rsidRDefault="00A30B45" w:rsidP="00A30B45">
            <w:pPr>
              <w:numPr>
                <w:ilvl w:val="0"/>
                <w:numId w:val="22"/>
              </w:numPr>
              <w:spacing w:before="60" w:after="60"/>
              <w:textAlignment w:val="auto"/>
              <w:rPr>
                <w:rFonts w:ascii="Times New Roman" w:hAnsi="Times New Roman"/>
                <w:sz w:val="22"/>
                <w:szCs w:val="22"/>
              </w:rPr>
            </w:pPr>
            <w:r w:rsidRPr="0029174A">
              <w:rPr>
                <w:rFonts w:ascii="Times New Roman" w:hAnsi="Times New Roman"/>
                <w:sz w:val="22"/>
                <w:szCs w:val="22"/>
              </w:rPr>
              <w:t>File List with Descriptions with the 277EDI ID NUMBER Sub-File [#36.017]</w:t>
            </w:r>
          </w:p>
        </w:tc>
        <w:tc>
          <w:tcPr>
            <w:tcW w:w="2790" w:type="dxa"/>
            <w:tcBorders>
              <w:top w:val="single" w:sz="6" w:space="0" w:color="auto"/>
              <w:left w:val="single" w:sz="6" w:space="0" w:color="auto"/>
              <w:bottom w:val="single" w:sz="6" w:space="0" w:color="auto"/>
              <w:right w:val="single" w:sz="6" w:space="0" w:color="auto"/>
            </w:tcBorders>
          </w:tcPr>
          <w:p w14:paraId="335A1257" w14:textId="382D19F5" w:rsidR="00A30B45" w:rsidRDefault="00A30B45" w:rsidP="00A30B45">
            <w:pPr>
              <w:spacing w:before="60" w:after="60"/>
              <w:rPr>
                <w:rFonts w:ascii="Times New Roman" w:hAnsi="Times New Roman"/>
                <w:sz w:val="22"/>
                <w:szCs w:val="22"/>
              </w:rPr>
            </w:pPr>
            <w:r>
              <w:rPr>
                <w:rFonts w:ascii="Times New Roman" w:hAnsi="Times New Roman"/>
                <w:sz w:val="22"/>
                <w:szCs w:val="22"/>
              </w:rPr>
              <w:t>FY16 MCCF eBilling Development Team</w:t>
            </w:r>
          </w:p>
          <w:p w14:paraId="3549A9E4" w14:textId="56A0B8D5" w:rsidR="00A30B45" w:rsidRPr="00953735" w:rsidRDefault="00A30B45" w:rsidP="00A30B45">
            <w:pPr>
              <w:rPr>
                <w:rFonts w:ascii="Times New Roman" w:hAnsi="Times New Roman"/>
                <w:sz w:val="22"/>
                <w:szCs w:val="22"/>
              </w:rPr>
            </w:pPr>
          </w:p>
        </w:tc>
      </w:tr>
      <w:tr w:rsidR="00A30B45" w:rsidRPr="003F2492" w14:paraId="335A1261" w14:textId="77777777" w:rsidTr="00864751">
        <w:tc>
          <w:tcPr>
            <w:tcW w:w="1620" w:type="dxa"/>
            <w:tcBorders>
              <w:top w:val="single" w:sz="6" w:space="0" w:color="auto"/>
              <w:left w:val="single" w:sz="6" w:space="0" w:color="auto"/>
              <w:bottom w:val="single" w:sz="6" w:space="0" w:color="auto"/>
              <w:right w:val="single" w:sz="6" w:space="0" w:color="auto"/>
            </w:tcBorders>
          </w:tcPr>
          <w:p w14:paraId="335A1259"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lastRenderedPageBreak/>
              <w:t>August 2016</w:t>
            </w:r>
          </w:p>
        </w:tc>
        <w:tc>
          <w:tcPr>
            <w:tcW w:w="4950" w:type="dxa"/>
            <w:tcBorders>
              <w:top w:val="single" w:sz="6" w:space="0" w:color="auto"/>
              <w:left w:val="single" w:sz="6" w:space="0" w:color="auto"/>
              <w:bottom w:val="single" w:sz="6" w:space="0" w:color="auto"/>
              <w:right w:val="single" w:sz="6" w:space="0" w:color="auto"/>
            </w:tcBorders>
          </w:tcPr>
          <w:p w14:paraId="335A125A"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Updated for patch IB*2.0*549</w:t>
            </w:r>
          </w:p>
          <w:p w14:paraId="335A125B" w14:textId="77777777" w:rsidR="00A30B45" w:rsidRDefault="00A30B45" w:rsidP="00A30B45">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 xml:space="preserve">Added IBCMDT*, IBCNCH*, IBCNILK, IBCNSU4 to Routine list </w:t>
            </w:r>
          </w:p>
          <w:p w14:paraId="335A125C" w14:textId="77777777" w:rsidR="00A30B45" w:rsidRDefault="00A30B45" w:rsidP="00A30B45">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Updated List Templates table</w:t>
            </w:r>
          </w:p>
          <w:p w14:paraId="335A125D" w14:textId="77777777" w:rsidR="00A30B45" w:rsidRDefault="00A30B45" w:rsidP="00A30B45">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Updated Exported Options  table</w:t>
            </w:r>
          </w:p>
          <w:p w14:paraId="335A125E" w14:textId="77777777" w:rsidR="00A30B45" w:rsidRDefault="00A30B45" w:rsidP="00A30B45">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Updated Callable Routines table</w:t>
            </w:r>
          </w:p>
          <w:p w14:paraId="335A125F" w14:textId="77777777" w:rsidR="00A30B45" w:rsidRPr="00DB1E80" w:rsidRDefault="00A30B45" w:rsidP="00A30B45">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Added Registration integration agreement in the External Relations section</w:t>
            </w:r>
          </w:p>
        </w:tc>
        <w:tc>
          <w:tcPr>
            <w:tcW w:w="2790" w:type="dxa"/>
            <w:tcBorders>
              <w:top w:val="single" w:sz="6" w:space="0" w:color="auto"/>
              <w:left w:val="single" w:sz="6" w:space="0" w:color="auto"/>
              <w:bottom w:val="single" w:sz="6" w:space="0" w:color="auto"/>
              <w:right w:val="single" w:sz="6" w:space="0" w:color="auto"/>
            </w:tcBorders>
          </w:tcPr>
          <w:p w14:paraId="335A1260" w14:textId="42186897" w:rsidR="00A30B45" w:rsidRDefault="00A30B45" w:rsidP="00A30B45">
            <w:pPr>
              <w:spacing w:before="60" w:after="60"/>
              <w:rPr>
                <w:rFonts w:ascii="Times New Roman" w:hAnsi="Times New Roman"/>
                <w:sz w:val="22"/>
                <w:szCs w:val="22"/>
              </w:rPr>
            </w:pPr>
            <w:r>
              <w:rPr>
                <w:rFonts w:ascii="Times New Roman" w:hAnsi="Times New Roman"/>
                <w:sz w:val="22"/>
                <w:szCs w:val="22"/>
              </w:rPr>
              <w:t xml:space="preserve">FY15 MCCF </w:t>
            </w:r>
            <w:proofErr w:type="spellStart"/>
            <w:r>
              <w:rPr>
                <w:rFonts w:ascii="Times New Roman" w:hAnsi="Times New Roman"/>
                <w:sz w:val="22"/>
                <w:szCs w:val="22"/>
              </w:rPr>
              <w:t>eInsurance</w:t>
            </w:r>
            <w:proofErr w:type="spellEnd"/>
            <w:r>
              <w:rPr>
                <w:rFonts w:ascii="Times New Roman" w:hAnsi="Times New Roman"/>
                <w:sz w:val="22"/>
                <w:szCs w:val="22"/>
              </w:rPr>
              <w:t xml:space="preserve"> Development Team</w:t>
            </w:r>
          </w:p>
          <w:p w14:paraId="3D715068" w14:textId="2E528875" w:rsidR="00A30B45" w:rsidRPr="00953735" w:rsidRDefault="00A30B45" w:rsidP="00A30B45">
            <w:pPr>
              <w:rPr>
                <w:rFonts w:ascii="Times New Roman" w:hAnsi="Times New Roman"/>
                <w:sz w:val="22"/>
                <w:szCs w:val="22"/>
              </w:rPr>
            </w:pPr>
          </w:p>
        </w:tc>
      </w:tr>
      <w:tr w:rsidR="00A30B45" w:rsidRPr="003F2492" w14:paraId="335A126C" w14:textId="77777777" w:rsidTr="00864751">
        <w:tc>
          <w:tcPr>
            <w:tcW w:w="1620" w:type="dxa"/>
            <w:tcBorders>
              <w:top w:val="single" w:sz="6" w:space="0" w:color="auto"/>
              <w:left w:val="single" w:sz="6" w:space="0" w:color="auto"/>
              <w:bottom w:val="single" w:sz="6" w:space="0" w:color="auto"/>
              <w:right w:val="single" w:sz="6" w:space="0" w:color="auto"/>
            </w:tcBorders>
          </w:tcPr>
          <w:p w14:paraId="335A1262"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August 2016</w:t>
            </w:r>
          </w:p>
        </w:tc>
        <w:tc>
          <w:tcPr>
            <w:tcW w:w="4950" w:type="dxa"/>
            <w:tcBorders>
              <w:top w:val="single" w:sz="6" w:space="0" w:color="auto"/>
              <w:left w:val="single" w:sz="6" w:space="0" w:color="auto"/>
              <w:bottom w:val="single" w:sz="6" w:space="0" w:color="auto"/>
              <w:right w:val="single" w:sz="6" w:space="0" w:color="auto"/>
            </w:tcBorders>
          </w:tcPr>
          <w:p w14:paraId="335A1263"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Updated for patch IB*2.0*517 (FY15), HCSR Request for Review and Response Transaction (278x217) (278x215):</w:t>
            </w:r>
          </w:p>
          <w:p w14:paraId="335A1264" w14:textId="77777777" w:rsidR="00A30B45" w:rsidRPr="003F2492" w:rsidRDefault="00A30B45" w:rsidP="00A30B45">
            <w:pPr>
              <w:spacing w:before="60" w:after="60"/>
              <w:rPr>
                <w:rFonts w:ascii="Times New Roman" w:hAnsi="Times New Roman"/>
                <w:sz w:val="22"/>
                <w:szCs w:val="22"/>
              </w:rPr>
            </w:pPr>
            <w:r w:rsidRPr="003F2492">
              <w:rPr>
                <w:rFonts w:ascii="Times New Roman" w:hAnsi="Times New Roman"/>
                <w:sz w:val="22"/>
                <w:szCs w:val="22"/>
              </w:rPr>
              <w:t>Added routines to the Routine List and Descriptions section</w:t>
            </w:r>
            <w:r>
              <w:rPr>
                <w:rFonts w:ascii="Times New Roman" w:hAnsi="Times New Roman"/>
                <w:sz w:val="22"/>
                <w:szCs w:val="22"/>
              </w:rPr>
              <w:t xml:space="preserve"> (p. 34, 48, 49, 53-54)</w:t>
            </w:r>
          </w:p>
          <w:p w14:paraId="335A1265" w14:textId="77777777" w:rsidR="00A30B45" w:rsidRPr="003F2492" w:rsidRDefault="00A30B45" w:rsidP="00A30B45">
            <w:pPr>
              <w:spacing w:before="60" w:after="60"/>
              <w:rPr>
                <w:rFonts w:ascii="Times New Roman" w:hAnsi="Times New Roman"/>
                <w:sz w:val="22"/>
                <w:szCs w:val="22"/>
              </w:rPr>
            </w:pPr>
            <w:r w:rsidRPr="003F2492">
              <w:rPr>
                <w:rFonts w:ascii="Times New Roman" w:hAnsi="Times New Roman"/>
                <w:sz w:val="22"/>
                <w:szCs w:val="22"/>
              </w:rPr>
              <w:t>Added files to the File List with Descriptions section</w:t>
            </w:r>
            <w:r>
              <w:rPr>
                <w:rFonts w:ascii="Times New Roman" w:hAnsi="Times New Roman"/>
                <w:sz w:val="22"/>
                <w:szCs w:val="22"/>
              </w:rPr>
              <w:t xml:space="preserve"> (72-73, 84)</w:t>
            </w:r>
          </w:p>
          <w:p w14:paraId="335A1266" w14:textId="77777777" w:rsidR="00A30B45" w:rsidRDefault="00A30B45" w:rsidP="00A30B45">
            <w:pPr>
              <w:spacing w:before="60" w:after="60"/>
              <w:rPr>
                <w:rFonts w:ascii="Times New Roman" w:hAnsi="Times New Roman"/>
                <w:sz w:val="22"/>
                <w:szCs w:val="22"/>
              </w:rPr>
            </w:pPr>
            <w:r w:rsidRPr="003F2492">
              <w:rPr>
                <w:rFonts w:ascii="Times New Roman" w:hAnsi="Times New Roman"/>
                <w:sz w:val="22"/>
                <w:szCs w:val="22"/>
              </w:rPr>
              <w:t>Added templates to the List Templates section</w:t>
            </w:r>
            <w:r>
              <w:rPr>
                <w:rFonts w:ascii="Times New Roman" w:hAnsi="Times New Roman"/>
                <w:sz w:val="22"/>
                <w:szCs w:val="22"/>
              </w:rPr>
              <w:t xml:space="preserve"> (p. 99, 101-102)</w:t>
            </w:r>
          </w:p>
          <w:p w14:paraId="335A1267" w14:textId="77777777" w:rsidR="00A30B45" w:rsidRPr="003F2492" w:rsidRDefault="00A30B45" w:rsidP="00A30B45">
            <w:pPr>
              <w:spacing w:before="60" w:after="60"/>
              <w:rPr>
                <w:rFonts w:ascii="Times New Roman" w:hAnsi="Times New Roman"/>
                <w:sz w:val="22"/>
                <w:szCs w:val="22"/>
              </w:rPr>
            </w:pPr>
            <w:r>
              <w:rPr>
                <w:rFonts w:ascii="Times New Roman" w:hAnsi="Times New Roman"/>
                <w:sz w:val="22"/>
                <w:szCs w:val="22"/>
              </w:rPr>
              <w:t>File Flow Chart (p. 118, 124,-126, 133-134)</w:t>
            </w:r>
          </w:p>
          <w:p w14:paraId="335A1268" w14:textId="77777777" w:rsidR="00A30B45" w:rsidRDefault="00A30B45" w:rsidP="00A30B45">
            <w:pPr>
              <w:spacing w:before="60" w:after="60"/>
              <w:rPr>
                <w:rFonts w:ascii="Times New Roman" w:hAnsi="Times New Roman"/>
                <w:sz w:val="22"/>
                <w:szCs w:val="22"/>
              </w:rPr>
            </w:pPr>
            <w:r w:rsidRPr="003F2492">
              <w:rPr>
                <w:rFonts w:ascii="Times New Roman" w:hAnsi="Times New Roman"/>
                <w:sz w:val="22"/>
                <w:szCs w:val="22"/>
              </w:rPr>
              <w:t>Added new options to the Exported Options section</w:t>
            </w:r>
            <w:r>
              <w:rPr>
                <w:rFonts w:ascii="Times New Roman" w:hAnsi="Times New Roman"/>
                <w:sz w:val="22"/>
                <w:szCs w:val="22"/>
              </w:rPr>
              <w:t xml:space="preserve"> (p. 152, 183)</w:t>
            </w:r>
          </w:p>
          <w:p w14:paraId="335A1269" w14:textId="77777777" w:rsidR="00A30B45" w:rsidRPr="003F2492" w:rsidRDefault="00A30B45" w:rsidP="00A30B45">
            <w:pPr>
              <w:spacing w:before="60" w:after="60"/>
              <w:rPr>
                <w:rFonts w:ascii="Times New Roman" w:hAnsi="Times New Roman"/>
                <w:sz w:val="22"/>
                <w:szCs w:val="22"/>
              </w:rPr>
            </w:pPr>
            <w:r>
              <w:rPr>
                <w:rFonts w:ascii="Times New Roman" w:hAnsi="Times New Roman"/>
                <w:sz w:val="22"/>
                <w:szCs w:val="22"/>
              </w:rPr>
              <w:t>Glossary (p. 210)</w:t>
            </w:r>
          </w:p>
        </w:tc>
        <w:tc>
          <w:tcPr>
            <w:tcW w:w="2790" w:type="dxa"/>
            <w:tcBorders>
              <w:top w:val="single" w:sz="6" w:space="0" w:color="auto"/>
              <w:left w:val="single" w:sz="6" w:space="0" w:color="auto"/>
              <w:bottom w:val="single" w:sz="6" w:space="0" w:color="auto"/>
              <w:right w:val="single" w:sz="6" w:space="0" w:color="auto"/>
            </w:tcBorders>
          </w:tcPr>
          <w:p w14:paraId="335A126A"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J.S</w:t>
            </w:r>
          </w:p>
          <w:p w14:paraId="335A126B"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Harris Team</w:t>
            </w:r>
          </w:p>
        </w:tc>
      </w:tr>
      <w:tr w:rsidR="00A30B45" w:rsidRPr="0002501E" w14:paraId="335A1278" w14:textId="77777777" w:rsidTr="00864751">
        <w:tc>
          <w:tcPr>
            <w:tcW w:w="1620" w:type="dxa"/>
            <w:tcBorders>
              <w:top w:val="single" w:sz="6" w:space="0" w:color="auto"/>
              <w:left w:val="single" w:sz="6" w:space="0" w:color="auto"/>
              <w:bottom w:val="single" w:sz="6" w:space="0" w:color="auto"/>
              <w:right w:val="single" w:sz="6" w:space="0" w:color="auto"/>
            </w:tcBorders>
          </w:tcPr>
          <w:p w14:paraId="335A126D"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August 2016</w:t>
            </w:r>
          </w:p>
        </w:tc>
        <w:tc>
          <w:tcPr>
            <w:tcW w:w="4950" w:type="dxa"/>
            <w:tcBorders>
              <w:top w:val="single" w:sz="6" w:space="0" w:color="auto"/>
              <w:left w:val="single" w:sz="6" w:space="0" w:color="auto"/>
              <w:bottom w:val="single" w:sz="6" w:space="0" w:color="auto"/>
              <w:right w:val="single" w:sz="6" w:space="0" w:color="auto"/>
            </w:tcBorders>
          </w:tcPr>
          <w:p w14:paraId="335A126E"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Updated the following sections for patch IB*2.0*547:</w:t>
            </w:r>
          </w:p>
          <w:p w14:paraId="335A126F" w14:textId="77777777" w:rsidR="00A30B45" w:rsidRDefault="00A30B45" w:rsidP="00A30B45">
            <w:pPr>
              <w:numPr>
                <w:ilvl w:val="0"/>
                <w:numId w:val="21"/>
              </w:numPr>
              <w:spacing w:before="60" w:after="60"/>
              <w:rPr>
                <w:rFonts w:ascii="Times New Roman" w:hAnsi="Times New Roman"/>
                <w:sz w:val="22"/>
                <w:szCs w:val="22"/>
              </w:rPr>
            </w:pPr>
            <w:r>
              <w:rPr>
                <w:rFonts w:ascii="Times New Roman" w:hAnsi="Times New Roman"/>
                <w:sz w:val="22"/>
                <w:szCs w:val="22"/>
              </w:rPr>
              <w:t>Callable Routines (p.19)</w:t>
            </w:r>
          </w:p>
          <w:p w14:paraId="335A1270" w14:textId="77777777" w:rsidR="00A30B45" w:rsidRDefault="00A30B45" w:rsidP="00A30B45">
            <w:pPr>
              <w:numPr>
                <w:ilvl w:val="0"/>
                <w:numId w:val="21"/>
              </w:numPr>
              <w:spacing w:before="60" w:after="60"/>
              <w:rPr>
                <w:rFonts w:ascii="Times New Roman" w:hAnsi="Times New Roman"/>
                <w:sz w:val="22"/>
                <w:szCs w:val="22"/>
              </w:rPr>
            </w:pPr>
            <w:r>
              <w:rPr>
                <w:rFonts w:ascii="Times New Roman" w:hAnsi="Times New Roman"/>
                <w:sz w:val="22"/>
                <w:szCs w:val="22"/>
              </w:rPr>
              <w:t>Routine List Descriptions (pp.27,48,53)</w:t>
            </w:r>
          </w:p>
          <w:p w14:paraId="335A1271" w14:textId="77777777" w:rsidR="00A30B45" w:rsidRDefault="00A30B45" w:rsidP="00A30B45">
            <w:pPr>
              <w:numPr>
                <w:ilvl w:val="0"/>
                <w:numId w:val="21"/>
              </w:numPr>
              <w:spacing w:before="60" w:after="60"/>
              <w:rPr>
                <w:rFonts w:ascii="Times New Roman" w:hAnsi="Times New Roman"/>
                <w:sz w:val="22"/>
                <w:szCs w:val="22"/>
              </w:rPr>
            </w:pPr>
            <w:r>
              <w:rPr>
                <w:rFonts w:ascii="Times New Roman" w:hAnsi="Times New Roman"/>
                <w:sz w:val="22"/>
                <w:szCs w:val="22"/>
              </w:rPr>
              <w:t>File List with Descriptions (pp.70,91)</w:t>
            </w:r>
          </w:p>
          <w:p w14:paraId="335A1272" w14:textId="77777777" w:rsidR="00A30B45" w:rsidRDefault="00A30B45" w:rsidP="00A30B45">
            <w:pPr>
              <w:numPr>
                <w:ilvl w:val="0"/>
                <w:numId w:val="21"/>
              </w:numPr>
              <w:spacing w:before="60" w:after="60"/>
              <w:rPr>
                <w:rFonts w:ascii="Times New Roman" w:hAnsi="Times New Roman"/>
                <w:sz w:val="22"/>
                <w:szCs w:val="22"/>
              </w:rPr>
            </w:pPr>
            <w:r>
              <w:rPr>
                <w:rFonts w:ascii="Times New Roman" w:hAnsi="Times New Roman"/>
                <w:sz w:val="22"/>
                <w:szCs w:val="22"/>
              </w:rPr>
              <w:t>List Templates (p.101-102)</w:t>
            </w:r>
          </w:p>
          <w:p w14:paraId="335A1273" w14:textId="77777777" w:rsidR="00A30B45" w:rsidRDefault="00A30B45" w:rsidP="00A30B45">
            <w:pPr>
              <w:numPr>
                <w:ilvl w:val="0"/>
                <w:numId w:val="21"/>
              </w:numPr>
              <w:spacing w:before="60" w:after="60"/>
              <w:rPr>
                <w:rFonts w:ascii="Times New Roman" w:hAnsi="Times New Roman"/>
                <w:sz w:val="22"/>
                <w:szCs w:val="22"/>
              </w:rPr>
            </w:pPr>
            <w:r>
              <w:rPr>
                <w:rFonts w:ascii="Times New Roman" w:hAnsi="Times New Roman"/>
                <w:sz w:val="22"/>
                <w:szCs w:val="22"/>
              </w:rPr>
              <w:t>File Flow Charts (pp.123,137)</w:t>
            </w:r>
          </w:p>
          <w:p w14:paraId="335A1274" w14:textId="77777777" w:rsidR="00A30B45" w:rsidRDefault="00A30B45" w:rsidP="00A30B45">
            <w:pPr>
              <w:numPr>
                <w:ilvl w:val="0"/>
                <w:numId w:val="21"/>
              </w:numPr>
              <w:spacing w:before="60" w:after="60"/>
              <w:rPr>
                <w:rFonts w:ascii="Times New Roman" w:hAnsi="Times New Roman"/>
                <w:sz w:val="22"/>
                <w:szCs w:val="22"/>
              </w:rPr>
            </w:pPr>
            <w:r>
              <w:rPr>
                <w:rFonts w:ascii="Times New Roman" w:hAnsi="Times New Roman"/>
                <w:sz w:val="22"/>
                <w:szCs w:val="22"/>
              </w:rPr>
              <w:t>Exported Options (pp152,181)</w:t>
            </w:r>
          </w:p>
          <w:p w14:paraId="335A1275" w14:textId="77777777" w:rsidR="00A30B45" w:rsidRDefault="00A30B45" w:rsidP="00A30B45">
            <w:pPr>
              <w:numPr>
                <w:ilvl w:val="0"/>
                <w:numId w:val="21"/>
              </w:numPr>
              <w:spacing w:before="60" w:after="60"/>
              <w:rPr>
                <w:rFonts w:ascii="Times New Roman" w:hAnsi="Times New Roman"/>
                <w:sz w:val="22"/>
                <w:szCs w:val="22"/>
              </w:rPr>
            </w:pPr>
            <w:r>
              <w:rPr>
                <w:rFonts w:ascii="Times New Roman" w:hAnsi="Times New Roman"/>
                <w:sz w:val="22"/>
                <w:szCs w:val="22"/>
              </w:rPr>
              <w:t>External Relations (p.197)</w:t>
            </w:r>
          </w:p>
          <w:p w14:paraId="335A1276" w14:textId="77777777" w:rsidR="00A30B45" w:rsidRDefault="00A30B45" w:rsidP="00A30B45">
            <w:pPr>
              <w:numPr>
                <w:ilvl w:val="0"/>
                <w:numId w:val="21"/>
              </w:numPr>
              <w:spacing w:before="60" w:after="60"/>
              <w:rPr>
                <w:rFonts w:ascii="Times New Roman" w:hAnsi="Times New Roman"/>
                <w:sz w:val="22"/>
                <w:szCs w:val="22"/>
              </w:rPr>
            </w:pPr>
            <w:r>
              <w:rPr>
                <w:rFonts w:ascii="Times New Roman" w:hAnsi="Times New Roman"/>
                <w:sz w:val="22"/>
                <w:szCs w:val="22"/>
              </w:rPr>
              <w:t>Security (p.206)</w:t>
            </w:r>
          </w:p>
        </w:tc>
        <w:tc>
          <w:tcPr>
            <w:tcW w:w="2790" w:type="dxa"/>
            <w:tcBorders>
              <w:top w:val="single" w:sz="6" w:space="0" w:color="auto"/>
              <w:left w:val="single" w:sz="6" w:space="0" w:color="auto"/>
              <w:bottom w:val="single" w:sz="6" w:space="0" w:color="auto"/>
              <w:right w:val="single" w:sz="6" w:space="0" w:color="auto"/>
            </w:tcBorders>
          </w:tcPr>
          <w:p w14:paraId="335A1277"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FY15 MCCF eBilling Development Team.</w:t>
            </w:r>
          </w:p>
        </w:tc>
      </w:tr>
      <w:tr w:rsidR="00A30B45" w:rsidRPr="0002501E" w14:paraId="335A127E" w14:textId="77777777" w:rsidTr="00864751">
        <w:tc>
          <w:tcPr>
            <w:tcW w:w="1620" w:type="dxa"/>
            <w:tcBorders>
              <w:top w:val="single" w:sz="6" w:space="0" w:color="auto"/>
              <w:left w:val="single" w:sz="6" w:space="0" w:color="auto"/>
              <w:bottom w:val="single" w:sz="6" w:space="0" w:color="auto"/>
              <w:right w:val="single" w:sz="6" w:space="0" w:color="auto"/>
            </w:tcBorders>
          </w:tcPr>
          <w:p w14:paraId="335A1279" w14:textId="77777777" w:rsidR="00A30B45" w:rsidRPr="00B219CD" w:rsidRDefault="00A30B45" w:rsidP="00A30B45">
            <w:pPr>
              <w:spacing w:before="60" w:after="60"/>
              <w:rPr>
                <w:rFonts w:ascii="Times New Roman" w:hAnsi="Times New Roman"/>
                <w:sz w:val="22"/>
                <w:szCs w:val="22"/>
              </w:rPr>
            </w:pPr>
            <w:r>
              <w:rPr>
                <w:rFonts w:ascii="Times New Roman" w:hAnsi="Times New Roman"/>
                <w:sz w:val="22"/>
                <w:szCs w:val="22"/>
              </w:rPr>
              <w:t>August</w:t>
            </w:r>
            <w:r w:rsidRPr="00475E47">
              <w:rPr>
                <w:rFonts w:ascii="Times New Roman" w:hAnsi="Times New Roman"/>
                <w:sz w:val="22"/>
                <w:szCs w:val="22"/>
              </w:rPr>
              <w:t xml:space="preserve"> 2016</w:t>
            </w:r>
          </w:p>
        </w:tc>
        <w:tc>
          <w:tcPr>
            <w:tcW w:w="4950" w:type="dxa"/>
            <w:tcBorders>
              <w:top w:val="single" w:sz="6" w:space="0" w:color="auto"/>
              <w:left w:val="single" w:sz="6" w:space="0" w:color="auto"/>
              <w:bottom w:val="single" w:sz="6" w:space="0" w:color="auto"/>
              <w:right w:val="single" w:sz="6" w:space="0" w:color="auto"/>
            </w:tcBorders>
          </w:tcPr>
          <w:p w14:paraId="335A127A" w14:textId="77777777" w:rsidR="00A30B45" w:rsidRPr="00475E47" w:rsidRDefault="00A30B45" w:rsidP="00A30B45">
            <w:pPr>
              <w:spacing w:before="60" w:after="60"/>
              <w:rPr>
                <w:rFonts w:ascii="Times New Roman" w:hAnsi="Times New Roman"/>
                <w:sz w:val="22"/>
                <w:szCs w:val="22"/>
              </w:rPr>
            </w:pPr>
            <w:r w:rsidRPr="00475E47">
              <w:rPr>
                <w:rFonts w:ascii="Times New Roman" w:hAnsi="Times New Roman"/>
                <w:sz w:val="22"/>
                <w:szCs w:val="22"/>
              </w:rPr>
              <w:t>Updated for patch IB*2.0*562</w:t>
            </w:r>
          </w:p>
          <w:p w14:paraId="335A127B" w14:textId="77777777" w:rsidR="00A30B45" w:rsidRPr="00475E47" w:rsidRDefault="00A30B45" w:rsidP="00A30B45">
            <w:pPr>
              <w:numPr>
                <w:ilvl w:val="0"/>
                <w:numId w:val="18"/>
              </w:numPr>
              <w:spacing w:before="60" w:after="60"/>
              <w:textAlignment w:val="auto"/>
              <w:rPr>
                <w:rFonts w:ascii="Times New Roman" w:hAnsi="Times New Roman"/>
                <w:sz w:val="22"/>
                <w:szCs w:val="22"/>
              </w:rPr>
            </w:pPr>
            <w:r w:rsidRPr="00475E47">
              <w:rPr>
                <w:rFonts w:ascii="Times New Roman" w:hAnsi="Times New Roman"/>
                <w:sz w:val="22"/>
                <w:szCs w:val="22"/>
              </w:rPr>
              <w:t>Add new option IB MT FIX/DISCH SPECIAL CASE</w:t>
            </w:r>
            <w:r>
              <w:rPr>
                <w:rFonts w:ascii="Times New Roman" w:hAnsi="Times New Roman"/>
                <w:sz w:val="22"/>
                <w:szCs w:val="22"/>
              </w:rPr>
              <w:t xml:space="preserve"> (p. 146)</w:t>
            </w:r>
          </w:p>
        </w:tc>
        <w:tc>
          <w:tcPr>
            <w:tcW w:w="2790" w:type="dxa"/>
            <w:tcBorders>
              <w:top w:val="single" w:sz="6" w:space="0" w:color="auto"/>
              <w:left w:val="single" w:sz="6" w:space="0" w:color="auto"/>
              <w:bottom w:val="single" w:sz="6" w:space="0" w:color="auto"/>
              <w:right w:val="single" w:sz="6" w:space="0" w:color="auto"/>
            </w:tcBorders>
          </w:tcPr>
          <w:p w14:paraId="335A127C" w14:textId="77777777" w:rsidR="00A30B45" w:rsidRPr="00475E47" w:rsidRDefault="00A30B45" w:rsidP="00A30B45">
            <w:pPr>
              <w:spacing w:before="60" w:after="60"/>
              <w:rPr>
                <w:rFonts w:ascii="Times New Roman" w:hAnsi="Times New Roman"/>
                <w:sz w:val="22"/>
                <w:szCs w:val="22"/>
              </w:rPr>
            </w:pPr>
            <w:r w:rsidRPr="00475E47">
              <w:rPr>
                <w:rFonts w:ascii="Times New Roman" w:hAnsi="Times New Roman"/>
                <w:sz w:val="22"/>
                <w:szCs w:val="22"/>
              </w:rPr>
              <w:t>T. D.</w:t>
            </w:r>
          </w:p>
          <w:p w14:paraId="335A127D" w14:textId="77777777" w:rsidR="00A30B45" w:rsidRPr="00475E47" w:rsidRDefault="00A30B45" w:rsidP="00A30B45">
            <w:pPr>
              <w:spacing w:before="60" w:after="60"/>
              <w:rPr>
                <w:rFonts w:ascii="Times New Roman" w:hAnsi="Times New Roman"/>
                <w:sz w:val="22"/>
                <w:szCs w:val="22"/>
              </w:rPr>
            </w:pPr>
            <w:r w:rsidRPr="00475E47">
              <w:rPr>
                <w:rFonts w:ascii="Times New Roman" w:hAnsi="Times New Roman"/>
                <w:sz w:val="22"/>
                <w:szCs w:val="22"/>
              </w:rPr>
              <w:t>T. D.</w:t>
            </w:r>
          </w:p>
        </w:tc>
      </w:tr>
      <w:tr w:rsidR="00A30B45" w:rsidRPr="0002501E" w14:paraId="335A128B" w14:textId="77777777" w:rsidTr="00864751">
        <w:tc>
          <w:tcPr>
            <w:tcW w:w="1620" w:type="dxa"/>
            <w:tcBorders>
              <w:top w:val="single" w:sz="6" w:space="0" w:color="auto"/>
              <w:left w:val="single" w:sz="6" w:space="0" w:color="auto"/>
              <w:bottom w:val="single" w:sz="6" w:space="0" w:color="auto"/>
              <w:right w:val="single" w:sz="6" w:space="0" w:color="auto"/>
            </w:tcBorders>
          </w:tcPr>
          <w:p w14:paraId="335A127F"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August 2016</w:t>
            </w:r>
          </w:p>
        </w:tc>
        <w:tc>
          <w:tcPr>
            <w:tcW w:w="4950" w:type="dxa"/>
            <w:tcBorders>
              <w:top w:val="single" w:sz="6" w:space="0" w:color="auto"/>
              <w:left w:val="single" w:sz="6" w:space="0" w:color="auto"/>
              <w:bottom w:val="single" w:sz="6" w:space="0" w:color="auto"/>
              <w:right w:val="single" w:sz="6" w:space="0" w:color="auto"/>
            </w:tcBorders>
          </w:tcPr>
          <w:p w14:paraId="335A1280"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Updated for patch IB#2.0*550</w:t>
            </w:r>
          </w:p>
          <w:p w14:paraId="335A1281" w14:textId="77777777" w:rsidR="00A30B45" w:rsidRDefault="00A30B45" w:rsidP="00A30B45">
            <w:pPr>
              <w:numPr>
                <w:ilvl w:val="0"/>
                <w:numId w:val="15"/>
              </w:numPr>
              <w:spacing w:before="60" w:after="60"/>
              <w:rPr>
                <w:rFonts w:ascii="Times New Roman" w:hAnsi="Times New Roman"/>
                <w:sz w:val="22"/>
                <w:szCs w:val="22"/>
              </w:rPr>
            </w:pPr>
            <w:r>
              <w:rPr>
                <w:rFonts w:ascii="Times New Roman" w:hAnsi="Times New Roman"/>
                <w:sz w:val="22"/>
                <w:szCs w:val="22"/>
              </w:rPr>
              <w:t>Added new routines IBNCPDRA</w:t>
            </w:r>
          </w:p>
          <w:p w14:paraId="335A1282" w14:textId="77777777" w:rsidR="00A30B45" w:rsidRPr="00BF515E" w:rsidRDefault="00A30B45" w:rsidP="00A30B45">
            <w:pPr>
              <w:spacing w:before="60" w:after="60"/>
              <w:ind w:left="720"/>
              <w:rPr>
                <w:rFonts w:ascii="Times New Roman" w:hAnsi="Times New Roman"/>
                <w:sz w:val="22"/>
                <w:szCs w:val="22"/>
              </w:rPr>
            </w:pPr>
            <w:r>
              <w:rPr>
                <w:rFonts w:ascii="Times New Roman" w:hAnsi="Times New Roman"/>
                <w:sz w:val="22"/>
                <w:szCs w:val="22"/>
              </w:rPr>
              <w:t>and IBNCPDRB (p.48)</w:t>
            </w:r>
          </w:p>
          <w:p w14:paraId="335A1283" w14:textId="77777777" w:rsidR="00A30B45" w:rsidRDefault="00A30B45" w:rsidP="00A30B45">
            <w:pPr>
              <w:numPr>
                <w:ilvl w:val="0"/>
                <w:numId w:val="15"/>
              </w:numPr>
              <w:spacing w:before="60" w:after="60"/>
              <w:rPr>
                <w:rFonts w:ascii="Times New Roman" w:hAnsi="Times New Roman"/>
                <w:sz w:val="22"/>
                <w:szCs w:val="22"/>
              </w:rPr>
            </w:pPr>
            <w:r>
              <w:rPr>
                <w:rFonts w:ascii="Times New Roman" w:hAnsi="Times New Roman"/>
                <w:sz w:val="22"/>
                <w:szCs w:val="22"/>
              </w:rPr>
              <w:t>Added to Menu Diagram IBCNR ROI</w:t>
            </w:r>
          </w:p>
          <w:p w14:paraId="335A1284" w14:textId="77777777" w:rsidR="00A30B45" w:rsidRDefault="00A30B45" w:rsidP="00A30B45">
            <w:pPr>
              <w:spacing w:before="60" w:after="60"/>
              <w:ind w:left="720"/>
              <w:rPr>
                <w:rFonts w:ascii="Times New Roman" w:hAnsi="Times New Roman"/>
                <w:sz w:val="22"/>
                <w:szCs w:val="22"/>
              </w:rPr>
            </w:pPr>
            <w:r>
              <w:rPr>
                <w:rFonts w:ascii="Times New Roman" w:hAnsi="Times New Roman"/>
                <w:sz w:val="22"/>
                <w:szCs w:val="22"/>
              </w:rPr>
              <w:t>Expiration Report (p.152)</w:t>
            </w:r>
          </w:p>
          <w:p w14:paraId="335A1285" w14:textId="77777777" w:rsidR="00A30B45" w:rsidRDefault="00A30B45" w:rsidP="00A30B45">
            <w:pPr>
              <w:numPr>
                <w:ilvl w:val="0"/>
                <w:numId w:val="15"/>
              </w:numPr>
              <w:spacing w:before="60" w:after="60"/>
              <w:rPr>
                <w:rFonts w:ascii="Times New Roman" w:hAnsi="Times New Roman"/>
                <w:sz w:val="22"/>
                <w:szCs w:val="22"/>
              </w:rPr>
            </w:pPr>
            <w:r>
              <w:rPr>
                <w:rFonts w:ascii="Times New Roman" w:hAnsi="Times New Roman"/>
                <w:sz w:val="22"/>
                <w:szCs w:val="22"/>
              </w:rPr>
              <w:lastRenderedPageBreak/>
              <w:t>Added to External Relations</w:t>
            </w:r>
          </w:p>
          <w:p w14:paraId="335A1286" w14:textId="77777777" w:rsidR="00A30B45" w:rsidRDefault="00A30B45" w:rsidP="00A30B45">
            <w:pPr>
              <w:spacing w:before="60" w:after="60"/>
              <w:ind w:left="720"/>
              <w:rPr>
                <w:rFonts w:ascii="Times New Roman" w:hAnsi="Times New Roman"/>
                <w:sz w:val="22"/>
                <w:szCs w:val="22"/>
              </w:rPr>
            </w:pPr>
            <w:r>
              <w:rPr>
                <w:rFonts w:ascii="Times New Roman" w:hAnsi="Times New Roman"/>
                <w:sz w:val="22"/>
                <w:szCs w:val="22"/>
              </w:rPr>
              <w:t>CMOP; DBIA 6243 &amp; 6244 (p.170)</w:t>
            </w:r>
          </w:p>
          <w:p w14:paraId="335A1287" w14:textId="77777777" w:rsidR="00A30B45" w:rsidRDefault="00A30B45" w:rsidP="00A30B45">
            <w:pPr>
              <w:spacing w:before="60" w:after="60"/>
              <w:ind w:left="720"/>
              <w:rPr>
                <w:rFonts w:ascii="Times New Roman" w:hAnsi="Times New Roman"/>
                <w:sz w:val="22"/>
                <w:szCs w:val="22"/>
              </w:rPr>
            </w:pPr>
            <w:r>
              <w:rPr>
                <w:rFonts w:ascii="Times New Roman" w:hAnsi="Times New Roman"/>
                <w:sz w:val="22"/>
                <w:szCs w:val="22"/>
              </w:rPr>
              <w:t>ECME; DBIA 6243 &amp; 6244 (p.171)</w:t>
            </w:r>
          </w:p>
          <w:p w14:paraId="335A1288" w14:textId="77777777" w:rsidR="00A30B45" w:rsidRDefault="00A30B45" w:rsidP="00A30B45">
            <w:pPr>
              <w:numPr>
                <w:ilvl w:val="0"/>
                <w:numId w:val="15"/>
              </w:numPr>
              <w:spacing w:before="60" w:after="60"/>
              <w:rPr>
                <w:rFonts w:ascii="Times New Roman" w:hAnsi="Times New Roman"/>
                <w:sz w:val="22"/>
                <w:szCs w:val="22"/>
              </w:rPr>
            </w:pPr>
            <w:r>
              <w:rPr>
                <w:rFonts w:ascii="Times New Roman" w:hAnsi="Times New Roman"/>
                <w:sz w:val="22"/>
                <w:szCs w:val="22"/>
              </w:rPr>
              <w:t>O.P.; DBIA 6243, 6244 &amp; 6250 (p.173)</w:t>
            </w:r>
          </w:p>
        </w:tc>
        <w:tc>
          <w:tcPr>
            <w:tcW w:w="2790" w:type="dxa"/>
            <w:tcBorders>
              <w:top w:val="single" w:sz="6" w:space="0" w:color="auto"/>
              <w:left w:val="single" w:sz="6" w:space="0" w:color="auto"/>
              <w:bottom w:val="single" w:sz="6" w:space="0" w:color="auto"/>
              <w:right w:val="single" w:sz="6" w:space="0" w:color="auto"/>
            </w:tcBorders>
          </w:tcPr>
          <w:p w14:paraId="335A1289"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lastRenderedPageBreak/>
              <w:t>T.T.</w:t>
            </w:r>
          </w:p>
          <w:p w14:paraId="335A128A"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T.R.</w:t>
            </w:r>
          </w:p>
        </w:tc>
      </w:tr>
      <w:tr w:rsidR="00A30B45" w:rsidRPr="0002501E" w14:paraId="335A1294" w14:textId="77777777" w:rsidTr="00864751">
        <w:tc>
          <w:tcPr>
            <w:tcW w:w="1620" w:type="dxa"/>
            <w:tcBorders>
              <w:top w:val="single" w:sz="6" w:space="0" w:color="auto"/>
              <w:left w:val="single" w:sz="6" w:space="0" w:color="auto"/>
              <w:bottom w:val="single" w:sz="6" w:space="0" w:color="auto"/>
              <w:right w:val="single" w:sz="6" w:space="0" w:color="auto"/>
            </w:tcBorders>
          </w:tcPr>
          <w:p w14:paraId="335A128C"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June 2016</w:t>
            </w:r>
          </w:p>
        </w:tc>
        <w:tc>
          <w:tcPr>
            <w:tcW w:w="4950" w:type="dxa"/>
            <w:tcBorders>
              <w:top w:val="single" w:sz="6" w:space="0" w:color="auto"/>
              <w:left w:val="single" w:sz="6" w:space="0" w:color="auto"/>
              <w:bottom w:val="single" w:sz="6" w:space="0" w:color="auto"/>
              <w:right w:val="single" w:sz="6" w:space="0" w:color="auto"/>
            </w:tcBorders>
          </w:tcPr>
          <w:p w14:paraId="335A128D"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Updated for patch IB*2.0*529</w:t>
            </w:r>
          </w:p>
          <w:p w14:paraId="335A128E" w14:textId="77777777" w:rsidR="00A30B45" w:rsidRDefault="00A30B45" w:rsidP="00A30B45">
            <w:pPr>
              <w:numPr>
                <w:ilvl w:val="0"/>
                <w:numId w:val="17"/>
              </w:numPr>
              <w:spacing w:before="60" w:after="60"/>
              <w:rPr>
                <w:rFonts w:ascii="Times New Roman" w:hAnsi="Times New Roman"/>
                <w:sz w:val="22"/>
                <w:szCs w:val="22"/>
              </w:rPr>
            </w:pPr>
            <w:r>
              <w:rPr>
                <w:rFonts w:ascii="Times New Roman" w:hAnsi="Times New Roman"/>
                <w:sz w:val="22"/>
                <w:szCs w:val="22"/>
              </w:rPr>
              <w:t>Add EDI TRANSMISSION BATCH (#364.1) to the File Protection section</w:t>
            </w:r>
          </w:p>
          <w:p w14:paraId="335A128F"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Updated for patch IB*2.0*530</w:t>
            </w:r>
          </w:p>
          <w:p w14:paraId="335A1290" w14:textId="77777777" w:rsidR="00A30B45" w:rsidRDefault="00A30B45" w:rsidP="00A30B45">
            <w:pPr>
              <w:numPr>
                <w:ilvl w:val="0"/>
                <w:numId w:val="16"/>
              </w:numPr>
              <w:spacing w:before="60" w:after="60"/>
              <w:rPr>
                <w:rFonts w:ascii="Times New Roman" w:hAnsi="Times New Roman"/>
                <w:sz w:val="22"/>
                <w:szCs w:val="22"/>
              </w:rPr>
            </w:pPr>
            <w:r>
              <w:rPr>
                <w:rFonts w:ascii="Times New Roman" w:hAnsi="Times New Roman"/>
                <w:sz w:val="22"/>
                <w:szCs w:val="22"/>
              </w:rPr>
              <w:t>Add new routines IBJTAD, IBJTEP, IBJTEP1, and IBJTPE</w:t>
            </w:r>
          </w:p>
          <w:p w14:paraId="335A1291" w14:textId="77777777" w:rsidR="00A30B45" w:rsidRPr="008F78D2" w:rsidRDefault="00A30B45" w:rsidP="00A30B45">
            <w:pPr>
              <w:numPr>
                <w:ilvl w:val="0"/>
                <w:numId w:val="16"/>
              </w:numPr>
              <w:spacing w:before="60" w:after="60"/>
              <w:rPr>
                <w:rFonts w:ascii="Times New Roman" w:hAnsi="Times New Roman"/>
                <w:sz w:val="22"/>
                <w:szCs w:val="22"/>
              </w:rPr>
            </w:pPr>
            <w:r>
              <w:rPr>
                <w:rFonts w:ascii="Times New Roman" w:hAnsi="Times New Roman"/>
                <w:sz w:val="22"/>
                <w:szCs w:val="22"/>
              </w:rPr>
              <w:t xml:space="preserve">Add new List Templates </w:t>
            </w:r>
            <w:r w:rsidRPr="00D15D6B">
              <w:rPr>
                <w:rFonts w:ascii="Times New Roman" w:hAnsi="Times New Roman"/>
                <w:sz w:val="22"/>
                <w:szCs w:val="22"/>
              </w:rPr>
              <w:t>IBJT 835 EEOB PRINT, IBJT ADDITIONAL 835 DATA,  and IBJT ERA 835 INFORMATION</w:t>
            </w:r>
          </w:p>
        </w:tc>
        <w:tc>
          <w:tcPr>
            <w:tcW w:w="2790" w:type="dxa"/>
            <w:tcBorders>
              <w:top w:val="single" w:sz="6" w:space="0" w:color="auto"/>
              <w:left w:val="single" w:sz="6" w:space="0" w:color="auto"/>
              <w:bottom w:val="single" w:sz="6" w:space="0" w:color="auto"/>
              <w:right w:val="single" w:sz="6" w:space="0" w:color="auto"/>
            </w:tcBorders>
          </w:tcPr>
          <w:p w14:paraId="335A1292"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T.T.</w:t>
            </w:r>
          </w:p>
          <w:p w14:paraId="335A1293"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V.D.</w:t>
            </w:r>
          </w:p>
        </w:tc>
      </w:tr>
      <w:tr w:rsidR="00A30B45" w:rsidRPr="0002501E" w14:paraId="335A129F" w14:textId="77777777" w:rsidTr="00864751">
        <w:tc>
          <w:tcPr>
            <w:tcW w:w="1620" w:type="dxa"/>
            <w:tcBorders>
              <w:top w:val="single" w:sz="6" w:space="0" w:color="auto"/>
              <w:left w:val="single" w:sz="6" w:space="0" w:color="auto"/>
              <w:bottom w:val="single" w:sz="6" w:space="0" w:color="auto"/>
              <w:right w:val="single" w:sz="6" w:space="0" w:color="auto"/>
            </w:tcBorders>
          </w:tcPr>
          <w:p w14:paraId="335A1295"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February</w:t>
            </w:r>
            <w:r w:rsidRPr="0001727E">
              <w:rPr>
                <w:rFonts w:ascii="Times New Roman" w:hAnsi="Times New Roman"/>
                <w:sz w:val="22"/>
                <w:szCs w:val="22"/>
              </w:rPr>
              <w:t xml:space="preserve"> 201</w:t>
            </w:r>
            <w:r>
              <w:rPr>
                <w:rFonts w:ascii="Times New Roman" w:hAnsi="Times New Roman"/>
                <w:sz w:val="22"/>
                <w:szCs w:val="22"/>
              </w:rPr>
              <w:t>6</w:t>
            </w:r>
          </w:p>
        </w:tc>
        <w:tc>
          <w:tcPr>
            <w:tcW w:w="4950" w:type="dxa"/>
            <w:tcBorders>
              <w:top w:val="single" w:sz="6" w:space="0" w:color="auto"/>
              <w:left w:val="single" w:sz="6" w:space="0" w:color="auto"/>
              <w:bottom w:val="single" w:sz="6" w:space="0" w:color="auto"/>
              <w:right w:val="single" w:sz="6" w:space="0" w:color="auto"/>
            </w:tcBorders>
          </w:tcPr>
          <w:p w14:paraId="335A1296" w14:textId="77777777" w:rsidR="00A30B45" w:rsidRPr="0001727E" w:rsidRDefault="00A30B45" w:rsidP="00A30B45">
            <w:pPr>
              <w:spacing w:before="60" w:after="60"/>
              <w:rPr>
                <w:rFonts w:ascii="Times New Roman" w:hAnsi="Times New Roman"/>
                <w:sz w:val="22"/>
                <w:szCs w:val="22"/>
              </w:rPr>
            </w:pPr>
            <w:r w:rsidRPr="0001727E">
              <w:rPr>
                <w:rFonts w:ascii="Times New Roman" w:hAnsi="Times New Roman"/>
                <w:sz w:val="22"/>
                <w:szCs w:val="22"/>
              </w:rPr>
              <w:t>Updated for patch IB*2.0*525 and IB*2.0*528</w:t>
            </w:r>
            <w:r>
              <w:rPr>
                <w:rFonts w:ascii="Times New Roman" w:hAnsi="Times New Roman"/>
                <w:sz w:val="22"/>
                <w:szCs w:val="22"/>
              </w:rPr>
              <w:t>.</w:t>
            </w:r>
          </w:p>
          <w:p w14:paraId="335A1297" w14:textId="77777777" w:rsidR="00A30B45" w:rsidRPr="0001727E" w:rsidRDefault="00A30B45" w:rsidP="00A30B45">
            <w:pPr>
              <w:numPr>
                <w:ilvl w:val="0"/>
                <w:numId w:val="13"/>
              </w:numPr>
              <w:spacing w:before="60" w:after="60"/>
              <w:rPr>
                <w:rFonts w:ascii="Times New Roman" w:hAnsi="Times New Roman"/>
                <w:sz w:val="22"/>
                <w:szCs w:val="22"/>
              </w:rPr>
            </w:pPr>
            <w:r w:rsidRPr="0001727E">
              <w:rPr>
                <w:rFonts w:ascii="Times New Roman" w:hAnsi="Times New Roman"/>
                <w:sz w:val="22"/>
                <w:szCs w:val="22"/>
              </w:rPr>
              <w:t>Added new routines</w:t>
            </w:r>
            <w:r>
              <w:rPr>
                <w:rFonts w:ascii="Times New Roman" w:hAnsi="Times New Roman"/>
                <w:sz w:val="22"/>
                <w:szCs w:val="22"/>
              </w:rPr>
              <w:t xml:space="preserve"> to support SSVI, and screen updates for </w:t>
            </w:r>
            <w:proofErr w:type="spellStart"/>
            <w:r>
              <w:rPr>
                <w:rFonts w:ascii="Times New Roman" w:hAnsi="Times New Roman"/>
                <w:sz w:val="22"/>
                <w:szCs w:val="22"/>
              </w:rPr>
              <w:t>eIV</w:t>
            </w:r>
            <w:proofErr w:type="spellEnd"/>
            <w:r>
              <w:rPr>
                <w:rFonts w:ascii="Times New Roman" w:hAnsi="Times New Roman"/>
                <w:sz w:val="22"/>
                <w:szCs w:val="22"/>
              </w:rPr>
              <w:t>.</w:t>
            </w:r>
          </w:p>
          <w:p w14:paraId="335A1298" w14:textId="77777777" w:rsidR="00A30B45" w:rsidRPr="0001727E" w:rsidRDefault="00A30B45" w:rsidP="00A30B45">
            <w:pPr>
              <w:numPr>
                <w:ilvl w:val="0"/>
                <w:numId w:val="13"/>
              </w:numPr>
              <w:spacing w:before="60" w:after="60"/>
              <w:rPr>
                <w:rFonts w:ascii="Times New Roman" w:hAnsi="Times New Roman"/>
                <w:sz w:val="22"/>
                <w:szCs w:val="22"/>
              </w:rPr>
            </w:pPr>
            <w:r w:rsidRPr="0001727E">
              <w:rPr>
                <w:rFonts w:ascii="Times New Roman" w:hAnsi="Times New Roman"/>
                <w:sz w:val="22"/>
                <w:szCs w:val="22"/>
              </w:rPr>
              <w:t>Add new file definitions</w:t>
            </w:r>
            <w:r>
              <w:rPr>
                <w:rFonts w:ascii="Times New Roman" w:hAnsi="Times New Roman"/>
                <w:sz w:val="22"/>
                <w:szCs w:val="22"/>
              </w:rPr>
              <w:t>:</w:t>
            </w:r>
          </w:p>
          <w:p w14:paraId="335A1299" w14:textId="77777777" w:rsidR="00A30B45" w:rsidRPr="0001727E" w:rsidRDefault="00A30B45" w:rsidP="00A30B45">
            <w:pPr>
              <w:numPr>
                <w:ilvl w:val="1"/>
                <w:numId w:val="13"/>
              </w:numPr>
              <w:spacing w:before="60" w:after="60"/>
              <w:rPr>
                <w:rFonts w:ascii="Times New Roman" w:hAnsi="Times New Roman"/>
                <w:sz w:val="22"/>
                <w:szCs w:val="22"/>
              </w:rPr>
            </w:pPr>
            <w:r w:rsidRPr="0001727E">
              <w:rPr>
                <w:rFonts w:ascii="Times New Roman" w:hAnsi="Times New Roman"/>
                <w:sz w:val="22"/>
                <w:szCs w:val="22"/>
              </w:rPr>
              <w:t>IB SSVI PIN/HL7 PIVOT (#366)</w:t>
            </w:r>
          </w:p>
          <w:p w14:paraId="335A129A" w14:textId="77777777" w:rsidR="00A30B45" w:rsidRPr="0001727E" w:rsidRDefault="00A30B45" w:rsidP="00A30B45">
            <w:pPr>
              <w:numPr>
                <w:ilvl w:val="1"/>
                <w:numId w:val="13"/>
              </w:numPr>
              <w:spacing w:before="60" w:after="60"/>
              <w:rPr>
                <w:rFonts w:ascii="Times New Roman" w:hAnsi="Times New Roman"/>
                <w:sz w:val="22"/>
                <w:szCs w:val="22"/>
              </w:rPr>
            </w:pPr>
            <w:r w:rsidRPr="0001727E">
              <w:rPr>
                <w:rFonts w:ascii="Times New Roman" w:hAnsi="Times New Roman"/>
                <w:sz w:val="22"/>
                <w:szCs w:val="22"/>
              </w:rPr>
              <w:t>IB INSURANCE INCONSISTENT DATA (#366.1)</w:t>
            </w:r>
          </w:p>
          <w:p w14:paraId="335A129B" w14:textId="77777777" w:rsidR="00A30B45" w:rsidRPr="0001727E" w:rsidRDefault="00A30B45" w:rsidP="00A30B45">
            <w:pPr>
              <w:numPr>
                <w:ilvl w:val="1"/>
                <w:numId w:val="13"/>
              </w:numPr>
              <w:spacing w:before="60" w:after="60"/>
              <w:rPr>
                <w:rFonts w:ascii="Times New Roman" w:hAnsi="Times New Roman"/>
                <w:sz w:val="22"/>
                <w:szCs w:val="22"/>
              </w:rPr>
            </w:pPr>
            <w:r w:rsidRPr="0001727E">
              <w:rPr>
                <w:rFonts w:ascii="Times New Roman" w:hAnsi="Times New Roman"/>
                <w:sz w:val="22"/>
                <w:szCs w:val="22"/>
              </w:rPr>
              <w:t>IB INSURANCE CONSISTENCY ELEMENTS (#366.2)</w:t>
            </w:r>
          </w:p>
          <w:p w14:paraId="335A129C" w14:textId="77777777" w:rsidR="00A30B45" w:rsidRDefault="00A30B45" w:rsidP="00A30B45">
            <w:pPr>
              <w:numPr>
                <w:ilvl w:val="0"/>
                <w:numId w:val="13"/>
              </w:numPr>
              <w:spacing w:before="60" w:after="60"/>
              <w:rPr>
                <w:rFonts w:ascii="Times New Roman" w:hAnsi="Times New Roman"/>
                <w:sz w:val="22"/>
                <w:szCs w:val="22"/>
              </w:rPr>
            </w:pPr>
            <w:r w:rsidRPr="0001727E">
              <w:rPr>
                <w:rFonts w:ascii="Times New Roman" w:hAnsi="Times New Roman"/>
                <w:sz w:val="22"/>
                <w:szCs w:val="22"/>
              </w:rPr>
              <w:t xml:space="preserve">Added new </w:t>
            </w:r>
            <w:r>
              <w:rPr>
                <w:rFonts w:ascii="Times New Roman" w:hAnsi="Times New Roman"/>
                <w:sz w:val="22"/>
                <w:szCs w:val="22"/>
              </w:rPr>
              <w:t xml:space="preserve">reports </w:t>
            </w:r>
            <w:r w:rsidRPr="00685EB7">
              <w:rPr>
                <w:rFonts w:ascii="Times New Roman" w:hAnsi="Times New Roman"/>
                <w:sz w:val="22"/>
                <w:szCs w:val="22"/>
              </w:rPr>
              <w:t>IBCN GRP PLAN FILES RPT</w:t>
            </w:r>
            <w:r>
              <w:rPr>
                <w:rFonts w:ascii="Times New Roman" w:hAnsi="Times New Roman"/>
                <w:sz w:val="22"/>
                <w:szCs w:val="22"/>
              </w:rPr>
              <w:t>,</w:t>
            </w:r>
            <w:r>
              <w:t xml:space="preserve"> </w:t>
            </w:r>
            <w:r w:rsidRPr="00685EB7">
              <w:rPr>
                <w:rFonts w:ascii="Times New Roman" w:hAnsi="Times New Roman"/>
                <w:sz w:val="22"/>
                <w:szCs w:val="22"/>
              </w:rPr>
              <w:t>IBCN HPID CLAIM RPT</w:t>
            </w:r>
            <w:r>
              <w:rPr>
                <w:rFonts w:ascii="Times New Roman" w:hAnsi="Times New Roman"/>
                <w:sz w:val="22"/>
                <w:szCs w:val="22"/>
              </w:rPr>
              <w:t xml:space="preserve">, </w:t>
            </w:r>
            <w:r w:rsidRPr="0001727E">
              <w:rPr>
                <w:rFonts w:ascii="Times New Roman" w:hAnsi="Times New Roman"/>
                <w:sz w:val="22"/>
                <w:szCs w:val="22"/>
              </w:rPr>
              <w:t>IBCN INS RPTS</w:t>
            </w:r>
            <w:r>
              <w:rPr>
                <w:rFonts w:ascii="Times New Roman" w:hAnsi="Times New Roman"/>
                <w:sz w:val="22"/>
                <w:szCs w:val="22"/>
              </w:rPr>
              <w:t xml:space="preserve">, </w:t>
            </w:r>
            <w:r w:rsidRPr="00685EB7">
              <w:rPr>
                <w:rFonts w:ascii="Times New Roman" w:hAnsi="Times New Roman"/>
                <w:sz w:val="22"/>
                <w:szCs w:val="22"/>
              </w:rPr>
              <w:t>IBCN INTERFACILITY INS UPDATE</w:t>
            </w:r>
            <w:r>
              <w:rPr>
                <w:rFonts w:ascii="Times New Roman" w:hAnsi="Times New Roman"/>
                <w:sz w:val="22"/>
                <w:szCs w:val="22"/>
              </w:rPr>
              <w:t xml:space="preserve">, </w:t>
            </w:r>
            <w:r w:rsidRPr="0001727E">
              <w:rPr>
                <w:rFonts w:ascii="Times New Roman" w:hAnsi="Times New Roman"/>
                <w:sz w:val="22"/>
                <w:szCs w:val="22"/>
              </w:rPr>
              <w:t>IBCN USER EDIT RPT</w:t>
            </w:r>
            <w:r>
              <w:rPr>
                <w:rFonts w:ascii="Times New Roman" w:hAnsi="Times New Roman"/>
                <w:sz w:val="22"/>
                <w:szCs w:val="22"/>
              </w:rPr>
              <w:t xml:space="preserve">, and </w:t>
            </w:r>
            <w:r w:rsidRPr="00685EB7">
              <w:rPr>
                <w:rFonts w:ascii="Times New Roman" w:hAnsi="Times New Roman"/>
                <w:sz w:val="22"/>
                <w:szCs w:val="22"/>
              </w:rPr>
              <w:t>IBCNE HL7 RESPONSE REPORT</w:t>
            </w:r>
            <w:r>
              <w:rPr>
                <w:rFonts w:ascii="Times New Roman" w:hAnsi="Times New Roman"/>
                <w:sz w:val="22"/>
                <w:szCs w:val="22"/>
              </w:rPr>
              <w:t xml:space="preserve"> to Exported Options.</w:t>
            </w:r>
          </w:p>
        </w:tc>
        <w:tc>
          <w:tcPr>
            <w:tcW w:w="2790" w:type="dxa"/>
            <w:tcBorders>
              <w:top w:val="single" w:sz="6" w:space="0" w:color="auto"/>
              <w:left w:val="single" w:sz="6" w:space="0" w:color="auto"/>
              <w:bottom w:val="single" w:sz="6" w:space="0" w:color="auto"/>
              <w:right w:val="single" w:sz="6" w:space="0" w:color="auto"/>
            </w:tcBorders>
          </w:tcPr>
          <w:p w14:paraId="335A129D"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T.T.</w:t>
            </w:r>
          </w:p>
          <w:p w14:paraId="335A129E"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J.P.</w:t>
            </w:r>
          </w:p>
        </w:tc>
      </w:tr>
      <w:tr w:rsidR="00A30B45" w:rsidRPr="0002501E" w14:paraId="335A12A6" w14:textId="77777777" w:rsidTr="00864751">
        <w:tc>
          <w:tcPr>
            <w:tcW w:w="1620" w:type="dxa"/>
            <w:tcBorders>
              <w:top w:val="single" w:sz="6" w:space="0" w:color="auto"/>
              <w:left w:val="single" w:sz="6" w:space="0" w:color="auto"/>
              <w:bottom w:val="single" w:sz="6" w:space="0" w:color="auto"/>
              <w:right w:val="single" w:sz="6" w:space="0" w:color="auto"/>
            </w:tcBorders>
          </w:tcPr>
          <w:p w14:paraId="335A12A0" w14:textId="77777777" w:rsidR="00A30B45" w:rsidRPr="00874983" w:rsidRDefault="00A30B45" w:rsidP="00A30B45">
            <w:pPr>
              <w:spacing w:before="60" w:after="60"/>
              <w:rPr>
                <w:rFonts w:ascii="Times New Roman" w:hAnsi="Times New Roman"/>
                <w:sz w:val="22"/>
                <w:szCs w:val="22"/>
              </w:rPr>
            </w:pPr>
            <w:r>
              <w:rPr>
                <w:rFonts w:ascii="Times New Roman" w:hAnsi="Times New Roman"/>
                <w:sz w:val="22"/>
                <w:szCs w:val="22"/>
              </w:rPr>
              <w:t>February 2016</w:t>
            </w:r>
          </w:p>
        </w:tc>
        <w:tc>
          <w:tcPr>
            <w:tcW w:w="4950" w:type="dxa"/>
            <w:tcBorders>
              <w:top w:val="single" w:sz="6" w:space="0" w:color="auto"/>
              <w:left w:val="single" w:sz="6" w:space="0" w:color="auto"/>
              <w:bottom w:val="single" w:sz="6" w:space="0" w:color="auto"/>
              <w:right w:val="single" w:sz="6" w:space="0" w:color="auto"/>
            </w:tcBorders>
          </w:tcPr>
          <w:p w14:paraId="335A12A1"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Updated for patch IB*2.0*534</w:t>
            </w:r>
          </w:p>
          <w:p w14:paraId="335A12A2" w14:textId="77777777" w:rsidR="00A30B45" w:rsidRDefault="00A30B45" w:rsidP="00A30B45">
            <w:pPr>
              <w:numPr>
                <w:ilvl w:val="0"/>
                <w:numId w:val="12"/>
              </w:numPr>
              <w:spacing w:before="60" w:after="60"/>
              <w:textAlignment w:val="auto"/>
              <w:rPr>
                <w:rFonts w:ascii="Times New Roman" w:hAnsi="Times New Roman"/>
                <w:sz w:val="22"/>
                <w:szCs w:val="22"/>
              </w:rPr>
            </w:pPr>
            <w:r>
              <w:rPr>
                <w:rFonts w:ascii="Times New Roman" w:hAnsi="Times New Roman"/>
                <w:sz w:val="22"/>
                <w:szCs w:val="22"/>
              </w:rPr>
              <w:t>Add new routine IBNCPEV3</w:t>
            </w:r>
          </w:p>
          <w:p w14:paraId="335A12A3" w14:textId="77777777" w:rsidR="00A30B45" w:rsidRPr="00874983" w:rsidRDefault="00A30B45" w:rsidP="00A30B45">
            <w:pPr>
              <w:spacing w:before="60" w:after="60"/>
              <w:rPr>
                <w:rFonts w:ascii="Times New Roman" w:hAnsi="Times New Roman"/>
                <w:sz w:val="22"/>
                <w:szCs w:val="22"/>
              </w:rPr>
            </w:pPr>
            <w:r>
              <w:rPr>
                <w:rFonts w:ascii="Times New Roman" w:hAnsi="Times New Roman"/>
                <w:sz w:val="22"/>
                <w:szCs w:val="22"/>
              </w:rPr>
              <w:t>Add new database definition IB NCPDP NON-BILLABLE REASONS (#366.17)</w:t>
            </w:r>
          </w:p>
        </w:tc>
        <w:tc>
          <w:tcPr>
            <w:tcW w:w="2790" w:type="dxa"/>
            <w:tcBorders>
              <w:top w:val="single" w:sz="6" w:space="0" w:color="auto"/>
              <w:left w:val="single" w:sz="6" w:space="0" w:color="auto"/>
              <w:bottom w:val="single" w:sz="6" w:space="0" w:color="auto"/>
              <w:right w:val="single" w:sz="6" w:space="0" w:color="auto"/>
            </w:tcBorders>
          </w:tcPr>
          <w:p w14:paraId="335A12A4"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T.T.</w:t>
            </w:r>
          </w:p>
          <w:p w14:paraId="335A12A5" w14:textId="77777777" w:rsidR="00A30B45" w:rsidRPr="00874983" w:rsidRDefault="00A30B45" w:rsidP="00A30B45">
            <w:pPr>
              <w:spacing w:before="60" w:after="60"/>
              <w:rPr>
                <w:rFonts w:ascii="Times New Roman" w:hAnsi="Times New Roman"/>
                <w:sz w:val="22"/>
                <w:szCs w:val="22"/>
              </w:rPr>
            </w:pPr>
            <w:r>
              <w:rPr>
                <w:rFonts w:ascii="Times New Roman" w:hAnsi="Times New Roman"/>
                <w:sz w:val="22"/>
                <w:szCs w:val="22"/>
              </w:rPr>
              <w:t>V.D.</w:t>
            </w:r>
          </w:p>
        </w:tc>
      </w:tr>
      <w:tr w:rsidR="00A30B45" w:rsidRPr="0002501E" w14:paraId="335A12AC" w14:textId="77777777" w:rsidTr="00864751">
        <w:tc>
          <w:tcPr>
            <w:tcW w:w="1620" w:type="dxa"/>
            <w:tcBorders>
              <w:top w:val="single" w:sz="6" w:space="0" w:color="auto"/>
              <w:left w:val="single" w:sz="6" w:space="0" w:color="auto"/>
              <w:bottom w:val="single" w:sz="6" w:space="0" w:color="auto"/>
              <w:right w:val="single" w:sz="6" w:space="0" w:color="auto"/>
            </w:tcBorders>
          </w:tcPr>
          <w:p w14:paraId="335A12A7" w14:textId="77777777" w:rsidR="00A30B45" w:rsidRPr="00874983" w:rsidRDefault="00A30B45" w:rsidP="00A30B45">
            <w:pPr>
              <w:spacing w:before="60" w:after="60"/>
              <w:rPr>
                <w:rFonts w:ascii="Times New Roman" w:hAnsi="Times New Roman"/>
                <w:sz w:val="22"/>
                <w:szCs w:val="22"/>
              </w:rPr>
            </w:pPr>
            <w:r w:rsidRPr="00874983">
              <w:rPr>
                <w:rFonts w:ascii="Times New Roman" w:hAnsi="Times New Roman"/>
                <w:sz w:val="22"/>
                <w:szCs w:val="22"/>
              </w:rPr>
              <w:t>January 2016</w:t>
            </w:r>
          </w:p>
        </w:tc>
        <w:tc>
          <w:tcPr>
            <w:tcW w:w="4950" w:type="dxa"/>
            <w:tcBorders>
              <w:top w:val="single" w:sz="6" w:space="0" w:color="auto"/>
              <w:left w:val="single" w:sz="6" w:space="0" w:color="auto"/>
              <w:bottom w:val="single" w:sz="6" w:space="0" w:color="auto"/>
              <w:right w:val="single" w:sz="6" w:space="0" w:color="auto"/>
            </w:tcBorders>
          </w:tcPr>
          <w:p w14:paraId="335A12A8" w14:textId="77777777" w:rsidR="00A30B45" w:rsidRPr="00874983" w:rsidRDefault="00A30B45" w:rsidP="00A30B45">
            <w:pPr>
              <w:spacing w:before="60" w:after="60"/>
              <w:rPr>
                <w:rFonts w:ascii="Times New Roman" w:hAnsi="Times New Roman"/>
                <w:sz w:val="22"/>
                <w:szCs w:val="22"/>
              </w:rPr>
            </w:pPr>
            <w:r w:rsidRPr="00874983">
              <w:rPr>
                <w:rFonts w:ascii="Times New Roman" w:hAnsi="Times New Roman"/>
                <w:sz w:val="22"/>
                <w:szCs w:val="22"/>
              </w:rPr>
              <w:t>Updated for patch IB*2.0*560:</w:t>
            </w:r>
          </w:p>
          <w:p w14:paraId="335A12A9" w14:textId="77777777" w:rsidR="00A30B45" w:rsidRPr="00874983" w:rsidRDefault="00A30B45" w:rsidP="00A30B45">
            <w:pPr>
              <w:numPr>
                <w:ilvl w:val="0"/>
                <w:numId w:val="14"/>
              </w:numPr>
              <w:spacing w:before="60" w:after="60"/>
              <w:rPr>
                <w:rFonts w:ascii="Times New Roman" w:hAnsi="Times New Roman"/>
                <w:sz w:val="22"/>
                <w:szCs w:val="22"/>
              </w:rPr>
            </w:pPr>
            <w:r w:rsidRPr="00874983">
              <w:rPr>
                <w:rFonts w:ascii="Times New Roman" w:hAnsi="Times New Roman"/>
                <w:sz w:val="22"/>
                <w:szCs w:val="22"/>
              </w:rPr>
              <w:t>Added note to Global File Description for ^DGRO(391.23 (p. 87).</w:t>
            </w:r>
          </w:p>
        </w:tc>
        <w:tc>
          <w:tcPr>
            <w:tcW w:w="2790" w:type="dxa"/>
            <w:tcBorders>
              <w:top w:val="single" w:sz="6" w:space="0" w:color="auto"/>
              <w:left w:val="single" w:sz="6" w:space="0" w:color="auto"/>
              <w:bottom w:val="single" w:sz="6" w:space="0" w:color="auto"/>
              <w:right w:val="single" w:sz="6" w:space="0" w:color="auto"/>
            </w:tcBorders>
          </w:tcPr>
          <w:p w14:paraId="335A12AA" w14:textId="77777777" w:rsidR="00A30B45" w:rsidRPr="00874983" w:rsidRDefault="00A30B45" w:rsidP="00A30B45">
            <w:pPr>
              <w:spacing w:before="60" w:after="60"/>
              <w:rPr>
                <w:rFonts w:ascii="Times New Roman" w:hAnsi="Times New Roman"/>
                <w:sz w:val="22"/>
                <w:szCs w:val="22"/>
              </w:rPr>
            </w:pPr>
            <w:r w:rsidRPr="00874983">
              <w:rPr>
                <w:rFonts w:ascii="Times New Roman" w:hAnsi="Times New Roman"/>
                <w:sz w:val="22"/>
                <w:szCs w:val="22"/>
              </w:rPr>
              <w:t>April Sessler</w:t>
            </w:r>
          </w:p>
          <w:p w14:paraId="335A12AB" w14:textId="77777777" w:rsidR="00A30B45" w:rsidRPr="00874983" w:rsidRDefault="00A30B45" w:rsidP="00A30B45">
            <w:pPr>
              <w:spacing w:before="60" w:after="60"/>
              <w:rPr>
                <w:rFonts w:ascii="Times New Roman" w:hAnsi="Times New Roman"/>
                <w:sz w:val="22"/>
                <w:szCs w:val="22"/>
              </w:rPr>
            </w:pPr>
            <w:r w:rsidRPr="00874983">
              <w:rPr>
                <w:rFonts w:ascii="Times New Roman" w:hAnsi="Times New Roman"/>
                <w:sz w:val="22"/>
                <w:szCs w:val="22"/>
              </w:rPr>
              <w:t>Tim Dawson</w:t>
            </w:r>
          </w:p>
        </w:tc>
      </w:tr>
      <w:tr w:rsidR="00A30B45" w:rsidRPr="0002501E" w14:paraId="335A12B9" w14:textId="77777777" w:rsidTr="00864751">
        <w:tc>
          <w:tcPr>
            <w:tcW w:w="1620" w:type="dxa"/>
            <w:tcBorders>
              <w:top w:val="single" w:sz="6" w:space="0" w:color="auto"/>
              <w:left w:val="single" w:sz="6" w:space="0" w:color="auto"/>
              <w:bottom w:val="single" w:sz="6" w:space="0" w:color="auto"/>
              <w:right w:val="single" w:sz="6" w:space="0" w:color="auto"/>
            </w:tcBorders>
          </w:tcPr>
          <w:p w14:paraId="335A12AD"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May 2015</w:t>
            </w:r>
          </w:p>
        </w:tc>
        <w:tc>
          <w:tcPr>
            <w:tcW w:w="4950" w:type="dxa"/>
            <w:tcBorders>
              <w:top w:val="single" w:sz="6" w:space="0" w:color="auto"/>
              <w:left w:val="single" w:sz="6" w:space="0" w:color="auto"/>
              <w:bottom w:val="single" w:sz="6" w:space="0" w:color="auto"/>
              <w:right w:val="single" w:sz="6" w:space="0" w:color="auto"/>
            </w:tcBorders>
          </w:tcPr>
          <w:p w14:paraId="335A12AE"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Updated for patch IB*2.0*517 (FY13), HCSR Request for Review and Response Transactions (278x217) updates:</w:t>
            </w:r>
          </w:p>
          <w:p w14:paraId="335A12AF" w14:textId="77777777" w:rsidR="00A30B45" w:rsidRDefault="00A30B45" w:rsidP="00A30B45">
            <w:pPr>
              <w:numPr>
                <w:ilvl w:val="0"/>
                <w:numId w:val="19"/>
              </w:numPr>
              <w:spacing w:before="60" w:after="60"/>
              <w:rPr>
                <w:rFonts w:ascii="Times New Roman" w:hAnsi="Times New Roman"/>
                <w:sz w:val="22"/>
                <w:szCs w:val="22"/>
              </w:rPr>
            </w:pPr>
            <w:r>
              <w:rPr>
                <w:rFonts w:ascii="Times New Roman" w:hAnsi="Times New Roman"/>
                <w:sz w:val="22"/>
                <w:szCs w:val="22"/>
              </w:rPr>
              <w:t>Added routines to the Routine List and Descriptions section</w:t>
            </w:r>
          </w:p>
          <w:p w14:paraId="335A12B0" w14:textId="77777777" w:rsidR="00A30B45" w:rsidRDefault="00A30B45" w:rsidP="00A30B45">
            <w:pPr>
              <w:numPr>
                <w:ilvl w:val="0"/>
                <w:numId w:val="19"/>
              </w:numPr>
              <w:spacing w:before="60" w:after="60"/>
              <w:rPr>
                <w:rFonts w:ascii="Times New Roman" w:hAnsi="Times New Roman"/>
                <w:sz w:val="22"/>
                <w:szCs w:val="22"/>
              </w:rPr>
            </w:pPr>
            <w:r>
              <w:rPr>
                <w:rFonts w:ascii="Times New Roman" w:hAnsi="Times New Roman"/>
                <w:sz w:val="22"/>
                <w:szCs w:val="22"/>
              </w:rPr>
              <w:lastRenderedPageBreak/>
              <w:t>Added files to the File List with Descriptions section</w:t>
            </w:r>
          </w:p>
          <w:p w14:paraId="335A12B1" w14:textId="77777777" w:rsidR="00A30B45" w:rsidRDefault="00A30B45" w:rsidP="00A30B45">
            <w:pPr>
              <w:numPr>
                <w:ilvl w:val="0"/>
                <w:numId w:val="19"/>
              </w:numPr>
              <w:spacing w:before="60" w:after="60"/>
              <w:rPr>
                <w:rFonts w:ascii="Times New Roman" w:hAnsi="Times New Roman"/>
                <w:sz w:val="22"/>
                <w:szCs w:val="22"/>
              </w:rPr>
            </w:pPr>
            <w:r>
              <w:rPr>
                <w:rFonts w:ascii="Times New Roman" w:hAnsi="Times New Roman"/>
                <w:sz w:val="22"/>
                <w:szCs w:val="22"/>
              </w:rPr>
              <w:t>Added templates to the List Templates section</w:t>
            </w:r>
          </w:p>
          <w:p w14:paraId="335A12B2" w14:textId="77777777" w:rsidR="00A30B45" w:rsidRDefault="00A30B45" w:rsidP="00A30B45">
            <w:pPr>
              <w:numPr>
                <w:ilvl w:val="0"/>
                <w:numId w:val="19"/>
              </w:numPr>
              <w:spacing w:before="60" w:after="60"/>
              <w:rPr>
                <w:rFonts w:ascii="Times New Roman" w:hAnsi="Times New Roman"/>
                <w:sz w:val="22"/>
                <w:szCs w:val="22"/>
              </w:rPr>
            </w:pPr>
            <w:r>
              <w:rPr>
                <w:rFonts w:ascii="Times New Roman" w:hAnsi="Times New Roman"/>
                <w:sz w:val="22"/>
                <w:szCs w:val="22"/>
              </w:rPr>
              <w:t>Added templates to the Input Templates section</w:t>
            </w:r>
          </w:p>
          <w:p w14:paraId="335A12B3" w14:textId="77777777" w:rsidR="00A30B45" w:rsidRDefault="00A30B45" w:rsidP="00A30B45">
            <w:pPr>
              <w:numPr>
                <w:ilvl w:val="0"/>
                <w:numId w:val="19"/>
              </w:numPr>
              <w:spacing w:before="60" w:after="60"/>
              <w:rPr>
                <w:rFonts w:ascii="Times New Roman" w:hAnsi="Times New Roman"/>
                <w:sz w:val="22"/>
                <w:szCs w:val="22"/>
              </w:rPr>
            </w:pPr>
            <w:r>
              <w:rPr>
                <w:rFonts w:ascii="Times New Roman" w:hAnsi="Times New Roman"/>
                <w:sz w:val="22"/>
                <w:szCs w:val="22"/>
              </w:rPr>
              <w:t>Added files to the File Flow Chart section</w:t>
            </w:r>
          </w:p>
          <w:p w14:paraId="335A12B4" w14:textId="77777777" w:rsidR="00A30B45" w:rsidRDefault="00A30B45" w:rsidP="00A30B45">
            <w:pPr>
              <w:numPr>
                <w:ilvl w:val="0"/>
                <w:numId w:val="19"/>
              </w:numPr>
              <w:spacing w:before="60" w:after="60"/>
              <w:rPr>
                <w:rFonts w:ascii="Times New Roman" w:hAnsi="Times New Roman"/>
                <w:sz w:val="22"/>
                <w:szCs w:val="22"/>
              </w:rPr>
            </w:pPr>
            <w:r>
              <w:rPr>
                <w:rFonts w:ascii="Times New Roman" w:hAnsi="Times New Roman"/>
                <w:sz w:val="22"/>
                <w:szCs w:val="22"/>
              </w:rPr>
              <w:t>Added new options to the Exported Options section</w:t>
            </w:r>
          </w:p>
          <w:p w14:paraId="335A12B5" w14:textId="77777777" w:rsidR="00A30B45" w:rsidRDefault="00A30B45" w:rsidP="00A30B45">
            <w:pPr>
              <w:numPr>
                <w:ilvl w:val="0"/>
                <w:numId w:val="19"/>
              </w:numPr>
              <w:spacing w:before="60" w:after="60"/>
              <w:rPr>
                <w:rFonts w:ascii="Times New Roman" w:hAnsi="Times New Roman"/>
                <w:sz w:val="22"/>
                <w:szCs w:val="22"/>
              </w:rPr>
            </w:pPr>
            <w:r>
              <w:rPr>
                <w:rFonts w:ascii="Times New Roman" w:hAnsi="Times New Roman"/>
                <w:sz w:val="22"/>
                <w:szCs w:val="22"/>
              </w:rPr>
              <w:t>Added new entries to the Glossary section</w:t>
            </w:r>
          </w:p>
          <w:p w14:paraId="335A12B6" w14:textId="77777777" w:rsidR="00A30B45" w:rsidRDefault="00A30B45" w:rsidP="00A30B45">
            <w:pPr>
              <w:spacing w:before="60" w:after="60"/>
              <w:rPr>
                <w:rFonts w:ascii="Times New Roman" w:hAnsi="Times New Roman"/>
                <w:sz w:val="22"/>
                <w:szCs w:val="22"/>
              </w:rPr>
            </w:pPr>
          </w:p>
        </w:tc>
        <w:tc>
          <w:tcPr>
            <w:tcW w:w="2790" w:type="dxa"/>
            <w:tcBorders>
              <w:top w:val="single" w:sz="6" w:space="0" w:color="auto"/>
              <w:left w:val="single" w:sz="6" w:space="0" w:color="auto"/>
              <w:bottom w:val="single" w:sz="6" w:space="0" w:color="auto"/>
              <w:right w:val="single" w:sz="6" w:space="0" w:color="auto"/>
            </w:tcBorders>
          </w:tcPr>
          <w:p w14:paraId="335A12B7"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lastRenderedPageBreak/>
              <w:t>M.H</w:t>
            </w:r>
          </w:p>
          <w:p w14:paraId="335A12B8" w14:textId="77777777" w:rsidR="00A30B45" w:rsidRDefault="00A30B45" w:rsidP="00A30B45">
            <w:pPr>
              <w:spacing w:before="60" w:after="60"/>
              <w:rPr>
                <w:rFonts w:ascii="Times New Roman" w:hAnsi="Times New Roman"/>
                <w:sz w:val="22"/>
                <w:szCs w:val="22"/>
              </w:rPr>
            </w:pPr>
            <w:proofErr w:type="spellStart"/>
            <w:r>
              <w:rPr>
                <w:rFonts w:ascii="Times New Roman" w:hAnsi="Times New Roman"/>
                <w:sz w:val="22"/>
                <w:szCs w:val="22"/>
              </w:rPr>
              <w:t>FirstView</w:t>
            </w:r>
            <w:proofErr w:type="spellEnd"/>
            <w:r>
              <w:rPr>
                <w:rFonts w:ascii="Times New Roman" w:hAnsi="Times New Roman"/>
                <w:sz w:val="22"/>
                <w:szCs w:val="22"/>
              </w:rPr>
              <w:t xml:space="preserve"> Team</w:t>
            </w:r>
          </w:p>
        </w:tc>
      </w:tr>
      <w:tr w:rsidR="00A30B45" w:rsidRPr="0002501E" w14:paraId="335A12BF" w14:textId="77777777" w:rsidTr="00864751">
        <w:tc>
          <w:tcPr>
            <w:tcW w:w="1620" w:type="dxa"/>
            <w:tcBorders>
              <w:top w:val="single" w:sz="6" w:space="0" w:color="auto"/>
              <w:left w:val="single" w:sz="6" w:space="0" w:color="auto"/>
              <w:bottom w:val="single" w:sz="6" w:space="0" w:color="auto"/>
              <w:right w:val="single" w:sz="6" w:space="0" w:color="auto"/>
            </w:tcBorders>
          </w:tcPr>
          <w:p w14:paraId="335A12BA"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September 2015</w:t>
            </w:r>
          </w:p>
        </w:tc>
        <w:tc>
          <w:tcPr>
            <w:tcW w:w="4950" w:type="dxa"/>
            <w:tcBorders>
              <w:top w:val="single" w:sz="6" w:space="0" w:color="auto"/>
              <w:left w:val="single" w:sz="6" w:space="0" w:color="auto"/>
              <w:bottom w:val="single" w:sz="6" w:space="0" w:color="auto"/>
              <w:right w:val="single" w:sz="6" w:space="0" w:color="auto"/>
            </w:tcBorders>
          </w:tcPr>
          <w:p w14:paraId="335A12BB"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Updated for patch IB*2.0*522, ICD-10 PTF Modifications:</w:t>
            </w:r>
          </w:p>
          <w:p w14:paraId="335A12BC" w14:textId="77777777" w:rsidR="00A30B45" w:rsidRDefault="00A30B45" w:rsidP="00A30B45">
            <w:pPr>
              <w:numPr>
                <w:ilvl w:val="0"/>
                <w:numId w:val="11"/>
              </w:numPr>
              <w:spacing w:before="60" w:after="60"/>
              <w:rPr>
                <w:rFonts w:ascii="Times New Roman" w:hAnsi="Times New Roman"/>
                <w:sz w:val="22"/>
                <w:szCs w:val="22"/>
              </w:rPr>
            </w:pPr>
            <w:r>
              <w:rPr>
                <w:rFonts w:ascii="Times New Roman" w:hAnsi="Times New Roman"/>
                <w:sz w:val="22"/>
                <w:szCs w:val="22"/>
              </w:rPr>
              <w:t>Updated Registration integration agreement in the External Relations section (p.174).</w:t>
            </w:r>
          </w:p>
        </w:tc>
        <w:tc>
          <w:tcPr>
            <w:tcW w:w="2790" w:type="dxa"/>
            <w:tcBorders>
              <w:top w:val="single" w:sz="6" w:space="0" w:color="auto"/>
              <w:left w:val="single" w:sz="6" w:space="0" w:color="auto"/>
              <w:bottom w:val="single" w:sz="6" w:space="0" w:color="auto"/>
              <w:right w:val="single" w:sz="6" w:space="0" w:color="auto"/>
            </w:tcBorders>
          </w:tcPr>
          <w:p w14:paraId="335A12BD"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T.B.</w:t>
            </w:r>
          </w:p>
          <w:p w14:paraId="335A12BE"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K.R.</w:t>
            </w:r>
          </w:p>
        </w:tc>
      </w:tr>
      <w:tr w:rsidR="00A30B45" w:rsidRPr="0002501E" w14:paraId="335A12C8" w14:textId="77777777" w:rsidTr="00864751">
        <w:tc>
          <w:tcPr>
            <w:tcW w:w="1620" w:type="dxa"/>
            <w:tcBorders>
              <w:top w:val="single" w:sz="6" w:space="0" w:color="auto"/>
              <w:left w:val="single" w:sz="6" w:space="0" w:color="auto"/>
              <w:bottom w:val="single" w:sz="6" w:space="0" w:color="auto"/>
              <w:right w:val="single" w:sz="6" w:space="0" w:color="auto"/>
            </w:tcBorders>
          </w:tcPr>
          <w:p w14:paraId="335A12C0"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April 2015</w:t>
            </w:r>
          </w:p>
        </w:tc>
        <w:tc>
          <w:tcPr>
            <w:tcW w:w="4950" w:type="dxa"/>
            <w:tcBorders>
              <w:top w:val="single" w:sz="6" w:space="0" w:color="auto"/>
              <w:left w:val="single" w:sz="6" w:space="0" w:color="auto"/>
              <w:bottom w:val="single" w:sz="6" w:space="0" w:color="auto"/>
              <w:right w:val="single" w:sz="6" w:space="0" w:color="auto"/>
            </w:tcBorders>
          </w:tcPr>
          <w:p w14:paraId="335A12C1"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Updated for patch IB*2.0*516:</w:t>
            </w:r>
          </w:p>
          <w:p w14:paraId="335A12C2" w14:textId="77777777" w:rsidR="00A30B45" w:rsidRDefault="00A30B45" w:rsidP="00A30B45">
            <w:pPr>
              <w:numPr>
                <w:ilvl w:val="0"/>
                <w:numId w:val="11"/>
              </w:numPr>
              <w:spacing w:before="60" w:after="60"/>
              <w:rPr>
                <w:rFonts w:ascii="Times New Roman" w:hAnsi="Times New Roman"/>
                <w:sz w:val="22"/>
                <w:szCs w:val="22"/>
              </w:rPr>
            </w:pPr>
            <w:r>
              <w:rPr>
                <w:rFonts w:ascii="Times New Roman" w:hAnsi="Times New Roman"/>
                <w:sz w:val="22"/>
                <w:szCs w:val="22"/>
              </w:rPr>
              <w:t>Added IBVCB, IBVCB1, and IBVCB2 to Routine List for View Cancelled Bill Report (p.54).</w:t>
            </w:r>
          </w:p>
          <w:p w14:paraId="335A12C3" w14:textId="77777777" w:rsidR="00A30B45" w:rsidRDefault="00A30B45" w:rsidP="00A30B45">
            <w:pPr>
              <w:numPr>
                <w:ilvl w:val="0"/>
                <w:numId w:val="11"/>
              </w:numPr>
              <w:spacing w:before="60" w:after="60"/>
              <w:rPr>
                <w:rFonts w:ascii="Times New Roman" w:hAnsi="Times New Roman"/>
                <w:sz w:val="22"/>
                <w:szCs w:val="22"/>
              </w:rPr>
            </w:pPr>
            <w:r>
              <w:rPr>
                <w:rFonts w:ascii="Times New Roman" w:hAnsi="Times New Roman"/>
                <w:sz w:val="22"/>
                <w:szCs w:val="22"/>
              </w:rPr>
              <w:t>Updated List Templates (p.95).</w:t>
            </w:r>
          </w:p>
          <w:p w14:paraId="335A12C4" w14:textId="77777777" w:rsidR="00A30B45" w:rsidRDefault="00A30B45" w:rsidP="00A30B45">
            <w:pPr>
              <w:numPr>
                <w:ilvl w:val="0"/>
                <w:numId w:val="11"/>
              </w:numPr>
              <w:spacing w:before="60" w:after="60"/>
              <w:rPr>
                <w:rFonts w:ascii="Times New Roman" w:hAnsi="Times New Roman"/>
                <w:sz w:val="22"/>
                <w:szCs w:val="22"/>
              </w:rPr>
            </w:pPr>
            <w:r>
              <w:rPr>
                <w:rFonts w:ascii="Times New Roman" w:hAnsi="Times New Roman"/>
                <w:sz w:val="22"/>
                <w:szCs w:val="22"/>
              </w:rPr>
              <w:t>Added IB VIEW CANCEL BILL to Exported Options (p.142).</w:t>
            </w:r>
          </w:p>
          <w:p w14:paraId="335A12C5" w14:textId="77777777" w:rsidR="00A30B45" w:rsidRDefault="00A30B45" w:rsidP="00A30B45">
            <w:pPr>
              <w:numPr>
                <w:ilvl w:val="0"/>
                <w:numId w:val="11"/>
              </w:numPr>
              <w:spacing w:before="60" w:after="60"/>
              <w:rPr>
                <w:rFonts w:ascii="Times New Roman" w:hAnsi="Times New Roman"/>
                <w:sz w:val="22"/>
                <w:szCs w:val="22"/>
              </w:rPr>
            </w:pPr>
            <w:r>
              <w:rPr>
                <w:rFonts w:ascii="Times New Roman" w:hAnsi="Times New Roman"/>
                <w:sz w:val="22"/>
                <w:szCs w:val="22"/>
              </w:rPr>
              <w:t>Deleted IBCN INS BILL PROV FLAG RPT from Exported Options (p.148).</w:t>
            </w:r>
          </w:p>
        </w:tc>
        <w:tc>
          <w:tcPr>
            <w:tcW w:w="2790" w:type="dxa"/>
            <w:tcBorders>
              <w:top w:val="single" w:sz="6" w:space="0" w:color="auto"/>
              <w:left w:val="single" w:sz="6" w:space="0" w:color="auto"/>
              <w:bottom w:val="single" w:sz="6" w:space="0" w:color="auto"/>
              <w:right w:val="single" w:sz="6" w:space="0" w:color="auto"/>
            </w:tcBorders>
          </w:tcPr>
          <w:p w14:paraId="335A12C6" w14:textId="77777777" w:rsidR="00A30B45" w:rsidRPr="0002501E" w:rsidRDefault="00A30B45" w:rsidP="00A30B45">
            <w:pPr>
              <w:spacing w:before="60" w:after="60"/>
              <w:rPr>
                <w:rFonts w:ascii="Times New Roman" w:hAnsi="Times New Roman"/>
                <w:sz w:val="22"/>
                <w:szCs w:val="22"/>
              </w:rPr>
            </w:pPr>
            <w:r>
              <w:rPr>
                <w:rFonts w:ascii="Times New Roman" w:hAnsi="Times New Roman"/>
                <w:sz w:val="22"/>
                <w:szCs w:val="22"/>
              </w:rPr>
              <w:t>M.H.</w:t>
            </w:r>
          </w:p>
          <w:p w14:paraId="335A12C7" w14:textId="77777777" w:rsidR="00A30B45" w:rsidRPr="0002501E" w:rsidRDefault="00A30B45" w:rsidP="00A30B45">
            <w:pPr>
              <w:spacing w:before="60" w:after="60"/>
              <w:rPr>
                <w:rFonts w:ascii="Times New Roman" w:hAnsi="Times New Roman"/>
                <w:sz w:val="22"/>
                <w:szCs w:val="22"/>
              </w:rPr>
            </w:pPr>
            <w:proofErr w:type="spellStart"/>
            <w:r>
              <w:rPr>
                <w:rFonts w:ascii="Times New Roman" w:hAnsi="Times New Roman"/>
                <w:sz w:val="22"/>
                <w:szCs w:val="22"/>
              </w:rPr>
              <w:t>FirstView</w:t>
            </w:r>
            <w:proofErr w:type="spellEnd"/>
            <w:r>
              <w:rPr>
                <w:rFonts w:ascii="Times New Roman" w:hAnsi="Times New Roman"/>
                <w:sz w:val="22"/>
                <w:szCs w:val="22"/>
              </w:rPr>
              <w:t xml:space="preserve"> Team</w:t>
            </w:r>
          </w:p>
        </w:tc>
      </w:tr>
      <w:tr w:rsidR="00A30B45" w:rsidRPr="0002501E" w14:paraId="335A12D4" w14:textId="77777777" w:rsidTr="00864751">
        <w:tc>
          <w:tcPr>
            <w:tcW w:w="1620" w:type="dxa"/>
            <w:tcBorders>
              <w:top w:val="single" w:sz="6" w:space="0" w:color="auto"/>
              <w:left w:val="single" w:sz="6" w:space="0" w:color="auto"/>
              <w:bottom w:val="single" w:sz="6" w:space="0" w:color="auto"/>
              <w:right w:val="single" w:sz="6" w:space="0" w:color="auto"/>
            </w:tcBorders>
          </w:tcPr>
          <w:p w14:paraId="335A12C9" w14:textId="77777777" w:rsidR="00A30B45" w:rsidRPr="0002501E" w:rsidRDefault="00A30B45" w:rsidP="00A30B45">
            <w:pPr>
              <w:spacing w:before="60" w:after="60"/>
              <w:rPr>
                <w:rFonts w:ascii="Times New Roman" w:hAnsi="Times New Roman"/>
                <w:sz w:val="22"/>
                <w:szCs w:val="22"/>
              </w:rPr>
            </w:pPr>
            <w:r>
              <w:rPr>
                <w:rFonts w:ascii="Times New Roman" w:hAnsi="Times New Roman"/>
                <w:sz w:val="22"/>
                <w:szCs w:val="22"/>
              </w:rPr>
              <w:t>November 2014</w:t>
            </w:r>
          </w:p>
        </w:tc>
        <w:tc>
          <w:tcPr>
            <w:tcW w:w="4950" w:type="dxa"/>
            <w:tcBorders>
              <w:top w:val="single" w:sz="6" w:space="0" w:color="auto"/>
              <w:left w:val="single" w:sz="6" w:space="0" w:color="auto"/>
              <w:bottom w:val="single" w:sz="6" w:space="0" w:color="auto"/>
              <w:right w:val="single" w:sz="6" w:space="0" w:color="auto"/>
            </w:tcBorders>
          </w:tcPr>
          <w:p w14:paraId="335A12CA"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Updated for patch IB*2.0*519:</w:t>
            </w:r>
          </w:p>
          <w:p w14:paraId="335A12CB" w14:textId="77777777" w:rsidR="00A30B45" w:rsidRDefault="00A30B45" w:rsidP="00A30B45">
            <w:pPr>
              <w:numPr>
                <w:ilvl w:val="0"/>
                <w:numId w:val="10"/>
              </w:numPr>
              <w:spacing w:before="60" w:after="60"/>
              <w:rPr>
                <w:rFonts w:ascii="Times New Roman" w:hAnsi="Times New Roman"/>
                <w:sz w:val="22"/>
                <w:szCs w:val="22"/>
              </w:rPr>
            </w:pPr>
            <w:r>
              <w:rPr>
                <w:rFonts w:ascii="Times New Roman" w:hAnsi="Times New Roman"/>
                <w:sz w:val="22"/>
                <w:szCs w:val="22"/>
              </w:rPr>
              <w:t>Added routines to Routine section (pages 13, 19, 32)</w:t>
            </w:r>
          </w:p>
          <w:p w14:paraId="335A12CC" w14:textId="77777777" w:rsidR="00A30B45" w:rsidRDefault="00A30B45" w:rsidP="00A30B45">
            <w:pPr>
              <w:numPr>
                <w:ilvl w:val="0"/>
                <w:numId w:val="10"/>
              </w:numPr>
              <w:spacing w:before="60" w:after="60"/>
              <w:rPr>
                <w:rFonts w:ascii="Times New Roman" w:hAnsi="Times New Roman"/>
                <w:sz w:val="22"/>
                <w:szCs w:val="22"/>
              </w:rPr>
            </w:pPr>
            <w:r>
              <w:rPr>
                <w:rFonts w:ascii="Times New Roman" w:hAnsi="Times New Roman"/>
                <w:sz w:val="22"/>
                <w:szCs w:val="22"/>
              </w:rPr>
              <w:t>Updated File List in Files section to include new files (pages 86)</w:t>
            </w:r>
          </w:p>
          <w:p w14:paraId="335A12CD" w14:textId="77777777" w:rsidR="00A30B45" w:rsidRPr="00D82646" w:rsidRDefault="00A30B45" w:rsidP="00A30B45">
            <w:pPr>
              <w:numPr>
                <w:ilvl w:val="0"/>
                <w:numId w:val="10"/>
              </w:numPr>
              <w:spacing w:before="60" w:after="60"/>
              <w:rPr>
                <w:rFonts w:ascii="Times New Roman" w:hAnsi="Times New Roman"/>
                <w:sz w:val="22"/>
                <w:szCs w:val="22"/>
              </w:rPr>
            </w:pPr>
            <w:r>
              <w:rPr>
                <w:rFonts w:ascii="Times New Roman" w:hAnsi="Times New Roman"/>
                <w:sz w:val="22"/>
                <w:szCs w:val="22"/>
              </w:rPr>
              <w:t>Updated File Flow Chart in Files section (pages 108, 112, 126)</w:t>
            </w:r>
          </w:p>
          <w:p w14:paraId="335A12CE" w14:textId="77777777" w:rsidR="00A30B45" w:rsidRDefault="00A30B45" w:rsidP="00A30B45">
            <w:pPr>
              <w:numPr>
                <w:ilvl w:val="0"/>
                <w:numId w:val="10"/>
              </w:numPr>
              <w:spacing w:before="60" w:after="60"/>
              <w:rPr>
                <w:rFonts w:ascii="Times New Roman" w:hAnsi="Times New Roman"/>
                <w:sz w:val="22"/>
                <w:szCs w:val="22"/>
              </w:rPr>
            </w:pPr>
            <w:r>
              <w:rPr>
                <w:rFonts w:ascii="Times New Roman" w:hAnsi="Times New Roman"/>
                <w:sz w:val="22"/>
                <w:szCs w:val="22"/>
              </w:rPr>
              <w:t>Updated Exported Options section to include new option (page 131)</w:t>
            </w:r>
          </w:p>
          <w:p w14:paraId="335A12CF" w14:textId="77777777" w:rsidR="00A30B45" w:rsidRDefault="00A30B45" w:rsidP="00A30B45">
            <w:pPr>
              <w:numPr>
                <w:ilvl w:val="0"/>
                <w:numId w:val="10"/>
              </w:numPr>
              <w:spacing w:before="60" w:after="60"/>
              <w:rPr>
                <w:rFonts w:ascii="Times New Roman" w:hAnsi="Times New Roman"/>
                <w:sz w:val="22"/>
                <w:szCs w:val="22"/>
              </w:rPr>
            </w:pPr>
            <w:r>
              <w:rPr>
                <w:rFonts w:ascii="Times New Roman" w:hAnsi="Times New Roman"/>
                <w:sz w:val="22"/>
                <w:szCs w:val="22"/>
              </w:rPr>
              <w:t>Updated External Relations with new DBIA (page 170)</w:t>
            </w:r>
          </w:p>
          <w:p w14:paraId="335A12D0" w14:textId="77777777" w:rsidR="00A30B45" w:rsidRDefault="00A30B45" w:rsidP="00A30B45">
            <w:pPr>
              <w:numPr>
                <w:ilvl w:val="0"/>
                <w:numId w:val="10"/>
              </w:numPr>
              <w:spacing w:before="60" w:after="60"/>
              <w:rPr>
                <w:rFonts w:ascii="Times New Roman" w:hAnsi="Times New Roman"/>
                <w:sz w:val="22"/>
                <w:szCs w:val="22"/>
              </w:rPr>
            </w:pPr>
            <w:r>
              <w:rPr>
                <w:rFonts w:ascii="Times New Roman" w:hAnsi="Times New Roman"/>
                <w:sz w:val="22"/>
                <w:szCs w:val="22"/>
              </w:rPr>
              <w:t>Updated Security section to include new files (pages 182-183)</w:t>
            </w:r>
          </w:p>
          <w:p w14:paraId="335A12D1" w14:textId="77777777" w:rsidR="00A30B45" w:rsidRPr="0002501E" w:rsidRDefault="00A30B45" w:rsidP="00A30B45">
            <w:pPr>
              <w:numPr>
                <w:ilvl w:val="0"/>
                <w:numId w:val="10"/>
              </w:numPr>
              <w:spacing w:before="60" w:after="60"/>
              <w:rPr>
                <w:rFonts w:ascii="Times New Roman" w:hAnsi="Times New Roman"/>
                <w:sz w:val="22"/>
                <w:szCs w:val="22"/>
              </w:rPr>
            </w:pPr>
            <w:r>
              <w:rPr>
                <w:rFonts w:ascii="Times New Roman" w:hAnsi="Times New Roman"/>
                <w:sz w:val="22"/>
                <w:szCs w:val="22"/>
              </w:rPr>
              <w:t>Updated Glossary section to include new acronyms (pages 186-187)</w:t>
            </w:r>
          </w:p>
        </w:tc>
        <w:tc>
          <w:tcPr>
            <w:tcW w:w="2790" w:type="dxa"/>
            <w:tcBorders>
              <w:top w:val="single" w:sz="6" w:space="0" w:color="auto"/>
              <w:left w:val="single" w:sz="6" w:space="0" w:color="auto"/>
              <w:bottom w:val="single" w:sz="6" w:space="0" w:color="auto"/>
              <w:right w:val="single" w:sz="6" w:space="0" w:color="auto"/>
            </w:tcBorders>
          </w:tcPr>
          <w:p w14:paraId="335A12D2" w14:textId="77777777" w:rsidR="00A30B45" w:rsidRPr="0002501E" w:rsidRDefault="00A30B45" w:rsidP="00A30B45">
            <w:pPr>
              <w:spacing w:before="60" w:after="60"/>
              <w:rPr>
                <w:rFonts w:ascii="Times New Roman" w:hAnsi="Times New Roman"/>
                <w:sz w:val="22"/>
                <w:szCs w:val="22"/>
              </w:rPr>
            </w:pPr>
            <w:r>
              <w:rPr>
                <w:rFonts w:ascii="Times New Roman" w:hAnsi="Times New Roman"/>
                <w:sz w:val="22"/>
                <w:szCs w:val="22"/>
              </w:rPr>
              <w:t>M.H.</w:t>
            </w:r>
          </w:p>
          <w:p w14:paraId="335A12D3" w14:textId="77777777" w:rsidR="00A30B45" w:rsidRPr="0002501E" w:rsidRDefault="00A30B45" w:rsidP="00A30B45">
            <w:pPr>
              <w:spacing w:before="60" w:after="60"/>
              <w:rPr>
                <w:rFonts w:ascii="Times New Roman" w:hAnsi="Times New Roman"/>
                <w:sz w:val="22"/>
                <w:szCs w:val="22"/>
              </w:rPr>
            </w:pPr>
            <w:proofErr w:type="spellStart"/>
            <w:r>
              <w:rPr>
                <w:rFonts w:ascii="Times New Roman" w:hAnsi="Times New Roman"/>
                <w:sz w:val="22"/>
                <w:szCs w:val="22"/>
              </w:rPr>
              <w:t>FirstView</w:t>
            </w:r>
            <w:proofErr w:type="spellEnd"/>
            <w:r>
              <w:rPr>
                <w:rFonts w:ascii="Times New Roman" w:hAnsi="Times New Roman"/>
                <w:sz w:val="22"/>
                <w:szCs w:val="22"/>
              </w:rPr>
              <w:t xml:space="preserve"> Team</w:t>
            </w:r>
          </w:p>
        </w:tc>
      </w:tr>
      <w:tr w:rsidR="00A30B45" w:rsidRPr="0002501E" w14:paraId="335A12DC" w14:textId="77777777" w:rsidTr="00864751">
        <w:tc>
          <w:tcPr>
            <w:tcW w:w="1620" w:type="dxa"/>
            <w:tcBorders>
              <w:top w:val="single" w:sz="6" w:space="0" w:color="auto"/>
              <w:left w:val="single" w:sz="6" w:space="0" w:color="auto"/>
              <w:bottom w:val="single" w:sz="6" w:space="0" w:color="auto"/>
              <w:right w:val="single" w:sz="6" w:space="0" w:color="auto"/>
            </w:tcBorders>
          </w:tcPr>
          <w:p w14:paraId="335A12D5"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lastRenderedPageBreak/>
              <w:t>September 2014</w:t>
            </w:r>
          </w:p>
        </w:tc>
        <w:tc>
          <w:tcPr>
            <w:tcW w:w="4950" w:type="dxa"/>
            <w:tcBorders>
              <w:top w:val="single" w:sz="6" w:space="0" w:color="auto"/>
              <w:left w:val="single" w:sz="6" w:space="0" w:color="auto"/>
              <w:bottom w:val="single" w:sz="6" w:space="0" w:color="auto"/>
              <w:right w:val="single" w:sz="6" w:space="0" w:color="auto"/>
            </w:tcBorders>
          </w:tcPr>
          <w:p w14:paraId="335A12D6"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Patch IB*2.0*461, ICD-10 Class 1 Remediation updates:</w:t>
            </w:r>
          </w:p>
          <w:p w14:paraId="335A12D7" w14:textId="77777777" w:rsidR="00A30B45" w:rsidRPr="0002501E" w:rsidRDefault="00A30B45" w:rsidP="00A30B45">
            <w:pPr>
              <w:numPr>
                <w:ilvl w:val="0"/>
                <w:numId w:val="7"/>
              </w:numPr>
              <w:spacing w:before="60" w:after="60"/>
              <w:rPr>
                <w:rFonts w:ascii="Times New Roman" w:hAnsi="Times New Roman"/>
                <w:sz w:val="22"/>
                <w:szCs w:val="22"/>
              </w:rPr>
            </w:pPr>
            <w:r w:rsidRPr="0002501E">
              <w:rPr>
                <w:rFonts w:ascii="Times New Roman" w:hAnsi="Times New Roman"/>
                <w:sz w:val="22"/>
                <w:szCs w:val="22"/>
              </w:rPr>
              <w:t>Updated for ICD-10</w:t>
            </w:r>
            <w:r w:rsidRPr="00A1146C">
              <w:rPr>
                <w:rFonts w:ascii="Times New Roman" w:hAnsi="Times New Roman"/>
                <w:color w:val="0000FF"/>
                <w:sz w:val="22"/>
                <w:szCs w:val="22"/>
                <w:u w:val="single"/>
              </w:rPr>
              <w:t xml:space="preserve">: </w:t>
            </w:r>
            <w:r w:rsidRPr="009630C7">
              <w:rPr>
                <w:rFonts w:ascii="Times New Roman" w:hAnsi="Times New Roman"/>
                <w:color w:val="0000FF"/>
                <w:sz w:val="22"/>
                <w:szCs w:val="22"/>
                <w:u w:val="single"/>
              </w:rPr>
              <w:t>p. 1</w:t>
            </w:r>
            <w:r>
              <w:rPr>
                <w:rFonts w:ascii="Times New Roman" w:hAnsi="Times New Roman"/>
                <w:color w:val="0000FF"/>
                <w:sz w:val="22"/>
                <w:szCs w:val="22"/>
                <w:u w:val="single"/>
              </w:rPr>
              <w:t>79</w:t>
            </w:r>
          </w:p>
          <w:p w14:paraId="335A12D8" w14:textId="77777777" w:rsidR="00A30B45" w:rsidRPr="0002501E" w:rsidRDefault="00A30B45" w:rsidP="00A30B45">
            <w:pPr>
              <w:numPr>
                <w:ilvl w:val="0"/>
                <w:numId w:val="7"/>
              </w:numPr>
              <w:spacing w:before="60" w:after="60"/>
              <w:rPr>
                <w:rFonts w:ascii="Times New Roman" w:hAnsi="Times New Roman"/>
                <w:sz w:val="22"/>
                <w:szCs w:val="22"/>
              </w:rPr>
            </w:pPr>
            <w:r w:rsidRPr="0002501E">
              <w:rPr>
                <w:rFonts w:ascii="Times New Roman" w:hAnsi="Times New Roman"/>
                <w:color w:val="000000"/>
                <w:sz w:val="22"/>
                <w:szCs w:val="22"/>
              </w:rPr>
              <w:t>A</w:t>
            </w:r>
            <w:r w:rsidRPr="0002501E">
              <w:rPr>
                <w:rFonts w:ascii="Times New Roman" w:hAnsi="Times New Roman"/>
                <w:sz w:val="22"/>
                <w:szCs w:val="22"/>
              </w:rPr>
              <w:t xml:space="preserve">dded ICD-10 text to Glossary: </w:t>
            </w:r>
            <w:r w:rsidRPr="00A1146C">
              <w:rPr>
                <w:rFonts w:ascii="Times New Roman" w:hAnsi="Times New Roman"/>
                <w:color w:val="0000FF"/>
                <w:sz w:val="22"/>
                <w:szCs w:val="22"/>
                <w:u w:val="single"/>
              </w:rPr>
              <w:t xml:space="preserve">p. </w:t>
            </w:r>
            <w:r>
              <w:rPr>
                <w:rFonts w:ascii="Times New Roman" w:hAnsi="Times New Roman"/>
                <w:color w:val="0000FF"/>
                <w:sz w:val="22"/>
                <w:szCs w:val="22"/>
                <w:u w:val="single"/>
              </w:rPr>
              <w:t>213</w:t>
            </w:r>
          </w:p>
        </w:tc>
        <w:tc>
          <w:tcPr>
            <w:tcW w:w="2790" w:type="dxa"/>
            <w:tcBorders>
              <w:top w:val="single" w:sz="6" w:space="0" w:color="auto"/>
              <w:left w:val="single" w:sz="6" w:space="0" w:color="auto"/>
              <w:bottom w:val="single" w:sz="6" w:space="0" w:color="auto"/>
              <w:right w:val="single" w:sz="6" w:space="0" w:color="auto"/>
            </w:tcBorders>
          </w:tcPr>
          <w:p w14:paraId="335A12D9"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VA PMs: K.</w:t>
            </w:r>
            <w:r>
              <w:rPr>
                <w:rFonts w:ascii="Times New Roman" w:hAnsi="Times New Roman"/>
                <w:sz w:val="22"/>
                <w:szCs w:val="22"/>
              </w:rPr>
              <w:t>T.</w:t>
            </w:r>
          </w:p>
          <w:p w14:paraId="335A12DA"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HP PM: M.K</w:t>
            </w:r>
            <w:r>
              <w:rPr>
                <w:rFonts w:ascii="Times New Roman" w:hAnsi="Times New Roman"/>
                <w:sz w:val="22"/>
                <w:szCs w:val="22"/>
              </w:rPr>
              <w:t>.</w:t>
            </w:r>
          </w:p>
          <w:p w14:paraId="335A12DB"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C.H</w:t>
            </w:r>
            <w:r>
              <w:rPr>
                <w:rFonts w:ascii="Times New Roman" w:hAnsi="Times New Roman"/>
                <w:sz w:val="22"/>
                <w:szCs w:val="22"/>
              </w:rPr>
              <w:t>.</w:t>
            </w:r>
            <w:r w:rsidRPr="0002501E">
              <w:rPr>
                <w:rFonts w:ascii="Times New Roman" w:hAnsi="Times New Roman"/>
                <w:sz w:val="22"/>
                <w:szCs w:val="22"/>
              </w:rPr>
              <w:t>/B</w:t>
            </w:r>
            <w:r>
              <w:rPr>
                <w:rFonts w:ascii="Times New Roman" w:hAnsi="Times New Roman"/>
                <w:sz w:val="22"/>
                <w:szCs w:val="22"/>
              </w:rPr>
              <w:t>.T./L.R.</w:t>
            </w:r>
          </w:p>
        </w:tc>
      </w:tr>
      <w:tr w:rsidR="00A30B45" w:rsidRPr="0002501E" w14:paraId="335A12E2" w14:textId="77777777" w:rsidTr="00864751">
        <w:tc>
          <w:tcPr>
            <w:tcW w:w="1620" w:type="dxa"/>
            <w:tcBorders>
              <w:top w:val="single" w:sz="6" w:space="0" w:color="auto"/>
              <w:left w:val="single" w:sz="6" w:space="0" w:color="auto"/>
              <w:bottom w:val="single" w:sz="6" w:space="0" w:color="auto"/>
              <w:right w:val="single" w:sz="6" w:space="0" w:color="auto"/>
            </w:tcBorders>
          </w:tcPr>
          <w:p w14:paraId="335A12DD"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5/22/2014</w:t>
            </w:r>
          </w:p>
        </w:tc>
        <w:tc>
          <w:tcPr>
            <w:tcW w:w="4950" w:type="dxa"/>
            <w:tcBorders>
              <w:top w:val="single" w:sz="6" w:space="0" w:color="auto"/>
              <w:left w:val="single" w:sz="6" w:space="0" w:color="auto"/>
              <w:bottom w:val="single" w:sz="6" w:space="0" w:color="auto"/>
              <w:right w:val="single" w:sz="6" w:space="0" w:color="auto"/>
            </w:tcBorders>
          </w:tcPr>
          <w:p w14:paraId="335A12DE"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Updated for patch IB*2.0*506:</w:t>
            </w:r>
          </w:p>
          <w:p w14:paraId="335A12DF"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Pages 64, 94, 111, 112, 121-124, and 181</w:t>
            </w:r>
          </w:p>
        </w:tc>
        <w:tc>
          <w:tcPr>
            <w:tcW w:w="2790" w:type="dxa"/>
            <w:tcBorders>
              <w:top w:val="single" w:sz="6" w:space="0" w:color="auto"/>
              <w:left w:val="single" w:sz="6" w:space="0" w:color="auto"/>
              <w:bottom w:val="single" w:sz="6" w:space="0" w:color="auto"/>
              <w:right w:val="single" w:sz="6" w:space="0" w:color="auto"/>
            </w:tcBorders>
          </w:tcPr>
          <w:p w14:paraId="335A12E0"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w:t>
            </w:r>
            <w:r w:rsidRPr="0002501E">
              <w:rPr>
                <w:rFonts w:ascii="Times New Roman" w:hAnsi="Times New Roman"/>
                <w:sz w:val="22"/>
                <w:szCs w:val="22"/>
              </w:rPr>
              <w:t>H</w:t>
            </w:r>
            <w:r>
              <w:rPr>
                <w:rFonts w:ascii="Times New Roman" w:hAnsi="Times New Roman"/>
                <w:sz w:val="22"/>
                <w:szCs w:val="22"/>
              </w:rPr>
              <w:t>.</w:t>
            </w:r>
          </w:p>
          <w:p w14:paraId="335A12E1" w14:textId="77777777" w:rsidR="00A30B45" w:rsidRPr="0002501E" w:rsidRDefault="00A30B45" w:rsidP="00A30B45">
            <w:pPr>
              <w:spacing w:before="60" w:after="60"/>
              <w:rPr>
                <w:rFonts w:ascii="Times New Roman" w:hAnsi="Times New Roman"/>
                <w:sz w:val="22"/>
                <w:szCs w:val="22"/>
              </w:rPr>
            </w:pPr>
            <w:proofErr w:type="spellStart"/>
            <w:r w:rsidRPr="0002501E">
              <w:rPr>
                <w:rFonts w:ascii="Times New Roman" w:hAnsi="Times New Roman"/>
                <w:sz w:val="22"/>
                <w:szCs w:val="22"/>
              </w:rPr>
              <w:t>FirstView</w:t>
            </w:r>
            <w:proofErr w:type="spellEnd"/>
            <w:r w:rsidRPr="0002501E">
              <w:rPr>
                <w:rFonts w:ascii="Times New Roman" w:hAnsi="Times New Roman"/>
                <w:sz w:val="22"/>
                <w:szCs w:val="22"/>
              </w:rPr>
              <w:t xml:space="preserve"> Team</w:t>
            </w:r>
          </w:p>
        </w:tc>
      </w:tr>
      <w:tr w:rsidR="00A30B45" w:rsidRPr="0002501E" w14:paraId="335A12EF" w14:textId="77777777" w:rsidTr="00864751">
        <w:tc>
          <w:tcPr>
            <w:tcW w:w="1620" w:type="dxa"/>
            <w:tcBorders>
              <w:top w:val="single" w:sz="6" w:space="0" w:color="auto"/>
              <w:left w:val="single" w:sz="6" w:space="0" w:color="auto"/>
              <w:bottom w:val="single" w:sz="6" w:space="0" w:color="auto"/>
              <w:right w:val="single" w:sz="6" w:space="0" w:color="auto"/>
            </w:tcBorders>
          </w:tcPr>
          <w:p w14:paraId="335A12E3"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1/29/14</w:t>
            </w:r>
          </w:p>
        </w:tc>
        <w:tc>
          <w:tcPr>
            <w:tcW w:w="4950" w:type="dxa"/>
            <w:tcBorders>
              <w:top w:val="single" w:sz="6" w:space="0" w:color="auto"/>
              <w:left w:val="single" w:sz="6" w:space="0" w:color="auto"/>
              <w:bottom w:val="single" w:sz="6" w:space="0" w:color="auto"/>
              <w:right w:val="single" w:sz="6" w:space="0" w:color="auto"/>
            </w:tcBorders>
          </w:tcPr>
          <w:p w14:paraId="335A12E4"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Updated for patch IB*2.0*497:</w:t>
            </w:r>
          </w:p>
          <w:p w14:paraId="335A12E5" w14:textId="77777777" w:rsidR="00A30B45" w:rsidRPr="0002501E" w:rsidRDefault="00A30B45" w:rsidP="00A30B45">
            <w:pPr>
              <w:numPr>
                <w:ilvl w:val="0"/>
                <w:numId w:val="9"/>
              </w:numPr>
              <w:spacing w:before="60" w:after="60"/>
              <w:rPr>
                <w:rFonts w:ascii="Times New Roman" w:hAnsi="Times New Roman"/>
                <w:sz w:val="22"/>
                <w:szCs w:val="22"/>
              </w:rPr>
            </w:pPr>
            <w:r w:rsidRPr="0002501E">
              <w:rPr>
                <w:rFonts w:ascii="Times New Roman" w:hAnsi="Times New Roman"/>
                <w:sz w:val="22"/>
                <w:szCs w:val="22"/>
              </w:rPr>
              <w:t>Formatting changes (pages 3, 18, 66,107)</w:t>
            </w:r>
          </w:p>
          <w:p w14:paraId="335A12E6" w14:textId="77777777" w:rsidR="00A30B45" w:rsidRPr="0002501E" w:rsidRDefault="00A30B45" w:rsidP="00A30B45">
            <w:pPr>
              <w:numPr>
                <w:ilvl w:val="0"/>
                <w:numId w:val="9"/>
              </w:numPr>
              <w:spacing w:before="60" w:after="60"/>
              <w:rPr>
                <w:rFonts w:ascii="Times New Roman" w:hAnsi="Times New Roman"/>
                <w:sz w:val="22"/>
                <w:szCs w:val="22"/>
              </w:rPr>
            </w:pPr>
            <w:r w:rsidRPr="0002501E">
              <w:rPr>
                <w:rFonts w:ascii="Times New Roman" w:hAnsi="Times New Roman"/>
                <w:sz w:val="22"/>
                <w:szCs w:val="22"/>
              </w:rPr>
              <w:t>Updated footer</w:t>
            </w:r>
          </w:p>
          <w:p w14:paraId="335A12E7" w14:textId="77777777" w:rsidR="00A30B45" w:rsidRPr="0002501E" w:rsidRDefault="00A30B45" w:rsidP="00A30B45">
            <w:pPr>
              <w:numPr>
                <w:ilvl w:val="0"/>
                <w:numId w:val="9"/>
              </w:numPr>
              <w:spacing w:before="60" w:after="60"/>
              <w:rPr>
                <w:rFonts w:ascii="Times New Roman" w:hAnsi="Times New Roman"/>
                <w:sz w:val="22"/>
                <w:szCs w:val="22"/>
              </w:rPr>
            </w:pPr>
            <w:r w:rsidRPr="0002501E">
              <w:rPr>
                <w:rFonts w:ascii="Times New Roman" w:hAnsi="Times New Roman"/>
                <w:sz w:val="22"/>
                <w:szCs w:val="22"/>
              </w:rPr>
              <w:t>Routines added to Routine Section (pages 31-33, 46)</w:t>
            </w:r>
          </w:p>
          <w:p w14:paraId="335A12E8" w14:textId="77777777" w:rsidR="00A30B45" w:rsidRPr="0002501E" w:rsidRDefault="00A30B45" w:rsidP="00A30B45">
            <w:pPr>
              <w:numPr>
                <w:ilvl w:val="0"/>
                <w:numId w:val="9"/>
              </w:numPr>
              <w:spacing w:before="60" w:after="60"/>
              <w:rPr>
                <w:rFonts w:ascii="Times New Roman" w:hAnsi="Times New Roman"/>
                <w:sz w:val="22"/>
                <w:szCs w:val="22"/>
              </w:rPr>
            </w:pPr>
            <w:r w:rsidRPr="0002501E">
              <w:rPr>
                <w:rFonts w:ascii="Times New Roman" w:hAnsi="Times New Roman"/>
                <w:sz w:val="22"/>
                <w:szCs w:val="22"/>
              </w:rPr>
              <w:t>Files added to Files section (pages 79-82)</w:t>
            </w:r>
          </w:p>
          <w:p w14:paraId="335A12E9" w14:textId="77777777" w:rsidR="00A30B45" w:rsidRPr="0002501E" w:rsidRDefault="00A30B45" w:rsidP="00A30B45">
            <w:pPr>
              <w:numPr>
                <w:ilvl w:val="0"/>
                <w:numId w:val="9"/>
              </w:numPr>
              <w:spacing w:before="60" w:after="60"/>
              <w:rPr>
                <w:rFonts w:ascii="Times New Roman" w:hAnsi="Times New Roman"/>
                <w:sz w:val="22"/>
                <w:szCs w:val="22"/>
              </w:rPr>
            </w:pPr>
            <w:r w:rsidRPr="0002501E">
              <w:rPr>
                <w:rFonts w:ascii="Times New Roman" w:hAnsi="Times New Roman"/>
                <w:sz w:val="22"/>
                <w:szCs w:val="22"/>
              </w:rPr>
              <w:t>Added Templates Section (page 94)</w:t>
            </w:r>
          </w:p>
          <w:p w14:paraId="335A12EA" w14:textId="77777777" w:rsidR="00A30B45" w:rsidRPr="0002501E" w:rsidRDefault="00A30B45" w:rsidP="00A30B45">
            <w:pPr>
              <w:numPr>
                <w:ilvl w:val="0"/>
                <w:numId w:val="9"/>
              </w:numPr>
              <w:spacing w:before="60" w:after="60"/>
              <w:rPr>
                <w:rFonts w:ascii="Times New Roman" w:hAnsi="Times New Roman"/>
                <w:sz w:val="22"/>
                <w:szCs w:val="22"/>
              </w:rPr>
            </w:pPr>
            <w:r w:rsidRPr="0002501E">
              <w:rPr>
                <w:rFonts w:ascii="Times New Roman" w:hAnsi="Times New Roman"/>
                <w:sz w:val="22"/>
                <w:szCs w:val="22"/>
              </w:rPr>
              <w:t>Files added to File Flow Chart section (pages 121-124)</w:t>
            </w:r>
          </w:p>
          <w:p w14:paraId="335A12EB" w14:textId="77777777" w:rsidR="00A30B45" w:rsidRPr="0002501E" w:rsidRDefault="00A30B45" w:rsidP="00A30B45">
            <w:pPr>
              <w:numPr>
                <w:ilvl w:val="0"/>
                <w:numId w:val="9"/>
              </w:numPr>
              <w:spacing w:before="60" w:after="60"/>
              <w:rPr>
                <w:rFonts w:ascii="Times New Roman" w:hAnsi="Times New Roman"/>
                <w:sz w:val="22"/>
                <w:szCs w:val="22"/>
              </w:rPr>
            </w:pPr>
            <w:r w:rsidRPr="0002501E">
              <w:rPr>
                <w:rFonts w:ascii="Times New Roman" w:hAnsi="Times New Roman"/>
                <w:sz w:val="22"/>
                <w:szCs w:val="22"/>
              </w:rPr>
              <w:t>Options added to Exported Options section (pages 149-150)</w:t>
            </w:r>
          </w:p>
          <w:p w14:paraId="335A12EC" w14:textId="77777777" w:rsidR="00A30B45" w:rsidRPr="0002501E" w:rsidRDefault="00A30B45" w:rsidP="00A30B45">
            <w:pPr>
              <w:numPr>
                <w:ilvl w:val="0"/>
                <w:numId w:val="9"/>
              </w:numPr>
              <w:spacing w:before="60" w:after="60"/>
              <w:rPr>
                <w:rFonts w:ascii="Times New Roman" w:hAnsi="Times New Roman"/>
                <w:sz w:val="22"/>
                <w:szCs w:val="22"/>
              </w:rPr>
            </w:pPr>
            <w:r w:rsidRPr="0002501E">
              <w:rPr>
                <w:rFonts w:ascii="Times New Roman" w:hAnsi="Times New Roman"/>
                <w:sz w:val="22"/>
                <w:szCs w:val="22"/>
              </w:rPr>
              <w:t>DBIA added to External relations section (page 169)</w:t>
            </w:r>
          </w:p>
        </w:tc>
        <w:tc>
          <w:tcPr>
            <w:tcW w:w="2790" w:type="dxa"/>
            <w:tcBorders>
              <w:top w:val="single" w:sz="6" w:space="0" w:color="auto"/>
              <w:left w:val="single" w:sz="6" w:space="0" w:color="auto"/>
              <w:bottom w:val="single" w:sz="6" w:space="0" w:color="auto"/>
              <w:right w:val="single" w:sz="6" w:space="0" w:color="auto"/>
            </w:tcBorders>
          </w:tcPr>
          <w:p w14:paraId="335A12ED"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.H.</w:t>
            </w:r>
          </w:p>
          <w:p w14:paraId="335A12EE" w14:textId="77777777" w:rsidR="00A30B45" w:rsidRPr="0002501E" w:rsidRDefault="00A30B45" w:rsidP="00A30B45">
            <w:pPr>
              <w:spacing w:before="60" w:after="60"/>
              <w:rPr>
                <w:rFonts w:ascii="Times New Roman" w:hAnsi="Times New Roman"/>
                <w:sz w:val="22"/>
                <w:szCs w:val="22"/>
              </w:rPr>
            </w:pPr>
            <w:proofErr w:type="spellStart"/>
            <w:r w:rsidRPr="0002501E">
              <w:rPr>
                <w:rFonts w:ascii="Times New Roman" w:hAnsi="Times New Roman"/>
                <w:sz w:val="22"/>
                <w:szCs w:val="22"/>
              </w:rPr>
              <w:t>FirstView</w:t>
            </w:r>
            <w:proofErr w:type="spellEnd"/>
            <w:r w:rsidRPr="0002501E">
              <w:rPr>
                <w:rFonts w:ascii="Times New Roman" w:hAnsi="Times New Roman"/>
                <w:sz w:val="22"/>
                <w:szCs w:val="22"/>
              </w:rPr>
              <w:t xml:space="preserve"> Team</w:t>
            </w:r>
          </w:p>
        </w:tc>
      </w:tr>
      <w:tr w:rsidR="00A30B45" w:rsidRPr="0002501E" w14:paraId="335A12F7" w14:textId="77777777" w:rsidTr="00864751">
        <w:tc>
          <w:tcPr>
            <w:tcW w:w="1620" w:type="dxa"/>
            <w:tcBorders>
              <w:top w:val="single" w:sz="6" w:space="0" w:color="auto"/>
              <w:left w:val="single" w:sz="6" w:space="0" w:color="auto"/>
              <w:bottom w:val="single" w:sz="6" w:space="0" w:color="auto"/>
              <w:right w:val="single" w:sz="6" w:space="0" w:color="auto"/>
            </w:tcBorders>
          </w:tcPr>
          <w:p w14:paraId="335A12F0"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3/26/2013</w:t>
            </w:r>
          </w:p>
        </w:tc>
        <w:tc>
          <w:tcPr>
            <w:tcW w:w="4950" w:type="dxa"/>
            <w:tcBorders>
              <w:top w:val="single" w:sz="6" w:space="0" w:color="auto"/>
              <w:left w:val="single" w:sz="6" w:space="0" w:color="auto"/>
              <w:bottom w:val="single" w:sz="6" w:space="0" w:color="auto"/>
              <w:right w:val="single" w:sz="6" w:space="0" w:color="auto"/>
            </w:tcBorders>
          </w:tcPr>
          <w:p w14:paraId="335A12F1" w14:textId="77777777" w:rsidR="00A30B45" w:rsidRPr="0002501E" w:rsidRDefault="00A30B45" w:rsidP="00A30B45">
            <w:pPr>
              <w:numPr>
                <w:ilvl w:val="0"/>
                <w:numId w:val="7"/>
              </w:numPr>
              <w:spacing w:before="60" w:after="60"/>
              <w:rPr>
                <w:rFonts w:ascii="Times New Roman" w:hAnsi="Times New Roman"/>
                <w:sz w:val="22"/>
                <w:szCs w:val="22"/>
              </w:rPr>
            </w:pPr>
            <w:r w:rsidRPr="0002501E">
              <w:rPr>
                <w:rFonts w:ascii="Times New Roman" w:hAnsi="Times New Roman"/>
                <w:sz w:val="22"/>
                <w:szCs w:val="22"/>
              </w:rPr>
              <w:t>Updated cover page.</w:t>
            </w:r>
          </w:p>
          <w:p w14:paraId="335A12F2" w14:textId="77777777" w:rsidR="00A30B45" w:rsidRPr="0002501E" w:rsidRDefault="00A30B45" w:rsidP="00A30B45">
            <w:pPr>
              <w:numPr>
                <w:ilvl w:val="0"/>
                <w:numId w:val="7"/>
              </w:numPr>
              <w:spacing w:before="60" w:after="60"/>
              <w:rPr>
                <w:rFonts w:ascii="Times New Roman" w:hAnsi="Times New Roman"/>
                <w:sz w:val="22"/>
                <w:szCs w:val="22"/>
              </w:rPr>
            </w:pPr>
            <w:r w:rsidRPr="0002501E">
              <w:rPr>
                <w:rFonts w:ascii="Times New Roman" w:hAnsi="Times New Roman"/>
                <w:sz w:val="22"/>
                <w:szCs w:val="22"/>
              </w:rPr>
              <w:t>Added blank page (p.54) for double-sided copying.</w:t>
            </w:r>
          </w:p>
          <w:p w14:paraId="335A12F3" w14:textId="77777777" w:rsidR="00A30B45" w:rsidRPr="0002501E" w:rsidRDefault="00A30B45" w:rsidP="00A30B45">
            <w:pPr>
              <w:numPr>
                <w:ilvl w:val="0"/>
                <w:numId w:val="7"/>
              </w:numPr>
              <w:spacing w:before="60" w:after="60"/>
              <w:rPr>
                <w:rFonts w:ascii="Times New Roman" w:hAnsi="Times New Roman"/>
                <w:sz w:val="22"/>
                <w:szCs w:val="22"/>
              </w:rPr>
            </w:pPr>
            <w:r w:rsidRPr="0002501E">
              <w:rPr>
                <w:rFonts w:ascii="Times New Roman" w:hAnsi="Times New Roman"/>
                <w:sz w:val="22"/>
                <w:szCs w:val="22"/>
              </w:rPr>
              <w:t>Corrected typo on p. 86.</w:t>
            </w:r>
          </w:p>
          <w:p w14:paraId="335A12F4" w14:textId="77777777" w:rsidR="00A30B45" w:rsidRPr="003E60CF" w:rsidRDefault="00A30B45" w:rsidP="00A30B45">
            <w:pPr>
              <w:numPr>
                <w:ilvl w:val="0"/>
                <w:numId w:val="7"/>
              </w:numPr>
              <w:spacing w:before="60" w:after="60"/>
              <w:rPr>
                <w:rFonts w:ascii="Times New Roman" w:hAnsi="Times New Roman"/>
                <w:sz w:val="22"/>
                <w:szCs w:val="22"/>
              </w:rPr>
            </w:pPr>
            <w:r w:rsidRPr="0002501E">
              <w:rPr>
                <w:rFonts w:ascii="Times New Roman" w:hAnsi="Times New Roman"/>
                <w:sz w:val="22"/>
                <w:szCs w:val="22"/>
              </w:rPr>
              <w:t>Updated for patch IB*2.0*458:  Added new routines on pp. 37, 50, and 52/53; new file added to pp. 68 and 113; new options added to pg. 133 and 148.</w:t>
            </w:r>
          </w:p>
        </w:tc>
        <w:tc>
          <w:tcPr>
            <w:tcW w:w="2790" w:type="dxa"/>
            <w:tcBorders>
              <w:top w:val="single" w:sz="6" w:space="0" w:color="auto"/>
              <w:left w:val="single" w:sz="6" w:space="0" w:color="auto"/>
              <w:bottom w:val="single" w:sz="6" w:space="0" w:color="auto"/>
              <w:right w:val="single" w:sz="6" w:space="0" w:color="auto"/>
            </w:tcBorders>
          </w:tcPr>
          <w:p w14:paraId="335A12F5"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K</w:t>
            </w:r>
            <w:r>
              <w:rPr>
                <w:rFonts w:ascii="Times New Roman" w:hAnsi="Times New Roman"/>
                <w:sz w:val="22"/>
                <w:szCs w:val="22"/>
              </w:rPr>
              <w:t>.N.</w:t>
            </w:r>
          </w:p>
          <w:p w14:paraId="335A12F6"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K</w:t>
            </w:r>
            <w:r>
              <w:rPr>
                <w:rFonts w:ascii="Times New Roman" w:hAnsi="Times New Roman"/>
                <w:sz w:val="22"/>
                <w:szCs w:val="22"/>
              </w:rPr>
              <w:t>.V.</w:t>
            </w:r>
          </w:p>
        </w:tc>
      </w:tr>
      <w:tr w:rsidR="00A30B45" w:rsidRPr="0002501E" w14:paraId="335A1301" w14:textId="77777777" w:rsidTr="00864751">
        <w:tc>
          <w:tcPr>
            <w:tcW w:w="1620" w:type="dxa"/>
            <w:tcBorders>
              <w:top w:val="single" w:sz="6" w:space="0" w:color="auto"/>
              <w:left w:val="single" w:sz="6" w:space="0" w:color="auto"/>
              <w:bottom w:val="single" w:sz="6" w:space="0" w:color="auto"/>
              <w:right w:val="single" w:sz="6" w:space="0" w:color="auto"/>
            </w:tcBorders>
          </w:tcPr>
          <w:p w14:paraId="335A12F8"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3/26/2013</w:t>
            </w:r>
          </w:p>
        </w:tc>
        <w:tc>
          <w:tcPr>
            <w:tcW w:w="4950" w:type="dxa"/>
            <w:tcBorders>
              <w:top w:val="single" w:sz="6" w:space="0" w:color="auto"/>
              <w:left w:val="single" w:sz="6" w:space="0" w:color="auto"/>
              <w:bottom w:val="single" w:sz="6" w:space="0" w:color="auto"/>
              <w:right w:val="single" w:sz="6" w:space="0" w:color="auto"/>
            </w:tcBorders>
          </w:tcPr>
          <w:p w14:paraId="335A12F9"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Updated for patch IB*2.0*457:</w:t>
            </w:r>
          </w:p>
          <w:p w14:paraId="335A12FA" w14:textId="77777777" w:rsidR="00A30B45" w:rsidRPr="0002501E" w:rsidRDefault="00A30B45" w:rsidP="00A30B45">
            <w:pPr>
              <w:numPr>
                <w:ilvl w:val="0"/>
                <w:numId w:val="8"/>
              </w:numPr>
              <w:spacing w:before="60" w:after="60"/>
              <w:rPr>
                <w:rFonts w:ascii="Times New Roman" w:hAnsi="Times New Roman"/>
                <w:sz w:val="22"/>
                <w:szCs w:val="22"/>
              </w:rPr>
            </w:pPr>
            <w:r w:rsidRPr="0002501E">
              <w:rPr>
                <w:rFonts w:ascii="Times New Roman" w:hAnsi="Times New Roman"/>
                <w:sz w:val="22"/>
                <w:szCs w:val="22"/>
              </w:rPr>
              <w:t xml:space="preserve">New routines added </w:t>
            </w:r>
            <w:proofErr w:type="spellStart"/>
            <w:r w:rsidRPr="0002501E">
              <w:rPr>
                <w:rFonts w:ascii="Times New Roman" w:hAnsi="Times New Roman"/>
                <w:sz w:val="22"/>
                <w:szCs w:val="22"/>
              </w:rPr>
              <w:t>to p</w:t>
            </w:r>
            <w:proofErr w:type="spellEnd"/>
            <w:r w:rsidRPr="0002501E">
              <w:rPr>
                <w:rFonts w:ascii="Times New Roman" w:hAnsi="Times New Roman"/>
                <w:sz w:val="22"/>
                <w:szCs w:val="22"/>
              </w:rPr>
              <w:t>. 32</w:t>
            </w:r>
          </w:p>
          <w:p w14:paraId="335A12FB" w14:textId="77777777" w:rsidR="00A30B45" w:rsidRPr="0002501E" w:rsidRDefault="00A30B45" w:rsidP="00A30B45">
            <w:pPr>
              <w:numPr>
                <w:ilvl w:val="0"/>
                <w:numId w:val="8"/>
              </w:numPr>
              <w:spacing w:before="60" w:after="60"/>
              <w:rPr>
                <w:rFonts w:ascii="Times New Roman" w:hAnsi="Times New Roman"/>
                <w:sz w:val="22"/>
                <w:szCs w:val="22"/>
              </w:rPr>
            </w:pPr>
            <w:r w:rsidRPr="0002501E">
              <w:rPr>
                <w:rFonts w:ascii="Times New Roman" w:hAnsi="Times New Roman"/>
                <w:sz w:val="22"/>
                <w:szCs w:val="22"/>
              </w:rPr>
              <w:t>New files added to pp. 64 and 110</w:t>
            </w:r>
          </w:p>
          <w:p w14:paraId="335A12FC" w14:textId="77777777" w:rsidR="00A30B45" w:rsidRPr="0002501E" w:rsidRDefault="00A30B45" w:rsidP="00A30B45">
            <w:pPr>
              <w:numPr>
                <w:ilvl w:val="0"/>
                <w:numId w:val="8"/>
              </w:numPr>
              <w:spacing w:before="60" w:after="60"/>
              <w:rPr>
                <w:rFonts w:ascii="Times New Roman" w:hAnsi="Times New Roman"/>
                <w:sz w:val="22"/>
                <w:szCs w:val="22"/>
              </w:rPr>
            </w:pPr>
            <w:r w:rsidRPr="0002501E">
              <w:rPr>
                <w:rFonts w:ascii="Times New Roman" w:hAnsi="Times New Roman"/>
                <w:sz w:val="22"/>
                <w:szCs w:val="22"/>
              </w:rPr>
              <w:t xml:space="preserve">New input template added </w:t>
            </w:r>
            <w:proofErr w:type="spellStart"/>
            <w:r w:rsidRPr="0002501E">
              <w:rPr>
                <w:rFonts w:ascii="Times New Roman" w:hAnsi="Times New Roman"/>
                <w:sz w:val="22"/>
                <w:szCs w:val="22"/>
              </w:rPr>
              <w:t>to p</w:t>
            </w:r>
            <w:proofErr w:type="spellEnd"/>
            <w:r w:rsidRPr="0002501E">
              <w:rPr>
                <w:rFonts w:ascii="Times New Roman" w:hAnsi="Times New Roman"/>
                <w:sz w:val="22"/>
                <w:szCs w:val="22"/>
              </w:rPr>
              <w:t>. 92</w:t>
            </w:r>
          </w:p>
          <w:p w14:paraId="335A12FD" w14:textId="77777777" w:rsidR="00A30B45" w:rsidRPr="0002501E" w:rsidRDefault="00A30B45" w:rsidP="00A30B45">
            <w:pPr>
              <w:numPr>
                <w:ilvl w:val="0"/>
                <w:numId w:val="8"/>
              </w:numPr>
              <w:spacing w:before="60" w:after="60"/>
              <w:rPr>
                <w:rFonts w:ascii="Times New Roman" w:hAnsi="Times New Roman"/>
                <w:sz w:val="22"/>
                <w:szCs w:val="22"/>
              </w:rPr>
            </w:pPr>
            <w:r w:rsidRPr="0002501E">
              <w:rPr>
                <w:rFonts w:ascii="Times New Roman" w:hAnsi="Times New Roman"/>
                <w:sz w:val="22"/>
                <w:szCs w:val="22"/>
              </w:rPr>
              <w:t>New options added to pp. 125 and 146</w:t>
            </w:r>
          </w:p>
          <w:p w14:paraId="335A12FE" w14:textId="77777777" w:rsidR="00A30B45" w:rsidRPr="0002501E" w:rsidRDefault="00A30B45" w:rsidP="00A30B45">
            <w:pPr>
              <w:spacing w:before="60" w:after="60"/>
              <w:rPr>
                <w:rFonts w:ascii="Times New Roman" w:hAnsi="Times New Roman"/>
                <w:sz w:val="22"/>
                <w:szCs w:val="22"/>
              </w:rPr>
            </w:pPr>
          </w:p>
        </w:tc>
        <w:tc>
          <w:tcPr>
            <w:tcW w:w="2790" w:type="dxa"/>
            <w:tcBorders>
              <w:top w:val="single" w:sz="6" w:space="0" w:color="auto"/>
              <w:left w:val="single" w:sz="6" w:space="0" w:color="auto"/>
              <w:bottom w:val="single" w:sz="6" w:space="0" w:color="auto"/>
              <w:right w:val="single" w:sz="6" w:space="0" w:color="auto"/>
            </w:tcBorders>
          </w:tcPr>
          <w:p w14:paraId="335A12FF"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K</w:t>
            </w:r>
            <w:r>
              <w:rPr>
                <w:rFonts w:ascii="Times New Roman" w:hAnsi="Times New Roman"/>
                <w:sz w:val="22"/>
                <w:szCs w:val="22"/>
              </w:rPr>
              <w:t>.N.</w:t>
            </w:r>
          </w:p>
          <w:p w14:paraId="335A1300"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K</w:t>
            </w:r>
            <w:r>
              <w:rPr>
                <w:rFonts w:ascii="Times New Roman" w:hAnsi="Times New Roman"/>
                <w:sz w:val="22"/>
                <w:szCs w:val="22"/>
              </w:rPr>
              <w:t>.V.</w:t>
            </w:r>
          </w:p>
        </w:tc>
      </w:tr>
      <w:tr w:rsidR="00A30B45" w:rsidRPr="0002501E" w14:paraId="335A1306" w14:textId="77777777" w:rsidTr="00864751">
        <w:tc>
          <w:tcPr>
            <w:tcW w:w="1620" w:type="dxa"/>
            <w:tcBorders>
              <w:top w:val="single" w:sz="6" w:space="0" w:color="auto"/>
              <w:left w:val="single" w:sz="6" w:space="0" w:color="auto"/>
              <w:bottom w:val="single" w:sz="6" w:space="0" w:color="auto"/>
              <w:right w:val="single" w:sz="6" w:space="0" w:color="auto"/>
            </w:tcBorders>
          </w:tcPr>
          <w:p w14:paraId="335A1302"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July 2012</w:t>
            </w:r>
          </w:p>
        </w:tc>
        <w:tc>
          <w:tcPr>
            <w:tcW w:w="4950" w:type="dxa"/>
            <w:tcBorders>
              <w:top w:val="single" w:sz="6" w:space="0" w:color="auto"/>
              <w:left w:val="single" w:sz="6" w:space="0" w:color="auto"/>
              <w:bottom w:val="single" w:sz="6" w:space="0" w:color="auto"/>
              <w:right w:val="single" w:sz="6" w:space="0" w:color="auto"/>
            </w:tcBorders>
          </w:tcPr>
          <w:p w14:paraId="335A1303"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Updated for patch IB*2.0*476</w:t>
            </w:r>
          </w:p>
        </w:tc>
        <w:tc>
          <w:tcPr>
            <w:tcW w:w="2790" w:type="dxa"/>
            <w:tcBorders>
              <w:top w:val="single" w:sz="6" w:space="0" w:color="auto"/>
              <w:left w:val="single" w:sz="6" w:space="0" w:color="auto"/>
              <w:bottom w:val="single" w:sz="6" w:space="0" w:color="auto"/>
              <w:right w:val="single" w:sz="6" w:space="0" w:color="auto"/>
            </w:tcBorders>
          </w:tcPr>
          <w:p w14:paraId="335A1304"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.R.</w:t>
            </w:r>
          </w:p>
          <w:p w14:paraId="335A1305"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S</w:t>
            </w:r>
            <w:r>
              <w:rPr>
                <w:rFonts w:ascii="Times New Roman" w:hAnsi="Times New Roman"/>
                <w:sz w:val="22"/>
                <w:szCs w:val="22"/>
              </w:rPr>
              <w:t>.R.</w:t>
            </w:r>
          </w:p>
        </w:tc>
      </w:tr>
      <w:tr w:rsidR="00A30B45" w:rsidRPr="0002501E" w14:paraId="335A130B" w14:textId="77777777" w:rsidTr="00864751">
        <w:tc>
          <w:tcPr>
            <w:tcW w:w="1620" w:type="dxa"/>
            <w:tcBorders>
              <w:top w:val="single" w:sz="6" w:space="0" w:color="auto"/>
              <w:left w:val="single" w:sz="6" w:space="0" w:color="auto"/>
              <w:bottom w:val="single" w:sz="6" w:space="0" w:color="auto"/>
              <w:right w:val="single" w:sz="6" w:space="0" w:color="auto"/>
            </w:tcBorders>
          </w:tcPr>
          <w:p w14:paraId="335A1307"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March 2012</w:t>
            </w:r>
          </w:p>
        </w:tc>
        <w:tc>
          <w:tcPr>
            <w:tcW w:w="4950" w:type="dxa"/>
            <w:tcBorders>
              <w:top w:val="single" w:sz="6" w:space="0" w:color="auto"/>
              <w:left w:val="single" w:sz="6" w:space="0" w:color="auto"/>
              <w:bottom w:val="single" w:sz="6" w:space="0" w:color="auto"/>
              <w:right w:val="single" w:sz="6" w:space="0" w:color="auto"/>
            </w:tcBorders>
          </w:tcPr>
          <w:p w14:paraId="335A1308"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 xml:space="preserve">Updated to include </w:t>
            </w:r>
            <w:proofErr w:type="spellStart"/>
            <w:r w:rsidRPr="0002501E">
              <w:rPr>
                <w:rFonts w:ascii="Times New Roman" w:hAnsi="Times New Roman"/>
                <w:sz w:val="22"/>
                <w:szCs w:val="22"/>
              </w:rPr>
              <w:t>ePharmacy</w:t>
            </w:r>
            <w:proofErr w:type="spellEnd"/>
            <w:r w:rsidRPr="0002501E">
              <w:rPr>
                <w:rFonts w:ascii="Times New Roman" w:hAnsi="Times New Roman"/>
                <w:sz w:val="22"/>
                <w:szCs w:val="22"/>
              </w:rPr>
              <w:t xml:space="preserve"> Phase 6 (IB*2*452)</w:t>
            </w:r>
          </w:p>
        </w:tc>
        <w:tc>
          <w:tcPr>
            <w:tcW w:w="2790" w:type="dxa"/>
            <w:tcBorders>
              <w:top w:val="single" w:sz="6" w:space="0" w:color="auto"/>
              <w:left w:val="single" w:sz="6" w:space="0" w:color="auto"/>
              <w:bottom w:val="single" w:sz="6" w:space="0" w:color="auto"/>
              <w:right w:val="single" w:sz="6" w:space="0" w:color="auto"/>
            </w:tcBorders>
          </w:tcPr>
          <w:p w14:paraId="335A1309"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S</w:t>
            </w:r>
            <w:r>
              <w:rPr>
                <w:rFonts w:ascii="Times New Roman" w:hAnsi="Times New Roman"/>
                <w:sz w:val="22"/>
                <w:szCs w:val="22"/>
              </w:rPr>
              <w:t>.S.</w:t>
            </w:r>
          </w:p>
          <w:p w14:paraId="335A130A"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E</w:t>
            </w:r>
            <w:r>
              <w:rPr>
                <w:rFonts w:ascii="Times New Roman" w:hAnsi="Times New Roman"/>
                <w:sz w:val="22"/>
                <w:szCs w:val="22"/>
              </w:rPr>
              <w:t>.G./B.A.</w:t>
            </w:r>
          </w:p>
        </w:tc>
      </w:tr>
      <w:tr w:rsidR="00A30B45" w:rsidRPr="0002501E" w14:paraId="335A1310" w14:textId="77777777" w:rsidTr="00864751">
        <w:tc>
          <w:tcPr>
            <w:tcW w:w="1620" w:type="dxa"/>
            <w:tcBorders>
              <w:top w:val="single" w:sz="6" w:space="0" w:color="auto"/>
              <w:left w:val="single" w:sz="6" w:space="0" w:color="auto"/>
              <w:bottom w:val="single" w:sz="6" w:space="0" w:color="auto"/>
              <w:right w:val="single" w:sz="6" w:space="0" w:color="auto"/>
            </w:tcBorders>
          </w:tcPr>
          <w:p w14:paraId="335A130C"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lastRenderedPageBreak/>
              <w:t>March 2012</w:t>
            </w:r>
          </w:p>
        </w:tc>
        <w:tc>
          <w:tcPr>
            <w:tcW w:w="4950" w:type="dxa"/>
            <w:tcBorders>
              <w:top w:val="single" w:sz="6" w:space="0" w:color="auto"/>
              <w:left w:val="single" w:sz="6" w:space="0" w:color="auto"/>
              <w:bottom w:val="single" w:sz="6" w:space="0" w:color="auto"/>
              <w:right w:val="single" w:sz="6" w:space="0" w:color="auto"/>
            </w:tcBorders>
          </w:tcPr>
          <w:p w14:paraId="335A130D"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 xml:space="preserve">Updated up to and including </w:t>
            </w:r>
            <w:proofErr w:type="spellStart"/>
            <w:r w:rsidRPr="0002501E">
              <w:rPr>
                <w:rFonts w:ascii="Times New Roman" w:hAnsi="Times New Roman"/>
                <w:sz w:val="22"/>
                <w:szCs w:val="22"/>
              </w:rPr>
              <w:t>eClaims</w:t>
            </w:r>
            <w:proofErr w:type="spellEnd"/>
            <w:r w:rsidRPr="0002501E">
              <w:rPr>
                <w:rFonts w:ascii="Times New Roman" w:hAnsi="Times New Roman"/>
                <w:sz w:val="22"/>
                <w:szCs w:val="22"/>
              </w:rPr>
              <w:t xml:space="preserve"> 5010 changes added (IB*2.0*447)</w:t>
            </w:r>
          </w:p>
        </w:tc>
        <w:tc>
          <w:tcPr>
            <w:tcW w:w="2790" w:type="dxa"/>
            <w:tcBorders>
              <w:top w:val="single" w:sz="6" w:space="0" w:color="auto"/>
              <w:left w:val="single" w:sz="6" w:space="0" w:color="auto"/>
              <w:bottom w:val="single" w:sz="6" w:space="0" w:color="auto"/>
              <w:right w:val="single" w:sz="6" w:space="0" w:color="auto"/>
            </w:tcBorders>
          </w:tcPr>
          <w:p w14:paraId="335A130E"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S</w:t>
            </w:r>
            <w:r>
              <w:rPr>
                <w:rFonts w:ascii="Times New Roman" w:hAnsi="Times New Roman"/>
                <w:sz w:val="22"/>
                <w:szCs w:val="22"/>
              </w:rPr>
              <w:t>.S.</w:t>
            </w:r>
          </w:p>
          <w:p w14:paraId="335A130F"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B</w:t>
            </w:r>
            <w:r>
              <w:rPr>
                <w:rFonts w:ascii="Times New Roman" w:hAnsi="Times New Roman"/>
                <w:sz w:val="22"/>
                <w:szCs w:val="22"/>
              </w:rPr>
              <w:t>.I.</w:t>
            </w:r>
          </w:p>
        </w:tc>
      </w:tr>
      <w:tr w:rsidR="00A30B45" w:rsidRPr="0002501E" w14:paraId="335A1315" w14:textId="77777777" w:rsidTr="00864751">
        <w:tc>
          <w:tcPr>
            <w:tcW w:w="1620" w:type="dxa"/>
            <w:tcBorders>
              <w:top w:val="single" w:sz="6" w:space="0" w:color="auto"/>
              <w:left w:val="single" w:sz="6" w:space="0" w:color="auto"/>
              <w:bottom w:val="single" w:sz="6" w:space="0" w:color="auto"/>
              <w:right w:val="single" w:sz="6" w:space="0" w:color="auto"/>
            </w:tcBorders>
          </w:tcPr>
          <w:p w14:paraId="335A1311"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Dec 2011</w:t>
            </w:r>
          </w:p>
        </w:tc>
        <w:tc>
          <w:tcPr>
            <w:tcW w:w="4950" w:type="dxa"/>
            <w:tcBorders>
              <w:top w:val="single" w:sz="6" w:space="0" w:color="auto"/>
              <w:left w:val="single" w:sz="6" w:space="0" w:color="auto"/>
              <w:bottom w:val="single" w:sz="6" w:space="0" w:color="auto"/>
              <w:right w:val="single" w:sz="6" w:space="0" w:color="auto"/>
            </w:tcBorders>
          </w:tcPr>
          <w:p w14:paraId="335A1312" w14:textId="77777777" w:rsidR="00A30B45" w:rsidRPr="0002501E" w:rsidRDefault="00A30B45" w:rsidP="00A30B45">
            <w:pPr>
              <w:spacing w:before="60" w:after="60"/>
              <w:rPr>
                <w:rFonts w:ascii="Times New Roman" w:hAnsi="Times New Roman"/>
                <w:sz w:val="22"/>
                <w:szCs w:val="22"/>
              </w:rPr>
            </w:pPr>
            <w:proofErr w:type="spellStart"/>
            <w:r w:rsidRPr="0002501E">
              <w:rPr>
                <w:rFonts w:ascii="Times New Roman" w:hAnsi="Times New Roman"/>
                <w:sz w:val="22"/>
                <w:szCs w:val="22"/>
              </w:rPr>
              <w:t>ePayments</w:t>
            </w:r>
            <w:proofErr w:type="spellEnd"/>
            <w:r w:rsidRPr="0002501E">
              <w:rPr>
                <w:rFonts w:ascii="Times New Roman" w:hAnsi="Times New Roman"/>
                <w:sz w:val="22"/>
                <w:szCs w:val="22"/>
              </w:rPr>
              <w:t xml:space="preserve"> 5010 module changes added (IB*2*431 and IB*2*451)</w:t>
            </w:r>
          </w:p>
        </w:tc>
        <w:tc>
          <w:tcPr>
            <w:tcW w:w="2790" w:type="dxa"/>
            <w:tcBorders>
              <w:top w:val="single" w:sz="6" w:space="0" w:color="auto"/>
              <w:left w:val="single" w:sz="6" w:space="0" w:color="auto"/>
              <w:bottom w:val="single" w:sz="6" w:space="0" w:color="auto"/>
              <w:right w:val="single" w:sz="6" w:space="0" w:color="auto"/>
            </w:tcBorders>
          </w:tcPr>
          <w:p w14:paraId="335A1313"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S</w:t>
            </w:r>
            <w:r>
              <w:rPr>
                <w:rFonts w:ascii="Times New Roman" w:hAnsi="Times New Roman"/>
                <w:sz w:val="22"/>
                <w:szCs w:val="22"/>
              </w:rPr>
              <w:t>.S.</w:t>
            </w:r>
          </w:p>
          <w:p w14:paraId="335A1314"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P</w:t>
            </w:r>
            <w:r>
              <w:rPr>
                <w:rFonts w:ascii="Times New Roman" w:hAnsi="Times New Roman"/>
                <w:sz w:val="22"/>
                <w:szCs w:val="22"/>
              </w:rPr>
              <w:t>.H.</w:t>
            </w:r>
            <w:r w:rsidRPr="0002501E">
              <w:rPr>
                <w:rFonts w:ascii="Times New Roman" w:hAnsi="Times New Roman"/>
                <w:sz w:val="22"/>
                <w:szCs w:val="22"/>
              </w:rPr>
              <w:t>/B</w:t>
            </w:r>
            <w:r>
              <w:rPr>
                <w:rFonts w:ascii="Times New Roman" w:hAnsi="Times New Roman"/>
                <w:sz w:val="22"/>
                <w:szCs w:val="22"/>
              </w:rPr>
              <w:t>.A.</w:t>
            </w:r>
          </w:p>
        </w:tc>
      </w:tr>
      <w:tr w:rsidR="00A30B45" w:rsidRPr="0002501E" w14:paraId="335A131A" w14:textId="77777777" w:rsidTr="00864751">
        <w:tc>
          <w:tcPr>
            <w:tcW w:w="1620" w:type="dxa"/>
            <w:tcBorders>
              <w:top w:val="single" w:sz="6" w:space="0" w:color="auto"/>
              <w:left w:val="single" w:sz="6" w:space="0" w:color="auto"/>
              <w:bottom w:val="single" w:sz="6" w:space="0" w:color="auto"/>
              <w:right w:val="single" w:sz="6" w:space="0" w:color="auto"/>
            </w:tcBorders>
          </w:tcPr>
          <w:p w14:paraId="335A1316"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 xml:space="preserve">Nov 2011 </w:t>
            </w:r>
          </w:p>
        </w:tc>
        <w:tc>
          <w:tcPr>
            <w:tcW w:w="4950" w:type="dxa"/>
            <w:tcBorders>
              <w:top w:val="single" w:sz="6" w:space="0" w:color="auto"/>
              <w:left w:val="single" w:sz="6" w:space="0" w:color="auto"/>
              <w:bottom w:val="single" w:sz="6" w:space="0" w:color="auto"/>
              <w:right w:val="single" w:sz="6" w:space="0" w:color="auto"/>
            </w:tcBorders>
          </w:tcPr>
          <w:p w14:paraId="335A1317"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Updated for Patch IB*2*432</w:t>
            </w:r>
          </w:p>
        </w:tc>
        <w:tc>
          <w:tcPr>
            <w:tcW w:w="2790" w:type="dxa"/>
            <w:tcBorders>
              <w:top w:val="single" w:sz="6" w:space="0" w:color="auto"/>
              <w:left w:val="single" w:sz="6" w:space="0" w:color="auto"/>
              <w:bottom w:val="single" w:sz="6" w:space="0" w:color="auto"/>
              <w:right w:val="single" w:sz="6" w:space="0" w:color="auto"/>
            </w:tcBorders>
          </w:tcPr>
          <w:p w14:paraId="335A1318"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S</w:t>
            </w:r>
            <w:r>
              <w:rPr>
                <w:rFonts w:ascii="Times New Roman" w:hAnsi="Times New Roman"/>
                <w:sz w:val="22"/>
                <w:szCs w:val="22"/>
              </w:rPr>
              <w:t>.S.</w:t>
            </w:r>
            <w:r w:rsidRPr="0002501E">
              <w:rPr>
                <w:rFonts w:ascii="Times New Roman" w:hAnsi="Times New Roman"/>
                <w:sz w:val="22"/>
                <w:szCs w:val="22"/>
              </w:rPr>
              <w:t xml:space="preserve"> </w:t>
            </w:r>
          </w:p>
          <w:p w14:paraId="335A1319"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B</w:t>
            </w:r>
            <w:r>
              <w:rPr>
                <w:rFonts w:ascii="Times New Roman" w:hAnsi="Times New Roman"/>
                <w:sz w:val="22"/>
                <w:szCs w:val="22"/>
              </w:rPr>
              <w:t>.A.</w:t>
            </w:r>
          </w:p>
        </w:tc>
      </w:tr>
      <w:tr w:rsidR="00A30B45" w:rsidRPr="0002501E" w14:paraId="335A1320" w14:textId="77777777" w:rsidTr="00864751">
        <w:tc>
          <w:tcPr>
            <w:tcW w:w="1620" w:type="dxa"/>
            <w:tcBorders>
              <w:top w:val="single" w:sz="6" w:space="0" w:color="auto"/>
              <w:left w:val="single" w:sz="6" w:space="0" w:color="auto"/>
              <w:bottom w:val="single" w:sz="6" w:space="0" w:color="auto"/>
              <w:right w:val="single" w:sz="6" w:space="0" w:color="auto"/>
            </w:tcBorders>
          </w:tcPr>
          <w:p w14:paraId="335A131B"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8/19/2011</w:t>
            </w:r>
          </w:p>
        </w:tc>
        <w:tc>
          <w:tcPr>
            <w:tcW w:w="4950" w:type="dxa"/>
            <w:tcBorders>
              <w:top w:val="single" w:sz="6" w:space="0" w:color="auto"/>
              <w:left w:val="single" w:sz="6" w:space="0" w:color="auto"/>
              <w:bottom w:val="single" w:sz="6" w:space="0" w:color="auto"/>
              <w:right w:val="single" w:sz="6" w:space="0" w:color="auto"/>
            </w:tcBorders>
          </w:tcPr>
          <w:p w14:paraId="335A131C"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Updated for patch IB*2*449, replaced Menu Diagram with statement.</w:t>
            </w:r>
          </w:p>
          <w:p w14:paraId="335A131D"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Technical writer review—formatting and convert to Section 508 compliant PDF.</w:t>
            </w:r>
          </w:p>
        </w:tc>
        <w:tc>
          <w:tcPr>
            <w:tcW w:w="2790" w:type="dxa"/>
            <w:tcBorders>
              <w:top w:val="single" w:sz="6" w:space="0" w:color="auto"/>
              <w:left w:val="single" w:sz="6" w:space="0" w:color="auto"/>
              <w:bottom w:val="single" w:sz="6" w:space="0" w:color="auto"/>
              <w:right w:val="single" w:sz="6" w:space="0" w:color="auto"/>
            </w:tcBorders>
          </w:tcPr>
          <w:p w14:paraId="335A131E"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C</w:t>
            </w:r>
            <w:r>
              <w:rPr>
                <w:rFonts w:ascii="Times New Roman" w:hAnsi="Times New Roman"/>
                <w:sz w:val="22"/>
                <w:szCs w:val="22"/>
              </w:rPr>
              <w:t>.M.</w:t>
            </w:r>
          </w:p>
          <w:p w14:paraId="335A131F"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E</w:t>
            </w:r>
            <w:r>
              <w:rPr>
                <w:rFonts w:ascii="Times New Roman" w:hAnsi="Times New Roman"/>
                <w:sz w:val="22"/>
                <w:szCs w:val="22"/>
              </w:rPr>
              <w:t>.Z./</w:t>
            </w:r>
            <w:r w:rsidRPr="0002501E">
              <w:rPr>
                <w:rFonts w:ascii="Times New Roman" w:hAnsi="Times New Roman"/>
                <w:sz w:val="22"/>
                <w:szCs w:val="22"/>
              </w:rPr>
              <w:t>S</w:t>
            </w:r>
            <w:r>
              <w:rPr>
                <w:rFonts w:ascii="Times New Roman" w:hAnsi="Times New Roman"/>
                <w:sz w:val="22"/>
                <w:szCs w:val="22"/>
              </w:rPr>
              <w:t>.S</w:t>
            </w:r>
          </w:p>
        </w:tc>
      </w:tr>
      <w:tr w:rsidR="00A30B45" w:rsidRPr="0002501E" w14:paraId="335A1325" w14:textId="77777777" w:rsidTr="00864751">
        <w:tc>
          <w:tcPr>
            <w:tcW w:w="1620" w:type="dxa"/>
            <w:tcBorders>
              <w:top w:val="single" w:sz="6" w:space="0" w:color="auto"/>
              <w:left w:val="single" w:sz="6" w:space="0" w:color="auto"/>
              <w:bottom w:val="single" w:sz="6" w:space="0" w:color="auto"/>
              <w:right w:val="single" w:sz="6" w:space="0" w:color="auto"/>
            </w:tcBorders>
          </w:tcPr>
          <w:p w14:paraId="335A1321"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June 2009</w:t>
            </w:r>
          </w:p>
        </w:tc>
        <w:tc>
          <w:tcPr>
            <w:tcW w:w="4950" w:type="dxa"/>
            <w:tcBorders>
              <w:top w:val="single" w:sz="6" w:space="0" w:color="auto"/>
              <w:left w:val="single" w:sz="6" w:space="0" w:color="auto"/>
              <w:bottom w:val="single" w:sz="6" w:space="0" w:color="auto"/>
              <w:right w:val="single" w:sz="6" w:space="0" w:color="auto"/>
            </w:tcBorders>
          </w:tcPr>
          <w:p w14:paraId="335A1322"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Updated for patch IB*2.0*399</w:t>
            </w:r>
          </w:p>
        </w:tc>
        <w:tc>
          <w:tcPr>
            <w:tcW w:w="2790" w:type="dxa"/>
            <w:tcBorders>
              <w:top w:val="single" w:sz="6" w:space="0" w:color="auto"/>
              <w:left w:val="single" w:sz="6" w:space="0" w:color="auto"/>
              <w:bottom w:val="single" w:sz="6" w:space="0" w:color="auto"/>
              <w:right w:val="single" w:sz="6" w:space="0" w:color="auto"/>
            </w:tcBorders>
          </w:tcPr>
          <w:p w14:paraId="335A1323"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A</w:t>
            </w:r>
            <w:r>
              <w:rPr>
                <w:rFonts w:ascii="Times New Roman" w:hAnsi="Times New Roman"/>
                <w:sz w:val="22"/>
                <w:szCs w:val="22"/>
              </w:rPr>
              <w:t>.S.</w:t>
            </w:r>
            <w:r w:rsidRPr="0002501E">
              <w:rPr>
                <w:rFonts w:ascii="Times New Roman" w:hAnsi="Times New Roman"/>
                <w:sz w:val="22"/>
                <w:szCs w:val="22"/>
              </w:rPr>
              <w:t>/T</w:t>
            </w:r>
            <w:r>
              <w:rPr>
                <w:rFonts w:ascii="Times New Roman" w:hAnsi="Times New Roman"/>
                <w:sz w:val="22"/>
                <w:szCs w:val="22"/>
              </w:rPr>
              <w:t>.H.</w:t>
            </w:r>
          </w:p>
          <w:p w14:paraId="335A1324"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.E.G.</w:t>
            </w:r>
          </w:p>
        </w:tc>
      </w:tr>
      <w:tr w:rsidR="00A30B45" w:rsidRPr="0002501E" w14:paraId="335A132A" w14:textId="77777777" w:rsidTr="00864751">
        <w:tc>
          <w:tcPr>
            <w:tcW w:w="1620" w:type="dxa"/>
            <w:tcBorders>
              <w:top w:val="single" w:sz="6" w:space="0" w:color="auto"/>
              <w:left w:val="single" w:sz="6" w:space="0" w:color="auto"/>
              <w:bottom w:val="single" w:sz="6" w:space="0" w:color="auto"/>
              <w:right w:val="single" w:sz="6" w:space="0" w:color="auto"/>
            </w:tcBorders>
          </w:tcPr>
          <w:p w14:paraId="335A1326"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June 2008</w:t>
            </w:r>
          </w:p>
        </w:tc>
        <w:tc>
          <w:tcPr>
            <w:tcW w:w="4950" w:type="dxa"/>
            <w:tcBorders>
              <w:top w:val="single" w:sz="6" w:space="0" w:color="auto"/>
              <w:left w:val="single" w:sz="6" w:space="0" w:color="auto"/>
              <w:bottom w:val="single" w:sz="6" w:space="0" w:color="auto"/>
              <w:right w:val="single" w:sz="6" w:space="0" w:color="auto"/>
            </w:tcBorders>
          </w:tcPr>
          <w:p w14:paraId="335A1327"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Updated for patch IB*2.0*389</w:t>
            </w:r>
          </w:p>
        </w:tc>
        <w:tc>
          <w:tcPr>
            <w:tcW w:w="2790" w:type="dxa"/>
            <w:tcBorders>
              <w:top w:val="single" w:sz="6" w:space="0" w:color="auto"/>
              <w:left w:val="single" w:sz="6" w:space="0" w:color="auto"/>
              <w:bottom w:val="single" w:sz="6" w:space="0" w:color="auto"/>
              <w:right w:val="single" w:sz="6" w:space="0" w:color="auto"/>
            </w:tcBorders>
          </w:tcPr>
          <w:p w14:paraId="335A1328"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A</w:t>
            </w:r>
            <w:r>
              <w:rPr>
                <w:rFonts w:ascii="Times New Roman" w:hAnsi="Times New Roman"/>
                <w:sz w:val="22"/>
                <w:szCs w:val="22"/>
              </w:rPr>
              <w:t>.S.</w:t>
            </w:r>
            <w:r w:rsidRPr="0002501E">
              <w:rPr>
                <w:rFonts w:ascii="Times New Roman" w:hAnsi="Times New Roman"/>
                <w:sz w:val="22"/>
                <w:szCs w:val="22"/>
              </w:rPr>
              <w:t>/T</w:t>
            </w:r>
            <w:r>
              <w:rPr>
                <w:rFonts w:ascii="Times New Roman" w:hAnsi="Times New Roman"/>
                <w:sz w:val="22"/>
                <w:szCs w:val="22"/>
              </w:rPr>
              <w:t>.H.</w:t>
            </w:r>
          </w:p>
          <w:p w14:paraId="335A1329"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.E.G.</w:t>
            </w:r>
          </w:p>
        </w:tc>
      </w:tr>
      <w:tr w:rsidR="00A30B45" w:rsidRPr="0002501E" w14:paraId="335A132E" w14:textId="77777777" w:rsidTr="00864751">
        <w:tc>
          <w:tcPr>
            <w:tcW w:w="1620" w:type="dxa"/>
            <w:tcBorders>
              <w:top w:val="single" w:sz="6" w:space="0" w:color="auto"/>
              <w:left w:val="single" w:sz="6" w:space="0" w:color="auto"/>
              <w:bottom w:val="single" w:sz="6" w:space="0" w:color="auto"/>
              <w:right w:val="single" w:sz="6" w:space="0" w:color="auto"/>
            </w:tcBorders>
          </w:tcPr>
          <w:p w14:paraId="335A132B"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12/29/04</w:t>
            </w:r>
          </w:p>
        </w:tc>
        <w:tc>
          <w:tcPr>
            <w:tcW w:w="4950" w:type="dxa"/>
            <w:tcBorders>
              <w:top w:val="single" w:sz="6" w:space="0" w:color="auto"/>
              <w:left w:val="single" w:sz="6" w:space="0" w:color="auto"/>
              <w:bottom w:val="single" w:sz="6" w:space="0" w:color="auto"/>
              <w:right w:val="single" w:sz="6" w:space="0" w:color="auto"/>
            </w:tcBorders>
          </w:tcPr>
          <w:p w14:paraId="335A132C"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Updated to comply with SOP 192-352 Displaying Sensitive Data.</w:t>
            </w:r>
          </w:p>
        </w:tc>
        <w:tc>
          <w:tcPr>
            <w:tcW w:w="2790" w:type="dxa"/>
            <w:tcBorders>
              <w:top w:val="single" w:sz="6" w:space="0" w:color="auto"/>
              <w:left w:val="single" w:sz="6" w:space="0" w:color="auto"/>
              <w:bottom w:val="single" w:sz="6" w:space="0" w:color="auto"/>
              <w:right w:val="single" w:sz="6" w:space="0" w:color="auto"/>
            </w:tcBorders>
          </w:tcPr>
          <w:p w14:paraId="335A132D"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.E.G.</w:t>
            </w:r>
          </w:p>
        </w:tc>
      </w:tr>
      <w:tr w:rsidR="00A30B45" w:rsidRPr="0002501E" w14:paraId="335A1332" w14:textId="77777777" w:rsidTr="00864751">
        <w:tc>
          <w:tcPr>
            <w:tcW w:w="1620" w:type="dxa"/>
            <w:tcBorders>
              <w:top w:val="single" w:sz="6" w:space="0" w:color="auto"/>
              <w:left w:val="single" w:sz="6" w:space="0" w:color="auto"/>
              <w:bottom w:val="single" w:sz="6" w:space="0" w:color="auto"/>
              <w:right w:val="single" w:sz="6" w:space="0" w:color="auto"/>
            </w:tcBorders>
          </w:tcPr>
          <w:p w14:paraId="335A132F"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12/29/04</w:t>
            </w:r>
          </w:p>
        </w:tc>
        <w:tc>
          <w:tcPr>
            <w:tcW w:w="4950" w:type="dxa"/>
            <w:tcBorders>
              <w:top w:val="single" w:sz="6" w:space="0" w:color="auto"/>
              <w:left w:val="single" w:sz="6" w:space="0" w:color="auto"/>
              <w:bottom w:val="single" w:sz="6" w:space="0" w:color="auto"/>
              <w:right w:val="single" w:sz="6" w:space="0" w:color="auto"/>
            </w:tcBorders>
          </w:tcPr>
          <w:p w14:paraId="335A1330"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Pdf file checked for accessibility to readers with disabilities.</w:t>
            </w:r>
          </w:p>
        </w:tc>
        <w:tc>
          <w:tcPr>
            <w:tcW w:w="2790" w:type="dxa"/>
            <w:tcBorders>
              <w:top w:val="single" w:sz="6" w:space="0" w:color="auto"/>
              <w:left w:val="single" w:sz="6" w:space="0" w:color="auto"/>
              <w:bottom w:val="single" w:sz="6" w:space="0" w:color="auto"/>
              <w:right w:val="single" w:sz="6" w:space="0" w:color="auto"/>
            </w:tcBorders>
          </w:tcPr>
          <w:p w14:paraId="335A1331"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.E.G</w:t>
            </w:r>
          </w:p>
        </w:tc>
      </w:tr>
    </w:tbl>
    <w:p w14:paraId="335A1333" w14:textId="77777777" w:rsidR="00E22BEA" w:rsidRPr="0002501E" w:rsidRDefault="00E22BEA">
      <w:pPr>
        <w:rPr>
          <w:rFonts w:ascii="Times New Roman" w:hAnsi="Times New Roman"/>
          <w:sz w:val="22"/>
          <w:szCs w:val="22"/>
        </w:rPr>
      </w:pPr>
    </w:p>
    <w:p w14:paraId="335A1334" w14:textId="77777777" w:rsidR="00E67BD9" w:rsidRPr="0002501E" w:rsidRDefault="00E67BD9" w:rsidP="00E67BD9">
      <w:pPr>
        <w:jc w:val="center"/>
        <w:rPr>
          <w:rFonts w:ascii="Times New Roman" w:hAnsi="Times New Roman"/>
          <w:i/>
          <w:szCs w:val="24"/>
        </w:rPr>
      </w:pPr>
      <w:r w:rsidRPr="0002501E">
        <w:rPr>
          <w:rFonts w:ascii="Times New Roman" w:hAnsi="Times New Roman"/>
          <w:bCs/>
          <w:i/>
          <w:szCs w:val="22"/>
        </w:rPr>
        <w:br w:type="page"/>
      </w:r>
      <w:r w:rsidRPr="0002501E">
        <w:rPr>
          <w:rFonts w:ascii="Times New Roman" w:hAnsi="Times New Roman"/>
          <w:i/>
          <w:color w:val="000000"/>
          <w:szCs w:val="24"/>
        </w:rPr>
        <w:lastRenderedPageBreak/>
        <w:t>(</w:t>
      </w:r>
      <w:r w:rsidRPr="0002501E">
        <w:rPr>
          <w:rFonts w:ascii="Times New Roman" w:hAnsi="Times New Roman"/>
          <w:i/>
          <w:szCs w:val="24"/>
        </w:rPr>
        <w:t>This page included for two-sided copying.)</w:t>
      </w:r>
    </w:p>
    <w:p w14:paraId="335A1335" w14:textId="77777777" w:rsidR="00E22BEA" w:rsidRPr="0002501E" w:rsidRDefault="00E22BEA" w:rsidP="003A18EF">
      <w:pPr>
        <w:ind w:right="-539"/>
        <w:rPr>
          <w:rFonts w:ascii="Times New Roman" w:hAnsi="Times New Roman"/>
          <w:bCs/>
          <w:i/>
          <w:szCs w:val="22"/>
        </w:rPr>
      </w:pPr>
    </w:p>
    <w:p w14:paraId="335A1336" w14:textId="55A108BF" w:rsidR="00531745" w:rsidRPr="0002501E" w:rsidRDefault="00531745">
      <w:pPr>
        <w:rPr>
          <w:rFonts w:ascii="Times New Roman" w:hAnsi="Times New Roman"/>
          <w:sz w:val="22"/>
          <w:szCs w:val="22"/>
        </w:rPr>
        <w:sectPr w:rsidR="00531745" w:rsidRPr="0002501E" w:rsidSect="00ED790C">
          <w:footerReference w:type="even" r:id="rId15"/>
          <w:footerReference w:type="default" r:id="rId16"/>
          <w:footerReference w:type="first" r:id="rId17"/>
          <w:type w:val="oddPage"/>
          <w:pgSz w:w="12240" w:h="15840" w:code="1"/>
          <w:pgMar w:top="1440" w:right="1440" w:bottom="1440" w:left="1440" w:header="720" w:footer="720" w:gutter="0"/>
          <w:pgNumType w:fmt="lowerRoman" w:start="1"/>
          <w:cols w:space="720"/>
          <w:docGrid w:linePitch="326"/>
        </w:sectPr>
      </w:pPr>
    </w:p>
    <w:p w14:paraId="335A1337" w14:textId="77777777" w:rsidR="00E843E7" w:rsidRPr="0002501E" w:rsidRDefault="00E843E7" w:rsidP="00604191">
      <w:pPr>
        <w:rPr>
          <w:rFonts w:ascii="Times New Roman" w:hAnsi="Times New Roman"/>
          <w:sz w:val="22"/>
          <w:szCs w:val="22"/>
        </w:rPr>
      </w:pPr>
      <w:bookmarkStart w:id="29" w:name="_Toc200787290"/>
      <w:bookmarkStart w:id="30" w:name="_Toc200787512"/>
    </w:p>
    <w:p w14:paraId="335A1338" w14:textId="77777777" w:rsidR="00531745" w:rsidRPr="0002501E" w:rsidRDefault="00531745" w:rsidP="00604191">
      <w:pPr>
        <w:rPr>
          <w:rFonts w:ascii="Arial" w:hAnsi="Arial" w:cs="Arial"/>
          <w:sz w:val="32"/>
          <w:szCs w:val="32"/>
        </w:rPr>
      </w:pPr>
      <w:r w:rsidRPr="0002501E">
        <w:rPr>
          <w:rFonts w:ascii="Arial" w:hAnsi="Arial" w:cs="Arial"/>
          <w:sz w:val="32"/>
          <w:szCs w:val="32"/>
        </w:rPr>
        <w:t>Preface</w:t>
      </w:r>
      <w:bookmarkEnd w:id="29"/>
      <w:bookmarkEnd w:id="30"/>
    </w:p>
    <w:p w14:paraId="335A1339" w14:textId="77777777" w:rsidR="00531745" w:rsidRPr="0002501E" w:rsidRDefault="00531745">
      <w:pPr>
        <w:rPr>
          <w:rFonts w:ascii="Times New Roman" w:hAnsi="Times New Roman"/>
          <w:sz w:val="22"/>
          <w:szCs w:val="22"/>
        </w:rPr>
      </w:pPr>
    </w:p>
    <w:p w14:paraId="335A133A" w14:textId="77777777" w:rsidR="00531745" w:rsidRPr="0002501E" w:rsidRDefault="00531745">
      <w:pPr>
        <w:rPr>
          <w:rFonts w:ascii="Times New Roman" w:hAnsi="Times New Roman"/>
          <w:sz w:val="22"/>
          <w:szCs w:val="22"/>
        </w:rPr>
      </w:pPr>
      <w:r w:rsidRPr="0002501E">
        <w:rPr>
          <w:rFonts w:ascii="Times New Roman" w:hAnsi="Times New Roman"/>
          <w:sz w:val="22"/>
          <w:szCs w:val="22"/>
        </w:rPr>
        <w:t>This is the technical manual for the Integrated Billing (IB) software package.  It is designed to assist IRM personnel in operation and maintenance of the package.</w:t>
      </w:r>
    </w:p>
    <w:p w14:paraId="335A133B" w14:textId="77777777" w:rsidR="00531745" w:rsidRPr="0002501E" w:rsidRDefault="00531745">
      <w:pPr>
        <w:rPr>
          <w:rFonts w:ascii="Times New Roman" w:hAnsi="Times New Roman"/>
          <w:sz w:val="22"/>
          <w:szCs w:val="22"/>
        </w:rPr>
      </w:pPr>
    </w:p>
    <w:p w14:paraId="335A133C" w14:textId="77777777" w:rsidR="00F144ED" w:rsidRPr="0002501E" w:rsidRDefault="00531745" w:rsidP="00533D46">
      <w:pPr>
        <w:rPr>
          <w:rFonts w:ascii="Times New Roman" w:hAnsi="Times New Roman"/>
          <w:sz w:val="22"/>
          <w:szCs w:val="22"/>
        </w:rPr>
      </w:pPr>
      <w:r w:rsidRPr="0002501E">
        <w:rPr>
          <w:rFonts w:ascii="Times New Roman" w:hAnsi="Times New Roman"/>
          <w:sz w:val="22"/>
          <w:szCs w:val="22"/>
        </w:rPr>
        <w:t>For information regarding use of this software, please refer to the Integrated Billing User Manual.  For further information on installation and maintenance of this package, Release Notes and an Installation Gu</w:t>
      </w:r>
      <w:r w:rsidR="00533D46">
        <w:rPr>
          <w:rFonts w:ascii="Times New Roman" w:hAnsi="Times New Roman"/>
          <w:sz w:val="22"/>
          <w:szCs w:val="22"/>
        </w:rPr>
        <w:t xml:space="preserve">ide are provided. </w:t>
      </w:r>
      <w:r w:rsidRPr="0002501E">
        <w:rPr>
          <w:rFonts w:ascii="Times New Roman" w:hAnsi="Times New Roman"/>
          <w:sz w:val="22"/>
          <w:szCs w:val="22"/>
        </w:rPr>
        <w:t>A Package Security Guide is also provided which addresses security requirements for the package.</w:t>
      </w:r>
      <w:r w:rsidR="00F144ED" w:rsidRPr="0002501E">
        <w:rPr>
          <w:rFonts w:ascii="Times New Roman" w:hAnsi="Times New Roman"/>
          <w:sz w:val="22"/>
          <w:szCs w:val="22"/>
        </w:rPr>
        <w:tab/>
      </w:r>
    </w:p>
    <w:p w14:paraId="335A133D" w14:textId="77777777" w:rsidR="00E67BD9" w:rsidRPr="0002501E" w:rsidRDefault="00E67BD9" w:rsidP="00E67BD9">
      <w:pPr>
        <w:jc w:val="center"/>
        <w:rPr>
          <w:rFonts w:ascii="Times New Roman" w:hAnsi="Times New Roman"/>
          <w:i/>
          <w:szCs w:val="24"/>
        </w:rPr>
      </w:pPr>
      <w:r w:rsidRPr="0002501E">
        <w:rPr>
          <w:rFonts w:ascii="Times New Roman" w:hAnsi="Times New Roman"/>
          <w:bCs/>
          <w:i/>
          <w:szCs w:val="22"/>
        </w:rPr>
        <w:br w:type="page"/>
      </w:r>
      <w:r w:rsidRPr="0002501E">
        <w:rPr>
          <w:rFonts w:ascii="Times New Roman" w:hAnsi="Times New Roman"/>
          <w:i/>
          <w:color w:val="000000"/>
          <w:szCs w:val="24"/>
        </w:rPr>
        <w:lastRenderedPageBreak/>
        <w:t>(</w:t>
      </w:r>
      <w:r w:rsidRPr="0002501E">
        <w:rPr>
          <w:rFonts w:ascii="Times New Roman" w:hAnsi="Times New Roman"/>
          <w:i/>
          <w:szCs w:val="24"/>
        </w:rPr>
        <w:t>This page included for two-sided copying.)</w:t>
      </w:r>
    </w:p>
    <w:p w14:paraId="335A133E" w14:textId="77777777" w:rsidR="00C52FF2" w:rsidRPr="0002501E" w:rsidRDefault="00C52FF2" w:rsidP="00A1623E">
      <w:pPr>
        <w:ind w:right="-539"/>
        <w:jc w:val="center"/>
        <w:rPr>
          <w:rFonts w:ascii="Times New Roman" w:hAnsi="Times New Roman"/>
          <w:bCs/>
          <w:i/>
          <w:szCs w:val="22"/>
        </w:rPr>
      </w:pPr>
    </w:p>
    <w:p w14:paraId="335A133F" w14:textId="77777777" w:rsidR="00C52FF2" w:rsidRPr="0002501E" w:rsidRDefault="00C52FF2" w:rsidP="00E843E7">
      <w:pPr>
        <w:ind w:right="-539"/>
        <w:jc w:val="center"/>
        <w:rPr>
          <w:rFonts w:ascii="Times New Roman" w:hAnsi="Times New Roman"/>
          <w:i/>
          <w:szCs w:val="22"/>
        </w:rPr>
      </w:pPr>
    </w:p>
    <w:p w14:paraId="335A1340" w14:textId="77777777" w:rsidR="00531745" w:rsidRPr="0002501E" w:rsidRDefault="00531745">
      <w:pPr>
        <w:rPr>
          <w:rFonts w:ascii="Times New Roman" w:hAnsi="Times New Roman"/>
          <w:sz w:val="22"/>
          <w:szCs w:val="22"/>
        </w:rPr>
        <w:sectPr w:rsidR="00531745" w:rsidRPr="0002501E" w:rsidSect="00CB1B19">
          <w:headerReference w:type="even" r:id="rId18"/>
          <w:footerReference w:type="even" r:id="rId19"/>
          <w:footerReference w:type="default" r:id="rId20"/>
          <w:headerReference w:type="first" r:id="rId21"/>
          <w:footerReference w:type="first" r:id="rId22"/>
          <w:pgSz w:w="12240" w:h="15840" w:code="1"/>
          <w:pgMar w:top="1440" w:right="1440" w:bottom="1440" w:left="1440" w:header="720" w:footer="720" w:gutter="0"/>
          <w:pgNumType w:fmt="lowerRoman"/>
          <w:cols w:space="720"/>
          <w:docGrid w:linePitch="326"/>
        </w:sectPr>
      </w:pPr>
    </w:p>
    <w:p w14:paraId="335A1341" w14:textId="77777777" w:rsidR="00531745" w:rsidRPr="0002501E" w:rsidRDefault="00531745" w:rsidP="00AC4DFF">
      <w:pPr>
        <w:jc w:val="center"/>
        <w:rPr>
          <w:rFonts w:ascii="Arial" w:hAnsi="Arial" w:cs="Arial"/>
          <w:sz w:val="36"/>
          <w:szCs w:val="36"/>
        </w:rPr>
      </w:pPr>
      <w:r w:rsidRPr="0002501E">
        <w:rPr>
          <w:rFonts w:ascii="Arial" w:hAnsi="Arial" w:cs="Arial"/>
          <w:sz w:val="36"/>
          <w:szCs w:val="36"/>
        </w:rPr>
        <w:lastRenderedPageBreak/>
        <w:t>Table of Contents</w:t>
      </w:r>
    </w:p>
    <w:p w14:paraId="5C32887C" w14:textId="46A12782" w:rsidR="00CD3A2E" w:rsidRDefault="00FB5D70">
      <w:pPr>
        <w:pStyle w:val="TOC1"/>
        <w:rPr>
          <w:rFonts w:asciiTheme="minorHAnsi" w:eastAsiaTheme="minorEastAsia" w:hAnsiTheme="minorHAnsi" w:cstheme="minorBidi"/>
          <w:szCs w:val="22"/>
        </w:rPr>
      </w:pPr>
      <w:r w:rsidRPr="0002501E">
        <w:fldChar w:fldCharType="begin"/>
      </w:r>
      <w:r w:rsidR="00A71F44" w:rsidRPr="0002501E">
        <w:instrText xml:space="preserve"> TOC \o "1-3" \h \z \u </w:instrText>
      </w:r>
      <w:r w:rsidRPr="0002501E">
        <w:fldChar w:fldCharType="separate"/>
      </w:r>
      <w:hyperlink w:anchor="_Toc12542854" w:history="1">
        <w:r w:rsidR="00CD3A2E" w:rsidRPr="00491BB0">
          <w:rPr>
            <w:rStyle w:val="Hyperlink"/>
          </w:rPr>
          <w:t>Introduction</w:t>
        </w:r>
        <w:r w:rsidR="00CD3A2E">
          <w:rPr>
            <w:webHidden/>
          </w:rPr>
          <w:tab/>
        </w:r>
        <w:r w:rsidR="00CD3A2E">
          <w:rPr>
            <w:webHidden/>
          </w:rPr>
          <w:fldChar w:fldCharType="begin"/>
        </w:r>
        <w:r w:rsidR="00CD3A2E">
          <w:rPr>
            <w:webHidden/>
          </w:rPr>
          <w:instrText xml:space="preserve"> PAGEREF _Toc12542854 \h </w:instrText>
        </w:r>
        <w:r w:rsidR="00CD3A2E">
          <w:rPr>
            <w:webHidden/>
          </w:rPr>
        </w:r>
        <w:r w:rsidR="00CD3A2E">
          <w:rPr>
            <w:webHidden/>
          </w:rPr>
          <w:fldChar w:fldCharType="separate"/>
        </w:r>
        <w:r w:rsidR="00CD3A2E">
          <w:rPr>
            <w:webHidden/>
          </w:rPr>
          <w:t>1</w:t>
        </w:r>
        <w:r w:rsidR="00CD3A2E">
          <w:rPr>
            <w:webHidden/>
          </w:rPr>
          <w:fldChar w:fldCharType="end"/>
        </w:r>
      </w:hyperlink>
    </w:p>
    <w:p w14:paraId="19AADBD5" w14:textId="6C0DB7CF" w:rsidR="00CD3A2E" w:rsidRDefault="00AE3172">
      <w:pPr>
        <w:pStyle w:val="TOC1"/>
        <w:rPr>
          <w:rFonts w:asciiTheme="minorHAnsi" w:eastAsiaTheme="minorEastAsia" w:hAnsiTheme="minorHAnsi" w:cstheme="minorBidi"/>
          <w:szCs w:val="22"/>
        </w:rPr>
      </w:pPr>
      <w:hyperlink w:anchor="_Toc12542855" w:history="1">
        <w:r w:rsidR="00CD3A2E" w:rsidRPr="00491BB0">
          <w:rPr>
            <w:rStyle w:val="Hyperlink"/>
          </w:rPr>
          <w:t>Orientation</w:t>
        </w:r>
        <w:r w:rsidR="00CD3A2E">
          <w:rPr>
            <w:webHidden/>
          </w:rPr>
          <w:tab/>
        </w:r>
        <w:r w:rsidR="00CD3A2E">
          <w:rPr>
            <w:webHidden/>
          </w:rPr>
          <w:fldChar w:fldCharType="begin"/>
        </w:r>
        <w:r w:rsidR="00CD3A2E">
          <w:rPr>
            <w:webHidden/>
          </w:rPr>
          <w:instrText xml:space="preserve"> PAGEREF _Toc12542855 \h </w:instrText>
        </w:r>
        <w:r w:rsidR="00CD3A2E">
          <w:rPr>
            <w:webHidden/>
          </w:rPr>
        </w:r>
        <w:r w:rsidR="00CD3A2E">
          <w:rPr>
            <w:webHidden/>
          </w:rPr>
          <w:fldChar w:fldCharType="separate"/>
        </w:r>
        <w:r w:rsidR="00CD3A2E">
          <w:rPr>
            <w:webHidden/>
          </w:rPr>
          <w:t>3</w:t>
        </w:r>
        <w:r w:rsidR="00CD3A2E">
          <w:rPr>
            <w:webHidden/>
          </w:rPr>
          <w:fldChar w:fldCharType="end"/>
        </w:r>
      </w:hyperlink>
    </w:p>
    <w:p w14:paraId="4AC04B9A" w14:textId="28B75879" w:rsidR="00CD3A2E" w:rsidRDefault="00AE3172">
      <w:pPr>
        <w:pStyle w:val="TOC1"/>
        <w:rPr>
          <w:rFonts w:asciiTheme="minorHAnsi" w:eastAsiaTheme="minorEastAsia" w:hAnsiTheme="minorHAnsi" w:cstheme="minorBidi"/>
          <w:szCs w:val="22"/>
        </w:rPr>
      </w:pPr>
      <w:hyperlink w:anchor="_Toc12542856" w:history="1">
        <w:r w:rsidR="00CD3A2E" w:rsidRPr="00491BB0">
          <w:rPr>
            <w:rStyle w:val="Hyperlink"/>
          </w:rPr>
          <w:t>General Information</w:t>
        </w:r>
        <w:r w:rsidR="00CD3A2E">
          <w:rPr>
            <w:webHidden/>
          </w:rPr>
          <w:tab/>
        </w:r>
        <w:r w:rsidR="00CD3A2E">
          <w:rPr>
            <w:webHidden/>
          </w:rPr>
          <w:fldChar w:fldCharType="begin"/>
        </w:r>
        <w:r w:rsidR="00CD3A2E">
          <w:rPr>
            <w:webHidden/>
          </w:rPr>
          <w:instrText xml:space="preserve"> PAGEREF _Toc12542856 \h </w:instrText>
        </w:r>
        <w:r w:rsidR="00CD3A2E">
          <w:rPr>
            <w:webHidden/>
          </w:rPr>
        </w:r>
        <w:r w:rsidR="00CD3A2E">
          <w:rPr>
            <w:webHidden/>
          </w:rPr>
          <w:fldChar w:fldCharType="separate"/>
        </w:r>
        <w:r w:rsidR="00CD3A2E">
          <w:rPr>
            <w:webHidden/>
          </w:rPr>
          <w:t>5</w:t>
        </w:r>
        <w:r w:rsidR="00CD3A2E">
          <w:rPr>
            <w:webHidden/>
          </w:rPr>
          <w:fldChar w:fldCharType="end"/>
        </w:r>
      </w:hyperlink>
    </w:p>
    <w:p w14:paraId="4E2128E3" w14:textId="464282F2" w:rsidR="00CD3A2E" w:rsidRDefault="00AE3172">
      <w:pPr>
        <w:pStyle w:val="TOC2"/>
        <w:tabs>
          <w:tab w:val="right" w:leader="dot" w:pos="9350"/>
        </w:tabs>
        <w:rPr>
          <w:rFonts w:asciiTheme="minorHAnsi" w:eastAsiaTheme="minorEastAsia" w:hAnsiTheme="minorHAnsi" w:cstheme="minorBidi"/>
          <w:noProof/>
          <w:szCs w:val="22"/>
        </w:rPr>
      </w:pPr>
      <w:hyperlink w:anchor="_Toc12542857" w:history="1">
        <w:r w:rsidR="00CD3A2E" w:rsidRPr="00491BB0">
          <w:rPr>
            <w:rStyle w:val="Hyperlink"/>
            <w:noProof/>
          </w:rPr>
          <w:t>Namespace Conventions</w:t>
        </w:r>
        <w:r w:rsidR="00CD3A2E">
          <w:rPr>
            <w:noProof/>
            <w:webHidden/>
          </w:rPr>
          <w:tab/>
        </w:r>
        <w:r w:rsidR="00CD3A2E">
          <w:rPr>
            <w:noProof/>
            <w:webHidden/>
          </w:rPr>
          <w:fldChar w:fldCharType="begin"/>
        </w:r>
        <w:r w:rsidR="00CD3A2E">
          <w:rPr>
            <w:noProof/>
            <w:webHidden/>
          </w:rPr>
          <w:instrText xml:space="preserve"> PAGEREF _Toc12542857 \h </w:instrText>
        </w:r>
        <w:r w:rsidR="00CD3A2E">
          <w:rPr>
            <w:noProof/>
            <w:webHidden/>
          </w:rPr>
        </w:r>
        <w:r w:rsidR="00CD3A2E">
          <w:rPr>
            <w:noProof/>
            <w:webHidden/>
          </w:rPr>
          <w:fldChar w:fldCharType="separate"/>
        </w:r>
        <w:r w:rsidR="00CD3A2E">
          <w:rPr>
            <w:noProof/>
            <w:webHidden/>
          </w:rPr>
          <w:t>5</w:t>
        </w:r>
        <w:r w:rsidR="00CD3A2E">
          <w:rPr>
            <w:noProof/>
            <w:webHidden/>
          </w:rPr>
          <w:fldChar w:fldCharType="end"/>
        </w:r>
      </w:hyperlink>
    </w:p>
    <w:p w14:paraId="692A736A" w14:textId="4EA31372" w:rsidR="00CD3A2E" w:rsidRDefault="00AE3172">
      <w:pPr>
        <w:pStyle w:val="TOC2"/>
        <w:tabs>
          <w:tab w:val="right" w:leader="dot" w:pos="9350"/>
        </w:tabs>
        <w:rPr>
          <w:rFonts w:asciiTheme="minorHAnsi" w:eastAsiaTheme="minorEastAsia" w:hAnsiTheme="minorHAnsi" w:cstheme="minorBidi"/>
          <w:noProof/>
          <w:szCs w:val="22"/>
        </w:rPr>
      </w:pPr>
      <w:hyperlink w:anchor="_Toc12542858" w:history="1">
        <w:r w:rsidR="00CD3A2E" w:rsidRPr="00491BB0">
          <w:rPr>
            <w:rStyle w:val="Hyperlink"/>
            <w:noProof/>
          </w:rPr>
          <w:t>Integrity Checker</w:t>
        </w:r>
        <w:r w:rsidR="00CD3A2E">
          <w:rPr>
            <w:noProof/>
            <w:webHidden/>
          </w:rPr>
          <w:tab/>
        </w:r>
        <w:r w:rsidR="00CD3A2E">
          <w:rPr>
            <w:noProof/>
            <w:webHidden/>
          </w:rPr>
          <w:fldChar w:fldCharType="begin"/>
        </w:r>
        <w:r w:rsidR="00CD3A2E">
          <w:rPr>
            <w:noProof/>
            <w:webHidden/>
          </w:rPr>
          <w:instrText xml:space="preserve"> PAGEREF _Toc12542858 \h </w:instrText>
        </w:r>
        <w:r w:rsidR="00CD3A2E">
          <w:rPr>
            <w:noProof/>
            <w:webHidden/>
          </w:rPr>
        </w:r>
        <w:r w:rsidR="00CD3A2E">
          <w:rPr>
            <w:noProof/>
            <w:webHidden/>
          </w:rPr>
          <w:fldChar w:fldCharType="separate"/>
        </w:r>
        <w:r w:rsidR="00CD3A2E">
          <w:rPr>
            <w:noProof/>
            <w:webHidden/>
          </w:rPr>
          <w:t>5</w:t>
        </w:r>
        <w:r w:rsidR="00CD3A2E">
          <w:rPr>
            <w:noProof/>
            <w:webHidden/>
          </w:rPr>
          <w:fldChar w:fldCharType="end"/>
        </w:r>
      </w:hyperlink>
    </w:p>
    <w:p w14:paraId="1C9A9961" w14:textId="2EFCD26F" w:rsidR="00CD3A2E" w:rsidRDefault="00AE3172">
      <w:pPr>
        <w:pStyle w:val="TOC2"/>
        <w:tabs>
          <w:tab w:val="right" w:leader="dot" w:pos="9350"/>
        </w:tabs>
        <w:rPr>
          <w:rFonts w:asciiTheme="minorHAnsi" w:eastAsiaTheme="minorEastAsia" w:hAnsiTheme="minorHAnsi" w:cstheme="minorBidi"/>
          <w:noProof/>
          <w:szCs w:val="22"/>
        </w:rPr>
      </w:pPr>
      <w:hyperlink w:anchor="_Toc12542859" w:history="1">
        <w:r w:rsidR="00CD3A2E" w:rsidRPr="00491BB0">
          <w:rPr>
            <w:rStyle w:val="Hyperlink"/>
            <w:noProof/>
          </w:rPr>
          <w:t>SACC Exemptions/Non-Standard Code</w:t>
        </w:r>
        <w:r w:rsidR="00CD3A2E">
          <w:rPr>
            <w:noProof/>
            <w:webHidden/>
          </w:rPr>
          <w:tab/>
        </w:r>
        <w:r w:rsidR="00CD3A2E">
          <w:rPr>
            <w:noProof/>
            <w:webHidden/>
          </w:rPr>
          <w:fldChar w:fldCharType="begin"/>
        </w:r>
        <w:r w:rsidR="00CD3A2E">
          <w:rPr>
            <w:noProof/>
            <w:webHidden/>
          </w:rPr>
          <w:instrText xml:space="preserve"> PAGEREF _Toc12542859 \h </w:instrText>
        </w:r>
        <w:r w:rsidR="00CD3A2E">
          <w:rPr>
            <w:noProof/>
            <w:webHidden/>
          </w:rPr>
        </w:r>
        <w:r w:rsidR="00CD3A2E">
          <w:rPr>
            <w:noProof/>
            <w:webHidden/>
          </w:rPr>
          <w:fldChar w:fldCharType="separate"/>
        </w:r>
        <w:r w:rsidR="00CD3A2E">
          <w:rPr>
            <w:noProof/>
            <w:webHidden/>
          </w:rPr>
          <w:t>5</w:t>
        </w:r>
        <w:r w:rsidR="00CD3A2E">
          <w:rPr>
            <w:noProof/>
            <w:webHidden/>
          </w:rPr>
          <w:fldChar w:fldCharType="end"/>
        </w:r>
      </w:hyperlink>
    </w:p>
    <w:p w14:paraId="71FAD8FB" w14:textId="4B372D1A" w:rsidR="00CD3A2E" w:rsidRDefault="00AE3172">
      <w:pPr>
        <w:pStyle w:val="TOC2"/>
        <w:tabs>
          <w:tab w:val="right" w:leader="dot" w:pos="9350"/>
        </w:tabs>
        <w:rPr>
          <w:rFonts w:asciiTheme="minorHAnsi" w:eastAsiaTheme="minorEastAsia" w:hAnsiTheme="minorHAnsi" w:cstheme="minorBidi"/>
          <w:noProof/>
          <w:szCs w:val="22"/>
        </w:rPr>
      </w:pPr>
      <w:hyperlink w:anchor="_Toc12542860" w:history="1">
        <w:r w:rsidR="00CD3A2E" w:rsidRPr="00491BB0">
          <w:rPr>
            <w:rStyle w:val="Hyperlink"/>
            <w:noProof/>
          </w:rPr>
          <w:t>Resource Requirements</w:t>
        </w:r>
        <w:r w:rsidR="00CD3A2E">
          <w:rPr>
            <w:noProof/>
            <w:webHidden/>
          </w:rPr>
          <w:tab/>
        </w:r>
        <w:r w:rsidR="00CD3A2E">
          <w:rPr>
            <w:noProof/>
            <w:webHidden/>
          </w:rPr>
          <w:fldChar w:fldCharType="begin"/>
        </w:r>
        <w:r w:rsidR="00CD3A2E">
          <w:rPr>
            <w:noProof/>
            <w:webHidden/>
          </w:rPr>
          <w:instrText xml:space="preserve"> PAGEREF _Toc12542860 \h </w:instrText>
        </w:r>
        <w:r w:rsidR="00CD3A2E">
          <w:rPr>
            <w:noProof/>
            <w:webHidden/>
          </w:rPr>
        </w:r>
        <w:r w:rsidR="00CD3A2E">
          <w:rPr>
            <w:noProof/>
            <w:webHidden/>
          </w:rPr>
          <w:fldChar w:fldCharType="separate"/>
        </w:r>
        <w:r w:rsidR="00CD3A2E">
          <w:rPr>
            <w:noProof/>
            <w:webHidden/>
          </w:rPr>
          <w:t>5</w:t>
        </w:r>
        <w:r w:rsidR="00CD3A2E">
          <w:rPr>
            <w:noProof/>
            <w:webHidden/>
          </w:rPr>
          <w:fldChar w:fldCharType="end"/>
        </w:r>
      </w:hyperlink>
    </w:p>
    <w:p w14:paraId="3F62FE9C" w14:textId="10E83CE5" w:rsidR="00CD3A2E" w:rsidRDefault="00AE3172">
      <w:pPr>
        <w:pStyle w:val="TOC1"/>
        <w:rPr>
          <w:rFonts w:asciiTheme="minorHAnsi" w:eastAsiaTheme="minorEastAsia" w:hAnsiTheme="minorHAnsi" w:cstheme="minorBidi"/>
          <w:szCs w:val="22"/>
        </w:rPr>
      </w:pPr>
      <w:hyperlink w:anchor="_Toc12542861" w:history="1">
        <w:r w:rsidR="00CD3A2E" w:rsidRPr="00491BB0">
          <w:rPr>
            <w:rStyle w:val="Hyperlink"/>
          </w:rPr>
          <w:t>Implementation and Maintenance</w:t>
        </w:r>
        <w:r w:rsidR="00CD3A2E">
          <w:rPr>
            <w:webHidden/>
          </w:rPr>
          <w:tab/>
        </w:r>
        <w:r w:rsidR="00CD3A2E">
          <w:rPr>
            <w:webHidden/>
          </w:rPr>
          <w:fldChar w:fldCharType="begin"/>
        </w:r>
        <w:r w:rsidR="00CD3A2E">
          <w:rPr>
            <w:webHidden/>
          </w:rPr>
          <w:instrText xml:space="preserve"> PAGEREF _Toc12542861 \h </w:instrText>
        </w:r>
        <w:r w:rsidR="00CD3A2E">
          <w:rPr>
            <w:webHidden/>
          </w:rPr>
        </w:r>
        <w:r w:rsidR="00CD3A2E">
          <w:rPr>
            <w:webHidden/>
          </w:rPr>
          <w:fldChar w:fldCharType="separate"/>
        </w:r>
        <w:r w:rsidR="00CD3A2E">
          <w:rPr>
            <w:webHidden/>
          </w:rPr>
          <w:t>7</w:t>
        </w:r>
        <w:r w:rsidR="00CD3A2E">
          <w:rPr>
            <w:webHidden/>
          </w:rPr>
          <w:fldChar w:fldCharType="end"/>
        </w:r>
      </w:hyperlink>
    </w:p>
    <w:p w14:paraId="53CE7007" w14:textId="1497CD15" w:rsidR="00CD3A2E" w:rsidRDefault="00AE3172">
      <w:pPr>
        <w:pStyle w:val="TOC2"/>
        <w:tabs>
          <w:tab w:val="right" w:leader="dot" w:pos="9350"/>
        </w:tabs>
        <w:rPr>
          <w:rFonts w:asciiTheme="minorHAnsi" w:eastAsiaTheme="minorEastAsia" w:hAnsiTheme="minorHAnsi" w:cstheme="minorBidi"/>
          <w:noProof/>
          <w:szCs w:val="22"/>
        </w:rPr>
      </w:pPr>
      <w:hyperlink w:anchor="_Toc12542862" w:history="1">
        <w:r w:rsidR="00CD3A2E" w:rsidRPr="00491BB0">
          <w:rPr>
            <w:rStyle w:val="Hyperlink"/>
            <w:noProof/>
          </w:rPr>
          <w:t>Implementing Claims Tracking</w:t>
        </w:r>
        <w:r w:rsidR="00CD3A2E">
          <w:rPr>
            <w:noProof/>
            <w:webHidden/>
          </w:rPr>
          <w:tab/>
        </w:r>
        <w:r w:rsidR="00CD3A2E">
          <w:rPr>
            <w:noProof/>
            <w:webHidden/>
          </w:rPr>
          <w:fldChar w:fldCharType="begin"/>
        </w:r>
        <w:r w:rsidR="00CD3A2E">
          <w:rPr>
            <w:noProof/>
            <w:webHidden/>
          </w:rPr>
          <w:instrText xml:space="preserve"> PAGEREF _Toc12542862 \h </w:instrText>
        </w:r>
        <w:r w:rsidR="00CD3A2E">
          <w:rPr>
            <w:noProof/>
            <w:webHidden/>
          </w:rPr>
        </w:r>
        <w:r w:rsidR="00CD3A2E">
          <w:rPr>
            <w:noProof/>
            <w:webHidden/>
          </w:rPr>
          <w:fldChar w:fldCharType="separate"/>
        </w:r>
        <w:r w:rsidR="00CD3A2E">
          <w:rPr>
            <w:noProof/>
            <w:webHidden/>
          </w:rPr>
          <w:t>7</w:t>
        </w:r>
        <w:r w:rsidR="00CD3A2E">
          <w:rPr>
            <w:noProof/>
            <w:webHidden/>
          </w:rPr>
          <w:fldChar w:fldCharType="end"/>
        </w:r>
      </w:hyperlink>
    </w:p>
    <w:p w14:paraId="31AC8FB7" w14:textId="5E7B27E1" w:rsidR="00CD3A2E" w:rsidRDefault="00AE3172">
      <w:pPr>
        <w:pStyle w:val="TOC2"/>
        <w:tabs>
          <w:tab w:val="right" w:leader="dot" w:pos="9350"/>
        </w:tabs>
        <w:rPr>
          <w:rFonts w:asciiTheme="minorHAnsi" w:eastAsiaTheme="minorEastAsia" w:hAnsiTheme="minorHAnsi" w:cstheme="minorBidi"/>
          <w:noProof/>
          <w:szCs w:val="22"/>
        </w:rPr>
      </w:pPr>
      <w:hyperlink w:anchor="_Toc12542863" w:history="1">
        <w:r w:rsidR="00CD3A2E" w:rsidRPr="00491BB0">
          <w:rPr>
            <w:rStyle w:val="Hyperlink"/>
            <w:noProof/>
          </w:rPr>
          <w:t>Implementing Encounter Forms</w:t>
        </w:r>
        <w:r w:rsidR="00CD3A2E">
          <w:rPr>
            <w:noProof/>
            <w:webHidden/>
          </w:rPr>
          <w:tab/>
        </w:r>
        <w:r w:rsidR="00CD3A2E">
          <w:rPr>
            <w:noProof/>
            <w:webHidden/>
          </w:rPr>
          <w:fldChar w:fldCharType="begin"/>
        </w:r>
        <w:r w:rsidR="00CD3A2E">
          <w:rPr>
            <w:noProof/>
            <w:webHidden/>
          </w:rPr>
          <w:instrText xml:space="preserve"> PAGEREF _Toc12542863 \h </w:instrText>
        </w:r>
        <w:r w:rsidR="00CD3A2E">
          <w:rPr>
            <w:noProof/>
            <w:webHidden/>
          </w:rPr>
        </w:r>
        <w:r w:rsidR="00CD3A2E">
          <w:rPr>
            <w:noProof/>
            <w:webHidden/>
          </w:rPr>
          <w:fldChar w:fldCharType="separate"/>
        </w:r>
        <w:r w:rsidR="00CD3A2E">
          <w:rPr>
            <w:noProof/>
            <w:webHidden/>
          </w:rPr>
          <w:t>7</w:t>
        </w:r>
        <w:r w:rsidR="00CD3A2E">
          <w:rPr>
            <w:noProof/>
            <w:webHidden/>
          </w:rPr>
          <w:fldChar w:fldCharType="end"/>
        </w:r>
      </w:hyperlink>
    </w:p>
    <w:p w14:paraId="44122AC9" w14:textId="0307E7B6" w:rsidR="00CD3A2E" w:rsidRDefault="00AE3172">
      <w:pPr>
        <w:pStyle w:val="TOC2"/>
        <w:tabs>
          <w:tab w:val="right" w:leader="dot" w:pos="9350"/>
        </w:tabs>
        <w:rPr>
          <w:rFonts w:asciiTheme="minorHAnsi" w:eastAsiaTheme="minorEastAsia" w:hAnsiTheme="minorHAnsi" w:cstheme="minorBidi"/>
          <w:noProof/>
          <w:szCs w:val="22"/>
        </w:rPr>
      </w:pPr>
      <w:hyperlink w:anchor="_Toc12542864" w:history="1">
        <w:r w:rsidR="00CD3A2E" w:rsidRPr="00491BB0">
          <w:rPr>
            <w:rStyle w:val="Hyperlink"/>
            <w:noProof/>
          </w:rPr>
          <w:t>Implementing Insurance Data Capture</w:t>
        </w:r>
        <w:r w:rsidR="00CD3A2E">
          <w:rPr>
            <w:noProof/>
            <w:webHidden/>
          </w:rPr>
          <w:tab/>
        </w:r>
        <w:r w:rsidR="00CD3A2E">
          <w:rPr>
            <w:noProof/>
            <w:webHidden/>
          </w:rPr>
          <w:fldChar w:fldCharType="begin"/>
        </w:r>
        <w:r w:rsidR="00CD3A2E">
          <w:rPr>
            <w:noProof/>
            <w:webHidden/>
          </w:rPr>
          <w:instrText xml:space="preserve"> PAGEREF _Toc12542864 \h </w:instrText>
        </w:r>
        <w:r w:rsidR="00CD3A2E">
          <w:rPr>
            <w:noProof/>
            <w:webHidden/>
          </w:rPr>
        </w:r>
        <w:r w:rsidR="00CD3A2E">
          <w:rPr>
            <w:noProof/>
            <w:webHidden/>
          </w:rPr>
          <w:fldChar w:fldCharType="separate"/>
        </w:r>
        <w:r w:rsidR="00CD3A2E">
          <w:rPr>
            <w:noProof/>
            <w:webHidden/>
          </w:rPr>
          <w:t>8</w:t>
        </w:r>
        <w:r w:rsidR="00CD3A2E">
          <w:rPr>
            <w:noProof/>
            <w:webHidden/>
          </w:rPr>
          <w:fldChar w:fldCharType="end"/>
        </w:r>
      </w:hyperlink>
    </w:p>
    <w:p w14:paraId="0800298E" w14:textId="66D68921" w:rsidR="00CD3A2E" w:rsidRDefault="00AE3172">
      <w:pPr>
        <w:pStyle w:val="TOC2"/>
        <w:tabs>
          <w:tab w:val="right" w:leader="dot" w:pos="9350"/>
        </w:tabs>
        <w:rPr>
          <w:rFonts w:asciiTheme="minorHAnsi" w:eastAsiaTheme="minorEastAsia" w:hAnsiTheme="minorHAnsi" w:cstheme="minorBidi"/>
          <w:noProof/>
          <w:szCs w:val="22"/>
        </w:rPr>
      </w:pPr>
      <w:hyperlink w:anchor="_Toc12542865" w:history="1">
        <w:r w:rsidR="00CD3A2E" w:rsidRPr="00491BB0">
          <w:rPr>
            <w:rStyle w:val="Hyperlink"/>
            <w:noProof/>
          </w:rPr>
          <w:t>Implementing Patient Billing</w:t>
        </w:r>
        <w:r w:rsidR="00CD3A2E">
          <w:rPr>
            <w:noProof/>
            <w:webHidden/>
          </w:rPr>
          <w:tab/>
        </w:r>
        <w:r w:rsidR="00CD3A2E">
          <w:rPr>
            <w:noProof/>
            <w:webHidden/>
          </w:rPr>
          <w:fldChar w:fldCharType="begin"/>
        </w:r>
        <w:r w:rsidR="00CD3A2E">
          <w:rPr>
            <w:noProof/>
            <w:webHidden/>
          </w:rPr>
          <w:instrText xml:space="preserve"> PAGEREF _Toc12542865 \h </w:instrText>
        </w:r>
        <w:r w:rsidR="00CD3A2E">
          <w:rPr>
            <w:noProof/>
            <w:webHidden/>
          </w:rPr>
        </w:r>
        <w:r w:rsidR="00CD3A2E">
          <w:rPr>
            <w:noProof/>
            <w:webHidden/>
          </w:rPr>
          <w:fldChar w:fldCharType="separate"/>
        </w:r>
        <w:r w:rsidR="00CD3A2E">
          <w:rPr>
            <w:noProof/>
            <w:webHidden/>
          </w:rPr>
          <w:t>9</w:t>
        </w:r>
        <w:r w:rsidR="00CD3A2E">
          <w:rPr>
            <w:noProof/>
            <w:webHidden/>
          </w:rPr>
          <w:fldChar w:fldCharType="end"/>
        </w:r>
      </w:hyperlink>
    </w:p>
    <w:p w14:paraId="0946D979" w14:textId="186C39D8" w:rsidR="00CD3A2E" w:rsidRDefault="00AE3172">
      <w:pPr>
        <w:pStyle w:val="TOC2"/>
        <w:tabs>
          <w:tab w:val="right" w:leader="dot" w:pos="9350"/>
        </w:tabs>
        <w:rPr>
          <w:rFonts w:asciiTheme="minorHAnsi" w:eastAsiaTheme="minorEastAsia" w:hAnsiTheme="minorHAnsi" w:cstheme="minorBidi"/>
          <w:noProof/>
          <w:szCs w:val="22"/>
        </w:rPr>
      </w:pPr>
      <w:hyperlink w:anchor="_Toc12542866" w:history="1">
        <w:r w:rsidR="00CD3A2E" w:rsidRPr="00491BB0">
          <w:rPr>
            <w:rStyle w:val="Hyperlink"/>
            <w:noProof/>
          </w:rPr>
          <w:t>Implementing Third Party Billing</w:t>
        </w:r>
        <w:r w:rsidR="00CD3A2E">
          <w:rPr>
            <w:noProof/>
            <w:webHidden/>
          </w:rPr>
          <w:tab/>
        </w:r>
        <w:r w:rsidR="00CD3A2E">
          <w:rPr>
            <w:noProof/>
            <w:webHidden/>
          </w:rPr>
          <w:fldChar w:fldCharType="begin"/>
        </w:r>
        <w:r w:rsidR="00CD3A2E">
          <w:rPr>
            <w:noProof/>
            <w:webHidden/>
          </w:rPr>
          <w:instrText xml:space="preserve"> PAGEREF _Toc12542866 \h </w:instrText>
        </w:r>
        <w:r w:rsidR="00CD3A2E">
          <w:rPr>
            <w:noProof/>
            <w:webHidden/>
          </w:rPr>
        </w:r>
        <w:r w:rsidR="00CD3A2E">
          <w:rPr>
            <w:noProof/>
            <w:webHidden/>
          </w:rPr>
          <w:fldChar w:fldCharType="separate"/>
        </w:r>
        <w:r w:rsidR="00CD3A2E">
          <w:rPr>
            <w:noProof/>
            <w:webHidden/>
          </w:rPr>
          <w:t>9</w:t>
        </w:r>
        <w:r w:rsidR="00CD3A2E">
          <w:rPr>
            <w:noProof/>
            <w:webHidden/>
          </w:rPr>
          <w:fldChar w:fldCharType="end"/>
        </w:r>
      </w:hyperlink>
    </w:p>
    <w:p w14:paraId="7E11A2DD" w14:textId="4E5881B6" w:rsidR="00CD3A2E" w:rsidRDefault="00AE3172">
      <w:pPr>
        <w:pStyle w:val="TOC1"/>
        <w:rPr>
          <w:rFonts w:asciiTheme="minorHAnsi" w:eastAsiaTheme="minorEastAsia" w:hAnsiTheme="minorHAnsi" w:cstheme="minorBidi"/>
          <w:szCs w:val="22"/>
        </w:rPr>
      </w:pPr>
      <w:hyperlink w:anchor="_Toc12542867" w:history="1">
        <w:r w:rsidR="00CD3A2E" w:rsidRPr="00491BB0">
          <w:rPr>
            <w:rStyle w:val="Hyperlink"/>
          </w:rPr>
          <w:t>Routines</w:t>
        </w:r>
        <w:r w:rsidR="00CD3A2E">
          <w:rPr>
            <w:webHidden/>
          </w:rPr>
          <w:tab/>
        </w:r>
        <w:r w:rsidR="00CD3A2E">
          <w:rPr>
            <w:webHidden/>
          </w:rPr>
          <w:fldChar w:fldCharType="begin"/>
        </w:r>
        <w:r w:rsidR="00CD3A2E">
          <w:rPr>
            <w:webHidden/>
          </w:rPr>
          <w:instrText xml:space="preserve"> PAGEREF _Toc12542867 \h </w:instrText>
        </w:r>
        <w:r w:rsidR="00CD3A2E">
          <w:rPr>
            <w:webHidden/>
          </w:rPr>
        </w:r>
        <w:r w:rsidR="00CD3A2E">
          <w:rPr>
            <w:webHidden/>
          </w:rPr>
          <w:fldChar w:fldCharType="separate"/>
        </w:r>
        <w:r w:rsidR="00CD3A2E">
          <w:rPr>
            <w:webHidden/>
          </w:rPr>
          <w:t>13</w:t>
        </w:r>
        <w:r w:rsidR="00CD3A2E">
          <w:rPr>
            <w:webHidden/>
          </w:rPr>
          <w:fldChar w:fldCharType="end"/>
        </w:r>
      </w:hyperlink>
    </w:p>
    <w:p w14:paraId="05A1E310" w14:textId="7CAAD3A4" w:rsidR="00CD3A2E" w:rsidRDefault="00AE3172">
      <w:pPr>
        <w:pStyle w:val="TOC2"/>
        <w:tabs>
          <w:tab w:val="right" w:leader="dot" w:pos="9350"/>
        </w:tabs>
        <w:rPr>
          <w:rFonts w:asciiTheme="minorHAnsi" w:eastAsiaTheme="minorEastAsia" w:hAnsiTheme="minorHAnsi" w:cstheme="minorBidi"/>
          <w:noProof/>
          <w:szCs w:val="22"/>
        </w:rPr>
      </w:pPr>
      <w:hyperlink w:anchor="_Toc12542868" w:history="1">
        <w:r w:rsidR="00CD3A2E" w:rsidRPr="00491BB0">
          <w:rPr>
            <w:rStyle w:val="Hyperlink"/>
            <w:noProof/>
          </w:rPr>
          <w:t>Routines to Map</w:t>
        </w:r>
        <w:r w:rsidR="00CD3A2E">
          <w:rPr>
            <w:noProof/>
            <w:webHidden/>
          </w:rPr>
          <w:tab/>
        </w:r>
        <w:r w:rsidR="00CD3A2E">
          <w:rPr>
            <w:noProof/>
            <w:webHidden/>
          </w:rPr>
          <w:fldChar w:fldCharType="begin"/>
        </w:r>
        <w:r w:rsidR="00CD3A2E">
          <w:rPr>
            <w:noProof/>
            <w:webHidden/>
          </w:rPr>
          <w:instrText xml:space="preserve"> PAGEREF _Toc12542868 \h </w:instrText>
        </w:r>
        <w:r w:rsidR="00CD3A2E">
          <w:rPr>
            <w:noProof/>
            <w:webHidden/>
          </w:rPr>
        </w:r>
        <w:r w:rsidR="00CD3A2E">
          <w:rPr>
            <w:noProof/>
            <w:webHidden/>
          </w:rPr>
          <w:fldChar w:fldCharType="separate"/>
        </w:r>
        <w:r w:rsidR="00CD3A2E">
          <w:rPr>
            <w:noProof/>
            <w:webHidden/>
          </w:rPr>
          <w:t>13</w:t>
        </w:r>
        <w:r w:rsidR="00CD3A2E">
          <w:rPr>
            <w:noProof/>
            <w:webHidden/>
          </w:rPr>
          <w:fldChar w:fldCharType="end"/>
        </w:r>
      </w:hyperlink>
    </w:p>
    <w:p w14:paraId="2E908A25" w14:textId="7F00998C" w:rsidR="00CD3A2E" w:rsidRDefault="00AE3172">
      <w:pPr>
        <w:pStyle w:val="TOC2"/>
        <w:tabs>
          <w:tab w:val="right" w:leader="dot" w:pos="9350"/>
        </w:tabs>
        <w:rPr>
          <w:rFonts w:asciiTheme="minorHAnsi" w:eastAsiaTheme="minorEastAsia" w:hAnsiTheme="minorHAnsi" w:cstheme="minorBidi"/>
          <w:noProof/>
          <w:szCs w:val="22"/>
        </w:rPr>
      </w:pPr>
      <w:hyperlink w:anchor="_Toc12542869" w:history="1">
        <w:r w:rsidR="00CD3A2E" w:rsidRPr="00491BB0">
          <w:rPr>
            <w:rStyle w:val="Hyperlink"/>
            <w:noProof/>
          </w:rPr>
          <w:t>Obsolete Routines</w:t>
        </w:r>
        <w:r w:rsidR="00CD3A2E">
          <w:rPr>
            <w:noProof/>
            <w:webHidden/>
          </w:rPr>
          <w:tab/>
        </w:r>
        <w:r w:rsidR="00CD3A2E">
          <w:rPr>
            <w:noProof/>
            <w:webHidden/>
          </w:rPr>
          <w:fldChar w:fldCharType="begin"/>
        </w:r>
        <w:r w:rsidR="00CD3A2E">
          <w:rPr>
            <w:noProof/>
            <w:webHidden/>
          </w:rPr>
          <w:instrText xml:space="preserve"> PAGEREF _Toc12542869 \h </w:instrText>
        </w:r>
        <w:r w:rsidR="00CD3A2E">
          <w:rPr>
            <w:noProof/>
            <w:webHidden/>
          </w:rPr>
        </w:r>
        <w:r w:rsidR="00CD3A2E">
          <w:rPr>
            <w:noProof/>
            <w:webHidden/>
          </w:rPr>
          <w:fldChar w:fldCharType="separate"/>
        </w:r>
        <w:r w:rsidR="00CD3A2E">
          <w:rPr>
            <w:noProof/>
            <w:webHidden/>
          </w:rPr>
          <w:t>13</w:t>
        </w:r>
        <w:r w:rsidR="00CD3A2E">
          <w:rPr>
            <w:noProof/>
            <w:webHidden/>
          </w:rPr>
          <w:fldChar w:fldCharType="end"/>
        </w:r>
      </w:hyperlink>
    </w:p>
    <w:p w14:paraId="7A108328" w14:textId="151E6DFC" w:rsidR="00CD3A2E" w:rsidRDefault="00AE3172">
      <w:pPr>
        <w:pStyle w:val="TOC2"/>
        <w:tabs>
          <w:tab w:val="right" w:leader="dot" w:pos="9350"/>
        </w:tabs>
        <w:rPr>
          <w:rFonts w:asciiTheme="minorHAnsi" w:eastAsiaTheme="minorEastAsia" w:hAnsiTheme="minorHAnsi" w:cstheme="minorBidi"/>
          <w:noProof/>
          <w:szCs w:val="22"/>
        </w:rPr>
      </w:pPr>
      <w:hyperlink w:anchor="_Toc12542870" w:history="1">
        <w:r w:rsidR="00CD3A2E" w:rsidRPr="00491BB0">
          <w:rPr>
            <w:rStyle w:val="Hyperlink"/>
            <w:noProof/>
          </w:rPr>
          <w:t>Callable Routine</w:t>
        </w:r>
        <w:r w:rsidR="00CD3A2E">
          <w:rPr>
            <w:noProof/>
            <w:webHidden/>
          </w:rPr>
          <w:tab/>
        </w:r>
        <w:r w:rsidR="00CD3A2E">
          <w:rPr>
            <w:noProof/>
            <w:webHidden/>
          </w:rPr>
          <w:fldChar w:fldCharType="begin"/>
        </w:r>
        <w:r w:rsidR="00CD3A2E">
          <w:rPr>
            <w:noProof/>
            <w:webHidden/>
          </w:rPr>
          <w:instrText xml:space="preserve"> PAGEREF _Toc12542870 \h </w:instrText>
        </w:r>
        <w:r w:rsidR="00CD3A2E">
          <w:rPr>
            <w:noProof/>
            <w:webHidden/>
          </w:rPr>
        </w:r>
        <w:r w:rsidR="00CD3A2E">
          <w:rPr>
            <w:noProof/>
            <w:webHidden/>
          </w:rPr>
          <w:fldChar w:fldCharType="separate"/>
        </w:r>
        <w:r w:rsidR="00CD3A2E">
          <w:rPr>
            <w:noProof/>
            <w:webHidden/>
          </w:rPr>
          <w:t>14</w:t>
        </w:r>
        <w:r w:rsidR="00CD3A2E">
          <w:rPr>
            <w:noProof/>
            <w:webHidden/>
          </w:rPr>
          <w:fldChar w:fldCharType="end"/>
        </w:r>
      </w:hyperlink>
    </w:p>
    <w:p w14:paraId="66848DF0" w14:textId="2835EE7F" w:rsidR="00CD3A2E" w:rsidRDefault="00AE3172">
      <w:pPr>
        <w:pStyle w:val="TOC2"/>
        <w:tabs>
          <w:tab w:val="right" w:leader="dot" w:pos="9350"/>
        </w:tabs>
        <w:rPr>
          <w:rFonts w:asciiTheme="minorHAnsi" w:eastAsiaTheme="minorEastAsia" w:hAnsiTheme="minorHAnsi" w:cstheme="minorBidi"/>
          <w:noProof/>
          <w:szCs w:val="22"/>
        </w:rPr>
      </w:pPr>
      <w:hyperlink w:anchor="_Toc12542871" w:history="1">
        <w:r w:rsidR="00CD3A2E" w:rsidRPr="00491BB0">
          <w:rPr>
            <w:rStyle w:val="Hyperlink"/>
            <w:noProof/>
          </w:rPr>
          <w:t>Routine List with Descriptions</w:t>
        </w:r>
        <w:r w:rsidR="00CD3A2E">
          <w:rPr>
            <w:noProof/>
            <w:webHidden/>
          </w:rPr>
          <w:tab/>
        </w:r>
        <w:r w:rsidR="00CD3A2E">
          <w:rPr>
            <w:noProof/>
            <w:webHidden/>
          </w:rPr>
          <w:fldChar w:fldCharType="begin"/>
        </w:r>
        <w:r w:rsidR="00CD3A2E">
          <w:rPr>
            <w:noProof/>
            <w:webHidden/>
          </w:rPr>
          <w:instrText xml:space="preserve"> PAGEREF _Toc12542871 \h </w:instrText>
        </w:r>
        <w:r w:rsidR="00CD3A2E">
          <w:rPr>
            <w:noProof/>
            <w:webHidden/>
          </w:rPr>
        </w:r>
        <w:r w:rsidR="00CD3A2E">
          <w:rPr>
            <w:noProof/>
            <w:webHidden/>
          </w:rPr>
          <w:fldChar w:fldCharType="separate"/>
        </w:r>
        <w:r w:rsidR="00CD3A2E">
          <w:rPr>
            <w:noProof/>
            <w:webHidden/>
          </w:rPr>
          <w:t>19</w:t>
        </w:r>
        <w:r w:rsidR="00CD3A2E">
          <w:rPr>
            <w:noProof/>
            <w:webHidden/>
          </w:rPr>
          <w:fldChar w:fldCharType="end"/>
        </w:r>
      </w:hyperlink>
    </w:p>
    <w:p w14:paraId="06462C7F" w14:textId="68FD9725" w:rsidR="00CD3A2E" w:rsidRDefault="00AE3172">
      <w:pPr>
        <w:pStyle w:val="TOC2"/>
        <w:tabs>
          <w:tab w:val="right" w:leader="dot" w:pos="9350"/>
        </w:tabs>
        <w:rPr>
          <w:rFonts w:asciiTheme="minorHAnsi" w:eastAsiaTheme="minorEastAsia" w:hAnsiTheme="minorHAnsi" w:cstheme="minorBidi"/>
          <w:noProof/>
          <w:szCs w:val="22"/>
        </w:rPr>
      </w:pPr>
      <w:hyperlink w:anchor="_Toc12542872" w:history="1">
        <w:r w:rsidR="00CD3A2E" w:rsidRPr="00491BB0">
          <w:rPr>
            <w:rStyle w:val="Hyperlink"/>
            <w:noProof/>
          </w:rPr>
          <w:t>DGCR* to IB* Namespace Map</w:t>
        </w:r>
        <w:r w:rsidR="00CD3A2E">
          <w:rPr>
            <w:noProof/>
            <w:webHidden/>
          </w:rPr>
          <w:tab/>
        </w:r>
        <w:r w:rsidR="00CD3A2E">
          <w:rPr>
            <w:noProof/>
            <w:webHidden/>
          </w:rPr>
          <w:fldChar w:fldCharType="begin"/>
        </w:r>
        <w:r w:rsidR="00CD3A2E">
          <w:rPr>
            <w:noProof/>
            <w:webHidden/>
          </w:rPr>
          <w:instrText xml:space="preserve"> PAGEREF _Toc12542872 \h </w:instrText>
        </w:r>
        <w:r w:rsidR="00CD3A2E">
          <w:rPr>
            <w:noProof/>
            <w:webHidden/>
          </w:rPr>
        </w:r>
        <w:r w:rsidR="00CD3A2E">
          <w:rPr>
            <w:noProof/>
            <w:webHidden/>
          </w:rPr>
          <w:fldChar w:fldCharType="separate"/>
        </w:r>
        <w:r w:rsidR="00CD3A2E">
          <w:rPr>
            <w:noProof/>
            <w:webHidden/>
          </w:rPr>
          <w:t>59</w:t>
        </w:r>
        <w:r w:rsidR="00CD3A2E">
          <w:rPr>
            <w:noProof/>
            <w:webHidden/>
          </w:rPr>
          <w:fldChar w:fldCharType="end"/>
        </w:r>
      </w:hyperlink>
    </w:p>
    <w:p w14:paraId="4D25C4B9" w14:textId="06610C08" w:rsidR="00CD3A2E" w:rsidRDefault="00AE3172">
      <w:pPr>
        <w:pStyle w:val="TOC1"/>
        <w:rPr>
          <w:rFonts w:asciiTheme="minorHAnsi" w:eastAsiaTheme="minorEastAsia" w:hAnsiTheme="minorHAnsi" w:cstheme="minorBidi"/>
          <w:szCs w:val="22"/>
        </w:rPr>
      </w:pPr>
      <w:hyperlink w:anchor="_Toc12542873" w:history="1">
        <w:r w:rsidR="00CD3A2E" w:rsidRPr="00491BB0">
          <w:rPr>
            <w:rStyle w:val="Hyperlink"/>
          </w:rPr>
          <w:t>Files</w:t>
        </w:r>
        <w:r w:rsidR="00CD3A2E">
          <w:rPr>
            <w:webHidden/>
          </w:rPr>
          <w:tab/>
        </w:r>
        <w:r w:rsidR="00CD3A2E">
          <w:rPr>
            <w:webHidden/>
          </w:rPr>
          <w:fldChar w:fldCharType="begin"/>
        </w:r>
        <w:r w:rsidR="00CD3A2E">
          <w:rPr>
            <w:webHidden/>
          </w:rPr>
          <w:instrText xml:space="preserve"> PAGEREF _Toc12542873 \h </w:instrText>
        </w:r>
        <w:r w:rsidR="00CD3A2E">
          <w:rPr>
            <w:webHidden/>
          </w:rPr>
        </w:r>
        <w:r w:rsidR="00CD3A2E">
          <w:rPr>
            <w:webHidden/>
          </w:rPr>
          <w:fldChar w:fldCharType="separate"/>
        </w:r>
        <w:r w:rsidR="00CD3A2E">
          <w:rPr>
            <w:webHidden/>
          </w:rPr>
          <w:t>61</w:t>
        </w:r>
        <w:r w:rsidR="00CD3A2E">
          <w:rPr>
            <w:webHidden/>
          </w:rPr>
          <w:fldChar w:fldCharType="end"/>
        </w:r>
      </w:hyperlink>
    </w:p>
    <w:p w14:paraId="3CF8DD13" w14:textId="46B47C8B" w:rsidR="00CD3A2E" w:rsidRDefault="00AE3172">
      <w:pPr>
        <w:pStyle w:val="TOC2"/>
        <w:tabs>
          <w:tab w:val="right" w:leader="dot" w:pos="9350"/>
        </w:tabs>
        <w:rPr>
          <w:rFonts w:asciiTheme="minorHAnsi" w:eastAsiaTheme="minorEastAsia" w:hAnsiTheme="minorHAnsi" w:cstheme="minorBidi"/>
          <w:noProof/>
          <w:szCs w:val="22"/>
        </w:rPr>
      </w:pPr>
      <w:hyperlink w:anchor="_Toc12542874" w:history="1">
        <w:r w:rsidR="00CD3A2E" w:rsidRPr="00491BB0">
          <w:rPr>
            <w:rStyle w:val="Hyperlink"/>
            <w:noProof/>
          </w:rPr>
          <w:t>Globals to Journal</w:t>
        </w:r>
        <w:r w:rsidR="00CD3A2E">
          <w:rPr>
            <w:noProof/>
            <w:webHidden/>
          </w:rPr>
          <w:tab/>
        </w:r>
        <w:r w:rsidR="00CD3A2E">
          <w:rPr>
            <w:noProof/>
            <w:webHidden/>
          </w:rPr>
          <w:fldChar w:fldCharType="begin"/>
        </w:r>
        <w:r w:rsidR="00CD3A2E">
          <w:rPr>
            <w:noProof/>
            <w:webHidden/>
          </w:rPr>
          <w:instrText xml:space="preserve"> PAGEREF _Toc12542874 \h </w:instrText>
        </w:r>
        <w:r w:rsidR="00CD3A2E">
          <w:rPr>
            <w:noProof/>
            <w:webHidden/>
          </w:rPr>
        </w:r>
        <w:r w:rsidR="00CD3A2E">
          <w:rPr>
            <w:noProof/>
            <w:webHidden/>
          </w:rPr>
          <w:fldChar w:fldCharType="separate"/>
        </w:r>
        <w:r w:rsidR="00CD3A2E">
          <w:rPr>
            <w:noProof/>
            <w:webHidden/>
          </w:rPr>
          <w:t>61</w:t>
        </w:r>
        <w:r w:rsidR="00CD3A2E">
          <w:rPr>
            <w:noProof/>
            <w:webHidden/>
          </w:rPr>
          <w:fldChar w:fldCharType="end"/>
        </w:r>
      </w:hyperlink>
    </w:p>
    <w:p w14:paraId="32460303" w14:textId="4875A7F0" w:rsidR="00CD3A2E" w:rsidRDefault="00AE3172">
      <w:pPr>
        <w:pStyle w:val="TOC2"/>
        <w:tabs>
          <w:tab w:val="right" w:leader="dot" w:pos="9350"/>
        </w:tabs>
        <w:rPr>
          <w:rFonts w:asciiTheme="minorHAnsi" w:eastAsiaTheme="minorEastAsia" w:hAnsiTheme="minorHAnsi" w:cstheme="minorBidi"/>
          <w:noProof/>
          <w:szCs w:val="22"/>
        </w:rPr>
      </w:pPr>
      <w:hyperlink w:anchor="_Toc12542875" w:history="1">
        <w:r w:rsidR="00CD3A2E" w:rsidRPr="00491BB0">
          <w:rPr>
            <w:rStyle w:val="Hyperlink"/>
            <w:noProof/>
          </w:rPr>
          <w:t>File List with Descriptions</w:t>
        </w:r>
        <w:r w:rsidR="00CD3A2E">
          <w:rPr>
            <w:noProof/>
            <w:webHidden/>
          </w:rPr>
          <w:tab/>
        </w:r>
        <w:r w:rsidR="00CD3A2E">
          <w:rPr>
            <w:noProof/>
            <w:webHidden/>
          </w:rPr>
          <w:fldChar w:fldCharType="begin"/>
        </w:r>
        <w:r w:rsidR="00CD3A2E">
          <w:rPr>
            <w:noProof/>
            <w:webHidden/>
          </w:rPr>
          <w:instrText xml:space="preserve"> PAGEREF _Toc12542875 \h </w:instrText>
        </w:r>
        <w:r w:rsidR="00CD3A2E">
          <w:rPr>
            <w:noProof/>
            <w:webHidden/>
          </w:rPr>
        </w:r>
        <w:r w:rsidR="00CD3A2E">
          <w:rPr>
            <w:noProof/>
            <w:webHidden/>
          </w:rPr>
          <w:fldChar w:fldCharType="separate"/>
        </w:r>
        <w:r w:rsidR="00CD3A2E">
          <w:rPr>
            <w:noProof/>
            <w:webHidden/>
          </w:rPr>
          <w:t>61</w:t>
        </w:r>
        <w:r w:rsidR="00CD3A2E">
          <w:rPr>
            <w:noProof/>
            <w:webHidden/>
          </w:rPr>
          <w:fldChar w:fldCharType="end"/>
        </w:r>
      </w:hyperlink>
    </w:p>
    <w:p w14:paraId="42EE4D27" w14:textId="030FFFB4" w:rsidR="00CD3A2E" w:rsidRDefault="00AE3172">
      <w:pPr>
        <w:pStyle w:val="TOC2"/>
        <w:tabs>
          <w:tab w:val="right" w:leader="dot" w:pos="9350"/>
        </w:tabs>
        <w:rPr>
          <w:rFonts w:asciiTheme="minorHAnsi" w:eastAsiaTheme="minorEastAsia" w:hAnsiTheme="minorHAnsi" w:cstheme="minorBidi"/>
          <w:noProof/>
          <w:szCs w:val="22"/>
        </w:rPr>
      </w:pPr>
      <w:hyperlink w:anchor="_Toc12542876" w:history="1">
        <w:r w:rsidR="00CD3A2E" w:rsidRPr="00491BB0">
          <w:rPr>
            <w:rStyle w:val="Hyperlink"/>
            <w:noProof/>
          </w:rPr>
          <w:t>Templates</w:t>
        </w:r>
        <w:r w:rsidR="00CD3A2E">
          <w:rPr>
            <w:noProof/>
            <w:webHidden/>
          </w:rPr>
          <w:tab/>
        </w:r>
        <w:r w:rsidR="00CD3A2E">
          <w:rPr>
            <w:noProof/>
            <w:webHidden/>
          </w:rPr>
          <w:fldChar w:fldCharType="begin"/>
        </w:r>
        <w:r w:rsidR="00CD3A2E">
          <w:rPr>
            <w:noProof/>
            <w:webHidden/>
          </w:rPr>
          <w:instrText xml:space="preserve"> PAGEREF _Toc12542876 \h </w:instrText>
        </w:r>
        <w:r w:rsidR="00CD3A2E">
          <w:rPr>
            <w:noProof/>
            <w:webHidden/>
          </w:rPr>
        </w:r>
        <w:r w:rsidR="00CD3A2E">
          <w:rPr>
            <w:noProof/>
            <w:webHidden/>
          </w:rPr>
          <w:fldChar w:fldCharType="separate"/>
        </w:r>
        <w:r w:rsidR="00CD3A2E">
          <w:rPr>
            <w:noProof/>
            <w:webHidden/>
          </w:rPr>
          <w:t>104</w:t>
        </w:r>
        <w:r w:rsidR="00CD3A2E">
          <w:rPr>
            <w:noProof/>
            <w:webHidden/>
          </w:rPr>
          <w:fldChar w:fldCharType="end"/>
        </w:r>
      </w:hyperlink>
    </w:p>
    <w:p w14:paraId="4B129A73" w14:textId="539EB1B5" w:rsidR="00CD3A2E" w:rsidRDefault="00AE3172">
      <w:pPr>
        <w:pStyle w:val="TOC3"/>
        <w:tabs>
          <w:tab w:val="right" w:leader="dot" w:pos="9350"/>
        </w:tabs>
        <w:rPr>
          <w:rFonts w:asciiTheme="minorHAnsi" w:eastAsiaTheme="minorEastAsia" w:hAnsiTheme="minorHAnsi" w:cstheme="minorBidi"/>
          <w:noProof/>
          <w:szCs w:val="22"/>
        </w:rPr>
      </w:pPr>
      <w:hyperlink w:anchor="_Toc12542877" w:history="1">
        <w:r w:rsidR="00CD3A2E" w:rsidRPr="00491BB0">
          <w:rPr>
            <w:rStyle w:val="Hyperlink"/>
            <w:noProof/>
          </w:rPr>
          <w:t>List Templates</w:t>
        </w:r>
        <w:r w:rsidR="00CD3A2E">
          <w:rPr>
            <w:noProof/>
            <w:webHidden/>
          </w:rPr>
          <w:tab/>
        </w:r>
        <w:r w:rsidR="00CD3A2E">
          <w:rPr>
            <w:noProof/>
            <w:webHidden/>
          </w:rPr>
          <w:fldChar w:fldCharType="begin"/>
        </w:r>
        <w:r w:rsidR="00CD3A2E">
          <w:rPr>
            <w:noProof/>
            <w:webHidden/>
          </w:rPr>
          <w:instrText xml:space="preserve"> PAGEREF _Toc12542877 \h </w:instrText>
        </w:r>
        <w:r w:rsidR="00CD3A2E">
          <w:rPr>
            <w:noProof/>
            <w:webHidden/>
          </w:rPr>
        </w:r>
        <w:r w:rsidR="00CD3A2E">
          <w:rPr>
            <w:noProof/>
            <w:webHidden/>
          </w:rPr>
          <w:fldChar w:fldCharType="separate"/>
        </w:r>
        <w:r w:rsidR="00CD3A2E">
          <w:rPr>
            <w:noProof/>
            <w:webHidden/>
          </w:rPr>
          <w:t>104</w:t>
        </w:r>
        <w:r w:rsidR="00CD3A2E">
          <w:rPr>
            <w:noProof/>
            <w:webHidden/>
          </w:rPr>
          <w:fldChar w:fldCharType="end"/>
        </w:r>
      </w:hyperlink>
    </w:p>
    <w:p w14:paraId="23BBF9FB" w14:textId="7B2D3DAD" w:rsidR="00CD3A2E" w:rsidRDefault="00AE3172">
      <w:pPr>
        <w:pStyle w:val="TOC3"/>
        <w:tabs>
          <w:tab w:val="right" w:leader="dot" w:pos="9350"/>
        </w:tabs>
        <w:rPr>
          <w:rFonts w:asciiTheme="minorHAnsi" w:eastAsiaTheme="minorEastAsia" w:hAnsiTheme="minorHAnsi" w:cstheme="minorBidi"/>
          <w:noProof/>
          <w:szCs w:val="22"/>
        </w:rPr>
      </w:pPr>
      <w:hyperlink w:anchor="_Toc12542878" w:history="1">
        <w:r w:rsidR="00CD3A2E" w:rsidRPr="00491BB0">
          <w:rPr>
            <w:rStyle w:val="Hyperlink"/>
            <w:noProof/>
          </w:rPr>
          <w:t>Input Templates</w:t>
        </w:r>
        <w:r w:rsidR="00CD3A2E">
          <w:rPr>
            <w:noProof/>
            <w:webHidden/>
          </w:rPr>
          <w:tab/>
        </w:r>
        <w:r w:rsidR="00CD3A2E">
          <w:rPr>
            <w:noProof/>
            <w:webHidden/>
          </w:rPr>
          <w:fldChar w:fldCharType="begin"/>
        </w:r>
        <w:r w:rsidR="00CD3A2E">
          <w:rPr>
            <w:noProof/>
            <w:webHidden/>
          </w:rPr>
          <w:instrText xml:space="preserve"> PAGEREF _Toc12542878 \h </w:instrText>
        </w:r>
        <w:r w:rsidR="00CD3A2E">
          <w:rPr>
            <w:noProof/>
            <w:webHidden/>
          </w:rPr>
        </w:r>
        <w:r w:rsidR="00CD3A2E">
          <w:rPr>
            <w:noProof/>
            <w:webHidden/>
          </w:rPr>
          <w:fldChar w:fldCharType="separate"/>
        </w:r>
        <w:r w:rsidR="00CD3A2E">
          <w:rPr>
            <w:noProof/>
            <w:webHidden/>
          </w:rPr>
          <w:t>107</w:t>
        </w:r>
        <w:r w:rsidR="00CD3A2E">
          <w:rPr>
            <w:noProof/>
            <w:webHidden/>
          </w:rPr>
          <w:fldChar w:fldCharType="end"/>
        </w:r>
      </w:hyperlink>
    </w:p>
    <w:p w14:paraId="7D71E19B" w14:textId="524F0F9B" w:rsidR="00CD3A2E" w:rsidRDefault="00AE3172">
      <w:pPr>
        <w:pStyle w:val="TOC3"/>
        <w:tabs>
          <w:tab w:val="right" w:leader="dot" w:pos="9350"/>
        </w:tabs>
        <w:rPr>
          <w:rFonts w:asciiTheme="minorHAnsi" w:eastAsiaTheme="minorEastAsia" w:hAnsiTheme="minorHAnsi" w:cstheme="minorBidi"/>
          <w:noProof/>
          <w:szCs w:val="22"/>
        </w:rPr>
      </w:pPr>
      <w:hyperlink w:anchor="_Toc12542879" w:history="1">
        <w:r w:rsidR="00CD3A2E" w:rsidRPr="00491BB0">
          <w:rPr>
            <w:rStyle w:val="Hyperlink"/>
            <w:noProof/>
          </w:rPr>
          <w:t>Sort Templates</w:t>
        </w:r>
        <w:r w:rsidR="00CD3A2E">
          <w:rPr>
            <w:noProof/>
            <w:webHidden/>
          </w:rPr>
          <w:tab/>
        </w:r>
        <w:r w:rsidR="00CD3A2E">
          <w:rPr>
            <w:noProof/>
            <w:webHidden/>
          </w:rPr>
          <w:fldChar w:fldCharType="begin"/>
        </w:r>
        <w:r w:rsidR="00CD3A2E">
          <w:rPr>
            <w:noProof/>
            <w:webHidden/>
          </w:rPr>
          <w:instrText xml:space="preserve"> PAGEREF _Toc12542879 \h </w:instrText>
        </w:r>
        <w:r w:rsidR="00CD3A2E">
          <w:rPr>
            <w:noProof/>
            <w:webHidden/>
          </w:rPr>
        </w:r>
        <w:r w:rsidR="00CD3A2E">
          <w:rPr>
            <w:noProof/>
            <w:webHidden/>
          </w:rPr>
          <w:fldChar w:fldCharType="separate"/>
        </w:r>
        <w:r w:rsidR="00CD3A2E">
          <w:rPr>
            <w:noProof/>
            <w:webHidden/>
          </w:rPr>
          <w:t>114</w:t>
        </w:r>
        <w:r w:rsidR="00CD3A2E">
          <w:rPr>
            <w:noProof/>
            <w:webHidden/>
          </w:rPr>
          <w:fldChar w:fldCharType="end"/>
        </w:r>
      </w:hyperlink>
    </w:p>
    <w:p w14:paraId="14E8E5D5" w14:textId="386312B0" w:rsidR="00CD3A2E" w:rsidRDefault="00AE3172">
      <w:pPr>
        <w:pStyle w:val="TOC3"/>
        <w:tabs>
          <w:tab w:val="right" w:leader="dot" w:pos="9350"/>
        </w:tabs>
        <w:rPr>
          <w:rFonts w:asciiTheme="minorHAnsi" w:eastAsiaTheme="minorEastAsia" w:hAnsiTheme="minorHAnsi" w:cstheme="minorBidi"/>
          <w:noProof/>
          <w:szCs w:val="22"/>
        </w:rPr>
      </w:pPr>
      <w:hyperlink w:anchor="_Toc12542880" w:history="1">
        <w:r w:rsidR="00CD3A2E" w:rsidRPr="00491BB0">
          <w:rPr>
            <w:rStyle w:val="Hyperlink"/>
            <w:noProof/>
          </w:rPr>
          <w:t>Print Templates</w:t>
        </w:r>
        <w:r w:rsidR="00CD3A2E">
          <w:rPr>
            <w:noProof/>
            <w:webHidden/>
          </w:rPr>
          <w:tab/>
        </w:r>
        <w:r w:rsidR="00CD3A2E">
          <w:rPr>
            <w:noProof/>
            <w:webHidden/>
          </w:rPr>
          <w:fldChar w:fldCharType="begin"/>
        </w:r>
        <w:r w:rsidR="00CD3A2E">
          <w:rPr>
            <w:noProof/>
            <w:webHidden/>
          </w:rPr>
          <w:instrText xml:space="preserve"> PAGEREF _Toc12542880 \h </w:instrText>
        </w:r>
        <w:r w:rsidR="00CD3A2E">
          <w:rPr>
            <w:noProof/>
            <w:webHidden/>
          </w:rPr>
        </w:r>
        <w:r w:rsidR="00CD3A2E">
          <w:rPr>
            <w:noProof/>
            <w:webHidden/>
          </w:rPr>
          <w:fldChar w:fldCharType="separate"/>
        </w:r>
        <w:r w:rsidR="00CD3A2E">
          <w:rPr>
            <w:noProof/>
            <w:webHidden/>
          </w:rPr>
          <w:t>116</w:t>
        </w:r>
        <w:r w:rsidR="00CD3A2E">
          <w:rPr>
            <w:noProof/>
            <w:webHidden/>
          </w:rPr>
          <w:fldChar w:fldCharType="end"/>
        </w:r>
      </w:hyperlink>
    </w:p>
    <w:p w14:paraId="45C5CCDC" w14:textId="42F18F0C" w:rsidR="00CD3A2E" w:rsidRDefault="00AE3172">
      <w:pPr>
        <w:pStyle w:val="TOC2"/>
        <w:tabs>
          <w:tab w:val="right" w:leader="dot" w:pos="9350"/>
        </w:tabs>
        <w:rPr>
          <w:rFonts w:asciiTheme="minorHAnsi" w:eastAsiaTheme="minorEastAsia" w:hAnsiTheme="minorHAnsi" w:cstheme="minorBidi"/>
          <w:noProof/>
          <w:szCs w:val="22"/>
        </w:rPr>
      </w:pPr>
      <w:hyperlink w:anchor="_Toc12542881" w:history="1">
        <w:r w:rsidR="00CD3A2E" w:rsidRPr="00491BB0">
          <w:rPr>
            <w:rStyle w:val="Hyperlink"/>
            <w:noProof/>
          </w:rPr>
          <w:t>File Flow Chart</w:t>
        </w:r>
        <w:r w:rsidR="00CD3A2E">
          <w:rPr>
            <w:noProof/>
            <w:webHidden/>
          </w:rPr>
          <w:tab/>
        </w:r>
        <w:r w:rsidR="00CD3A2E">
          <w:rPr>
            <w:noProof/>
            <w:webHidden/>
          </w:rPr>
          <w:fldChar w:fldCharType="begin"/>
        </w:r>
        <w:r w:rsidR="00CD3A2E">
          <w:rPr>
            <w:noProof/>
            <w:webHidden/>
          </w:rPr>
          <w:instrText xml:space="preserve"> PAGEREF _Toc12542881 \h </w:instrText>
        </w:r>
        <w:r w:rsidR="00CD3A2E">
          <w:rPr>
            <w:noProof/>
            <w:webHidden/>
          </w:rPr>
        </w:r>
        <w:r w:rsidR="00CD3A2E">
          <w:rPr>
            <w:noProof/>
            <w:webHidden/>
          </w:rPr>
          <w:fldChar w:fldCharType="separate"/>
        </w:r>
        <w:r w:rsidR="00CD3A2E">
          <w:rPr>
            <w:noProof/>
            <w:webHidden/>
          </w:rPr>
          <w:t>120</w:t>
        </w:r>
        <w:r w:rsidR="00CD3A2E">
          <w:rPr>
            <w:noProof/>
            <w:webHidden/>
          </w:rPr>
          <w:fldChar w:fldCharType="end"/>
        </w:r>
      </w:hyperlink>
    </w:p>
    <w:p w14:paraId="5050DB67" w14:textId="51BC4B9E" w:rsidR="00CD3A2E" w:rsidRDefault="00AE3172">
      <w:pPr>
        <w:pStyle w:val="TOC2"/>
        <w:tabs>
          <w:tab w:val="right" w:leader="dot" w:pos="9350"/>
        </w:tabs>
        <w:rPr>
          <w:rFonts w:asciiTheme="minorHAnsi" w:eastAsiaTheme="minorEastAsia" w:hAnsiTheme="minorHAnsi" w:cstheme="minorBidi"/>
          <w:noProof/>
          <w:szCs w:val="22"/>
        </w:rPr>
      </w:pPr>
      <w:hyperlink w:anchor="_Toc12542882" w:history="1">
        <w:r w:rsidR="00CD3A2E" w:rsidRPr="00491BB0">
          <w:rPr>
            <w:rStyle w:val="Hyperlink"/>
            <w:noProof/>
          </w:rPr>
          <w:t>File Flow Chart</w:t>
        </w:r>
        <w:r w:rsidR="00CD3A2E">
          <w:rPr>
            <w:noProof/>
            <w:webHidden/>
          </w:rPr>
          <w:tab/>
        </w:r>
        <w:r w:rsidR="00CD3A2E">
          <w:rPr>
            <w:noProof/>
            <w:webHidden/>
          </w:rPr>
          <w:fldChar w:fldCharType="begin"/>
        </w:r>
        <w:r w:rsidR="00CD3A2E">
          <w:rPr>
            <w:noProof/>
            <w:webHidden/>
          </w:rPr>
          <w:instrText xml:space="preserve"> PAGEREF _Toc12542882 \h </w:instrText>
        </w:r>
        <w:r w:rsidR="00CD3A2E">
          <w:rPr>
            <w:noProof/>
            <w:webHidden/>
          </w:rPr>
        </w:r>
        <w:r w:rsidR="00CD3A2E">
          <w:rPr>
            <w:noProof/>
            <w:webHidden/>
          </w:rPr>
          <w:fldChar w:fldCharType="separate"/>
        </w:r>
        <w:r w:rsidR="00CD3A2E">
          <w:rPr>
            <w:noProof/>
            <w:webHidden/>
          </w:rPr>
          <w:t>120</w:t>
        </w:r>
        <w:r w:rsidR="00CD3A2E">
          <w:rPr>
            <w:noProof/>
            <w:webHidden/>
          </w:rPr>
          <w:fldChar w:fldCharType="end"/>
        </w:r>
      </w:hyperlink>
    </w:p>
    <w:p w14:paraId="48FDE332" w14:textId="1653335F" w:rsidR="00CD3A2E" w:rsidRDefault="00AE3172">
      <w:pPr>
        <w:pStyle w:val="TOC2"/>
        <w:tabs>
          <w:tab w:val="right" w:leader="dot" w:pos="9350"/>
        </w:tabs>
        <w:rPr>
          <w:rFonts w:asciiTheme="minorHAnsi" w:eastAsiaTheme="minorEastAsia" w:hAnsiTheme="minorHAnsi" w:cstheme="minorBidi"/>
          <w:noProof/>
          <w:szCs w:val="22"/>
        </w:rPr>
      </w:pPr>
      <w:hyperlink w:anchor="_Toc12542883" w:history="1">
        <w:r w:rsidR="00CD3A2E" w:rsidRPr="00491BB0">
          <w:rPr>
            <w:rStyle w:val="Hyperlink"/>
            <w:noProof/>
          </w:rPr>
          <w:t>File Flow Chart</w:t>
        </w:r>
        <w:r w:rsidR="00CD3A2E">
          <w:rPr>
            <w:noProof/>
            <w:webHidden/>
          </w:rPr>
          <w:tab/>
        </w:r>
        <w:r w:rsidR="00CD3A2E">
          <w:rPr>
            <w:noProof/>
            <w:webHidden/>
          </w:rPr>
          <w:fldChar w:fldCharType="begin"/>
        </w:r>
        <w:r w:rsidR="00CD3A2E">
          <w:rPr>
            <w:noProof/>
            <w:webHidden/>
          </w:rPr>
          <w:instrText xml:space="preserve"> PAGEREF _Toc12542883 \h </w:instrText>
        </w:r>
        <w:r w:rsidR="00CD3A2E">
          <w:rPr>
            <w:noProof/>
            <w:webHidden/>
          </w:rPr>
        </w:r>
        <w:r w:rsidR="00CD3A2E">
          <w:rPr>
            <w:noProof/>
            <w:webHidden/>
          </w:rPr>
          <w:fldChar w:fldCharType="separate"/>
        </w:r>
        <w:r w:rsidR="00CD3A2E">
          <w:rPr>
            <w:noProof/>
            <w:webHidden/>
          </w:rPr>
          <w:t>137</w:t>
        </w:r>
        <w:r w:rsidR="00CD3A2E">
          <w:rPr>
            <w:noProof/>
            <w:webHidden/>
          </w:rPr>
          <w:fldChar w:fldCharType="end"/>
        </w:r>
      </w:hyperlink>
    </w:p>
    <w:p w14:paraId="4F01DAC4" w14:textId="7CDA78D6" w:rsidR="00CD3A2E" w:rsidRDefault="00AE3172">
      <w:pPr>
        <w:pStyle w:val="TOC1"/>
        <w:rPr>
          <w:rFonts w:asciiTheme="minorHAnsi" w:eastAsiaTheme="minorEastAsia" w:hAnsiTheme="minorHAnsi" w:cstheme="minorBidi"/>
          <w:szCs w:val="22"/>
        </w:rPr>
      </w:pPr>
      <w:hyperlink w:anchor="_Toc12542884" w:history="1">
        <w:r w:rsidR="00CD3A2E" w:rsidRPr="00491BB0">
          <w:rPr>
            <w:rStyle w:val="Hyperlink"/>
          </w:rPr>
          <w:t>Exported Options</w:t>
        </w:r>
        <w:r w:rsidR="00CD3A2E">
          <w:rPr>
            <w:webHidden/>
          </w:rPr>
          <w:tab/>
        </w:r>
        <w:r w:rsidR="00CD3A2E">
          <w:rPr>
            <w:webHidden/>
          </w:rPr>
          <w:fldChar w:fldCharType="begin"/>
        </w:r>
        <w:r w:rsidR="00CD3A2E">
          <w:rPr>
            <w:webHidden/>
          </w:rPr>
          <w:instrText xml:space="preserve"> PAGEREF _Toc12542884 \h </w:instrText>
        </w:r>
        <w:r w:rsidR="00CD3A2E">
          <w:rPr>
            <w:webHidden/>
          </w:rPr>
        </w:r>
        <w:r w:rsidR="00CD3A2E">
          <w:rPr>
            <w:webHidden/>
          </w:rPr>
          <w:fldChar w:fldCharType="separate"/>
        </w:r>
        <w:r w:rsidR="00CD3A2E">
          <w:rPr>
            <w:webHidden/>
          </w:rPr>
          <w:t>145</w:t>
        </w:r>
        <w:r w:rsidR="00CD3A2E">
          <w:rPr>
            <w:webHidden/>
          </w:rPr>
          <w:fldChar w:fldCharType="end"/>
        </w:r>
      </w:hyperlink>
    </w:p>
    <w:p w14:paraId="153276BC" w14:textId="4768EE7C" w:rsidR="00CD3A2E" w:rsidRDefault="00AE3172">
      <w:pPr>
        <w:pStyle w:val="TOC2"/>
        <w:tabs>
          <w:tab w:val="right" w:leader="dot" w:pos="9350"/>
        </w:tabs>
        <w:rPr>
          <w:rFonts w:asciiTheme="minorHAnsi" w:eastAsiaTheme="minorEastAsia" w:hAnsiTheme="minorHAnsi" w:cstheme="minorBidi"/>
          <w:noProof/>
          <w:szCs w:val="22"/>
        </w:rPr>
      </w:pPr>
      <w:hyperlink w:anchor="_Toc12542885" w:history="1">
        <w:r w:rsidR="00CD3A2E" w:rsidRPr="00491BB0">
          <w:rPr>
            <w:rStyle w:val="Hyperlink"/>
            <w:noProof/>
          </w:rPr>
          <w:t>Menu Diagram</w:t>
        </w:r>
        <w:r w:rsidR="00CD3A2E">
          <w:rPr>
            <w:noProof/>
            <w:webHidden/>
          </w:rPr>
          <w:tab/>
        </w:r>
        <w:r w:rsidR="00CD3A2E">
          <w:rPr>
            <w:noProof/>
            <w:webHidden/>
          </w:rPr>
          <w:fldChar w:fldCharType="begin"/>
        </w:r>
        <w:r w:rsidR="00CD3A2E">
          <w:rPr>
            <w:noProof/>
            <w:webHidden/>
          </w:rPr>
          <w:instrText xml:space="preserve"> PAGEREF _Toc12542885 \h </w:instrText>
        </w:r>
        <w:r w:rsidR="00CD3A2E">
          <w:rPr>
            <w:noProof/>
            <w:webHidden/>
          </w:rPr>
        </w:r>
        <w:r w:rsidR="00CD3A2E">
          <w:rPr>
            <w:noProof/>
            <w:webHidden/>
          </w:rPr>
          <w:fldChar w:fldCharType="separate"/>
        </w:r>
        <w:r w:rsidR="00CD3A2E">
          <w:rPr>
            <w:noProof/>
            <w:webHidden/>
          </w:rPr>
          <w:t>145</w:t>
        </w:r>
        <w:r w:rsidR="00CD3A2E">
          <w:rPr>
            <w:noProof/>
            <w:webHidden/>
          </w:rPr>
          <w:fldChar w:fldCharType="end"/>
        </w:r>
      </w:hyperlink>
    </w:p>
    <w:p w14:paraId="4C01C27E" w14:textId="042B9DF0" w:rsidR="00CD3A2E" w:rsidRDefault="00AE3172">
      <w:pPr>
        <w:pStyle w:val="TOC2"/>
        <w:tabs>
          <w:tab w:val="right" w:leader="dot" w:pos="9350"/>
        </w:tabs>
        <w:rPr>
          <w:rFonts w:asciiTheme="minorHAnsi" w:eastAsiaTheme="minorEastAsia" w:hAnsiTheme="minorHAnsi" w:cstheme="minorBidi"/>
          <w:noProof/>
          <w:szCs w:val="22"/>
        </w:rPr>
      </w:pPr>
      <w:hyperlink w:anchor="_Toc12542886" w:history="1">
        <w:r w:rsidR="00CD3A2E" w:rsidRPr="00491BB0">
          <w:rPr>
            <w:rStyle w:val="Hyperlink"/>
            <w:noProof/>
          </w:rPr>
          <w:t>Options without Parents</w:t>
        </w:r>
        <w:r w:rsidR="00CD3A2E">
          <w:rPr>
            <w:noProof/>
            <w:webHidden/>
          </w:rPr>
          <w:tab/>
        </w:r>
        <w:r w:rsidR="00CD3A2E">
          <w:rPr>
            <w:noProof/>
            <w:webHidden/>
          </w:rPr>
          <w:fldChar w:fldCharType="begin"/>
        </w:r>
        <w:r w:rsidR="00CD3A2E">
          <w:rPr>
            <w:noProof/>
            <w:webHidden/>
          </w:rPr>
          <w:instrText xml:space="preserve"> PAGEREF _Toc12542886 \h </w:instrText>
        </w:r>
        <w:r w:rsidR="00CD3A2E">
          <w:rPr>
            <w:noProof/>
            <w:webHidden/>
          </w:rPr>
        </w:r>
        <w:r w:rsidR="00CD3A2E">
          <w:rPr>
            <w:noProof/>
            <w:webHidden/>
          </w:rPr>
          <w:fldChar w:fldCharType="separate"/>
        </w:r>
        <w:r w:rsidR="00CD3A2E">
          <w:rPr>
            <w:noProof/>
            <w:webHidden/>
          </w:rPr>
          <w:t>145</w:t>
        </w:r>
        <w:r w:rsidR="00CD3A2E">
          <w:rPr>
            <w:noProof/>
            <w:webHidden/>
          </w:rPr>
          <w:fldChar w:fldCharType="end"/>
        </w:r>
      </w:hyperlink>
    </w:p>
    <w:p w14:paraId="7A8F3E73" w14:textId="6E6EEC16" w:rsidR="00CD3A2E" w:rsidRDefault="00AE3172">
      <w:pPr>
        <w:pStyle w:val="TOC2"/>
        <w:tabs>
          <w:tab w:val="right" w:leader="dot" w:pos="9350"/>
        </w:tabs>
        <w:rPr>
          <w:rFonts w:asciiTheme="minorHAnsi" w:eastAsiaTheme="minorEastAsia" w:hAnsiTheme="minorHAnsi" w:cstheme="minorBidi"/>
          <w:noProof/>
          <w:szCs w:val="22"/>
        </w:rPr>
      </w:pPr>
      <w:hyperlink w:anchor="_Toc12542887" w:history="1">
        <w:r w:rsidR="00CD3A2E" w:rsidRPr="00491BB0">
          <w:rPr>
            <w:rStyle w:val="Hyperlink"/>
            <w:noProof/>
          </w:rPr>
          <w:t>Exported Options</w:t>
        </w:r>
        <w:r w:rsidR="00CD3A2E">
          <w:rPr>
            <w:noProof/>
            <w:webHidden/>
          </w:rPr>
          <w:tab/>
        </w:r>
        <w:r w:rsidR="00CD3A2E">
          <w:rPr>
            <w:noProof/>
            <w:webHidden/>
          </w:rPr>
          <w:fldChar w:fldCharType="begin"/>
        </w:r>
        <w:r w:rsidR="00CD3A2E">
          <w:rPr>
            <w:noProof/>
            <w:webHidden/>
          </w:rPr>
          <w:instrText xml:space="preserve"> PAGEREF _Toc12542887 \h </w:instrText>
        </w:r>
        <w:r w:rsidR="00CD3A2E">
          <w:rPr>
            <w:noProof/>
            <w:webHidden/>
          </w:rPr>
        </w:r>
        <w:r w:rsidR="00CD3A2E">
          <w:rPr>
            <w:noProof/>
            <w:webHidden/>
          </w:rPr>
          <w:fldChar w:fldCharType="separate"/>
        </w:r>
        <w:r w:rsidR="00CD3A2E">
          <w:rPr>
            <w:noProof/>
            <w:webHidden/>
          </w:rPr>
          <w:t>148</w:t>
        </w:r>
        <w:r w:rsidR="00CD3A2E">
          <w:rPr>
            <w:noProof/>
            <w:webHidden/>
          </w:rPr>
          <w:fldChar w:fldCharType="end"/>
        </w:r>
      </w:hyperlink>
    </w:p>
    <w:p w14:paraId="645BCA72" w14:textId="7903932C" w:rsidR="00CD3A2E" w:rsidRDefault="00AE3172">
      <w:pPr>
        <w:pStyle w:val="TOC1"/>
        <w:rPr>
          <w:rFonts w:asciiTheme="minorHAnsi" w:eastAsiaTheme="minorEastAsia" w:hAnsiTheme="minorHAnsi" w:cstheme="minorBidi"/>
          <w:szCs w:val="22"/>
        </w:rPr>
      </w:pPr>
      <w:hyperlink w:anchor="_Toc12542888" w:history="1">
        <w:r w:rsidR="00CD3A2E" w:rsidRPr="00491BB0">
          <w:rPr>
            <w:rStyle w:val="Hyperlink"/>
          </w:rPr>
          <w:t>Archiving and Purging</w:t>
        </w:r>
        <w:r w:rsidR="00CD3A2E">
          <w:rPr>
            <w:webHidden/>
          </w:rPr>
          <w:tab/>
        </w:r>
        <w:r w:rsidR="00CD3A2E">
          <w:rPr>
            <w:webHidden/>
          </w:rPr>
          <w:fldChar w:fldCharType="begin"/>
        </w:r>
        <w:r w:rsidR="00CD3A2E">
          <w:rPr>
            <w:webHidden/>
          </w:rPr>
          <w:instrText xml:space="preserve"> PAGEREF _Toc12542888 \h </w:instrText>
        </w:r>
        <w:r w:rsidR="00CD3A2E">
          <w:rPr>
            <w:webHidden/>
          </w:rPr>
        </w:r>
        <w:r w:rsidR="00CD3A2E">
          <w:rPr>
            <w:webHidden/>
          </w:rPr>
          <w:fldChar w:fldCharType="separate"/>
        </w:r>
        <w:r w:rsidR="00CD3A2E">
          <w:rPr>
            <w:webHidden/>
          </w:rPr>
          <w:t>196</w:t>
        </w:r>
        <w:r w:rsidR="00CD3A2E">
          <w:rPr>
            <w:webHidden/>
          </w:rPr>
          <w:fldChar w:fldCharType="end"/>
        </w:r>
      </w:hyperlink>
    </w:p>
    <w:p w14:paraId="30725D3E" w14:textId="436BCAF3" w:rsidR="00CD3A2E" w:rsidRDefault="00AE3172">
      <w:pPr>
        <w:pStyle w:val="TOC1"/>
        <w:rPr>
          <w:rFonts w:asciiTheme="minorHAnsi" w:eastAsiaTheme="minorEastAsia" w:hAnsiTheme="minorHAnsi" w:cstheme="minorBidi"/>
          <w:szCs w:val="22"/>
        </w:rPr>
      </w:pPr>
      <w:hyperlink w:anchor="_Toc12542889" w:history="1">
        <w:r w:rsidR="00CD3A2E" w:rsidRPr="00491BB0">
          <w:rPr>
            <w:rStyle w:val="Hyperlink"/>
          </w:rPr>
          <w:t>External Relations</w:t>
        </w:r>
        <w:r w:rsidR="00CD3A2E">
          <w:rPr>
            <w:webHidden/>
          </w:rPr>
          <w:tab/>
        </w:r>
        <w:r w:rsidR="00CD3A2E">
          <w:rPr>
            <w:webHidden/>
          </w:rPr>
          <w:fldChar w:fldCharType="begin"/>
        </w:r>
        <w:r w:rsidR="00CD3A2E">
          <w:rPr>
            <w:webHidden/>
          </w:rPr>
          <w:instrText xml:space="preserve"> PAGEREF _Toc12542889 \h </w:instrText>
        </w:r>
        <w:r w:rsidR="00CD3A2E">
          <w:rPr>
            <w:webHidden/>
          </w:rPr>
        </w:r>
        <w:r w:rsidR="00CD3A2E">
          <w:rPr>
            <w:webHidden/>
          </w:rPr>
          <w:fldChar w:fldCharType="separate"/>
        </w:r>
        <w:r w:rsidR="00CD3A2E">
          <w:rPr>
            <w:webHidden/>
          </w:rPr>
          <w:t>198</w:t>
        </w:r>
        <w:r w:rsidR="00CD3A2E">
          <w:rPr>
            <w:webHidden/>
          </w:rPr>
          <w:fldChar w:fldCharType="end"/>
        </w:r>
      </w:hyperlink>
    </w:p>
    <w:p w14:paraId="2E6FE798" w14:textId="66F56862" w:rsidR="00CD3A2E" w:rsidRDefault="00AE3172">
      <w:pPr>
        <w:pStyle w:val="TOC1"/>
        <w:rPr>
          <w:rFonts w:asciiTheme="minorHAnsi" w:eastAsiaTheme="minorEastAsia" w:hAnsiTheme="minorHAnsi" w:cstheme="minorBidi"/>
          <w:szCs w:val="22"/>
        </w:rPr>
      </w:pPr>
      <w:hyperlink w:anchor="_Toc12542890" w:history="1">
        <w:r w:rsidR="00CD3A2E" w:rsidRPr="00491BB0">
          <w:rPr>
            <w:rStyle w:val="Hyperlink"/>
          </w:rPr>
          <w:t>Internal Relations</w:t>
        </w:r>
        <w:r w:rsidR="00CD3A2E">
          <w:rPr>
            <w:webHidden/>
          </w:rPr>
          <w:tab/>
        </w:r>
        <w:r w:rsidR="00CD3A2E">
          <w:rPr>
            <w:webHidden/>
          </w:rPr>
          <w:fldChar w:fldCharType="begin"/>
        </w:r>
        <w:r w:rsidR="00CD3A2E">
          <w:rPr>
            <w:webHidden/>
          </w:rPr>
          <w:instrText xml:space="preserve"> PAGEREF _Toc12542890 \h </w:instrText>
        </w:r>
        <w:r w:rsidR="00CD3A2E">
          <w:rPr>
            <w:webHidden/>
          </w:rPr>
        </w:r>
        <w:r w:rsidR="00CD3A2E">
          <w:rPr>
            <w:webHidden/>
          </w:rPr>
          <w:fldChar w:fldCharType="separate"/>
        </w:r>
        <w:r w:rsidR="00CD3A2E">
          <w:rPr>
            <w:webHidden/>
          </w:rPr>
          <w:t>206</w:t>
        </w:r>
        <w:r w:rsidR="00CD3A2E">
          <w:rPr>
            <w:webHidden/>
          </w:rPr>
          <w:fldChar w:fldCharType="end"/>
        </w:r>
      </w:hyperlink>
    </w:p>
    <w:p w14:paraId="1614846B" w14:textId="7E0A0410" w:rsidR="00CD3A2E" w:rsidRDefault="00AE3172">
      <w:pPr>
        <w:pStyle w:val="TOC1"/>
        <w:rPr>
          <w:rFonts w:asciiTheme="minorHAnsi" w:eastAsiaTheme="minorEastAsia" w:hAnsiTheme="minorHAnsi" w:cstheme="minorBidi"/>
          <w:szCs w:val="22"/>
        </w:rPr>
      </w:pPr>
      <w:hyperlink w:anchor="_Toc12542891" w:history="1">
        <w:r w:rsidR="00CD3A2E" w:rsidRPr="00491BB0">
          <w:rPr>
            <w:rStyle w:val="Hyperlink"/>
          </w:rPr>
          <w:t>Package-wide Variables</w:t>
        </w:r>
        <w:r w:rsidR="00CD3A2E">
          <w:rPr>
            <w:webHidden/>
          </w:rPr>
          <w:tab/>
        </w:r>
        <w:r w:rsidR="00CD3A2E">
          <w:rPr>
            <w:webHidden/>
          </w:rPr>
          <w:fldChar w:fldCharType="begin"/>
        </w:r>
        <w:r w:rsidR="00CD3A2E">
          <w:rPr>
            <w:webHidden/>
          </w:rPr>
          <w:instrText xml:space="preserve"> PAGEREF _Toc12542891 \h </w:instrText>
        </w:r>
        <w:r w:rsidR="00CD3A2E">
          <w:rPr>
            <w:webHidden/>
          </w:rPr>
        </w:r>
        <w:r w:rsidR="00CD3A2E">
          <w:rPr>
            <w:webHidden/>
          </w:rPr>
          <w:fldChar w:fldCharType="separate"/>
        </w:r>
        <w:r w:rsidR="00CD3A2E">
          <w:rPr>
            <w:webHidden/>
          </w:rPr>
          <w:t>208</w:t>
        </w:r>
        <w:r w:rsidR="00CD3A2E">
          <w:rPr>
            <w:webHidden/>
          </w:rPr>
          <w:fldChar w:fldCharType="end"/>
        </w:r>
      </w:hyperlink>
    </w:p>
    <w:p w14:paraId="2C28BA50" w14:textId="52D5CEF8" w:rsidR="00CD3A2E" w:rsidRDefault="00AE3172">
      <w:pPr>
        <w:pStyle w:val="TOC1"/>
        <w:rPr>
          <w:rFonts w:asciiTheme="minorHAnsi" w:eastAsiaTheme="minorEastAsia" w:hAnsiTheme="minorHAnsi" w:cstheme="minorBidi"/>
          <w:szCs w:val="22"/>
        </w:rPr>
      </w:pPr>
      <w:hyperlink w:anchor="_Toc12542892" w:history="1">
        <w:r w:rsidR="00CD3A2E" w:rsidRPr="00491BB0">
          <w:rPr>
            <w:rStyle w:val="Hyperlink"/>
          </w:rPr>
          <w:t>How to Generate On-Line Documentation</w:t>
        </w:r>
        <w:r w:rsidR="00CD3A2E">
          <w:rPr>
            <w:webHidden/>
          </w:rPr>
          <w:tab/>
        </w:r>
        <w:r w:rsidR="00CD3A2E">
          <w:rPr>
            <w:webHidden/>
          </w:rPr>
          <w:fldChar w:fldCharType="begin"/>
        </w:r>
        <w:r w:rsidR="00CD3A2E">
          <w:rPr>
            <w:webHidden/>
          </w:rPr>
          <w:instrText xml:space="preserve"> PAGEREF _Toc12542892 \h </w:instrText>
        </w:r>
        <w:r w:rsidR="00CD3A2E">
          <w:rPr>
            <w:webHidden/>
          </w:rPr>
        </w:r>
        <w:r w:rsidR="00CD3A2E">
          <w:rPr>
            <w:webHidden/>
          </w:rPr>
          <w:fldChar w:fldCharType="separate"/>
        </w:r>
        <w:r w:rsidR="00CD3A2E">
          <w:rPr>
            <w:webHidden/>
          </w:rPr>
          <w:t>210</w:t>
        </w:r>
        <w:r w:rsidR="00CD3A2E">
          <w:rPr>
            <w:webHidden/>
          </w:rPr>
          <w:fldChar w:fldCharType="end"/>
        </w:r>
      </w:hyperlink>
    </w:p>
    <w:p w14:paraId="318066CE" w14:textId="1ACE693B" w:rsidR="00CD3A2E" w:rsidRDefault="00AE3172">
      <w:pPr>
        <w:pStyle w:val="TOC1"/>
        <w:rPr>
          <w:rFonts w:asciiTheme="minorHAnsi" w:eastAsiaTheme="minorEastAsia" w:hAnsiTheme="minorHAnsi" w:cstheme="minorBidi"/>
          <w:szCs w:val="22"/>
        </w:rPr>
      </w:pPr>
      <w:hyperlink w:anchor="_Toc12542893" w:history="1">
        <w:r w:rsidR="00CD3A2E" w:rsidRPr="00491BB0">
          <w:rPr>
            <w:rStyle w:val="Hyperlink"/>
          </w:rPr>
          <w:t>Security</w:t>
        </w:r>
        <w:r w:rsidR="00CD3A2E">
          <w:rPr>
            <w:webHidden/>
          </w:rPr>
          <w:tab/>
        </w:r>
        <w:r w:rsidR="00CD3A2E">
          <w:rPr>
            <w:webHidden/>
          </w:rPr>
          <w:fldChar w:fldCharType="begin"/>
        </w:r>
        <w:r w:rsidR="00CD3A2E">
          <w:rPr>
            <w:webHidden/>
          </w:rPr>
          <w:instrText xml:space="preserve"> PAGEREF _Toc12542893 \h </w:instrText>
        </w:r>
        <w:r w:rsidR="00CD3A2E">
          <w:rPr>
            <w:webHidden/>
          </w:rPr>
        </w:r>
        <w:r w:rsidR="00CD3A2E">
          <w:rPr>
            <w:webHidden/>
          </w:rPr>
          <w:fldChar w:fldCharType="separate"/>
        </w:r>
        <w:r w:rsidR="00CD3A2E">
          <w:rPr>
            <w:webHidden/>
          </w:rPr>
          <w:t>212</w:t>
        </w:r>
        <w:r w:rsidR="00CD3A2E">
          <w:rPr>
            <w:webHidden/>
          </w:rPr>
          <w:fldChar w:fldCharType="end"/>
        </w:r>
      </w:hyperlink>
    </w:p>
    <w:p w14:paraId="25F4BB36" w14:textId="294EAB33" w:rsidR="00CD3A2E" w:rsidRDefault="00AE3172">
      <w:pPr>
        <w:pStyle w:val="TOC2"/>
        <w:tabs>
          <w:tab w:val="right" w:leader="dot" w:pos="9350"/>
        </w:tabs>
        <w:rPr>
          <w:rFonts w:asciiTheme="minorHAnsi" w:eastAsiaTheme="minorEastAsia" w:hAnsiTheme="minorHAnsi" w:cstheme="minorBidi"/>
          <w:noProof/>
          <w:szCs w:val="22"/>
        </w:rPr>
      </w:pPr>
      <w:hyperlink w:anchor="_Toc12542894" w:history="1">
        <w:r w:rsidR="00CD3A2E" w:rsidRPr="00491BB0">
          <w:rPr>
            <w:rStyle w:val="Hyperlink"/>
            <w:noProof/>
          </w:rPr>
          <w:t>File Protection</w:t>
        </w:r>
        <w:r w:rsidR="00CD3A2E">
          <w:rPr>
            <w:noProof/>
            <w:webHidden/>
          </w:rPr>
          <w:tab/>
        </w:r>
        <w:r w:rsidR="00CD3A2E">
          <w:rPr>
            <w:noProof/>
            <w:webHidden/>
          </w:rPr>
          <w:fldChar w:fldCharType="begin"/>
        </w:r>
        <w:r w:rsidR="00CD3A2E">
          <w:rPr>
            <w:noProof/>
            <w:webHidden/>
          </w:rPr>
          <w:instrText xml:space="preserve"> PAGEREF _Toc12542894 \h </w:instrText>
        </w:r>
        <w:r w:rsidR="00CD3A2E">
          <w:rPr>
            <w:noProof/>
            <w:webHidden/>
          </w:rPr>
        </w:r>
        <w:r w:rsidR="00CD3A2E">
          <w:rPr>
            <w:noProof/>
            <w:webHidden/>
          </w:rPr>
          <w:fldChar w:fldCharType="separate"/>
        </w:r>
        <w:r w:rsidR="00CD3A2E">
          <w:rPr>
            <w:noProof/>
            <w:webHidden/>
          </w:rPr>
          <w:t>212</w:t>
        </w:r>
        <w:r w:rsidR="00CD3A2E">
          <w:rPr>
            <w:noProof/>
            <w:webHidden/>
          </w:rPr>
          <w:fldChar w:fldCharType="end"/>
        </w:r>
      </w:hyperlink>
    </w:p>
    <w:p w14:paraId="38BEE04F" w14:textId="54F68D3D" w:rsidR="00CD3A2E" w:rsidRDefault="00AE3172">
      <w:pPr>
        <w:pStyle w:val="TOC1"/>
        <w:rPr>
          <w:rFonts w:asciiTheme="minorHAnsi" w:eastAsiaTheme="minorEastAsia" w:hAnsiTheme="minorHAnsi" w:cstheme="minorBidi"/>
          <w:szCs w:val="22"/>
        </w:rPr>
      </w:pPr>
      <w:hyperlink w:anchor="_Toc12542895" w:history="1">
        <w:r w:rsidR="00CD3A2E" w:rsidRPr="00491BB0">
          <w:rPr>
            <w:rStyle w:val="Hyperlink"/>
          </w:rPr>
          <w:t>Glossary</w:t>
        </w:r>
        <w:r w:rsidR="00CD3A2E">
          <w:rPr>
            <w:webHidden/>
          </w:rPr>
          <w:tab/>
        </w:r>
        <w:r w:rsidR="00CD3A2E">
          <w:rPr>
            <w:webHidden/>
          </w:rPr>
          <w:fldChar w:fldCharType="begin"/>
        </w:r>
        <w:r w:rsidR="00CD3A2E">
          <w:rPr>
            <w:webHidden/>
          </w:rPr>
          <w:instrText xml:space="preserve"> PAGEREF _Toc12542895 \h </w:instrText>
        </w:r>
        <w:r w:rsidR="00CD3A2E">
          <w:rPr>
            <w:webHidden/>
          </w:rPr>
        </w:r>
        <w:r w:rsidR="00CD3A2E">
          <w:rPr>
            <w:webHidden/>
          </w:rPr>
          <w:fldChar w:fldCharType="separate"/>
        </w:r>
        <w:r w:rsidR="00CD3A2E">
          <w:rPr>
            <w:webHidden/>
          </w:rPr>
          <w:t>214</w:t>
        </w:r>
        <w:r w:rsidR="00CD3A2E">
          <w:rPr>
            <w:webHidden/>
          </w:rPr>
          <w:fldChar w:fldCharType="end"/>
        </w:r>
      </w:hyperlink>
    </w:p>
    <w:p w14:paraId="335A136B" w14:textId="68854846" w:rsidR="00ED790C" w:rsidRPr="0002501E" w:rsidRDefault="00FB5D70" w:rsidP="00A1623E">
      <w:pPr>
        <w:ind w:right="-539"/>
        <w:jc w:val="center"/>
        <w:rPr>
          <w:rFonts w:ascii="Times New Roman" w:hAnsi="Times New Roman"/>
          <w:noProof/>
          <w:sz w:val="22"/>
        </w:rPr>
      </w:pPr>
      <w:r w:rsidRPr="0002501E">
        <w:rPr>
          <w:rFonts w:ascii="Times New Roman" w:hAnsi="Times New Roman"/>
          <w:noProof/>
          <w:sz w:val="22"/>
        </w:rPr>
        <w:fldChar w:fldCharType="end"/>
      </w:r>
    </w:p>
    <w:p w14:paraId="335A136C" w14:textId="77777777" w:rsidR="00ED790C" w:rsidRPr="0002501E" w:rsidRDefault="00ED790C" w:rsidP="00ED790C">
      <w:pPr>
        <w:jc w:val="center"/>
        <w:rPr>
          <w:rFonts w:ascii="Times New Roman" w:hAnsi="Times New Roman"/>
          <w:i/>
          <w:szCs w:val="24"/>
        </w:rPr>
      </w:pPr>
      <w:r w:rsidRPr="0002501E">
        <w:rPr>
          <w:rFonts w:ascii="Times New Roman" w:hAnsi="Times New Roman"/>
          <w:noProof/>
          <w:sz w:val="22"/>
        </w:rPr>
        <w:br w:type="page"/>
      </w:r>
      <w:r w:rsidRPr="0002501E">
        <w:rPr>
          <w:rFonts w:ascii="Times New Roman" w:hAnsi="Times New Roman"/>
          <w:i/>
          <w:color w:val="000000"/>
          <w:szCs w:val="24"/>
        </w:rPr>
        <w:lastRenderedPageBreak/>
        <w:t>(</w:t>
      </w:r>
      <w:r w:rsidRPr="0002501E">
        <w:rPr>
          <w:rFonts w:ascii="Times New Roman" w:hAnsi="Times New Roman"/>
          <w:i/>
          <w:szCs w:val="24"/>
        </w:rPr>
        <w:t>This page included for two-sided copying.)</w:t>
      </w:r>
    </w:p>
    <w:p w14:paraId="335A136D" w14:textId="77777777" w:rsidR="00531745" w:rsidRPr="0002501E" w:rsidRDefault="00531745" w:rsidP="00A1623E">
      <w:pPr>
        <w:ind w:right="-539"/>
        <w:jc w:val="center"/>
        <w:sectPr w:rsidR="00531745" w:rsidRPr="0002501E" w:rsidSect="00CD097C">
          <w:headerReference w:type="even" r:id="rId23"/>
          <w:footerReference w:type="even" r:id="rId24"/>
          <w:footerReference w:type="default" r:id="rId25"/>
          <w:headerReference w:type="first" r:id="rId26"/>
          <w:footerReference w:type="first" r:id="rId27"/>
          <w:pgSz w:w="12240" w:h="15840" w:code="1"/>
          <w:pgMar w:top="1440" w:right="1440" w:bottom="1440" w:left="1440" w:header="720" w:footer="720" w:gutter="0"/>
          <w:pgNumType w:fmt="lowerRoman"/>
          <w:cols w:space="720"/>
          <w:titlePg/>
        </w:sectPr>
      </w:pPr>
    </w:p>
    <w:p w14:paraId="335A136E" w14:textId="77777777" w:rsidR="00531745" w:rsidRPr="0002501E" w:rsidRDefault="00531745" w:rsidP="00D05133">
      <w:pPr>
        <w:pStyle w:val="Heading1"/>
      </w:pPr>
      <w:bookmarkStart w:id="39" w:name="_Toc200787515"/>
      <w:bookmarkStart w:id="40" w:name="_Toc442890951"/>
      <w:bookmarkStart w:id="41" w:name="_Toc12542854"/>
      <w:r w:rsidRPr="0002501E">
        <w:lastRenderedPageBreak/>
        <w:t>Introduction</w:t>
      </w:r>
      <w:bookmarkEnd w:id="39"/>
      <w:bookmarkEnd w:id="40"/>
      <w:bookmarkEnd w:id="41"/>
    </w:p>
    <w:p w14:paraId="335A136F" w14:textId="77777777" w:rsidR="00531745" w:rsidRPr="0002501E" w:rsidRDefault="00531745">
      <w:pPr>
        <w:rPr>
          <w:rFonts w:ascii="Times New Roman" w:hAnsi="Times New Roman"/>
          <w:sz w:val="22"/>
          <w:szCs w:val="22"/>
        </w:rPr>
      </w:pPr>
    </w:p>
    <w:p w14:paraId="335A1370" w14:textId="77777777" w:rsidR="00531745" w:rsidRPr="0002501E" w:rsidRDefault="00531745">
      <w:pPr>
        <w:rPr>
          <w:rFonts w:ascii="Times New Roman" w:hAnsi="Times New Roman"/>
          <w:sz w:val="22"/>
          <w:szCs w:val="22"/>
        </w:rPr>
      </w:pPr>
      <w:r w:rsidRPr="0002501E">
        <w:rPr>
          <w:rFonts w:ascii="Times New Roman" w:hAnsi="Times New Roman"/>
          <w:sz w:val="22"/>
          <w:szCs w:val="22"/>
        </w:rPr>
        <w:t>This release of Integrated Billing version 2.0 will introduce fundamental changes to the way MCCR-related tasks are performed.  This software introduces three new modules.</w:t>
      </w:r>
    </w:p>
    <w:p w14:paraId="335A1371" w14:textId="77777777" w:rsidR="00531745" w:rsidRPr="0002501E" w:rsidRDefault="00531745">
      <w:pPr>
        <w:rPr>
          <w:rFonts w:ascii="Times New Roman" w:hAnsi="Times New Roman"/>
          <w:sz w:val="22"/>
          <w:szCs w:val="22"/>
        </w:rPr>
      </w:pPr>
    </w:p>
    <w:p w14:paraId="335A1372"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Claims Tracking</w:t>
      </w:r>
    </w:p>
    <w:p w14:paraId="335A1373"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Encounter Form Utilities</w:t>
      </w:r>
    </w:p>
    <w:p w14:paraId="335A1374"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Insurance Data Capture</w:t>
      </w:r>
    </w:p>
    <w:p w14:paraId="335A1375" w14:textId="77777777" w:rsidR="00531745" w:rsidRPr="0002501E" w:rsidRDefault="00531745">
      <w:pPr>
        <w:rPr>
          <w:rFonts w:ascii="Times New Roman" w:hAnsi="Times New Roman"/>
          <w:sz w:val="22"/>
          <w:szCs w:val="22"/>
        </w:rPr>
      </w:pPr>
    </w:p>
    <w:p w14:paraId="335A1376"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There are also significant enhancements to the two previous modules, Patient Billing and Third Party Billing.  IB has moved from a package with the sole purpose of identifying billable episodes of care and creating bills to a package which is responsible for the whole billing process through the passing of charges to Accounts Receivable (AR).  IB v2.0 has added functionality to assist in</w:t>
      </w:r>
    </w:p>
    <w:p w14:paraId="335A1377" w14:textId="77777777" w:rsidR="00531745" w:rsidRPr="0002501E" w:rsidRDefault="00531745">
      <w:pPr>
        <w:rPr>
          <w:rFonts w:ascii="Times New Roman" w:hAnsi="Times New Roman"/>
          <w:sz w:val="22"/>
          <w:szCs w:val="22"/>
        </w:rPr>
      </w:pPr>
    </w:p>
    <w:p w14:paraId="335A1378"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Capturing patient data</w:t>
      </w:r>
    </w:p>
    <w:p w14:paraId="335A1379"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Tracking potentially billable episodes of care</w:t>
      </w:r>
    </w:p>
    <w:p w14:paraId="335A137A"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Completing utilization review (UR) tasks</w:t>
      </w:r>
    </w:p>
    <w:p w14:paraId="335A137B"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Capturing more complete insurance information.</w:t>
      </w:r>
    </w:p>
    <w:p w14:paraId="335A137C" w14:textId="77777777" w:rsidR="00531745" w:rsidRPr="0002501E" w:rsidRDefault="00531745">
      <w:pPr>
        <w:rPr>
          <w:rFonts w:ascii="Times New Roman" w:hAnsi="Times New Roman"/>
          <w:sz w:val="22"/>
          <w:szCs w:val="22"/>
        </w:rPr>
      </w:pPr>
    </w:p>
    <w:p w14:paraId="335A137D"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IB v2.0 has been targeted for a much wider audience than previous versions.  </w:t>
      </w:r>
    </w:p>
    <w:p w14:paraId="335A137E" w14:textId="77777777" w:rsidR="00531745" w:rsidRPr="0002501E" w:rsidRDefault="00531745">
      <w:pPr>
        <w:rPr>
          <w:rFonts w:ascii="Times New Roman" w:hAnsi="Times New Roman"/>
          <w:sz w:val="22"/>
          <w:szCs w:val="22"/>
        </w:rPr>
      </w:pPr>
    </w:p>
    <w:p w14:paraId="335A137F"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The Encounter Form Utilities module is used by MAS ADPACs or clinic supervisors to create and print clinic-specific forms.  Physicians use the forms and consequently provide input into their creation.  </w:t>
      </w:r>
    </w:p>
    <w:p w14:paraId="335A1380" w14:textId="77777777" w:rsidR="00531745" w:rsidRPr="0002501E" w:rsidRDefault="00531745">
      <w:pPr>
        <w:rPr>
          <w:rFonts w:ascii="Times New Roman" w:hAnsi="Times New Roman"/>
          <w:sz w:val="22"/>
          <w:szCs w:val="22"/>
        </w:rPr>
      </w:pPr>
    </w:p>
    <w:p w14:paraId="335A1381" w14:textId="77777777" w:rsidR="00531745" w:rsidRPr="0002501E" w:rsidRDefault="00FB5D70">
      <w:pPr>
        <w:ind w:left="360" w:right="-18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The Claims Tracking module will be used by UR personnel within MCCR and Quality Management (QM) to track episodes of care, do pre-certifications, do continued stay reviews, and complete other UR tasks.  </w:t>
      </w:r>
    </w:p>
    <w:p w14:paraId="335A1382" w14:textId="77777777" w:rsidR="00531745" w:rsidRPr="0002501E" w:rsidRDefault="00531745">
      <w:pPr>
        <w:rPr>
          <w:rFonts w:ascii="Times New Roman" w:hAnsi="Times New Roman"/>
          <w:sz w:val="22"/>
          <w:szCs w:val="22"/>
        </w:rPr>
      </w:pPr>
    </w:p>
    <w:p w14:paraId="335A1383"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Insurance verifiers use the Insurance Data Capture module to collect and store patient and insurance carrier-specific data.  </w:t>
      </w:r>
    </w:p>
    <w:p w14:paraId="335A1384" w14:textId="77777777" w:rsidR="00531745" w:rsidRPr="0002501E" w:rsidRDefault="00531745">
      <w:pPr>
        <w:rPr>
          <w:rFonts w:ascii="Times New Roman" w:hAnsi="Times New Roman"/>
          <w:sz w:val="22"/>
          <w:szCs w:val="22"/>
        </w:rPr>
      </w:pPr>
    </w:p>
    <w:p w14:paraId="335A1385"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The billing clerks see substantial changes to their jobs with the enhancements provided in the Patient Billing and Third Party Billing modules.</w:t>
      </w:r>
    </w:p>
    <w:p w14:paraId="335A1386" w14:textId="77777777" w:rsidR="00531745" w:rsidRPr="0002501E" w:rsidRDefault="00531745">
      <w:pPr>
        <w:rPr>
          <w:rFonts w:ascii="Times New Roman" w:hAnsi="Times New Roman"/>
          <w:sz w:val="22"/>
          <w:szCs w:val="22"/>
        </w:rPr>
      </w:pPr>
    </w:p>
    <w:p w14:paraId="335A1387"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IB version 2.0 is highly integrated with other DHCP packages.  </w:t>
      </w:r>
    </w:p>
    <w:p w14:paraId="335A1388" w14:textId="77777777" w:rsidR="00531745" w:rsidRPr="0002501E" w:rsidRDefault="00531745">
      <w:pPr>
        <w:rPr>
          <w:rFonts w:ascii="Times New Roman" w:hAnsi="Times New Roman"/>
          <w:sz w:val="22"/>
          <w:szCs w:val="22"/>
        </w:rPr>
      </w:pPr>
    </w:p>
    <w:p w14:paraId="335A1389"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PIMS is a feeder of patient demographic and eligibility data to IB.  PIMS also provides information to Claims Tracking, Third Party Billing and Patient Billing on each billable episode of care, both inpatient and outpatient.  </w:t>
      </w:r>
    </w:p>
    <w:p w14:paraId="335A138A" w14:textId="77777777" w:rsidR="00531745" w:rsidRPr="0002501E" w:rsidRDefault="00531745" w:rsidP="00AB5266">
      <w:pPr>
        <w:numPr>
          <w:ilvl w:val="0"/>
          <w:numId w:val="1"/>
        </w:numPr>
        <w:rPr>
          <w:rFonts w:ascii="Times New Roman" w:hAnsi="Times New Roman"/>
          <w:sz w:val="22"/>
          <w:szCs w:val="22"/>
        </w:rPr>
      </w:pPr>
    </w:p>
    <w:p w14:paraId="335A138B" w14:textId="77777777" w:rsidR="00531745" w:rsidRPr="0002501E" w:rsidRDefault="00531745" w:rsidP="00AB5266">
      <w:pPr>
        <w:numPr>
          <w:ilvl w:val="0"/>
          <w:numId w:val="2"/>
        </w:numPr>
        <w:ind w:left="360" w:hanging="360"/>
        <w:rPr>
          <w:rFonts w:ascii="Times New Roman" w:hAnsi="Times New Roman"/>
          <w:sz w:val="22"/>
          <w:szCs w:val="22"/>
        </w:rPr>
      </w:pPr>
      <w:r w:rsidRPr="0002501E">
        <w:rPr>
          <w:rFonts w:ascii="Times New Roman" w:hAnsi="Times New Roman"/>
          <w:sz w:val="22"/>
          <w:szCs w:val="22"/>
        </w:rPr>
        <w:t xml:space="preserve">IB passes bills and/or charges to Accounts Receivable for the purpose of follow-up and collection.  </w:t>
      </w:r>
    </w:p>
    <w:p w14:paraId="335A138C" w14:textId="77777777" w:rsidR="00531745" w:rsidRPr="0002501E" w:rsidRDefault="00531745">
      <w:pPr>
        <w:rPr>
          <w:rFonts w:ascii="Times New Roman" w:hAnsi="Times New Roman"/>
          <w:sz w:val="22"/>
          <w:szCs w:val="22"/>
        </w:rPr>
      </w:pPr>
    </w:p>
    <w:p w14:paraId="335A138D"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Prescription information is passed from Outpatient Pharmacy to Patient Billing for the purpose of billing Pharmacy </w:t>
      </w:r>
      <w:r w:rsidR="00E1314C" w:rsidRPr="0002501E">
        <w:rPr>
          <w:rFonts w:ascii="Times New Roman" w:hAnsi="Times New Roman"/>
          <w:sz w:val="22"/>
          <w:szCs w:val="22"/>
        </w:rPr>
        <w:t>co-pay</w:t>
      </w:r>
      <w:r w:rsidR="00531745" w:rsidRPr="0002501E">
        <w:rPr>
          <w:rFonts w:ascii="Times New Roman" w:hAnsi="Times New Roman"/>
          <w:sz w:val="22"/>
          <w:szCs w:val="22"/>
        </w:rPr>
        <w:t xml:space="preserve">ments.  </w:t>
      </w:r>
    </w:p>
    <w:p w14:paraId="335A138E" w14:textId="77777777" w:rsidR="00531745" w:rsidRPr="0002501E" w:rsidRDefault="00531745">
      <w:pPr>
        <w:rPr>
          <w:rFonts w:ascii="Times New Roman" w:hAnsi="Times New Roman"/>
          <w:sz w:val="22"/>
          <w:szCs w:val="22"/>
        </w:rPr>
      </w:pPr>
    </w:p>
    <w:p w14:paraId="335A138F"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Prescription refills are passed through Claims Tracking to Third Party Billing to be billed using the Automated Biller.  </w:t>
      </w:r>
    </w:p>
    <w:p w14:paraId="335A1390"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lastRenderedPageBreak/>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The Encounter Form Utilities print data on the forms from the Allergy, PIMS, and Problem List packages.  The Print Manager, included with the Encounter Form Utilities, will also print out Health Summaries as well as documents from the Outpatient Pharmacy and PIMS packages.  </w:t>
      </w:r>
    </w:p>
    <w:p w14:paraId="335A1391" w14:textId="77777777" w:rsidR="00531745" w:rsidRPr="0002501E" w:rsidRDefault="00531745">
      <w:pPr>
        <w:rPr>
          <w:rFonts w:ascii="Times New Roman" w:hAnsi="Times New Roman"/>
          <w:sz w:val="22"/>
          <w:szCs w:val="22"/>
        </w:rPr>
      </w:pPr>
    </w:p>
    <w:p w14:paraId="335A1392"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Means Test billing data may be transmitted between facilities using the PDX v1.5 package.  This may assist sites with the preparation of bills for inpatients who transfer between facilities.</w:t>
      </w:r>
    </w:p>
    <w:p w14:paraId="335A1393" w14:textId="77777777" w:rsidR="00531745" w:rsidRPr="0002501E" w:rsidRDefault="00531745">
      <w:pPr>
        <w:ind w:left="360" w:hanging="360"/>
        <w:rPr>
          <w:rFonts w:ascii="Times New Roman" w:hAnsi="Times New Roman"/>
          <w:sz w:val="22"/>
          <w:szCs w:val="22"/>
        </w:rPr>
      </w:pPr>
    </w:p>
    <w:p w14:paraId="335A1394"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Prosthetics information is passed to Claims Tracking and Third Party Billing.</w:t>
      </w:r>
    </w:p>
    <w:p w14:paraId="335A1395" w14:textId="77777777" w:rsidR="00531745" w:rsidRPr="0002501E" w:rsidRDefault="00531745">
      <w:pPr>
        <w:rPr>
          <w:rFonts w:ascii="Times New Roman" w:hAnsi="Times New Roman"/>
          <w:sz w:val="22"/>
          <w:szCs w:val="22"/>
        </w:rPr>
      </w:pPr>
    </w:p>
    <w:p w14:paraId="335A1396"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new functionality seen in this software is the direct result of input and feedback received from field users.  Task groups made up of representatives from the field were created under the auspices of the MCCR Systems Committee and MCCR EP.  These groups had meetings and/or conference calls with the developers and VACO Program Office (MCCR, MAS, and MIRMO) officials on a regular basis to develop the initial specifications and answer questions that arose during the development cycle.  The field representatives in these groups included physicians, UR nurses, MAS ADPACs, MCCR coordinators, and billing clerks.  An additional group of users was assembled prior to alpha testing to conduct full usability and functional testing of the software.  The input from each of the individuals on these groups was invaluable to the software developers.</w:t>
      </w:r>
    </w:p>
    <w:p w14:paraId="335A1397" w14:textId="77777777" w:rsidR="00531745" w:rsidRPr="0002501E" w:rsidRDefault="00531745">
      <w:pPr>
        <w:rPr>
          <w:rFonts w:ascii="Times New Roman" w:hAnsi="Times New Roman"/>
          <w:sz w:val="22"/>
          <w:szCs w:val="22"/>
        </w:rPr>
      </w:pPr>
    </w:p>
    <w:p w14:paraId="335A1398" w14:textId="77777777" w:rsidR="00531745" w:rsidRPr="0002501E" w:rsidRDefault="00531745">
      <w:pPr>
        <w:rPr>
          <w:rFonts w:ascii="Times New Roman" w:hAnsi="Times New Roman"/>
          <w:sz w:val="22"/>
          <w:szCs w:val="22"/>
        </w:rPr>
      </w:pPr>
    </w:p>
    <w:p w14:paraId="335A1399" w14:textId="77777777" w:rsidR="00853FD5" w:rsidRPr="0002501E" w:rsidRDefault="00853FD5" w:rsidP="00853FD5">
      <w:pPr>
        <w:rPr>
          <w:rFonts w:ascii="Times New Roman" w:hAnsi="Times New Roman"/>
          <w:sz w:val="22"/>
          <w:szCs w:val="22"/>
        </w:rPr>
      </w:pPr>
      <w:r w:rsidRPr="0002501E">
        <w:rPr>
          <w:rFonts w:ascii="Times New Roman" w:hAnsi="Times New Roman"/>
          <w:sz w:val="22"/>
          <w:szCs w:val="22"/>
        </w:rPr>
        <w:t xml:space="preserve">IB version 2.0 includes electronic exchange (EDI) of claim information with third party payers and Medicare via Financial Services Center (FSC)   </w:t>
      </w:r>
    </w:p>
    <w:p w14:paraId="335A139A" w14:textId="77777777" w:rsidR="00853FD5" w:rsidRPr="0002501E" w:rsidRDefault="00853FD5" w:rsidP="00853FD5">
      <w:pPr>
        <w:rPr>
          <w:rFonts w:ascii="Times New Roman" w:hAnsi="Times New Roman"/>
          <w:sz w:val="22"/>
          <w:szCs w:val="22"/>
        </w:rPr>
      </w:pPr>
    </w:p>
    <w:p w14:paraId="335A139B" w14:textId="77777777" w:rsidR="00853FD5" w:rsidRPr="0002501E" w:rsidRDefault="00FB5D70" w:rsidP="00853FD5">
      <w:pPr>
        <w:ind w:left="360" w:hanging="360"/>
        <w:rPr>
          <w:rFonts w:ascii="Times New Roman" w:hAnsi="Times New Roman"/>
          <w:sz w:val="22"/>
          <w:szCs w:val="22"/>
        </w:rPr>
      </w:pPr>
      <w:r w:rsidRPr="0002501E">
        <w:rPr>
          <w:rFonts w:ascii="Times New Roman" w:hAnsi="Times New Roman"/>
          <w:sz w:val="22"/>
          <w:szCs w:val="22"/>
        </w:rPr>
        <w:fldChar w:fldCharType="begin"/>
      </w:r>
      <w:r w:rsidR="00853FD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853FD5" w:rsidRPr="0002501E">
        <w:rPr>
          <w:rFonts w:ascii="Times New Roman" w:hAnsi="Times New Roman"/>
          <w:sz w:val="22"/>
          <w:szCs w:val="22"/>
        </w:rPr>
        <w:tab/>
        <w:t>Claims are transmitted electronically from VistA to insurance providers</w:t>
      </w:r>
    </w:p>
    <w:p w14:paraId="335A139C" w14:textId="77777777" w:rsidR="00853FD5" w:rsidRPr="0002501E" w:rsidRDefault="00853FD5" w:rsidP="00853FD5">
      <w:pPr>
        <w:numPr>
          <w:ilvl w:val="0"/>
          <w:numId w:val="3"/>
        </w:numPr>
        <w:rPr>
          <w:rFonts w:ascii="Times New Roman" w:hAnsi="Times New Roman"/>
          <w:sz w:val="22"/>
          <w:szCs w:val="22"/>
        </w:rPr>
      </w:pPr>
      <w:r w:rsidRPr="0002501E">
        <w:rPr>
          <w:rFonts w:ascii="Times New Roman" w:hAnsi="Times New Roman"/>
          <w:sz w:val="22"/>
          <w:szCs w:val="22"/>
        </w:rPr>
        <w:t xml:space="preserve">Remittance advice information for claims transmitted is received as mail messages </w:t>
      </w:r>
    </w:p>
    <w:p w14:paraId="335A139D" w14:textId="77777777" w:rsidR="006B677B" w:rsidRPr="0002501E" w:rsidRDefault="006B677B" w:rsidP="006B677B">
      <w:pPr>
        <w:rPr>
          <w:rFonts w:ascii="Times New Roman" w:hAnsi="Times New Roman"/>
          <w:sz w:val="22"/>
          <w:szCs w:val="22"/>
        </w:rPr>
      </w:pPr>
    </w:p>
    <w:p w14:paraId="335A139E" w14:textId="77777777" w:rsidR="00853FD5" w:rsidRPr="0002501E" w:rsidRDefault="00853FD5">
      <w:pPr>
        <w:rPr>
          <w:rFonts w:ascii="Times New Roman" w:hAnsi="Times New Roman"/>
          <w:sz w:val="22"/>
          <w:szCs w:val="22"/>
        </w:rPr>
        <w:sectPr w:rsidR="00853FD5" w:rsidRPr="0002501E" w:rsidSect="00426F48">
          <w:headerReference w:type="even" r:id="rId28"/>
          <w:footerReference w:type="even" r:id="rId29"/>
          <w:footerReference w:type="default" r:id="rId30"/>
          <w:headerReference w:type="first" r:id="rId31"/>
          <w:footerReference w:type="first" r:id="rId32"/>
          <w:pgSz w:w="12240" w:h="15840" w:code="1"/>
          <w:pgMar w:top="1440" w:right="1440" w:bottom="1440" w:left="1440" w:header="720" w:footer="720" w:gutter="0"/>
          <w:pgNumType w:start="1"/>
          <w:cols w:space="720"/>
          <w:titlePg/>
        </w:sectPr>
      </w:pPr>
    </w:p>
    <w:p w14:paraId="335A139F" w14:textId="77777777" w:rsidR="00531745" w:rsidRPr="0002501E" w:rsidRDefault="00531745" w:rsidP="00D05133">
      <w:pPr>
        <w:pStyle w:val="Heading1"/>
      </w:pPr>
      <w:bookmarkStart w:id="46" w:name="_Toc200787516"/>
      <w:bookmarkStart w:id="47" w:name="_Toc442890952"/>
      <w:bookmarkStart w:id="48" w:name="_Toc12542855"/>
      <w:r w:rsidRPr="0002501E">
        <w:lastRenderedPageBreak/>
        <w:t>Orientation</w:t>
      </w:r>
      <w:bookmarkEnd w:id="46"/>
      <w:bookmarkEnd w:id="47"/>
      <w:bookmarkEnd w:id="48"/>
    </w:p>
    <w:p w14:paraId="335A13A0" w14:textId="77777777" w:rsidR="00531745" w:rsidRPr="0002501E" w:rsidRDefault="00531745">
      <w:pPr>
        <w:rPr>
          <w:rFonts w:ascii="Times New Roman" w:hAnsi="Times New Roman"/>
          <w:sz w:val="22"/>
          <w:szCs w:val="22"/>
        </w:rPr>
      </w:pPr>
    </w:p>
    <w:p w14:paraId="335A13A1"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Integrated Billing Technical Manual is divided into major sections for general clarity and simplification of the material being presented.  This manual is intended for use as a reference document by technical computer personnel.</w:t>
      </w:r>
    </w:p>
    <w:p w14:paraId="335A13A2" w14:textId="77777777" w:rsidR="00531745" w:rsidRPr="0002501E" w:rsidRDefault="00531745">
      <w:pPr>
        <w:rPr>
          <w:rFonts w:ascii="Times New Roman" w:hAnsi="Times New Roman"/>
          <w:sz w:val="22"/>
          <w:szCs w:val="22"/>
        </w:rPr>
      </w:pPr>
    </w:p>
    <w:p w14:paraId="335A13A3"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Implementation and Maintenance Section provides information on any aspect of the package that is site configurable.  The file flow chart found in the Files Section shows the relationships between the IB files and files external to the IB package.  This section also contains a listing of each IB input, print, and sort template with descriptions.  There are also sections on archiving and purging, how to generate on-line documentation, and package-wide variables.</w:t>
      </w:r>
    </w:p>
    <w:p w14:paraId="335A13A4" w14:textId="77777777" w:rsidR="00531745" w:rsidRPr="0002501E" w:rsidRDefault="00531745">
      <w:pPr>
        <w:rPr>
          <w:rFonts w:ascii="Times New Roman" w:hAnsi="Times New Roman"/>
          <w:sz w:val="22"/>
          <w:szCs w:val="22"/>
        </w:rPr>
      </w:pPr>
    </w:p>
    <w:p w14:paraId="335A13A5" w14:textId="77777777" w:rsidR="00531745" w:rsidRPr="0002501E" w:rsidRDefault="00531745">
      <w:pPr>
        <w:rPr>
          <w:rFonts w:ascii="Times New Roman" w:hAnsi="Times New Roman"/>
          <w:sz w:val="22"/>
          <w:szCs w:val="22"/>
        </w:rPr>
      </w:pPr>
      <w:r w:rsidRPr="0002501E">
        <w:rPr>
          <w:rFonts w:ascii="Times New Roman" w:hAnsi="Times New Roman"/>
          <w:sz w:val="22"/>
          <w:szCs w:val="22"/>
        </w:rPr>
        <w:t>Information concerning package security may be found in the Integrated Billing v2.0 Package Security Guide.</w:t>
      </w:r>
    </w:p>
    <w:p w14:paraId="335A13A6" w14:textId="77777777" w:rsidR="00531745" w:rsidRPr="0002501E" w:rsidRDefault="00531745">
      <w:pPr>
        <w:rPr>
          <w:rFonts w:ascii="Times New Roman" w:hAnsi="Times New Roman"/>
          <w:sz w:val="22"/>
          <w:szCs w:val="22"/>
        </w:rPr>
      </w:pPr>
    </w:p>
    <w:p w14:paraId="335A13A7" w14:textId="77777777" w:rsidR="00531745" w:rsidRPr="0002501E" w:rsidRDefault="00531745">
      <w:pPr>
        <w:rPr>
          <w:rFonts w:ascii="Times New Roman" w:hAnsi="Times New Roman"/>
          <w:sz w:val="22"/>
          <w:szCs w:val="22"/>
        </w:rPr>
      </w:pPr>
    </w:p>
    <w:p w14:paraId="335A13A8" w14:textId="77777777" w:rsidR="00531745" w:rsidRPr="0002501E" w:rsidRDefault="00531745">
      <w:pPr>
        <w:rPr>
          <w:rFonts w:ascii="Times New Roman" w:hAnsi="Times New Roman"/>
          <w:b/>
          <w:sz w:val="22"/>
          <w:szCs w:val="22"/>
        </w:rPr>
      </w:pPr>
      <w:r w:rsidRPr="0002501E">
        <w:rPr>
          <w:rFonts w:ascii="Times New Roman" w:hAnsi="Times New Roman"/>
          <w:b/>
          <w:sz w:val="22"/>
          <w:szCs w:val="22"/>
        </w:rPr>
        <w:t xml:space="preserve">Note to Users </w:t>
      </w:r>
      <w:r w:rsidR="00950A2A" w:rsidRPr="0002501E">
        <w:rPr>
          <w:rFonts w:ascii="Times New Roman" w:hAnsi="Times New Roman"/>
          <w:b/>
          <w:sz w:val="22"/>
          <w:szCs w:val="22"/>
        </w:rPr>
        <w:t>with</w:t>
      </w:r>
      <w:r w:rsidRPr="0002501E">
        <w:rPr>
          <w:rFonts w:ascii="Times New Roman" w:hAnsi="Times New Roman"/>
          <w:b/>
          <w:sz w:val="22"/>
          <w:szCs w:val="22"/>
        </w:rPr>
        <w:t xml:space="preserve"> </w:t>
      </w:r>
      <w:proofErr w:type="spellStart"/>
      <w:r w:rsidRPr="0002501E">
        <w:rPr>
          <w:rFonts w:ascii="Times New Roman" w:hAnsi="Times New Roman"/>
          <w:b/>
          <w:sz w:val="22"/>
          <w:szCs w:val="22"/>
        </w:rPr>
        <w:t>Qume</w:t>
      </w:r>
      <w:proofErr w:type="spellEnd"/>
      <w:r w:rsidRPr="0002501E">
        <w:rPr>
          <w:rFonts w:ascii="Times New Roman" w:hAnsi="Times New Roman"/>
          <w:b/>
          <w:sz w:val="22"/>
          <w:szCs w:val="22"/>
        </w:rPr>
        <w:t xml:space="preserve"> Terminals</w:t>
      </w:r>
    </w:p>
    <w:p w14:paraId="335A13A9" w14:textId="77777777" w:rsidR="00531745" w:rsidRPr="0002501E" w:rsidRDefault="00531745">
      <w:pPr>
        <w:rPr>
          <w:rFonts w:ascii="Times New Roman" w:hAnsi="Times New Roman"/>
          <w:sz w:val="22"/>
          <w:szCs w:val="22"/>
        </w:rPr>
      </w:pPr>
    </w:p>
    <w:p w14:paraId="335A13AA"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It is very important that you set up your </w:t>
      </w:r>
      <w:proofErr w:type="spellStart"/>
      <w:r w:rsidRPr="0002501E">
        <w:rPr>
          <w:rFonts w:ascii="Times New Roman" w:hAnsi="Times New Roman"/>
          <w:sz w:val="22"/>
          <w:szCs w:val="22"/>
        </w:rPr>
        <w:t>Qume</w:t>
      </w:r>
      <w:proofErr w:type="spellEnd"/>
      <w:r w:rsidRPr="0002501E">
        <w:rPr>
          <w:rFonts w:ascii="Times New Roman" w:hAnsi="Times New Roman"/>
          <w:sz w:val="22"/>
          <w:szCs w:val="22"/>
        </w:rPr>
        <w:t xml:space="preserve"> terminal properly for this release of Integrated Billing.  After entering your access and verify codes, you will see</w:t>
      </w:r>
    </w:p>
    <w:p w14:paraId="335A13AB" w14:textId="77777777" w:rsidR="00531745" w:rsidRPr="0002501E" w:rsidRDefault="00531745">
      <w:pPr>
        <w:rPr>
          <w:rFonts w:ascii="Times New Roman" w:hAnsi="Times New Roman"/>
          <w:sz w:val="22"/>
          <w:szCs w:val="22"/>
        </w:rPr>
      </w:pPr>
    </w:p>
    <w:p w14:paraId="335A13AC" w14:textId="77777777" w:rsidR="00531745" w:rsidRPr="0002501E" w:rsidRDefault="00531745">
      <w:pPr>
        <w:rPr>
          <w:rFonts w:ascii="Times New Roman" w:hAnsi="Times New Roman"/>
          <w:sz w:val="22"/>
          <w:szCs w:val="22"/>
        </w:rPr>
      </w:pPr>
      <w:r w:rsidRPr="0002501E">
        <w:rPr>
          <w:rFonts w:ascii="Times New Roman" w:hAnsi="Times New Roman"/>
          <w:sz w:val="22"/>
          <w:szCs w:val="22"/>
        </w:rPr>
        <w:t>Select TERMINAL TYPE NAME: {type}//</w:t>
      </w:r>
    </w:p>
    <w:p w14:paraId="335A13AD" w14:textId="77777777" w:rsidR="00531745" w:rsidRPr="0002501E" w:rsidRDefault="00531745">
      <w:pPr>
        <w:rPr>
          <w:rFonts w:ascii="Times New Roman" w:hAnsi="Times New Roman"/>
          <w:sz w:val="22"/>
          <w:szCs w:val="22"/>
        </w:rPr>
      </w:pPr>
    </w:p>
    <w:p w14:paraId="335A13AE" w14:textId="77777777" w:rsidR="00531745" w:rsidRPr="0002501E" w:rsidRDefault="00531745">
      <w:pPr>
        <w:rPr>
          <w:rFonts w:ascii="Times New Roman" w:hAnsi="Times New Roman"/>
          <w:sz w:val="22"/>
          <w:szCs w:val="22"/>
        </w:rPr>
      </w:pPr>
      <w:r w:rsidRPr="0002501E">
        <w:rPr>
          <w:rFonts w:ascii="Times New Roman" w:hAnsi="Times New Roman"/>
          <w:sz w:val="22"/>
          <w:szCs w:val="22"/>
        </w:rPr>
        <w:t>Please make sure that &lt;C-QUME&gt; is entered here.  This entry will become the default.  You can then press &lt;RET&gt; at this prompt for all subsequent log-ins.  If any other terminal type configuration is set, options using the List Manager utility (such as the Insurance Company Entry/Edit option under the Patient Insurance Menu or the Clinic Setup/Edit Forms option under the Edit Encounter Forms Menu) will neither display nor function properly on your terminal.</w:t>
      </w:r>
    </w:p>
    <w:p w14:paraId="335A13AF" w14:textId="77777777" w:rsidR="00531745" w:rsidRPr="0002501E" w:rsidRDefault="00531745">
      <w:pPr>
        <w:rPr>
          <w:rFonts w:ascii="Times New Roman" w:hAnsi="Times New Roman"/>
          <w:sz w:val="22"/>
          <w:szCs w:val="22"/>
        </w:rPr>
      </w:pPr>
    </w:p>
    <w:p w14:paraId="335A13B0" w14:textId="77777777" w:rsidR="00531745" w:rsidRPr="0002501E" w:rsidRDefault="00531745">
      <w:pPr>
        <w:rPr>
          <w:rFonts w:ascii="Times New Roman" w:hAnsi="Times New Roman"/>
          <w:b/>
          <w:sz w:val="22"/>
          <w:szCs w:val="22"/>
        </w:rPr>
      </w:pPr>
      <w:r w:rsidRPr="0002501E">
        <w:rPr>
          <w:rFonts w:ascii="Times New Roman" w:hAnsi="Times New Roman"/>
          <w:b/>
          <w:sz w:val="22"/>
          <w:szCs w:val="22"/>
        </w:rPr>
        <w:t>Symbols</w:t>
      </w:r>
    </w:p>
    <w:p w14:paraId="335A13B1" w14:textId="77777777" w:rsidR="00531745" w:rsidRPr="0002501E" w:rsidRDefault="00531745">
      <w:pPr>
        <w:rPr>
          <w:rFonts w:ascii="Times New Roman" w:hAnsi="Times New Roman"/>
          <w:sz w:val="22"/>
          <w:szCs w:val="22"/>
        </w:rPr>
      </w:pPr>
    </w:p>
    <w:p w14:paraId="335A13B2"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following are explanations of the symbols used throughout this manual.</w:t>
      </w:r>
    </w:p>
    <w:p w14:paraId="335A13B3" w14:textId="77777777" w:rsidR="00531745" w:rsidRPr="0002501E" w:rsidRDefault="00531745">
      <w:pPr>
        <w:rPr>
          <w:rFonts w:ascii="Times New Roman" w:hAnsi="Times New Roman"/>
          <w:sz w:val="22"/>
          <w:szCs w:val="22"/>
        </w:rPr>
      </w:pPr>
    </w:p>
    <w:p w14:paraId="335A13B4" w14:textId="77777777" w:rsidR="00531745" w:rsidRPr="0002501E" w:rsidRDefault="00531745">
      <w:pPr>
        <w:rPr>
          <w:rFonts w:ascii="Times New Roman" w:hAnsi="Times New Roman"/>
          <w:sz w:val="22"/>
          <w:szCs w:val="22"/>
        </w:rPr>
      </w:pPr>
      <w:r w:rsidRPr="0002501E">
        <w:rPr>
          <w:rFonts w:ascii="Times New Roman" w:hAnsi="Times New Roman"/>
          <w:sz w:val="22"/>
          <w:szCs w:val="22"/>
        </w:rPr>
        <w:t>&lt;RET&gt;</w:t>
      </w:r>
      <w:r w:rsidRPr="0002501E">
        <w:rPr>
          <w:rFonts w:ascii="Times New Roman" w:hAnsi="Times New Roman"/>
          <w:sz w:val="22"/>
          <w:szCs w:val="22"/>
        </w:rPr>
        <w:tab/>
        <w:t>Press the RETURN or ENTER key.</w:t>
      </w:r>
    </w:p>
    <w:p w14:paraId="335A13B5" w14:textId="77777777" w:rsidR="00531745" w:rsidRPr="0002501E" w:rsidRDefault="00531745">
      <w:pPr>
        <w:rPr>
          <w:rFonts w:ascii="Times New Roman" w:hAnsi="Times New Roman"/>
          <w:sz w:val="22"/>
          <w:szCs w:val="22"/>
        </w:rPr>
      </w:pPr>
    </w:p>
    <w:p w14:paraId="335A13B6" w14:textId="77777777" w:rsidR="00531745" w:rsidRPr="0002501E" w:rsidRDefault="00531745">
      <w:pPr>
        <w:rPr>
          <w:rFonts w:ascii="Times New Roman" w:hAnsi="Times New Roman"/>
          <w:caps/>
          <w:sz w:val="22"/>
          <w:szCs w:val="22"/>
        </w:rPr>
      </w:pPr>
      <w:r w:rsidRPr="0002501E">
        <w:rPr>
          <w:rFonts w:ascii="Times New Roman" w:hAnsi="Times New Roman"/>
          <w:sz w:val="22"/>
          <w:szCs w:val="22"/>
        </w:rPr>
        <w:t>&lt;SP&gt;</w:t>
      </w:r>
      <w:r w:rsidRPr="0002501E">
        <w:rPr>
          <w:rFonts w:ascii="Times New Roman" w:hAnsi="Times New Roman"/>
          <w:sz w:val="22"/>
          <w:szCs w:val="22"/>
        </w:rPr>
        <w:tab/>
      </w:r>
      <w:r w:rsidRPr="0002501E">
        <w:rPr>
          <w:rFonts w:ascii="Times New Roman" w:hAnsi="Times New Roman"/>
          <w:sz w:val="22"/>
          <w:szCs w:val="22"/>
        </w:rPr>
        <w:tab/>
        <w:t xml:space="preserve">Press the </w:t>
      </w:r>
      <w:r w:rsidRPr="0002501E">
        <w:rPr>
          <w:rFonts w:ascii="Times New Roman" w:hAnsi="Times New Roman"/>
          <w:caps/>
          <w:sz w:val="22"/>
          <w:szCs w:val="22"/>
        </w:rPr>
        <w:t>spacebar.</w:t>
      </w:r>
    </w:p>
    <w:p w14:paraId="335A13B7" w14:textId="77777777" w:rsidR="00531745" w:rsidRPr="0002501E" w:rsidRDefault="00531745">
      <w:pPr>
        <w:rPr>
          <w:rFonts w:ascii="Times New Roman" w:hAnsi="Times New Roman"/>
          <w:sz w:val="22"/>
          <w:szCs w:val="22"/>
        </w:rPr>
      </w:pPr>
    </w:p>
    <w:p w14:paraId="335A13B8" w14:textId="77777777" w:rsidR="00531745" w:rsidRPr="0002501E" w:rsidRDefault="00531745">
      <w:pPr>
        <w:rPr>
          <w:rFonts w:ascii="Times New Roman" w:hAnsi="Times New Roman"/>
          <w:sz w:val="22"/>
          <w:szCs w:val="22"/>
        </w:rPr>
      </w:pPr>
      <w:r w:rsidRPr="0002501E">
        <w:rPr>
          <w:rFonts w:ascii="Times New Roman" w:hAnsi="Times New Roman"/>
          <w:sz w:val="22"/>
          <w:szCs w:val="22"/>
        </w:rPr>
        <w:t>&lt;^&gt;</w:t>
      </w:r>
      <w:r w:rsidRPr="0002501E">
        <w:rPr>
          <w:rFonts w:ascii="Times New Roman" w:hAnsi="Times New Roman"/>
          <w:sz w:val="22"/>
          <w:szCs w:val="22"/>
        </w:rPr>
        <w:tab/>
      </w:r>
      <w:r w:rsidRPr="0002501E">
        <w:rPr>
          <w:rFonts w:ascii="Times New Roman" w:hAnsi="Times New Roman"/>
          <w:sz w:val="22"/>
          <w:szCs w:val="22"/>
        </w:rPr>
        <w:tab/>
        <w:t xml:space="preserve">Up-arrow, which you enter by pressing the SHIFT key and the </w:t>
      </w:r>
    </w:p>
    <w:p w14:paraId="335A13B9" w14:textId="77777777" w:rsidR="00531745" w:rsidRPr="0002501E" w:rsidRDefault="00531745">
      <w:pPr>
        <w:rPr>
          <w:rFonts w:ascii="Times New Roman" w:hAnsi="Times New Roman"/>
          <w:sz w:val="22"/>
          <w:szCs w:val="22"/>
        </w:rPr>
      </w:pPr>
      <w:r w:rsidRPr="0002501E">
        <w:rPr>
          <w:rFonts w:ascii="Times New Roman" w:hAnsi="Times New Roman"/>
          <w:sz w:val="22"/>
          <w:szCs w:val="22"/>
        </w:rPr>
        <w:tab/>
      </w:r>
      <w:r w:rsidRPr="0002501E">
        <w:rPr>
          <w:rFonts w:ascii="Times New Roman" w:hAnsi="Times New Roman"/>
          <w:sz w:val="22"/>
          <w:szCs w:val="22"/>
        </w:rPr>
        <w:tab/>
        <w:t>numeric 6 key simultaneously.</w:t>
      </w:r>
    </w:p>
    <w:p w14:paraId="335A13BA" w14:textId="77777777" w:rsidR="00531745" w:rsidRPr="0002501E" w:rsidRDefault="00531745" w:rsidP="00BA7882">
      <w:pPr>
        <w:rPr>
          <w:rFonts w:ascii="Times New Roman" w:hAnsi="Times New Roman"/>
          <w:sz w:val="22"/>
          <w:szCs w:val="22"/>
        </w:rPr>
      </w:pPr>
    </w:p>
    <w:p w14:paraId="335A13BB" w14:textId="77777777" w:rsidR="00531745" w:rsidRPr="0002501E" w:rsidRDefault="00531745">
      <w:pPr>
        <w:rPr>
          <w:rFonts w:ascii="Times New Roman" w:hAnsi="Times New Roman"/>
          <w:sz w:val="22"/>
          <w:szCs w:val="22"/>
        </w:rPr>
      </w:pPr>
      <w:r w:rsidRPr="0002501E">
        <w:rPr>
          <w:rFonts w:ascii="Times New Roman" w:hAnsi="Times New Roman"/>
          <w:sz w:val="22"/>
          <w:szCs w:val="22"/>
        </w:rPr>
        <w:t>&lt;?&gt;  &lt;??&gt;</w:t>
      </w:r>
      <w:r w:rsidRPr="0002501E">
        <w:rPr>
          <w:rFonts w:ascii="Times New Roman" w:hAnsi="Times New Roman"/>
          <w:sz w:val="22"/>
          <w:szCs w:val="22"/>
        </w:rPr>
        <w:tab/>
        <w:t>Enter single, double, or triple question marks to activate on-line help,</w:t>
      </w:r>
    </w:p>
    <w:p w14:paraId="335A13BC" w14:textId="77777777" w:rsidR="00256DA2" w:rsidRPr="0002501E" w:rsidRDefault="00256DA2">
      <w:pPr>
        <w:rPr>
          <w:rFonts w:ascii="Times New Roman" w:hAnsi="Times New Roman"/>
          <w:sz w:val="22"/>
          <w:szCs w:val="22"/>
        </w:rPr>
      </w:pPr>
    </w:p>
    <w:p w14:paraId="335A13BD" w14:textId="77777777" w:rsidR="00531745" w:rsidRPr="0002501E" w:rsidRDefault="00531745">
      <w:pPr>
        <w:rPr>
          <w:rFonts w:ascii="Times New Roman" w:hAnsi="Times New Roman"/>
          <w:sz w:val="22"/>
          <w:szCs w:val="22"/>
        </w:rPr>
      </w:pPr>
      <w:r w:rsidRPr="0002501E">
        <w:rPr>
          <w:rFonts w:ascii="Times New Roman" w:hAnsi="Times New Roman"/>
          <w:sz w:val="22"/>
          <w:szCs w:val="22"/>
        </w:rPr>
        <w:t>&lt;???&gt;</w:t>
      </w:r>
      <w:r w:rsidRPr="0002501E">
        <w:rPr>
          <w:rFonts w:ascii="Times New Roman" w:hAnsi="Times New Roman"/>
          <w:sz w:val="22"/>
          <w:szCs w:val="22"/>
        </w:rPr>
        <w:tab/>
      </w:r>
      <w:r w:rsidRPr="0002501E">
        <w:rPr>
          <w:rFonts w:ascii="Times New Roman" w:hAnsi="Times New Roman"/>
          <w:sz w:val="22"/>
          <w:szCs w:val="22"/>
        </w:rPr>
        <w:tab/>
      </w:r>
      <w:r w:rsidR="00950A2A" w:rsidRPr="0002501E">
        <w:rPr>
          <w:rFonts w:ascii="Times New Roman" w:hAnsi="Times New Roman"/>
          <w:sz w:val="22"/>
          <w:szCs w:val="22"/>
        </w:rPr>
        <w:t>Depending</w:t>
      </w:r>
      <w:r w:rsidRPr="0002501E">
        <w:rPr>
          <w:rFonts w:ascii="Times New Roman" w:hAnsi="Times New Roman"/>
          <w:sz w:val="22"/>
          <w:szCs w:val="22"/>
        </w:rPr>
        <w:t xml:space="preserve"> on the level of help you need.</w:t>
      </w:r>
    </w:p>
    <w:p w14:paraId="335A13BE" w14:textId="77777777" w:rsidR="00256DA2" w:rsidRPr="0002501E" w:rsidRDefault="00256DA2" w:rsidP="00256DA2">
      <w:pPr>
        <w:ind w:right="-539"/>
        <w:jc w:val="center"/>
        <w:rPr>
          <w:rFonts w:ascii="Times New Roman" w:hAnsi="Times New Roman"/>
          <w:i/>
          <w:szCs w:val="24"/>
        </w:rPr>
      </w:pPr>
      <w:r w:rsidRPr="0002501E">
        <w:rPr>
          <w:rFonts w:ascii="Times New Roman" w:hAnsi="Times New Roman"/>
          <w:sz w:val="22"/>
          <w:szCs w:val="22"/>
        </w:rPr>
        <w:br w:type="page"/>
      </w:r>
      <w:r w:rsidRPr="0002501E">
        <w:rPr>
          <w:rFonts w:ascii="Times New Roman" w:hAnsi="Times New Roman"/>
          <w:bCs/>
          <w:i/>
          <w:szCs w:val="24"/>
        </w:rPr>
        <w:lastRenderedPageBreak/>
        <w:t>(This page included for two-sided copying.)</w:t>
      </w:r>
    </w:p>
    <w:p w14:paraId="335A13BF" w14:textId="77777777" w:rsidR="00531745" w:rsidRPr="0002501E" w:rsidRDefault="00531745">
      <w:pPr>
        <w:rPr>
          <w:rFonts w:ascii="Times New Roman" w:hAnsi="Times New Roman"/>
          <w:sz w:val="22"/>
          <w:szCs w:val="22"/>
        </w:rPr>
      </w:pPr>
    </w:p>
    <w:p w14:paraId="335A13C0" w14:textId="77777777" w:rsidR="00531745" w:rsidRPr="0002501E" w:rsidRDefault="00531745">
      <w:pPr>
        <w:rPr>
          <w:rFonts w:ascii="Times New Roman" w:hAnsi="Times New Roman"/>
          <w:sz w:val="22"/>
          <w:szCs w:val="22"/>
        </w:rPr>
        <w:sectPr w:rsidR="00531745" w:rsidRPr="0002501E" w:rsidSect="00426F48">
          <w:headerReference w:type="even" r:id="rId33"/>
          <w:headerReference w:type="default" r:id="rId34"/>
          <w:footerReference w:type="default" r:id="rId35"/>
          <w:headerReference w:type="first" r:id="rId36"/>
          <w:pgSz w:w="12240" w:h="15840" w:code="1"/>
          <w:pgMar w:top="1440" w:right="1440" w:bottom="1440" w:left="1440" w:header="720" w:footer="720" w:gutter="0"/>
          <w:cols w:space="720"/>
          <w:titlePg/>
        </w:sectPr>
      </w:pPr>
    </w:p>
    <w:p w14:paraId="335A13C1" w14:textId="77777777" w:rsidR="00531745" w:rsidRPr="0002501E" w:rsidRDefault="00531745" w:rsidP="00D05133">
      <w:pPr>
        <w:pStyle w:val="Heading1"/>
      </w:pPr>
      <w:bookmarkStart w:id="49" w:name="_Toc200787517"/>
      <w:bookmarkStart w:id="50" w:name="_Toc442890953"/>
      <w:bookmarkStart w:id="51" w:name="_Toc12542856"/>
      <w:r w:rsidRPr="0002501E">
        <w:lastRenderedPageBreak/>
        <w:t>General Information</w:t>
      </w:r>
      <w:bookmarkEnd w:id="49"/>
      <w:bookmarkEnd w:id="50"/>
      <w:bookmarkEnd w:id="51"/>
    </w:p>
    <w:p w14:paraId="335A13C2" w14:textId="77777777" w:rsidR="00531745" w:rsidRPr="0002501E" w:rsidRDefault="00531745">
      <w:pPr>
        <w:rPr>
          <w:rFonts w:ascii="Times New Roman" w:hAnsi="Times New Roman"/>
          <w:sz w:val="22"/>
          <w:szCs w:val="22"/>
        </w:rPr>
      </w:pPr>
    </w:p>
    <w:p w14:paraId="335A13C3" w14:textId="77777777" w:rsidR="00531745" w:rsidRPr="0002501E" w:rsidRDefault="00531745" w:rsidP="0097311F">
      <w:pPr>
        <w:pStyle w:val="Heading2"/>
      </w:pPr>
      <w:bookmarkStart w:id="52" w:name="_Toc200787518"/>
      <w:bookmarkStart w:id="53" w:name="_Toc442890954"/>
      <w:bookmarkStart w:id="54" w:name="_Toc12542857"/>
      <w:r w:rsidRPr="0002501E">
        <w:t>Namespace Conventions</w:t>
      </w:r>
      <w:bookmarkEnd w:id="52"/>
      <w:bookmarkEnd w:id="53"/>
      <w:bookmarkEnd w:id="54"/>
    </w:p>
    <w:p w14:paraId="335A13C4" w14:textId="77777777" w:rsidR="00531745" w:rsidRPr="0002501E" w:rsidRDefault="00531745">
      <w:pPr>
        <w:rPr>
          <w:rFonts w:ascii="Times New Roman" w:hAnsi="Times New Roman"/>
          <w:sz w:val="22"/>
          <w:szCs w:val="22"/>
        </w:rPr>
      </w:pPr>
    </w:p>
    <w:p w14:paraId="335A13C5"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namespaces and file ranges assigned to the Integrated Billing package are DIC, File #36; IB, Files # 350 - 389; DGCR, Files # 399 - 399.5.  Files #409.95 and 409.96, under namespace SD, are exported with version 2.0 of IB.</w:t>
      </w:r>
    </w:p>
    <w:p w14:paraId="335A13C6" w14:textId="77777777" w:rsidR="00531745" w:rsidRPr="0002501E" w:rsidRDefault="00531745">
      <w:pPr>
        <w:rPr>
          <w:rFonts w:ascii="Times New Roman" w:hAnsi="Times New Roman"/>
          <w:sz w:val="22"/>
          <w:szCs w:val="22"/>
        </w:rPr>
      </w:pPr>
    </w:p>
    <w:p w14:paraId="335A13C7" w14:textId="77777777" w:rsidR="00531745" w:rsidRPr="0002501E" w:rsidRDefault="00531745" w:rsidP="0097311F">
      <w:pPr>
        <w:pStyle w:val="Heading2"/>
      </w:pPr>
      <w:bookmarkStart w:id="55" w:name="_Toc200787519"/>
      <w:bookmarkStart w:id="56" w:name="_Toc442890955"/>
      <w:bookmarkStart w:id="57" w:name="_Toc12542858"/>
      <w:r w:rsidRPr="0002501E">
        <w:t>Integrity Checker</w:t>
      </w:r>
      <w:bookmarkEnd w:id="55"/>
      <w:bookmarkEnd w:id="56"/>
      <w:bookmarkEnd w:id="57"/>
    </w:p>
    <w:p w14:paraId="335A13C8" w14:textId="77777777" w:rsidR="00531745" w:rsidRPr="0002501E" w:rsidRDefault="00531745">
      <w:pPr>
        <w:rPr>
          <w:rFonts w:ascii="Times New Roman" w:hAnsi="Times New Roman"/>
          <w:sz w:val="22"/>
          <w:szCs w:val="22"/>
        </w:rPr>
      </w:pPr>
    </w:p>
    <w:p w14:paraId="335A13C9"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IBNTEG routine checks integrity for other IB and DGCR routines.  This was built using the KERNEL utility routine, XTSUMBLD.</w:t>
      </w:r>
    </w:p>
    <w:p w14:paraId="335A13CA" w14:textId="77777777" w:rsidR="00531745" w:rsidRPr="0002501E" w:rsidRDefault="00531745">
      <w:pPr>
        <w:rPr>
          <w:rFonts w:ascii="Times New Roman" w:hAnsi="Times New Roman"/>
          <w:sz w:val="22"/>
          <w:szCs w:val="22"/>
        </w:rPr>
      </w:pPr>
    </w:p>
    <w:p w14:paraId="335A13CB" w14:textId="77777777" w:rsidR="00531745" w:rsidRPr="0002501E" w:rsidRDefault="00531745">
      <w:pPr>
        <w:rPr>
          <w:rFonts w:ascii="Times New Roman" w:hAnsi="Times New Roman"/>
          <w:sz w:val="22"/>
          <w:szCs w:val="22"/>
        </w:rPr>
      </w:pPr>
    </w:p>
    <w:p w14:paraId="335A13CC" w14:textId="77777777" w:rsidR="00531745" w:rsidRPr="0002501E" w:rsidRDefault="00531745" w:rsidP="0097311F">
      <w:pPr>
        <w:pStyle w:val="Heading2"/>
      </w:pPr>
      <w:bookmarkStart w:id="58" w:name="_Toc200787520"/>
      <w:bookmarkStart w:id="59" w:name="_Toc442890956"/>
      <w:bookmarkStart w:id="60" w:name="_Toc12542859"/>
      <w:r w:rsidRPr="0002501E">
        <w:t>SACC Exemptions/Non-Standard Code</w:t>
      </w:r>
      <w:bookmarkEnd w:id="58"/>
      <w:bookmarkEnd w:id="59"/>
      <w:bookmarkEnd w:id="60"/>
    </w:p>
    <w:p w14:paraId="335A13CD" w14:textId="77777777" w:rsidR="00531745" w:rsidRPr="0002501E" w:rsidRDefault="00531745">
      <w:pPr>
        <w:rPr>
          <w:rFonts w:ascii="Times New Roman" w:hAnsi="Times New Roman"/>
          <w:sz w:val="22"/>
          <w:szCs w:val="22"/>
        </w:rPr>
      </w:pPr>
    </w:p>
    <w:p w14:paraId="335A13CE" w14:textId="77777777" w:rsidR="00531745" w:rsidRPr="0002501E" w:rsidRDefault="00531745">
      <w:pPr>
        <w:rPr>
          <w:rFonts w:ascii="Times New Roman" w:hAnsi="Times New Roman"/>
          <w:sz w:val="22"/>
          <w:szCs w:val="22"/>
        </w:rPr>
      </w:pPr>
      <w:r w:rsidRPr="0002501E">
        <w:rPr>
          <w:rFonts w:ascii="Times New Roman" w:hAnsi="Times New Roman"/>
          <w:sz w:val="22"/>
          <w:szCs w:val="22"/>
        </w:rPr>
        <w:t>One SACC exemption was granted for one time killing of the following DD nodes for IB v2.0.</w:t>
      </w:r>
    </w:p>
    <w:p w14:paraId="335A13CF" w14:textId="77777777" w:rsidR="00531745" w:rsidRPr="0002501E" w:rsidRDefault="00531745">
      <w:pPr>
        <w:rPr>
          <w:rFonts w:ascii="Times New Roman" w:hAnsi="Times New Roman"/>
          <w:sz w:val="22"/>
          <w:szCs w:val="22"/>
        </w:rPr>
      </w:pPr>
    </w:p>
    <w:p w14:paraId="335A13D0" w14:textId="77777777" w:rsidR="00531745" w:rsidRPr="0002501E" w:rsidRDefault="00531745">
      <w:pPr>
        <w:rPr>
          <w:rFonts w:ascii="Times New Roman" w:hAnsi="Times New Roman"/>
          <w:sz w:val="22"/>
          <w:szCs w:val="22"/>
        </w:rPr>
      </w:pPr>
      <w:r w:rsidRPr="0002501E">
        <w:rPr>
          <w:rFonts w:ascii="Times New Roman" w:hAnsi="Times New Roman"/>
          <w:sz w:val="22"/>
          <w:szCs w:val="22"/>
        </w:rPr>
        <w:t>^DD(399,.01,21)</w:t>
      </w:r>
    </w:p>
    <w:p w14:paraId="335A13D1" w14:textId="77777777" w:rsidR="00531745" w:rsidRPr="0002501E" w:rsidRDefault="00531745">
      <w:pPr>
        <w:rPr>
          <w:rFonts w:ascii="Times New Roman" w:hAnsi="Times New Roman"/>
          <w:sz w:val="22"/>
          <w:szCs w:val="22"/>
        </w:rPr>
      </w:pPr>
      <w:r w:rsidRPr="0002501E">
        <w:rPr>
          <w:rFonts w:ascii="Times New Roman" w:hAnsi="Times New Roman"/>
          <w:sz w:val="22"/>
          <w:szCs w:val="22"/>
        </w:rPr>
        <w:t>^DD(399,2,21)</w:t>
      </w:r>
    </w:p>
    <w:p w14:paraId="335A13D2" w14:textId="77777777" w:rsidR="00531745" w:rsidRPr="0002501E" w:rsidRDefault="00531745">
      <w:pPr>
        <w:rPr>
          <w:rFonts w:ascii="Times New Roman" w:hAnsi="Times New Roman"/>
          <w:sz w:val="22"/>
          <w:szCs w:val="22"/>
        </w:rPr>
      </w:pPr>
      <w:r w:rsidRPr="0002501E">
        <w:rPr>
          <w:rFonts w:ascii="Times New Roman" w:hAnsi="Times New Roman"/>
          <w:sz w:val="22"/>
          <w:szCs w:val="22"/>
        </w:rPr>
        <w:t>^DD(399,205,21)</w:t>
      </w:r>
    </w:p>
    <w:p w14:paraId="335A13D3" w14:textId="77777777" w:rsidR="00531745" w:rsidRPr="0002501E" w:rsidRDefault="00531745">
      <w:pPr>
        <w:rPr>
          <w:rFonts w:ascii="Times New Roman" w:hAnsi="Times New Roman"/>
          <w:sz w:val="22"/>
          <w:szCs w:val="22"/>
        </w:rPr>
      </w:pPr>
      <w:r w:rsidRPr="0002501E">
        <w:rPr>
          <w:rFonts w:ascii="Times New Roman" w:hAnsi="Times New Roman"/>
          <w:sz w:val="22"/>
          <w:szCs w:val="22"/>
        </w:rPr>
        <w:t>^DD(399,213,23)</w:t>
      </w:r>
    </w:p>
    <w:p w14:paraId="335A13D4" w14:textId="77777777" w:rsidR="00531745" w:rsidRPr="0002501E" w:rsidRDefault="00531745">
      <w:pPr>
        <w:rPr>
          <w:rFonts w:ascii="Times New Roman" w:hAnsi="Times New Roman"/>
          <w:sz w:val="22"/>
          <w:szCs w:val="22"/>
        </w:rPr>
      </w:pPr>
      <w:r w:rsidRPr="0002501E">
        <w:rPr>
          <w:rFonts w:ascii="Times New Roman" w:hAnsi="Times New Roman"/>
          <w:sz w:val="22"/>
          <w:szCs w:val="22"/>
        </w:rPr>
        <w:t>^DD(399,303,21)</w:t>
      </w:r>
    </w:p>
    <w:p w14:paraId="335A13D5" w14:textId="77777777" w:rsidR="00531745" w:rsidRPr="0002501E" w:rsidRDefault="00531745">
      <w:pPr>
        <w:rPr>
          <w:rFonts w:ascii="Times New Roman" w:hAnsi="Times New Roman"/>
          <w:sz w:val="22"/>
          <w:szCs w:val="22"/>
        </w:rPr>
      </w:pPr>
    </w:p>
    <w:p w14:paraId="335A13D6" w14:textId="77777777" w:rsidR="00531745" w:rsidRPr="0002501E" w:rsidRDefault="00531745">
      <w:pPr>
        <w:rPr>
          <w:rFonts w:ascii="Times New Roman" w:hAnsi="Times New Roman"/>
          <w:sz w:val="22"/>
          <w:szCs w:val="22"/>
        </w:rPr>
      </w:pPr>
    </w:p>
    <w:p w14:paraId="335A13D7" w14:textId="77777777" w:rsidR="00531745" w:rsidRPr="0002501E" w:rsidRDefault="00531745" w:rsidP="0097311F">
      <w:pPr>
        <w:pStyle w:val="Heading2"/>
      </w:pPr>
      <w:bookmarkStart w:id="61" w:name="_Toc200787521"/>
      <w:bookmarkStart w:id="62" w:name="_Toc442890957"/>
      <w:bookmarkStart w:id="63" w:name="_Toc12542860"/>
      <w:r w:rsidRPr="0002501E">
        <w:t>Resource Requirements</w:t>
      </w:r>
      <w:bookmarkEnd w:id="61"/>
      <w:bookmarkEnd w:id="62"/>
      <w:bookmarkEnd w:id="63"/>
    </w:p>
    <w:p w14:paraId="335A13D8" w14:textId="77777777" w:rsidR="00531745" w:rsidRPr="0002501E" w:rsidRDefault="00531745">
      <w:pPr>
        <w:rPr>
          <w:rFonts w:ascii="Times New Roman" w:hAnsi="Times New Roman"/>
          <w:sz w:val="22"/>
          <w:szCs w:val="22"/>
        </w:rPr>
      </w:pPr>
    </w:p>
    <w:p w14:paraId="335A13D9" w14:textId="77777777" w:rsidR="00531745" w:rsidRPr="0002501E" w:rsidRDefault="00531745">
      <w:pPr>
        <w:rPr>
          <w:rFonts w:ascii="Times New Roman" w:hAnsi="Times New Roman"/>
          <w:sz w:val="22"/>
          <w:szCs w:val="22"/>
        </w:rPr>
      </w:pPr>
      <w:r w:rsidRPr="0002501E">
        <w:rPr>
          <w:rFonts w:ascii="Times New Roman" w:hAnsi="Times New Roman"/>
          <w:sz w:val="22"/>
          <w:szCs w:val="22"/>
        </w:rPr>
        <w:t>Resource requirements for Integrated Billing version 1.0 were measured in great detail, and VA Medical Centers were distributed equipment for this package.  The resource consumption of existing modules of Integrated Billing version 2.0 has not changed significantly.  The three new modules in Integrated Billing have some additional resource requirements.</w:t>
      </w:r>
    </w:p>
    <w:p w14:paraId="335A13DA" w14:textId="77777777" w:rsidR="00531745" w:rsidRPr="0002501E" w:rsidRDefault="00531745">
      <w:pPr>
        <w:rPr>
          <w:rFonts w:ascii="Times New Roman" w:hAnsi="Times New Roman"/>
          <w:sz w:val="22"/>
          <w:szCs w:val="22"/>
        </w:rPr>
      </w:pPr>
    </w:p>
    <w:p w14:paraId="335A13DB"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installation of IB version 2.0 may require approximately 5-15 megabytes of additional disk capacity.  This includes up to 2.5 megabytes in the global DPT, up to 2.5 megabytes in the global DGCR, up to 5 megabytes in the global IBA, and up to 5 megabytes in the new global IBT.</w:t>
      </w:r>
    </w:p>
    <w:p w14:paraId="335A13DC" w14:textId="77777777" w:rsidR="00531745" w:rsidRPr="0002501E" w:rsidRDefault="00531745">
      <w:pPr>
        <w:rPr>
          <w:rFonts w:ascii="Times New Roman" w:hAnsi="Times New Roman"/>
          <w:sz w:val="22"/>
          <w:szCs w:val="22"/>
        </w:rPr>
      </w:pPr>
    </w:p>
    <w:p w14:paraId="335A13DD" w14:textId="77777777" w:rsidR="00531745" w:rsidRPr="0002501E" w:rsidRDefault="00531745">
      <w:pPr>
        <w:rPr>
          <w:rFonts w:ascii="Times New Roman" w:hAnsi="Times New Roman"/>
          <w:sz w:val="22"/>
          <w:szCs w:val="22"/>
        </w:rPr>
      </w:pPr>
      <w:r w:rsidRPr="0002501E">
        <w:rPr>
          <w:rFonts w:ascii="Times New Roman" w:hAnsi="Times New Roman"/>
          <w:sz w:val="22"/>
          <w:szCs w:val="22"/>
        </w:rPr>
        <w:br w:type="page"/>
      </w:r>
    </w:p>
    <w:p w14:paraId="335A13DE" w14:textId="77777777" w:rsidR="00531745" w:rsidRPr="0002501E" w:rsidRDefault="00531745">
      <w:pPr>
        <w:rPr>
          <w:rFonts w:ascii="Times New Roman" w:hAnsi="Times New Roman"/>
          <w:sz w:val="22"/>
          <w:szCs w:val="22"/>
        </w:rPr>
      </w:pPr>
      <w:r w:rsidRPr="0002501E">
        <w:rPr>
          <w:rFonts w:ascii="Times New Roman" w:hAnsi="Times New Roman"/>
          <w:sz w:val="22"/>
          <w:szCs w:val="22"/>
        </w:rPr>
        <w:lastRenderedPageBreak/>
        <w:t>The Encounter Form Utilities require a small amount of additional capacity to edit and store the format of the encounter forms.  Please note that the standard partition size has been increased to 40K.  You will need to increase your partition size to the new standard in order to run the utilities.  The printing of encounter forms will require at least one dedicated printer that most sites have already received.  The printing will require additional CPU capacity; however, this job may be scheduled during non-peak workload hours.</w:t>
      </w:r>
    </w:p>
    <w:p w14:paraId="335A13DF" w14:textId="77777777" w:rsidR="00531745" w:rsidRPr="0002501E" w:rsidRDefault="00531745">
      <w:pPr>
        <w:rPr>
          <w:rFonts w:ascii="Times New Roman" w:hAnsi="Times New Roman"/>
          <w:sz w:val="22"/>
          <w:szCs w:val="22"/>
        </w:rPr>
      </w:pPr>
    </w:p>
    <w:p w14:paraId="335A13E0"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The Insurance Data Capture module has been highly used during testing.  This module will increase the disk utilization in the DPT global by approximately 1k per every 10 insurance </w:t>
      </w:r>
      <w:r w:rsidR="00E91577" w:rsidRPr="0002501E">
        <w:rPr>
          <w:rFonts w:ascii="Times New Roman" w:hAnsi="Times New Roman"/>
          <w:sz w:val="22"/>
          <w:szCs w:val="22"/>
        </w:rPr>
        <w:t>policies</w:t>
      </w:r>
      <w:r w:rsidRPr="0002501E">
        <w:rPr>
          <w:rFonts w:ascii="Times New Roman" w:hAnsi="Times New Roman"/>
          <w:sz w:val="22"/>
          <w:szCs w:val="22"/>
        </w:rPr>
        <w:t xml:space="preserve"> and in the IBA global by 1k per every 3 insurance </w:t>
      </w:r>
      <w:r w:rsidR="00E91577" w:rsidRPr="0002501E">
        <w:rPr>
          <w:rFonts w:ascii="Times New Roman" w:hAnsi="Times New Roman"/>
          <w:sz w:val="22"/>
          <w:szCs w:val="22"/>
        </w:rPr>
        <w:t>policies</w:t>
      </w:r>
      <w:r w:rsidRPr="0002501E">
        <w:rPr>
          <w:rFonts w:ascii="Times New Roman" w:hAnsi="Times New Roman"/>
          <w:sz w:val="22"/>
          <w:szCs w:val="22"/>
        </w:rPr>
        <w:t>.</w:t>
      </w:r>
    </w:p>
    <w:p w14:paraId="335A13E1" w14:textId="77777777" w:rsidR="00531745" w:rsidRPr="0002501E" w:rsidRDefault="00531745">
      <w:pPr>
        <w:rPr>
          <w:rFonts w:ascii="Times New Roman" w:hAnsi="Times New Roman"/>
          <w:sz w:val="22"/>
          <w:szCs w:val="22"/>
        </w:rPr>
      </w:pPr>
    </w:p>
    <w:p w14:paraId="335A13E2" w14:textId="77777777" w:rsidR="00531745" w:rsidRPr="0002501E" w:rsidRDefault="00531745">
      <w:pPr>
        <w:rPr>
          <w:rFonts w:ascii="Times New Roman" w:hAnsi="Times New Roman"/>
          <w:sz w:val="22"/>
          <w:szCs w:val="22"/>
        </w:rPr>
      </w:pPr>
      <w:r w:rsidRPr="0002501E">
        <w:rPr>
          <w:rFonts w:ascii="Times New Roman" w:hAnsi="Times New Roman"/>
          <w:sz w:val="22"/>
          <w:szCs w:val="22"/>
        </w:rPr>
        <w:t>Based on the experience of our test sites, the Claims Tracking module will use approximately 5k of disk space for every pre-admission entry (one for every insurance case plus 5 per week for UR).  In addition, approximately 1k of disk space for every 3 outpatient visits or prescription refills will be used.</w:t>
      </w:r>
    </w:p>
    <w:p w14:paraId="335A13E3" w14:textId="77777777" w:rsidR="00531745" w:rsidRPr="0002501E" w:rsidRDefault="00531745">
      <w:pPr>
        <w:rPr>
          <w:rFonts w:ascii="Times New Roman" w:hAnsi="Times New Roman"/>
          <w:sz w:val="22"/>
          <w:szCs w:val="22"/>
        </w:rPr>
      </w:pPr>
    </w:p>
    <w:p w14:paraId="335A13E4" w14:textId="77777777" w:rsidR="00531745" w:rsidRPr="0002501E" w:rsidRDefault="00531745">
      <w:pPr>
        <w:rPr>
          <w:rFonts w:ascii="Times New Roman" w:hAnsi="Times New Roman"/>
          <w:sz w:val="22"/>
          <w:szCs w:val="22"/>
        </w:rPr>
        <w:sectPr w:rsidR="00531745" w:rsidRPr="0002501E" w:rsidSect="00426F48">
          <w:headerReference w:type="even" r:id="rId37"/>
          <w:headerReference w:type="default" r:id="rId38"/>
          <w:footerReference w:type="default" r:id="rId39"/>
          <w:headerReference w:type="first" r:id="rId40"/>
          <w:pgSz w:w="12240" w:h="15840" w:code="1"/>
          <w:pgMar w:top="1440" w:right="1440" w:bottom="1440" w:left="1440" w:header="720" w:footer="720" w:gutter="0"/>
          <w:cols w:space="720"/>
          <w:titlePg/>
        </w:sectPr>
      </w:pPr>
    </w:p>
    <w:p w14:paraId="335A13E5" w14:textId="77777777" w:rsidR="00531745" w:rsidRPr="0002501E" w:rsidRDefault="00531745" w:rsidP="00D05133">
      <w:pPr>
        <w:pStyle w:val="Heading1"/>
      </w:pPr>
      <w:bookmarkStart w:id="64" w:name="_Toc200787522"/>
      <w:bookmarkStart w:id="65" w:name="_Toc442890958"/>
      <w:bookmarkStart w:id="66" w:name="_Toc12542861"/>
      <w:r w:rsidRPr="0002501E">
        <w:lastRenderedPageBreak/>
        <w:t>Implementation and Maintenance</w:t>
      </w:r>
      <w:bookmarkEnd w:id="64"/>
      <w:bookmarkEnd w:id="65"/>
      <w:bookmarkEnd w:id="66"/>
    </w:p>
    <w:p w14:paraId="335A13E6" w14:textId="77777777" w:rsidR="00531745" w:rsidRPr="0002501E" w:rsidRDefault="00531745">
      <w:pPr>
        <w:rPr>
          <w:rFonts w:ascii="Times New Roman" w:hAnsi="Times New Roman"/>
          <w:sz w:val="22"/>
          <w:szCs w:val="22"/>
        </w:rPr>
      </w:pPr>
    </w:p>
    <w:p w14:paraId="335A13E7" w14:textId="3C00747E" w:rsidR="00531745" w:rsidRPr="0002501E" w:rsidRDefault="00531745">
      <w:pPr>
        <w:rPr>
          <w:rFonts w:ascii="Times New Roman" w:hAnsi="Times New Roman"/>
          <w:sz w:val="22"/>
          <w:szCs w:val="22"/>
        </w:rPr>
      </w:pPr>
      <w:r w:rsidRPr="0002501E">
        <w:rPr>
          <w:rFonts w:ascii="Times New Roman" w:hAnsi="Times New Roman"/>
          <w:sz w:val="22"/>
          <w:szCs w:val="22"/>
        </w:rPr>
        <w:t xml:space="preserve">The Integrated Billing package may be tailored specifically to meet the needs of the various sites.  Instructions may be found in the Integrated Billing User Manual under the MCCR System Definition </w:t>
      </w:r>
      <w:r w:rsidR="00876C96" w:rsidRPr="0002501E">
        <w:rPr>
          <w:rFonts w:ascii="Times New Roman" w:hAnsi="Times New Roman"/>
          <w:sz w:val="22"/>
          <w:szCs w:val="22"/>
        </w:rPr>
        <w:t>Menu, which</w:t>
      </w:r>
      <w:r w:rsidRPr="0002501E">
        <w:rPr>
          <w:rFonts w:ascii="Times New Roman" w:hAnsi="Times New Roman"/>
          <w:sz w:val="22"/>
          <w:szCs w:val="22"/>
        </w:rPr>
        <w:t xml:space="preserve"> includes the MCCR Site Parameter </w:t>
      </w:r>
      <w:r w:rsidR="00864751">
        <w:rPr>
          <w:rFonts w:ascii="Times New Roman" w:hAnsi="Times New Roman"/>
          <w:sz w:val="22"/>
          <w:szCs w:val="22"/>
        </w:rPr>
        <w:t>Display</w:t>
      </w:r>
      <w:r w:rsidRPr="0002501E">
        <w:rPr>
          <w:rFonts w:ascii="Times New Roman" w:hAnsi="Times New Roman"/>
          <w:sz w:val="22"/>
          <w:szCs w:val="22"/>
        </w:rPr>
        <w:t>/Edit option and others that may be used by each site to define their own configuration.  The Ambulatory Surgery Maintenance Menu contains all of the options necessary to transfer BASC procedures into the BILLABLE AMBULATORY SURGICAL CODE file (#350.4) annually, when new BASC procedures are provided.  It also contains options to build and manage the use of CPT Check-off Sheets and an option to enter or edit locality modifiers.  This functionality is currently obsolete but has been left in IB 2.0 pending possible future requirements.  There are other options in the MCCR System Definition Menu to enter or edit billing rates, update rate types, activate revenue codes, enter/edit automated billing parameters, and edit insurance company information.  The Enter/Edit IB Site Parameters option in the System Manager's Integrated Billing Menu is used to modify the parameters controlling the Integrated Billing background filer.  All configurations may be modified at any time as the site's needs change.</w:t>
      </w:r>
    </w:p>
    <w:p w14:paraId="335A13E8" w14:textId="77777777" w:rsidR="00531745" w:rsidRPr="0002501E" w:rsidRDefault="00531745">
      <w:pPr>
        <w:rPr>
          <w:rFonts w:ascii="Times New Roman" w:hAnsi="Times New Roman"/>
          <w:sz w:val="22"/>
          <w:szCs w:val="22"/>
        </w:rPr>
      </w:pPr>
    </w:p>
    <w:p w14:paraId="335A13E9" w14:textId="77777777" w:rsidR="00531745" w:rsidRPr="0002501E" w:rsidRDefault="00531745">
      <w:pPr>
        <w:pStyle w:val="Heading2"/>
      </w:pPr>
      <w:bookmarkStart w:id="67" w:name="_Toc200787523"/>
      <w:bookmarkStart w:id="68" w:name="_Toc442890959"/>
      <w:bookmarkStart w:id="69" w:name="_Toc12542862"/>
      <w:r w:rsidRPr="0002501E">
        <w:t>Implementing Claims Tracking</w:t>
      </w:r>
      <w:bookmarkEnd w:id="67"/>
      <w:bookmarkEnd w:id="68"/>
      <w:bookmarkEnd w:id="69"/>
    </w:p>
    <w:p w14:paraId="335A13EA"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Prior to installing IB v2.0, sites should review the Claims Tracking site parameters and determine how they plan to use this module.  The recommended settings are shown in the User Manual.  The Claims Tracking module has the ability to use a great deal of disk space and capacity if turned on to track all episodes.  </w:t>
      </w:r>
    </w:p>
    <w:p w14:paraId="335A13EB" w14:textId="77777777" w:rsidR="00531745" w:rsidRPr="0002501E" w:rsidRDefault="00531745">
      <w:pPr>
        <w:rPr>
          <w:rFonts w:ascii="Times New Roman" w:hAnsi="Times New Roman"/>
          <w:sz w:val="22"/>
          <w:szCs w:val="22"/>
        </w:rPr>
      </w:pPr>
    </w:p>
    <w:p w14:paraId="335A13EC" w14:textId="77777777" w:rsidR="00531745" w:rsidRPr="0002501E" w:rsidRDefault="00531745">
      <w:pPr>
        <w:rPr>
          <w:rFonts w:ascii="Times New Roman" w:hAnsi="Times New Roman"/>
          <w:sz w:val="22"/>
          <w:szCs w:val="22"/>
        </w:rPr>
      </w:pPr>
      <w:r w:rsidRPr="0002501E">
        <w:rPr>
          <w:rFonts w:ascii="Times New Roman" w:hAnsi="Times New Roman"/>
          <w:sz w:val="22"/>
          <w:szCs w:val="22"/>
        </w:rPr>
        <w:t>Because this part of the package contains the data entry portion of the QM national roll up of data, and will determine the random sample cases for review, most sites will be compelled to run this part of the inpatient tracking.  If you plan to use the Automated Biller to do bill preparation for outpatient and prescription refill billing, you will also want to turn on tracking of these portions of the Claims Tracking module.  There are ways to automatically back load cases into Claims Tracking, so that if you don't currently have the capacity, or want to delay implementation, you can still take advantage of this module at a later date.</w:t>
      </w:r>
    </w:p>
    <w:p w14:paraId="335A13ED" w14:textId="77777777" w:rsidR="00531745" w:rsidRPr="0002501E" w:rsidRDefault="00531745">
      <w:pPr>
        <w:rPr>
          <w:rFonts w:ascii="Times New Roman" w:hAnsi="Times New Roman"/>
          <w:sz w:val="22"/>
          <w:szCs w:val="22"/>
        </w:rPr>
      </w:pPr>
    </w:p>
    <w:p w14:paraId="335A13EE"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The option Claims Tracking Parameter Edit has a number of features that affect the operation of the software.  There are parameters that may greatly affect the kind and frequency of records that are added to Claims Tracking and the amount of disk space utilized.  Claims Tracking also contains a random sample generator for UR to randomly select which admissions are to be reviewed.  </w:t>
      </w:r>
      <w:r w:rsidR="00E91577" w:rsidRPr="0002501E">
        <w:rPr>
          <w:rFonts w:ascii="Times New Roman" w:hAnsi="Times New Roman"/>
          <w:sz w:val="22"/>
          <w:szCs w:val="22"/>
        </w:rPr>
        <w:t xml:space="preserve">Setting the parameters concerning the number of weekly admissions by service affects which cases, if any, are selected as the random case.  </w:t>
      </w:r>
      <w:r w:rsidRPr="0002501E">
        <w:rPr>
          <w:rFonts w:ascii="Times New Roman" w:hAnsi="Times New Roman"/>
          <w:sz w:val="22"/>
          <w:szCs w:val="22"/>
        </w:rPr>
        <w:t>If the numbers in these fields are set lower than the number of admissions per week, the random sample case will be selected early in the week.  If the numbers in these fields are set higher than the number of admissions per week, depending on the random number selected for that week, there is a risk that no random sample will be selected.</w:t>
      </w:r>
    </w:p>
    <w:p w14:paraId="335A13EF" w14:textId="77777777" w:rsidR="00531745" w:rsidRPr="0002501E" w:rsidRDefault="00531745">
      <w:pPr>
        <w:rPr>
          <w:rFonts w:ascii="Times New Roman" w:hAnsi="Times New Roman"/>
          <w:sz w:val="22"/>
          <w:szCs w:val="22"/>
        </w:rPr>
      </w:pPr>
    </w:p>
    <w:p w14:paraId="335A13F0" w14:textId="77777777" w:rsidR="00531745" w:rsidRPr="0002501E" w:rsidRDefault="00531745">
      <w:pPr>
        <w:pStyle w:val="Heading2"/>
      </w:pPr>
      <w:bookmarkStart w:id="70" w:name="_Toc200787524"/>
      <w:bookmarkStart w:id="71" w:name="_Toc442890960"/>
      <w:bookmarkStart w:id="72" w:name="_Toc12542863"/>
      <w:r w:rsidRPr="0002501E">
        <w:t>Implementing Encounter Forms</w:t>
      </w:r>
      <w:bookmarkEnd w:id="70"/>
      <w:bookmarkEnd w:id="71"/>
      <w:bookmarkEnd w:id="72"/>
    </w:p>
    <w:p w14:paraId="335A13F1"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There are steps that the local site should take before encounter forms can be used. </w:t>
      </w:r>
    </w:p>
    <w:p w14:paraId="335A13F2" w14:textId="77777777" w:rsidR="00531745" w:rsidRPr="0002501E" w:rsidRDefault="00531745">
      <w:pPr>
        <w:rPr>
          <w:rFonts w:ascii="Times New Roman" w:hAnsi="Times New Roman"/>
          <w:sz w:val="22"/>
          <w:szCs w:val="22"/>
        </w:rPr>
      </w:pPr>
    </w:p>
    <w:p w14:paraId="335A13F3" w14:textId="77777777" w:rsidR="00531745" w:rsidRPr="0002501E" w:rsidRDefault="00531745">
      <w:pPr>
        <w:rPr>
          <w:rFonts w:ascii="Times New Roman" w:hAnsi="Times New Roman"/>
          <w:sz w:val="22"/>
          <w:szCs w:val="22"/>
        </w:rPr>
      </w:pPr>
      <w:r w:rsidRPr="0002501E">
        <w:rPr>
          <w:rFonts w:ascii="Times New Roman" w:hAnsi="Times New Roman"/>
          <w:sz w:val="22"/>
          <w:szCs w:val="22"/>
        </w:rPr>
        <w:t>First, forms must be designed and assigned to the clinics.  Forms can be shared between clinics, but it is important to control who has responsibility for editing the shared forms.  One important aspect of designing encounter forms is determining what codes should go on the form.  Many encounter forms will have lists of CPT codes, diagnosis codes, or problems.  Because space on an encounter form is at a premium, careful analysis is required to determine the codes most commonly used by the clinic before entering codes on the form.  For CPT codes, the option Most Commonly Used Outpatient CPT Codes can be used to determine a clinic's most commonly used codes.</w:t>
      </w:r>
    </w:p>
    <w:p w14:paraId="335A13F4" w14:textId="77777777" w:rsidR="00531745" w:rsidRPr="0002501E" w:rsidRDefault="00531745">
      <w:pPr>
        <w:rPr>
          <w:rFonts w:ascii="Times New Roman" w:hAnsi="Times New Roman"/>
          <w:sz w:val="22"/>
          <w:szCs w:val="22"/>
        </w:rPr>
      </w:pPr>
      <w:r w:rsidRPr="0002501E">
        <w:rPr>
          <w:rFonts w:ascii="Times New Roman" w:hAnsi="Times New Roman"/>
          <w:sz w:val="22"/>
          <w:szCs w:val="22"/>
        </w:rPr>
        <w:lastRenderedPageBreak/>
        <w:t>Procedures for printing the encounter forms must be determined.  The following are some of the questions that must be answered.</w:t>
      </w:r>
    </w:p>
    <w:p w14:paraId="335A13F5" w14:textId="77777777" w:rsidR="00531745" w:rsidRPr="0002501E" w:rsidRDefault="00531745">
      <w:pPr>
        <w:rPr>
          <w:rFonts w:ascii="Times New Roman" w:hAnsi="Times New Roman"/>
          <w:sz w:val="22"/>
          <w:szCs w:val="22"/>
        </w:rPr>
      </w:pPr>
    </w:p>
    <w:p w14:paraId="335A13F6"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What printers to use?</w:t>
      </w:r>
    </w:p>
    <w:p w14:paraId="335A13F7"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Can the printers be loaded with enough paper?</w:t>
      </w:r>
    </w:p>
    <w:p w14:paraId="335A13F8"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How many days in advance should the forms be printed?</w:t>
      </w:r>
    </w:p>
    <w:p w14:paraId="335A13F9"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What time of day to run the print job?</w:t>
      </w:r>
    </w:p>
    <w:p w14:paraId="335A13FA"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Should the printers be watched?</w:t>
      </w:r>
    </w:p>
    <w:p w14:paraId="335A13FB"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What to do if there are printer problems?</w:t>
      </w:r>
    </w:p>
    <w:p w14:paraId="335A13FC" w14:textId="77777777" w:rsidR="00531745" w:rsidRPr="0002501E" w:rsidRDefault="00531745">
      <w:pPr>
        <w:rPr>
          <w:rFonts w:ascii="Times New Roman" w:hAnsi="Times New Roman"/>
          <w:sz w:val="22"/>
          <w:szCs w:val="22"/>
        </w:rPr>
      </w:pPr>
    </w:p>
    <w:p w14:paraId="335A13FD" w14:textId="77777777" w:rsidR="00531745" w:rsidRPr="0002501E" w:rsidRDefault="00531745">
      <w:pPr>
        <w:rPr>
          <w:rFonts w:ascii="Times New Roman" w:hAnsi="Times New Roman"/>
          <w:sz w:val="22"/>
          <w:szCs w:val="22"/>
        </w:rPr>
      </w:pPr>
      <w:r w:rsidRPr="0002501E">
        <w:rPr>
          <w:rFonts w:ascii="Times New Roman" w:hAnsi="Times New Roman"/>
          <w:sz w:val="22"/>
          <w:szCs w:val="22"/>
        </w:rPr>
        <w:t>It is expected that most printing of forms will be done in batch at night for entire divisions, and that forms will be printed several days in advance with only the additions printed the night before.</w:t>
      </w:r>
    </w:p>
    <w:p w14:paraId="335A13FE" w14:textId="77777777" w:rsidR="00531745" w:rsidRPr="0002501E" w:rsidRDefault="00531745">
      <w:pPr>
        <w:rPr>
          <w:rFonts w:ascii="Times New Roman" w:hAnsi="Times New Roman"/>
          <w:sz w:val="22"/>
          <w:szCs w:val="22"/>
        </w:rPr>
      </w:pPr>
    </w:p>
    <w:p w14:paraId="335A13FF"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Then there are questions concerning what to do with the encounter forms.</w:t>
      </w:r>
    </w:p>
    <w:p w14:paraId="335A1400" w14:textId="77777777" w:rsidR="00531745" w:rsidRPr="0002501E" w:rsidRDefault="00531745">
      <w:pPr>
        <w:rPr>
          <w:rFonts w:ascii="Times New Roman" w:hAnsi="Times New Roman"/>
          <w:sz w:val="22"/>
          <w:szCs w:val="22"/>
        </w:rPr>
      </w:pPr>
    </w:p>
    <w:p w14:paraId="335A1401"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How will the completed encounter forms be routed?</w:t>
      </w:r>
    </w:p>
    <w:p w14:paraId="335A1402"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Who will input the data?</w:t>
      </w:r>
    </w:p>
    <w:p w14:paraId="335A1403" w14:textId="77777777" w:rsidR="00531745" w:rsidRPr="0002501E" w:rsidRDefault="00531745">
      <w:pPr>
        <w:rPr>
          <w:rFonts w:ascii="Times New Roman" w:hAnsi="Times New Roman"/>
          <w:sz w:val="22"/>
          <w:szCs w:val="22"/>
        </w:rPr>
      </w:pPr>
      <w:r w:rsidRPr="0002501E">
        <w:rPr>
          <w:rFonts w:ascii="Times New Roman" w:hAnsi="Times New Roman"/>
          <w:sz w:val="22"/>
          <w:szCs w:val="22"/>
        </w:rPr>
        <w:t>It is expected that much of the collected data will be input through checkout which is part of PIMS 5.3.</w:t>
      </w:r>
    </w:p>
    <w:p w14:paraId="335A1404" w14:textId="77777777" w:rsidR="00531745" w:rsidRPr="0002501E" w:rsidRDefault="00531745">
      <w:pPr>
        <w:rPr>
          <w:rFonts w:ascii="Times New Roman" w:hAnsi="Times New Roman"/>
          <w:sz w:val="22"/>
          <w:szCs w:val="22"/>
        </w:rPr>
      </w:pPr>
    </w:p>
    <w:p w14:paraId="335A1405"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Print Manager that comes with the Encounter Form Utilities is expected to be very useful to the local sites.  Sites must decide which reports should be printed.  The Print Manager allows these reports to be specified along with the encounter forms.  The fastest way to define the reports is at the division level, rather than at the clinic level.  Individual clinics can override reports defined to print at the division level.</w:t>
      </w:r>
    </w:p>
    <w:p w14:paraId="335A1406" w14:textId="77777777" w:rsidR="00531745" w:rsidRPr="0002501E" w:rsidRDefault="00531745">
      <w:pPr>
        <w:spacing w:line="240" w:lineRule="atLeast"/>
        <w:rPr>
          <w:rFonts w:ascii="Times New Roman" w:hAnsi="Times New Roman"/>
          <w:sz w:val="22"/>
          <w:szCs w:val="22"/>
        </w:rPr>
      </w:pPr>
    </w:p>
    <w:p w14:paraId="335A1407" w14:textId="77777777" w:rsidR="00531745" w:rsidRPr="0002501E" w:rsidRDefault="00531745">
      <w:pPr>
        <w:pStyle w:val="Heading2"/>
      </w:pPr>
      <w:bookmarkStart w:id="73" w:name="_Toc200787525"/>
      <w:bookmarkStart w:id="74" w:name="_Toc442890961"/>
      <w:bookmarkStart w:id="75" w:name="_Toc12542864"/>
      <w:r w:rsidRPr="0002501E">
        <w:t>Implementing Insurance Data Capture</w:t>
      </w:r>
      <w:bookmarkEnd w:id="73"/>
      <w:bookmarkEnd w:id="74"/>
      <w:bookmarkEnd w:id="75"/>
    </w:p>
    <w:p w14:paraId="335A1408"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There are a number of tools in the Insurance module to identify duplicate </w:t>
      </w:r>
      <w:r w:rsidRPr="0002501E">
        <w:rPr>
          <w:rFonts w:ascii="Times New Roman" w:hAnsi="Times New Roman"/>
          <w:caps/>
          <w:sz w:val="22"/>
          <w:szCs w:val="22"/>
        </w:rPr>
        <w:t xml:space="preserve">insurance company </w:t>
      </w:r>
      <w:r w:rsidRPr="0002501E">
        <w:rPr>
          <w:rFonts w:ascii="Times New Roman" w:hAnsi="Times New Roman"/>
          <w:sz w:val="22"/>
          <w:szCs w:val="22"/>
        </w:rPr>
        <w:t>file (#36) entries and to resolve these problems.  It may also be helpful to review the process of how insurance information is collected at your facility.  This module was designed so that as little information as possible would be collected during registration and that more complete information would be collected by a separate employee who would contact the insurance company.</w:t>
      </w:r>
    </w:p>
    <w:p w14:paraId="335A1409" w14:textId="77777777" w:rsidR="00531745" w:rsidRPr="0002501E" w:rsidRDefault="00531745">
      <w:pPr>
        <w:rPr>
          <w:rFonts w:ascii="Times New Roman" w:hAnsi="Times New Roman"/>
          <w:sz w:val="22"/>
          <w:szCs w:val="22"/>
        </w:rPr>
      </w:pPr>
    </w:p>
    <w:p w14:paraId="335A140A" w14:textId="77777777" w:rsidR="00531745" w:rsidRPr="0002501E" w:rsidRDefault="00531745">
      <w:pPr>
        <w:rPr>
          <w:rFonts w:ascii="Times New Roman" w:hAnsi="Times New Roman"/>
          <w:sz w:val="22"/>
          <w:szCs w:val="22"/>
          <w:u w:val="single"/>
        </w:rPr>
      </w:pPr>
      <w:r w:rsidRPr="0002501E">
        <w:rPr>
          <w:rFonts w:ascii="Times New Roman" w:hAnsi="Times New Roman"/>
          <w:sz w:val="22"/>
          <w:szCs w:val="22"/>
          <w:u w:val="single"/>
        </w:rPr>
        <w:t>Prior to installation</w:t>
      </w:r>
    </w:p>
    <w:p w14:paraId="335A140B" w14:textId="77777777" w:rsidR="00531745" w:rsidRPr="0002501E" w:rsidRDefault="00531745">
      <w:pPr>
        <w:rPr>
          <w:rFonts w:ascii="Times New Roman" w:hAnsi="Times New Roman"/>
          <w:sz w:val="22"/>
          <w:szCs w:val="22"/>
        </w:rPr>
      </w:pPr>
    </w:p>
    <w:p w14:paraId="335A140C"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You may want to review how the </w:t>
      </w:r>
      <w:r w:rsidRPr="0002501E">
        <w:rPr>
          <w:rFonts w:ascii="Times New Roman" w:hAnsi="Times New Roman"/>
          <w:caps/>
          <w:sz w:val="22"/>
          <w:szCs w:val="22"/>
        </w:rPr>
        <w:t>Group Number</w:t>
      </w:r>
      <w:r w:rsidRPr="0002501E">
        <w:rPr>
          <w:rFonts w:ascii="Times New Roman" w:hAnsi="Times New Roman"/>
          <w:sz w:val="22"/>
          <w:szCs w:val="22"/>
        </w:rPr>
        <w:t xml:space="preserve"> and </w:t>
      </w:r>
      <w:r w:rsidRPr="0002501E">
        <w:rPr>
          <w:rFonts w:ascii="Times New Roman" w:hAnsi="Times New Roman"/>
          <w:caps/>
          <w:sz w:val="22"/>
          <w:szCs w:val="22"/>
        </w:rPr>
        <w:t>Group Name</w:t>
      </w:r>
      <w:r w:rsidRPr="0002501E">
        <w:rPr>
          <w:rFonts w:ascii="Times New Roman" w:hAnsi="Times New Roman"/>
          <w:sz w:val="22"/>
          <w:szCs w:val="22"/>
        </w:rPr>
        <w:t xml:space="preserve"> fields in the </w:t>
      </w:r>
      <w:r w:rsidRPr="0002501E">
        <w:rPr>
          <w:rFonts w:ascii="Times New Roman" w:hAnsi="Times New Roman"/>
          <w:caps/>
          <w:sz w:val="22"/>
          <w:szCs w:val="22"/>
        </w:rPr>
        <w:t>Insurance Type</w:t>
      </w:r>
      <w:r w:rsidRPr="0002501E">
        <w:rPr>
          <w:rFonts w:ascii="Times New Roman" w:hAnsi="Times New Roman"/>
          <w:sz w:val="22"/>
          <w:szCs w:val="22"/>
        </w:rPr>
        <w:t xml:space="preserve"> multiple of the PATIENT file (#2) are entered.  These will be used to create the new GROUP INSURANCE PLAN file (#355.3).  A new group plan will be created for every unique group plan entry for each insurance company.  If possible, you may want to consolidate similar but unique names.</w:t>
      </w:r>
    </w:p>
    <w:p w14:paraId="335A140D" w14:textId="77777777" w:rsidR="00531745" w:rsidRPr="0002501E" w:rsidRDefault="00531745">
      <w:pPr>
        <w:rPr>
          <w:rFonts w:ascii="Times New Roman" w:hAnsi="Times New Roman"/>
          <w:sz w:val="22"/>
          <w:szCs w:val="22"/>
        </w:rPr>
      </w:pPr>
    </w:p>
    <w:p w14:paraId="335A140E" w14:textId="77777777" w:rsidR="00531745" w:rsidRPr="0002501E" w:rsidRDefault="00531745">
      <w:pPr>
        <w:rPr>
          <w:rFonts w:ascii="Times New Roman" w:hAnsi="Times New Roman"/>
          <w:sz w:val="22"/>
          <w:szCs w:val="22"/>
        </w:rPr>
      </w:pPr>
      <w:r w:rsidRPr="0002501E">
        <w:rPr>
          <w:rFonts w:ascii="Times New Roman" w:hAnsi="Times New Roman"/>
          <w:sz w:val="22"/>
          <w:szCs w:val="22"/>
        </w:rPr>
        <w:t>You may want to print a list of all active and inactive insurance companies along with their addresses.  There are a number of new insurance company address fields.  Determine which insurance company entries can be inactivated and merged into another (active) insurance company entry.  (</w:t>
      </w:r>
      <w:r w:rsidRPr="0002501E">
        <w:rPr>
          <w:rFonts w:ascii="Times New Roman" w:hAnsi="Times New Roman"/>
          <w:b/>
          <w:sz w:val="22"/>
          <w:szCs w:val="22"/>
        </w:rPr>
        <w:t>Note:</w:t>
      </w:r>
      <w:r w:rsidRPr="0002501E">
        <w:rPr>
          <w:rFonts w:ascii="Times New Roman" w:hAnsi="Times New Roman"/>
          <w:sz w:val="22"/>
          <w:szCs w:val="22"/>
        </w:rPr>
        <w:t xml:space="preserve">  Do not delete the old entries.  They must be inactivated at this time.)</w:t>
      </w:r>
    </w:p>
    <w:p w14:paraId="335A140F" w14:textId="77777777" w:rsidR="00531745" w:rsidRPr="0002501E" w:rsidRDefault="00531745">
      <w:pPr>
        <w:rPr>
          <w:rFonts w:ascii="Times New Roman" w:hAnsi="Times New Roman"/>
          <w:sz w:val="22"/>
          <w:szCs w:val="22"/>
        </w:rPr>
      </w:pPr>
    </w:p>
    <w:p w14:paraId="335A1410" w14:textId="77777777" w:rsidR="00531745" w:rsidRPr="0002501E" w:rsidRDefault="00531745">
      <w:pPr>
        <w:rPr>
          <w:rFonts w:ascii="Times New Roman" w:hAnsi="Times New Roman"/>
          <w:sz w:val="22"/>
          <w:szCs w:val="22"/>
        </w:rPr>
      </w:pPr>
      <w:r w:rsidRPr="0002501E">
        <w:rPr>
          <w:rFonts w:ascii="Times New Roman" w:hAnsi="Times New Roman"/>
          <w:sz w:val="22"/>
          <w:szCs w:val="22"/>
        </w:rPr>
        <w:t>Determine which users should have access to the new Insurance options.  There are options that allow for view-only access to both the insurance company information and patient insurance information as well as options for data entry.  Limiting the ability of certain individuals to add/edit/delete information may improve the quality of your insurance information.  Having accurate and detailed insurance information can improve your collections by focusing your efforts on cases that are potentially reimbursable.</w:t>
      </w:r>
    </w:p>
    <w:p w14:paraId="335A1411" w14:textId="77777777" w:rsidR="00531745" w:rsidRPr="0002501E" w:rsidRDefault="00531745">
      <w:pPr>
        <w:rPr>
          <w:rFonts w:ascii="Times New Roman" w:hAnsi="Times New Roman"/>
          <w:sz w:val="22"/>
          <w:szCs w:val="22"/>
        </w:rPr>
      </w:pPr>
      <w:r w:rsidRPr="0002501E">
        <w:rPr>
          <w:rFonts w:ascii="Times New Roman" w:hAnsi="Times New Roman"/>
          <w:sz w:val="22"/>
          <w:szCs w:val="22"/>
        </w:rPr>
        <w:br w:type="page"/>
      </w:r>
      <w:r w:rsidRPr="0002501E">
        <w:rPr>
          <w:rFonts w:ascii="Times New Roman" w:hAnsi="Times New Roman"/>
          <w:sz w:val="22"/>
          <w:szCs w:val="22"/>
        </w:rPr>
        <w:lastRenderedPageBreak/>
        <w:t xml:space="preserve">Many sites enter Medicare and Medicaid policy information as an insurance policy.  If the entry in the </w:t>
      </w:r>
      <w:r w:rsidRPr="0002501E">
        <w:rPr>
          <w:rFonts w:ascii="Times New Roman" w:hAnsi="Times New Roman"/>
          <w:caps/>
          <w:sz w:val="22"/>
          <w:szCs w:val="22"/>
        </w:rPr>
        <w:t xml:space="preserve">insurance company </w:t>
      </w:r>
      <w:r w:rsidRPr="0002501E">
        <w:rPr>
          <w:rFonts w:ascii="Times New Roman" w:hAnsi="Times New Roman"/>
          <w:sz w:val="22"/>
          <w:szCs w:val="22"/>
        </w:rPr>
        <w:t xml:space="preserve">file (#36) for Medicare and Medicaid exist, we recommend that the field </w:t>
      </w:r>
      <w:r w:rsidRPr="0002501E">
        <w:rPr>
          <w:rFonts w:ascii="Times New Roman" w:hAnsi="Times New Roman"/>
          <w:caps/>
          <w:sz w:val="22"/>
          <w:szCs w:val="22"/>
        </w:rPr>
        <w:t>Will Reimburse?</w:t>
      </w:r>
      <w:r w:rsidRPr="0002501E">
        <w:rPr>
          <w:rFonts w:ascii="Times New Roman" w:hAnsi="Times New Roman"/>
          <w:sz w:val="22"/>
          <w:szCs w:val="22"/>
        </w:rPr>
        <w:t xml:space="preserve"> be answered "NO".  This will prevent the software from treating this as a billable insurance company entry.  If this is answered other than "</w:t>
      </w:r>
      <w:r w:rsidRPr="0002501E">
        <w:rPr>
          <w:rFonts w:ascii="Times New Roman" w:hAnsi="Times New Roman"/>
          <w:caps/>
          <w:sz w:val="22"/>
          <w:szCs w:val="22"/>
        </w:rPr>
        <w:t>no"</w:t>
      </w:r>
      <w:r w:rsidRPr="0002501E">
        <w:rPr>
          <w:rFonts w:ascii="Times New Roman" w:hAnsi="Times New Roman"/>
          <w:sz w:val="22"/>
          <w:szCs w:val="22"/>
        </w:rPr>
        <w:t>, this could have a significant impact on the Claims Tracking module.</w:t>
      </w:r>
    </w:p>
    <w:p w14:paraId="335A1412" w14:textId="77777777" w:rsidR="00531745" w:rsidRPr="0002501E" w:rsidRDefault="00531745">
      <w:pPr>
        <w:rPr>
          <w:rFonts w:ascii="Times New Roman" w:hAnsi="Times New Roman"/>
          <w:sz w:val="22"/>
          <w:szCs w:val="22"/>
        </w:rPr>
      </w:pPr>
    </w:p>
    <w:p w14:paraId="335A1413" w14:textId="77777777" w:rsidR="00531745" w:rsidRPr="0002501E" w:rsidRDefault="00531745">
      <w:pPr>
        <w:rPr>
          <w:rFonts w:ascii="Times New Roman" w:hAnsi="Times New Roman"/>
          <w:sz w:val="22"/>
          <w:szCs w:val="22"/>
          <w:u w:val="single"/>
        </w:rPr>
      </w:pPr>
      <w:r w:rsidRPr="0002501E">
        <w:rPr>
          <w:rFonts w:ascii="Times New Roman" w:hAnsi="Times New Roman"/>
          <w:sz w:val="22"/>
          <w:szCs w:val="22"/>
          <w:u w:val="single"/>
        </w:rPr>
        <w:t>After Installation</w:t>
      </w:r>
    </w:p>
    <w:p w14:paraId="335A1414" w14:textId="77777777" w:rsidR="00531745" w:rsidRPr="0002501E" w:rsidRDefault="00531745">
      <w:pPr>
        <w:rPr>
          <w:rFonts w:ascii="Times New Roman" w:hAnsi="Times New Roman"/>
          <w:sz w:val="22"/>
          <w:szCs w:val="22"/>
        </w:rPr>
      </w:pPr>
    </w:p>
    <w:p w14:paraId="335A1415" w14:textId="77777777" w:rsidR="00531745" w:rsidRPr="0002501E" w:rsidRDefault="00531745">
      <w:pPr>
        <w:rPr>
          <w:rFonts w:ascii="Times New Roman" w:hAnsi="Times New Roman"/>
          <w:sz w:val="22"/>
          <w:szCs w:val="22"/>
        </w:rPr>
      </w:pPr>
      <w:r w:rsidRPr="0002501E">
        <w:rPr>
          <w:rFonts w:ascii="Times New Roman" w:hAnsi="Times New Roman"/>
          <w:sz w:val="22"/>
          <w:szCs w:val="22"/>
        </w:rPr>
        <w:t>First, run the option List Inactive Ins. Co. Covering Patients.  This option will list companies that are currently covering patients who are non-billable due to the insurance company being inactive.  In the Insurance Company Entry/Edit option, there is an action to activate and inactivate an insurance company.  Use this action for the inactive insurance companies and it will allow you to print a list of the patients covered under these companies.  If you wish to merge the patients to another company, you may do so at this or a later time.</w:t>
      </w:r>
    </w:p>
    <w:p w14:paraId="335A1416" w14:textId="77777777" w:rsidR="00531745" w:rsidRPr="0002501E" w:rsidRDefault="00531745">
      <w:pPr>
        <w:rPr>
          <w:rFonts w:ascii="Times New Roman" w:hAnsi="Times New Roman"/>
          <w:sz w:val="22"/>
          <w:szCs w:val="22"/>
        </w:rPr>
      </w:pPr>
    </w:p>
    <w:p w14:paraId="335A1417" w14:textId="77777777" w:rsidR="00531745" w:rsidRPr="0002501E" w:rsidRDefault="00531745">
      <w:pPr>
        <w:rPr>
          <w:rFonts w:ascii="Times New Roman" w:hAnsi="Times New Roman"/>
          <w:sz w:val="22"/>
          <w:szCs w:val="22"/>
        </w:rPr>
      </w:pPr>
      <w:r w:rsidRPr="0002501E">
        <w:rPr>
          <w:rFonts w:ascii="Times New Roman" w:hAnsi="Times New Roman"/>
          <w:sz w:val="22"/>
          <w:szCs w:val="22"/>
        </w:rPr>
        <w:t>If you found in your list of insurance companies that you have many similar entries to handle different inpatient, outpatient, or prescription address information, you may want to combine these entries into one.  Choose the entry you wish to update and enter the complete information.  Then go back and inactivate the companies you no longer wish to use and use the feature that lets you merge (</w:t>
      </w:r>
      <w:r w:rsidR="00411ADA" w:rsidRPr="0002501E">
        <w:rPr>
          <w:rFonts w:ascii="Times New Roman" w:hAnsi="Times New Roman"/>
          <w:sz w:val="22"/>
          <w:szCs w:val="22"/>
        </w:rPr>
        <w:t>re-point</w:t>
      </w:r>
      <w:r w:rsidRPr="0002501E">
        <w:rPr>
          <w:rFonts w:ascii="Times New Roman" w:hAnsi="Times New Roman"/>
          <w:sz w:val="22"/>
          <w:szCs w:val="22"/>
        </w:rPr>
        <w:t>) the patients to the updated company entry.  If you found many similar entries with the same name but entered slightly differently, you may want to consider entering those names as synonyms for the updated company.</w:t>
      </w:r>
    </w:p>
    <w:p w14:paraId="335A1418" w14:textId="77777777" w:rsidR="00531745" w:rsidRPr="0002501E" w:rsidRDefault="00531745">
      <w:pPr>
        <w:rPr>
          <w:rFonts w:ascii="Times New Roman" w:hAnsi="Times New Roman"/>
          <w:sz w:val="22"/>
          <w:szCs w:val="22"/>
        </w:rPr>
      </w:pPr>
    </w:p>
    <w:p w14:paraId="335A1419"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option List New not Verified Policies can be run periodically to list new policies that have been added since a specific date and have not been verified by your insurance staff.  Updating this information can help you maintain the patient insurance information and allow your MCCR staff to concentrate on billing for covered care.  This may foster good communication with your insurance carriers and ultimately improve your rates of collection.</w:t>
      </w:r>
    </w:p>
    <w:p w14:paraId="335A141A" w14:textId="77777777" w:rsidR="00531745" w:rsidRPr="0002501E" w:rsidRDefault="00531745">
      <w:pPr>
        <w:rPr>
          <w:rFonts w:ascii="Times New Roman" w:hAnsi="Times New Roman"/>
          <w:sz w:val="22"/>
          <w:szCs w:val="22"/>
        </w:rPr>
      </w:pPr>
    </w:p>
    <w:p w14:paraId="335A141B" w14:textId="77777777" w:rsidR="00531745" w:rsidRPr="0002501E" w:rsidRDefault="00531745" w:rsidP="0097311F">
      <w:pPr>
        <w:pStyle w:val="Heading2"/>
      </w:pPr>
      <w:bookmarkStart w:id="76" w:name="_Toc200787526"/>
      <w:bookmarkStart w:id="77" w:name="_Toc442890962"/>
      <w:bookmarkStart w:id="78" w:name="_Toc12542865"/>
      <w:r w:rsidRPr="0002501E">
        <w:t>Implementing Patient Billing</w:t>
      </w:r>
      <w:bookmarkEnd w:id="76"/>
      <w:bookmarkEnd w:id="77"/>
      <w:bookmarkEnd w:id="78"/>
    </w:p>
    <w:p w14:paraId="335A141C"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There is no preparation required by the facility to use the Patient Billing module of Integrated Billing version 2.0.  However, the following guidelines are suggested.</w:t>
      </w:r>
    </w:p>
    <w:p w14:paraId="335A141D" w14:textId="77777777" w:rsidR="00531745" w:rsidRPr="0002501E" w:rsidRDefault="00531745">
      <w:pPr>
        <w:rPr>
          <w:rFonts w:ascii="Times New Roman" w:hAnsi="Times New Roman"/>
          <w:sz w:val="22"/>
          <w:szCs w:val="22"/>
        </w:rPr>
      </w:pPr>
    </w:p>
    <w:p w14:paraId="335A141E"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Make a list of all stop codes, dispositions, and clinics where the billing of the Means Test outpatient </w:t>
      </w:r>
      <w:r w:rsidR="00E1314C" w:rsidRPr="0002501E">
        <w:rPr>
          <w:rFonts w:ascii="Times New Roman" w:hAnsi="Times New Roman"/>
          <w:sz w:val="22"/>
          <w:szCs w:val="22"/>
        </w:rPr>
        <w:t>co-pay</w:t>
      </w:r>
      <w:r w:rsidRPr="0002501E">
        <w:rPr>
          <w:rFonts w:ascii="Times New Roman" w:hAnsi="Times New Roman"/>
          <w:sz w:val="22"/>
          <w:szCs w:val="22"/>
        </w:rPr>
        <w:t>ment is not desired.  These values may easily be entered into the system (utilizing the option Flag Stop Codes/Dispositions/Clinics) from the list.</w:t>
      </w:r>
    </w:p>
    <w:p w14:paraId="335A141F" w14:textId="77777777" w:rsidR="00531745" w:rsidRPr="0002501E" w:rsidRDefault="00531745">
      <w:pPr>
        <w:rPr>
          <w:rFonts w:ascii="Times New Roman" w:hAnsi="Times New Roman"/>
          <w:sz w:val="22"/>
          <w:szCs w:val="22"/>
        </w:rPr>
      </w:pPr>
    </w:p>
    <w:p w14:paraId="335A1420" w14:textId="7881E5AE" w:rsidR="00531745" w:rsidRPr="0002501E" w:rsidRDefault="00531745">
      <w:pPr>
        <w:rPr>
          <w:rFonts w:ascii="Times New Roman" w:hAnsi="Times New Roman"/>
          <w:sz w:val="22"/>
          <w:szCs w:val="22"/>
        </w:rPr>
      </w:pPr>
      <w:r w:rsidRPr="0002501E">
        <w:rPr>
          <w:rFonts w:ascii="Times New Roman" w:hAnsi="Times New Roman"/>
          <w:sz w:val="22"/>
          <w:szCs w:val="22"/>
        </w:rPr>
        <w:t xml:space="preserve">Decide whether you would like to suppress the generation of mail messages for insured patients who have been billed Means Test </w:t>
      </w:r>
      <w:r w:rsidR="00E1314C" w:rsidRPr="0002501E">
        <w:rPr>
          <w:rFonts w:ascii="Times New Roman" w:hAnsi="Times New Roman"/>
          <w:sz w:val="22"/>
          <w:szCs w:val="22"/>
        </w:rPr>
        <w:t>co-pay</w:t>
      </w:r>
      <w:r w:rsidRPr="0002501E">
        <w:rPr>
          <w:rFonts w:ascii="Times New Roman" w:hAnsi="Times New Roman"/>
          <w:sz w:val="22"/>
          <w:szCs w:val="22"/>
        </w:rPr>
        <w:t xml:space="preserve">ments.  If you wish to suppress these mail messages, update the parameter Suppress MT Ins Bulletin using the MCCR Site Parameter </w:t>
      </w:r>
      <w:r w:rsidR="00864751">
        <w:rPr>
          <w:rFonts w:ascii="Times New Roman" w:hAnsi="Times New Roman"/>
          <w:sz w:val="22"/>
          <w:szCs w:val="22"/>
        </w:rPr>
        <w:t>Display</w:t>
      </w:r>
      <w:r w:rsidRPr="0002501E">
        <w:rPr>
          <w:rFonts w:ascii="Times New Roman" w:hAnsi="Times New Roman"/>
          <w:sz w:val="22"/>
          <w:szCs w:val="22"/>
        </w:rPr>
        <w:t>/Edit option.</w:t>
      </w:r>
    </w:p>
    <w:p w14:paraId="335A1421" w14:textId="77777777" w:rsidR="00531745" w:rsidRPr="0002501E" w:rsidRDefault="00531745">
      <w:pPr>
        <w:rPr>
          <w:rFonts w:ascii="Times New Roman" w:hAnsi="Times New Roman"/>
          <w:sz w:val="22"/>
          <w:szCs w:val="22"/>
        </w:rPr>
      </w:pPr>
    </w:p>
    <w:p w14:paraId="335A1422" w14:textId="77777777" w:rsidR="00531745" w:rsidRPr="0002501E" w:rsidRDefault="00531745" w:rsidP="0097311F">
      <w:pPr>
        <w:pStyle w:val="Heading2"/>
      </w:pPr>
      <w:bookmarkStart w:id="79" w:name="_Toc200787527"/>
      <w:bookmarkStart w:id="80" w:name="_Toc442890963"/>
      <w:bookmarkStart w:id="81" w:name="_Toc12542866"/>
      <w:r w:rsidRPr="0002501E">
        <w:t>Implementing Third Party Billing</w:t>
      </w:r>
      <w:bookmarkEnd w:id="79"/>
      <w:bookmarkEnd w:id="80"/>
      <w:bookmarkEnd w:id="81"/>
    </w:p>
    <w:p w14:paraId="335A1423" w14:textId="7A708596" w:rsidR="00531745" w:rsidRPr="0002501E" w:rsidRDefault="00531745">
      <w:pPr>
        <w:rPr>
          <w:rFonts w:ascii="Times New Roman" w:hAnsi="Times New Roman"/>
          <w:sz w:val="22"/>
          <w:szCs w:val="22"/>
        </w:rPr>
      </w:pPr>
      <w:r w:rsidRPr="0002501E">
        <w:rPr>
          <w:rFonts w:ascii="Times New Roman" w:hAnsi="Times New Roman"/>
          <w:sz w:val="22"/>
          <w:szCs w:val="22"/>
        </w:rPr>
        <w:t>If your site wishes to use the Automated Biller, enter the values appropriate to your site to control the execution of the Automated Biller.  Use the Enter/Edit Automated Billing Parameters [IB AUTO BILLER PARAMS] option.</w:t>
      </w:r>
      <w:r w:rsidR="00864751" w:rsidRPr="00864751">
        <w:t xml:space="preserve"> </w:t>
      </w:r>
      <w:r w:rsidR="00864751" w:rsidRPr="00864751">
        <w:rPr>
          <w:rFonts w:ascii="Times New Roman" w:hAnsi="Times New Roman"/>
          <w:sz w:val="22"/>
          <w:szCs w:val="22"/>
        </w:rPr>
        <w:t>Starting with IB patch IB*2*568, this option is locked with security key IB PARAMETER EDIT.</w:t>
      </w:r>
    </w:p>
    <w:p w14:paraId="335A1424" w14:textId="77777777" w:rsidR="00531745" w:rsidRPr="0002501E" w:rsidRDefault="00531745">
      <w:pPr>
        <w:rPr>
          <w:rFonts w:ascii="Times New Roman" w:hAnsi="Times New Roman"/>
          <w:sz w:val="22"/>
          <w:szCs w:val="22"/>
        </w:rPr>
      </w:pPr>
    </w:p>
    <w:p w14:paraId="335A1425"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AUTO BILLER</w:t>
      </w:r>
      <w:r w:rsidRPr="0002501E">
        <w:rPr>
          <w:rFonts w:ascii="Times New Roman" w:hAnsi="Times New Roman"/>
          <w:sz w:val="22"/>
          <w:szCs w:val="22"/>
        </w:rPr>
        <w:tab/>
        <w:t xml:space="preserve">Enter the number of days between each execution of the </w:t>
      </w:r>
    </w:p>
    <w:p w14:paraId="335A1426"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FREQUENCY</w:t>
      </w:r>
      <w:r w:rsidRPr="0002501E">
        <w:rPr>
          <w:rFonts w:ascii="Times New Roman" w:hAnsi="Times New Roman"/>
          <w:sz w:val="22"/>
          <w:szCs w:val="22"/>
        </w:rPr>
        <w:tab/>
        <w:t>Automated Biller.  (For example, enter "7" if you want bills created only once a week.)</w:t>
      </w:r>
    </w:p>
    <w:p w14:paraId="335A1427" w14:textId="77777777" w:rsidR="00531745" w:rsidRPr="0002501E" w:rsidRDefault="00531745">
      <w:pPr>
        <w:ind w:left="2880" w:hanging="2520"/>
        <w:rPr>
          <w:rFonts w:ascii="Times New Roman" w:hAnsi="Times New Roman"/>
          <w:sz w:val="22"/>
          <w:szCs w:val="22"/>
        </w:rPr>
      </w:pPr>
    </w:p>
    <w:p w14:paraId="335A1428"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lastRenderedPageBreak/>
        <w:t>INPATIENT</w:t>
      </w:r>
      <w:r w:rsidRPr="0002501E">
        <w:rPr>
          <w:rFonts w:ascii="Times New Roman" w:hAnsi="Times New Roman"/>
          <w:sz w:val="22"/>
          <w:szCs w:val="22"/>
        </w:rPr>
        <w:tab/>
        <w:t xml:space="preserve">Enter the status in which the PTF record should be before </w:t>
      </w:r>
    </w:p>
    <w:p w14:paraId="335A1429"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STATUS (AB)</w:t>
      </w:r>
      <w:r w:rsidRPr="0002501E">
        <w:rPr>
          <w:rFonts w:ascii="Times New Roman" w:hAnsi="Times New Roman"/>
          <w:sz w:val="22"/>
          <w:szCs w:val="22"/>
        </w:rPr>
        <w:tab/>
        <w:t xml:space="preserve">the Auto Biller can create a bill.  No auto bill will be created unless the PTF status is at least </w:t>
      </w:r>
      <w:r w:rsidRPr="0002501E">
        <w:rPr>
          <w:rFonts w:ascii="Times New Roman" w:hAnsi="Times New Roman"/>
          <w:caps/>
          <w:sz w:val="22"/>
          <w:szCs w:val="22"/>
        </w:rPr>
        <w:t>closed,</w:t>
      </w:r>
      <w:r w:rsidRPr="0002501E">
        <w:rPr>
          <w:rFonts w:ascii="Times New Roman" w:hAnsi="Times New Roman"/>
          <w:sz w:val="22"/>
          <w:szCs w:val="22"/>
        </w:rPr>
        <w:t xml:space="preserve"> regardless of how this parameter is set. </w:t>
      </w:r>
    </w:p>
    <w:p w14:paraId="335A142A" w14:textId="77777777" w:rsidR="00531745" w:rsidRPr="0002501E" w:rsidRDefault="00531745">
      <w:pPr>
        <w:ind w:left="2880" w:hanging="2520"/>
        <w:rPr>
          <w:rFonts w:ascii="Times New Roman" w:hAnsi="Times New Roman"/>
          <w:sz w:val="22"/>
          <w:szCs w:val="22"/>
        </w:rPr>
      </w:pPr>
    </w:p>
    <w:p w14:paraId="335A142B" w14:textId="77777777" w:rsidR="00531745" w:rsidRPr="0002501E" w:rsidRDefault="00531745">
      <w:pPr>
        <w:ind w:left="360"/>
        <w:rPr>
          <w:rFonts w:ascii="Times New Roman" w:hAnsi="Times New Roman"/>
          <w:sz w:val="22"/>
          <w:szCs w:val="22"/>
        </w:rPr>
      </w:pPr>
      <w:r w:rsidRPr="0002501E">
        <w:rPr>
          <w:rFonts w:ascii="Times New Roman" w:hAnsi="Times New Roman"/>
          <w:sz w:val="22"/>
          <w:szCs w:val="22"/>
        </w:rPr>
        <w:t>The following parameters may be entered for inpatient admissions, outpatient visits, and prescription refills.</w:t>
      </w:r>
    </w:p>
    <w:p w14:paraId="335A142C" w14:textId="77777777" w:rsidR="00531745" w:rsidRPr="0002501E" w:rsidRDefault="00531745">
      <w:pPr>
        <w:ind w:left="360"/>
        <w:rPr>
          <w:rFonts w:ascii="Times New Roman" w:hAnsi="Times New Roman"/>
          <w:sz w:val="22"/>
          <w:szCs w:val="22"/>
        </w:rPr>
      </w:pPr>
    </w:p>
    <w:p w14:paraId="335A142D"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AUTOMATE</w:t>
      </w:r>
      <w:r w:rsidRPr="0002501E">
        <w:rPr>
          <w:rFonts w:ascii="Times New Roman" w:hAnsi="Times New Roman"/>
          <w:sz w:val="22"/>
          <w:szCs w:val="22"/>
        </w:rPr>
        <w:tab/>
        <w:t>Enter "</w:t>
      </w:r>
      <w:r w:rsidRPr="0002501E">
        <w:rPr>
          <w:rFonts w:ascii="Times New Roman" w:hAnsi="Times New Roman"/>
          <w:caps/>
          <w:sz w:val="22"/>
          <w:szCs w:val="22"/>
        </w:rPr>
        <w:t>Yes"</w:t>
      </w:r>
      <w:r w:rsidRPr="0002501E">
        <w:rPr>
          <w:rFonts w:ascii="Times New Roman" w:hAnsi="Times New Roman"/>
          <w:sz w:val="22"/>
          <w:szCs w:val="22"/>
        </w:rPr>
        <w:t xml:space="preserve"> if bills should be automatically created for </w:t>
      </w:r>
    </w:p>
    <w:p w14:paraId="335A142E"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BILLING</w:t>
      </w:r>
      <w:r w:rsidRPr="0002501E">
        <w:rPr>
          <w:rFonts w:ascii="Times New Roman" w:hAnsi="Times New Roman"/>
          <w:sz w:val="22"/>
          <w:szCs w:val="22"/>
        </w:rPr>
        <w:tab/>
        <w:t>possible billable events with no user interaction.  Leave this blank if your site prefers each event to be manually checked before a bill is created by the Auto Biller.</w:t>
      </w:r>
    </w:p>
    <w:p w14:paraId="335A142F" w14:textId="77777777" w:rsidR="00531745" w:rsidRPr="0002501E" w:rsidRDefault="00531745">
      <w:pPr>
        <w:ind w:left="2880" w:hanging="2520"/>
        <w:rPr>
          <w:rFonts w:ascii="Times New Roman" w:hAnsi="Times New Roman"/>
          <w:sz w:val="22"/>
          <w:szCs w:val="22"/>
        </w:rPr>
      </w:pPr>
    </w:p>
    <w:p w14:paraId="335A1430"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BILLING CYCLE</w:t>
      </w:r>
      <w:r w:rsidRPr="0002501E">
        <w:rPr>
          <w:rFonts w:ascii="Times New Roman" w:hAnsi="Times New Roman"/>
          <w:sz w:val="22"/>
          <w:szCs w:val="22"/>
        </w:rPr>
        <w:tab/>
        <w:t>For each type of event, enter the maximum date range of a bill.  If this is left blank, the date range will default to the event date through the end of the month in which the event took place.  For inpatient interim bills, this will be the next month after the last interim bill.</w:t>
      </w:r>
    </w:p>
    <w:p w14:paraId="335A1431" w14:textId="77777777" w:rsidR="00531745" w:rsidRPr="0002501E" w:rsidRDefault="00531745">
      <w:pPr>
        <w:ind w:left="2880" w:hanging="2520"/>
        <w:rPr>
          <w:rFonts w:ascii="Times New Roman" w:hAnsi="Times New Roman"/>
          <w:sz w:val="22"/>
          <w:szCs w:val="22"/>
        </w:rPr>
      </w:pPr>
    </w:p>
    <w:p w14:paraId="335A1432"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DAYS DELAY</w:t>
      </w:r>
      <w:r w:rsidRPr="0002501E">
        <w:rPr>
          <w:rFonts w:ascii="Times New Roman" w:hAnsi="Times New Roman"/>
          <w:sz w:val="22"/>
          <w:szCs w:val="22"/>
        </w:rPr>
        <w:tab/>
        <w:t>Enter the number of days after the end of the BILLING CYCLE that the bill should be created.</w:t>
      </w:r>
    </w:p>
    <w:p w14:paraId="335A1433" w14:textId="77777777" w:rsidR="00531745" w:rsidRPr="0002501E" w:rsidRDefault="00531745">
      <w:pPr>
        <w:ind w:left="2880" w:hanging="2880"/>
        <w:rPr>
          <w:rFonts w:ascii="Times New Roman" w:hAnsi="Times New Roman"/>
          <w:sz w:val="22"/>
          <w:szCs w:val="22"/>
        </w:rPr>
      </w:pPr>
    </w:p>
    <w:p w14:paraId="335A1434" w14:textId="23065581" w:rsidR="00531745" w:rsidRPr="0002501E" w:rsidRDefault="00531745" w:rsidP="00123DC5">
      <w:pPr>
        <w:rPr>
          <w:rFonts w:ascii="Times New Roman" w:hAnsi="Times New Roman"/>
          <w:sz w:val="22"/>
          <w:szCs w:val="22"/>
        </w:rPr>
      </w:pPr>
      <w:r w:rsidRPr="0002501E">
        <w:rPr>
          <w:rFonts w:ascii="Times New Roman" w:hAnsi="Times New Roman"/>
          <w:sz w:val="22"/>
          <w:szCs w:val="22"/>
        </w:rPr>
        <w:t xml:space="preserve">The following parameters may be used by sites to control prescription refill billing data and charge calculation.  If your site plans to implement prescription refill billing, enter the appropriate values using the MCCR Site Parameter </w:t>
      </w:r>
      <w:r w:rsidR="00864751">
        <w:rPr>
          <w:rFonts w:ascii="Times New Roman" w:hAnsi="Times New Roman"/>
          <w:sz w:val="22"/>
          <w:szCs w:val="22"/>
        </w:rPr>
        <w:t>Display</w:t>
      </w:r>
      <w:r w:rsidRPr="0002501E">
        <w:rPr>
          <w:rFonts w:ascii="Times New Roman" w:hAnsi="Times New Roman"/>
          <w:sz w:val="22"/>
          <w:szCs w:val="22"/>
        </w:rPr>
        <w:t xml:space="preserve">/Edit option </w:t>
      </w:r>
      <w:r w:rsidR="00864751" w:rsidRPr="00864751">
        <w:rPr>
          <w:rFonts w:ascii="Times New Roman" w:hAnsi="Times New Roman"/>
          <w:sz w:val="22"/>
          <w:szCs w:val="22"/>
        </w:rPr>
        <w:t>[IBJ MCCR SITE PARAMETERS</w:t>
      </w:r>
      <w:r w:rsidR="00F73FD0">
        <w:rPr>
          <w:rFonts w:ascii="Times New Roman" w:hAnsi="Times New Roman"/>
          <w:sz w:val="22"/>
          <w:szCs w:val="22"/>
        </w:rPr>
        <w:t>]</w:t>
      </w:r>
      <w:r w:rsidRPr="0002501E">
        <w:rPr>
          <w:rFonts w:ascii="Times New Roman" w:hAnsi="Times New Roman"/>
          <w:sz w:val="22"/>
          <w:szCs w:val="22"/>
        </w:rPr>
        <w:t>.</w:t>
      </w:r>
      <w:r w:rsidR="00F73FD0">
        <w:rPr>
          <w:rFonts w:ascii="Times New Roman" w:hAnsi="Times New Roman"/>
          <w:sz w:val="22"/>
          <w:szCs w:val="22"/>
        </w:rPr>
        <w:t xml:space="preserve"> Starting with IB patch IB*2*568, this option is locked with security key IB PARAMETER EDIT.</w:t>
      </w:r>
    </w:p>
    <w:p w14:paraId="335A1435" w14:textId="77777777" w:rsidR="00531745" w:rsidRPr="0002501E" w:rsidRDefault="00531745">
      <w:pPr>
        <w:ind w:left="2880" w:hanging="2520"/>
        <w:rPr>
          <w:rFonts w:ascii="Times New Roman" w:hAnsi="Times New Roman"/>
          <w:sz w:val="22"/>
          <w:szCs w:val="22"/>
        </w:rPr>
      </w:pPr>
    </w:p>
    <w:p w14:paraId="335A1436"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 xml:space="preserve">DEFAULT RX </w:t>
      </w:r>
      <w:r w:rsidRPr="0002501E">
        <w:rPr>
          <w:rFonts w:ascii="Times New Roman" w:hAnsi="Times New Roman"/>
          <w:sz w:val="22"/>
          <w:szCs w:val="22"/>
        </w:rPr>
        <w:tab/>
        <w:t xml:space="preserve">Enter the revenue code that should be used for </w:t>
      </w:r>
    </w:p>
    <w:p w14:paraId="335A1437" w14:textId="77777777" w:rsidR="00531745" w:rsidRPr="0002501E" w:rsidRDefault="00531745" w:rsidP="00123DC5">
      <w:pPr>
        <w:ind w:left="2880" w:hanging="2520"/>
        <w:rPr>
          <w:rFonts w:ascii="Times New Roman" w:hAnsi="Times New Roman"/>
          <w:sz w:val="22"/>
          <w:szCs w:val="22"/>
        </w:rPr>
      </w:pPr>
      <w:r w:rsidRPr="0002501E">
        <w:rPr>
          <w:rFonts w:ascii="Times New Roman" w:hAnsi="Times New Roman"/>
          <w:sz w:val="22"/>
          <w:szCs w:val="22"/>
        </w:rPr>
        <w:t>REFILL REV CODE</w:t>
      </w:r>
      <w:r w:rsidRPr="0002501E">
        <w:rPr>
          <w:rFonts w:ascii="Times New Roman" w:hAnsi="Times New Roman"/>
          <w:sz w:val="22"/>
          <w:szCs w:val="22"/>
        </w:rPr>
        <w:tab/>
        <w:t xml:space="preserve">most prescription refill bills.  If this revenue code is defined, charges for every prescription refill will automatically be added to the bill with this Revenue Code.  This site parameter may be overridden by the </w:t>
      </w:r>
      <w:r w:rsidRPr="0002501E">
        <w:rPr>
          <w:rFonts w:ascii="Times New Roman" w:hAnsi="Times New Roman"/>
          <w:caps/>
          <w:sz w:val="22"/>
          <w:szCs w:val="22"/>
        </w:rPr>
        <w:t>Insurance Company</w:t>
      </w:r>
      <w:r w:rsidRPr="0002501E">
        <w:rPr>
          <w:rFonts w:ascii="Times New Roman" w:hAnsi="Times New Roman"/>
          <w:sz w:val="22"/>
          <w:szCs w:val="22"/>
        </w:rPr>
        <w:t xml:space="preserve"> file (#36) parameter PRESCRIPTION REFILL REV. CODE if left blank.</w:t>
      </w:r>
    </w:p>
    <w:p w14:paraId="335A1438" w14:textId="77777777" w:rsidR="00531745" w:rsidRPr="0002501E" w:rsidRDefault="00531745">
      <w:pPr>
        <w:ind w:left="360"/>
        <w:rPr>
          <w:rFonts w:ascii="Times New Roman" w:hAnsi="Times New Roman"/>
          <w:sz w:val="22"/>
          <w:szCs w:val="22"/>
        </w:rPr>
      </w:pPr>
    </w:p>
    <w:p w14:paraId="335A1439"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DEFAULT RX</w:t>
      </w:r>
      <w:r w:rsidRPr="0002501E">
        <w:rPr>
          <w:rFonts w:ascii="Times New Roman" w:hAnsi="Times New Roman"/>
          <w:sz w:val="22"/>
          <w:szCs w:val="22"/>
        </w:rPr>
        <w:tab/>
        <w:t xml:space="preserve">If applicable, enter a diagnosis code that should be </w:t>
      </w:r>
    </w:p>
    <w:p w14:paraId="335A143A"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REFILL DX</w:t>
      </w:r>
      <w:r w:rsidRPr="0002501E">
        <w:rPr>
          <w:rFonts w:ascii="Times New Roman" w:hAnsi="Times New Roman"/>
          <w:sz w:val="22"/>
          <w:szCs w:val="22"/>
        </w:rPr>
        <w:tab/>
        <w:t>added to every prescription refill bill.</w:t>
      </w:r>
    </w:p>
    <w:p w14:paraId="335A143B" w14:textId="77777777" w:rsidR="00531745" w:rsidRPr="0002501E" w:rsidRDefault="00531745">
      <w:pPr>
        <w:ind w:left="2880" w:hanging="2520"/>
        <w:rPr>
          <w:rFonts w:ascii="Times New Roman" w:hAnsi="Times New Roman"/>
          <w:sz w:val="22"/>
          <w:szCs w:val="22"/>
        </w:rPr>
      </w:pPr>
    </w:p>
    <w:p w14:paraId="335A143C"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DEFAULT RX</w:t>
      </w:r>
      <w:r w:rsidRPr="0002501E">
        <w:rPr>
          <w:rFonts w:ascii="Times New Roman" w:hAnsi="Times New Roman"/>
          <w:sz w:val="22"/>
          <w:szCs w:val="22"/>
        </w:rPr>
        <w:tab/>
        <w:t xml:space="preserve">If applicable, enter a CPT code that should be added </w:t>
      </w:r>
    </w:p>
    <w:p w14:paraId="335A143D"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REFILL CPT</w:t>
      </w:r>
      <w:r w:rsidRPr="0002501E">
        <w:rPr>
          <w:rFonts w:ascii="Times New Roman" w:hAnsi="Times New Roman"/>
          <w:sz w:val="22"/>
          <w:szCs w:val="22"/>
        </w:rPr>
        <w:tab/>
        <w:t>to every prescription refill bill.</w:t>
      </w:r>
    </w:p>
    <w:p w14:paraId="335A143E" w14:textId="77777777" w:rsidR="00531745" w:rsidRPr="0002501E" w:rsidRDefault="00531745">
      <w:pPr>
        <w:ind w:left="360"/>
        <w:rPr>
          <w:rFonts w:ascii="Times New Roman" w:hAnsi="Times New Roman"/>
          <w:sz w:val="22"/>
          <w:szCs w:val="22"/>
        </w:rPr>
      </w:pPr>
    </w:p>
    <w:p w14:paraId="335A143F" w14:textId="77777777" w:rsidR="00531745" w:rsidRPr="0002501E" w:rsidRDefault="00531745">
      <w:pPr>
        <w:ind w:left="360"/>
        <w:rPr>
          <w:rFonts w:ascii="Times New Roman" w:hAnsi="Times New Roman"/>
          <w:sz w:val="22"/>
          <w:szCs w:val="22"/>
        </w:rPr>
      </w:pPr>
      <w:r w:rsidRPr="0002501E">
        <w:rPr>
          <w:rFonts w:ascii="Times New Roman" w:hAnsi="Times New Roman"/>
          <w:sz w:val="22"/>
          <w:szCs w:val="22"/>
        </w:rPr>
        <w:t>The following are other new site parameters that may need to be set using the MCCR Site Parameter Enter/Edit option [IB MCCR PARAMETER EDIT].</w:t>
      </w:r>
    </w:p>
    <w:p w14:paraId="335A1440" w14:textId="77777777" w:rsidR="00531745" w:rsidRPr="0002501E" w:rsidRDefault="00531745">
      <w:pPr>
        <w:rPr>
          <w:rFonts w:ascii="Times New Roman" w:hAnsi="Times New Roman"/>
          <w:sz w:val="22"/>
          <w:szCs w:val="22"/>
        </w:rPr>
      </w:pPr>
    </w:p>
    <w:p w14:paraId="335A1441"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 xml:space="preserve">HCFA-1500 </w:t>
      </w:r>
      <w:r w:rsidRPr="0002501E">
        <w:rPr>
          <w:rFonts w:ascii="Times New Roman" w:hAnsi="Times New Roman"/>
          <w:sz w:val="22"/>
          <w:szCs w:val="22"/>
        </w:rPr>
        <w:tab/>
        <w:t xml:space="preserve">For the HCFA-1500, enter the column number in which </w:t>
      </w:r>
    </w:p>
    <w:p w14:paraId="335A1442"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ADDRESS</w:t>
      </w:r>
      <w:r w:rsidRPr="0002501E">
        <w:rPr>
          <w:rFonts w:ascii="Times New Roman" w:hAnsi="Times New Roman"/>
          <w:sz w:val="22"/>
          <w:szCs w:val="22"/>
        </w:rPr>
        <w:tab/>
        <w:t xml:space="preserve">the mailing address should begin printing for it to show </w:t>
      </w:r>
    </w:p>
    <w:p w14:paraId="335A1443"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COLUMN</w:t>
      </w:r>
      <w:r w:rsidRPr="0002501E">
        <w:rPr>
          <w:rFonts w:ascii="Times New Roman" w:hAnsi="Times New Roman"/>
          <w:sz w:val="22"/>
          <w:szCs w:val="22"/>
        </w:rPr>
        <w:tab/>
        <w:t xml:space="preserve">in the envelope window (if it does not already print in the appropriate place). </w:t>
      </w:r>
    </w:p>
    <w:p w14:paraId="335A1444" w14:textId="77777777" w:rsidR="00531745" w:rsidRPr="0002501E" w:rsidRDefault="00531745">
      <w:pPr>
        <w:ind w:left="2880" w:hanging="2520"/>
        <w:rPr>
          <w:rFonts w:ascii="Times New Roman" w:hAnsi="Times New Roman"/>
          <w:sz w:val="22"/>
          <w:szCs w:val="22"/>
        </w:rPr>
      </w:pPr>
    </w:p>
    <w:p w14:paraId="335A1445"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UB-92 ADDRESS</w:t>
      </w:r>
      <w:r w:rsidRPr="0002501E">
        <w:rPr>
          <w:rFonts w:ascii="Times New Roman" w:hAnsi="Times New Roman"/>
          <w:sz w:val="22"/>
          <w:szCs w:val="22"/>
        </w:rPr>
        <w:tab/>
        <w:t xml:space="preserve">For the UB-92, enter the column number in which the </w:t>
      </w:r>
    </w:p>
    <w:p w14:paraId="335A1446"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COLUMN</w:t>
      </w:r>
      <w:r w:rsidRPr="0002501E">
        <w:rPr>
          <w:rFonts w:ascii="Times New Roman" w:hAnsi="Times New Roman"/>
          <w:sz w:val="22"/>
          <w:szCs w:val="22"/>
        </w:rPr>
        <w:tab/>
        <w:t xml:space="preserve">mailing address should begin printing for it to show in the envelope window (if it does not already print in the appropriate place). </w:t>
      </w:r>
    </w:p>
    <w:p w14:paraId="335A1447" w14:textId="77777777" w:rsidR="00531745" w:rsidRPr="0002501E" w:rsidRDefault="00531745">
      <w:pPr>
        <w:ind w:left="2880" w:hanging="2520"/>
        <w:rPr>
          <w:rFonts w:ascii="Times New Roman" w:hAnsi="Times New Roman"/>
          <w:sz w:val="22"/>
          <w:szCs w:val="22"/>
        </w:rPr>
      </w:pPr>
    </w:p>
    <w:p w14:paraId="335A1448" w14:textId="77777777" w:rsidR="00531745" w:rsidRPr="0002501E" w:rsidRDefault="00531745">
      <w:pPr>
        <w:rPr>
          <w:rFonts w:ascii="Times New Roman" w:hAnsi="Times New Roman"/>
          <w:sz w:val="22"/>
          <w:szCs w:val="22"/>
        </w:rPr>
      </w:pPr>
      <w:r w:rsidRPr="0002501E">
        <w:rPr>
          <w:rFonts w:ascii="Times New Roman" w:hAnsi="Times New Roman"/>
          <w:sz w:val="22"/>
          <w:szCs w:val="22"/>
        </w:rPr>
        <w:lastRenderedPageBreak/>
        <w:t>If the Bill Addendum Sheet should automatically print for every HCFA-1500 with prescription refills or prosthetic items, set the DEFAULT PRINTER (BILLING) field for the BILL ADDENDUM form type to the appropriate device.  (Use the Select Default Device for Forms option [IB SITE DEVICE SETUP].)</w:t>
      </w:r>
    </w:p>
    <w:p w14:paraId="335A1449" w14:textId="77777777" w:rsidR="00531745" w:rsidRPr="0002501E" w:rsidRDefault="00531745">
      <w:pPr>
        <w:rPr>
          <w:rFonts w:ascii="Times New Roman" w:hAnsi="Times New Roman"/>
          <w:sz w:val="22"/>
          <w:szCs w:val="22"/>
        </w:rPr>
      </w:pPr>
      <w:r w:rsidRPr="0002501E">
        <w:rPr>
          <w:rFonts w:ascii="Times New Roman" w:hAnsi="Times New Roman"/>
          <w:sz w:val="22"/>
          <w:szCs w:val="22"/>
        </w:rPr>
        <w:t>If certain insurance companies require a specific Revenue Code to be used for Rx refills that is different than the DEFAULT RX REFILL REV CODE field, use the option Insurance Company Entry/Edit [IBCN INSURANCE CO EDIT] to enter the required Revenue Code in the PRESCRIPTION REFILL REV. CODE field.</w:t>
      </w:r>
    </w:p>
    <w:p w14:paraId="335A144A" w14:textId="77777777" w:rsidR="001F6319" w:rsidRPr="0002501E" w:rsidRDefault="001F6319" w:rsidP="001F6319">
      <w:pPr>
        <w:ind w:right="-539"/>
        <w:jc w:val="center"/>
        <w:rPr>
          <w:rFonts w:ascii="Times New Roman" w:hAnsi="Times New Roman"/>
          <w:i/>
          <w:szCs w:val="22"/>
        </w:rPr>
      </w:pPr>
      <w:r w:rsidRPr="0002501E">
        <w:rPr>
          <w:rFonts w:ascii="Times New Roman" w:hAnsi="Times New Roman"/>
          <w:sz w:val="22"/>
          <w:szCs w:val="22"/>
        </w:rPr>
        <w:br w:type="page"/>
      </w:r>
      <w:r w:rsidRPr="0002501E">
        <w:rPr>
          <w:rFonts w:ascii="Times New Roman" w:hAnsi="Times New Roman"/>
          <w:bCs/>
          <w:i/>
          <w:szCs w:val="22"/>
        </w:rPr>
        <w:lastRenderedPageBreak/>
        <w:t>(This page included for two-sided copying.)</w:t>
      </w:r>
    </w:p>
    <w:p w14:paraId="335A144B" w14:textId="77777777" w:rsidR="001F6319" w:rsidRPr="0002501E" w:rsidRDefault="001F6319">
      <w:pPr>
        <w:rPr>
          <w:rFonts w:ascii="Times New Roman" w:hAnsi="Times New Roman"/>
          <w:sz w:val="22"/>
          <w:szCs w:val="22"/>
        </w:rPr>
      </w:pPr>
    </w:p>
    <w:p w14:paraId="335A144C" w14:textId="77777777" w:rsidR="001F6319" w:rsidRPr="0002501E" w:rsidRDefault="001F6319">
      <w:pPr>
        <w:rPr>
          <w:rFonts w:ascii="Times New Roman" w:hAnsi="Times New Roman"/>
          <w:sz w:val="22"/>
          <w:szCs w:val="22"/>
        </w:rPr>
        <w:sectPr w:rsidR="001F6319" w:rsidRPr="0002501E" w:rsidSect="00426F48">
          <w:headerReference w:type="even" r:id="rId41"/>
          <w:headerReference w:type="default" r:id="rId42"/>
          <w:footerReference w:type="default" r:id="rId43"/>
          <w:headerReference w:type="first" r:id="rId44"/>
          <w:pgSz w:w="12240" w:h="15840" w:code="1"/>
          <w:pgMar w:top="1440" w:right="1440" w:bottom="1440" w:left="1440" w:header="720" w:footer="720" w:gutter="0"/>
          <w:cols w:space="720"/>
          <w:titlePg/>
        </w:sectPr>
      </w:pPr>
    </w:p>
    <w:p w14:paraId="335A144D" w14:textId="77777777" w:rsidR="00531745" w:rsidRPr="0002501E" w:rsidRDefault="00531745" w:rsidP="00D05133">
      <w:pPr>
        <w:pStyle w:val="Heading1"/>
      </w:pPr>
      <w:bookmarkStart w:id="84" w:name="_Toc200787528"/>
      <w:bookmarkStart w:id="85" w:name="_Toc442890964"/>
      <w:bookmarkStart w:id="86" w:name="_Toc12542867"/>
      <w:r w:rsidRPr="0002501E">
        <w:lastRenderedPageBreak/>
        <w:t>Routines</w:t>
      </w:r>
      <w:bookmarkEnd w:id="84"/>
      <w:bookmarkEnd w:id="85"/>
      <w:bookmarkEnd w:id="86"/>
    </w:p>
    <w:p w14:paraId="335A144E" w14:textId="77777777" w:rsidR="00426F48" w:rsidRPr="0002501E" w:rsidRDefault="00426F48">
      <w:pPr>
        <w:rPr>
          <w:rFonts w:ascii="Times New Roman" w:hAnsi="Times New Roman"/>
          <w:sz w:val="22"/>
          <w:szCs w:val="22"/>
        </w:rPr>
      </w:pPr>
    </w:p>
    <w:p w14:paraId="335A144F" w14:textId="524D9D15" w:rsidR="00531745" w:rsidRPr="0002501E" w:rsidRDefault="00531745">
      <w:pPr>
        <w:rPr>
          <w:rFonts w:ascii="Times New Roman" w:hAnsi="Times New Roman"/>
          <w:sz w:val="22"/>
          <w:szCs w:val="22"/>
        </w:rPr>
      </w:pPr>
      <w:r w:rsidRPr="0002501E">
        <w:rPr>
          <w:rFonts w:ascii="Times New Roman" w:hAnsi="Times New Roman"/>
          <w:sz w:val="22"/>
          <w:szCs w:val="22"/>
        </w:rPr>
        <w:t xml:space="preserve">Per VHA Directive </w:t>
      </w:r>
      <w:r w:rsidR="00827BDE">
        <w:rPr>
          <w:rFonts w:ascii="Times New Roman" w:hAnsi="Times New Roman"/>
          <w:sz w:val="22"/>
          <w:szCs w:val="22"/>
        </w:rPr>
        <w:t>6402</w:t>
      </w:r>
      <w:r w:rsidRPr="0002501E">
        <w:rPr>
          <w:rFonts w:ascii="Times New Roman" w:hAnsi="Times New Roman"/>
          <w:sz w:val="22"/>
          <w:szCs w:val="22"/>
        </w:rPr>
        <w:t xml:space="preserve"> regarding security of software that affects financial systems, most of the IB routines may not be modified.  The third line of routines that may not be modified will be so noted.  The following routines are exempt from this requirement.</w:t>
      </w:r>
    </w:p>
    <w:p w14:paraId="335A1450" w14:textId="77777777" w:rsidR="00531745" w:rsidRPr="0002501E" w:rsidRDefault="00531745">
      <w:pPr>
        <w:rPr>
          <w:rFonts w:ascii="Times New Roman" w:hAnsi="Times New Roman"/>
          <w:sz w:val="22"/>
          <w:szCs w:val="22"/>
        </w:rPr>
      </w:pPr>
    </w:p>
    <w:p w14:paraId="335A1451" w14:textId="77777777" w:rsidR="00531745" w:rsidRPr="0002501E" w:rsidRDefault="00531745">
      <w:pPr>
        <w:rPr>
          <w:rFonts w:ascii="Times New Roman" w:hAnsi="Times New Roman"/>
          <w:sz w:val="22"/>
          <w:szCs w:val="22"/>
        </w:rPr>
      </w:pPr>
      <w:r w:rsidRPr="0002501E">
        <w:rPr>
          <w:rFonts w:ascii="Times New Roman" w:hAnsi="Times New Roman"/>
          <w:sz w:val="22"/>
          <w:szCs w:val="22"/>
        </w:rPr>
        <w:t>IBD* - Encounter Form Utilities</w:t>
      </w:r>
    </w:p>
    <w:p w14:paraId="335A1452" w14:textId="77777777" w:rsidR="00531745" w:rsidRPr="0002501E" w:rsidRDefault="00531745">
      <w:pPr>
        <w:rPr>
          <w:rFonts w:ascii="Times New Roman" w:hAnsi="Times New Roman"/>
          <w:sz w:val="22"/>
          <w:szCs w:val="22"/>
        </w:rPr>
      </w:pPr>
      <w:r w:rsidRPr="0002501E">
        <w:rPr>
          <w:rFonts w:ascii="Times New Roman" w:hAnsi="Times New Roman"/>
          <w:sz w:val="22"/>
          <w:szCs w:val="22"/>
        </w:rPr>
        <w:t>IBO*, IBCO*, IBTO* - Non-critical Reports</w:t>
      </w:r>
    </w:p>
    <w:p w14:paraId="335A1453" w14:textId="77777777" w:rsidR="00531745" w:rsidRPr="0002501E" w:rsidRDefault="00531745">
      <w:pPr>
        <w:rPr>
          <w:rFonts w:ascii="Times New Roman" w:hAnsi="Times New Roman"/>
          <w:sz w:val="22"/>
          <w:szCs w:val="22"/>
        </w:rPr>
      </w:pPr>
    </w:p>
    <w:p w14:paraId="335A1454" w14:textId="77777777" w:rsidR="00531745" w:rsidRPr="0002501E" w:rsidRDefault="00531745" w:rsidP="0097311F">
      <w:pPr>
        <w:pStyle w:val="Heading2"/>
      </w:pPr>
      <w:bookmarkStart w:id="87" w:name="_Toc200787529"/>
      <w:bookmarkStart w:id="88" w:name="_Toc442890965"/>
      <w:bookmarkStart w:id="89" w:name="_Toc12542868"/>
      <w:r w:rsidRPr="0002501E">
        <w:t>Routines to Map</w:t>
      </w:r>
      <w:bookmarkEnd w:id="87"/>
      <w:bookmarkEnd w:id="88"/>
      <w:bookmarkEnd w:id="89"/>
    </w:p>
    <w:p w14:paraId="335A1455" w14:textId="77777777" w:rsidR="00531745" w:rsidRPr="0002501E" w:rsidRDefault="00531745">
      <w:pPr>
        <w:rPr>
          <w:rFonts w:ascii="Times New Roman" w:hAnsi="Times New Roman"/>
          <w:sz w:val="22"/>
          <w:szCs w:val="22"/>
        </w:rPr>
      </w:pPr>
      <w:r w:rsidRPr="0002501E">
        <w:rPr>
          <w:rFonts w:ascii="Times New Roman" w:hAnsi="Times New Roman"/>
          <w:sz w:val="22"/>
          <w:szCs w:val="22"/>
        </w:rPr>
        <w:t>It is recommended that the following routines be mapped:  IBA*, IBCNS, IBCNS1, IBCNSC*, IBCNSM*, IBCNSP*, IBCNSU*, IBEF*, IBR*, IBTRKR*, IBUTL*, IBX*</w:t>
      </w:r>
      <w:r w:rsidR="00A86688">
        <w:rPr>
          <w:rFonts w:ascii="Times New Roman" w:hAnsi="Times New Roman"/>
          <w:sz w:val="22"/>
          <w:szCs w:val="22"/>
        </w:rPr>
        <w:t>, and IBCNH*</w:t>
      </w:r>
      <w:r w:rsidRPr="0002501E">
        <w:rPr>
          <w:rFonts w:ascii="Times New Roman" w:hAnsi="Times New Roman"/>
          <w:sz w:val="22"/>
          <w:szCs w:val="22"/>
        </w:rPr>
        <w:t>.</w:t>
      </w:r>
    </w:p>
    <w:p w14:paraId="335A1456" w14:textId="77777777" w:rsidR="00531745" w:rsidRPr="0002501E" w:rsidRDefault="00531745">
      <w:pPr>
        <w:rPr>
          <w:rFonts w:ascii="Times New Roman" w:hAnsi="Times New Roman"/>
          <w:sz w:val="22"/>
          <w:szCs w:val="22"/>
        </w:rPr>
      </w:pPr>
    </w:p>
    <w:p w14:paraId="335A1457" w14:textId="77777777" w:rsidR="00531745" w:rsidRPr="0002501E" w:rsidRDefault="00531745" w:rsidP="0097311F">
      <w:pPr>
        <w:pStyle w:val="Heading2"/>
      </w:pPr>
      <w:bookmarkStart w:id="90" w:name="_Toc200787530"/>
      <w:bookmarkStart w:id="91" w:name="_Toc442890966"/>
      <w:bookmarkStart w:id="92" w:name="_Toc12542869"/>
      <w:r w:rsidRPr="0002501E">
        <w:t>Obsolete Routines</w:t>
      </w:r>
      <w:bookmarkEnd w:id="90"/>
      <w:bookmarkEnd w:id="91"/>
      <w:bookmarkEnd w:id="92"/>
    </w:p>
    <w:p w14:paraId="335A1458"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following routines are obsolete for IB in version 2.0 and may be deleted.</w:t>
      </w:r>
    </w:p>
    <w:p w14:paraId="335A1459" w14:textId="77777777" w:rsidR="00531745" w:rsidRPr="0002501E" w:rsidRDefault="00531745">
      <w:pPr>
        <w:rPr>
          <w:rFonts w:ascii="Times New Roman" w:hAnsi="Times New Roman"/>
          <w:sz w:val="22"/>
          <w:szCs w:val="22"/>
        </w:rPr>
      </w:pPr>
    </w:p>
    <w:p w14:paraId="335A145A" w14:textId="77777777" w:rsidR="00531745" w:rsidRPr="0002501E" w:rsidRDefault="00531745">
      <w:pPr>
        <w:pStyle w:val="10ptcenturyschoolbook"/>
        <w:tabs>
          <w:tab w:val="left" w:pos="1440"/>
        </w:tabs>
        <w:rPr>
          <w:sz w:val="23"/>
        </w:rPr>
      </w:pPr>
      <w:r w:rsidRPr="0002501E">
        <w:rPr>
          <w:sz w:val="23"/>
        </w:rPr>
        <w:t>IBACKIN</w:t>
      </w:r>
      <w:r w:rsidRPr="0002501E">
        <w:rPr>
          <w:sz w:val="23"/>
        </w:rPr>
        <w:tab/>
        <w:t>IBEHCF1</w:t>
      </w:r>
    </w:p>
    <w:p w14:paraId="335A145B" w14:textId="77777777" w:rsidR="00531745" w:rsidRPr="0002501E" w:rsidRDefault="00531745">
      <w:pPr>
        <w:pStyle w:val="10ptcenturyschoolbook"/>
        <w:tabs>
          <w:tab w:val="left" w:pos="1440"/>
        </w:tabs>
        <w:rPr>
          <w:sz w:val="23"/>
        </w:rPr>
      </w:pPr>
      <w:r w:rsidRPr="0002501E">
        <w:rPr>
          <w:sz w:val="23"/>
        </w:rPr>
        <w:t>IBOHCP</w:t>
      </w:r>
      <w:r w:rsidRPr="0002501E">
        <w:rPr>
          <w:sz w:val="23"/>
        </w:rPr>
        <w:tab/>
        <w:t>IBEHCFA</w:t>
      </w:r>
    </w:p>
    <w:p w14:paraId="335A145C" w14:textId="77777777" w:rsidR="00531745" w:rsidRPr="0002501E" w:rsidRDefault="00531745">
      <w:pPr>
        <w:pStyle w:val="10ptcenturyschoolbook"/>
        <w:tabs>
          <w:tab w:val="left" w:pos="1440"/>
        </w:tabs>
        <w:rPr>
          <w:sz w:val="23"/>
        </w:rPr>
      </w:pPr>
      <w:r w:rsidRPr="0002501E">
        <w:rPr>
          <w:sz w:val="23"/>
        </w:rPr>
        <w:t>IBOHCTP</w:t>
      </w:r>
      <w:r w:rsidRPr="0002501E">
        <w:rPr>
          <w:sz w:val="23"/>
        </w:rPr>
        <w:tab/>
        <w:t>IBEP</w:t>
      </w:r>
    </w:p>
    <w:p w14:paraId="335A145D" w14:textId="77777777" w:rsidR="00531745" w:rsidRPr="0002501E" w:rsidRDefault="00531745">
      <w:pPr>
        <w:rPr>
          <w:rFonts w:ascii="Times New Roman" w:hAnsi="Times New Roman"/>
          <w:sz w:val="22"/>
          <w:szCs w:val="22"/>
        </w:rPr>
      </w:pPr>
    </w:p>
    <w:p w14:paraId="335A145E" w14:textId="77777777" w:rsidR="00CE3549" w:rsidRPr="0002501E" w:rsidRDefault="00531745" w:rsidP="00CE3549">
      <w:pPr>
        <w:rPr>
          <w:rFonts w:ascii="Times New Roman" w:hAnsi="Times New Roman"/>
          <w:sz w:val="22"/>
          <w:szCs w:val="22"/>
        </w:rPr>
      </w:pPr>
      <w:r w:rsidRPr="0002501E">
        <w:rPr>
          <w:rFonts w:ascii="Times New Roman" w:hAnsi="Times New Roman"/>
          <w:sz w:val="22"/>
          <w:szCs w:val="22"/>
        </w:rPr>
        <w:t>Please note that the only routines in the DGCR namespace that are exported with IB 2.0 are DGCRAMS, DGCRNS, and DGCRP3.  All other routines in the DGCR namespace may be deleted.</w:t>
      </w:r>
      <w:bookmarkStart w:id="93" w:name="_Toc200787531"/>
    </w:p>
    <w:p w14:paraId="335A145F" w14:textId="77777777" w:rsidR="00CE3549" w:rsidRPr="0002501E" w:rsidRDefault="00CE3549" w:rsidP="00797813">
      <w:pPr>
        <w:pStyle w:val="Heading2"/>
      </w:pPr>
      <w:r w:rsidRPr="0002501E">
        <w:br w:type="page"/>
      </w:r>
      <w:bookmarkStart w:id="94" w:name="_Toc442890967"/>
      <w:bookmarkStart w:id="95" w:name="_Toc12542870"/>
      <w:r w:rsidR="00797813" w:rsidRPr="0002501E">
        <w:lastRenderedPageBreak/>
        <w:t>Callable Routine</w:t>
      </w:r>
      <w:bookmarkEnd w:id="94"/>
      <w:bookmarkEnd w:id="95"/>
    </w:p>
    <w:p w14:paraId="335A1460" w14:textId="77777777" w:rsidR="00797813" w:rsidRPr="0002501E" w:rsidRDefault="00797813" w:rsidP="00CE354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38"/>
        <w:gridCol w:w="6138"/>
      </w:tblGrid>
      <w:tr w:rsidR="00CE3549" w:rsidRPr="0002501E" w14:paraId="335A1462" w14:textId="77777777" w:rsidTr="003D0E08">
        <w:trPr>
          <w:cantSplit/>
          <w:tblHeader/>
        </w:trPr>
        <w:tc>
          <w:tcPr>
            <w:tcW w:w="9576" w:type="dxa"/>
            <w:gridSpan w:val="2"/>
          </w:tcPr>
          <w:p w14:paraId="335A1461" w14:textId="77777777" w:rsidR="00CE3549" w:rsidRPr="0002501E" w:rsidRDefault="00CE3549" w:rsidP="003D0E08">
            <w:pPr>
              <w:jc w:val="center"/>
              <w:rPr>
                <w:rFonts w:ascii="Times New Roman" w:hAnsi="Times New Roman"/>
                <w:b/>
                <w:sz w:val="22"/>
                <w:szCs w:val="22"/>
              </w:rPr>
            </w:pPr>
            <w:r w:rsidRPr="0002501E">
              <w:rPr>
                <w:rFonts w:ascii="Times New Roman" w:hAnsi="Times New Roman"/>
                <w:b/>
                <w:sz w:val="22"/>
                <w:szCs w:val="22"/>
              </w:rPr>
              <w:t>Callable Routines</w:t>
            </w:r>
          </w:p>
        </w:tc>
      </w:tr>
      <w:tr w:rsidR="00CE3549" w:rsidRPr="0002501E" w14:paraId="335A1465" w14:textId="77777777" w:rsidTr="003D0E08">
        <w:trPr>
          <w:cantSplit/>
          <w:tblHeader/>
        </w:trPr>
        <w:tc>
          <w:tcPr>
            <w:tcW w:w="3438" w:type="dxa"/>
          </w:tcPr>
          <w:p w14:paraId="335A1463" w14:textId="77777777" w:rsidR="00CE3549" w:rsidRPr="0002501E" w:rsidRDefault="00CE3549" w:rsidP="003D0E08">
            <w:pPr>
              <w:jc w:val="center"/>
              <w:rPr>
                <w:rFonts w:ascii="Times New Roman" w:hAnsi="Times New Roman"/>
                <w:b/>
                <w:sz w:val="22"/>
                <w:szCs w:val="22"/>
              </w:rPr>
            </w:pPr>
            <w:proofErr w:type="spellStart"/>
            <w:r w:rsidRPr="0002501E">
              <w:rPr>
                <w:rFonts w:ascii="Times New Roman" w:hAnsi="Times New Roman"/>
                <w:b/>
                <w:sz w:val="22"/>
                <w:szCs w:val="22"/>
              </w:rPr>
              <w:t>Tag^Routine</w:t>
            </w:r>
            <w:proofErr w:type="spellEnd"/>
          </w:p>
        </w:tc>
        <w:tc>
          <w:tcPr>
            <w:tcW w:w="6138" w:type="dxa"/>
          </w:tcPr>
          <w:p w14:paraId="335A1464" w14:textId="77777777" w:rsidR="00CE3549" w:rsidRPr="0002501E" w:rsidRDefault="00CE3549" w:rsidP="003D0E08">
            <w:pPr>
              <w:jc w:val="center"/>
              <w:rPr>
                <w:rFonts w:ascii="Times New Roman" w:hAnsi="Times New Roman"/>
                <w:b/>
                <w:sz w:val="22"/>
                <w:szCs w:val="22"/>
              </w:rPr>
            </w:pPr>
            <w:r w:rsidRPr="0002501E">
              <w:rPr>
                <w:rFonts w:ascii="Times New Roman" w:hAnsi="Times New Roman"/>
                <w:b/>
                <w:sz w:val="22"/>
                <w:szCs w:val="22"/>
              </w:rPr>
              <w:t>Description</w:t>
            </w:r>
          </w:p>
        </w:tc>
      </w:tr>
      <w:tr w:rsidR="00CE3549" w:rsidRPr="0002501E" w14:paraId="335A1471" w14:textId="77777777" w:rsidTr="003D0E08">
        <w:trPr>
          <w:cantSplit/>
        </w:trPr>
        <w:tc>
          <w:tcPr>
            <w:tcW w:w="3438" w:type="dxa"/>
          </w:tcPr>
          <w:p w14:paraId="335A1466" w14:textId="77777777" w:rsidR="00CE3549" w:rsidRPr="0002501E" w:rsidRDefault="00411ADA" w:rsidP="00CE3549">
            <w:pPr>
              <w:rPr>
                <w:rFonts w:ascii="Times New Roman" w:hAnsi="Times New Roman"/>
                <w:sz w:val="22"/>
                <w:szCs w:val="22"/>
              </w:rPr>
            </w:pPr>
            <w:r w:rsidRPr="0002501E">
              <w:rPr>
                <w:rFonts w:ascii="Times New Roman" w:hAnsi="Times New Roman"/>
                <w:sz w:val="22"/>
                <w:szCs w:val="22"/>
              </w:rPr>
              <w:t>$$INSURED^IBCNS1(DFN, DATE)</w:t>
            </w:r>
          </w:p>
        </w:tc>
        <w:tc>
          <w:tcPr>
            <w:tcW w:w="6138" w:type="dxa"/>
          </w:tcPr>
          <w:p w14:paraId="335A1467" w14:textId="77777777" w:rsidR="00CE3549" w:rsidRPr="0002501E" w:rsidRDefault="00CE3549" w:rsidP="00CE3549">
            <w:pPr>
              <w:rPr>
                <w:rFonts w:ascii="Times New Roman" w:hAnsi="Times New Roman"/>
                <w:sz w:val="22"/>
                <w:szCs w:val="22"/>
              </w:rPr>
            </w:pPr>
            <w:r w:rsidRPr="0002501E">
              <w:rPr>
                <w:rFonts w:ascii="Times New Roman" w:hAnsi="Times New Roman"/>
                <w:sz w:val="22"/>
                <w:szCs w:val="22"/>
              </w:rPr>
              <w:t>This extrinsic function will return a "1" if the patient is insured for the specified date or a "0" if the patient is not insured.  Input of the date is optional.  The default is "today".  No other data is returned.  For billing purposes, a patient is only considered insured if he has an entry in the INSURANCE TYPE sub</w:t>
            </w:r>
            <w:r w:rsidR="0075306F" w:rsidRPr="0002501E">
              <w:rPr>
                <w:rFonts w:ascii="Times New Roman" w:hAnsi="Times New Roman"/>
                <w:sz w:val="22"/>
                <w:szCs w:val="22"/>
              </w:rPr>
              <w:t>-</w:t>
            </w:r>
            <w:r w:rsidRPr="0002501E">
              <w:rPr>
                <w:rFonts w:ascii="Times New Roman" w:hAnsi="Times New Roman"/>
                <w:sz w:val="22"/>
                <w:szCs w:val="22"/>
              </w:rPr>
              <w:t>file that meets the following four conditions.</w:t>
            </w:r>
          </w:p>
          <w:p w14:paraId="335A1468" w14:textId="77777777" w:rsidR="00CE3549" w:rsidRPr="0002501E" w:rsidRDefault="00CE3549" w:rsidP="00CE3549">
            <w:pPr>
              <w:rPr>
                <w:rFonts w:ascii="Times New Roman" w:hAnsi="Times New Roman"/>
                <w:sz w:val="22"/>
                <w:szCs w:val="22"/>
              </w:rPr>
            </w:pPr>
          </w:p>
          <w:p w14:paraId="335A1469" w14:textId="77777777" w:rsidR="00CE3549" w:rsidRPr="0002501E" w:rsidRDefault="00CE3549" w:rsidP="003D0E08">
            <w:pPr>
              <w:numPr>
                <w:ilvl w:val="0"/>
                <w:numId w:val="4"/>
              </w:numPr>
              <w:rPr>
                <w:rFonts w:ascii="Times New Roman" w:hAnsi="Times New Roman"/>
                <w:sz w:val="22"/>
                <w:szCs w:val="22"/>
              </w:rPr>
            </w:pPr>
            <w:r w:rsidRPr="0002501E">
              <w:rPr>
                <w:rFonts w:ascii="Times New Roman" w:hAnsi="Times New Roman"/>
                <w:sz w:val="22"/>
                <w:szCs w:val="22"/>
              </w:rPr>
              <w:t>The insurance company is active.</w:t>
            </w:r>
          </w:p>
          <w:p w14:paraId="335A146A" w14:textId="77777777" w:rsidR="00CE3549" w:rsidRPr="0002501E" w:rsidRDefault="00CE3549" w:rsidP="003D0E08">
            <w:pPr>
              <w:numPr>
                <w:ilvl w:val="0"/>
                <w:numId w:val="4"/>
              </w:numPr>
              <w:rPr>
                <w:rFonts w:ascii="Times New Roman" w:hAnsi="Times New Roman"/>
                <w:sz w:val="22"/>
                <w:szCs w:val="22"/>
              </w:rPr>
            </w:pPr>
            <w:r w:rsidRPr="0002501E">
              <w:rPr>
                <w:rFonts w:ascii="Times New Roman" w:hAnsi="Times New Roman"/>
                <w:sz w:val="22"/>
                <w:szCs w:val="22"/>
              </w:rPr>
              <w:t>The insurance company will reimburse the government.  (If your site tracks Medicare coverage of patients, the entry in the INSURANCE COMPANY file (#36) should be set to not reimburse.)</w:t>
            </w:r>
          </w:p>
          <w:p w14:paraId="335A146B" w14:textId="77777777" w:rsidR="00CE3549" w:rsidRPr="0002501E" w:rsidRDefault="00CE3549" w:rsidP="003D0E08">
            <w:pPr>
              <w:numPr>
                <w:ilvl w:val="0"/>
                <w:numId w:val="4"/>
              </w:numPr>
              <w:rPr>
                <w:rFonts w:ascii="Times New Roman" w:hAnsi="Times New Roman"/>
                <w:sz w:val="22"/>
                <w:szCs w:val="22"/>
              </w:rPr>
            </w:pPr>
            <w:r w:rsidRPr="0002501E">
              <w:rPr>
                <w:rFonts w:ascii="Times New Roman" w:hAnsi="Times New Roman"/>
                <w:sz w:val="22"/>
                <w:szCs w:val="22"/>
              </w:rPr>
              <w:t>The effective date is before the date of care.</w:t>
            </w:r>
          </w:p>
          <w:p w14:paraId="335A146C" w14:textId="77777777" w:rsidR="00CE3549" w:rsidRPr="0002501E" w:rsidRDefault="00CE3549" w:rsidP="003D0E08">
            <w:pPr>
              <w:numPr>
                <w:ilvl w:val="0"/>
                <w:numId w:val="4"/>
              </w:numPr>
              <w:rPr>
                <w:rFonts w:ascii="Times New Roman" w:hAnsi="Times New Roman"/>
                <w:sz w:val="22"/>
                <w:szCs w:val="22"/>
              </w:rPr>
            </w:pPr>
            <w:r w:rsidRPr="0002501E">
              <w:rPr>
                <w:rFonts w:ascii="Times New Roman" w:hAnsi="Times New Roman"/>
                <w:sz w:val="22"/>
                <w:szCs w:val="22"/>
              </w:rPr>
              <w:t>The expiration date is after the date of care.  (Treat no entry in the EFFECTIVE DATE and EXPIRATION DATE fields as from the beginning of time to the end of time.)</w:t>
            </w:r>
          </w:p>
          <w:p w14:paraId="335A146D" w14:textId="77777777" w:rsidR="00CE3549" w:rsidRPr="0002501E" w:rsidRDefault="00CE3549" w:rsidP="00CE3549">
            <w:pPr>
              <w:rPr>
                <w:rFonts w:ascii="Times New Roman" w:hAnsi="Times New Roman"/>
                <w:sz w:val="22"/>
                <w:szCs w:val="22"/>
              </w:rPr>
            </w:pPr>
          </w:p>
          <w:p w14:paraId="335A146E" w14:textId="77777777" w:rsidR="00CE3549" w:rsidRPr="0002501E" w:rsidRDefault="00CE3549" w:rsidP="00CE3549">
            <w:pPr>
              <w:rPr>
                <w:rFonts w:ascii="Times New Roman" w:hAnsi="Times New Roman"/>
                <w:sz w:val="22"/>
                <w:szCs w:val="22"/>
              </w:rPr>
            </w:pPr>
            <w:r w:rsidRPr="0002501E">
              <w:rPr>
                <w:rFonts w:ascii="Times New Roman" w:hAnsi="Times New Roman"/>
                <w:sz w:val="22"/>
                <w:szCs w:val="22"/>
              </w:rPr>
              <w:t>You might find a reference something like the following.</w:t>
            </w:r>
          </w:p>
          <w:p w14:paraId="335A146F" w14:textId="77777777" w:rsidR="00CE3549" w:rsidRPr="0002501E" w:rsidRDefault="00CE3549" w:rsidP="00CE3549">
            <w:pPr>
              <w:rPr>
                <w:rFonts w:ascii="Times New Roman" w:hAnsi="Times New Roman"/>
                <w:sz w:val="22"/>
                <w:szCs w:val="22"/>
              </w:rPr>
            </w:pPr>
          </w:p>
          <w:p w14:paraId="335A1470" w14:textId="77777777" w:rsidR="00CE3549" w:rsidRPr="0002501E" w:rsidRDefault="00CE3549" w:rsidP="00CE3549">
            <w:pPr>
              <w:rPr>
                <w:rFonts w:ascii="Times New Roman" w:hAnsi="Times New Roman"/>
                <w:sz w:val="22"/>
                <w:szCs w:val="22"/>
              </w:rPr>
            </w:pPr>
            <w:r w:rsidRPr="0002501E">
              <w:rPr>
                <w:rFonts w:ascii="Times New Roman" w:hAnsi="Times New Roman"/>
                <w:sz w:val="22"/>
                <w:szCs w:val="22"/>
              </w:rPr>
              <w:t>I $$INSURED^IBCNS1(DFN,+$G(^DGPM(+DGPMCA,0))) D BILL...</w:t>
            </w:r>
          </w:p>
        </w:tc>
      </w:tr>
      <w:tr w:rsidR="00CE3549" w:rsidRPr="0002501E" w14:paraId="335A1479" w14:textId="77777777" w:rsidTr="003D0E08">
        <w:trPr>
          <w:cantSplit/>
        </w:trPr>
        <w:tc>
          <w:tcPr>
            <w:tcW w:w="3438" w:type="dxa"/>
          </w:tcPr>
          <w:p w14:paraId="335A1472" w14:textId="77777777" w:rsidR="00CE3549" w:rsidRPr="0002501E" w:rsidRDefault="002E68DB" w:rsidP="002E68DB">
            <w:pPr>
              <w:rPr>
                <w:rFonts w:ascii="Times New Roman" w:hAnsi="Times New Roman"/>
                <w:sz w:val="22"/>
                <w:szCs w:val="22"/>
              </w:rPr>
            </w:pPr>
            <w:r w:rsidRPr="0002501E">
              <w:rPr>
                <w:rFonts w:ascii="Times New Roman" w:hAnsi="Times New Roman"/>
                <w:sz w:val="22"/>
                <w:szCs w:val="22"/>
              </w:rPr>
              <w:lastRenderedPageBreak/>
              <w:t>ALL^IBCNS1(</w:t>
            </w:r>
            <w:proofErr w:type="spellStart"/>
            <w:r w:rsidRPr="0002501E">
              <w:rPr>
                <w:rFonts w:ascii="Times New Roman" w:hAnsi="Times New Roman"/>
                <w:sz w:val="22"/>
                <w:szCs w:val="22"/>
              </w:rPr>
              <w:t>dfn</w:t>
            </w:r>
            <w:proofErr w:type="spellEnd"/>
            <w:r w:rsidRPr="0002501E">
              <w:rPr>
                <w:rFonts w:ascii="Times New Roman" w:hAnsi="Times New Roman"/>
                <w:sz w:val="22"/>
                <w:szCs w:val="22"/>
              </w:rPr>
              <w:t>, variable, active, date)</w:t>
            </w:r>
          </w:p>
        </w:tc>
        <w:tc>
          <w:tcPr>
            <w:tcW w:w="6138" w:type="dxa"/>
          </w:tcPr>
          <w:p w14:paraId="335A1473" w14:textId="77777777" w:rsidR="002E68DB" w:rsidRPr="0002501E" w:rsidRDefault="002E68DB" w:rsidP="002E68DB">
            <w:pPr>
              <w:rPr>
                <w:rFonts w:ascii="Times New Roman" w:hAnsi="Times New Roman"/>
                <w:sz w:val="22"/>
                <w:szCs w:val="22"/>
              </w:rPr>
            </w:pPr>
            <w:r w:rsidRPr="0002501E">
              <w:rPr>
                <w:rFonts w:ascii="Times New Roman" w:hAnsi="Times New Roman"/>
                <w:sz w:val="22"/>
                <w:szCs w:val="22"/>
              </w:rPr>
              <w:t>This function will return all insurance data in the array of your choice.  Input the patient internal entry number and the variable in which you want the data returned.  Optionally, you can ask for active insurance information by putting a "1" or "2" in the third parameter and a date for the insurance to be active on in the fourth parameter (the default is "today").  If the value of the third parameter is "2", then insurance companies that do not reimburse VA will be included.  This is primarily to retrieve Medicare policies when it is desirable to include them in active policies, e.g., when printing insurance information on encounter forms.</w:t>
            </w:r>
          </w:p>
          <w:p w14:paraId="335A1474" w14:textId="77777777" w:rsidR="002E68DB" w:rsidRPr="0002501E" w:rsidRDefault="002E68DB" w:rsidP="002E68DB">
            <w:pPr>
              <w:rPr>
                <w:rFonts w:ascii="Times New Roman" w:hAnsi="Times New Roman"/>
                <w:sz w:val="22"/>
                <w:szCs w:val="22"/>
              </w:rPr>
            </w:pPr>
          </w:p>
          <w:p w14:paraId="335A1475" w14:textId="77777777" w:rsidR="002E68DB" w:rsidRPr="0002501E" w:rsidRDefault="002E68DB" w:rsidP="002E68DB">
            <w:pPr>
              <w:rPr>
                <w:rFonts w:ascii="Times New Roman" w:hAnsi="Times New Roman"/>
                <w:sz w:val="22"/>
                <w:szCs w:val="22"/>
              </w:rPr>
            </w:pPr>
            <w:r w:rsidRPr="0002501E">
              <w:rPr>
                <w:rFonts w:ascii="Times New Roman" w:hAnsi="Times New Roman"/>
                <w:sz w:val="22"/>
                <w:szCs w:val="22"/>
              </w:rPr>
              <w:t>It will return the 0, 1, and 2 nodes for each entry in the INSURANCE TYPE sub-file and the 0 node from the GROUP INSURANCE PLAN file (#355.3) in a 2 dimensional array, Array(x, node).  The array element Array(0) will be defined to the count of entries.  In Array (x, node) x will be the internal entry in the INSURANCE TYPE sub-file and node will be 0, 1, 2 or 355.3.  The GROUP NAME and NUMBER fields have been moved to the GROUP INSURANCE PLAN file (#355.3), but since many programmers are used to looking for this data on the 0th node from the INSURANCE TYPE sub-file, the current value from 355.3 is put back into the respective pieces of the 0th node.  The code for this call looks something like the following.</w:t>
            </w:r>
          </w:p>
          <w:p w14:paraId="335A1476" w14:textId="77777777" w:rsidR="002E68DB" w:rsidRPr="0002501E" w:rsidRDefault="002E68DB" w:rsidP="002E68DB">
            <w:pPr>
              <w:rPr>
                <w:rFonts w:ascii="Times New Roman" w:hAnsi="Times New Roman"/>
                <w:sz w:val="22"/>
                <w:szCs w:val="22"/>
              </w:rPr>
            </w:pPr>
          </w:p>
          <w:p w14:paraId="335A1477" w14:textId="77777777" w:rsidR="002E68DB" w:rsidRPr="0002501E" w:rsidRDefault="002E68DB" w:rsidP="002E68DB">
            <w:pPr>
              <w:rPr>
                <w:rFonts w:ascii="Times New Roman" w:hAnsi="Times New Roman"/>
                <w:sz w:val="22"/>
                <w:szCs w:val="22"/>
              </w:rPr>
            </w:pPr>
            <w:r w:rsidRPr="0002501E">
              <w:rPr>
                <w:rFonts w:ascii="Times New Roman" w:hAnsi="Times New Roman"/>
                <w:sz w:val="22"/>
                <w:szCs w:val="22"/>
              </w:rPr>
              <w:t>K IBINS</w:t>
            </w:r>
          </w:p>
          <w:p w14:paraId="335A1478" w14:textId="77777777" w:rsidR="00CE3549" w:rsidRPr="0002501E" w:rsidRDefault="002E68DB" w:rsidP="002E68DB">
            <w:pPr>
              <w:rPr>
                <w:rFonts w:ascii="Times New Roman" w:hAnsi="Times New Roman"/>
                <w:sz w:val="22"/>
                <w:szCs w:val="22"/>
              </w:rPr>
            </w:pPr>
            <w:r w:rsidRPr="0002501E">
              <w:rPr>
                <w:rFonts w:ascii="Times New Roman" w:hAnsi="Times New Roman"/>
                <w:sz w:val="22"/>
                <w:szCs w:val="22"/>
              </w:rPr>
              <w:t>D ALL^IBCNS1(DFN,"IBINS",1,IBDT) I $G(IBINS(0)) D LIST</w:t>
            </w:r>
          </w:p>
        </w:tc>
      </w:tr>
      <w:tr w:rsidR="00CE3549" w:rsidRPr="0002501E" w14:paraId="335A147C" w14:textId="77777777" w:rsidTr="003D0E08">
        <w:trPr>
          <w:cantSplit/>
        </w:trPr>
        <w:tc>
          <w:tcPr>
            <w:tcW w:w="3438" w:type="dxa"/>
          </w:tcPr>
          <w:p w14:paraId="335A147A"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DGCRAMS</w:t>
            </w:r>
          </w:p>
        </w:tc>
        <w:tc>
          <w:tcPr>
            <w:tcW w:w="6138" w:type="dxa"/>
          </w:tcPr>
          <w:p w14:paraId="335A147B"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Supported call for AR to determine AMIS segments for insurance bills.</w:t>
            </w:r>
          </w:p>
        </w:tc>
      </w:tr>
      <w:tr w:rsidR="00CE3549" w:rsidRPr="0002501E" w14:paraId="335A147F" w14:textId="77777777" w:rsidTr="003D0E08">
        <w:trPr>
          <w:cantSplit/>
        </w:trPr>
        <w:tc>
          <w:tcPr>
            <w:tcW w:w="3438" w:type="dxa"/>
          </w:tcPr>
          <w:p w14:paraId="335A147D"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DGCRNS</w:t>
            </w:r>
          </w:p>
        </w:tc>
        <w:tc>
          <w:tcPr>
            <w:tcW w:w="6138" w:type="dxa"/>
          </w:tcPr>
          <w:p w14:paraId="335A147E"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IB v1.5 insurance retrieval call, to be replaced by ALL^IBCNS1.</w:t>
            </w:r>
          </w:p>
        </w:tc>
      </w:tr>
      <w:tr w:rsidR="00CE3549" w:rsidRPr="0002501E" w14:paraId="335A1482" w14:textId="77777777" w:rsidTr="003D0E08">
        <w:trPr>
          <w:cantSplit/>
        </w:trPr>
        <w:tc>
          <w:tcPr>
            <w:tcW w:w="3438" w:type="dxa"/>
          </w:tcPr>
          <w:p w14:paraId="335A1480" w14:textId="77777777" w:rsidR="00CE3549" w:rsidRPr="0002501E" w:rsidRDefault="002E68DB" w:rsidP="00CE3549">
            <w:pPr>
              <w:rPr>
                <w:rFonts w:ascii="Times New Roman" w:hAnsi="Times New Roman"/>
                <w:sz w:val="22"/>
                <w:szCs w:val="22"/>
              </w:rPr>
            </w:pPr>
            <w:r w:rsidRPr="0002501E">
              <w:rPr>
                <w:sz w:val="19"/>
              </w:rPr>
              <w:t>DGCRP3</w:t>
            </w:r>
          </w:p>
        </w:tc>
        <w:tc>
          <w:tcPr>
            <w:tcW w:w="6138" w:type="dxa"/>
          </w:tcPr>
          <w:p w14:paraId="335A1481"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This call, available to Accounts Receivable, will print second and third notice UB-82s, UB-92s, and HCFA-1500s.</w:t>
            </w:r>
          </w:p>
        </w:tc>
      </w:tr>
      <w:tr w:rsidR="00CE3549" w:rsidRPr="0002501E" w14:paraId="335A1485" w14:textId="77777777" w:rsidTr="003D0E08">
        <w:trPr>
          <w:cantSplit/>
        </w:trPr>
        <w:tc>
          <w:tcPr>
            <w:tcW w:w="3438" w:type="dxa"/>
          </w:tcPr>
          <w:p w14:paraId="335A1483"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 xml:space="preserve">DISP^IBAPDX1(in, </w:t>
            </w:r>
            <w:proofErr w:type="spellStart"/>
            <w:r w:rsidRPr="0002501E">
              <w:rPr>
                <w:rFonts w:ascii="Times New Roman" w:hAnsi="Times New Roman"/>
                <w:sz w:val="22"/>
                <w:szCs w:val="22"/>
              </w:rPr>
              <w:t>sptr</w:t>
            </w:r>
            <w:proofErr w:type="spellEnd"/>
            <w:r w:rsidRPr="0002501E">
              <w:rPr>
                <w:rFonts w:ascii="Times New Roman" w:hAnsi="Times New Roman"/>
                <w:sz w:val="22"/>
                <w:szCs w:val="22"/>
              </w:rPr>
              <w:t>, out, off)</w:t>
            </w:r>
          </w:p>
        </w:tc>
        <w:tc>
          <w:tcPr>
            <w:tcW w:w="6138" w:type="dxa"/>
          </w:tcPr>
          <w:p w14:paraId="335A1484"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This extrinsic function is also used by the PDX package.  This call will transform the data in the array generated by the EXTR^IBAPDX call into an array which is in a display-ready format.</w:t>
            </w:r>
          </w:p>
        </w:tc>
      </w:tr>
      <w:tr w:rsidR="00FD124D" w:rsidRPr="0002501E" w14:paraId="335A1488" w14:textId="77777777" w:rsidTr="003D0E08">
        <w:trPr>
          <w:cantSplit/>
        </w:trPr>
        <w:tc>
          <w:tcPr>
            <w:tcW w:w="3438" w:type="dxa"/>
          </w:tcPr>
          <w:p w14:paraId="335A1486"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DISP^IBCNS</w:t>
            </w:r>
          </w:p>
        </w:tc>
        <w:tc>
          <w:tcPr>
            <w:tcW w:w="6138" w:type="dxa"/>
          </w:tcPr>
          <w:p w14:paraId="335A1487"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tag can be called to do the standard insurance display.  This display is used extensively in registration and billing.  The variable DFN must be defined to the current patient.  Using this tag will keep your displays current when the package developers update them or make other data dictionary changes.</w:t>
            </w:r>
          </w:p>
        </w:tc>
      </w:tr>
      <w:tr w:rsidR="00FD124D" w:rsidRPr="0002501E" w14:paraId="335A148B" w14:textId="77777777" w:rsidTr="003D0E08">
        <w:trPr>
          <w:cantSplit/>
        </w:trPr>
        <w:tc>
          <w:tcPr>
            <w:tcW w:w="3438" w:type="dxa"/>
          </w:tcPr>
          <w:p w14:paraId="335A1489" w14:textId="77777777" w:rsidR="00FD124D" w:rsidRPr="0002501E" w:rsidRDefault="00FD124D" w:rsidP="00FD124D">
            <w:pPr>
              <w:rPr>
                <w:rFonts w:ascii="Times New Roman" w:hAnsi="Times New Roman"/>
                <w:sz w:val="22"/>
                <w:szCs w:val="22"/>
              </w:rPr>
            </w:pPr>
            <w:r w:rsidRPr="0002501E">
              <w:rPr>
                <w:rFonts w:ascii="Times New Roman" w:hAnsi="Times New Roman"/>
                <w:sz w:val="22"/>
                <w:szCs w:val="22"/>
              </w:rPr>
              <w:lastRenderedPageBreak/>
              <w:t>DISP^IBARXEU(</w:t>
            </w:r>
            <w:proofErr w:type="spellStart"/>
            <w:r w:rsidRPr="0002501E">
              <w:rPr>
                <w:rFonts w:ascii="Times New Roman" w:hAnsi="Times New Roman"/>
                <w:sz w:val="22"/>
                <w:szCs w:val="22"/>
              </w:rPr>
              <w:t>dfn</w:t>
            </w:r>
            <w:proofErr w:type="spellEnd"/>
            <w:r w:rsidRPr="0002501E">
              <w:rPr>
                <w:rFonts w:ascii="Times New Roman" w:hAnsi="Times New Roman"/>
                <w:sz w:val="22"/>
                <w:szCs w:val="22"/>
              </w:rPr>
              <w:t>, date, number of lines, unknown action)</w:t>
            </w:r>
          </w:p>
        </w:tc>
        <w:tc>
          <w:tcPr>
            <w:tcW w:w="6138" w:type="dxa"/>
          </w:tcPr>
          <w:p w14:paraId="335A148A" w14:textId="77777777" w:rsidR="00FD124D" w:rsidRPr="0002501E" w:rsidRDefault="00FD124D" w:rsidP="00FD124D">
            <w:pPr>
              <w:rPr>
                <w:rFonts w:ascii="Times New Roman" w:hAnsi="Times New Roman"/>
                <w:sz w:val="22"/>
                <w:szCs w:val="22"/>
              </w:rPr>
            </w:pPr>
            <w:r w:rsidRPr="0002501E">
              <w:rPr>
                <w:rFonts w:ascii="Times New Roman" w:hAnsi="Times New Roman"/>
                <w:sz w:val="22"/>
                <w:szCs w:val="22"/>
              </w:rPr>
              <w:t xml:space="preserve">This is a supported call for all developers.  It will print the standard display of exemption status for the patient's current exemption on or before the specified date.  If no date is specified, "today" is the default.  It will print a maximum of three lines of text; the current exemption status, the exemption reason, and the date of the last exemption.  All parameters are optional except for DFN.  The display can be limited to a specified number of lines.  In addition, if a medication </w:t>
            </w:r>
            <w:r w:rsidR="00E1314C" w:rsidRPr="0002501E">
              <w:rPr>
                <w:rFonts w:ascii="Times New Roman" w:hAnsi="Times New Roman"/>
                <w:sz w:val="22"/>
                <w:szCs w:val="22"/>
              </w:rPr>
              <w:t>co-pay</w:t>
            </w:r>
            <w:r w:rsidRPr="0002501E">
              <w:rPr>
                <w:rFonts w:ascii="Times New Roman" w:hAnsi="Times New Roman"/>
                <w:sz w:val="22"/>
                <w:szCs w:val="22"/>
              </w:rPr>
              <w:t>ment exemption status has never been determined for a patient, the display can be set to not display or display the unknown information.</w:t>
            </w:r>
          </w:p>
        </w:tc>
      </w:tr>
      <w:tr w:rsidR="008A1F15" w:rsidRPr="0002501E" w14:paraId="335A148E" w14:textId="77777777" w:rsidTr="003D0E08">
        <w:trPr>
          <w:cantSplit/>
        </w:trPr>
        <w:tc>
          <w:tcPr>
            <w:tcW w:w="3438" w:type="dxa"/>
          </w:tcPr>
          <w:p w14:paraId="335A148C" w14:textId="77777777" w:rsidR="008A1F15" w:rsidRPr="0002501E" w:rsidRDefault="008A1F15" w:rsidP="00FD352B">
            <w:pPr>
              <w:rPr>
                <w:rFonts w:ascii="Times New Roman" w:hAnsi="Times New Roman"/>
                <w:sz w:val="22"/>
                <w:szCs w:val="22"/>
              </w:rPr>
            </w:pPr>
            <w:r w:rsidRPr="0002501E">
              <w:rPr>
                <w:rFonts w:ascii="Times New Roman" w:hAnsi="Times New Roman"/>
                <w:sz w:val="22"/>
                <w:szCs w:val="22"/>
              </w:rPr>
              <w:t>EPFBAPI^ IBCEP8C(</w:t>
            </w:r>
            <w:proofErr w:type="spellStart"/>
            <w:r w:rsidR="00FD352B" w:rsidRPr="0002501E">
              <w:rPr>
                <w:rFonts w:ascii="Times New Roman" w:hAnsi="Times New Roman"/>
                <w:sz w:val="22"/>
                <w:szCs w:val="22"/>
              </w:rPr>
              <w:t>SrcArray</w:t>
            </w:r>
            <w:proofErr w:type="spellEnd"/>
            <w:r w:rsidR="00FD352B" w:rsidRPr="0002501E">
              <w:rPr>
                <w:rFonts w:ascii="Times New Roman" w:hAnsi="Times New Roman"/>
                <w:sz w:val="22"/>
                <w:szCs w:val="22"/>
              </w:rPr>
              <w:t xml:space="preserve">, </w:t>
            </w:r>
            <w:proofErr w:type="spellStart"/>
            <w:r w:rsidR="00FD352B" w:rsidRPr="0002501E">
              <w:rPr>
                <w:rFonts w:ascii="Times New Roman" w:hAnsi="Times New Roman"/>
                <w:sz w:val="22"/>
                <w:szCs w:val="22"/>
              </w:rPr>
              <w:t>RetArray</w:t>
            </w:r>
            <w:proofErr w:type="spellEnd"/>
            <w:r w:rsidR="00FD352B" w:rsidRPr="0002501E">
              <w:rPr>
                <w:rFonts w:ascii="Times New Roman" w:hAnsi="Times New Roman"/>
                <w:sz w:val="22"/>
                <w:szCs w:val="22"/>
              </w:rPr>
              <w:t>)</w:t>
            </w:r>
          </w:p>
        </w:tc>
        <w:tc>
          <w:tcPr>
            <w:tcW w:w="6138" w:type="dxa"/>
          </w:tcPr>
          <w:p w14:paraId="335A148D" w14:textId="77777777" w:rsidR="008A1F15" w:rsidRPr="0002501E" w:rsidRDefault="00E87E3E" w:rsidP="00FD352B">
            <w:pPr>
              <w:rPr>
                <w:rFonts w:ascii="Times New Roman" w:hAnsi="Times New Roman"/>
                <w:sz w:val="22"/>
                <w:szCs w:val="22"/>
              </w:rPr>
            </w:pPr>
            <w:r w:rsidRPr="0002501E">
              <w:rPr>
                <w:rFonts w:ascii="Times New Roman" w:hAnsi="Times New Roman"/>
                <w:sz w:val="22"/>
                <w:szCs w:val="22"/>
              </w:rPr>
              <w:t>Integration agreement 5806.</w:t>
            </w:r>
            <w:r w:rsidR="00C86564">
              <w:rPr>
                <w:rFonts w:ascii="Times New Roman" w:hAnsi="Times New Roman"/>
                <w:sz w:val="22"/>
                <w:szCs w:val="22"/>
              </w:rPr>
              <w:t xml:space="preserve"> </w:t>
            </w:r>
            <w:r w:rsidRPr="0002501E">
              <w:rPr>
                <w:rFonts w:ascii="Times New Roman" w:hAnsi="Times New Roman"/>
                <w:sz w:val="22"/>
                <w:szCs w:val="22"/>
              </w:rPr>
              <w:t xml:space="preserve"> </w:t>
            </w:r>
            <w:r w:rsidR="00FD352B" w:rsidRPr="0002501E">
              <w:rPr>
                <w:rFonts w:ascii="Times New Roman" w:hAnsi="Times New Roman"/>
                <w:sz w:val="22"/>
                <w:szCs w:val="22"/>
              </w:rPr>
              <w:t>This private agreement between FB and IB will allow Fee Basis to file Fee Vendor and 5010 Providers to the IB NON/OTHER VA BILLING PROVIDER (#355.93) file for paid Fee claims that are potentially billable by IB</w:t>
            </w:r>
            <w:r w:rsidR="00BF2E2E" w:rsidRPr="0002501E">
              <w:rPr>
                <w:rFonts w:ascii="Times New Roman" w:hAnsi="Times New Roman"/>
                <w:sz w:val="22"/>
                <w:szCs w:val="22"/>
              </w:rPr>
              <w:t xml:space="preserve"> (For Future Use)</w:t>
            </w:r>
            <w:r w:rsidR="00FD352B" w:rsidRPr="0002501E">
              <w:rPr>
                <w:rFonts w:ascii="Times New Roman" w:hAnsi="Times New Roman"/>
                <w:sz w:val="22"/>
                <w:szCs w:val="22"/>
              </w:rPr>
              <w:t xml:space="preserve">. </w:t>
            </w:r>
            <w:r w:rsidR="00C86564">
              <w:rPr>
                <w:rFonts w:ascii="Times New Roman" w:hAnsi="Times New Roman"/>
                <w:sz w:val="22"/>
                <w:szCs w:val="22"/>
              </w:rPr>
              <w:t xml:space="preserve"> </w:t>
            </w:r>
            <w:r w:rsidR="00FD352B" w:rsidRPr="0002501E">
              <w:rPr>
                <w:rFonts w:ascii="Times New Roman" w:hAnsi="Times New Roman"/>
                <w:sz w:val="22"/>
                <w:szCs w:val="22"/>
              </w:rPr>
              <w:t>The call is made during a nightly process (option FB PAID TO IB) within FB.</w:t>
            </w:r>
          </w:p>
        </w:tc>
      </w:tr>
      <w:tr w:rsidR="00FD124D" w:rsidRPr="0002501E" w14:paraId="335A1491" w14:textId="77777777" w:rsidTr="003D0E08">
        <w:trPr>
          <w:cantSplit/>
        </w:trPr>
        <w:tc>
          <w:tcPr>
            <w:tcW w:w="3438" w:type="dxa"/>
          </w:tcPr>
          <w:p w14:paraId="335A148F"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EXTR^IBAPDX(</w:t>
            </w:r>
            <w:proofErr w:type="spellStart"/>
            <w:r w:rsidRPr="0002501E">
              <w:rPr>
                <w:rFonts w:ascii="Times New Roman" w:hAnsi="Times New Roman"/>
                <w:sz w:val="22"/>
                <w:szCs w:val="22"/>
              </w:rPr>
              <w:t>tran</w:t>
            </w:r>
            <w:proofErr w:type="spellEnd"/>
            <w:r w:rsidRPr="0002501E">
              <w:rPr>
                <w:rFonts w:ascii="Times New Roman" w:hAnsi="Times New Roman"/>
                <w:sz w:val="22"/>
                <w:szCs w:val="22"/>
              </w:rPr>
              <w:t xml:space="preserve">, </w:t>
            </w:r>
            <w:proofErr w:type="spellStart"/>
            <w:r w:rsidRPr="0002501E">
              <w:rPr>
                <w:rFonts w:ascii="Times New Roman" w:hAnsi="Times New Roman"/>
                <w:sz w:val="22"/>
                <w:szCs w:val="22"/>
              </w:rPr>
              <w:t>dfn</w:t>
            </w:r>
            <w:proofErr w:type="spellEnd"/>
            <w:r w:rsidRPr="0002501E">
              <w:rPr>
                <w:rFonts w:ascii="Times New Roman" w:hAnsi="Times New Roman"/>
                <w:sz w:val="22"/>
                <w:szCs w:val="22"/>
              </w:rPr>
              <w:t xml:space="preserve">, </w:t>
            </w:r>
            <w:proofErr w:type="spellStart"/>
            <w:r w:rsidRPr="0002501E">
              <w:rPr>
                <w:rFonts w:ascii="Times New Roman" w:hAnsi="Times New Roman"/>
                <w:sz w:val="22"/>
                <w:szCs w:val="22"/>
              </w:rPr>
              <w:t>arr</w:t>
            </w:r>
            <w:proofErr w:type="spellEnd"/>
            <w:r w:rsidRPr="0002501E">
              <w:rPr>
                <w:rFonts w:ascii="Times New Roman" w:hAnsi="Times New Roman"/>
                <w:sz w:val="22"/>
                <w:szCs w:val="22"/>
              </w:rPr>
              <w:t>)</w:t>
            </w:r>
          </w:p>
        </w:tc>
        <w:tc>
          <w:tcPr>
            <w:tcW w:w="6138" w:type="dxa"/>
          </w:tcPr>
          <w:p w14:paraId="335A1490"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extrinsic function is used by the Patient Data Exchange (PDX) version 1.5 package to transport Means Test billing data between facilities.  For a given patient, this routine will build a global array containing Continuous Patient, Active Billing Clock, and Means Test Charge information from the transmitting facility.</w:t>
            </w:r>
          </w:p>
        </w:tc>
      </w:tr>
      <w:tr w:rsidR="00FD124D" w:rsidRPr="0002501E" w14:paraId="335A1494" w14:textId="77777777" w:rsidTr="003D0E08">
        <w:trPr>
          <w:cantSplit/>
        </w:trPr>
        <w:tc>
          <w:tcPr>
            <w:tcW w:w="3438" w:type="dxa"/>
          </w:tcPr>
          <w:p w14:paraId="335A1492"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IB^IBRUTL</w:t>
            </w:r>
          </w:p>
        </w:tc>
        <w:tc>
          <w:tcPr>
            <w:tcW w:w="6138" w:type="dxa"/>
          </w:tcPr>
          <w:p w14:paraId="335A1493"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call, available to Accounts Receivable, will determine if there are Means Test charges on hold associated with a given bill number.  An optional parameter will return the held charges in an array.</w:t>
            </w:r>
          </w:p>
        </w:tc>
      </w:tr>
      <w:tr w:rsidR="00FD124D" w:rsidRPr="0002501E" w14:paraId="335A1497" w14:textId="77777777" w:rsidTr="003D0E08">
        <w:trPr>
          <w:cantSplit/>
        </w:trPr>
        <w:tc>
          <w:tcPr>
            <w:tcW w:w="3438" w:type="dxa"/>
          </w:tcPr>
          <w:p w14:paraId="335A1495"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IBAMTD</w:t>
            </w:r>
          </w:p>
        </w:tc>
        <w:tc>
          <w:tcPr>
            <w:tcW w:w="6138" w:type="dxa"/>
          </w:tcPr>
          <w:p w14:paraId="335A1496"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routine is invoked by the MAS Movement Event Driver.  It processes final Means Test charges for Category C veterans who are discharged.</w:t>
            </w:r>
          </w:p>
        </w:tc>
      </w:tr>
      <w:tr w:rsidR="00FD124D" w:rsidRPr="0002501E" w14:paraId="335A149A" w14:textId="77777777" w:rsidTr="003D0E08">
        <w:trPr>
          <w:cantSplit/>
        </w:trPr>
        <w:tc>
          <w:tcPr>
            <w:tcW w:w="3438" w:type="dxa"/>
          </w:tcPr>
          <w:p w14:paraId="335A1498"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IBAMTED</w:t>
            </w:r>
          </w:p>
        </w:tc>
        <w:tc>
          <w:tcPr>
            <w:tcW w:w="6138" w:type="dxa"/>
          </w:tcPr>
          <w:p w14:paraId="335A1499"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routine is invoked by the MAS Means Test Event Driver.  It sends a mail message to the IB CAT C mail group if a patient's Means Test "billable" status changes (i.e., from Category C to Category A or vice versa).</w:t>
            </w:r>
          </w:p>
        </w:tc>
      </w:tr>
      <w:tr w:rsidR="00FD124D" w:rsidRPr="0002501E" w14:paraId="335A149D" w14:textId="77777777" w:rsidTr="003D0E08">
        <w:trPr>
          <w:cantSplit/>
        </w:trPr>
        <w:tc>
          <w:tcPr>
            <w:tcW w:w="3438" w:type="dxa"/>
          </w:tcPr>
          <w:p w14:paraId="335A149B"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IBAMTS</w:t>
            </w:r>
          </w:p>
        </w:tc>
        <w:tc>
          <w:tcPr>
            <w:tcW w:w="6138" w:type="dxa"/>
          </w:tcPr>
          <w:p w14:paraId="335A149C"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 xml:space="preserve">This routine is invoked by the Scheduling Check-In Event Driver.  It bills the Means Test outpatient </w:t>
            </w:r>
            <w:r w:rsidR="00E1314C" w:rsidRPr="0002501E">
              <w:rPr>
                <w:rFonts w:ascii="Times New Roman" w:hAnsi="Times New Roman"/>
                <w:sz w:val="22"/>
                <w:szCs w:val="22"/>
              </w:rPr>
              <w:t>co-pay</w:t>
            </w:r>
            <w:r w:rsidRPr="0002501E">
              <w:rPr>
                <w:rFonts w:ascii="Times New Roman" w:hAnsi="Times New Roman"/>
                <w:sz w:val="22"/>
                <w:szCs w:val="22"/>
              </w:rPr>
              <w:t>ment charge to Category C veterans who are checked in for a clinic visit.</w:t>
            </w:r>
          </w:p>
        </w:tc>
      </w:tr>
      <w:tr w:rsidR="00FD124D" w:rsidRPr="0002501E" w14:paraId="335A14A0" w14:textId="77777777" w:rsidTr="003D0E08">
        <w:trPr>
          <w:cantSplit/>
        </w:trPr>
        <w:tc>
          <w:tcPr>
            <w:tcW w:w="3438" w:type="dxa"/>
          </w:tcPr>
          <w:p w14:paraId="335A149E"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IBARX</w:t>
            </w:r>
          </w:p>
        </w:tc>
        <w:tc>
          <w:tcPr>
            <w:tcW w:w="6138" w:type="dxa"/>
          </w:tcPr>
          <w:p w14:paraId="335A149F"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 xml:space="preserve">This routine has 4 calls supported for Outpatient Pharmacy only:  XTYPE^IBARX (eligibility determination), NEW^IBARX (file new RX </w:t>
            </w:r>
            <w:r w:rsidR="00E1314C" w:rsidRPr="0002501E">
              <w:rPr>
                <w:rFonts w:ascii="Times New Roman" w:hAnsi="Times New Roman"/>
                <w:sz w:val="22"/>
                <w:szCs w:val="22"/>
              </w:rPr>
              <w:t>co-pay</w:t>
            </w:r>
            <w:r w:rsidRPr="0002501E">
              <w:rPr>
                <w:rFonts w:ascii="Times New Roman" w:hAnsi="Times New Roman"/>
                <w:sz w:val="22"/>
                <w:szCs w:val="22"/>
              </w:rPr>
              <w:t>ments), CANCEL^IBARX (cancel), and UPDATE^IBARX (update).</w:t>
            </w:r>
          </w:p>
        </w:tc>
      </w:tr>
      <w:tr w:rsidR="00FD124D" w:rsidRPr="0002501E" w14:paraId="335A14A3" w14:textId="77777777" w:rsidTr="003D0E08">
        <w:trPr>
          <w:cantSplit/>
        </w:trPr>
        <w:tc>
          <w:tcPr>
            <w:tcW w:w="3438" w:type="dxa"/>
          </w:tcPr>
          <w:p w14:paraId="335A14A1"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IBOLK</w:t>
            </w:r>
          </w:p>
        </w:tc>
        <w:tc>
          <w:tcPr>
            <w:tcW w:w="6138" w:type="dxa"/>
          </w:tcPr>
          <w:p w14:paraId="335A14A2"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routine has two supported entry points for the Accounts Receivable package to print a profile of an AR Transaction.  The entry point ENF is used to print a full profile.  The entry point ENB is used to print a brief profile.</w:t>
            </w:r>
          </w:p>
        </w:tc>
      </w:tr>
      <w:tr w:rsidR="00FD124D" w:rsidRPr="0002501E" w14:paraId="335A14A6" w14:textId="77777777" w:rsidTr="003D0E08">
        <w:trPr>
          <w:cantSplit/>
        </w:trPr>
        <w:tc>
          <w:tcPr>
            <w:tcW w:w="3438" w:type="dxa"/>
          </w:tcPr>
          <w:p w14:paraId="335A14A4"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IBRFN</w:t>
            </w:r>
          </w:p>
        </w:tc>
        <w:tc>
          <w:tcPr>
            <w:tcW w:w="6138" w:type="dxa"/>
          </w:tcPr>
          <w:p w14:paraId="335A14A5"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routine has supported calls to return the text of an error message.</w:t>
            </w:r>
          </w:p>
        </w:tc>
      </w:tr>
      <w:tr w:rsidR="00FD124D" w:rsidRPr="0002501E" w14:paraId="335A14A9" w14:textId="77777777" w:rsidTr="003D0E08">
        <w:trPr>
          <w:cantSplit/>
        </w:trPr>
        <w:tc>
          <w:tcPr>
            <w:tcW w:w="3438" w:type="dxa"/>
          </w:tcPr>
          <w:p w14:paraId="335A14A7"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lastRenderedPageBreak/>
              <w:t>IBRREL</w:t>
            </w:r>
          </w:p>
        </w:tc>
        <w:tc>
          <w:tcPr>
            <w:tcW w:w="6138" w:type="dxa"/>
          </w:tcPr>
          <w:p w14:paraId="335A14A8"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routine has one supported call, AR^IBRREL, for the Accounts Receivable package.  If there are Means Test charges on hold that are associated with the input bill number, these charges will be displayed and available for selection to be "released" to AR.</w:t>
            </w:r>
          </w:p>
        </w:tc>
      </w:tr>
      <w:tr w:rsidR="00FD124D" w:rsidRPr="0002501E" w14:paraId="335A14AC" w14:textId="77777777" w:rsidTr="003D0E08">
        <w:trPr>
          <w:cantSplit/>
        </w:trPr>
        <w:tc>
          <w:tcPr>
            <w:tcW w:w="3438" w:type="dxa"/>
          </w:tcPr>
          <w:p w14:paraId="335A14AA"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IBCAPP</w:t>
            </w:r>
          </w:p>
        </w:tc>
        <w:tc>
          <w:tcPr>
            <w:tcW w:w="6138" w:type="dxa"/>
          </w:tcPr>
          <w:p w14:paraId="335A14AB"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CLAIMS AUTO PROCESSING MAIN PROCESSER.  This routine is called by IBCNSBL2 (IB*2.0*432)</w:t>
            </w:r>
          </w:p>
        </w:tc>
      </w:tr>
      <w:tr w:rsidR="00FD124D" w:rsidRPr="0002501E" w14:paraId="335A14AF" w14:textId="77777777" w:rsidTr="003D0E08">
        <w:trPr>
          <w:cantSplit/>
        </w:trPr>
        <w:tc>
          <w:tcPr>
            <w:tcW w:w="3438" w:type="dxa"/>
          </w:tcPr>
          <w:p w14:paraId="335A14AD"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IBCAPP1</w:t>
            </w:r>
          </w:p>
        </w:tc>
        <w:tc>
          <w:tcPr>
            <w:tcW w:w="6138" w:type="dxa"/>
          </w:tcPr>
          <w:p w14:paraId="335A14AE"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CLAIMS AUTO PROCESSING UTILITIES.  This routine is called by IBCAPP (IB*2.0*432)</w:t>
            </w:r>
          </w:p>
        </w:tc>
      </w:tr>
      <w:tr w:rsidR="00FD124D" w:rsidRPr="0002501E" w14:paraId="335A14B2" w14:textId="77777777" w:rsidTr="003D0E08">
        <w:trPr>
          <w:cantSplit/>
        </w:trPr>
        <w:tc>
          <w:tcPr>
            <w:tcW w:w="3438" w:type="dxa"/>
          </w:tcPr>
          <w:p w14:paraId="335A14B0"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IBCAPP2</w:t>
            </w:r>
          </w:p>
        </w:tc>
        <w:tc>
          <w:tcPr>
            <w:tcW w:w="6138" w:type="dxa"/>
          </w:tcPr>
          <w:p w14:paraId="335A14B1"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CLAIMS AUTO PROCESSING.  This routine is called by IBCECOB1 (IB*2.0*432)</w:t>
            </w:r>
          </w:p>
        </w:tc>
      </w:tr>
      <w:tr w:rsidR="00FD124D" w:rsidRPr="0002501E" w14:paraId="335A14B5" w14:textId="77777777" w:rsidTr="003D0E08">
        <w:trPr>
          <w:cantSplit/>
        </w:trPr>
        <w:tc>
          <w:tcPr>
            <w:tcW w:w="3438" w:type="dxa"/>
          </w:tcPr>
          <w:p w14:paraId="335A14B3"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IBCAPR</w:t>
            </w:r>
          </w:p>
        </w:tc>
        <w:tc>
          <w:tcPr>
            <w:tcW w:w="6138" w:type="dxa"/>
          </w:tcPr>
          <w:p w14:paraId="335A14B4"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PRINT EOB/MRA.  This routine is called by IBCAPR1 and IBCAPR2 (IB*2.0*432)</w:t>
            </w:r>
          </w:p>
        </w:tc>
      </w:tr>
      <w:tr w:rsidR="000428F1" w:rsidRPr="0002501E" w14:paraId="335A14B8" w14:textId="77777777" w:rsidTr="003D0E08">
        <w:trPr>
          <w:cantSplit/>
        </w:trPr>
        <w:tc>
          <w:tcPr>
            <w:tcW w:w="3438" w:type="dxa"/>
          </w:tcPr>
          <w:p w14:paraId="335A14B6"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IBCAPR1</w:t>
            </w:r>
          </w:p>
        </w:tc>
        <w:tc>
          <w:tcPr>
            <w:tcW w:w="6138" w:type="dxa"/>
          </w:tcPr>
          <w:p w14:paraId="335A14B7"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CAPR PRINT FUNCTIONS.  This routine is called by IBCAPP (IB*2.0*432)</w:t>
            </w:r>
          </w:p>
        </w:tc>
      </w:tr>
      <w:tr w:rsidR="000428F1" w:rsidRPr="0002501E" w14:paraId="335A14BB" w14:textId="77777777" w:rsidTr="003D0E08">
        <w:trPr>
          <w:cantSplit/>
        </w:trPr>
        <w:tc>
          <w:tcPr>
            <w:tcW w:w="3438" w:type="dxa"/>
          </w:tcPr>
          <w:p w14:paraId="335A14B9"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IBCAPR2</w:t>
            </w:r>
          </w:p>
        </w:tc>
        <w:tc>
          <w:tcPr>
            <w:tcW w:w="6138" w:type="dxa"/>
          </w:tcPr>
          <w:p w14:paraId="335A14BA"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PRINT EOB/MRA  (IB*2.0*432)</w:t>
            </w:r>
          </w:p>
        </w:tc>
      </w:tr>
      <w:tr w:rsidR="000428F1" w:rsidRPr="0002501E" w14:paraId="335A14BE" w14:textId="77777777" w:rsidTr="003D0E08">
        <w:trPr>
          <w:cantSplit/>
        </w:trPr>
        <w:tc>
          <w:tcPr>
            <w:tcW w:w="3438" w:type="dxa"/>
          </w:tcPr>
          <w:p w14:paraId="335A14BC"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IBCAPU</w:t>
            </w:r>
          </w:p>
        </w:tc>
        <w:tc>
          <w:tcPr>
            <w:tcW w:w="6138" w:type="dxa"/>
          </w:tcPr>
          <w:p w14:paraId="335A14BD"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CLAIMS AUTO PROCESSING UTILITIES (IB*2.0*432)</w:t>
            </w:r>
          </w:p>
        </w:tc>
      </w:tr>
      <w:tr w:rsidR="001F11FB" w:rsidRPr="0002501E" w14:paraId="335A14C1" w14:textId="77777777" w:rsidTr="001F11FB">
        <w:trPr>
          <w:cantSplit/>
        </w:trPr>
        <w:tc>
          <w:tcPr>
            <w:tcW w:w="3438" w:type="dxa"/>
            <w:tcBorders>
              <w:top w:val="single" w:sz="4" w:space="0" w:color="auto"/>
              <w:left w:val="single" w:sz="4" w:space="0" w:color="auto"/>
              <w:bottom w:val="single" w:sz="4" w:space="0" w:color="auto"/>
              <w:right w:val="single" w:sz="4" w:space="0" w:color="auto"/>
            </w:tcBorders>
          </w:tcPr>
          <w:p w14:paraId="335A14BF" w14:textId="77777777" w:rsidR="001F11FB" w:rsidRPr="0002501E" w:rsidRDefault="001F11FB" w:rsidP="00B35540">
            <w:pPr>
              <w:rPr>
                <w:rFonts w:ascii="Times New Roman" w:hAnsi="Times New Roman"/>
                <w:sz w:val="22"/>
                <w:szCs w:val="22"/>
              </w:rPr>
            </w:pPr>
            <w:r>
              <w:rPr>
                <w:rFonts w:ascii="Times New Roman" w:hAnsi="Times New Roman"/>
                <w:sz w:val="22"/>
                <w:szCs w:val="22"/>
              </w:rPr>
              <w:t>LNNDCCK^IBCBB11</w:t>
            </w:r>
          </w:p>
        </w:tc>
        <w:tc>
          <w:tcPr>
            <w:tcW w:w="6138" w:type="dxa"/>
            <w:tcBorders>
              <w:top w:val="single" w:sz="4" w:space="0" w:color="auto"/>
              <w:left w:val="single" w:sz="4" w:space="0" w:color="auto"/>
              <w:bottom w:val="single" w:sz="4" w:space="0" w:color="auto"/>
              <w:right w:val="single" w:sz="4" w:space="0" w:color="auto"/>
            </w:tcBorders>
          </w:tcPr>
          <w:p w14:paraId="335A14C0" w14:textId="77777777" w:rsidR="001F11FB" w:rsidRPr="0002501E" w:rsidRDefault="001F11FB" w:rsidP="001F11FB">
            <w:pPr>
              <w:rPr>
                <w:rFonts w:ascii="Times New Roman" w:hAnsi="Times New Roman"/>
                <w:sz w:val="22"/>
                <w:szCs w:val="22"/>
              </w:rPr>
            </w:pPr>
            <w:r>
              <w:rPr>
                <w:rFonts w:ascii="Times New Roman" w:hAnsi="Times New Roman"/>
                <w:sz w:val="22"/>
                <w:szCs w:val="22"/>
              </w:rPr>
              <w:t>Validate Line Level for NDC – The Units and Units/Basis of Measurement fields are required if the NDC field is populated (IB*2.0*577)</w:t>
            </w:r>
          </w:p>
        </w:tc>
      </w:tr>
      <w:tr w:rsidR="000428F1" w:rsidRPr="0002501E" w14:paraId="335A14C4" w14:textId="77777777" w:rsidTr="003D0E08">
        <w:trPr>
          <w:cantSplit/>
        </w:trPr>
        <w:tc>
          <w:tcPr>
            <w:tcW w:w="3438" w:type="dxa"/>
          </w:tcPr>
          <w:p w14:paraId="335A14C2"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IBCBB12</w:t>
            </w:r>
          </w:p>
        </w:tc>
        <w:tc>
          <w:tcPr>
            <w:tcW w:w="6138" w:type="dxa"/>
          </w:tcPr>
          <w:p w14:paraId="335A14C3"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PROCEDURE AND LINE LEVEL PROVIDER EDITS.  This routine is called by IBCBB1 (IB*2.0*432)</w:t>
            </w:r>
          </w:p>
        </w:tc>
      </w:tr>
      <w:tr w:rsidR="000428F1" w:rsidRPr="0002501E" w14:paraId="335A14C7" w14:textId="77777777" w:rsidTr="003D0E08">
        <w:trPr>
          <w:cantSplit/>
        </w:trPr>
        <w:tc>
          <w:tcPr>
            <w:tcW w:w="3438" w:type="dxa"/>
          </w:tcPr>
          <w:p w14:paraId="335A14C5"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IBCEF80</w:t>
            </w:r>
          </w:p>
        </w:tc>
        <w:tc>
          <w:tcPr>
            <w:tcW w:w="6138" w:type="dxa"/>
          </w:tcPr>
          <w:p w14:paraId="335A14C6"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PROVIDER ID FUNCTIONS.  This routine is called by IBCEF7 and IBCEFPL (IB*2.0*432)</w:t>
            </w:r>
          </w:p>
        </w:tc>
      </w:tr>
      <w:tr w:rsidR="000428F1" w:rsidRPr="0002501E" w14:paraId="335A14CA" w14:textId="77777777" w:rsidTr="003D0E08">
        <w:trPr>
          <w:cantSplit/>
        </w:trPr>
        <w:tc>
          <w:tcPr>
            <w:tcW w:w="3438" w:type="dxa"/>
          </w:tcPr>
          <w:p w14:paraId="335A14C8"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IBCEF81</w:t>
            </w:r>
          </w:p>
        </w:tc>
        <w:tc>
          <w:tcPr>
            <w:tcW w:w="6138" w:type="dxa"/>
          </w:tcPr>
          <w:p w14:paraId="335A14C9"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PROVIDER ADJUSTMENTS.  This routine is called by IBCEF80, IBCEFP, and IBCEFPL (IB*2.0*432)</w:t>
            </w:r>
          </w:p>
        </w:tc>
      </w:tr>
      <w:tr w:rsidR="000428F1" w:rsidRPr="0002501E" w14:paraId="335A14CD" w14:textId="77777777" w:rsidTr="003D0E08">
        <w:trPr>
          <w:cantSplit/>
        </w:trPr>
        <w:tc>
          <w:tcPr>
            <w:tcW w:w="3438" w:type="dxa"/>
          </w:tcPr>
          <w:p w14:paraId="335A14CB"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IBCEF82</w:t>
            </w:r>
          </w:p>
        </w:tc>
        <w:tc>
          <w:tcPr>
            <w:tcW w:w="6138" w:type="dxa"/>
          </w:tcPr>
          <w:p w14:paraId="335A14CC"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PROVIDER ADJUSTMENTS.  This routine is called by IBCEF81 (IB*2.0*432)</w:t>
            </w:r>
          </w:p>
        </w:tc>
      </w:tr>
      <w:tr w:rsidR="000428F1" w:rsidRPr="0002501E" w14:paraId="335A14D0" w14:textId="77777777" w:rsidTr="003D0E08">
        <w:trPr>
          <w:cantSplit/>
        </w:trPr>
        <w:tc>
          <w:tcPr>
            <w:tcW w:w="3438" w:type="dxa"/>
          </w:tcPr>
          <w:p w14:paraId="335A14CE"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IBCEF83</w:t>
            </w:r>
          </w:p>
        </w:tc>
        <w:tc>
          <w:tcPr>
            <w:tcW w:w="6138" w:type="dxa"/>
          </w:tcPr>
          <w:p w14:paraId="335A14CF"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GET PROVIDER FUNCTIONS.  CALLED BY OUTPUT FORMATTER (IB*2.0*432)</w:t>
            </w:r>
          </w:p>
        </w:tc>
      </w:tr>
      <w:tr w:rsidR="000428F1" w:rsidRPr="0002501E" w14:paraId="335A14D3" w14:textId="77777777" w:rsidTr="003D0E08">
        <w:trPr>
          <w:cantSplit/>
        </w:trPr>
        <w:tc>
          <w:tcPr>
            <w:tcW w:w="3438" w:type="dxa"/>
          </w:tcPr>
          <w:p w14:paraId="335A14D1"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IBCEF84</w:t>
            </w:r>
          </w:p>
        </w:tc>
        <w:tc>
          <w:tcPr>
            <w:tcW w:w="6138" w:type="dxa"/>
          </w:tcPr>
          <w:p w14:paraId="335A14D2"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GET PROVIDER FUNCTIONS.  CALLED FROM DICT 399, FIELDS .21 &amp; 101 TRIGGERS FOR FIELD 27. (IB*2.0*432)</w:t>
            </w:r>
          </w:p>
        </w:tc>
      </w:tr>
      <w:tr w:rsidR="000428F1" w:rsidRPr="0002501E" w14:paraId="335A14D6" w14:textId="77777777" w:rsidTr="003D0E08">
        <w:trPr>
          <w:cantSplit/>
        </w:trPr>
        <w:tc>
          <w:tcPr>
            <w:tcW w:w="3438" w:type="dxa"/>
          </w:tcPr>
          <w:p w14:paraId="335A14D4"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IBCEFP</w:t>
            </w:r>
          </w:p>
        </w:tc>
        <w:tc>
          <w:tcPr>
            <w:tcW w:w="6138" w:type="dxa"/>
          </w:tcPr>
          <w:p w14:paraId="335A14D5"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PROVIDER ID FUNCTIONS.  This routine is called by IBCEF11, IBCEF74, IBCEF76, IBCEF79, and IBCEF83 IB*2.0*432)</w:t>
            </w:r>
          </w:p>
        </w:tc>
      </w:tr>
      <w:tr w:rsidR="000428F1" w:rsidRPr="0002501E" w14:paraId="335A14D9" w14:textId="77777777" w:rsidTr="003D0E08">
        <w:trPr>
          <w:cantSplit/>
        </w:trPr>
        <w:tc>
          <w:tcPr>
            <w:tcW w:w="3438" w:type="dxa"/>
          </w:tcPr>
          <w:p w14:paraId="335A14D7"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IBCEFP1</w:t>
            </w:r>
          </w:p>
        </w:tc>
        <w:tc>
          <w:tcPr>
            <w:tcW w:w="6138" w:type="dxa"/>
          </w:tcPr>
          <w:p w14:paraId="335A14D8"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OUTPUT FORMATTER PROVIDER UTILITIES.  This routine is called by IBCEF76 and IBCEFP (IB*2.0*432)</w:t>
            </w:r>
          </w:p>
        </w:tc>
      </w:tr>
      <w:tr w:rsidR="000428F1" w:rsidRPr="0002501E" w14:paraId="335A14DC" w14:textId="77777777" w:rsidTr="003D0E08">
        <w:trPr>
          <w:cantSplit/>
        </w:trPr>
        <w:tc>
          <w:tcPr>
            <w:tcW w:w="3438" w:type="dxa"/>
          </w:tcPr>
          <w:p w14:paraId="335A14DA"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IBCEU7</w:t>
            </w:r>
          </w:p>
        </w:tc>
        <w:tc>
          <w:tcPr>
            <w:tcW w:w="6138" w:type="dxa"/>
          </w:tcPr>
          <w:p w14:paraId="335A14DB"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EDI UTILITIES.  This routine is called by IBXS3, IBXS6, IBXS7, IBXSC3, IBXSC6, IBXSC7, and IBXX17 (IB*2.0*432)</w:t>
            </w:r>
          </w:p>
        </w:tc>
      </w:tr>
      <w:tr w:rsidR="003E5683" w:rsidRPr="0002501E" w14:paraId="335A14DF" w14:textId="77777777" w:rsidTr="003D0E08">
        <w:trPr>
          <w:cantSplit/>
        </w:trPr>
        <w:tc>
          <w:tcPr>
            <w:tcW w:w="3438" w:type="dxa"/>
          </w:tcPr>
          <w:p w14:paraId="335A14DD" w14:textId="39347085" w:rsidR="003E5683" w:rsidRPr="0002501E" w:rsidRDefault="003E5683" w:rsidP="00CE3549">
            <w:pPr>
              <w:rPr>
                <w:rFonts w:ascii="Times New Roman" w:hAnsi="Times New Roman"/>
                <w:sz w:val="22"/>
                <w:szCs w:val="22"/>
              </w:rPr>
            </w:pPr>
            <w:r>
              <w:rPr>
                <w:rFonts w:ascii="Times New Roman" w:hAnsi="Times New Roman"/>
                <w:sz w:val="22"/>
                <w:szCs w:val="22"/>
              </w:rPr>
              <w:t>FTF</w:t>
            </w:r>
            <w:r w:rsidR="00827BDE">
              <w:rPr>
                <w:rFonts w:ascii="Times New Roman" w:hAnsi="Times New Roman"/>
                <w:sz w:val="22"/>
                <w:szCs w:val="22"/>
              </w:rPr>
              <w:t>IC</w:t>
            </w:r>
            <w:r>
              <w:rPr>
                <w:rFonts w:ascii="Times New Roman" w:hAnsi="Times New Roman"/>
                <w:sz w:val="22"/>
                <w:szCs w:val="22"/>
              </w:rPr>
              <w:t>^IBCNEUT7</w:t>
            </w:r>
          </w:p>
        </w:tc>
        <w:tc>
          <w:tcPr>
            <w:tcW w:w="6138" w:type="dxa"/>
          </w:tcPr>
          <w:p w14:paraId="335A14DE" w14:textId="77777777" w:rsidR="003E5683" w:rsidRPr="0002501E" w:rsidRDefault="003E5683" w:rsidP="00CE3549">
            <w:pPr>
              <w:rPr>
                <w:rFonts w:ascii="Times New Roman" w:hAnsi="Times New Roman"/>
                <w:sz w:val="22"/>
                <w:szCs w:val="22"/>
              </w:rPr>
            </w:pPr>
            <w:r>
              <w:rPr>
                <w:rFonts w:ascii="Times New Roman" w:hAnsi="Times New Roman"/>
                <w:sz w:val="22"/>
                <w:szCs w:val="22"/>
              </w:rPr>
              <w:t>Returns an Insurance Company’s formatted Filing Time Frame</w:t>
            </w:r>
          </w:p>
        </w:tc>
      </w:tr>
      <w:tr w:rsidR="003E5683" w:rsidRPr="0002501E" w14:paraId="335A14E2" w14:textId="77777777" w:rsidTr="003D0E08">
        <w:trPr>
          <w:cantSplit/>
        </w:trPr>
        <w:tc>
          <w:tcPr>
            <w:tcW w:w="3438" w:type="dxa"/>
          </w:tcPr>
          <w:p w14:paraId="335A14E0" w14:textId="77777777" w:rsidR="003E5683" w:rsidRPr="0002501E" w:rsidRDefault="003E5683" w:rsidP="00CE3549">
            <w:pPr>
              <w:rPr>
                <w:rFonts w:ascii="Times New Roman" w:hAnsi="Times New Roman"/>
                <w:sz w:val="22"/>
                <w:szCs w:val="22"/>
              </w:rPr>
            </w:pPr>
            <w:r>
              <w:rPr>
                <w:rFonts w:ascii="Times New Roman" w:hAnsi="Times New Roman"/>
                <w:sz w:val="22"/>
                <w:szCs w:val="22"/>
              </w:rPr>
              <w:t>FTFGP^IBCNEUT7</w:t>
            </w:r>
          </w:p>
        </w:tc>
        <w:tc>
          <w:tcPr>
            <w:tcW w:w="6138" w:type="dxa"/>
          </w:tcPr>
          <w:p w14:paraId="335A14E1" w14:textId="77777777" w:rsidR="003E5683" w:rsidRPr="0002501E" w:rsidRDefault="003E5683" w:rsidP="00CE3549">
            <w:pPr>
              <w:rPr>
                <w:rFonts w:ascii="Times New Roman" w:hAnsi="Times New Roman"/>
                <w:sz w:val="22"/>
                <w:szCs w:val="22"/>
              </w:rPr>
            </w:pPr>
            <w:r>
              <w:rPr>
                <w:rFonts w:ascii="Times New Roman" w:hAnsi="Times New Roman"/>
                <w:sz w:val="22"/>
                <w:szCs w:val="22"/>
              </w:rPr>
              <w:t>Returns a Group Plan’s formatted Filing Time Frame</w:t>
            </w:r>
          </w:p>
        </w:tc>
      </w:tr>
      <w:tr w:rsidR="000428F1" w:rsidRPr="0002501E" w14:paraId="335A14E5" w14:textId="77777777" w:rsidTr="003D0E08">
        <w:trPr>
          <w:cantSplit/>
        </w:trPr>
        <w:tc>
          <w:tcPr>
            <w:tcW w:w="3438" w:type="dxa"/>
          </w:tcPr>
          <w:p w14:paraId="335A14E3"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IBCSC10</w:t>
            </w:r>
          </w:p>
        </w:tc>
        <w:tc>
          <w:tcPr>
            <w:tcW w:w="6138" w:type="dxa"/>
          </w:tcPr>
          <w:p w14:paraId="335A14E4"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MCCR SCREEN 10 (UB-82 BILL SPECIFIC INFO).  This routine is called by BILLING SCREEN 10 (IB*2.0*432)</w:t>
            </w:r>
          </w:p>
        </w:tc>
      </w:tr>
      <w:tr w:rsidR="000428F1" w:rsidRPr="0002501E" w14:paraId="335A14E8" w14:textId="77777777" w:rsidTr="003D0E08">
        <w:trPr>
          <w:cantSplit/>
        </w:trPr>
        <w:tc>
          <w:tcPr>
            <w:tcW w:w="3438" w:type="dxa"/>
          </w:tcPr>
          <w:p w14:paraId="335A14E6"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IBCSC102</w:t>
            </w:r>
          </w:p>
        </w:tc>
        <w:tc>
          <w:tcPr>
            <w:tcW w:w="6138" w:type="dxa"/>
          </w:tcPr>
          <w:p w14:paraId="335A14E7"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MCCR SCREEN 10 (UB-04 BILL SPECIFIC INFO).  This routine is called by BILLING SCREEN 10 (IB*2.0*432)</w:t>
            </w:r>
          </w:p>
        </w:tc>
      </w:tr>
      <w:tr w:rsidR="000428F1" w:rsidRPr="0002501E" w14:paraId="335A14EB" w14:textId="77777777" w:rsidTr="003D0E08">
        <w:trPr>
          <w:cantSplit/>
        </w:trPr>
        <w:tc>
          <w:tcPr>
            <w:tcW w:w="3438" w:type="dxa"/>
          </w:tcPr>
          <w:p w14:paraId="335A14E9"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IBCSC10A</w:t>
            </w:r>
          </w:p>
        </w:tc>
        <w:tc>
          <w:tcPr>
            <w:tcW w:w="6138" w:type="dxa"/>
          </w:tcPr>
          <w:p w14:paraId="335A14EA"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ADD/ENTER CHIROPRACTIC DATA.  This routine is called by BILLING SCREEN 10 (IB*2.0*432)</w:t>
            </w:r>
          </w:p>
        </w:tc>
      </w:tr>
      <w:tr w:rsidR="000428F1" w:rsidRPr="0002501E" w14:paraId="335A14EE" w14:textId="77777777" w:rsidTr="003D0E08">
        <w:trPr>
          <w:cantSplit/>
        </w:trPr>
        <w:tc>
          <w:tcPr>
            <w:tcW w:w="3438" w:type="dxa"/>
          </w:tcPr>
          <w:p w14:paraId="335A14EC"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IBCSC10B</w:t>
            </w:r>
          </w:p>
        </w:tc>
        <w:tc>
          <w:tcPr>
            <w:tcW w:w="6138" w:type="dxa"/>
          </w:tcPr>
          <w:p w14:paraId="335A14ED"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ADD/ENTER PATIENT REASON FOR VISIT DATA.  This routine is called by BILLING SCREEN 10 (IB*2.0*432)</w:t>
            </w:r>
          </w:p>
        </w:tc>
      </w:tr>
      <w:tr w:rsidR="000428F1" w:rsidRPr="0002501E" w14:paraId="335A14F1" w14:textId="77777777" w:rsidTr="003D0E08">
        <w:trPr>
          <w:cantSplit/>
        </w:trPr>
        <w:tc>
          <w:tcPr>
            <w:tcW w:w="3438" w:type="dxa"/>
          </w:tcPr>
          <w:p w14:paraId="335A14EF"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lastRenderedPageBreak/>
              <w:t>IBCSC10H</w:t>
            </w:r>
          </w:p>
        </w:tc>
        <w:tc>
          <w:tcPr>
            <w:tcW w:w="6138" w:type="dxa"/>
          </w:tcPr>
          <w:p w14:paraId="335A14F0"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MCCR SCREEN 10 (BILL SPECIFIC INFO) CMS-1500 . This routine is called by BILLING SCREEN 10 IB*2.0*432)</w:t>
            </w:r>
          </w:p>
        </w:tc>
      </w:tr>
      <w:tr w:rsidR="000428F1" w:rsidRPr="0002501E" w14:paraId="335A14F4" w14:textId="77777777" w:rsidTr="003D0E08">
        <w:trPr>
          <w:cantSplit/>
        </w:trPr>
        <w:tc>
          <w:tcPr>
            <w:tcW w:w="3438" w:type="dxa"/>
          </w:tcPr>
          <w:p w14:paraId="335A14F2"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IBCU7B</w:t>
            </w:r>
          </w:p>
        </w:tc>
        <w:tc>
          <w:tcPr>
            <w:tcW w:w="6138" w:type="dxa"/>
          </w:tcPr>
          <w:p w14:paraId="335A14F3"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LINE LEVEL PROVIDER USER INPUT.  This routine is called by IBCCPT (IB*2.0*432)</w:t>
            </w:r>
          </w:p>
        </w:tc>
      </w:tr>
      <w:tr w:rsidR="000428F1" w:rsidRPr="0002501E" w14:paraId="335A14F7" w14:textId="77777777" w:rsidTr="003D0E08">
        <w:trPr>
          <w:cantSplit/>
        </w:trPr>
        <w:tc>
          <w:tcPr>
            <w:tcW w:w="3438" w:type="dxa"/>
          </w:tcPr>
          <w:p w14:paraId="335A14F5"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IBY432PO</w:t>
            </w:r>
          </w:p>
        </w:tc>
        <w:tc>
          <w:tcPr>
            <w:tcW w:w="6138" w:type="dxa"/>
          </w:tcPr>
          <w:p w14:paraId="335A14F6"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POST-INSTALLATION FOR IB PATCH 432.  This routine is called by INSTALL PROCESS IB*2.0*432)</w:t>
            </w:r>
          </w:p>
        </w:tc>
      </w:tr>
      <w:tr w:rsidR="000428F1" w:rsidRPr="0002501E" w14:paraId="335A14FA" w14:textId="77777777" w:rsidTr="003D0E08">
        <w:trPr>
          <w:cantSplit/>
        </w:trPr>
        <w:tc>
          <w:tcPr>
            <w:tcW w:w="3438" w:type="dxa"/>
          </w:tcPr>
          <w:p w14:paraId="335A14F8"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IBY432PR</w:t>
            </w:r>
          </w:p>
        </w:tc>
        <w:tc>
          <w:tcPr>
            <w:tcW w:w="6138" w:type="dxa"/>
          </w:tcPr>
          <w:p w14:paraId="335A14F9"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PRE-INSTALLATION FOR IB PATCH 432.  This routine is called by INSTALL PROCESS (IB*2.0*432)</w:t>
            </w:r>
          </w:p>
        </w:tc>
      </w:tr>
      <w:tr w:rsidR="000428F1" w:rsidRPr="0002501E" w14:paraId="335A14FD" w14:textId="77777777" w:rsidTr="003D0E08">
        <w:trPr>
          <w:cantSplit/>
        </w:trPr>
        <w:tc>
          <w:tcPr>
            <w:tcW w:w="3438" w:type="dxa"/>
          </w:tcPr>
          <w:p w14:paraId="335A14FB"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MENU^IBECK</w:t>
            </w:r>
          </w:p>
        </w:tc>
        <w:tc>
          <w:tcPr>
            <w:tcW w:w="6138" w:type="dxa"/>
          </w:tcPr>
          <w:p w14:paraId="335A14FC"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This routine may be used on menu entry actions to display warnings.</w:t>
            </w:r>
          </w:p>
        </w:tc>
      </w:tr>
      <w:tr w:rsidR="000428F1" w:rsidRPr="0002501E" w14:paraId="335A1500" w14:textId="77777777" w:rsidTr="003D0E08">
        <w:trPr>
          <w:cantSplit/>
        </w:trPr>
        <w:tc>
          <w:tcPr>
            <w:tcW w:w="3438" w:type="dxa"/>
          </w:tcPr>
          <w:p w14:paraId="335A14FE"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RXST^IBARXEU(</w:t>
            </w:r>
            <w:proofErr w:type="spellStart"/>
            <w:r w:rsidRPr="0002501E">
              <w:rPr>
                <w:rFonts w:ascii="Times New Roman" w:hAnsi="Times New Roman"/>
                <w:sz w:val="22"/>
                <w:szCs w:val="22"/>
              </w:rPr>
              <w:t>dfn</w:t>
            </w:r>
            <w:proofErr w:type="spellEnd"/>
            <w:r w:rsidRPr="0002501E">
              <w:rPr>
                <w:rFonts w:ascii="Times New Roman" w:hAnsi="Times New Roman"/>
                <w:sz w:val="22"/>
                <w:szCs w:val="22"/>
              </w:rPr>
              <w:t>, date)</w:t>
            </w:r>
          </w:p>
        </w:tc>
        <w:tc>
          <w:tcPr>
            <w:tcW w:w="6138" w:type="dxa"/>
          </w:tcPr>
          <w:p w14:paraId="335A14FF"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This is a supported extrinsic variable for all developers that returns the current exemption on or before the specified date.  If no date is specified, "today" is the default.  This variable returns the following data in the respective piece position: exemption status, exemption status text, the exemption reason code, the exemption reason text, and the date of prior test.</w:t>
            </w:r>
          </w:p>
        </w:tc>
      </w:tr>
      <w:tr w:rsidR="000428F1" w:rsidRPr="0002501E" w14:paraId="335A1503" w14:textId="77777777" w:rsidTr="003D0E08">
        <w:trPr>
          <w:cantSplit/>
        </w:trPr>
        <w:tc>
          <w:tcPr>
            <w:tcW w:w="3438" w:type="dxa"/>
          </w:tcPr>
          <w:p w14:paraId="335A1501"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STMT^IBRFN1(</w:t>
            </w:r>
            <w:proofErr w:type="spellStart"/>
            <w:r w:rsidRPr="0002501E">
              <w:rPr>
                <w:rFonts w:ascii="Times New Roman" w:hAnsi="Times New Roman"/>
                <w:sz w:val="22"/>
                <w:szCs w:val="22"/>
              </w:rPr>
              <w:t>tran</w:t>
            </w:r>
            <w:proofErr w:type="spellEnd"/>
            <w:r w:rsidRPr="0002501E">
              <w:rPr>
                <w:rFonts w:ascii="Times New Roman" w:hAnsi="Times New Roman"/>
                <w:sz w:val="22"/>
                <w:szCs w:val="22"/>
              </w:rPr>
              <w:t>)</w:t>
            </w:r>
          </w:p>
        </w:tc>
        <w:tc>
          <w:tcPr>
            <w:tcW w:w="6138" w:type="dxa"/>
          </w:tcPr>
          <w:p w14:paraId="335A1502"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This routine call is used by the Accounts Receivable package during the printing of the patient statements.  The input to this routine is the AR transaction number.  The output is a global array which contains the pharmacy, inpatient, or outpatient clinical data which is incorporated into the patient statement.</w:t>
            </w:r>
          </w:p>
        </w:tc>
      </w:tr>
      <w:tr w:rsidR="000428F1" w:rsidRPr="0002501E" w14:paraId="335A1506" w14:textId="77777777" w:rsidTr="003D0E08">
        <w:trPr>
          <w:cantSplit/>
        </w:trPr>
        <w:tc>
          <w:tcPr>
            <w:tcW w:w="3438" w:type="dxa"/>
          </w:tcPr>
          <w:p w14:paraId="335A1504" w14:textId="77777777" w:rsidR="000428F1" w:rsidRPr="0002501E" w:rsidRDefault="00797813" w:rsidP="00797813">
            <w:pPr>
              <w:rPr>
                <w:rFonts w:ascii="Times New Roman" w:hAnsi="Times New Roman"/>
                <w:sz w:val="22"/>
                <w:szCs w:val="22"/>
              </w:rPr>
            </w:pPr>
            <w:r w:rsidRPr="0002501E">
              <w:rPr>
                <w:rFonts w:ascii="Times New Roman" w:hAnsi="Times New Roman"/>
                <w:sz w:val="22"/>
                <w:szCs w:val="22"/>
              </w:rPr>
              <w:t>THRES^IBARXEU1(date, type, dependents)</w:t>
            </w:r>
          </w:p>
        </w:tc>
        <w:tc>
          <w:tcPr>
            <w:tcW w:w="6138" w:type="dxa"/>
          </w:tcPr>
          <w:p w14:paraId="335A1505" w14:textId="77777777" w:rsidR="000428F1" w:rsidRPr="0002501E" w:rsidRDefault="00797813" w:rsidP="00797813">
            <w:pPr>
              <w:rPr>
                <w:rFonts w:ascii="Times New Roman" w:hAnsi="Times New Roman"/>
                <w:sz w:val="22"/>
                <w:szCs w:val="22"/>
              </w:rPr>
            </w:pPr>
            <w:r w:rsidRPr="0002501E">
              <w:rPr>
                <w:rFonts w:ascii="Times New Roman" w:hAnsi="Times New Roman"/>
                <w:sz w:val="22"/>
                <w:szCs w:val="22"/>
              </w:rPr>
              <w:t xml:space="preserve">This supported call will return the threshold amount that a patient's income must not exceed to be exempt from the medication </w:t>
            </w:r>
            <w:r w:rsidR="00E1314C" w:rsidRPr="0002501E">
              <w:rPr>
                <w:rFonts w:ascii="Times New Roman" w:hAnsi="Times New Roman"/>
                <w:sz w:val="22"/>
                <w:szCs w:val="22"/>
              </w:rPr>
              <w:t>co-pay</w:t>
            </w:r>
            <w:r w:rsidRPr="0002501E">
              <w:rPr>
                <w:rFonts w:ascii="Times New Roman" w:hAnsi="Times New Roman"/>
                <w:sz w:val="22"/>
                <w:szCs w:val="22"/>
              </w:rPr>
              <w:t>ment requirement.  Inputs are date of test, type of threshold (currently on type=2 is supported), and the number of dependents.  The data is retrieved from the BILLING THRESHOLDS file (#354.3).</w:t>
            </w:r>
          </w:p>
        </w:tc>
      </w:tr>
      <w:tr w:rsidR="000428F1" w:rsidRPr="0002501E" w14:paraId="335A1509" w14:textId="77777777" w:rsidTr="003D0E08">
        <w:trPr>
          <w:cantSplit/>
        </w:trPr>
        <w:tc>
          <w:tcPr>
            <w:tcW w:w="3438" w:type="dxa"/>
          </w:tcPr>
          <w:p w14:paraId="335A1507"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ADD3611^IBCEOB</w:t>
            </w:r>
          </w:p>
        </w:tc>
        <w:tc>
          <w:tcPr>
            <w:tcW w:w="6138" w:type="dxa"/>
          </w:tcPr>
          <w:p w14:paraId="335A1508"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Create EOB stub.  Used by Accounts Receivable package, EDI Lockbox module – Integration Agreement 4042.</w:t>
            </w:r>
          </w:p>
        </w:tc>
      </w:tr>
      <w:tr w:rsidR="000428F1" w:rsidRPr="0002501E" w14:paraId="335A150C" w14:textId="77777777" w:rsidTr="003D0E08">
        <w:trPr>
          <w:cantSplit/>
        </w:trPr>
        <w:tc>
          <w:tcPr>
            <w:tcW w:w="3438" w:type="dxa"/>
          </w:tcPr>
          <w:p w14:paraId="335A150A"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DUP^IBCEOB</w:t>
            </w:r>
          </w:p>
        </w:tc>
        <w:tc>
          <w:tcPr>
            <w:tcW w:w="6138" w:type="dxa"/>
          </w:tcPr>
          <w:p w14:paraId="335A150B"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Check for duplicate EOB.  Used by Accounts Receivable package, EDI Lockbox module – Integration Agreement 4042.</w:t>
            </w:r>
          </w:p>
        </w:tc>
      </w:tr>
      <w:tr w:rsidR="000428F1" w:rsidRPr="0002501E" w14:paraId="335A150F" w14:textId="77777777" w:rsidTr="003D0E08">
        <w:trPr>
          <w:cantSplit/>
        </w:trPr>
        <w:tc>
          <w:tcPr>
            <w:tcW w:w="3438" w:type="dxa"/>
          </w:tcPr>
          <w:p w14:paraId="335A150D"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ERRUPD^IBCEOB</w:t>
            </w:r>
          </w:p>
        </w:tc>
        <w:tc>
          <w:tcPr>
            <w:tcW w:w="6138" w:type="dxa"/>
          </w:tcPr>
          <w:p w14:paraId="335A150E"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Update EOB for error.  Used by Accounts Receivable package, EDI Lockbox module – Integration Agreement 4042.</w:t>
            </w:r>
          </w:p>
        </w:tc>
      </w:tr>
      <w:tr w:rsidR="00797813" w:rsidRPr="0002501E" w14:paraId="335A1512" w14:textId="77777777" w:rsidTr="003D0E08">
        <w:trPr>
          <w:cantSplit/>
        </w:trPr>
        <w:tc>
          <w:tcPr>
            <w:tcW w:w="3438" w:type="dxa"/>
          </w:tcPr>
          <w:p w14:paraId="335A1510"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UPD3611^IBCEOB</w:t>
            </w:r>
          </w:p>
        </w:tc>
        <w:tc>
          <w:tcPr>
            <w:tcW w:w="6138" w:type="dxa"/>
          </w:tcPr>
          <w:p w14:paraId="335A1511"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Update EOB detail.  Used by Accounts Receivable package, EDI Lockbox module – Integration Agreement 4042.</w:t>
            </w:r>
          </w:p>
        </w:tc>
      </w:tr>
      <w:tr w:rsidR="00797813" w:rsidRPr="0002501E" w14:paraId="335A1515" w14:textId="77777777" w:rsidTr="003D0E08">
        <w:trPr>
          <w:cantSplit/>
        </w:trPr>
        <w:tc>
          <w:tcPr>
            <w:tcW w:w="3438" w:type="dxa"/>
          </w:tcPr>
          <w:p w14:paraId="335A1513"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SPL1^IBCEOBAR</w:t>
            </w:r>
          </w:p>
        </w:tc>
        <w:tc>
          <w:tcPr>
            <w:tcW w:w="6138" w:type="dxa"/>
          </w:tcPr>
          <w:p w14:paraId="335A1514" w14:textId="77777777" w:rsidR="00797813" w:rsidRPr="0002501E" w:rsidRDefault="00797813" w:rsidP="00950A2A">
            <w:pPr>
              <w:rPr>
                <w:rFonts w:ascii="Times New Roman" w:hAnsi="Times New Roman"/>
                <w:sz w:val="22"/>
                <w:szCs w:val="22"/>
              </w:rPr>
            </w:pPr>
            <w:r w:rsidRPr="0002501E">
              <w:rPr>
                <w:rFonts w:ascii="Times New Roman" w:hAnsi="Times New Roman"/>
                <w:sz w:val="22"/>
                <w:szCs w:val="22"/>
              </w:rPr>
              <w:t>Allows AR AMOUNTS multiple on an EOB to be changed. Used by Accounts Receivable package, EDI Lockbox module when a</w:t>
            </w:r>
            <w:r w:rsidR="00950A2A" w:rsidRPr="0002501E">
              <w:rPr>
                <w:rFonts w:ascii="Times New Roman" w:hAnsi="Times New Roman"/>
                <w:sz w:val="22"/>
                <w:szCs w:val="22"/>
              </w:rPr>
              <w:t>n</w:t>
            </w:r>
            <w:r w:rsidRPr="0002501E">
              <w:rPr>
                <w:rFonts w:ascii="Times New Roman" w:hAnsi="Times New Roman"/>
                <w:sz w:val="22"/>
                <w:szCs w:val="22"/>
              </w:rPr>
              <w:t xml:space="preserve"> ERA line is split. Integration Agreement 4050</w:t>
            </w:r>
          </w:p>
        </w:tc>
      </w:tr>
      <w:tr w:rsidR="00797813" w:rsidRPr="0002501E" w14:paraId="335A1518" w14:textId="77777777" w:rsidTr="003D0E08">
        <w:trPr>
          <w:cantSplit/>
        </w:trPr>
        <w:tc>
          <w:tcPr>
            <w:tcW w:w="3438" w:type="dxa"/>
          </w:tcPr>
          <w:p w14:paraId="335A1516"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COPY^IBCEOB4</w:t>
            </w:r>
          </w:p>
        </w:tc>
        <w:tc>
          <w:tcPr>
            <w:tcW w:w="6138" w:type="dxa"/>
          </w:tcPr>
          <w:p w14:paraId="335A1517"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Allows an EOB to be copied.  Used by Accounts Receivable package, EDI Lockbox module – Integration Agreement 5671.</w:t>
            </w:r>
          </w:p>
        </w:tc>
      </w:tr>
      <w:tr w:rsidR="00797813" w:rsidRPr="0002501E" w14:paraId="335A151B" w14:textId="77777777" w:rsidTr="003D0E08">
        <w:trPr>
          <w:cantSplit/>
        </w:trPr>
        <w:tc>
          <w:tcPr>
            <w:tcW w:w="3438" w:type="dxa"/>
          </w:tcPr>
          <w:p w14:paraId="335A1519"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UNLOCK^IBCEOB4</w:t>
            </w:r>
          </w:p>
        </w:tc>
        <w:tc>
          <w:tcPr>
            <w:tcW w:w="6138" w:type="dxa"/>
          </w:tcPr>
          <w:p w14:paraId="335A151A"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Allows an EOB to be LOCKED. User by Accounts Receivable package, EDI Lockbox module – Integration Agreement 5671.</w:t>
            </w:r>
          </w:p>
        </w:tc>
      </w:tr>
      <w:tr w:rsidR="00797813" w:rsidRPr="0002501E" w14:paraId="335A151E" w14:textId="77777777" w:rsidTr="003D0E08">
        <w:trPr>
          <w:cantSplit/>
        </w:trPr>
        <w:tc>
          <w:tcPr>
            <w:tcW w:w="3438" w:type="dxa"/>
          </w:tcPr>
          <w:p w14:paraId="335A151C"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MOVE^IBCEOB4</w:t>
            </w:r>
          </w:p>
        </w:tc>
        <w:tc>
          <w:tcPr>
            <w:tcW w:w="6138" w:type="dxa"/>
          </w:tcPr>
          <w:p w14:paraId="335A151D"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Allows claim number on an EOB to be changed.  Used by Accounts Receivable package, EDI Lockbox module – Integration Agreement 5671.</w:t>
            </w:r>
          </w:p>
        </w:tc>
      </w:tr>
      <w:tr w:rsidR="00797813" w:rsidRPr="0002501E" w14:paraId="335A1521" w14:textId="77777777" w:rsidTr="003D0E08">
        <w:trPr>
          <w:cantSplit/>
        </w:trPr>
        <w:tc>
          <w:tcPr>
            <w:tcW w:w="3438" w:type="dxa"/>
          </w:tcPr>
          <w:p w14:paraId="335A151F"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UNLOCK^IBCEOB4</w:t>
            </w:r>
          </w:p>
        </w:tc>
        <w:tc>
          <w:tcPr>
            <w:tcW w:w="6138" w:type="dxa"/>
          </w:tcPr>
          <w:p w14:paraId="335A1520"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Allows an EOB to be UNLOCKED.  Used by Accounts Receivable package, EDI Lockbox module – Integration Agreement 5671.</w:t>
            </w:r>
          </w:p>
        </w:tc>
      </w:tr>
      <w:tr w:rsidR="00B37389" w:rsidRPr="0002501E" w14:paraId="335A1524" w14:textId="77777777" w:rsidTr="003D0E08">
        <w:trPr>
          <w:cantSplit/>
        </w:trPr>
        <w:tc>
          <w:tcPr>
            <w:tcW w:w="3438" w:type="dxa"/>
          </w:tcPr>
          <w:p w14:paraId="335A1522"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lastRenderedPageBreak/>
              <w:t>IBDSP^IBJTU6</w:t>
            </w:r>
          </w:p>
        </w:tc>
        <w:tc>
          <w:tcPr>
            <w:tcW w:w="6138" w:type="dxa"/>
          </w:tcPr>
          <w:p w14:paraId="335A1523"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 xml:space="preserve">Build IB List Manager display array scratch </w:t>
            </w:r>
            <w:proofErr w:type="spellStart"/>
            <w:r w:rsidRPr="00123DC5">
              <w:rPr>
                <w:rFonts w:ascii="Times New Roman" w:hAnsi="Times New Roman"/>
                <w:sz w:val="22"/>
                <w:szCs w:val="22"/>
              </w:rPr>
              <w:t>globals</w:t>
            </w:r>
            <w:proofErr w:type="spellEnd"/>
            <w:r w:rsidRPr="00123DC5">
              <w:rPr>
                <w:rFonts w:ascii="Times New Roman" w:hAnsi="Times New Roman"/>
                <w:sz w:val="22"/>
                <w:szCs w:val="22"/>
              </w:rPr>
              <w:t xml:space="preserve">.  Used by Accounts Receivable and by </w:t>
            </w:r>
            <w:r w:rsidR="00BA22B9" w:rsidRPr="00123DC5">
              <w:rPr>
                <w:rFonts w:ascii="Times New Roman" w:hAnsi="Times New Roman"/>
                <w:sz w:val="22"/>
                <w:szCs w:val="22"/>
              </w:rPr>
              <w:t xml:space="preserve">Electronic Claims Management </w:t>
            </w:r>
            <w:r w:rsidR="00685EB7" w:rsidRPr="00123DC5">
              <w:rPr>
                <w:rFonts w:ascii="Times New Roman" w:hAnsi="Times New Roman"/>
                <w:sz w:val="22"/>
                <w:szCs w:val="22"/>
              </w:rPr>
              <w:t xml:space="preserve">Engine </w:t>
            </w:r>
            <w:r w:rsidR="00BA22B9" w:rsidRPr="00123DC5">
              <w:rPr>
                <w:rFonts w:ascii="Times New Roman" w:hAnsi="Times New Roman"/>
                <w:sz w:val="22"/>
                <w:szCs w:val="22"/>
              </w:rPr>
              <w:t>(</w:t>
            </w:r>
            <w:r w:rsidRPr="00123DC5">
              <w:rPr>
                <w:rFonts w:ascii="Times New Roman" w:hAnsi="Times New Roman"/>
                <w:sz w:val="22"/>
                <w:szCs w:val="22"/>
              </w:rPr>
              <w:t>ECME</w:t>
            </w:r>
            <w:r w:rsidR="00BA22B9" w:rsidRPr="00123DC5">
              <w:rPr>
                <w:rFonts w:ascii="Times New Roman" w:hAnsi="Times New Roman"/>
                <w:sz w:val="22"/>
                <w:szCs w:val="22"/>
              </w:rPr>
              <w:t>)</w:t>
            </w:r>
            <w:r w:rsidRPr="00123DC5">
              <w:rPr>
                <w:rFonts w:ascii="Times New Roman" w:hAnsi="Times New Roman"/>
                <w:sz w:val="22"/>
                <w:szCs w:val="22"/>
              </w:rPr>
              <w:t xml:space="preserve"> – Integration Agreement 5713.</w:t>
            </w:r>
          </w:p>
        </w:tc>
      </w:tr>
      <w:tr w:rsidR="00B37389" w:rsidRPr="0002501E" w14:paraId="335A1527" w14:textId="77777777" w:rsidTr="003D0E08">
        <w:trPr>
          <w:cantSplit/>
        </w:trPr>
        <w:tc>
          <w:tcPr>
            <w:tcW w:w="3438" w:type="dxa"/>
          </w:tcPr>
          <w:p w14:paraId="335A1525"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RX^IBNCPDP</w:t>
            </w:r>
          </w:p>
        </w:tc>
        <w:tc>
          <w:tcPr>
            <w:tcW w:w="6138" w:type="dxa"/>
          </w:tcPr>
          <w:p w14:paraId="335A1526"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 xml:space="preserve">IB Billing Determination.  Used by ECME to determine billing information for </w:t>
            </w:r>
            <w:proofErr w:type="spellStart"/>
            <w:r w:rsidRPr="00123DC5">
              <w:rPr>
                <w:rFonts w:ascii="Times New Roman" w:hAnsi="Times New Roman"/>
                <w:sz w:val="22"/>
                <w:szCs w:val="22"/>
              </w:rPr>
              <w:t>ePharmacy</w:t>
            </w:r>
            <w:proofErr w:type="spellEnd"/>
            <w:r w:rsidRPr="00123DC5">
              <w:rPr>
                <w:rFonts w:ascii="Times New Roman" w:hAnsi="Times New Roman"/>
                <w:sz w:val="22"/>
                <w:szCs w:val="22"/>
              </w:rPr>
              <w:t>.  Integration Agreement 4299.</w:t>
            </w:r>
          </w:p>
        </w:tc>
      </w:tr>
      <w:tr w:rsidR="00B37389" w:rsidRPr="0002501E" w14:paraId="335A152A" w14:textId="77777777" w:rsidTr="003D0E08">
        <w:trPr>
          <w:cantSplit/>
        </w:trPr>
        <w:tc>
          <w:tcPr>
            <w:tcW w:w="3438" w:type="dxa"/>
          </w:tcPr>
          <w:p w14:paraId="335A1528"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STORESP^IBNCPDP</w:t>
            </w:r>
          </w:p>
        </w:tc>
        <w:tc>
          <w:tcPr>
            <w:tcW w:w="6138" w:type="dxa"/>
          </w:tcPr>
          <w:p w14:paraId="335A1529"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 xml:space="preserve">Create </w:t>
            </w:r>
            <w:proofErr w:type="spellStart"/>
            <w:r w:rsidRPr="00123DC5">
              <w:rPr>
                <w:rFonts w:ascii="Times New Roman" w:hAnsi="Times New Roman"/>
                <w:sz w:val="22"/>
                <w:szCs w:val="22"/>
              </w:rPr>
              <w:t>ePharmacy</w:t>
            </w:r>
            <w:proofErr w:type="spellEnd"/>
            <w:r w:rsidRPr="00123DC5">
              <w:rPr>
                <w:rFonts w:ascii="Times New Roman" w:hAnsi="Times New Roman"/>
                <w:sz w:val="22"/>
                <w:szCs w:val="22"/>
              </w:rPr>
              <w:t xml:space="preserve"> bills.  Used by ECME to send the results of the </w:t>
            </w:r>
            <w:proofErr w:type="spellStart"/>
            <w:r w:rsidRPr="00123DC5">
              <w:rPr>
                <w:rFonts w:ascii="Times New Roman" w:hAnsi="Times New Roman"/>
                <w:sz w:val="22"/>
                <w:szCs w:val="22"/>
              </w:rPr>
              <w:t>ePharmacy</w:t>
            </w:r>
            <w:proofErr w:type="spellEnd"/>
            <w:r w:rsidRPr="00123DC5">
              <w:rPr>
                <w:rFonts w:ascii="Times New Roman" w:hAnsi="Times New Roman"/>
                <w:sz w:val="22"/>
                <w:szCs w:val="22"/>
              </w:rPr>
              <w:t xml:space="preserve"> response from the payers into billing to create bills.  Integration Agreement 4299.</w:t>
            </w:r>
          </w:p>
        </w:tc>
      </w:tr>
      <w:tr w:rsidR="00B37389" w:rsidRPr="0002501E" w14:paraId="335A152F" w14:textId="77777777" w:rsidTr="003D0E08">
        <w:trPr>
          <w:cantSplit/>
        </w:trPr>
        <w:tc>
          <w:tcPr>
            <w:tcW w:w="3438" w:type="dxa"/>
          </w:tcPr>
          <w:p w14:paraId="335A152B"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PRINT^IBNCPEV</w:t>
            </w:r>
          </w:p>
        </w:tc>
        <w:tc>
          <w:tcPr>
            <w:tcW w:w="6138" w:type="dxa"/>
          </w:tcPr>
          <w:p w14:paraId="335A152C" w14:textId="77777777" w:rsidR="004D6B34" w:rsidRPr="00123DC5" w:rsidRDefault="00B37389" w:rsidP="00685EB7">
            <w:pPr>
              <w:pStyle w:val="10ptcenturyschoolbook"/>
              <w:rPr>
                <w:rFonts w:ascii="Times New Roman" w:hAnsi="Times New Roman"/>
                <w:sz w:val="22"/>
                <w:szCs w:val="22"/>
              </w:rPr>
            </w:pPr>
            <w:r w:rsidRPr="00123DC5">
              <w:rPr>
                <w:rFonts w:ascii="Times New Roman" w:hAnsi="Times New Roman"/>
                <w:sz w:val="22"/>
                <w:szCs w:val="22"/>
              </w:rPr>
              <w:t xml:space="preserve">Print the IB NCPDP Billing Events </w:t>
            </w:r>
            <w:r w:rsidR="004D6B34" w:rsidRPr="00123DC5">
              <w:rPr>
                <w:rFonts w:ascii="Times New Roman" w:hAnsi="Times New Roman"/>
                <w:sz w:val="22"/>
                <w:szCs w:val="22"/>
              </w:rPr>
              <w:t>Report.  Used by ECME.</w:t>
            </w:r>
          </w:p>
          <w:p w14:paraId="335A152D" w14:textId="77777777" w:rsidR="00B37389" w:rsidRPr="00123DC5" w:rsidRDefault="00685EB7" w:rsidP="00685EB7">
            <w:pPr>
              <w:pStyle w:val="10ptcenturyschoolbook"/>
              <w:rPr>
                <w:rFonts w:ascii="Times New Roman" w:hAnsi="Times New Roman"/>
                <w:sz w:val="22"/>
                <w:szCs w:val="22"/>
              </w:rPr>
            </w:pPr>
            <w:r w:rsidRPr="00123DC5">
              <w:rPr>
                <w:rFonts w:ascii="Times New Roman" w:hAnsi="Times New Roman"/>
                <w:sz w:val="22"/>
                <w:szCs w:val="22"/>
              </w:rPr>
              <w:t>Integration Agreement 5712.</w:t>
            </w:r>
          </w:p>
          <w:p w14:paraId="335A152E" w14:textId="77777777" w:rsidR="00B37389" w:rsidRPr="00C86564" w:rsidRDefault="00B37389" w:rsidP="00CE3549">
            <w:pPr>
              <w:rPr>
                <w:rFonts w:ascii="Times New Roman" w:hAnsi="Times New Roman"/>
                <w:sz w:val="22"/>
                <w:szCs w:val="22"/>
              </w:rPr>
            </w:pPr>
          </w:p>
        </w:tc>
      </w:tr>
      <w:tr w:rsidR="00BA22B9" w:rsidRPr="0002501E" w14:paraId="335A1532" w14:textId="77777777" w:rsidTr="003D0E08">
        <w:trPr>
          <w:cantSplit/>
        </w:trPr>
        <w:tc>
          <w:tcPr>
            <w:tcW w:w="3438" w:type="dxa"/>
          </w:tcPr>
          <w:p w14:paraId="335A1530" w14:textId="77777777" w:rsidR="00BA22B9" w:rsidRPr="00123DC5" w:rsidRDefault="00BA22B9" w:rsidP="00CE3549">
            <w:pPr>
              <w:rPr>
                <w:rFonts w:ascii="Times New Roman" w:hAnsi="Times New Roman"/>
                <w:sz w:val="22"/>
                <w:szCs w:val="22"/>
              </w:rPr>
            </w:pPr>
            <w:r w:rsidRPr="00123DC5">
              <w:rPr>
                <w:rFonts w:ascii="Times New Roman" w:hAnsi="Times New Roman"/>
                <w:sz w:val="22"/>
                <w:szCs w:val="22"/>
              </w:rPr>
              <w:t>COLLECT^IPNCPEV3</w:t>
            </w:r>
          </w:p>
        </w:tc>
        <w:tc>
          <w:tcPr>
            <w:tcW w:w="6138" w:type="dxa"/>
          </w:tcPr>
          <w:p w14:paraId="335A1531" w14:textId="77777777" w:rsidR="00BA22B9" w:rsidRPr="00123DC5" w:rsidRDefault="00BA22B9" w:rsidP="00BA22B9">
            <w:pPr>
              <w:pStyle w:val="10ptcenturyschoolbook"/>
              <w:rPr>
                <w:rFonts w:ascii="Times New Roman" w:hAnsi="Times New Roman"/>
                <w:sz w:val="22"/>
                <w:szCs w:val="22"/>
              </w:rPr>
            </w:pPr>
            <w:r w:rsidRPr="00123DC5">
              <w:rPr>
                <w:rFonts w:ascii="Times New Roman" w:hAnsi="Times New Roman"/>
                <w:sz w:val="22"/>
                <w:szCs w:val="22"/>
              </w:rPr>
              <w:t>Entry point to extract report data from the IB NCPDP EVENT LOG based on the incoming criteria. Used by the BPS RPT NON-BILLABLE REPORT in the ECME application. I</w:t>
            </w:r>
            <w:r w:rsidR="004D6B34" w:rsidRPr="00123DC5">
              <w:rPr>
                <w:rFonts w:ascii="Times New Roman" w:hAnsi="Times New Roman"/>
                <w:sz w:val="22"/>
                <w:szCs w:val="22"/>
              </w:rPr>
              <w:t>ntegration Agreement</w:t>
            </w:r>
            <w:r w:rsidRPr="00123DC5">
              <w:rPr>
                <w:rFonts w:ascii="Times New Roman" w:hAnsi="Times New Roman"/>
                <w:sz w:val="22"/>
                <w:szCs w:val="22"/>
              </w:rPr>
              <w:t xml:space="preserve"> 6131.</w:t>
            </w:r>
          </w:p>
        </w:tc>
      </w:tr>
      <w:tr w:rsidR="00B37389" w:rsidRPr="0002501E" w14:paraId="335A1535" w14:textId="77777777" w:rsidTr="003D0E08">
        <w:trPr>
          <w:cantSplit/>
        </w:trPr>
        <w:tc>
          <w:tcPr>
            <w:tcW w:w="3438" w:type="dxa"/>
          </w:tcPr>
          <w:p w14:paraId="335A1533"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RT^IBNCPDPU</w:t>
            </w:r>
          </w:p>
        </w:tc>
        <w:tc>
          <w:tcPr>
            <w:tcW w:w="6138" w:type="dxa"/>
          </w:tcPr>
          <w:p w14:paraId="335A1534"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 xml:space="preserve">Used internally by the billing system to determine the proper rate type for </w:t>
            </w:r>
            <w:proofErr w:type="spellStart"/>
            <w:r w:rsidRPr="00123DC5">
              <w:rPr>
                <w:rFonts w:ascii="Times New Roman" w:hAnsi="Times New Roman"/>
                <w:sz w:val="22"/>
                <w:szCs w:val="22"/>
              </w:rPr>
              <w:t>ePharmacy</w:t>
            </w:r>
            <w:proofErr w:type="spellEnd"/>
            <w:r w:rsidRPr="00123DC5">
              <w:rPr>
                <w:rFonts w:ascii="Times New Roman" w:hAnsi="Times New Roman"/>
                <w:sz w:val="22"/>
                <w:szCs w:val="22"/>
              </w:rPr>
              <w:t xml:space="preserve"> billing situations.</w:t>
            </w:r>
          </w:p>
        </w:tc>
      </w:tr>
      <w:tr w:rsidR="00B37389" w:rsidRPr="0002501E" w14:paraId="335A1538" w14:textId="77777777" w:rsidTr="003D0E08">
        <w:trPr>
          <w:cantSplit/>
        </w:trPr>
        <w:tc>
          <w:tcPr>
            <w:tcW w:w="3438" w:type="dxa"/>
          </w:tcPr>
          <w:p w14:paraId="335A1536"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RXINS^IBNCPDPU</w:t>
            </w:r>
          </w:p>
        </w:tc>
        <w:tc>
          <w:tcPr>
            <w:tcW w:w="6138" w:type="dxa"/>
          </w:tcPr>
          <w:p w14:paraId="335A1537"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Return an array of pharmacy insurance policies in Coordination of Benefits order.  Used by ECME.  IA 5714.</w:t>
            </w:r>
          </w:p>
        </w:tc>
      </w:tr>
      <w:tr w:rsidR="00B37389" w:rsidRPr="0002501E" w14:paraId="335A153D" w14:textId="77777777" w:rsidTr="003D0E08">
        <w:trPr>
          <w:cantSplit/>
        </w:trPr>
        <w:tc>
          <w:tcPr>
            <w:tcW w:w="3438" w:type="dxa"/>
          </w:tcPr>
          <w:p w14:paraId="335A1539" w14:textId="77777777" w:rsidR="00B37389" w:rsidRPr="0002501E" w:rsidRDefault="00A86688" w:rsidP="00CE3549">
            <w:pPr>
              <w:rPr>
                <w:rFonts w:ascii="Times New Roman" w:hAnsi="Times New Roman"/>
                <w:sz w:val="22"/>
                <w:szCs w:val="22"/>
              </w:rPr>
            </w:pPr>
            <w:r w:rsidRPr="00212FA1">
              <w:rPr>
                <w:rFonts w:ascii="Times New Roman" w:hAnsi="Times New Roman"/>
                <w:sz w:val="22"/>
                <w:szCs w:val="22"/>
              </w:rPr>
              <w:t>HPD^IBCNHUT1(INS,V)</w:t>
            </w:r>
          </w:p>
        </w:tc>
        <w:tc>
          <w:tcPr>
            <w:tcW w:w="6138" w:type="dxa"/>
          </w:tcPr>
          <w:p w14:paraId="335A153A" w14:textId="77777777" w:rsidR="00A86688" w:rsidRPr="003C319E" w:rsidRDefault="00A86688" w:rsidP="00A86688">
            <w:pPr>
              <w:rPr>
                <w:rFonts w:ascii="Times New Roman" w:hAnsi="Times New Roman"/>
                <w:sz w:val="22"/>
                <w:szCs w:val="22"/>
              </w:rPr>
            </w:pPr>
            <w:r w:rsidRPr="003C319E">
              <w:rPr>
                <w:rFonts w:ascii="Times New Roman" w:hAnsi="Times New Roman"/>
                <w:sz w:val="22"/>
                <w:szCs w:val="22"/>
              </w:rPr>
              <w:t xml:space="preserve">This function returns the HPID/OEID for an insurance company.  The user must pass in the Insurance Company </w:t>
            </w:r>
            <w:proofErr w:type="spellStart"/>
            <w:r w:rsidRPr="003C319E">
              <w:rPr>
                <w:rFonts w:ascii="Times New Roman" w:hAnsi="Times New Roman"/>
                <w:sz w:val="22"/>
                <w:szCs w:val="22"/>
              </w:rPr>
              <w:t>ien</w:t>
            </w:r>
            <w:proofErr w:type="spellEnd"/>
            <w:r w:rsidRPr="003C319E">
              <w:rPr>
                <w:rFonts w:ascii="Times New Roman" w:hAnsi="Times New Roman"/>
                <w:sz w:val="22"/>
                <w:szCs w:val="22"/>
              </w:rPr>
              <w:t xml:space="preserve"> in file 36 (INS). If the user passes the second variable as V=1, validation checks will also be run on the HPID.  If the HPID does not pass the validation checks (10 numeric characters, 1</w:t>
            </w:r>
            <w:r w:rsidRPr="003C319E">
              <w:rPr>
                <w:rFonts w:ascii="Times New Roman" w:hAnsi="Times New Roman"/>
                <w:sz w:val="22"/>
                <w:szCs w:val="22"/>
                <w:vertAlign w:val="superscript"/>
              </w:rPr>
              <w:t>st</w:t>
            </w:r>
            <w:r w:rsidRPr="003C319E">
              <w:rPr>
                <w:rFonts w:ascii="Times New Roman" w:hAnsi="Times New Roman"/>
                <w:sz w:val="22"/>
                <w:szCs w:val="22"/>
              </w:rPr>
              <w:t xml:space="preserve"> character is a 6 or 7 and the 10th character is the </w:t>
            </w:r>
            <w:proofErr w:type="spellStart"/>
            <w:r w:rsidRPr="003C319E">
              <w:rPr>
                <w:rFonts w:ascii="Times New Roman" w:hAnsi="Times New Roman"/>
                <w:sz w:val="22"/>
                <w:szCs w:val="22"/>
              </w:rPr>
              <w:t>Luhn</w:t>
            </w:r>
            <w:proofErr w:type="spellEnd"/>
            <w:r w:rsidRPr="003C319E">
              <w:rPr>
                <w:rFonts w:ascii="Times New Roman" w:hAnsi="Times New Roman"/>
                <w:sz w:val="22"/>
                <w:szCs w:val="22"/>
              </w:rPr>
              <w:t xml:space="preserve"> check-digit), the function will append a ‘*’ to the end of the HPID to indicate it is not valid.</w:t>
            </w:r>
          </w:p>
          <w:p w14:paraId="335A153B" w14:textId="77777777" w:rsidR="00A86688" w:rsidRPr="003C319E" w:rsidRDefault="00A86688" w:rsidP="00A86688">
            <w:pPr>
              <w:rPr>
                <w:rFonts w:ascii="Times New Roman" w:hAnsi="Times New Roman"/>
                <w:sz w:val="22"/>
                <w:szCs w:val="22"/>
              </w:rPr>
            </w:pPr>
            <w:r w:rsidRPr="003C319E">
              <w:rPr>
                <w:rFonts w:ascii="Times New Roman" w:hAnsi="Times New Roman"/>
                <w:sz w:val="22"/>
                <w:szCs w:val="22"/>
              </w:rPr>
              <w:t>You might find a reference to something like the following.</w:t>
            </w:r>
          </w:p>
          <w:p w14:paraId="335A153C" w14:textId="77777777" w:rsidR="00B37389" w:rsidRPr="00A86688" w:rsidRDefault="00A86688" w:rsidP="00CE3549">
            <w:pPr>
              <w:rPr>
                <w:rFonts w:ascii="Times New Roman" w:hAnsi="Times New Roman"/>
                <w:color w:val="1F497D"/>
                <w:sz w:val="22"/>
                <w:szCs w:val="22"/>
              </w:rPr>
            </w:pPr>
            <w:r w:rsidRPr="003C319E">
              <w:rPr>
                <w:rFonts w:ascii="Times New Roman" w:hAnsi="Times New Roman"/>
                <w:sz w:val="22"/>
                <w:szCs w:val="22"/>
              </w:rPr>
              <w:t>W !,"HPID/OEID:  ",$$HPD^IBCNHUT1(INS,1)</w:t>
            </w:r>
          </w:p>
        </w:tc>
      </w:tr>
      <w:tr w:rsidR="00893234" w:rsidRPr="0002501E" w14:paraId="335A1540" w14:textId="77777777" w:rsidTr="00C91C80">
        <w:trPr>
          <w:cantSplit/>
        </w:trPr>
        <w:tc>
          <w:tcPr>
            <w:tcW w:w="3438" w:type="dxa"/>
          </w:tcPr>
          <w:p w14:paraId="335A153E" w14:textId="77777777" w:rsidR="00893234" w:rsidRPr="0002501E" w:rsidRDefault="00893234" w:rsidP="00C91C80">
            <w:pPr>
              <w:rPr>
                <w:rFonts w:ascii="Times New Roman" w:hAnsi="Times New Roman"/>
                <w:sz w:val="22"/>
                <w:szCs w:val="22"/>
              </w:rPr>
            </w:pPr>
            <w:r w:rsidRPr="005626E4">
              <w:rPr>
                <w:rFonts w:ascii="Times New Roman" w:hAnsi="Times New Roman"/>
                <w:sz w:val="22"/>
                <w:szCs w:val="22"/>
              </w:rPr>
              <w:t>IBRFIHLU</w:t>
            </w:r>
          </w:p>
        </w:tc>
        <w:tc>
          <w:tcPr>
            <w:tcW w:w="6138" w:type="dxa"/>
          </w:tcPr>
          <w:p w14:paraId="335A153F" w14:textId="77777777" w:rsidR="00893234" w:rsidRPr="0002501E" w:rsidRDefault="00893234" w:rsidP="00C91C80">
            <w:pPr>
              <w:rPr>
                <w:rFonts w:ascii="Times New Roman" w:hAnsi="Times New Roman"/>
                <w:sz w:val="22"/>
                <w:szCs w:val="22"/>
              </w:rPr>
            </w:pPr>
            <w:r>
              <w:rPr>
                <w:rFonts w:ascii="Times New Roman" w:hAnsi="Times New Roman"/>
                <w:sz w:val="22"/>
                <w:szCs w:val="22"/>
              </w:rPr>
              <w:t xml:space="preserve">RFAI </w:t>
            </w:r>
            <w:r w:rsidRPr="005626E4">
              <w:rPr>
                <w:rFonts w:ascii="Times New Roman" w:hAnsi="Times New Roman"/>
                <w:sz w:val="22"/>
                <w:szCs w:val="22"/>
              </w:rPr>
              <w:t>HL7 Utilities</w:t>
            </w:r>
            <w:r>
              <w:rPr>
                <w:rFonts w:ascii="Times New Roman" w:hAnsi="Times New Roman"/>
                <w:sz w:val="22"/>
                <w:szCs w:val="22"/>
              </w:rPr>
              <w:t xml:space="preserve"> – Utilities used for the handling of Request For Additional Information (RFAI) HL7 messages.</w:t>
            </w:r>
          </w:p>
        </w:tc>
      </w:tr>
      <w:bookmarkEnd w:id="93"/>
    </w:tbl>
    <w:p w14:paraId="335A1541" w14:textId="77777777" w:rsidR="00531745" w:rsidRPr="0002501E" w:rsidRDefault="00531745">
      <w:pPr>
        <w:pStyle w:val="10ptcenturyschoolbook"/>
        <w:tabs>
          <w:tab w:val="left" w:pos="3600"/>
        </w:tabs>
        <w:ind w:left="3600" w:hanging="3600"/>
        <w:rPr>
          <w:sz w:val="19"/>
        </w:rPr>
      </w:pPr>
    </w:p>
    <w:p w14:paraId="335A1542" w14:textId="77777777" w:rsidR="002A0E47" w:rsidRPr="0002501E" w:rsidRDefault="002A0E47" w:rsidP="002A0E47">
      <w:pPr>
        <w:pStyle w:val="10ptcenturyschoolbook"/>
        <w:tabs>
          <w:tab w:val="left" w:pos="3600"/>
        </w:tabs>
        <w:ind w:left="3600" w:hanging="3600"/>
        <w:rPr>
          <w:sz w:val="19"/>
        </w:rPr>
      </w:pPr>
    </w:p>
    <w:p w14:paraId="335A1543" w14:textId="77777777" w:rsidR="00531745" w:rsidRPr="0002501E" w:rsidRDefault="00531745" w:rsidP="0097311F">
      <w:pPr>
        <w:pStyle w:val="Heading2"/>
      </w:pPr>
      <w:bookmarkStart w:id="96" w:name="_Toc200787532"/>
      <w:bookmarkStart w:id="97" w:name="_Toc442890968"/>
      <w:bookmarkStart w:id="98" w:name="_Toc12542871"/>
      <w:r w:rsidRPr="0002501E">
        <w:t>Routine List with Descriptions</w:t>
      </w:r>
      <w:bookmarkEnd w:id="96"/>
      <w:bookmarkEnd w:id="97"/>
      <w:bookmarkEnd w:id="98"/>
    </w:p>
    <w:p w14:paraId="335A1544" w14:textId="77777777" w:rsidR="00531745" w:rsidRPr="0002501E" w:rsidRDefault="00531745">
      <w:pPr>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99"/>
        <w:gridCol w:w="6051"/>
      </w:tblGrid>
      <w:tr w:rsidR="00AD1A61" w:rsidRPr="0002501E" w14:paraId="335A1546" w14:textId="77777777" w:rsidTr="00827BDE">
        <w:trPr>
          <w:cantSplit/>
          <w:tblHeader/>
        </w:trPr>
        <w:tc>
          <w:tcPr>
            <w:tcW w:w="9350" w:type="dxa"/>
            <w:gridSpan w:val="2"/>
          </w:tcPr>
          <w:p w14:paraId="335A1545" w14:textId="77777777" w:rsidR="00AD1A61" w:rsidRPr="00DD113A" w:rsidRDefault="00AD1A61" w:rsidP="00F407C2">
            <w:pPr>
              <w:jc w:val="center"/>
              <w:rPr>
                <w:rFonts w:ascii="Times New Roman" w:hAnsi="Times New Roman"/>
                <w:b/>
                <w:sz w:val="22"/>
                <w:szCs w:val="22"/>
              </w:rPr>
            </w:pPr>
            <w:r w:rsidRPr="00DD113A">
              <w:rPr>
                <w:rFonts w:ascii="Times New Roman" w:hAnsi="Times New Roman"/>
                <w:b/>
                <w:sz w:val="22"/>
                <w:szCs w:val="22"/>
              </w:rPr>
              <w:t>Routine List</w:t>
            </w:r>
          </w:p>
        </w:tc>
      </w:tr>
      <w:tr w:rsidR="009810FB" w:rsidRPr="0002501E" w14:paraId="335A1549" w14:textId="77777777" w:rsidTr="00827BDE">
        <w:trPr>
          <w:cantSplit/>
          <w:tblHeader/>
        </w:trPr>
        <w:tc>
          <w:tcPr>
            <w:tcW w:w="3299" w:type="dxa"/>
          </w:tcPr>
          <w:p w14:paraId="335A1547" w14:textId="77777777" w:rsidR="009810FB" w:rsidRPr="00DD113A" w:rsidRDefault="00AD1A61" w:rsidP="00F407C2">
            <w:pPr>
              <w:jc w:val="center"/>
              <w:rPr>
                <w:rFonts w:ascii="Times New Roman" w:hAnsi="Times New Roman"/>
                <w:b/>
                <w:sz w:val="22"/>
                <w:szCs w:val="22"/>
              </w:rPr>
            </w:pPr>
            <w:r w:rsidRPr="00DD113A">
              <w:rPr>
                <w:rFonts w:ascii="Times New Roman" w:hAnsi="Times New Roman"/>
                <w:b/>
                <w:sz w:val="22"/>
                <w:szCs w:val="22"/>
              </w:rPr>
              <w:t>Routine</w:t>
            </w:r>
          </w:p>
        </w:tc>
        <w:tc>
          <w:tcPr>
            <w:tcW w:w="6051" w:type="dxa"/>
          </w:tcPr>
          <w:p w14:paraId="335A1548" w14:textId="77777777" w:rsidR="009810FB" w:rsidRPr="00DD113A" w:rsidRDefault="00AD1A61" w:rsidP="00F407C2">
            <w:pPr>
              <w:jc w:val="center"/>
              <w:rPr>
                <w:rFonts w:ascii="Times New Roman" w:hAnsi="Times New Roman"/>
                <w:b/>
                <w:sz w:val="22"/>
                <w:szCs w:val="22"/>
              </w:rPr>
            </w:pPr>
            <w:r w:rsidRPr="00DD113A">
              <w:rPr>
                <w:rFonts w:ascii="Times New Roman" w:hAnsi="Times New Roman"/>
                <w:b/>
                <w:sz w:val="22"/>
                <w:szCs w:val="22"/>
              </w:rPr>
              <w:t>Description</w:t>
            </w:r>
          </w:p>
        </w:tc>
      </w:tr>
      <w:tr w:rsidR="006471C5" w:rsidRPr="0002501E" w14:paraId="335A154C" w14:textId="77777777" w:rsidTr="00827BDE">
        <w:trPr>
          <w:cantSplit/>
        </w:trPr>
        <w:tc>
          <w:tcPr>
            <w:tcW w:w="3299" w:type="dxa"/>
          </w:tcPr>
          <w:p w14:paraId="335A154A" w14:textId="77777777" w:rsidR="006471C5" w:rsidRPr="00DD113A" w:rsidRDefault="006471C5">
            <w:pPr>
              <w:rPr>
                <w:rFonts w:ascii="Times New Roman" w:hAnsi="Times New Roman"/>
                <w:sz w:val="22"/>
                <w:szCs w:val="22"/>
              </w:rPr>
            </w:pPr>
            <w:r w:rsidRPr="00DD113A">
              <w:rPr>
                <w:rFonts w:ascii="Times New Roman" w:hAnsi="Times New Roman"/>
                <w:sz w:val="22"/>
                <w:szCs w:val="22"/>
              </w:rPr>
              <w:t>DGCRAMS</w:t>
            </w:r>
          </w:p>
        </w:tc>
        <w:tc>
          <w:tcPr>
            <w:tcW w:w="6051" w:type="dxa"/>
          </w:tcPr>
          <w:p w14:paraId="335A154B" w14:textId="77777777" w:rsidR="006471C5" w:rsidRPr="00DD113A" w:rsidRDefault="006471C5">
            <w:pPr>
              <w:rPr>
                <w:rFonts w:ascii="Times New Roman" w:hAnsi="Times New Roman"/>
                <w:sz w:val="22"/>
                <w:szCs w:val="22"/>
              </w:rPr>
            </w:pPr>
            <w:r w:rsidRPr="00DD113A">
              <w:rPr>
                <w:rFonts w:ascii="Times New Roman" w:hAnsi="Times New Roman"/>
                <w:sz w:val="22"/>
                <w:szCs w:val="22"/>
              </w:rPr>
              <w:t>Bridge routine to IBCAMS routine which determines Accounts Receivable AMIS category for insurance bills.</w:t>
            </w:r>
          </w:p>
        </w:tc>
      </w:tr>
      <w:tr w:rsidR="006471C5" w:rsidRPr="0002501E" w14:paraId="335A154F" w14:textId="77777777" w:rsidTr="00827BDE">
        <w:trPr>
          <w:cantSplit/>
        </w:trPr>
        <w:tc>
          <w:tcPr>
            <w:tcW w:w="3299" w:type="dxa"/>
          </w:tcPr>
          <w:p w14:paraId="335A154D" w14:textId="77777777" w:rsidR="006471C5" w:rsidRPr="00DD113A" w:rsidRDefault="006471C5">
            <w:pPr>
              <w:rPr>
                <w:rFonts w:ascii="Times New Roman" w:hAnsi="Times New Roman"/>
                <w:sz w:val="22"/>
                <w:szCs w:val="22"/>
              </w:rPr>
            </w:pPr>
            <w:r w:rsidRPr="00DD113A">
              <w:rPr>
                <w:rFonts w:ascii="Times New Roman" w:hAnsi="Times New Roman"/>
                <w:sz w:val="22"/>
                <w:szCs w:val="22"/>
              </w:rPr>
              <w:t>DGCRNS</w:t>
            </w:r>
          </w:p>
        </w:tc>
        <w:tc>
          <w:tcPr>
            <w:tcW w:w="6051" w:type="dxa"/>
          </w:tcPr>
          <w:p w14:paraId="335A154E" w14:textId="77777777" w:rsidR="006471C5" w:rsidRPr="00DD113A" w:rsidRDefault="006471C5">
            <w:pPr>
              <w:rPr>
                <w:rFonts w:ascii="Times New Roman" w:hAnsi="Times New Roman"/>
                <w:sz w:val="22"/>
                <w:szCs w:val="22"/>
              </w:rPr>
            </w:pPr>
            <w:r w:rsidRPr="00DD113A">
              <w:rPr>
                <w:rFonts w:ascii="Times New Roman" w:hAnsi="Times New Roman"/>
                <w:sz w:val="22"/>
                <w:szCs w:val="22"/>
              </w:rPr>
              <w:t>Utility routine to determine if patient has active insurance and to do standard displays.</w:t>
            </w:r>
          </w:p>
        </w:tc>
      </w:tr>
      <w:tr w:rsidR="006471C5" w:rsidRPr="0002501E" w14:paraId="335A1552" w14:textId="77777777" w:rsidTr="00827BDE">
        <w:trPr>
          <w:cantSplit/>
        </w:trPr>
        <w:tc>
          <w:tcPr>
            <w:tcW w:w="3299" w:type="dxa"/>
          </w:tcPr>
          <w:p w14:paraId="335A1550" w14:textId="77777777" w:rsidR="006471C5" w:rsidRPr="00DD113A" w:rsidRDefault="006471C5">
            <w:pPr>
              <w:rPr>
                <w:rFonts w:ascii="Times New Roman" w:hAnsi="Times New Roman"/>
                <w:sz w:val="22"/>
                <w:szCs w:val="22"/>
              </w:rPr>
            </w:pPr>
            <w:r w:rsidRPr="00DD113A">
              <w:rPr>
                <w:rFonts w:ascii="Times New Roman" w:hAnsi="Times New Roman"/>
                <w:sz w:val="22"/>
                <w:szCs w:val="22"/>
              </w:rPr>
              <w:t>DGCRP3</w:t>
            </w:r>
          </w:p>
        </w:tc>
        <w:tc>
          <w:tcPr>
            <w:tcW w:w="6051" w:type="dxa"/>
          </w:tcPr>
          <w:p w14:paraId="335A1551" w14:textId="77777777" w:rsidR="006471C5" w:rsidRPr="00DD113A" w:rsidRDefault="006471C5">
            <w:pPr>
              <w:rPr>
                <w:rFonts w:ascii="Times New Roman" w:hAnsi="Times New Roman"/>
                <w:sz w:val="22"/>
                <w:szCs w:val="22"/>
              </w:rPr>
            </w:pPr>
            <w:r w:rsidRPr="00DD113A">
              <w:rPr>
                <w:rFonts w:ascii="Times New Roman" w:hAnsi="Times New Roman"/>
                <w:sz w:val="22"/>
                <w:szCs w:val="22"/>
              </w:rPr>
              <w:t>Bridge routine to IBCF13 routine which is the call for Accounts Receivable to print bills.</w:t>
            </w:r>
          </w:p>
        </w:tc>
      </w:tr>
      <w:tr w:rsidR="006471C5" w:rsidRPr="0002501E" w14:paraId="335A1555" w14:textId="77777777" w:rsidTr="00827BDE">
        <w:trPr>
          <w:cantSplit/>
        </w:trPr>
        <w:tc>
          <w:tcPr>
            <w:tcW w:w="3299" w:type="dxa"/>
          </w:tcPr>
          <w:p w14:paraId="335A1553" w14:textId="77777777" w:rsidR="006471C5" w:rsidRPr="00DD113A" w:rsidRDefault="006471C5" w:rsidP="006471C5">
            <w:pPr>
              <w:rPr>
                <w:rFonts w:ascii="Times New Roman" w:hAnsi="Times New Roman"/>
                <w:sz w:val="22"/>
                <w:szCs w:val="22"/>
              </w:rPr>
            </w:pPr>
            <w:r w:rsidRPr="00DD113A">
              <w:rPr>
                <w:rFonts w:ascii="Times New Roman" w:hAnsi="Times New Roman"/>
                <w:sz w:val="22"/>
                <w:szCs w:val="22"/>
              </w:rPr>
              <w:t>IB20428P, IB20P*, IB20R244, IB2P167C</w:t>
            </w:r>
          </w:p>
        </w:tc>
        <w:tc>
          <w:tcPr>
            <w:tcW w:w="6051" w:type="dxa"/>
          </w:tcPr>
          <w:p w14:paraId="335A1554" w14:textId="77777777" w:rsidR="006471C5" w:rsidRPr="00DD113A" w:rsidRDefault="006471C5">
            <w:pPr>
              <w:rPr>
                <w:rFonts w:ascii="Times New Roman" w:hAnsi="Times New Roman"/>
                <w:sz w:val="22"/>
                <w:szCs w:val="22"/>
              </w:rPr>
            </w:pPr>
            <w:r w:rsidRPr="00DD113A">
              <w:rPr>
                <w:rFonts w:ascii="Times New Roman" w:hAnsi="Times New Roman"/>
                <w:sz w:val="22"/>
                <w:szCs w:val="22"/>
              </w:rPr>
              <w:t>IB Individual Patch POST-INIT Routines</w:t>
            </w:r>
          </w:p>
        </w:tc>
      </w:tr>
      <w:tr w:rsidR="006471C5" w:rsidRPr="0002501E" w14:paraId="335A1558" w14:textId="77777777" w:rsidTr="00827BDE">
        <w:trPr>
          <w:cantSplit/>
        </w:trPr>
        <w:tc>
          <w:tcPr>
            <w:tcW w:w="3299" w:type="dxa"/>
          </w:tcPr>
          <w:p w14:paraId="335A1556" w14:textId="77777777" w:rsidR="006471C5" w:rsidRPr="00DD113A" w:rsidRDefault="006471C5" w:rsidP="00186A65">
            <w:pPr>
              <w:rPr>
                <w:rFonts w:ascii="Times New Roman" w:hAnsi="Times New Roman"/>
                <w:sz w:val="22"/>
                <w:szCs w:val="22"/>
                <w:lang w:val="pt-BR"/>
              </w:rPr>
            </w:pPr>
            <w:r w:rsidRPr="00DD113A">
              <w:rPr>
                <w:rFonts w:ascii="Times New Roman" w:hAnsi="Times New Roman"/>
                <w:sz w:val="22"/>
                <w:szCs w:val="22"/>
                <w:lang w:val="pt-BR"/>
              </w:rPr>
              <w:t>IB20E253, IB20E295, IB20E362, IB20E379, IB20E410, IB20E425, IB20E441</w:t>
            </w:r>
          </w:p>
        </w:tc>
        <w:tc>
          <w:tcPr>
            <w:tcW w:w="6051" w:type="dxa"/>
          </w:tcPr>
          <w:p w14:paraId="335A1557" w14:textId="77777777" w:rsidR="006471C5" w:rsidRPr="00DD113A" w:rsidRDefault="006471C5">
            <w:pPr>
              <w:rPr>
                <w:rFonts w:ascii="Times New Roman" w:hAnsi="Times New Roman"/>
                <w:sz w:val="22"/>
                <w:szCs w:val="22"/>
              </w:rPr>
            </w:pPr>
            <w:r w:rsidRPr="00DD113A">
              <w:rPr>
                <w:rFonts w:ascii="Times New Roman" w:hAnsi="Times New Roman"/>
                <w:sz w:val="22"/>
                <w:szCs w:val="22"/>
              </w:rPr>
              <w:t>IB Individual Patch Environment Check Routines</w:t>
            </w:r>
          </w:p>
        </w:tc>
      </w:tr>
      <w:tr w:rsidR="006471C5" w:rsidRPr="0002501E" w14:paraId="335A155B" w14:textId="77777777" w:rsidTr="00827BDE">
        <w:trPr>
          <w:cantSplit/>
        </w:trPr>
        <w:tc>
          <w:tcPr>
            <w:tcW w:w="3299" w:type="dxa"/>
          </w:tcPr>
          <w:p w14:paraId="335A1559" w14:textId="77777777" w:rsidR="006471C5" w:rsidRPr="00DD113A" w:rsidRDefault="006471C5">
            <w:pPr>
              <w:rPr>
                <w:rFonts w:ascii="Times New Roman" w:hAnsi="Times New Roman"/>
                <w:sz w:val="22"/>
                <w:szCs w:val="22"/>
              </w:rPr>
            </w:pPr>
            <w:r w:rsidRPr="00DD113A">
              <w:rPr>
                <w:rFonts w:ascii="Times New Roman" w:hAnsi="Times New Roman"/>
                <w:sz w:val="22"/>
                <w:szCs w:val="22"/>
              </w:rPr>
              <w:t>IB20IN</w:t>
            </w:r>
          </w:p>
        </w:tc>
        <w:tc>
          <w:tcPr>
            <w:tcW w:w="6051" w:type="dxa"/>
          </w:tcPr>
          <w:p w14:paraId="335A155A" w14:textId="77777777" w:rsidR="006471C5" w:rsidRPr="00DD113A" w:rsidRDefault="006471C5">
            <w:pPr>
              <w:rPr>
                <w:rFonts w:ascii="Times New Roman" w:hAnsi="Times New Roman"/>
                <w:sz w:val="22"/>
                <w:szCs w:val="22"/>
              </w:rPr>
            </w:pPr>
            <w:r w:rsidRPr="00DD113A">
              <w:rPr>
                <w:rFonts w:ascii="Times New Roman" w:hAnsi="Times New Roman"/>
                <w:sz w:val="22"/>
                <w:szCs w:val="22"/>
              </w:rPr>
              <w:t>IB version 2.0 initialization routine.</w:t>
            </w:r>
          </w:p>
        </w:tc>
      </w:tr>
      <w:tr w:rsidR="006471C5" w:rsidRPr="0002501E" w14:paraId="335A155E" w14:textId="77777777" w:rsidTr="00827BDE">
        <w:trPr>
          <w:cantSplit/>
        </w:trPr>
        <w:tc>
          <w:tcPr>
            <w:tcW w:w="3299" w:type="dxa"/>
          </w:tcPr>
          <w:p w14:paraId="335A155C" w14:textId="77777777" w:rsidR="006471C5" w:rsidRPr="00DD113A" w:rsidRDefault="006471C5">
            <w:pPr>
              <w:rPr>
                <w:rFonts w:ascii="Times New Roman" w:hAnsi="Times New Roman"/>
                <w:sz w:val="22"/>
                <w:szCs w:val="22"/>
              </w:rPr>
            </w:pPr>
            <w:r w:rsidRPr="00DD113A">
              <w:rPr>
                <w:rFonts w:ascii="Times New Roman" w:hAnsi="Times New Roman"/>
                <w:sz w:val="22"/>
                <w:szCs w:val="22"/>
              </w:rPr>
              <w:lastRenderedPageBreak/>
              <w:t>IB20PRE</w:t>
            </w:r>
          </w:p>
        </w:tc>
        <w:tc>
          <w:tcPr>
            <w:tcW w:w="6051" w:type="dxa"/>
          </w:tcPr>
          <w:p w14:paraId="335A155D" w14:textId="77777777" w:rsidR="006471C5" w:rsidRPr="00DD113A" w:rsidRDefault="006471C5">
            <w:pPr>
              <w:rPr>
                <w:rFonts w:ascii="Times New Roman" w:hAnsi="Times New Roman"/>
                <w:sz w:val="22"/>
                <w:szCs w:val="22"/>
              </w:rPr>
            </w:pPr>
            <w:r w:rsidRPr="00DD113A">
              <w:rPr>
                <w:rFonts w:ascii="Times New Roman" w:hAnsi="Times New Roman"/>
                <w:sz w:val="22"/>
                <w:szCs w:val="22"/>
              </w:rPr>
              <w:t>IB version 2.0 pre-initialization routine.</w:t>
            </w:r>
          </w:p>
        </w:tc>
      </w:tr>
      <w:tr w:rsidR="006471C5" w:rsidRPr="0002501E" w14:paraId="335A1561" w14:textId="77777777" w:rsidTr="00827BDE">
        <w:trPr>
          <w:cantSplit/>
        </w:trPr>
        <w:tc>
          <w:tcPr>
            <w:tcW w:w="3299" w:type="dxa"/>
          </w:tcPr>
          <w:p w14:paraId="335A155F" w14:textId="77777777" w:rsidR="006471C5" w:rsidRPr="00DD113A" w:rsidRDefault="006471C5" w:rsidP="00B338A1">
            <w:pPr>
              <w:rPr>
                <w:rFonts w:ascii="Times New Roman" w:hAnsi="Times New Roman"/>
                <w:sz w:val="22"/>
                <w:szCs w:val="22"/>
              </w:rPr>
            </w:pPr>
            <w:r w:rsidRPr="00DD113A">
              <w:rPr>
                <w:rFonts w:ascii="Times New Roman" w:hAnsi="Times New Roman"/>
                <w:sz w:val="22"/>
                <w:szCs w:val="22"/>
              </w:rPr>
              <w:t>IB20PT*</w:t>
            </w:r>
          </w:p>
        </w:tc>
        <w:tc>
          <w:tcPr>
            <w:tcW w:w="6051" w:type="dxa"/>
          </w:tcPr>
          <w:p w14:paraId="335A1560" w14:textId="77777777" w:rsidR="006471C5" w:rsidRPr="00DD113A" w:rsidRDefault="006471C5">
            <w:pPr>
              <w:rPr>
                <w:rFonts w:ascii="Times New Roman" w:hAnsi="Times New Roman"/>
                <w:sz w:val="22"/>
                <w:szCs w:val="22"/>
              </w:rPr>
            </w:pPr>
            <w:r w:rsidRPr="00DD113A">
              <w:rPr>
                <w:rFonts w:ascii="Times New Roman" w:hAnsi="Times New Roman"/>
                <w:sz w:val="22"/>
                <w:szCs w:val="22"/>
              </w:rPr>
              <w:t>IB version 2.0 post initialization routines.</w:t>
            </w:r>
          </w:p>
        </w:tc>
      </w:tr>
      <w:tr w:rsidR="006471C5" w:rsidRPr="0002501E" w14:paraId="335A1564" w14:textId="77777777" w:rsidTr="00827BDE">
        <w:trPr>
          <w:cantSplit/>
        </w:trPr>
        <w:tc>
          <w:tcPr>
            <w:tcW w:w="3299" w:type="dxa"/>
          </w:tcPr>
          <w:p w14:paraId="335A156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IB3PSOU</w:t>
            </w:r>
          </w:p>
        </w:tc>
        <w:tc>
          <w:tcPr>
            <w:tcW w:w="6051" w:type="dxa"/>
          </w:tcPr>
          <w:p w14:paraId="335A156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Outpatient Pharmacy Administrative Fee Change Update</w:t>
            </w:r>
          </w:p>
        </w:tc>
      </w:tr>
      <w:tr w:rsidR="006471C5" w:rsidRPr="0002501E" w14:paraId="335A1567" w14:textId="77777777" w:rsidTr="00827BDE">
        <w:trPr>
          <w:cantSplit/>
        </w:trPr>
        <w:tc>
          <w:tcPr>
            <w:tcW w:w="3299" w:type="dxa"/>
          </w:tcPr>
          <w:p w14:paraId="335A156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IBACSV</w:t>
            </w:r>
          </w:p>
        </w:tc>
        <w:tc>
          <w:tcPr>
            <w:tcW w:w="6051" w:type="dxa"/>
          </w:tcPr>
          <w:p w14:paraId="335A156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CODE SET VERSIONING IB UTILITIES</w:t>
            </w:r>
          </w:p>
        </w:tc>
      </w:tr>
      <w:tr w:rsidR="006471C5" w:rsidRPr="0002501E" w14:paraId="335A156A" w14:textId="77777777" w:rsidTr="00827BDE">
        <w:trPr>
          <w:cantSplit/>
        </w:trPr>
        <w:tc>
          <w:tcPr>
            <w:tcW w:w="3299" w:type="dxa"/>
          </w:tcPr>
          <w:p w14:paraId="335A156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IBACUS</w:t>
            </w:r>
          </w:p>
        </w:tc>
        <w:tc>
          <w:tcPr>
            <w:tcW w:w="6051" w:type="dxa"/>
          </w:tcPr>
          <w:p w14:paraId="335A156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TRICARE BILLING UTILITIES</w:t>
            </w:r>
          </w:p>
        </w:tc>
      </w:tr>
      <w:tr w:rsidR="006471C5" w:rsidRPr="0002501E" w14:paraId="335A156D" w14:textId="77777777" w:rsidTr="00827BDE">
        <w:trPr>
          <w:cantSplit/>
        </w:trPr>
        <w:tc>
          <w:tcPr>
            <w:tcW w:w="3299" w:type="dxa"/>
          </w:tcPr>
          <w:p w14:paraId="335A156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IBACUS1</w:t>
            </w:r>
          </w:p>
        </w:tc>
        <w:tc>
          <w:tcPr>
            <w:tcW w:w="6051" w:type="dxa"/>
          </w:tcPr>
          <w:p w14:paraId="335A156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TRICARE PATIENT RX </w:t>
            </w:r>
            <w:r w:rsidR="00E1314C" w:rsidRPr="00DD113A">
              <w:rPr>
                <w:rFonts w:ascii="Times New Roman" w:hAnsi="Times New Roman"/>
                <w:sz w:val="22"/>
                <w:szCs w:val="22"/>
              </w:rPr>
              <w:t>CO-PAY</w:t>
            </w:r>
            <w:r w:rsidRPr="00DD113A">
              <w:rPr>
                <w:rFonts w:ascii="Times New Roman" w:hAnsi="Times New Roman"/>
                <w:sz w:val="22"/>
                <w:szCs w:val="22"/>
              </w:rPr>
              <w:t xml:space="preserve"> CHARGES</w:t>
            </w:r>
          </w:p>
        </w:tc>
      </w:tr>
      <w:tr w:rsidR="006471C5" w:rsidRPr="0002501E" w14:paraId="335A1570" w14:textId="77777777" w:rsidTr="00827BDE">
        <w:trPr>
          <w:cantSplit/>
        </w:trPr>
        <w:tc>
          <w:tcPr>
            <w:tcW w:w="3299" w:type="dxa"/>
          </w:tcPr>
          <w:p w14:paraId="335A156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IBACUS2</w:t>
            </w:r>
          </w:p>
        </w:tc>
        <w:tc>
          <w:tcPr>
            <w:tcW w:w="6051" w:type="dxa"/>
          </w:tcPr>
          <w:p w14:paraId="335A156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TRICARE FISCAL INTERMEDIARY RX CLAIMS</w:t>
            </w:r>
          </w:p>
        </w:tc>
      </w:tr>
      <w:tr w:rsidR="006471C5" w:rsidRPr="0002501E" w14:paraId="335A1573" w14:textId="77777777" w:rsidTr="00827BDE">
        <w:trPr>
          <w:cantSplit/>
        </w:trPr>
        <w:tc>
          <w:tcPr>
            <w:tcW w:w="3299" w:type="dxa"/>
          </w:tcPr>
          <w:p w14:paraId="335A157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IBACV</w:t>
            </w:r>
          </w:p>
        </w:tc>
        <w:tc>
          <w:tcPr>
            <w:tcW w:w="6051" w:type="dxa"/>
          </w:tcPr>
          <w:p w14:paraId="335A157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COMBAT VET UTILITIES</w:t>
            </w:r>
          </w:p>
        </w:tc>
      </w:tr>
      <w:tr w:rsidR="006471C5" w:rsidRPr="0002501E" w14:paraId="335A1576" w14:textId="77777777" w:rsidTr="00827BDE">
        <w:trPr>
          <w:cantSplit/>
        </w:trPr>
        <w:tc>
          <w:tcPr>
            <w:tcW w:w="3299" w:type="dxa"/>
          </w:tcPr>
          <w:p w14:paraId="335A1574"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IBACVA, IBACVA1, IBACVA2</w:t>
            </w:r>
          </w:p>
        </w:tc>
        <w:tc>
          <w:tcPr>
            <w:tcW w:w="6051" w:type="dxa"/>
          </w:tcPr>
          <w:p w14:paraId="335A1575" w14:textId="77777777" w:rsidR="006471C5" w:rsidRPr="00DD113A" w:rsidRDefault="006471C5">
            <w:pPr>
              <w:rPr>
                <w:rFonts w:ascii="Times New Roman" w:hAnsi="Times New Roman"/>
                <w:sz w:val="22"/>
                <w:szCs w:val="22"/>
              </w:rPr>
            </w:pPr>
            <w:r w:rsidRPr="00DD113A">
              <w:rPr>
                <w:rFonts w:ascii="Times New Roman" w:hAnsi="Times New Roman"/>
                <w:sz w:val="22"/>
                <w:szCs w:val="22"/>
              </w:rPr>
              <w:t>Routines for the mail message generation and automatic charge creation for the CHAMPVA subsistence charge.</w:t>
            </w:r>
          </w:p>
        </w:tc>
      </w:tr>
      <w:tr w:rsidR="006471C5" w:rsidRPr="0002501E" w14:paraId="335A1579" w14:textId="77777777" w:rsidTr="00827BDE">
        <w:trPr>
          <w:cantSplit/>
        </w:trPr>
        <w:tc>
          <w:tcPr>
            <w:tcW w:w="3299" w:type="dxa"/>
          </w:tcPr>
          <w:p w14:paraId="335A157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IBAECB</w:t>
            </w:r>
          </w:p>
        </w:tc>
        <w:tc>
          <w:tcPr>
            <w:tcW w:w="6051" w:type="dxa"/>
          </w:tcPr>
          <w:p w14:paraId="335A157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BILLING CLOCK INQUIRY</w:t>
            </w:r>
          </w:p>
        </w:tc>
      </w:tr>
      <w:tr w:rsidR="006471C5" w:rsidRPr="0002501E" w14:paraId="335A157C" w14:textId="77777777" w:rsidTr="00827BDE">
        <w:trPr>
          <w:cantSplit/>
        </w:trPr>
        <w:tc>
          <w:tcPr>
            <w:tcW w:w="3299" w:type="dxa"/>
          </w:tcPr>
          <w:p w14:paraId="335A157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IBAECB1</w:t>
            </w:r>
          </w:p>
        </w:tc>
        <w:tc>
          <w:tcPr>
            <w:tcW w:w="6051" w:type="dxa"/>
          </w:tcPr>
          <w:p w14:paraId="335A157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BILLING CLOCK INQUIRY</w:t>
            </w:r>
          </w:p>
        </w:tc>
      </w:tr>
      <w:tr w:rsidR="006471C5" w:rsidRPr="0002501E" w14:paraId="335A157F" w14:textId="77777777" w:rsidTr="00827BDE">
        <w:trPr>
          <w:cantSplit/>
        </w:trPr>
        <w:tc>
          <w:tcPr>
            <w:tcW w:w="3299" w:type="dxa"/>
          </w:tcPr>
          <w:p w14:paraId="335A157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IBAECC</w:t>
            </w:r>
          </w:p>
        </w:tc>
        <w:tc>
          <w:tcPr>
            <w:tcW w:w="6051" w:type="dxa"/>
          </w:tcPr>
          <w:p w14:paraId="335A157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LONG TERM CARE CLOCK MAINTANCE</w:t>
            </w:r>
          </w:p>
        </w:tc>
      </w:tr>
      <w:tr w:rsidR="006471C5" w:rsidRPr="0002501E" w14:paraId="335A1582" w14:textId="77777777" w:rsidTr="00827BDE">
        <w:trPr>
          <w:cantSplit/>
        </w:trPr>
        <w:tc>
          <w:tcPr>
            <w:tcW w:w="3299" w:type="dxa"/>
          </w:tcPr>
          <w:p w14:paraId="335A158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IBAECI</w:t>
            </w:r>
          </w:p>
        </w:tc>
        <w:tc>
          <w:tcPr>
            <w:tcW w:w="6051" w:type="dxa"/>
          </w:tcPr>
          <w:p w14:paraId="335A158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LONG TERM CARE INPATIENT TRACKER</w:t>
            </w:r>
          </w:p>
        </w:tc>
      </w:tr>
      <w:tr w:rsidR="006471C5" w:rsidRPr="0002501E" w14:paraId="335A1585" w14:textId="77777777" w:rsidTr="00827BDE">
        <w:trPr>
          <w:cantSplit/>
        </w:trPr>
        <w:tc>
          <w:tcPr>
            <w:tcW w:w="3299" w:type="dxa"/>
          </w:tcPr>
          <w:p w14:paraId="335A158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IBAECM1</w:t>
            </w:r>
          </w:p>
        </w:tc>
        <w:tc>
          <w:tcPr>
            <w:tcW w:w="6051" w:type="dxa"/>
          </w:tcPr>
          <w:p w14:paraId="335A158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MONTHLY JOB</w:t>
            </w:r>
          </w:p>
        </w:tc>
      </w:tr>
      <w:tr w:rsidR="006471C5" w:rsidRPr="0002501E" w14:paraId="335A1588" w14:textId="77777777" w:rsidTr="00827BDE">
        <w:trPr>
          <w:cantSplit/>
        </w:trPr>
        <w:tc>
          <w:tcPr>
            <w:tcW w:w="3299" w:type="dxa"/>
          </w:tcPr>
          <w:p w14:paraId="335A158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IBAECM2</w:t>
            </w:r>
          </w:p>
        </w:tc>
        <w:tc>
          <w:tcPr>
            <w:tcW w:w="6051" w:type="dxa"/>
          </w:tcPr>
          <w:p w14:paraId="335A158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MONTHLY JOB</w:t>
            </w:r>
          </w:p>
        </w:tc>
      </w:tr>
      <w:tr w:rsidR="006471C5" w:rsidRPr="0002501E" w14:paraId="335A158B" w14:textId="77777777" w:rsidTr="00827BDE">
        <w:trPr>
          <w:cantSplit/>
        </w:trPr>
        <w:tc>
          <w:tcPr>
            <w:tcW w:w="3299" w:type="dxa"/>
          </w:tcPr>
          <w:p w14:paraId="335A158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IBAECM3</w:t>
            </w:r>
          </w:p>
        </w:tc>
        <w:tc>
          <w:tcPr>
            <w:tcW w:w="6051" w:type="dxa"/>
          </w:tcPr>
          <w:p w14:paraId="335A158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MONTHLY JOB PART 3</w:t>
            </w:r>
          </w:p>
        </w:tc>
      </w:tr>
      <w:tr w:rsidR="006471C5" w:rsidRPr="0002501E" w14:paraId="335A158E" w14:textId="77777777" w:rsidTr="00827BDE">
        <w:trPr>
          <w:cantSplit/>
        </w:trPr>
        <w:tc>
          <w:tcPr>
            <w:tcW w:w="3299" w:type="dxa"/>
          </w:tcPr>
          <w:p w14:paraId="335A158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IBAECN1</w:t>
            </w:r>
          </w:p>
        </w:tc>
        <w:tc>
          <w:tcPr>
            <w:tcW w:w="6051" w:type="dxa"/>
          </w:tcPr>
          <w:p w14:paraId="335A158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NIGHTLY JOB</w:t>
            </w:r>
          </w:p>
        </w:tc>
      </w:tr>
      <w:tr w:rsidR="006471C5" w:rsidRPr="0002501E" w14:paraId="335A1591" w14:textId="77777777" w:rsidTr="00827BDE">
        <w:trPr>
          <w:cantSplit/>
        </w:trPr>
        <w:tc>
          <w:tcPr>
            <w:tcW w:w="3299" w:type="dxa"/>
          </w:tcPr>
          <w:p w14:paraId="335A158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IBAECO</w:t>
            </w:r>
          </w:p>
        </w:tc>
        <w:tc>
          <w:tcPr>
            <w:tcW w:w="6051" w:type="dxa"/>
          </w:tcPr>
          <w:p w14:paraId="335A159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LONG TERM CARE OUTPATIENT TRACKER</w:t>
            </w:r>
          </w:p>
        </w:tc>
      </w:tr>
      <w:tr w:rsidR="006471C5" w:rsidRPr="0002501E" w14:paraId="335A1594" w14:textId="77777777" w:rsidTr="00827BDE">
        <w:trPr>
          <w:cantSplit/>
        </w:trPr>
        <w:tc>
          <w:tcPr>
            <w:tcW w:w="3299" w:type="dxa"/>
          </w:tcPr>
          <w:p w14:paraId="335A159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IBAECP</w:t>
            </w:r>
          </w:p>
        </w:tc>
        <w:tc>
          <w:tcPr>
            <w:tcW w:w="6051" w:type="dxa"/>
          </w:tcPr>
          <w:p w14:paraId="335A159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SINGLE PATIENT PROFILE</w:t>
            </w:r>
          </w:p>
        </w:tc>
      </w:tr>
      <w:tr w:rsidR="006471C5" w:rsidRPr="0002501E" w14:paraId="335A1597" w14:textId="77777777" w:rsidTr="00827BDE">
        <w:trPr>
          <w:cantSplit/>
        </w:trPr>
        <w:tc>
          <w:tcPr>
            <w:tcW w:w="3299" w:type="dxa"/>
          </w:tcPr>
          <w:p w14:paraId="335A159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IBAECP1</w:t>
            </w:r>
          </w:p>
        </w:tc>
        <w:tc>
          <w:tcPr>
            <w:tcW w:w="6051" w:type="dxa"/>
          </w:tcPr>
          <w:p w14:paraId="335A159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SINGLE PATIENT PROFILE</w:t>
            </w:r>
          </w:p>
        </w:tc>
      </w:tr>
      <w:tr w:rsidR="006471C5" w:rsidRPr="0002501E" w14:paraId="335A159A" w14:textId="77777777" w:rsidTr="00827BDE">
        <w:trPr>
          <w:cantSplit/>
        </w:trPr>
        <w:tc>
          <w:tcPr>
            <w:tcW w:w="3299" w:type="dxa"/>
          </w:tcPr>
          <w:p w14:paraId="335A159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w:t>
            </w:r>
          </w:p>
        </w:tc>
        <w:tc>
          <w:tcPr>
            <w:tcW w:w="6051" w:type="dxa"/>
          </w:tcPr>
          <w:p w14:paraId="335A159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UTILITIES DETERMINE LTC ELIG</w:t>
            </w:r>
          </w:p>
        </w:tc>
      </w:tr>
      <w:tr w:rsidR="006471C5" w:rsidRPr="0002501E" w14:paraId="335A159D" w14:textId="77777777" w:rsidTr="00827BDE">
        <w:trPr>
          <w:cantSplit/>
        </w:trPr>
        <w:tc>
          <w:tcPr>
            <w:tcW w:w="3299" w:type="dxa"/>
          </w:tcPr>
          <w:p w14:paraId="335A159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IBAECU1</w:t>
            </w:r>
          </w:p>
        </w:tc>
        <w:tc>
          <w:tcPr>
            <w:tcW w:w="6051" w:type="dxa"/>
          </w:tcPr>
          <w:p w14:paraId="335A159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LONG TERM IDENTIFICATION UTILITIES</w:t>
            </w:r>
          </w:p>
        </w:tc>
      </w:tr>
      <w:tr w:rsidR="006471C5" w:rsidRPr="0002501E" w14:paraId="335A15A0" w14:textId="77777777" w:rsidTr="00827BDE">
        <w:trPr>
          <w:cantSplit/>
        </w:trPr>
        <w:tc>
          <w:tcPr>
            <w:tcW w:w="3299" w:type="dxa"/>
          </w:tcPr>
          <w:p w14:paraId="335A159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IBAECU2</w:t>
            </w:r>
          </w:p>
        </w:tc>
        <w:tc>
          <w:tcPr>
            <w:tcW w:w="6051" w:type="dxa"/>
          </w:tcPr>
          <w:p w14:paraId="335A159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UTILITIES</w:t>
            </w:r>
          </w:p>
        </w:tc>
      </w:tr>
      <w:tr w:rsidR="006471C5" w:rsidRPr="0002501E" w14:paraId="335A15A3" w14:textId="77777777" w:rsidTr="00827BDE">
        <w:trPr>
          <w:cantSplit/>
        </w:trPr>
        <w:tc>
          <w:tcPr>
            <w:tcW w:w="3299" w:type="dxa"/>
          </w:tcPr>
          <w:p w14:paraId="335A15A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IBAECU3</w:t>
            </w:r>
          </w:p>
        </w:tc>
        <w:tc>
          <w:tcPr>
            <w:tcW w:w="6051" w:type="dxa"/>
          </w:tcPr>
          <w:p w14:paraId="335A15A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UTILITIES</w:t>
            </w:r>
          </w:p>
        </w:tc>
      </w:tr>
      <w:tr w:rsidR="006471C5" w:rsidRPr="0002501E" w14:paraId="335A15A6" w14:textId="77777777" w:rsidTr="00827BDE">
        <w:trPr>
          <w:cantSplit/>
        </w:trPr>
        <w:tc>
          <w:tcPr>
            <w:tcW w:w="3299" w:type="dxa"/>
          </w:tcPr>
          <w:p w14:paraId="335A15A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IBAECU4</w:t>
            </w:r>
          </w:p>
        </w:tc>
        <w:tc>
          <w:tcPr>
            <w:tcW w:w="6051" w:type="dxa"/>
          </w:tcPr>
          <w:p w14:paraId="335A15A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UTILITIES</w:t>
            </w:r>
          </w:p>
        </w:tc>
      </w:tr>
      <w:tr w:rsidR="006471C5" w:rsidRPr="0002501E" w14:paraId="335A15A9" w14:textId="77777777" w:rsidTr="00827BDE">
        <w:trPr>
          <w:cantSplit/>
        </w:trPr>
        <w:tc>
          <w:tcPr>
            <w:tcW w:w="3299" w:type="dxa"/>
          </w:tcPr>
          <w:p w14:paraId="335A15A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IBAECU5</w:t>
            </w:r>
          </w:p>
        </w:tc>
        <w:tc>
          <w:tcPr>
            <w:tcW w:w="6051" w:type="dxa"/>
          </w:tcPr>
          <w:p w14:paraId="335A15A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UTILITIES</w:t>
            </w:r>
          </w:p>
        </w:tc>
      </w:tr>
      <w:tr w:rsidR="006471C5" w:rsidRPr="0002501E" w14:paraId="335A15AC" w14:textId="77777777" w:rsidTr="00827BDE">
        <w:trPr>
          <w:cantSplit/>
        </w:trPr>
        <w:tc>
          <w:tcPr>
            <w:tcW w:w="3299" w:type="dxa"/>
          </w:tcPr>
          <w:p w14:paraId="335A15AA"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IBAERR</w:t>
            </w:r>
          </w:p>
        </w:tc>
        <w:tc>
          <w:tcPr>
            <w:tcW w:w="6051" w:type="dxa"/>
          </w:tcPr>
          <w:p w14:paraId="335A15AB" w14:textId="77777777" w:rsidR="006471C5" w:rsidRPr="00DD113A" w:rsidRDefault="006471C5">
            <w:pPr>
              <w:rPr>
                <w:rFonts w:ascii="Times New Roman" w:hAnsi="Times New Roman"/>
                <w:sz w:val="22"/>
                <w:szCs w:val="22"/>
              </w:rPr>
            </w:pPr>
            <w:r w:rsidRPr="00DD113A">
              <w:rPr>
                <w:rFonts w:ascii="Times New Roman" w:hAnsi="Times New Roman"/>
                <w:sz w:val="22"/>
                <w:szCs w:val="22"/>
              </w:rPr>
              <w:t xml:space="preserve">Converts pharmacy </w:t>
            </w:r>
            <w:r w:rsidR="00E1314C" w:rsidRPr="00DD113A">
              <w:rPr>
                <w:rFonts w:ascii="Times New Roman" w:hAnsi="Times New Roman"/>
                <w:sz w:val="22"/>
                <w:szCs w:val="22"/>
              </w:rPr>
              <w:t>co-pay</w:t>
            </w:r>
            <w:r w:rsidRPr="00DD113A">
              <w:rPr>
                <w:rFonts w:ascii="Times New Roman" w:hAnsi="Times New Roman"/>
                <w:sz w:val="22"/>
                <w:szCs w:val="22"/>
              </w:rPr>
              <w:t xml:space="preserve"> error codes to text and sends a mail message if error occurs in a tasked job.</w:t>
            </w:r>
          </w:p>
        </w:tc>
      </w:tr>
      <w:tr w:rsidR="006471C5" w:rsidRPr="0002501E" w14:paraId="335A15AF" w14:textId="77777777" w:rsidTr="00827BDE">
        <w:trPr>
          <w:cantSplit/>
        </w:trPr>
        <w:tc>
          <w:tcPr>
            <w:tcW w:w="3299" w:type="dxa"/>
          </w:tcPr>
          <w:p w14:paraId="335A15AD"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IBAERR1</w:t>
            </w:r>
          </w:p>
        </w:tc>
        <w:tc>
          <w:tcPr>
            <w:tcW w:w="6051" w:type="dxa"/>
          </w:tcPr>
          <w:p w14:paraId="335A15AE" w14:textId="77777777" w:rsidR="006471C5" w:rsidRPr="00DD113A" w:rsidRDefault="006471C5">
            <w:pPr>
              <w:rPr>
                <w:rFonts w:ascii="Times New Roman" w:hAnsi="Times New Roman"/>
                <w:sz w:val="22"/>
                <w:szCs w:val="22"/>
              </w:rPr>
            </w:pPr>
            <w:r w:rsidRPr="00DD113A">
              <w:rPr>
                <w:rFonts w:ascii="Times New Roman" w:hAnsi="Times New Roman"/>
                <w:sz w:val="22"/>
                <w:szCs w:val="22"/>
              </w:rPr>
              <w:t>Creates mail messages when errors occur during the compilation of Means Test charges.</w:t>
            </w:r>
          </w:p>
        </w:tc>
      </w:tr>
      <w:tr w:rsidR="006471C5" w:rsidRPr="0002501E" w14:paraId="335A15B2" w14:textId="77777777" w:rsidTr="00827BDE">
        <w:trPr>
          <w:cantSplit/>
        </w:trPr>
        <w:tc>
          <w:tcPr>
            <w:tcW w:w="3299" w:type="dxa"/>
          </w:tcPr>
          <w:p w14:paraId="335A15B0"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IBAERR2</w:t>
            </w:r>
          </w:p>
        </w:tc>
        <w:tc>
          <w:tcPr>
            <w:tcW w:w="6051" w:type="dxa"/>
          </w:tcPr>
          <w:p w14:paraId="335A15B1" w14:textId="77777777" w:rsidR="006471C5" w:rsidRPr="00DD113A" w:rsidRDefault="006471C5">
            <w:pPr>
              <w:rPr>
                <w:rFonts w:ascii="Times New Roman" w:hAnsi="Times New Roman"/>
                <w:sz w:val="22"/>
                <w:szCs w:val="22"/>
              </w:rPr>
            </w:pPr>
            <w:r w:rsidRPr="00DD113A">
              <w:rPr>
                <w:rFonts w:ascii="Times New Roman" w:hAnsi="Times New Roman"/>
                <w:sz w:val="22"/>
                <w:szCs w:val="22"/>
              </w:rPr>
              <w:t xml:space="preserve">Processes error messages and sends mail messages for the Medication </w:t>
            </w:r>
            <w:r w:rsidR="00E1314C" w:rsidRPr="00DD113A">
              <w:rPr>
                <w:rFonts w:ascii="Times New Roman" w:hAnsi="Times New Roman"/>
                <w:sz w:val="22"/>
                <w:szCs w:val="22"/>
              </w:rPr>
              <w:t>Co-pay</w:t>
            </w:r>
            <w:r w:rsidRPr="00DD113A">
              <w:rPr>
                <w:rFonts w:ascii="Times New Roman" w:hAnsi="Times New Roman"/>
                <w:sz w:val="22"/>
                <w:szCs w:val="22"/>
              </w:rPr>
              <w:t>ment Exemption process.</w:t>
            </w:r>
          </w:p>
        </w:tc>
      </w:tr>
      <w:tr w:rsidR="006471C5" w:rsidRPr="0002501E" w14:paraId="335A15B5" w14:textId="77777777" w:rsidTr="00827BDE">
        <w:trPr>
          <w:cantSplit/>
        </w:trPr>
        <w:tc>
          <w:tcPr>
            <w:tcW w:w="3299" w:type="dxa"/>
          </w:tcPr>
          <w:p w14:paraId="335A15B3"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IBAERR3</w:t>
            </w:r>
          </w:p>
        </w:tc>
        <w:tc>
          <w:tcPr>
            <w:tcW w:w="6051" w:type="dxa"/>
          </w:tcPr>
          <w:p w14:paraId="335A15B4" w14:textId="77777777" w:rsidR="006471C5" w:rsidRPr="00DD113A" w:rsidRDefault="006471C5">
            <w:pPr>
              <w:rPr>
                <w:rFonts w:ascii="Times New Roman" w:hAnsi="Times New Roman"/>
                <w:sz w:val="22"/>
                <w:szCs w:val="22"/>
              </w:rPr>
            </w:pPr>
            <w:r w:rsidRPr="00DD113A">
              <w:rPr>
                <w:rFonts w:ascii="Times New Roman" w:hAnsi="Times New Roman"/>
                <w:sz w:val="22"/>
                <w:szCs w:val="22"/>
              </w:rPr>
              <w:t xml:space="preserve">Sends and processes alerts for the Medication </w:t>
            </w:r>
            <w:r w:rsidR="00E1314C" w:rsidRPr="00DD113A">
              <w:rPr>
                <w:rFonts w:ascii="Times New Roman" w:hAnsi="Times New Roman"/>
                <w:sz w:val="22"/>
                <w:szCs w:val="22"/>
              </w:rPr>
              <w:t>Co-pay</w:t>
            </w:r>
            <w:r w:rsidRPr="00DD113A">
              <w:rPr>
                <w:rFonts w:ascii="Times New Roman" w:hAnsi="Times New Roman"/>
                <w:sz w:val="22"/>
                <w:szCs w:val="22"/>
              </w:rPr>
              <w:t>ment Exemption process if the site chooses to use alerts rather than mail messages for electronic notification.</w:t>
            </w:r>
          </w:p>
        </w:tc>
      </w:tr>
      <w:tr w:rsidR="006471C5" w:rsidRPr="0002501E" w14:paraId="335A15B8" w14:textId="77777777" w:rsidTr="00827BDE">
        <w:trPr>
          <w:cantSplit/>
        </w:trPr>
        <w:tc>
          <w:tcPr>
            <w:tcW w:w="3299" w:type="dxa"/>
          </w:tcPr>
          <w:p w14:paraId="335A15B6"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IBAFIL</w:t>
            </w:r>
          </w:p>
        </w:tc>
        <w:tc>
          <w:tcPr>
            <w:tcW w:w="6051" w:type="dxa"/>
          </w:tcPr>
          <w:p w14:paraId="335A15B7" w14:textId="77777777" w:rsidR="006471C5" w:rsidRPr="00DD113A" w:rsidRDefault="006471C5">
            <w:pPr>
              <w:rPr>
                <w:rFonts w:ascii="Times New Roman" w:hAnsi="Times New Roman"/>
                <w:sz w:val="22"/>
                <w:szCs w:val="22"/>
              </w:rPr>
            </w:pPr>
            <w:r w:rsidRPr="00DD113A">
              <w:rPr>
                <w:rFonts w:ascii="Times New Roman" w:hAnsi="Times New Roman"/>
                <w:sz w:val="22"/>
                <w:szCs w:val="22"/>
              </w:rPr>
              <w:t>Posts tasks to the background filer.  Starts filer if it is not running.</w:t>
            </w:r>
          </w:p>
        </w:tc>
      </w:tr>
      <w:tr w:rsidR="006471C5" w:rsidRPr="0002501E" w14:paraId="335A15BB" w14:textId="77777777" w:rsidTr="00827BDE">
        <w:trPr>
          <w:cantSplit/>
        </w:trPr>
        <w:tc>
          <w:tcPr>
            <w:tcW w:w="3299" w:type="dxa"/>
          </w:tcPr>
          <w:p w14:paraId="335A15B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IBAGMM</w:t>
            </w:r>
          </w:p>
        </w:tc>
        <w:tc>
          <w:tcPr>
            <w:tcW w:w="6051" w:type="dxa"/>
          </w:tcPr>
          <w:p w14:paraId="335A15B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GMT MONTHLY TOTALS REPORT</w:t>
            </w:r>
          </w:p>
        </w:tc>
      </w:tr>
      <w:tr w:rsidR="006471C5" w:rsidRPr="0002501E" w14:paraId="335A15BE" w14:textId="77777777" w:rsidTr="00827BDE">
        <w:trPr>
          <w:cantSplit/>
        </w:trPr>
        <w:tc>
          <w:tcPr>
            <w:tcW w:w="3299" w:type="dxa"/>
          </w:tcPr>
          <w:p w14:paraId="335A15B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IBAGMM1</w:t>
            </w:r>
          </w:p>
        </w:tc>
        <w:tc>
          <w:tcPr>
            <w:tcW w:w="6051" w:type="dxa"/>
          </w:tcPr>
          <w:p w14:paraId="335A15B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GMT MONTHLY TOTALS REPORT</w:t>
            </w:r>
          </w:p>
        </w:tc>
      </w:tr>
      <w:tr w:rsidR="006471C5" w:rsidRPr="0002501E" w14:paraId="335A15C1" w14:textId="77777777" w:rsidTr="00827BDE">
        <w:trPr>
          <w:cantSplit/>
        </w:trPr>
        <w:tc>
          <w:tcPr>
            <w:tcW w:w="3299" w:type="dxa"/>
          </w:tcPr>
          <w:p w14:paraId="335A15B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IBAGMR</w:t>
            </w:r>
          </w:p>
        </w:tc>
        <w:tc>
          <w:tcPr>
            <w:tcW w:w="6051" w:type="dxa"/>
          </w:tcPr>
          <w:p w14:paraId="335A15C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GMT SINGLE PATIENT REPORT</w:t>
            </w:r>
          </w:p>
        </w:tc>
      </w:tr>
      <w:tr w:rsidR="006471C5" w:rsidRPr="0002501E" w14:paraId="335A15C4" w14:textId="77777777" w:rsidTr="00827BDE">
        <w:trPr>
          <w:cantSplit/>
        </w:trPr>
        <w:tc>
          <w:tcPr>
            <w:tcW w:w="3299" w:type="dxa"/>
          </w:tcPr>
          <w:p w14:paraId="335A15C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IBAGMR1</w:t>
            </w:r>
          </w:p>
        </w:tc>
        <w:tc>
          <w:tcPr>
            <w:tcW w:w="6051" w:type="dxa"/>
          </w:tcPr>
          <w:p w14:paraId="335A15C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GMT SINGLE PATIENT REPORT</w:t>
            </w:r>
          </w:p>
        </w:tc>
      </w:tr>
      <w:tr w:rsidR="006471C5" w:rsidRPr="0002501E" w14:paraId="335A15C7" w14:textId="77777777" w:rsidTr="00827BDE">
        <w:trPr>
          <w:cantSplit/>
        </w:trPr>
        <w:tc>
          <w:tcPr>
            <w:tcW w:w="3299" w:type="dxa"/>
          </w:tcPr>
          <w:p w14:paraId="335A15C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IBAGMT</w:t>
            </w:r>
          </w:p>
        </w:tc>
        <w:tc>
          <w:tcPr>
            <w:tcW w:w="6051" w:type="dxa"/>
          </w:tcPr>
          <w:p w14:paraId="335A15C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GEOGRAPHIC MEANS TEST UTILITIES</w:t>
            </w:r>
          </w:p>
        </w:tc>
      </w:tr>
      <w:tr w:rsidR="006471C5" w:rsidRPr="0002501E" w14:paraId="335A15CA" w14:textId="77777777" w:rsidTr="00827BDE">
        <w:trPr>
          <w:cantSplit/>
        </w:trPr>
        <w:tc>
          <w:tcPr>
            <w:tcW w:w="3299" w:type="dxa"/>
          </w:tcPr>
          <w:p w14:paraId="335A15C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IBAHVE3</w:t>
            </w:r>
          </w:p>
        </w:tc>
        <w:tc>
          <w:tcPr>
            <w:tcW w:w="6051" w:type="dxa"/>
          </w:tcPr>
          <w:p w14:paraId="335A15C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CV EXPIRATION REPORT</w:t>
            </w:r>
          </w:p>
        </w:tc>
      </w:tr>
      <w:tr w:rsidR="006471C5" w:rsidRPr="0002501E" w14:paraId="335A15CD" w14:textId="77777777" w:rsidTr="00827BDE">
        <w:trPr>
          <w:cantSplit/>
        </w:trPr>
        <w:tc>
          <w:tcPr>
            <w:tcW w:w="3299" w:type="dxa"/>
          </w:tcPr>
          <w:p w14:paraId="335A15C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IBAKAT</w:t>
            </w:r>
          </w:p>
        </w:tc>
        <w:tc>
          <w:tcPr>
            <w:tcW w:w="6051" w:type="dxa"/>
          </w:tcPr>
          <w:p w14:paraId="335A15C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CANCEL </w:t>
            </w:r>
            <w:r w:rsidR="00E1314C" w:rsidRPr="00DD113A">
              <w:rPr>
                <w:rFonts w:ascii="Times New Roman" w:hAnsi="Times New Roman"/>
                <w:sz w:val="22"/>
                <w:szCs w:val="22"/>
              </w:rPr>
              <w:t>CO-PAY</w:t>
            </w:r>
            <w:r w:rsidRPr="00DD113A">
              <w:rPr>
                <w:rFonts w:ascii="Times New Roman" w:hAnsi="Times New Roman"/>
                <w:sz w:val="22"/>
                <w:szCs w:val="22"/>
              </w:rPr>
              <w:t xml:space="preserve"> CHARGES FOR KATRINA VETS</w:t>
            </w:r>
          </w:p>
        </w:tc>
      </w:tr>
      <w:tr w:rsidR="006471C5" w:rsidRPr="0002501E" w14:paraId="335A15D0" w14:textId="77777777" w:rsidTr="00827BDE">
        <w:trPr>
          <w:cantSplit/>
        </w:trPr>
        <w:tc>
          <w:tcPr>
            <w:tcW w:w="3299" w:type="dxa"/>
          </w:tcPr>
          <w:p w14:paraId="335A15CE"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IBAMTBU</w:t>
            </w:r>
          </w:p>
        </w:tc>
        <w:tc>
          <w:tcPr>
            <w:tcW w:w="6051" w:type="dxa"/>
          </w:tcPr>
          <w:p w14:paraId="335A15CF" w14:textId="77777777" w:rsidR="006471C5" w:rsidRPr="00DD113A" w:rsidRDefault="006471C5">
            <w:pPr>
              <w:rPr>
                <w:rFonts w:ascii="Times New Roman" w:hAnsi="Times New Roman"/>
                <w:sz w:val="22"/>
                <w:szCs w:val="22"/>
              </w:rPr>
            </w:pPr>
            <w:r w:rsidRPr="00DD113A">
              <w:rPr>
                <w:rFonts w:ascii="Times New Roman" w:hAnsi="Times New Roman"/>
                <w:sz w:val="22"/>
                <w:szCs w:val="22"/>
              </w:rPr>
              <w:t>Creates mail messages when Category C patient movements change, and when continuous patients are discharged.</w:t>
            </w:r>
          </w:p>
        </w:tc>
      </w:tr>
      <w:tr w:rsidR="006471C5" w:rsidRPr="0002501E" w14:paraId="335A15D3" w14:textId="77777777" w:rsidTr="00827BDE">
        <w:trPr>
          <w:cantSplit/>
        </w:trPr>
        <w:tc>
          <w:tcPr>
            <w:tcW w:w="3299" w:type="dxa"/>
          </w:tcPr>
          <w:p w14:paraId="335A15D1" w14:textId="77777777" w:rsidR="006471C5" w:rsidRPr="00DD113A" w:rsidRDefault="006471C5">
            <w:pPr>
              <w:rPr>
                <w:rFonts w:ascii="Times New Roman" w:hAnsi="Times New Roman"/>
                <w:sz w:val="22"/>
                <w:szCs w:val="22"/>
              </w:rPr>
            </w:pPr>
            <w:r w:rsidRPr="00DD113A">
              <w:rPr>
                <w:rFonts w:ascii="Times New Roman" w:hAnsi="Times New Roman"/>
                <w:sz w:val="22"/>
                <w:szCs w:val="22"/>
              </w:rPr>
              <w:lastRenderedPageBreak/>
              <w:t>IBAMTBU1</w:t>
            </w:r>
          </w:p>
        </w:tc>
        <w:tc>
          <w:tcPr>
            <w:tcW w:w="6051" w:type="dxa"/>
          </w:tcPr>
          <w:p w14:paraId="335A15D2" w14:textId="77777777" w:rsidR="006471C5" w:rsidRPr="00DD113A" w:rsidRDefault="006471C5">
            <w:pPr>
              <w:rPr>
                <w:rFonts w:ascii="Times New Roman" w:hAnsi="Times New Roman"/>
                <w:sz w:val="22"/>
                <w:szCs w:val="22"/>
              </w:rPr>
            </w:pPr>
            <w:r w:rsidRPr="00DD113A">
              <w:rPr>
                <w:rFonts w:ascii="Times New Roman" w:hAnsi="Times New Roman"/>
                <w:sz w:val="22"/>
                <w:szCs w:val="22"/>
              </w:rPr>
              <w:t>Creates a mail message when charges are created in error for patients admitted for observation and examination.</w:t>
            </w:r>
          </w:p>
        </w:tc>
      </w:tr>
      <w:tr w:rsidR="006471C5" w:rsidRPr="0002501E" w14:paraId="335A15D6" w14:textId="77777777" w:rsidTr="00827BDE">
        <w:trPr>
          <w:cantSplit/>
        </w:trPr>
        <w:tc>
          <w:tcPr>
            <w:tcW w:w="3299" w:type="dxa"/>
          </w:tcPr>
          <w:p w14:paraId="335A15D4"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IBAMTBU2</w:t>
            </w:r>
          </w:p>
        </w:tc>
        <w:tc>
          <w:tcPr>
            <w:tcW w:w="6051" w:type="dxa"/>
          </w:tcPr>
          <w:p w14:paraId="335A15D5" w14:textId="77777777" w:rsidR="006471C5" w:rsidRPr="00DD113A" w:rsidRDefault="006471C5">
            <w:pPr>
              <w:rPr>
                <w:rFonts w:ascii="Times New Roman" w:hAnsi="Times New Roman"/>
                <w:sz w:val="22"/>
                <w:szCs w:val="22"/>
              </w:rPr>
            </w:pPr>
            <w:r w:rsidRPr="00DD113A">
              <w:rPr>
                <w:rFonts w:ascii="Times New Roman" w:hAnsi="Times New Roman"/>
                <w:sz w:val="22"/>
                <w:szCs w:val="22"/>
              </w:rPr>
              <w:t>Generates a mail message if a change in the Means Test affects the patient's Means Test charges.</w:t>
            </w:r>
          </w:p>
        </w:tc>
      </w:tr>
      <w:tr w:rsidR="006471C5" w:rsidRPr="0002501E" w14:paraId="335A15D9" w14:textId="77777777" w:rsidTr="00827BDE">
        <w:trPr>
          <w:cantSplit/>
        </w:trPr>
        <w:tc>
          <w:tcPr>
            <w:tcW w:w="3299" w:type="dxa"/>
          </w:tcPr>
          <w:p w14:paraId="335A15D7"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IBAMTC</w:t>
            </w:r>
          </w:p>
        </w:tc>
        <w:tc>
          <w:tcPr>
            <w:tcW w:w="6051" w:type="dxa"/>
          </w:tcPr>
          <w:p w14:paraId="335A15D8" w14:textId="77777777" w:rsidR="006471C5" w:rsidRPr="00DD113A" w:rsidRDefault="006471C5">
            <w:pPr>
              <w:rPr>
                <w:rFonts w:ascii="Times New Roman" w:hAnsi="Times New Roman"/>
                <w:sz w:val="22"/>
                <w:szCs w:val="22"/>
              </w:rPr>
            </w:pPr>
            <w:r w:rsidRPr="00DD113A">
              <w:rPr>
                <w:rFonts w:ascii="Times New Roman" w:hAnsi="Times New Roman"/>
                <w:sz w:val="22"/>
                <w:szCs w:val="22"/>
              </w:rPr>
              <w:t>Means Test Billing Nightly Compilation Job.  Creates charges and updates billing clocks for all Category C inpatients.</w:t>
            </w:r>
          </w:p>
        </w:tc>
      </w:tr>
      <w:tr w:rsidR="006471C5" w:rsidRPr="0002501E" w14:paraId="335A15DC" w14:textId="77777777" w:rsidTr="00827BDE">
        <w:trPr>
          <w:cantSplit/>
        </w:trPr>
        <w:tc>
          <w:tcPr>
            <w:tcW w:w="3299" w:type="dxa"/>
          </w:tcPr>
          <w:p w14:paraId="335A15DA"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IBAMTC1</w:t>
            </w:r>
          </w:p>
        </w:tc>
        <w:tc>
          <w:tcPr>
            <w:tcW w:w="6051" w:type="dxa"/>
          </w:tcPr>
          <w:p w14:paraId="335A15DB" w14:textId="77777777" w:rsidR="006471C5" w:rsidRPr="00DD113A" w:rsidRDefault="006471C5">
            <w:pPr>
              <w:rPr>
                <w:rFonts w:ascii="Times New Roman" w:hAnsi="Times New Roman"/>
                <w:sz w:val="22"/>
                <w:szCs w:val="22"/>
              </w:rPr>
            </w:pPr>
            <w:r w:rsidRPr="00DD113A">
              <w:rPr>
                <w:rFonts w:ascii="Times New Roman" w:hAnsi="Times New Roman"/>
                <w:sz w:val="22"/>
                <w:szCs w:val="22"/>
              </w:rPr>
              <w:t>Sends mail message when the Nightly Compilation Job has completed.</w:t>
            </w:r>
          </w:p>
        </w:tc>
      </w:tr>
      <w:tr w:rsidR="006471C5" w:rsidRPr="0002501E" w14:paraId="335A15DF" w14:textId="77777777" w:rsidTr="00827BDE">
        <w:trPr>
          <w:cantSplit/>
        </w:trPr>
        <w:tc>
          <w:tcPr>
            <w:tcW w:w="3299" w:type="dxa"/>
          </w:tcPr>
          <w:p w14:paraId="335A15DD"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IBAMTC2, IBAMTC3</w:t>
            </w:r>
          </w:p>
        </w:tc>
        <w:tc>
          <w:tcPr>
            <w:tcW w:w="6051" w:type="dxa"/>
          </w:tcPr>
          <w:p w14:paraId="335A15DE" w14:textId="77777777" w:rsidR="006471C5" w:rsidRPr="00DD113A" w:rsidRDefault="006471C5">
            <w:pPr>
              <w:rPr>
                <w:rFonts w:ascii="Times New Roman" w:hAnsi="Times New Roman"/>
                <w:sz w:val="22"/>
                <w:szCs w:val="22"/>
              </w:rPr>
            </w:pPr>
            <w:r w:rsidRPr="00DD113A">
              <w:rPr>
                <w:rFonts w:ascii="Times New Roman" w:hAnsi="Times New Roman"/>
                <w:sz w:val="22"/>
                <w:szCs w:val="22"/>
              </w:rPr>
              <w:t>Ensures inpatient events are closed on discharge and Category C charges are passed.  Sends mail message if not accomplished.</w:t>
            </w:r>
          </w:p>
        </w:tc>
      </w:tr>
      <w:tr w:rsidR="006471C5" w:rsidRPr="0002501E" w14:paraId="335A15E2" w14:textId="77777777" w:rsidTr="00827BDE">
        <w:trPr>
          <w:cantSplit/>
        </w:trPr>
        <w:tc>
          <w:tcPr>
            <w:tcW w:w="3299" w:type="dxa"/>
          </w:tcPr>
          <w:p w14:paraId="335A15E0"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IBAMTD</w:t>
            </w:r>
          </w:p>
        </w:tc>
        <w:tc>
          <w:tcPr>
            <w:tcW w:w="6051" w:type="dxa"/>
          </w:tcPr>
          <w:p w14:paraId="335A15E1" w14:textId="77777777" w:rsidR="006471C5" w:rsidRPr="00DD113A" w:rsidRDefault="006471C5" w:rsidP="009810FB">
            <w:pPr>
              <w:rPr>
                <w:rFonts w:ascii="Times New Roman" w:hAnsi="Times New Roman"/>
                <w:sz w:val="22"/>
                <w:szCs w:val="22"/>
              </w:rPr>
            </w:pPr>
            <w:r w:rsidRPr="00DD113A">
              <w:rPr>
                <w:rFonts w:ascii="Times New Roman" w:hAnsi="Times New Roman"/>
                <w:sz w:val="22"/>
                <w:szCs w:val="22"/>
              </w:rPr>
              <w:t>Means Test Billing Discharge Compilation Job.  Calculates final Means Test charges when a Category C patient is discharged.  Invoked by the MAS Movement Event Driver.</w:t>
            </w:r>
            <w:r w:rsidR="00C86564">
              <w:rPr>
                <w:rFonts w:ascii="Times New Roman" w:hAnsi="Times New Roman"/>
                <w:sz w:val="22"/>
                <w:szCs w:val="22"/>
              </w:rPr>
              <w:t xml:space="preserve"> </w:t>
            </w:r>
            <w:r w:rsidRPr="00DD113A">
              <w:rPr>
                <w:rFonts w:ascii="Times New Roman" w:hAnsi="Times New Roman"/>
                <w:sz w:val="22"/>
                <w:szCs w:val="22"/>
              </w:rPr>
              <w:t xml:space="preserve"> The bundling and unbundling of Means Test billing data which is transmitted, received, and displayed by the PDX package.</w:t>
            </w:r>
          </w:p>
        </w:tc>
      </w:tr>
      <w:tr w:rsidR="006471C5" w:rsidRPr="0002501E" w14:paraId="335A15E5" w14:textId="77777777" w:rsidTr="00827BDE">
        <w:trPr>
          <w:cantSplit/>
        </w:trPr>
        <w:tc>
          <w:tcPr>
            <w:tcW w:w="3299" w:type="dxa"/>
          </w:tcPr>
          <w:p w14:paraId="335A15E3"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IBAMTD1</w:t>
            </w:r>
          </w:p>
        </w:tc>
        <w:tc>
          <w:tcPr>
            <w:tcW w:w="6051" w:type="dxa"/>
          </w:tcPr>
          <w:p w14:paraId="335A15E4" w14:textId="77777777" w:rsidR="006471C5" w:rsidRPr="00DD113A" w:rsidRDefault="006471C5">
            <w:pPr>
              <w:rPr>
                <w:rFonts w:ascii="Times New Roman" w:hAnsi="Times New Roman"/>
                <w:sz w:val="22"/>
                <w:szCs w:val="22"/>
              </w:rPr>
            </w:pPr>
            <w:r w:rsidRPr="00DD113A">
              <w:rPr>
                <w:rFonts w:ascii="Times New Roman" w:hAnsi="Times New Roman"/>
                <w:sz w:val="22"/>
                <w:szCs w:val="22"/>
              </w:rPr>
              <w:t>Computes Means Test charges for single day admissions.</w:t>
            </w:r>
          </w:p>
        </w:tc>
      </w:tr>
      <w:tr w:rsidR="006471C5" w:rsidRPr="0002501E" w14:paraId="335A15E8" w14:textId="77777777" w:rsidTr="00827BDE">
        <w:trPr>
          <w:cantSplit/>
        </w:trPr>
        <w:tc>
          <w:tcPr>
            <w:tcW w:w="3299" w:type="dxa"/>
          </w:tcPr>
          <w:p w14:paraId="335A15E6"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IBAMTD2</w:t>
            </w:r>
          </w:p>
        </w:tc>
        <w:tc>
          <w:tcPr>
            <w:tcW w:w="6051" w:type="dxa"/>
          </w:tcPr>
          <w:p w14:paraId="335A15E7" w14:textId="77777777" w:rsidR="006471C5" w:rsidRPr="00DD113A" w:rsidRDefault="006471C5">
            <w:pPr>
              <w:rPr>
                <w:rFonts w:ascii="Times New Roman" w:hAnsi="Times New Roman"/>
                <w:sz w:val="22"/>
                <w:szCs w:val="22"/>
              </w:rPr>
            </w:pPr>
            <w:r w:rsidRPr="00DD113A">
              <w:rPr>
                <w:rFonts w:ascii="Times New Roman" w:hAnsi="Times New Roman"/>
                <w:sz w:val="22"/>
                <w:szCs w:val="22"/>
              </w:rPr>
              <w:t>Determines whether a change in patient movements will affect a patient's Means Test charges.</w:t>
            </w:r>
          </w:p>
        </w:tc>
      </w:tr>
      <w:tr w:rsidR="006471C5" w:rsidRPr="0002501E" w14:paraId="335A15EB" w14:textId="77777777" w:rsidTr="00827BDE">
        <w:trPr>
          <w:cantSplit/>
        </w:trPr>
        <w:tc>
          <w:tcPr>
            <w:tcW w:w="3299" w:type="dxa"/>
          </w:tcPr>
          <w:p w14:paraId="335A15E9"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IBAMTED</w:t>
            </w:r>
          </w:p>
        </w:tc>
        <w:tc>
          <w:tcPr>
            <w:tcW w:w="6051" w:type="dxa"/>
          </w:tcPr>
          <w:p w14:paraId="335A15EA" w14:textId="77777777" w:rsidR="006471C5" w:rsidRPr="00DD113A" w:rsidRDefault="006471C5">
            <w:pPr>
              <w:rPr>
                <w:rFonts w:ascii="Times New Roman" w:hAnsi="Times New Roman"/>
                <w:sz w:val="22"/>
                <w:szCs w:val="22"/>
              </w:rPr>
            </w:pPr>
            <w:r w:rsidRPr="00DD113A">
              <w:rPr>
                <w:rFonts w:ascii="Times New Roman" w:hAnsi="Times New Roman"/>
                <w:sz w:val="22"/>
                <w:szCs w:val="22"/>
              </w:rPr>
              <w:t>Invoked by the MAS Means Test Event Driver.  Determines whether a change in the Means Test should result in the generation of a mail message.</w:t>
            </w:r>
          </w:p>
        </w:tc>
      </w:tr>
      <w:tr w:rsidR="006471C5" w:rsidRPr="0002501E" w14:paraId="335A15EE" w14:textId="77777777" w:rsidTr="00827BDE">
        <w:trPr>
          <w:cantSplit/>
        </w:trPr>
        <w:tc>
          <w:tcPr>
            <w:tcW w:w="3299" w:type="dxa"/>
          </w:tcPr>
          <w:p w14:paraId="335A15EC"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IBAMTED1</w:t>
            </w:r>
          </w:p>
        </w:tc>
        <w:tc>
          <w:tcPr>
            <w:tcW w:w="6051" w:type="dxa"/>
          </w:tcPr>
          <w:p w14:paraId="335A15ED" w14:textId="77777777" w:rsidR="006471C5" w:rsidRPr="00DD113A" w:rsidRDefault="006471C5">
            <w:pPr>
              <w:rPr>
                <w:rFonts w:ascii="Times New Roman" w:hAnsi="Times New Roman"/>
                <w:sz w:val="22"/>
                <w:szCs w:val="22"/>
              </w:rPr>
            </w:pPr>
            <w:r w:rsidRPr="00DD113A">
              <w:rPr>
                <w:rFonts w:ascii="Times New Roman" w:hAnsi="Times New Roman"/>
                <w:sz w:val="22"/>
                <w:szCs w:val="22"/>
              </w:rPr>
              <w:t xml:space="preserve">Creates new or updated exemptions whenever a change occurs in a patient's demographic data, eligibility, Means Test, or </w:t>
            </w:r>
            <w:r w:rsidR="00E1314C" w:rsidRPr="00DD113A">
              <w:rPr>
                <w:rFonts w:ascii="Times New Roman" w:hAnsi="Times New Roman"/>
                <w:sz w:val="22"/>
                <w:szCs w:val="22"/>
              </w:rPr>
              <w:t>Co-pay</w:t>
            </w:r>
            <w:r w:rsidRPr="00DD113A">
              <w:rPr>
                <w:rFonts w:ascii="Times New Roman" w:hAnsi="Times New Roman"/>
                <w:sz w:val="22"/>
                <w:szCs w:val="22"/>
              </w:rPr>
              <w:t xml:space="preserve"> Test that would affect his/her exemption status.</w:t>
            </w:r>
          </w:p>
        </w:tc>
      </w:tr>
      <w:tr w:rsidR="006471C5" w:rsidRPr="0002501E" w14:paraId="335A15F1" w14:textId="77777777" w:rsidTr="00827BDE">
        <w:trPr>
          <w:cantSplit/>
        </w:trPr>
        <w:tc>
          <w:tcPr>
            <w:tcW w:w="3299" w:type="dxa"/>
          </w:tcPr>
          <w:p w14:paraId="335A15E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IBAMTED2</w:t>
            </w:r>
          </w:p>
        </w:tc>
        <w:tc>
          <w:tcPr>
            <w:tcW w:w="6051" w:type="dxa"/>
          </w:tcPr>
          <w:p w14:paraId="335A15F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RX </w:t>
            </w:r>
            <w:r w:rsidR="00E1314C" w:rsidRPr="00DD113A">
              <w:rPr>
                <w:rFonts w:ascii="Times New Roman" w:hAnsi="Times New Roman"/>
                <w:sz w:val="22"/>
                <w:szCs w:val="22"/>
              </w:rPr>
              <w:t>CO-PAY</w:t>
            </w:r>
            <w:r w:rsidRPr="00DD113A">
              <w:rPr>
                <w:rFonts w:ascii="Times New Roman" w:hAnsi="Times New Roman"/>
                <w:sz w:val="22"/>
                <w:szCs w:val="22"/>
              </w:rPr>
              <w:t xml:space="preserve"> TEST EVENT DRIVER, Z06 EXEMPTION PROCESSING</w:t>
            </w:r>
          </w:p>
        </w:tc>
      </w:tr>
      <w:tr w:rsidR="006471C5" w:rsidRPr="0002501E" w14:paraId="335A15F4" w14:textId="77777777" w:rsidTr="00827BDE">
        <w:trPr>
          <w:cantSplit/>
        </w:trPr>
        <w:tc>
          <w:tcPr>
            <w:tcW w:w="3299" w:type="dxa"/>
          </w:tcPr>
          <w:p w14:paraId="335A15F2"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IBAMTEDU</w:t>
            </w:r>
          </w:p>
        </w:tc>
        <w:tc>
          <w:tcPr>
            <w:tcW w:w="6051" w:type="dxa"/>
          </w:tcPr>
          <w:p w14:paraId="335A15F3" w14:textId="77777777" w:rsidR="006471C5" w:rsidRPr="00DD113A" w:rsidRDefault="006471C5">
            <w:pPr>
              <w:rPr>
                <w:rFonts w:ascii="Times New Roman" w:hAnsi="Times New Roman"/>
                <w:sz w:val="22"/>
                <w:szCs w:val="22"/>
              </w:rPr>
            </w:pPr>
            <w:r w:rsidRPr="00DD113A">
              <w:rPr>
                <w:rFonts w:ascii="Times New Roman" w:hAnsi="Times New Roman"/>
                <w:sz w:val="22"/>
                <w:szCs w:val="22"/>
              </w:rPr>
              <w:t>Determines whether a change in the Means Test will affect patient’s Means Test charges.  Creates a list of charges or patient care episodes which would be included in the mail message.</w:t>
            </w:r>
          </w:p>
        </w:tc>
      </w:tr>
      <w:tr w:rsidR="006471C5" w:rsidRPr="0002501E" w14:paraId="335A15F7" w14:textId="77777777" w:rsidTr="00827BDE">
        <w:trPr>
          <w:cantSplit/>
        </w:trPr>
        <w:tc>
          <w:tcPr>
            <w:tcW w:w="3299" w:type="dxa"/>
          </w:tcPr>
          <w:p w14:paraId="335A15F5"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IBAMTEL</w:t>
            </w:r>
          </w:p>
        </w:tc>
        <w:tc>
          <w:tcPr>
            <w:tcW w:w="6051" w:type="dxa"/>
          </w:tcPr>
          <w:p w14:paraId="335A15F6" w14:textId="77777777" w:rsidR="006471C5" w:rsidRPr="00DD113A" w:rsidRDefault="006471C5">
            <w:pPr>
              <w:rPr>
                <w:rFonts w:ascii="Times New Roman" w:hAnsi="Times New Roman"/>
                <w:sz w:val="22"/>
                <w:szCs w:val="22"/>
              </w:rPr>
            </w:pPr>
            <w:r w:rsidRPr="00DD113A">
              <w:rPr>
                <w:rFonts w:ascii="Times New Roman" w:hAnsi="Times New Roman"/>
                <w:sz w:val="22"/>
                <w:szCs w:val="22"/>
              </w:rPr>
              <w:t>Contains the various locations where an error may occur in the processing of Means Test charges for inpatients.</w:t>
            </w:r>
          </w:p>
        </w:tc>
      </w:tr>
      <w:tr w:rsidR="006471C5" w:rsidRPr="0002501E" w14:paraId="335A15FA" w14:textId="77777777" w:rsidTr="00827BDE">
        <w:trPr>
          <w:cantSplit/>
        </w:trPr>
        <w:tc>
          <w:tcPr>
            <w:tcW w:w="3299" w:type="dxa"/>
          </w:tcPr>
          <w:p w14:paraId="335A15F8"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IBAMTI, IBAMTI1, IBAMTI2</w:t>
            </w:r>
          </w:p>
        </w:tc>
        <w:tc>
          <w:tcPr>
            <w:tcW w:w="6051" w:type="dxa"/>
          </w:tcPr>
          <w:p w14:paraId="335A15F9" w14:textId="77777777" w:rsidR="006471C5" w:rsidRPr="00DD113A" w:rsidRDefault="006471C5">
            <w:pPr>
              <w:rPr>
                <w:rFonts w:ascii="Times New Roman" w:hAnsi="Times New Roman"/>
                <w:sz w:val="22"/>
                <w:szCs w:val="22"/>
              </w:rPr>
            </w:pPr>
            <w:r w:rsidRPr="00DD113A">
              <w:rPr>
                <w:rFonts w:ascii="Times New Roman" w:hAnsi="Times New Roman"/>
                <w:sz w:val="22"/>
                <w:szCs w:val="22"/>
              </w:rPr>
              <w:t>These routines handle all mail message generation, processing, and outputs for special inpatient billing cases.</w:t>
            </w:r>
          </w:p>
        </w:tc>
      </w:tr>
      <w:tr w:rsidR="006471C5" w:rsidRPr="0002501E" w14:paraId="335A15FD" w14:textId="77777777" w:rsidTr="00827BDE">
        <w:trPr>
          <w:cantSplit/>
        </w:trPr>
        <w:tc>
          <w:tcPr>
            <w:tcW w:w="3299" w:type="dxa"/>
          </w:tcPr>
          <w:p w14:paraId="335A15FB"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IBAMTS, IBAMTS1, IBAMTS2</w:t>
            </w:r>
          </w:p>
        </w:tc>
        <w:tc>
          <w:tcPr>
            <w:tcW w:w="6051" w:type="dxa"/>
          </w:tcPr>
          <w:p w14:paraId="335A15FC" w14:textId="77777777" w:rsidR="006471C5" w:rsidRPr="00DD113A" w:rsidRDefault="006471C5">
            <w:pPr>
              <w:rPr>
                <w:rFonts w:ascii="Times New Roman" w:hAnsi="Times New Roman"/>
                <w:sz w:val="22"/>
                <w:szCs w:val="22"/>
              </w:rPr>
            </w:pPr>
            <w:r w:rsidRPr="00DD113A">
              <w:rPr>
                <w:rFonts w:ascii="Times New Roman" w:hAnsi="Times New Roman"/>
                <w:sz w:val="22"/>
                <w:szCs w:val="22"/>
              </w:rPr>
              <w:t xml:space="preserve">Bills/Credits Category C outpatient </w:t>
            </w:r>
            <w:r w:rsidR="00E1314C" w:rsidRPr="00DD113A">
              <w:rPr>
                <w:rFonts w:ascii="Times New Roman" w:hAnsi="Times New Roman"/>
                <w:sz w:val="22"/>
                <w:szCs w:val="22"/>
              </w:rPr>
              <w:t>co-pay</w:t>
            </w:r>
            <w:r w:rsidRPr="00DD113A">
              <w:rPr>
                <w:rFonts w:ascii="Times New Roman" w:hAnsi="Times New Roman"/>
                <w:sz w:val="22"/>
                <w:szCs w:val="22"/>
              </w:rPr>
              <w:t>ments via Scheduling Event Driver.</w:t>
            </w:r>
          </w:p>
        </w:tc>
      </w:tr>
      <w:tr w:rsidR="006471C5" w:rsidRPr="0002501E" w14:paraId="335A1600" w14:textId="77777777" w:rsidTr="00827BDE">
        <w:trPr>
          <w:cantSplit/>
        </w:trPr>
        <w:tc>
          <w:tcPr>
            <w:tcW w:w="3299" w:type="dxa"/>
          </w:tcPr>
          <w:p w14:paraId="335A15F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w:t>
            </w:r>
          </w:p>
        </w:tc>
        <w:tc>
          <w:tcPr>
            <w:tcW w:w="6051" w:type="dxa"/>
          </w:tcPr>
          <w:p w14:paraId="335A15F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BACK-BILLING SUPPORT FOR IVM</w:t>
            </w:r>
          </w:p>
        </w:tc>
      </w:tr>
      <w:tr w:rsidR="006471C5" w:rsidRPr="0002501E" w14:paraId="335A1603" w14:textId="77777777" w:rsidTr="00827BDE">
        <w:trPr>
          <w:cantSplit/>
        </w:trPr>
        <w:tc>
          <w:tcPr>
            <w:tcW w:w="3299" w:type="dxa"/>
          </w:tcPr>
          <w:p w14:paraId="335A160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IBAMTV1</w:t>
            </w:r>
          </w:p>
        </w:tc>
        <w:tc>
          <w:tcPr>
            <w:tcW w:w="6051" w:type="dxa"/>
          </w:tcPr>
          <w:p w14:paraId="335A160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BUILD ARRAY OF BILLABLE EPISODES</w:t>
            </w:r>
          </w:p>
        </w:tc>
      </w:tr>
      <w:tr w:rsidR="006471C5" w:rsidRPr="0002501E" w14:paraId="335A1606" w14:textId="77777777" w:rsidTr="00827BDE">
        <w:trPr>
          <w:cantSplit/>
        </w:trPr>
        <w:tc>
          <w:tcPr>
            <w:tcW w:w="3299" w:type="dxa"/>
          </w:tcPr>
          <w:p w14:paraId="335A160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IBAMTV2</w:t>
            </w:r>
          </w:p>
        </w:tc>
        <w:tc>
          <w:tcPr>
            <w:tcW w:w="6051" w:type="dxa"/>
          </w:tcPr>
          <w:p w14:paraId="335A160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CREATE CHARGES FOR BILLABLE EPISODES</w:t>
            </w:r>
          </w:p>
        </w:tc>
      </w:tr>
      <w:tr w:rsidR="006471C5" w:rsidRPr="0002501E" w14:paraId="335A1609" w14:textId="77777777" w:rsidTr="00827BDE">
        <w:trPr>
          <w:cantSplit/>
        </w:trPr>
        <w:tc>
          <w:tcPr>
            <w:tcW w:w="3299" w:type="dxa"/>
          </w:tcPr>
          <w:p w14:paraId="335A160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IBAMTV3</w:t>
            </w:r>
          </w:p>
        </w:tc>
        <w:tc>
          <w:tcPr>
            <w:tcW w:w="6051" w:type="dxa"/>
          </w:tcPr>
          <w:p w14:paraId="335A160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RELEASE CHARGES PENDING REVIEW</w:t>
            </w:r>
          </w:p>
        </w:tc>
      </w:tr>
      <w:tr w:rsidR="006471C5" w:rsidRPr="0002501E" w14:paraId="335A160C" w14:textId="77777777" w:rsidTr="00827BDE">
        <w:trPr>
          <w:cantSplit/>
        </w:trPr>
        <w:tc>
          <w:tcPr>
            <w:tcW w:w="3299" w:type="dxa"/>
          </w:tcPr>
          <w:p w14:paraId="335A160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IBAMTV31</w:t>
            </w:r>
          </w:p>
        </w:tc>
        <w:tc>
          <w:tcPr>
            <w:tcW w:w="6051" w:type="dxa"/>
          </w:tcPr>
          <w:p w14:paraId="335A160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LIST CHARGES PENDING REVIEW</w:t>
            </w:r>
          </w:p>
        </w:tc>
      </w:tr>
      <w:tr w:rsidR="006471C5" w:rsidRPr="0002501E" w14:paraId="335A160F" w14:textId="77777777" w:rsidTr="00827BDE">
        <w:trPr>
          <w:cantSplit/>
        </w:trPr>
        <w:tc>
          <w:tcPr>
            <w:tcW w:w="3299" w:type="dxa"/>
          </w:tcPr>
          <w:p w14:paraId="335A160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IBAMTV32</w:t>
            </w:r>
          </w:p>
        </w:tc>
        <w:tc>
          <w:tcPr>
            <w:tcW w:w="6051" w:type="dxa"/>
          </w:tcPr>
          <w:p w14:paraId="335A160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RELEASE PENDING CHARGES ACTIONS</w:t>
            </w:r>
          </w:p>
        </w:tc>
      </w:tr>
      <w:tr w:rsidR="006471C5" w:rsidRPr="0002501E" w14:paraId="335A1612" w14:textId="77777777" w:rsidTr="00827BDE">
        <w:trPr>
          <w:cantSplit/>
        </w:trPr>
        <w:tc>
          <w:tcPr>
            <w:tcW w:w="3299" w:type="dxa"/>
          </w:tcPr>
          <w:p w14:paraId="335A161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IBAMTV4</w:t>
            </w:r>
          </w:p>
        </w:tc>
        <w:tc>
          <w:tcPr>
            <w:tcW w:w="6051" w:type="dxa"/>
          </w:tcPr>
          <w:p w14:paraId="335A161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FIND CHARGES FOR IVM PATIENTS</w:t>
            </w:r>
          </w:p>
        </w:tc>
      </w:tr>
      <w:tr w:rsidR="006471C5" w:rsidRPr="0002501E" w14:paraId="335A1615" w14:textId="77777777" w:rsidTr="00827BDE">
        <w:trPr>
          <w:cantSplit/>
        </w:trPr>
        <w:tc>
          <w:tcPr>
            <w:tcW w:w="3299" w:type="dxa"/>
          </w:tcPr>
          <w:p w14:paraId="335A1613"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IBAPDX, IBAPDX0, IBAPDX1</w:t>
            </w:r>
          </w:p>
        </w:tc>
        <w:tc>
          <w:tcPr>
            <w:tcW w:w="6051" w:type="dxa"/>
          </w:tcPr>
          <w:p w14:paraId="335A1614" w14:textId="77777777" w:rsidR="006471C5" w:rsidRPr="00DD113A" w:rsidRDefault="006471C5">
            <w:pPr>
              <w:rPr>
                <w:rFonts w:ascii="Times New Roman" w:hAnsi="Times New Roman"/>
                <w:sz w:val="22"/>
                <w:szCs w:val="22"/>
              </w:rPr>
            </w:pPr>
            <w:r w:rsidRPr="00DD113A">
              <w:rPr>
                <w:rFonts w:ascii="Times New Roman" w:hAnsi="Times New Roman"/>
                <w:sz w:val="22"/>
                <w:szCs w:val="22"/>
              </w:rPr>
              <w:t>These routines are invoked by the PDX package and handle the bundling and unbundling of Means Test billing data which is transmitted, received, and displayed by the PDX package.</w:t>
            </w:r>
          </w:p>
        </w:tc>
      </w:tr>
      <w:tr w:rsidR="006471C5" w:rsidRPr="0002501E" w14:paraId="335A1618" w14:textId="77777777" w:rsidTr="00827BDE">
        <w:trPr>
          <w:cantSplit/>
        </w:trPr>
        <w:tc>
          <w:tcPr>
            <w:tcW w:w="3299" w:type="dxa"/>
          </w:tcPr>
          <w:p w14:paraId="335A1616"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IBAREP</w:t>
            </w:r>
          </w:p>
        </w:tc>
        <w:tc>
          <w:tcPr>
            <w:tcW w:w="6051" w:type="dxa"/>
          </w:tcPr>
          <w:p w14:paraId="335A1617" w14:textId="77777777" w:rsidR="006471C5" w:rsidRPr="00DD113A" w:rsidRDefault="006471C5">
            <w:pPr>
              <w:rPr>
                <w:rFonts w:ascii="Times New Roman" w:hAnsi="Times New Roman"/>
                <w:sz w:val="22"/>
                <w:szCs w:val="22"/>
              </w:rPr>
            </w:pPr>
            <w:r w:rsidRPr="00DD113A">
              <w:rPr>
                <w:rFonts w:ascii="Times New Roman" w:hAnsi="Times New Roman"/>
                <w:sz w:val="22"/>
                <w:szCs w:val="22"/>
              </w:rPr>
              <w:t>Routine to repost IB Actions to Accounts Receivable.</w:t>
            </w:r>
          </w:p>
        </w:tc>
      </w:tr>
      <w:tr w:rsidR="006471C5" w:rsidRPr="0002501E" w14:paraId="335A161B" w14:textId="77777777" w:rsidTr="00827BDE">
        <w:trPr>
          <w:cantSplit/>
        </w:trPr>
        <w:tc>
          <w:tcPr>
            <w:tcW w:w="3299" w:type="dxa"/>
          </w:tcPr>
          <w:p w14:paraId="335A1619"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IBARX, IBARX1</w:t>
            </w:r>
          </w:p>
        </w:tc>
        <w:tc>
          <w:tcPr>
            <w:tcW w:w="6051" w:type="dxa"/>
          </w:tcPr>
          <w:p w14:paraId="335A161A" w14:textId="77777777" w:rsidR="006471C5" w:rsidRPr="00DD113A" w:rsidRDefault="006471C5">
            <w:pPr>
              <w:rPr>
                <w:rFonts w:ascii="Times New Roman" w:hAnsi="Times New Roman"/>
                <w:sz w:val="22"/>
                <w:szCs w:val="22"/>
              </w:rPr>
            </w:pPr>
            <w:r w:rsidRPr="00DD113A">
              <w:rPr>
                <w:rFonts w:ascii="Times New Roman" w:hAnsi="Times New Roman"/>
                <w:sz w:val="22"/>
                <w:szCs w:val="22"/>
              </w:rPr>
              <w:t xml:space="preserve">Routine has supported calls for Pharmacy </w:t>
            </w:r>
            <w:r w:rsidR="00E1314C" w:rsidRPr="00DD113A">
              <w:rPr>
                <w:rFonts w:ascii="Times New Roman" w:hAnsi="Times New Roman"/>
                <w:sz w:val="22"/>
                <w:szCs w:val="22"/>
              </w:rPr>
              <w:t>Co-pay</w:t>
            </w:r>
            <w:r w:rsidRPr="00DD113A">
              <w:rPr>
                <w:rFonts w:ascii="Times New Roman" w:hAnsi="Times New Roman"/>
                <w:sz w:val="22"/>
                <w:szCs w:val="22"/>
              </w:rPr>
              <w:t xml:space="preserve"> for eligibility, new charges, cancelled charges, and updated charges.</w:t>
            </w:r>
          </w:p>
        </w:tc>
      </w:tr>
      <w:tr w:rsidR="006471C5" w:rsidRPr="0002501E" w14:paraId="335A161E" w14:textId="77777777" w:rsidTr="00827BDE">
        <w:trPr>
          <w:cantSplit/>
        </w:trPr>
        <w:tc>
          <w:tcPr>
            <w:tcW w:w="3299" w:type="dxa"/>
          </w:tcPr>
          <w:p w14:paraId="335A161C" w14:textId="77777777" w:rsidR="006471C5" w:rsidRPr="00DD113A" w:rsidRDefault="006471C5">
            <w:pPr>
              <w:rPr>
                <w:rFonts w:ascii="Times New Roman" w:hAnsi="Times New Roman"/>
                <w:sz w:val="22"/>
                <w:szCs w:val="22"/>
              </w:rPr>
            </w:pPr>
            <w:r w:rsidRPr="00DD113A">
              <w:rPr>
                <w:rFonts w:ascii="Times New Roman" w:hAnsi="Times New Roman"/>
                <w:sz w:val="22"/>
                <w:szCs w:val="22"/>
              </w:rPr>
              <w:lastRenderedPageBreak/>
              <w:t>IBARXDOC</w:t>
            </w:r>
          </w:p>
        </w:tc>
        <w:tc>
          <w:tcPr>
            <w:tcW w:w="6051" w:type="dxa"/>
          </w:tcPr>
          <w:p w14:paraId="335A161D" w14:textId="77777777" w:rsidR="006471C5" w:rsidRPr="00DD113A" w:rsidRDefault="006471C5">
            <w:pPr>
              <w:rPr>
                <w:rFonts w:ascii="Times New Roman" w:hAnsi="Times New Roman"/>
                <w:sz w:val="22"/>
                <w:szCs w:val="22"/>
              </w:rPr>
            </w:pPr>
            <w:r w:rsidRPr="00DD113A">
              <w:rPr>
                <w:rFonts w:ascii="Times New Roman" w:hAnsi="Times New Roman"/>
                <w:sz w:val="22"/>
                <w:szCs w:val="22"/>
              </w:rPr>
              <w:t>Documentation of variable passing for IBARX.</w:t>
            </w:r>
          </w:p>
        </w:tc>
      </w:tr>
      <w:tr w:rsidR="006471C5" w:rsidRPr="0002501E" w14:paraId="335A1621" w14:textId="77777777" w:rsidTr="00827BDE">
        <w:trPr>
          <w:cantSplit/>
        </w:trPr>
        <w:tc>
          <w:tcPr>
            <w:tcW w:w="3299" w:type="dxa"/>
          </w:tcPr>
          <w:p w14:paraId="335A161F"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IBARXEB</w:t>
            </w:r>
          </w:p>
        </w:tc>
        <w:tc>
          <w:tcPr>
            <w:tcW w:w="6051" w:type="dxa"/>
          </w:tcPr>
          <w:p w14:paraId="335A1620" w14:textId="77777777" w:rsidR="006471C5" w:rsidRPr="00DD113A" w:rsidRDefault="006471C5">
            <w:pPr>
              <w:rPr>
                <w:rFonts w:ascii="Times New Roman" w:hAnsi="Times New Roman"/>
                <w:sz w:val="22"/>
                <w:szCs w:val="22"/>
              </w:rPr>
            </w:pPr>
            <w:r w:rsidRPr="00DD113A">
              <w:rPr>
                <w:rFonts w:ascii="Times New Roman" w:hAnsi="Times New Roman"/>
                <w:sz w:val="22"/>
                <w:szCs w:val="22"/>
              </w:rPr>
              <w:t>Sends electronic notification of changes in the patient's exemption status that require notification.  Specifically, each time a patient either receives or loses a hardship exemption, a mail message or alert is generated.</w:t>
            </w:r>
          </w:p>
        </w:tc>
      </w:tr>
      <w:tr w:rsidR="006471C5" w:rsidRPr="0002501E" w14:paraId="335A1624" w14:textId="77777777" w:rsidTr="00827BDE">
        <w:trPr>
          <w:cantSplit/>
        </w:trPr>
        <w:tc>
          <w:tcPr>
            <w:tcW w:w="3299" w:type="dxa"/>
          </w:tcPr>
          <w:p w14:paraId="335A1622"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IBARXEC, IBARXEC0, IBARXEC2, IBARXEC3</w:t>
            </w:r>
          </w:p>
        </w:tc>
        <w:tc>
          <w:tcPr>
            <w:tcW w:w="6051" w:type="dxa"/>
          </w:tcPr>
          <w:p w14:paraId="335A1623"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These routines are the main components of the Medication </w:t>
            </w:r>
            <w:r w:rsidR="00E1314C" w:rsidRPr="00DD113A">
              <w:rPr>
                <w:rFonts w:ascii="Times New Roman" w:hAnsi="Times New Roman"/>
                <w:sz w:val="22"/>
                <w:szCs w:val="22"/>
              </w:rPr>
              <w:t>Co-pay</w:t>
            </w:r>
            <w:r w:rsidRPr="00DD113A">
              <w:rPr>
                <w:rFonts w:ascii="Times New Roman" w:hAnsi="Times New Roman"/>
                <w:sz w:val="22"/>
                <w:szCs w:val="22"/>
              </w:rPr>
              <w:t>ment Exemption Conversion routines.</w:t>
            </w:r>
          </w:p>
        </w:tc>
      </w:tr>
      <w:tr w:rsidR="006471C5" w:rsidRPr="0002501E" w14:paraId="335A1628" w14:textId="77777777" w:rsidTr="00827BDE">
        <w:trPr>
          <w:cantSplit/>
        </w:trPr>
        <w:tc>
          <w:tcPr>
            <w:tcW w:w="3299" w:type="dxa"/>
          </w:tcPr>
          <w:p w14:paraId="335A1625"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IBARXEC1, IBARXEC4, </w:t>
            </w:r>
          </w:p>
          <w:p w14:paraId="335A1626"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IBARXEC5</w:t>
            </w:r>
          </w:p>
        </w:tc>
        <w:tc>
          <w:tcPr>
            <w:tcW w:w="6051" w:type="dxa"/>
          </w:tcPr>
          <w:p w14:paraId="335A1627"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Print the report from the Medication </w:t>
            </w:r>
            <w:r w:rsidR="00E1314C" w:rsidRPr="00DD113A">
              <w:rPr>
                <w:rFonts w:ascii="Times New Roman" w:hAnsi="Times New Roman"/>
                <w:sz w:val="22"/>
                <w:szCs w:val="22"/>
              </w:rPr>
              <w:t>Co-pay</w:t>
            </w:r>
            <w:r w:rsidRPr="00DD113A">
              <w:rPr>
                <w:rFonts w:ascii="Times New Roman" w:hAnsi="Times New Roman"/>
                <w:sz w:val="22"/>
                <w:szCs w:val="22"/>
              </w:rPr>
              <w:t>ment Exemption Conversion and the related option.</w:t>
            </w:r>
          </w:p>
        </w:tc>
      </w:tr>
      <w:tr w:rsidR="006471C5" w:rsidRPr="0002501E" w14:paraId="335A162B" w14:textId="77777777" w:rsidTr="00827BDE">
        <w:trPr>
          <w:cantSplit/>
        </w:trPr>
        <w:tc>
          <w:tcPr>
            <w:tcW w:w="3299" w:type="dxa"/>
          </w:tcPr>
          <w:p w14:paraId="335A1629"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IBARXECA</w:t>
            </w:r>
          </w:p>
        </w:tc>
        <w:tc>
          <w:tcPr>
            <w:tcW w:w="6051" w:type="dxa"/>
          </w:tcPr>
          <w:p w14:paraId="335A162A"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Contains the logic to cancel charges during the Medication </w:t>
            </w:r>
            <w:r w:rsidR="00E1314C" w:rsidRPr="00DD113A">
              <w:rPr>
                <w:rFonts w:ascii="Times New Roman" w:hAnsi="Times New Roman"/>
                <w:sz w:val="22"/>
                <w:szCs w:val="22"/>
              </w:rPr>
              <w:t>Co-pay</w:t>
            </w:r>
            <w:r w:rsidRPr="00DD113A">
              <w:rPr>
                <w:rFonts w:ascii="Times New Roman" w:hAnsi="Times New Roman"/>
                <w:sz w:val="22"/>
                <w:szCs w:val="22"/>
              </w:rPr>
              <w:t>ment Exemption process.</w:t>
            </w:r>
          </w:p>
        </w:tc>
      </w:tr>
      <w:tr w:rsidR="006471C5" w:rsidRPr="0002501E" w14:paraId="335A162E" w14:textId="77777777" w:rsidTr="00827BDE">
        <w:trPr>
          <w:cantSplit/>
        </w:trPr>
        <w:tc>
          <w:tcPr>
            <w:tcW w:w="3299" w:type="dxa"/>
          </w:tcPr>
          <w:p w14:paraId="335A162C"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IBARXEI</w:t>
            </w:r>
          </w:p>
        </w:tc>
        <w:tc>
          <w:tcPr>
            <w:tcW w:w="6051" w:type="dxa"/>
          </w:tcPr>
          <w:p w14:paraId="335A162D"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Produces the full and brief inquiry options for the Medication </w:t>
            </w:r>
            <w:r w:rsidR="00E1314C" w:rsidRPr="00DD113A">
              <w:rPr>
                <w:rFonts w:ascii="Times New Roman" w:hAnsi="Times New Roman"/>
                <w:sz w:val="22"/>
                <w:szCs w:val="22"/>
              </w:rPr>
              <w:t>Co-pay</w:t>
            </w:r>
            <w:r w:rsidRPr="00DD113A">
              <w:rPr>
                <w:rFonts w:ascii="Times New Roman" w:hAnsi="Times New Roman"/>
                <w:sz w:val="22"/>
                <w:szCs w:val="22"/>
              </w:rPr>
              <w:t>ment Exemption process.</w:t>
            </w:r>
          </w:p>
        </w:tc>
      </w:tr>
      <w:tr w:rsidR="006471C5" w:rsidRPr="0002501E" w14:paraId="335A1631" w14:textId="77777777" w:rsidTr="00827BDE">
        <w:trPr>
          <w:cantSplit/>
        </w:trPr>
        <w:tc>
          <w:tcPr>
            <w:tcW w:w="3299" w:type="dxa"/>
          </w:tcPr>
          <w:p w14:paraId="335A162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IBARXEL</w:t>
            </w:r>
          </w:p>
        </w:tc>
        <w:tc>
          <w:tcPr>
            <w:tcW w:w="6051" w:type="dxa"/>
          </w:tcPr>
          <w:p w14:paraId="335A163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RX </w:t>
            </w:r>
            <w:r w:rsidR="00E1314C" w:rsidRPr="00DD113A">
              <w:rPr>
                <w:rFonts w:ascii="Times New Roman" w:hAnsi="Times New Roman"/>
                <w:sz w:val="22"/>
                <w:szCs w:val="22"/>
              </w:rPr>
              <w:t>CO-PAY</w:t>
            </w:r>
            <w:r w:rsidRPr="00DD113A">
              <w:rPr>
                <w:rFonts w:ascii="Times New Roman" w:hAnsi="Times New Roman"/>
                <w:sz w:val="22"/>
                <w:szCs w:val="22"/>
              </w:rPr>
              <w:t xml:space="preserve"> EXEMPTION INCOME TEST REMINDERS</w:t>
            </w:r>
          </w:p>
        </w:tc>
      </w:tr>
      <w:tr w:rsidR="006471C5" w:rsidRPr="0002501E" w14:paraId="335A1634" w14:textId="77777777" w:rsidTr="00827BDE">
        <w:trPr>
          <w:cantSplit/>
        </w:trPr>
        <w:tc>
          <w:tcPr>
            <w:tcW w:w="3299" w:type="dxa"/>
          </w:tcPr>
          <w:p w14:paraId="335A163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IBARXEL1</w:t>
            </w:r>
          </w:p>
        </w:tc>
        <w:tc>
          <w:tcPr>
            <w:tcW w:w="6051" w:type="dxa"/>
          </w:tcPr>
          <w:p w14:paraId="335A163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RX </w:t>
            </w:r>
            <w:r w:rsidR="00E1314C" w:rsidRPr="00DD113A">
              <w:rPr>
                <w:rFonts w:ascii="Times New Roman" w:hAnsi="Times New Roman"/>
                <w:sz w:val="22"/>
                <w:szCs w:val="22"/>
              </w:rPr>
              <w:t>CO-PAY</w:t>
            </w:r>
            <w:r w:rsidRPr="00DD113A">
              <w:rPr>
                <w:rFonts w:ascii="Times New Roman" w:hAnsi="Times New Roman"/>
                <w:sz w:val="22"/>
                <w:szCs w:val="22"/>
              </w:rPr>
              <w:t xml:space="preserve"> EXEMPTION REMINDER REPRINT</w:t>
            </w:r>
          </w:p>
        </w:tc>
      </w:tr>
      <w:tr w:rsidR="006471C5" w:rsidRPr="0002501E" w14:paraId="335A1637" w14:textId="77777777" w:rsidTr="00827BDE">
        <w:trPr>
          <w:cantSplit/>
        </w:trPr>
        <w:tc>
          <w:tcPr>
            <w:tcW w:w="3299" w:type="dxa"/>
          </w:tcPr>
          <w:p w14:paraId="335A1635"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IBARXEP</w:t>
            </w:r>
          </w:p>
        </w:tc>
        <w:tc>
          <w:tcPr>
            <w:tcW w:w="6051" w:type="dxa"/>
          </w:tcPr>
          <w:p w14:paraId="335A1636"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Produces reports from the BILLING PATIENT file (#354) on the number and kinds of exemptions currently held by patients.</w:t>
            </w:r>
          </w:p>
        </w:tc>
      </w:tr>
      <w:tr w:rsidR="006471C5" w:rsidRPr="0002501E" w14:paraId="335A163A" w14:textId="77777777" w:rsidTr="00827BDE">
        <w:trPr>
          <w:cantSplit/>
        </w:trPr>
        <w:tc>
          <w:tcPr>
            <w:tcW w:w="3299" w:type="dxa"/>
          </w:tcPr>
          <w:p w14:paraId="335A1638"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IBARXEPE</w:t>
            </w:r>
          </w:p>
        </w:tc>
        <w:tc>
          <w:tcPr>
            <w:tcW w:w="6051" w:type="dxa"/>
          </w:tcPr>
          <w:p w14:paraId="335A1639"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Edit pharmacy co-pay exemption letter.</w:t>
            </w:r>
          </w:p>
        </w:tc>
      </w:tr>
      <w:tr w:rsidR="006471C5" w:rsidRPr="0002501E" w14:paraId="335A163D" w14:textId="77777777" w:rsidTr="00827BDE">
        <w:trPr>
          <w:cantSplit/>
        </w:trPr>
        <w:tc>
          <w:tcPr>
            <w:tcW w:w="3299" w:type="dxa"/>
          </w:tcPr>
          <w:p w14:paraId="335A163B"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IBARXEPL</w:t>
            </w:r>
          </w:p>
        </w:tc>
        <w:tc>
          <w:tcPr>
            <w:tcW w:w="6051" w:type="dxa"/>
          </w:tcPr>
          <w:p w14:paraId="335A163C"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Print pharmacy co-pay exemption letters.</w:t>
            </w:r>
          </w:p>
        </w:tc>
      </w:tr>
      <w:tr w:rsidR="006471C5" w:rsidRPr="0002501E" w14:paraId="335A1640" w14:textId="77777777" w:rsidTr="00827BDE">
        <w:trPr>
          <w:cantSplit/>
        </w:trPr>
        <w:tc>
          <w:tcPr>
            <w:tcW w:w="3299" w:type="dxa"/>
          </w:tcPr>
          <w:p w14:paraId="335A163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IBARXEPS</w:t>
            </w:r>
          </w:p>
        </w:tc>
        <w:tc>
          <w:tcPr>
            <w:tcW w:w="6051" w:type="dxa"/>
          </w:tcPr>
          <w:p w14:paraId="335A163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ALB/RM/PHH,EG - RX </w:t>
            </w:r>
            <w:r w:rsidR="00E1314C" w:rsidRPr="00DD113A">
              <w:rPr>
                <w:rFonts w:ascii="Times New Roman" w:hAnsi="Times New Roman"/>
                <w:sz w:val="22"/>
                <w:szCs w:val="22"/>
              </w:rPr>
              <w:t>CO-PAY</w:t>
            </w:r>
            <w:r w:rsidRPr="00DD113A">
              <w:rPr>
                <w:rFonts w:ascii="Times New Roman" w:hAnsi="Times New Roman"/>
                <w:sz w:val="22"/>
                <w:szCs w:val="22"/>
              </w:rPr>
              <w:t xml:space="preserve"> EXEMPTION UPDATE STATUS</w:t>
            </w:r>
          </w:p>
        </w:tc>
      </w:tr>
      <w:tr w:rsidR="006471C5" w:rsidRPr="0002501E" w14:paraId="335A1643" w14:textId="77777777" w:rsidTr="00827BDE">
        <w:trPr>
          <w:cantSplit/>
        </w:trPr>
        <w:tc>
          <w:tcPr>
            <w:tcW w:w="3299" w:type="dxa"/>
          </w:tcPr>
          <w:p w14:paraId="335A1641"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IBARXEPV</w:t>
            </w:r>
          </w:p>
        </w:tc>
        <w:tc>
          <w:tcPr>
            <w:tcW w:w="6051" w:type="dxa"/>
          </w:tcPr>
          <w:p w14:paraId="335A1642"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Has the ability to test the accuracy of patient exemptions for a date range and to update the exemptions of incorrect entries.</w:t>
            </w:r>
          </w:p>
        </w:tc>
      </w:tr>
      <w:tr w:rsidR="006471C5" w:rsidRPr="0002501E" w14:paraId="335A1646" w14:textId="77777777" w:rsidTr="00827BDE">
        <w:trPr>
          <w:cantSplit/>
        </w:trPr>
        <w:tc>
          <w:tcPr>
            <w:tcW w:w="3299" w:type="dxa"/>
          </w:tcPr>
          <w:p w14:paraId="335A1644"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IBARXET</w:t>
            </w:r>
          </w:p>
        </w:tc>
        <w:tc>
          <w:tcPr>
            <w:tcW w:w="6051" w:type="dxa"/>
          </w:tcPr>
          <w:p w14:paraId="335A1645"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Allows adding and editing of Billing Thresholds.</w:t>
            </w:r>
          </w:p>
        </w:tc>
      </w:tr>
      <w:tr w:rsidR="006471C5" w:rsidRPr="0002501E" w14:paraId="335A1649" w14:textId="77777777" w:rsidTr="00827BDE">
        <w:trPr>
          <w:cantSplit/>
        </w:trPr>
        <w:tc>
          <w:tcPr>
            <w:tcW w:w="3299" w:type="dxa"/>
          </w:tcPr>
          <w:p w14:paraId="335A1647"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IBARXEU</w:t>
            </w:r>
          </w:p>
        </w:tc>
        <w:tc>
          <w:tcPr>
            <w:tcW w:w="6051" w:type="dxa"/>
          </w:tcPr>
          <w:p w14:paraId="335A1648"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Contains two supported calls to retrieve a patient's Medication </w:t>
            </w:r>
            <w:r w:rsidR="00E1314C" w:rsidRPr="00DD113A">
              <w:rPr>
                <w:rFonts w:ascii="Times New Roman" w:hAnsi="Times New Roman"/>
                <w:sz w:val="22"/>
                <w:szCs w:val="22"/>
              </w:rPr>
              <w:t>Co-pay</w:t>
            </w:r>
            <w:r w:rsidRPr="00DD113A">
              <w:rPr>
                <w:rFonts w:ascii="Times New Roman" w:hAnsi="Times New Roman"/>
                <w:sz w:val="22"/>
                <w:szCs w:val="22"/>
              </w:rPr>
              <w:t>ment Exemption status.</w:t>
            </w:r>
          </w:p>
        </w:tc>
      </w:tr>
      <w:tr w:rsidR="006471C5" w:rsidRPr="0002501E" w14:paraId="335A164C" w14:textId="77777777" w:rsidTr="00827BDE">
        <w:trPr>
          <w:cantSplit/>
        </w:trPr>
        <w:tc>
          <w:tcPr>
            <w:tcW w:w="3299" w:type="dxa"/>
          </w:tcPr>
          <w:p w14:paraId="335A164A"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IBARXEU0</w:t>
            </w:r>
          </w:p>
        </w:tc>
        <w:tc>
          <w:tcPr>
            <w:tcW w:w="6051" w:type="dxa"/>
          </w:tcPr>
          <w:p w14:paraId="335A164B"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Routine used to retrieve and/or update a patient's Medication </w:t>
            </w:r>
            <w:r w:rsidR="00E1314C" w:rsidRPr="00DD113A">
              <w:rPr>
                <w:rFonts w:ascii="Times New Roman" w:hAnsi="Times New Roman"/>
                <w:sz w:val="22"/>
                <w:szCs w:val="22"/>
              </w:rPr>
              <w:t>Co-pay</w:t>
            </w:r>
            <w:r w:rsidRPr="00DD113A">
              <w:rPr>
                <w:rFonts w:ascii="Times New Roman" w:hAnsi="Times New Roman"/>
                <w:sz w:val="22"/>
                <w:szCs w:val="22"/>
              </w:rPr>
              <w:t>ment Exemption status.  This routine should not be used by applications outside of IB.</w:t>
            </w:r>
          </w:p>
        </w:tc>
      </w:tr>
      <w:tr w:rsidR="006471C5" w:rsidRPr="0002501E" w14:paraId="335A164F" w14:textId="77777777" w:rsidTr="00827BDE">
        <w:trPr>
          <w:cantSplit/>
        </w:trPr>
        <w:tc>
          <w:tcPr>
            <w:tcW w:w="3299" w:type="dxa"/>
          </w:tcPr>
          <w:p w14:paraId="335A164D"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IBARXEU1</w:t>
            </w:r>
          </w:p>
        </w:tc>
        <w:tc>
          <w:tcPr>
            <w:tcW w:w="6051" w:type="dxa"/>
          </w:tcPr>
          <w:p w14:paraId="335A164E"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Contains the logic to actually calculate a patient's Medication </w:t>
            </w:r>
            <w:r w:rsidR="00E1314C" w:rsidRPr="00DD113A">
              <w:rPr>
                <w:rFonts w:ascii="Times New Roman" w:hAnsi="Times New Roman"/>
                <w:sz w:val="22"/>
                <w:szCs w:val="22"/>
              </w:rPr>
              <w:t>Co-pay</w:t>
            </w:r>
            <w:r w:rsidRPr="00DD113A">
              <w:rPr>
                <w:rFonts w:ascii="Times New Roman" w:hAnsi="Times New Roman"/>
                <w:sz w:val="22"/>
                <w:szCs w:val="22"/>
              </w:rPr>
              <w:t>ment Exemption status.</w:t>
            </w:r>
          </w:p>
        </w:tc>
      </w:tr>
      <w:tr w:rsidR="006471C5" w:rsidRPr="0002501E" w14:paraId="335A1652" w14:textId="77777777" w:rsidTr="00827BDE">
        <w:trPr>
          <w:cantSplit/>
        </w:trPr>
        <w:tc>
          <w:tcPr>
            <w:tcW w:w="3299" w:type="dxa"/>
          </w:tcPr>
          <w:p w14:paraId="335A1650"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IBARXEU3, IBARXEU4</w:t>
            </w:r>
          </w:p>
        </w:tc>
        <w:tc>
          <w:tcPr>
            <w:tcW w:w="6051" w:type="dxa"/>
          </w:tcPr>
          <w:p w14:paraId="335A1651"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Contain the logic to cancel past Medication </w:t>
            </w:r>
            <w:r w:rsidR="00E1314C" w:rsidRPr="00DD113A">
              <w:rPr>
                <w:rFonts w:ascii="Times New Roman" w:hAnsi="Times New Roman"/>
                <w:sz w:val="22"/>
                <w:szCs w:val="22"/>
              </w:rPr>
              <w:t>Co-pay</w:t>
            </w:r>
            <w:r w:rsidRPr="00DD113A">
              <w:rPr>
                <w:rFonts w:ascii="Times New Roman" w:hAnsi="Times New Roman"/>
                <w:sz w:val="22"/>
                <w:szCs w:val="22"/>
              </w:rPr>
              <w:t>ment charges in both IB and AR.</w:t>
            </w:r>
          </w:p>
        </w:tc>
      </w:tr>
      <w:tr w:rsidR="006471C5" w:rsidRPr="0002501E" w14:paraId="335A1655" w14:textId="77777777" w:rsidTr="00827BDE">
        <w:trPr>
          <w:cantSplit/>
        </w:trPr>
        <w:tc>
          <w:tcPr>
            <w:tcW w:w="3299" w:type="dxa"/>
          </w:tcPr>
          <w:p w14:paraId="335A1653"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IBARXEU5</w:t>
            </w:r>
          </w:p>
        </w:tc>
        <w:tc>
          <w:tcPr>
            <w:tcW w:w="6051" w:type="dxa"/>
          </w:tcPr>
          <w:p w14:paraId="335A1654"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Contains the logic for dealing with net worth as part of income.</w:t>
            </w:r>
          </w:p>
        </w:tc>
      </w:tr>
      <w:tr w:rsidR="006471C5" w:rsidRPr="0002501E" w14:paraId="335A1658" w14:textId="77777777" w:rsidTr="00827BDE">
        <w:trPr>
          <w:cantSplit/>
        </w:trPr>
        <w:tc>
          <w:tcPr>
            <w:tcW w:w="3299" w:type="dxa"/>
          </w:tcPr>
          <w:p w14:paraId="335A1656"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IBARXEVT</w:t>
            </w:r>
          </w:p>
        </w:tc>
        <w:tc>
          <w:tcPr>
            <w:tcW w:w="6051" w:type="dxa"/>
          </w:tcPr>
          <w:p w14:paraId="335A1657"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Medication </w:t>
            </w:r>
            <w:r w:rsidR="00E1314C" w:rsidRPr="00DD113A">
              <w:rPr>
                <w:rFonts w:ascii="Times New Roman" w:hAnsi="Times New Roman"/>
                <w:sz w:val="22"/>
                <w:szCs w:val="22"/>
              </w:rPr>
              <w:t>Co-pay</w:t>
            </w:r>
            <w:r w:rsidRPr="00DD113A">
              <w:rPr>
                <w:rFonts w:ascii="Times New Roman" w:hAnsi="Times New Roman"/>
                <w:sz w:val="22"/>
                <w:szCs w:val="22"/>
              </w:rPr>
              <w:t xml:space="preserve">ment Exemption event driver. </w:t>
            </w:r>
            <w:r w:rsidR="00C86564">
              <w:rPr>
                <w:rFonts w:ascii="Times New Roman" w:hAnsi="Times New Roman"/>
                <w:sz w:val="22"/>
                <w:szCs w:val="22"/>
              </w:rPr>
              <w:t xml:space="preserve"> </w:t>
            </w:r>
            <w:r w:rsidRPr="00DD113A">
              <w:rPr>
                <w:rFonts w:ascii="Times New Roman" w:hAnsi="Times New Roman"/>
                <w:sz w:val="22"/>
                <w:szCs w:val="22"/>
              </w:rPr>
              <w:t xml:space="preserve">Invoked each time a Medication </w:t>
            </w:r>
            <w:r w:rsidR="00E1314C" w:rsidRPr="00DD113A">
              <w:rPr>
                <w:rFonts w:ascii="Times New Roman" w:hAnsi="Times New Roman"/>
                <w:sz w:val="22"/>
                <w:szCs w:val="22"/>
              </w:rPr>
              <w:t>Co-pay</w:t>
            </w:r>
            <w:r w:rsidRPr="00DD113A">
              <w:rPr>
                <w:rFonts w:ascii="Times New Roman" w:hAnsi="Times New Roman"/>
                <w:sz w:val="22"/>
                <w:szCs w:val="22"/>
              </w:rPr>
              <w:t xml:space="preserve">ment Exemption is created.  </w:t>
            </w:r>
          </w:p>
        </w:tc>
      </w:tr>
      <w:tr w:rsidR="006471C5" w:rsidRPr="0002501E" w14:paraId="335A165B" w14:textId="77777777" w:rsidTr="00827BDE">
        <w:trPr>
          <w:cantSplit/>
        </w:trPr>
        <w:tc>
          <w:tcPr>
            <w:tcW w:w="3299" w:type="dxa"/>
          </w:tcPr>
          <w:p w14:paraId="335A1659"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IBARXEX, IBARXEX1</w:t>
            </w:r>
          </w:p>
        </w:tc>
        <w:tc>
          <w:tcPr>
            <w:tcW w:w="6051" w:type="dxa"/>
          </w:tcPr>
          <w:p w14:paraId="335A165A"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Contain the logic for adding hardship exemptions for patients.</w:t>
            </w:r>
          </w:p>
        </w:tc>
      </w:tr>
      <w:tr w:rsidR="006471C5" w:rsidRPr="0002501E" w14:paraId="335A165E" w14:textId="77777777" w:rsidTr="00827BDE">
        <w:trPr>
          <w:cantSplit/>
        </w:trPr>
        <w:tc>
          <w:tcPr>
            <w:tcW w:w="3299" w:type="dxa"/>
          </w:tcPr>
          <w:p w14:paraId="335A165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IBARXMA</w:t>
            </w:r>
          </w:p>
        </w:tc>
        <w:tc>
          <w:tcPr>
            <w:tcW w:w="6051" w:type="dxa"/>
          </w:tcPr>
          <w:p w14:paraId="335A165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PHARMCAY </w:t>
            </w:r>
            <w:r w:rsidR="00E1314C" w:rsidRPr="00DD113A">
              <w:rPr>
                <w:rFonts w:ascii="Times New Roman" w:hAnsi="Times New Roman"/>
                <w:sz w:val="22"/>
                <w:szCs w:val="22"/>
              </w:rPr>
              <w:t>CO-PAY</w:t>
            </w:r>
            <w:r w:rsidRPr="00DD113A">
              <w:rPr>
                <w:rFonts w:ascii="Times New Roman" w:hAnsi="Times New Roman"/>
                <w:sz w:val="22"/>
                <w:szCs w:val="22"/>
              </w:rPr>
              <w:t xml:space="preserve"> BACKGROUND PROCESSES</w:t>
            </w:r>
          </w:p>
        </w:tc>
      </w:tr>
      <w:tr w:rsidR="006471C5" w:rsidRPr="0002501E" w14:paraId="335A1661" w14:textId="77777777" w:rsidTr="00827BDE">
        <w:trPr>
          <w:cantSplit/>
        </w:trPr>
        <w:tc>
          <w:tcPr>
            <w:tcW w:w="3299" w:type="dxa"/>
          </w:tcPr>
          <w:p w14:paraId="335A165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IBARXMB</w:t>
            </w:r>
          </w:p>
        </w:tc>
        <w:tc>
          <w:tcPr>
            <w:tcW w:w="6051" w:type="dxa"/>
          </w:tcPr>
          <w:p w14:paraId="335A166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PHARMCAY </w:t>
            </w:r>
            <w:r w:rsidR="00E1314C" w:rsidRPr="00DD113A">
              <w:rPr>
                <w:rFonts w:ascii="Times New Roman" w:hAnsi="Times New Roman"/>
                <w:sz w:val="22"/>
                <w:szCs w:val="22"/>
              </w:rPr>
              <w:t>CO-PAY</w:t>
            </w:r>
            <w:r w:rsidRPr="00DD113A">
              <w:rPr>
                <w:rFonts w:ascii="Times New Roman" w:hAnsi="Times New Roman"/>
                <w:sz w:val="22"/>
                <w:szCs w:val="22"/>
              </w:rPr>
              <w:t xml:space="preserve"> CAP BILLING FUNCTIONS</w:t>
            </w:r>
          </w:p>
        </w:tc>
      </w:tr>
      <w:tr w:rsidR="006471C5" w:rsidRPr="0002501E" w14:paraId="335A1664" w14:textId="77777777" w:rsidTr="00827BDE">
        <w:trPr>
          <w:cantSplit/>
        </w:trPr>
        <w:tc>
          <w:tcPr>
            <w:tcW w:w="3299" w:type="dxa"/>
          </w:tcPr>
          <w:p w14:paraId="335A166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IBARXMC</w:t>
            </w:r>
          </w:p>
        </w:tc>
        <w:tc>
          <w:tcPr>
            <w:tcW w:w="6051" w:type="dxa"/>
          </w:tcPr>
          <w:p w14:paraId="335A166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PHARMACY </w:t>
            </w:r>
            <w:r w:rsidR="00E1314C" w:rsidRPr="00DD113A">
              <w:rPr>
                <w:rFonts w:ascii="Times New Roman" w:hAnsi="Times New Roman"/>
                <w:sz w:val="22"/>
                <w:szCs w:val="22"/>
              </w:rPr>
              <w:t>CO-PAY</w:t>
            </w:r>
            <w:r w:rsidRPr="00DD113A">
              <w:rPr>
                <w:rFonts w:ascii="Times New Roman" w:hAnsi="Times New Roman"/>
                <w:sz w:val="22"/>
                <w:szCs w:val="22"/>
              </w:rPr>
              <w:t xml:space="preserve"> CAP FUNCTIONS</w:t>
            </w:r>
          </w:p>
        </w:tc>
      </w:tr>
      <w:tr w:rsidR="006471C5" w:rsidRPr="0002501E" w14:paraId="335A1667" w14:textId="77777777" w:rsidTr="00827BDE">
        <w:trPr>
          <w:cantSplit/>
        </w:trPr>
        <w:tc>
          <w:tcPr>
            <w:tcW w:w="3299" w:type="dxa"/>
          </w:tcPr>
          <w:p w14:paraId="335A166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IBARXMI</w:t>
            </w:r>
          </w:p>
        </w:tc>
        <w:tc>
          <w:tcPr>
            <w:tcW w:w="6051" w:type="dxa"/>
          </w:tcPr>
          <w:p w14:paraId="335A166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HL7 RECEIVER FOR PFSS WORKING ROUTINE</w:t>
            </w:r>
          </w:p>
        </w:tc>
      </w:tr>
      <w:tr w:rsidR="006471C5" w:rsidRPr="0002501E" w14:paraId="335A166A" w14:textId="77777777" w:rsidTr="00827BDE">
        <w:trPr>
          <w:cantSplit/>
        </w:trPr>
        <w:tc>
          <w:tcPr>
            <w:tcW w:w="3299" w:type="dxa"/>
          </w:tcPr>
          <w:p w14:paraId="335A166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IBARXMN</w:t>
            </w:r>
          </w:p>
        </w:tc>
        <w:tc>
          <w:tcPr>
            <w:tcW w:w="6051" w:type="dxa"/>
          </w:tcPr>
          <w:p w14:paraId="335A166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PHARMCAY </w:t>
            </w:r>
            <w:r w:rsidR="00E1314C" w:rsidRPr="00DD113A">
              <w:rPr>
                <w:rFonts w:ascii="Times New Roman" w:hAnsi="Times New Roman"/>
                <w:sz w:val="22"/>
                <w:szCs w:val="22"/>
              </w:rPr>
              <w:t>CO-PAY</w:t>
            </w:r>
            <w:r w:rsidRPr="00DD113A">
              <w:rPr>
                <w:rFonts w:ascii="Times New Roman" w:hAnsi="Times New Roman"/>
                <w:sz w:val="22"/>
                <w:szCs w:val="22"/>
              </w:rPr>
              <w:t xml:space="preserve"> CAP RX PROCESSING</w:t>
            </w:r>
          </w:p>
        </w:tc>
      </w:tr>
      <w:tr w:rsidR="006471C5" w:rsidRPr="0002501E" w14:paraId="335A166D" w14:textId="77777777" w:rsidTr="00827BDE">
        <w:trPr>
          <w:cantSplit/>
        </w:trPr>
        <w:tc>
          <w:tcPr>
            <w:tcW w:w="3299" w:type="dxa"/>
          </w:tcPr>
          <w:p w14:paraId="335A166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IBARXMO</w:t>
            </w:r>
          </w:p>
        </w:tc>
        <w:tc>
          <w:tcPr>
            <w:tcW w:w="6051" w:type="dxa"/>
          </w:tcPr>
          <w:p w14:paraId="335A166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PHARMACY </w:t>
            </w:r>
            <w:r w:rsidR="00E1314C" w:rsidRPr="00DD113A">
              <w:rPr>
                <w:rFonts w:ascii="Times New Roman" w:hAnsi="Times New Roman"/>
                <w:sz w:val="22"/>
                <w:szCs w:val="22"/>
              </w:rPr>
              <w:t>CO-PAY</w:t>
            </w:r>
            <w:r w:rsidRPr="00DD113A">
              <w:rPr>
                <w:rFonts w:ascii="Times New Roman" w:hAnsi="Times New Roman"/>
                <w:sz w:val="22"/>
                <w:szCs w:val="22"/>
              </w:rPr>
              <w:t xml:space="preserve"> CAP REPORTS</w:t>
            </w:r>
          </w:p>
        </w:tc>
      </w:tr>
      <w:tr w:rsidR="006471C5" w:rsidRPr="0002501E" w14:paraId="335A1670" w14:textId="77777777" w:rsidTr="00827BDE">
        <w:trPr>
          <w:cantSplit/>
        </w:trPr>
        <w:tc>
          <w:tcPr>
            <w:tcW w:w="3299" w:type="dxa"/>
          </w:tcPr>
          <w:p w14:paraId="335A166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IBARXMO1</w:t>
            </w:r>
          </w:p>
        </w:tc>
        <w:tc>
          <w:tcPr>
            <w:tcW w:w="6051" w:type="dxa"/>
          </w:tcPr>
          <w:p w14:paraId="335A166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PHARMACY CO-PAY CAP</w:t>
            </w:r>
          </w:p>
        </w:tc>
      </w:tr>
      <w:tr w:rsidR="006471C5" w:rsidRPr="0002501E" w14:paraId="335A1673" w14:textId="77777777" w:rsidTr="00827BDE">
        <w:trPr>
          <w:cantSplit/>
        </w:trPr>
        <w:tc>
          <w:tcPr>
            <w:tcW w:w="3299" w:type="dxa"/>
          </w:tcPr>
          <w:p w14:paraId="335A167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IBARXMP</w:t>
            </w:r>
          </w:p>
        </w:tc>
        <w:tc>
          <w:tcPr>
            <w:tcW w:w="6051" w:type="dxa"/>
          </w:tcPr>
          <w:p w14:paraId="335A167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PHARMCAY </w:t>
            </w:r>
            <w:r w:rsidR="00E1314C" w:rsidRPr="00DD113A">
              <w:rPr>
                <w:rFonts w:ascii="Times New Roman" w:hAnsi="Times New Roman"/>
                <w:sz w:val="22"/>
                <w:szCs w:val="22"/>
              </w:rPr>
              <w:t>CO-PAY</w:t>
            </w:r>
            <w:r w:rsidRPr="00DD113A">
              <w:rPr>
                <w:rFonts w:ascii="Times New Roman" w:hAnsi="Times New Roman"/>
                <w:sz w:val="22"/>
                <w:szCs w:val="22"/>
              </w:rPr>
              <w:t xml:space="preserve"> CAP PUSH TRANSACTION</w:t>
            </w:r>
          </w:p>
        </w:tc>
      </w:tr>
      <w:tr w:rsidR="006471C5" w:rsidRPr="0002501E" w14:paraId="335A1676" w14:textId="77777777" w:rsidTr="00827BDE">
        <w:trPr>
          <w:cantSplit/>
        </w:trPr>
        <w:tc>
          <w:tcPr>
            <w:tcW w:w="3299" w:type="dxa"/>
          </w:tcPr>
          <w:p w14:paraId="335A167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IBARXMQ</w:t>
            </w:r>
          </w:p>
        </w:tc>
        <w:tc>
          <w:tcPr>
            <w:tcW w:w="6051" w:type="dxa"/>
          </w:tcPr>
          <w:p w14:paraId="335A167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RX </w:t>
            </w:r>
            <w:r w:rsidR="00E1314C" w:rsidRPr="00DD113A">
              <w:rPr>
                <w:rFonts w:ascii="Times New Roman" w:hAnsi="Times New Roman"/>
                <w:sz w:val="22"/>
                <w:szCs w:val="22"/>
              </w:rPr>
              <w:t>CO-PAY</w:t>
            </w:r>
            <w:r w:rsidRPr="00DD113A">
              <w:rPr>
                <w:rFonts w:ascii="Times New Roman" w:hAnsi="Times New Roman"/>
                <w:sz w:val="22"/>
                <w:szCs w:val="22"/>
              </w:rPr>
              <w:t xml:space="preserve"> RPC QUERY ROUTINE (MILL BILL)</w:t>
            </w:r>
          </w:p>
        </w:tc>
      </w:tr>
      <w:tr w:rsidR="006471C5" w:rsidRPr="0002501E" w14:paraId="335A1679" w14:textId="77777777" w:rsidTr="00827BDE">
        <w:trPr>
          <w:cantSplit/>
        </w:trPr>
        <w:tc>
          <w:tcPr>
            <w:tcW w:w="3299" w:type="dxa"/>
          </w:tcPr>
          <w:p w14:paraId="335A167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IBARXMR</w:t>
            </w:r>
          </w:p>
        </w:tc>
        <w:tc>
          <w:tcPr>
            <w:tcW w:w="6051" w:type="dxa"/>
          </w:tcPr>
          <w:p w14:paraId="335A167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PHARMCAY </w:t>
            </w:r>
            <w:r w:rsidR="00E1314C" w:rsidRPr="00DD113A">
              <w:rPr>
                <w:rFonts w:ascii="Times New Roman" w:hAnsi="Times New Roman"/>
                <w:sz w:val="22"/>
                <w:szCs w:val="22"/>
              </w:rPr>
              <w:t>CO-PAY</w:t>
            </w:r>
            <w:r w:rsidRPr="00DD113A">
              <w:rPr>
                <w:rFonts w:ascii="Times New Roman" w:hAnsi="Times New Roman"/>
                <w:sz w:val="22"/>
                <w:szCs w:val="22"/>
              </w:rPr>
              <w:t xml:space="preserve"> CAP RPC STUFF</w:t>
            </w:r>
          </w:p>
        </w:tc>
      </w:tr>
      <w:tr w:rsidR="006471C5" w:rsidRPr="0002501E" w14:paraId="335A167C" w14:textId="77777777" w:rsidTr="00827BDE">
        <w:trPr>
          <w:cantSplit/>
        </w:trPr>
        <w:tc>
          <w:tcPr>
            <w:tcW w:w="3299" w:type="dxa"/>
          </w:tcPr>
          <w:p w14:paraId="335A167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lastRenderedPageBreak/>
              <w:t>IBARXMU</w:t>
            </w:r>
          </w:p>
        </w:tc>
        <w:tc>
          <w:tcPr>
            <w:tcW w:w="6051" w:type="dxa"/>
          </w:tcPr>
          <w:p w14:paraId="335A167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PHARMACY </w:t>
            </w:r>
            <w:r w:rsidR="00E1314C" w:rsidRPr="00DD113A">
              <w:rPr>
                <w:rFonts w:ascii="Times New Roman" w:hAnsi="Times New Roman"/>
                <w:sz w:val="22"/>
                <w:szCs w:val="22"/>
              </w:rPr>
              <w:t>CO-PAY</w:t>
            </w:r>
            <w:r w:rsidRPr="00DD113A">
              <w:rPr>
                <w:rFonts w:ascii="Times New Roman" w:hAnsi="Times New Roman"/>
                <w:sz w:val="22"/>
                <w:szCs w:val="22"/>
              </w:rPr>
              <w:t xml:space="preserve"> CAP UTILITIES</w:t>
            </w:r>
          </w:p>
        </w:tc>
      </w:tr>
      <w:tr w:rsidR="006471C5" w:rsidRPr="0002501E" w14:paraId="335A167F" w14:textId="77777777" w:rsidTr="00827BDE">
        <w:trPr>
          <w:cantSplit/>
        </w:trPr>
        <w:tc>
          <w:tcPr>
            <w:tcW w:w="3299" w:type="dxa"/>
          </w:tcPr>
          <w:p w14:paraId="335A167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IBARXPFS</w:t>
            </w:r>
          </w:p>
        </w:tc>
        <w:tc>
          <w:tcPr>
            <w:tcW w:w="6051" w:type="dxa"/>
          </w:tcPr>
          <w:p w14:paraId="335A167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PFSS ROUTINE FOR INTER-FACILITY RX </w:t>
            </w:r>
            <w:r w:rsidR="00E1314C" w:rsidRPr="00DD113A">
              <w:rPr>
                <w:rFonts w:ascii="Times New Roman" w:hAnsi="Times New Roman"/>
                <w:sz w:val="22"/>
                <w:szCs w:val="22"/>
              </w:rPr>
              <w:t>CO-PAY</w:t>
            </w:r>
          </w:p>
        </w:tc>
      </w:tr>
      <w:tr w:rsidR="006471C5" w:rsidRPr="0002501E" w14:paraId="335A1682" w14:textId="77777777" w:rsidTr="00827BDE">
        <w:trPr>
          <w:cantSplit/>
        </w:trPr>
        <w:tc>
          <w:tcPr>
            <w:tcW w:w="3299" w:type="dxa"/>
          </w:tcPr>
          <w:p w14:paraId="335A168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IBATCM</w:t>
            </w:r>
          </w:p>
        </w:tc>
        <w:tc>
          <w:tcPr>
            <w:tcW w:w="6051" w:type="dxa"/>
          </w:tcPr>
          <w:p w14:paraId="335A168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TRANSACTION CHARGES</w:t>
            </w:r>
          </w:p>
        </w:tc>
      </w:tr>
      <w:tr w:rsidR="006471C5" w:rsidRPr="0002501E" w14:paraId="335A1685" w14:textId="77777777" w:rsidTr="00827BDE">
        <w:trPr>
          <w:cantSplit/>
        </w:trPr>
        <w:tc>
          <w:tcPr>
            <w:tcW w:w="3299" w:type="dxa"/>
          </w:tcPr>
          <w:p w14:paraId="335A168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IBATEI</w:t>
            </w:r>
          </w:p>
        </w:tc>
        <w:tc>
          <w:tcPr>
            <w:tcW w:w="6051" w:type="dxa"/>
          </w:tcPr>
          <w:p w14:paraId="335A168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INPATIENT TRACKER</w:t>
            </w:r>
          </w:p>
        </w:tc>
      </w:tr>
      <w:tr w:rsidR="006471C5" w:rsidRPr="0002501E" w14:paraId="335A1688" w14:textId="77777777" w:rsidTr="00827BDE">
        <w:trPr>
          <w:cantSplit/>
        </w:trPr>
        <w:tc>
          <w:tcPr>
            <w:tcW w:w="3299" w:type="dxa"/>
          </w:tcPr>
          <w:p w14:paraId="335A168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IBATEI1</w:t>
            </w:r>
          </w:p>
        </w:tc>
        <w:tc>
          <w:tcPr>
            <w:tcW w:w="6051" w:type="dxa"/>
          </w:tcPr>
          <w:p w14:paraId="335A168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BACKGROUND JOB</w:t>
            </w:r>
          </w:p>
        </w:tc>
      </w:tr>
      <w:tr w:rsidR="006471C5" w:rsidRPr="0002501E" w14:paraId="335A168B" w14:textId="77777777" w:rsidTr="00827BDE">
        <w:trPr>
          <w:cantSplit/>
        </w:trPr>
        <w:tc>
          <w:tcPr>
            <w:tcW w:w="3299" w:type="dxa"/>
          </w:tcPr>
          <w:p w14:paraId="335A168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IBATEO</w:t>
            </w:r>
          </w:p>
        </w:tc>
        <w:tc>
          <w:tcPr>
            <w:tcW w:w="6051" w:type="dxa"/>
          </w:tcPr>
          <w:p w14:paraId="335A168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OUTPATIENT TRACKER</w:t>
            </w:r>
          </w:p>
        </w:tc>
      </w:tr>
      <w:tr w:rsidR="006471C5" w:rsidRPr="0002501E" w14:paraId="335A168E" w14:textId="77777777" w:rsidTr="00827BDE">
        <w:trPr>
          <w:cantSplit/>
        </w:trPr>
        <w:tc>
          <w:tcPr>
            <w:tcW w:w="3299" w:type="dxa"/>
          </w:tcPr>
          <w:p w14:paraId="335A168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IBATEP</w:t>
            </w:r>
          </w:p>
        </w:tc>
        <w:tc>
          <w:tcPr>
            <w:tcW w:w="6051" w:type="dxa"/>
          </w:tcPr>
          <w:p w14:paraId="335A168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RX TRACKER</w:t>
            </w:r>
          </w:p>
        </w:tc>
      </w:tr>
      <w:tr w:rsidR="006471C5" w:rsidRPr="0002501E" w14:paraId="335A1691" w14:textId="77777777" w:rsidTr="00827BDE">
        <w:trPr>
          <w:cantSplit/>
        </w:trPr>
        <w:tc>
          <w:tcPr>
            <w:tcW w:w="3299" w:type="dxa"/>
          </w:tcPr>
          <w:p w14:paraId="335A168F"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IBATER</w:t>
            </w:r>
          </w:p>
        </w:tc>
        <w:tc>
          <w:tcPr>
            <w:tcW w:w="6051" w:type="dxa"/>
          </w:tcPr>
          <w:p w14:paraId="335A1690"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Background job routine that searches for Transfer Pricing transactions in the Prosthetics file (#660).</w:t>
            </w:r>
          </w:p>
        </w:tc>
      </w:tr>
      <w:tr w:rsidR="006471C5" w:rsidRPr="0002501E" w14:paraId="335A1694" w14:textId="77777777" w:rsidTr="00827BDE">
        <w:trPr>
          <w:cantSplit/>
        </w:trPr>
        <w:tc>
          <w:tcPr>
            <w:tcW w:w="3299" w:type="dxa"/>
          </w:tcPr>
          <w:p w14:paraId="335A1692"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IBATFILE</w:t>
            </w:r>
          </w:p>
        </w:tc>
        <w:tc>
          <w:tcPr>
            <w:tcW w:w="6051" w:type="dxa"/>
          </w:tcPr>
          <w:p w14:paraId="335A1693"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Utility calls for filing Transfer Pricing transactions.</w:t>
            </w:r>
          </w:p>
        </w:tc>
      </w:tr>
      <w:tr w:rsidR="006471C5" w:rsidRPr="0002501E" w14:paraId="335A1697" w14:textId="77777777" w:rsidTr="00827BDE">
        <w:trPr>
          <w:cantSplit/>
        </w:trPr>
        <w:tc>
          <w:tcPr>
            <w:tcW w:w="3299" w:type="dxa"/>
          </w:tcPr>
          <w:p w14:paraId="335A169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IBATLM0</w:t>
            </w:r>
          </w:p>
        </w:tc>
        <w:tc>
          <w:tcPr>
            <w:tcW w:w="6051" w:type="dxa"/>
          </w:tcPr>
          <w:p w14:paraId="335A169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TRANSFER PRICING PT LIST </w:t>
            </w:r>
            <w:proofErr w:type="spellStart"/>
            <w:r w:rsidRPr="00DD113A">
              <w:rPr>
                <w:rFonts w:ascii="Times New Roman" w:hAnsi="Times New Roman"/>
                <w:sz w:val="22"/>
                <w:szCs w:val="22"/>
              </w:rPr>
              <w:t>LIST</w:t>
            </w:r>
            <w:proofErr w:type="spellEnd"/>
            <w:r w:rsidRPr="00DD113A">
              <w:rPr>
                <w:rFonts w:ascii="Times New Roman" w:hAnsi="Times New Roman"/>
                <w:sz w:val="22"/>
                <w:szCs w:val="22"/>
              </w:rPr>
              <w:t xml:space="preserve"> MANAGER</w:t>
            </w:r>
          </w:p>
        </w:tc>
      </w:tr>
      <w:tr w:rsidR="006471C5" w:rsidRPr="0002501E" w14:paraId="335A169A" w14:textId="77777777" w:rsidTr="00827BDE">
        <w:trPr>
          <w:cantSplit/>
        </w:trPr>
        <w:tc>
          <w:tcPr>
            <w:tcW w:w="3299" w:type="dxa"/>
          </w:tcPr>
          <w:p w14:paraId="335A169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IBATLM0A</w:t>
            </w:r>
          </w:p>
        </w:tc>
        <w:tc>
          <w:tcPr>
            <w:tcW w:w="6051" w:type="dxa"/>
          </w:tcPr>
          <w:p w14:paraId="335A169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TRANSFER PRICING PT LIST </w:t>
            </w:r>
            <w:proofErr w:type="spellStart"/>
            <w:r w:rsidRPr="00DD113A">
              <w:rPr>
                <w:rFonts w:ascii="Times New Roman" w:hAnsi="Times New Roman"/>
                <w:sz w:val="22"/>
                <w:szCs w:val="22"/>
              </w:rPr>
              <w:t>LIST</w:t>
            </w:r>
            <w:proofErr w:type="spellEnd"/>
            <w:r w:rsidRPr="00DD113A">
              <w:rPr>
                <w:rFonts w:ascii="Times New Roman" w:hAnsi="Times New Roman"/>
                <w:sz w:val="22"/>
                <w:szCs w:val="22"/>
              </w:rPr>
              <w:t xml:space="preserve"> MANAGER</w:t>
            </w:r>
          </w:p>
        </w:tc>
      </w:tr>
      <w:tr w:rsidR="006471C5" w:rsidRPr="0002501E" w14:paraId="335A169D" w14:textId="77777777" w:rsidTr="00827BDE">
        <w:trPr>
          <w:cantSplit/>
        </w:trPr>
        <w:tc>
          <w:tcPr>
            <w:tcW w:w="3299" w:type="dxa"/>
          </w:tcPr>
          <w:p w14:paraId="335A169B"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IBATLM1, IBATLM1A, IBATLM1B</w:t>
            </w:r>
          </w:p>
        </w:tc>
        <w:tc>
          <w:tcPr>
            <w:tcW w:w="6051" w:type="dxa"/>
          </w:tcPr>
          <w:p w14:paraId="335A169C"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Routines used to create a listing of Transfer Pricing transactions.</w:t>
            </w:r>
          </w:p>
        </w:tc>
      </w:tr>
      <w:tr w:rsidR="006471C5" w:rsidRPr="0002501E" w14:paraId="335A16A0" w14:textId="77777777" w:rsidTr="00827BDE">
        <w:trPr>
          <w:cantSplit/>
        </w:trPr>
        <w:tc>
          <w:tcPr>
            <w:tcW w:w="3299" w:type="dxa"/>
          </w:tcPr>
          <w:p w14:paraId="335A169E"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IBATLM2, IBATLM2A, IBATLM2B</w:t>
            </w:r>
          </w:p>
        </w:tc>
        <w:tc>
          <w:tcPr>
            <w:tcW w:w="6051" w:type="dxa"/>
          </w:tcPr>
          <w:p w14:paraId="335A169F"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Routines used to display Transfer Pricing patient transactions.</w:t>
            </w:r>
          </w:p>
        </w:tc>
      </w:tr>
      <w:tr w:rsidR="006471C5" w:rsidRPr="0002501E" w14:paraId="335A16A3" w14:textId="77777777" w:rsidTr="00827BDE">
        <w:trPr>
          <w:cantSplit/>
        </w:trPr>
        <w:tc>
          <w:tcPr>
            <w:tcW w:w="3299" w:type="dxa"/>
          </w:tcPr>
          <w:p w14:paraId="335A16A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IBATLM3</w:t>
            </w:r>
          </w:p>
        </w:tc>
        <w:tc>
          <w:tcPr>
            <w:tcW w:w="6051" w:type="dxa"/>
          </w:tcPr>
          <w:p w14:paraId="335A16A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PATIENT INFO SCREEN</w:t>
            </w:r>
          </w:p>
        </w:tc>
      </w:tr>
      <w:tr w:rsidR="006471C5" w:rsidRPr="0002501E" w14:paraId="335A16A6" w14:textId="77777777" w:rsidTr="00827BDE">
        <w:trPr>
          <w:cantSplit/>
        </w:trPr>
        <w:tc>
          <w:tcPr>
            <w:tcW w:w="3299" w:type="dxa"/>
          </w:tcPr>
          <w:p w14:paraId="335A16A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IBATLM3A</w:t>
            </w:r>
          </w:p>
        </w:tc>
        <w:tc>
          <w:tcPr>
            <w:tcW w:w="6051" w:type="dxa"/>
          </w:tcPr>
          <w:p w14:paraId="335A16A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PT INFO SCREEN BUILD</w:t>
            </w:r>
          </w:p>
        </w:tc>
      </w:tr>
      <w:tr w:rsidR="006471C5" w:rsidRPr="0002501E" w14:paraId="335A16A9" w14:textId="77777777" w:rsidTr="00827BDE">
        <w:trPr>
          <w:cantSplit/>
        </w:trPr>
        <w:tc>
          <w:tcPr>
            <w:tcW w:w="3299" w:type="dxa"/>
          </w:tcPr>
          <w:p w14:paraId="335A16A7"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IBATO, IBATO1</w:t>
            </w:r>
          </w:p>
        </w:tc>
        <w:tc>
          <w:tcPr>
            <w:tcW w:w="6051" w:type="dxa"/>
          </w:tcPr>
          <w:p w14:paraId="335A16A8"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Routines used to produce various Transfer Pricing reports.</w:t>
            </w:r>
          </w:p>
        </w:tc>
      </w:tr>
      <w:tr w:rsidR="006471C5" w:rsidRPr="0002501E" w14:paraId="335A16AC" w14:textId="77777777" w:rsidTr="00827BDE">
        <w:trPr>
          <w:cantSplit/>
        </w:trPr>
        <w:tc>
          <w:tcPr>
            <w:tcW w:w="3299" w:type="dxa"/>
          </w:tcPr>
          <w:p w14:paraId="335A16A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IBATOP</w:t>
            </w:r>
          </w:p>
        </w:tc>
        <w:tc>
          <w:tcPr>
            <w:tcW w:w="6051" w:type="dxa"/>
          </w:tcPr>
          <w:p w14:paraId="335A16A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PATIENT LISTING</w:t>
            </w:r>
          </w:p>
        </w:tc>
      </w:tr>
      <w:tr w:rsidR="006471C5" w:rsidRPr="0002501E" w14:paraId="335A16AF" w14:textId="77777777" w:rsidTr="00827BDE">
        <w:trPr>
          <w:cantSplit/>
        </w:trPr>
        <w:tc>
          <w:tcPr>
            <w:tcW w:w="3299" w:type="dxa"/>
          </w:tcPr>
          <w:p w14:paraId="335A16A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IBATRX</w:t>
            </w:r>
          </w:p>
        </w:tc>
        <w:tc>
          <w:tcPr>
            <w:tcW w:w="6051" w:type="dxa"/>
          </w:tcPr>
          <w:p w14:paraId="335A16A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RX ROUTINE</w:t>
            </w:r>
          </w:p>
        </w:tc>
      </w:tr>
      <w:tr w:rsidR="006471C5" w:rsidRPr="0002501E" w14:paraId="335A16B2" w14:textId="77777777" w:rsidTr="00827BDE">
        <w:trPr>
          <w:cantSplit/>
        </w:trPr>
        <w:tc>
          <w:tcPr>
            <w:tcW w:w="3299" w:type="dxa"/>
          </w:tcPr>
          <w:p w14:paraId="335A16B0"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IBATUTL</w:t>
            </w:r>
          </w:p>
        </w:tc>
        <w:tc>
          <w:tcPr>
            <w:tcW w:w="6051" w:type="dxa"/>
          </w:tcPr>
          <w:p w14:paraId="335A16B1"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Utility calls for various Transfer Pricing functions.</w:t>
            </w:r>
          </w:p>
        </w:tc>
      </w:tr>
      <w:tr w:rsidR="006471C5" w:rsidRPr="0002501E" w14:paraId="335A16B5" w14:textId="77777777" w:rsidTr="00827BDE">
        <w:trPr>
          <w:cantSplit/>
        </w:trPr>
        <w:tc>
          <w:tcPr>
            <w:tcW w:w="3299" w:type="dxa"/>
          </w:tcPr>
          <w:p w14:paraId="335A16B3"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w:t>
            </w:r>
          </w:p>
        </w:tc>
        <w:tc>
          <w:tcPr>
            <w:tcW w:w="6051" w:type="dxa"/>
          </w:tcPr>
          <w:p w14:paraId="335A16B4"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Utility calls for IB application interface routines.</w:t>
            </w:r>
          </w:p>
        </w:tc>
      </w:tr>
      <w:tr w:rsidR="006471C5" w:rsidRPr="0002501E" w14:paraId="335A16B8" w14:textId="77777777" w:rsidTr="00827BDE">
        <w:trPr>
          <w:cantSplit/>
        </w:trPr>
        <w:tc>
          <w:tcPr>
            <w:tcW w:w="3299" w:type="dxa"/>
          </w:tcPr>
          <w:p w14:paraId="335A16B6"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IBAUTL1</w:t>
            </w:r>
          </w:p>
        </w:tc>
        <w:tc>
          <w:tcPr>
            <w:tcW w:w="6051" w:type="dxa"/>
          </w:tcPr>
          <w:p w14:paraId="335A16B7"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Utility routine to determine BASC billing rates.</w:t>
            </w:r>
          </w:p>
        </w:tc>
      </w:tr>
      <w:tr w:rsidR="006471C5" w:rsidRPr="0002501E" w14:paraId="335A16BB" w14:textId="77777777" w:rsidTr="00827BDE">
        <w:trPr>
          <w:cantSplit/>
        </w:trPr>
        <w:tc>
          <w:tcPr>
            <w:tcW w:w="3299" w:type="dxa"/>
          </w:tcPr>
          <w:p w14:paraId="335A16B9"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IBAUTL2</w:t>
            </w:r>
          </w:p>
        </w:tc>
        <w:tc>
          <w:tcPr>
            <w:tcW w:w="6051" w:type="dxa"/>
          </w:tcPr>
          <w:p w14:paraId="335A16BA"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Means Test billing utilities - retrieve billing rates; add/edit charges for a patient.</w:t>
            </w:r>
          </w:p>
        </w:tc>
      </w:tr>
      <w:tr w:rsidR="006471C5" w:rsidRPr="0002501E" w14:paraId="335A16BE" w14:textId="77777777" w:rsidTr="00827BDE">
        <w:trPr>
          <w:cantSplit/>
        </w:trPr>
        <w:tc>
          <w:tcPr>
            <w:tcW w:w="3299" w:type="dxa"/>
          </w:tcPr>
          <w:p w14:paraId="335A16BC"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IBAUTL3</w:t>
            </w:r>
          </w:p>
        </w:tc>
        <w:tc>
          <w:tcPr>
            <w:tcW w:w="6051" w:type="dxa"/>
          </w:tcPr>
          <w:p w14:paraId="335A16BD"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Means Test billing utilities - retrieve/update billing event and billing clock data.</w:t>
            </w:r>
          </w:p>
        </w:tc>
      </w:tr>
      <w:tr w:rsidR="006471C5" w:rsidRPr="0002501E" w14:paraId="335A16C1" w14:textId="77777777" w:rsidTr="00827BDE">
        <w:trPr>
          <w:cantSplit/>
        </w:trPr>
        <w:tc>
          <w:tcPr>
            <w:tcW w:w="3299" w:type="dxa"/>
          </w:tcPr>
          <w:p w14:paraId="335A16BF"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IBAUTL4</w:t>
            </w:r>
          </w:p>
        </w:tc>
        <w:tc>
          <w:tcPr>
            <w:tcW w:w="6051" w:type="dxa"/>
          </w:tcPr>
          <w:p w14:paraId="335A16C0"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Means Test billing utilities - calculate inpatient charges.</w:t>
            </w:r>
          </w:p>
        </w:tc>
      </w:tr>
      <w:tr w:rsidR="006471C5" w:rsidRPr="0002501E" w14:paraId="335A16C4" w14:textId="77777777" w:rsidTr="00827BDE">
        <w:trPr>
          <w:cantSplit/>
        </w:trPr>
        <w:tc>
          <w:tcPr>
            <w:tcW w:w="3299" w:type="dxa"/>
          </w:tcPr>
          <w:p w14:paraId="335A16C2"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IBAUTL5</w:t>
            </w:r>
          </w:p>
        </w:tc>
        <w:tc>
          <w:tcPr>
            <w:tcW w:w="6051" w:type="dxa"/>
          </w:tcPr>
          <w:p w14:paraId="335A16C3"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Means Test billing utilities - pass charges to Accounts Receivable; miscellaneous functions.</w:t>
            </w:r>
          </w:p>
        </w:tc>
      </w:tr>
      <w:tr w:rsidR="006471C5" w:rsidRPr="0002501E" w14:paraId="335A16C7" w14:textId="77777777" w:rsidTr="00827BDE">
        <w:trPr>
          <w:cantSplit/>
        </w:trPr>
        <w:tc>
          <w:tcPr>
            <w:tcW w:w="3299" w:type="dxa"/>
          </w:tcPr>
          <w:p w14:paraId="335A16C5"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IBAUTL6, IBAUTL7</w:t>
            </w:r>
          </w:p>
        </w:tc>
        <w:tc>
          <w:tcPr>
            <w:tcW w:w="6051" w:type="dxa"/>
          </w:tcPr>
          <w:p w14:paraId="335A16C6"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Contain the logic used to add entries to the BILLING PATIENT file (#354) and the BILLING EXEMPTIONS file (#354.1).</w:t>
            </w:r>
          </w:p>
        </w:tc>
      </w:tr>
      <w:tr w:rsidR="006471C5" w:rsidRPr="0002501E" w14:paraId="335A16CA" w14:textId="77777777" w:rsidTr="00827BDE">
        <w:trPr>
          <w:cantSplit/>
        </w:trPr>
        <w:tc>
          <w:tcPr>
            <w:tcW w:w="3299" w:type="dxa"/>
          </w:tcPr>
          <w:p w14:paraId="335A16C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IBAXDR</w:t>
            </w:r>
          </w:p>
        </w:tc>
        <w:tc>
          <w:tcPr>
            <w:tcW w:w="6051" w:type="dxa"/>
          </w:tcPr>
          <w:p w14:paraId="335A16C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ROUTINE TO MERGE ENTRIES IN IB FILE FOR PATIENT MERGE</w:t>
            </w:r>
          </w:p>
        </w:tc>
      </w:tr>
      <w:tr w:rsidR="006471C5" w:rsidRPr="0002501E" w14:paraId="335A16CD" w14:textId="77777777" w:rsidTr="00827BDE">
        <w:trPr>
          <w:cantSplit/>
        </w:trPr>
        <w:tc>
          <w:tcPr>
            <w:tcW w:w="3299" w:type="dxa"/>
          </w:tcPr>
          <w:p w14:paraId="335A16C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IBBAACCT</w:t>
            </w:r>
          </w:p>
        </w:tc>
        <w:tc>
          <w:tcPr>
            <w:tcW w:w="6051" w:type="dxa"/>
          </w:tcPr>
          <w:p w14:paraId="335A16C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PFSS ACCOUNT API</w:t>
            </w:r>
          </w:p>
        </w:tc>
      </w:tr>
      <w:tr w:rsidR="006471C5" w:rsidRPr="0002501E" w14:paraId="335A16D0" w14:textId="77777777" w:rsidTr="00827BDE">
        <w:trPr>
          <w:cantSplit/>
        </w:trPr>
        <w:tc>
          <w:tcPr>
            <w:tcW w:w="3299" w:type="dxa"/>
          </w:tcPr>
          <w:p w14:paraId="335A16C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IBBAADD</w:t>
            </w:r>
          </w:p>
        </w:tc>
        <w:tc>
          <w:tcPr>
            <w:tcW w:w="6051" w:type="dxa"/>
          </w:tcPr>
          <w:p w14:paraId="335A16C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PFSS FILE INDEXING</w:t>
            </w:r>
          </w:p>
        </w:tc>
      </w:tr>
      <w:tr w:rsidR="006471C5" w:rsidRPr="0002501E" w14:paraId="335A16D3" w14:textId="77777777" w:rsidTr="00827BDE">
        <w:trPr>
          <w:cantSplit/>
        </w:trPr>
        <w:tc>
          <w:tcPr>
            <w:tcW w:w="3299" w:type="dxa"/>
          </w:tcPr>
          <w:p w14:paraId="335A16D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IBBAADTI</w:t>
            </w:r>
          </w:p>
        </w:tc>
        <w:tc>
          <w:tcPr>
            <w:tcW w:w="6051" w:type="dxa"/>
          </w:tcPr>
          <w:p w14:paraId="335A16D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PFSS INBOUND FILER</w:t>
            </w:r>
          </w:p>
        </w:tc>
      </w:tr>
      <w:tr w:rsidR="006471C5" w:rsidRPr="0002501E" w14:paraId="335A16D6" w14:textId="77777777" w:rsidTr="00827BDE">
        <w:trPr>
          <w:cantSplit/>
        </w:trPr>
        <w:tc>
          <w:tcPr>
            <w:tcW w:w="3299" w:type="dxa"/>
          </w:tcPr>
          <w:p w14:paraId="335A16D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IBBACDM</w:t>
            </w:r>
          </w:p>
        </w:tc>
        <w:tc>
          <w:tcPr>
            <w:tcW w:w="6051" w:type="dxa"/>
          </w:tcPr>
          <w:p w14:paraId="335A16D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PFSS SERVICE MASTER API</w:t>
            </w:r>
          </w:p>
        </w:tc>
      </w:tr>
      <w:tr w:rsidR="006471C5" w:rsidRPr="0002501E" w14:paraId="335A16D9" w14:textId="77777777" w:rsidTr="00827BDE">
        <w:trPr>
          <w:cantSplit/>
        </w:trPr>
        <w:tc>
          <w:tcPr>
            <w:tcW w:w="3299" w:type="dxa"/>
          </w:tcPr>
          <w:p w14:paraId="335A16D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IBBACHRG</w:t>
            </w:r>
          </w:p>
        </w:tc>
        <w:tc>
          <w:tcPr>
            <w:tcW w:w="6051" w:type="dxa"/>
          </w:tcPr>
          <w:p w14:paraId="335A16D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PFSS CHARGE API</w:t>
            </w:r>
          </w:p>
        </w:tc>
      </w:tr>
      <w:tr w:rsidR="006471C5" w:rsidRPr="0002501E" w14:paraId="335A16DC" w14:textId="77777777" w:rsidTr="00827BDE">
        <w:trPr>
          <w:cantSplit/>
        </w:trPr>
        <w:tc>
          <w:tcPr>
            <w:tcW w:w="3299" w:type="dxa"/>
          </w:tcPr>
          <w:p w14:paraId="335A16D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IBBADFTO</w:t>
            </w:r>
          </w:p>
        </w:tc>
        <w:tc>
          <w:tcPr>
            <w:tcW w:w="6051" w:type="dxa"/>
          </w:tcPr>
          <w:p w14:paraId="335A16D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PFSS DFT BATCH MESSAGING</w:t>
            </w:r>
          </w:p>
        </w:tc>
      </w:tr>
      <w:tr w:rsidR="006471C5" w:rsidRPr="0002501E" w14:paraId="335A16DF" w14:textId="77777777" w:rsidTr="00827BDE">
        <w:trPr>
          <w:cantSplit/>
        </w:trPr>
        <w:tc>
          <w:tcPr>
            <w:tcW w:w="3299" w:type="dxa"/>
          </w:tcPr>
          <w:p w14:paraId="335A16D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IBBAPI</w:t>
            </w:r>
          </w:p>
        </w:tc>
        <w:tc>
          <w:tcPr>
            <w:tcW w:w="6051" w:type="dxa"/>
          </w:tcPr>
          <w:p w14:paraId="335A16D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APIS FOR OTHER PACKAGES FOR PFSS</w:t>
            </w:r>
          </w:p>
        </w:tc>
      </w:tr>
      <w:tr w:rsidR="006471C5" w:rsidRPr="0002501E" w14:paraId="335A16E2" w14:textId="77777777" w:rsidTr="00827BDE">
        <w:trPr>
          <w:cantSplit/>
        </w:trPr>
        <w:tc>
          <w:tcPr>
            <w:tcW w:w="3299" w:type="dxa"/>
          </w:tcPr>
          <w:p w14:paraId="335A16E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IBBASCI</w:t>
            </w:r>
          </w:p>
        </w:tc>
        <w:tc>
          <w:tcPr>
            <w:tcW w:w="6051" w:type="dxa"/>
          </w:tcPr>
          <w:p w14:paraId="335A16E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CIDC SWITCH UTILITIES</w:t>
            </w:r>
          </w:p>
        </w:tc>
      </w:tr>
      <w:tr w:rsidR="006471C5" w:rsidRPr="0002501E" w14:paraId="335A16E5" w14:textId="77777777" w:rsidTr="00827BDE">
        <w:trPr>
          <w:cantSplit/>
        </w:trPr>
        <w:tc>
          <w:tcPr>
            <w:tcW w:w="3299" w:type="dxa"/>
          </w:tcPr>
          <w:p w14:paraId="335A16E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IBBASWCH</w:t>
            </w:r>
          </w:p>
        </w:tc>
        <w:tc>
          <w:tcPr>
            <w:tcW w:w="6051" w:type="dxa"/>
          </w:tcPr>
          <w:p w14:paraId="335A16E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PFSS MASTER SWITCH FUNCTIONS</w:t>
            </w:r>
          </w:p>
        </w:tc>
      </w:tr>
      <w:tr w:rsidR="006471C5" w:rsidRPr="0002501E" w14:paraId="335A16E8" w14:textId="77777777" w:rsidTr="00827BDE">
        <w:trPr>
          <w:cantSplit/>
        </w:trPr>
        <w:tc>
          <w:tcPr>
            <w:tcW w:w="3299" w:type="dxa"/>
          </w:tcPr>
          <w:p w14:paraId="335A16E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IBBDOC</w:t>
            </w:r>
          </w:p>
        </w:tc>
        <w:tc>
          <w:tcPr>
            <w:tcW w:w="6051" w:type="dxa"/>
          </w:tcPr>
          <w:p w14:paraId="335A16E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APIS FOR OTHER PACKAGES FOR PFSS - DOCUMENT</w:t>
            </w:r>
          </w:p>
        </w:tc>
      </w:tr>
      <w:tr w:rsidR="006471C5" w:rsidRPr="0002501E" w14:paraId="335A16EB" w14:textId="77777777" w:rsidTr="00827BDE">
        <w:trPr>
          <w:cantSplit/>
        </w:trPr>
        <w:tc>
          <w:tcPr>
            <w:tcW w:w="3299" w:type="dxa"/>
          </w:tcPr>
          <w:p w14:paraId="335A16E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IBBFAPI</w:t>
            </w:r>
          </w:p>
        </w:tc>
        <w:tc>
          <w:tcPr>
            <w:tcW w:w="6051" w:type="dxa"/>
          </w:tcPr>
          <w:p w14:paraId="335A16E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FOR OTHER PACKAGES TO QUERY INSURANCE INFO</w:t>
            </w:r>
          </w:p>
        </w:tc>
      </w:tr>
      <w:tr w:rsidR="006471C5" w:rsidRPr="0002501E" w14:paraId="335A16EE" w14:textId="77777777" w:rsidTr="00827BDE">
        <w:trPr>
          <w:cantSplit/>
        </w:trPr>
        <w:tc>
          <w:tcPr>
            <w:tcW w:w="3299" w:type="dxa"/>
          </w:tcPr>
          <w:p w14:paraId="335A16E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IBBSHDWN</w:t>
            </w:r>
          </w:p>
        </w:tc>
        <w:tc>
          <w:tcPr>
            <w:tcW w:w="6051" w:type="dxa"/>
          </w:tcPr>
          <w:p w14:paraId="335A16E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Sunset for PFSS</w:t>
            </w:r>
          </w:p>
        </w:tc>
      </w:tr>
      <w:tr w:rsidR="006471C5" w:rsidRPr="0002501E" w14:paraId="335A16F2" w14:textId="77777777" w:rsidTr="00827BDE">
        <w:trPr>
          <w:cantSplit/>
        </w:trPr>
        <w:tc>
          <w:tcPr>
            <w:tcW w:w="3299" w:type="dxa"/>
          </w:tcPr>
          <w:p w14:paraId="335A16EF" w14:textId="77777777" w:rsidR="006471C5" w:rsidRPr="00DD113A" w:rsidRDefault="006471C5" w:rsidP="00693E0D">
            <w:pPr>
              <w:rPr>
                <w:rFonts w:ascii="Times New Roman" w:hAnsi="Times New Roman"/>
                <w:sz w:val="22"/>
                <w:szCs w:val="22"/>
              </w:rPr>
            </w:pPr>
            <w:r w:rsidRPr="00DD113A">
              <w:rPr>
                <w:rFonts w:ascii="Times New Roman" w:hAnsi="Times New Roman"/>
                <w:sz w:val="22"/>
                <w:szCs w:val="22"/>
              </w:rPr>
              <w:lastRenderedPageBreak/>
              <w:t>IBCA, IBCA0, IBCA1, IBCA2</w:t>
            </w:r>
          </w:p>
        </w:tc>
        <w:tc>
          <w:tcPr>
            <w:tcW w:w="6051" w:type="dxa"/>
          </w:tcPr>
          <w:p w14:paraId="335A16F0" w14:textId="77777777" w:rsidR="006471C5" w:rsidRPr="00DD113A" w:rsidRDefault="006471C5" w:rsidP="00693E0D">
            <w:pPr>
              <w:rPr>
                <w:rFonts w:ascii="Times New Roman" w:hAnsi="Times New Roman"/>
                <w:sz w:val="22"/>
                <w:szCs w:val="22"/>
              </w:rPr>
            </w:pPr>
            <w:r w:rsidRPr="00DD113A">
              <w:rPr>
                <w:rFonts w:ascii="Times New Roman" w:hAnsi="Times New Roman"/>
                <w:sz w:val="22"/>
                <w:szCs w:val="22"/>
              </w:rPr>
              <w:t xml:space="preserve">MCCR add new billing record.  (Routines formerly named </w:t>
            </w:r>
          </w:p>
          <w:p w14:paraId="335A16F1" w14:textId="77777777" w:rsidR="006471C5" w:rsidRPr="00DD113A" w:rsidRDefault="006471C5" w:rsidP="00693E0D">
            <w:pPr>
              <w:rPr>
                <w:rFonts w:ascii="Times New Roman" w:hAnsi="Times New Roman"/>
                <w:sz w:val="22"/>
                <w:szCs w:val="22"/>
              </w:rPr>
            </w:pPr>
            <w:r w:rsidRPr="00DD113A">
              <w:rPr>
                <w:rFonts w:ascii="Times New Roman" w:hAnsi="Times New Roman"/>
                <w:sz w:val="22"/>
                <w:szCs w:val="22"/>
              </w:rPr>
              <w:t>DGCRA, DGCRA0, DGCRA1, DGCRA2.)</w:t>
            </w:r>
          </w:p>
        </w:tc>
      </w:tr>
      <w:tr w:rsidR="006471C5" w:rsidRPr="0002501E" w14:paraId="335A16F5" w14:textId="77777777" w:rsidTr="00827BDE">
        <w:trPr>
          <w:cantSplit/>
        </w:trPr>
        <w:tc>
          <w:tcPr>
            <w:tcW w:w="3299" w:type="dxa"/>
          </w:tcPr>
          <w:p w14:paraId="335A16F3"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IBCA3</w:t>
            </w:r>
          </w:p>
        </w:tc>
        <w:tc>
          <w:tcPr>
            <w:tcW w:w="6051" w:type="dxa"/>
          </w:tcPr>
          <w:p w14:paraId="335A16F4"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Displays all bills for episode of care.  (Formerly named DGCRA3.)</w:t>
            </w:r>
          </w:p>
        </w:tc>
      </w:tr>
      <w:tr w:rsidR="006471C5" w:rsidRPr="0002501E" w14:paraId="335A16F8" w14:textId="77777777" w:rsidTr="00827BDE">
        <w:trPr>
          <w:cantSplit/>
        </w:trPr>
        <w:tc>
          <w:tcPr>
            <w:tcW w:w="3299" w:type="dxa"/>
          </w:tcPr>
          <w:p w14:paraId="335A16F6"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IBCAMS</w:t>
            </w:r>
          </w:p>
        </w:tc>
        <w:tc>
          <w:tcPr>
            <w:tcW w:w="6051" w:type="dxa"/>
          </w:tcPr>
          <w:p w14:paraId="335A16F7"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Determines Accounts Receivable AMIS category for insurance bills.  (Routine formerly named DGCRAMS.)</w:t>
            </w:r>
          </w:p>
        </w:tc>
      </w:tr>
      <w:tr w:rsidR="006471C5" w:rsidRPr="0002501E" w14:paraId="335A16FB" w14:textId="77777777" w:rsidTr="00827BDE">
        <w:trPr>
          <w:cantSplit/>
        </w:trPr>
        <w:tc>
          <w:tcPr>
            <w:tcW w:w="3299" w:type="dxa"/>
          </w:tcPr>
          <w:p w14:paraId="335A16F9"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IBCAPP</w:t>
            </w:r>
          </w:p>
        </w:tc>
        <w:tc>
          <w:tcPr>
            <w:tcW w:w="6051" w:type="dxa"/>
          </w:tcPr>
          <w:p w14:paraId="335A16FA"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CLAIMS AUTO PROCESSING MAIN PROCESSER</w:t>
            </w:r>
          </w:p>
        </w:tc>
      </w:tr>
      <w:tr w:rsidR="006471C5" w:rsidRPr="0002501E" w14:paraId="335A16FE" w14:textId="77777777" w:rsidTr="00827BDE">
        <w:trPr>
          <w:cantSplit/>
        </w:trPr>
        <w:tc>
          <w:tcPr>
            <w:tcW w:w="3299" w:type="dxa"/>
          </w:tcPr>
          <w:p w14:paraId="335A16FC"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IBCAPP1</w:t>
            </w:r>
          </w:p>
        </w:tc>
        <w:tc>
          <w:tcPr>
            <w:tcW w:w="6051" w:type="dxa"/>
          </w:tcPr>
          <w:p w14:paraId="335A16FD"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CLAIMS AUTO PROCESSING UTILITIES</w:t>
            </w:r>
          </w:p>
        </w:tc>
      </w:tr>
      <w:tr w:rsidR="006471C5" w:rsidRPr="0002501E" w14:paraId="335A1701" w14:textId="77777777" w:rsidTr="00827BDE">
        <w:trPr>
          <w:cantSplit/>
        </w:trPr>
        <w:tc>
          <w:tcPr>
            <w:tcW w:w="3299" w:type="dxa"/>
          </w:tcPr>
          <w:p w14:paraId="335A16FF"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IBCAPP2</w:t>
            </w:r>
          </w:p>
        </w:tc>
        <w:tc>
          <w:tcPr>
            <w:tcW w:w="6051" w:type="dxa"/>
          </w:tcPr>
          <w:p w14:paraId="335A1700"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CLAIMS AUTO PROCESSING</w:t>
            </w:r>
          </w:p>
        </w:tc>
      </w:tr>
      <w:tr w:rsidR="006471C5" w:rsidRPr="0002501E" w14:paraId="335A1704" w14:textId="77777777" w:rsidTr="00827BDE">
        <w:trPr>
          <w:cantSplit/>
        </w:trPr>
        <w:tc>
          <w:tcPr>
            <w:tcW w:w="3299" w:type="dxa"/>
          </w:tcPr>
          <w:p w14:paraId="335A1702"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IBCAPR</w:t>
            </w:r>
          </w:p>
        </w:tc>
        <w:tc>
          <w:tcPr>
            <w:tcW w:w="6051" w:type="dxa"/>
          </w:tcPr>
          <w:p w14:paraId="335A1703"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PRINT EOB/MRA</w:t>
            </w:r>
          </w:p>
        </w:tc>
      </w:tr>
      <w:tr w:rsidR="006471C5" w:rsidRPr="0002501E" w14:paraId="335A1707" w14:textId="77777777" w:rsidTr="00827BDE">
        <w:trPr>
          <w:cantSplit/>
        </w:trPr>
        <w:tc>
          <w:tcPr>
            <w:tcW w:w="3299" w:type="dxa"/>
          </w:tcPr>
          <w:p w14:paraId="335A1705"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IBCAPR1</w:t>
            </w:r>
          </w:p>
        </w:tc>
        <w:tc>
          <w:tcPr>
            <w:tcW w:w="6051" w:type="dxa"/>
          </w:tcPr>
          <w:p w14:paraId="335A1706"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CAPR PRINT FUNCTIONS</w:t>
            </w:r>
          </w:p>
        </w:tc>
      </w:tr>
      <w:tr w:rsidR="006471C5" w:rsidRPr="0002501E" w14:paraId="335A170A" w14:textId="77777777" w:rsidTr="00827BDE">
        <w:trPr>
          <w:cantSplit/>
        </w:trPr>
        <w:tc>
          <w:tcPr>
            <w:tcW w:w="3299" w:type="dxa"/>
          </w:tcPr>
          <w:p w14:paraId="335A1708"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IBCAPR2</w:t>
            </w:r>
          </w:p>
        </w:tc>
        <w:tc>
          <w:tcPr>
            <w:tcW w:w="6051" w:type="dxa"/>
          </w:tcPr>
          <w:p w14:paraId="335A1709"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PRINT EOB/MRA</w:t>
            </w:r>
          </w:p>
        </w:tc>
      </w:tr>
      <w:tr w:rsidR="006471C5" w:rsidRPr="0002501E" w14:paraId="335A170D" w14:textId="77777777" w:rsidTr="00827BDE">
        <w:trPr>
          <w:cantSplit/>
        </w:trPr>
        <w:tc>
          <w:tcPr>
            <w:tcW w:w="3299" w:type="dxa"/>
          </w:tcPr>
          <w:p w14:paraId="335A170B"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IBCAPU</w:t>
            </w:r>
          </w:p>
        </w:tc>
        <w:tc>
          <w:tcPr>
            <w:tcW w:w="6051" w:type="dxa"/>
          </w:tcPr>
          <w:p w14:paraId="335A170C"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CLAIMS AUTO PROCESSING UTILITIES</w:t>
            </w:r>
          </w:p>
        </w:tc>
      </w:tr>
      <w:tr w:rsidR="006471C5" w:rsidRPr="0002501E" w14:paraId="335A1710" w14:textId="77777777" w:rsidTr="00827BDE">
        <w:trPr>
          <w:cantSplit/>
        </w:trPr>
        <w:tc>
          <w:tcPr>
            <w:tcW w:w="3299" w:type="dxa"/>
          </w:tcPr>
          <w:p w14:paraId="335A170E" w14:textId="77777777" w:rsidR="006471C5" w:rsidRPr="00DD113A" w:rsidRDefault="006471C5" w:rsidP="00693E0D">
            <w:pPr>
              <w:rPr>
                <w:rFonts w:ascii="Times New Roman" w:hAnsi="Times New Roman"/>
                <w:sz w:val="22"/>
                <w:szCs w:val="22"/>
              </w:rPr>
            </w:pPr>
            <w:r w:rsidRPr="00DD113A">
              <w:rPr>
                <w:rFonts w:ascii="Times New Roman" w:hAnsi="Times New Roman"/>
                <w:sz w:val="22"/>
                <w:szCs w:val="22"/>
              </w:rPr>
              <w:t>IBCB, IBCB1, IBCB2</w:t>
            </w:r>
          </w:p>
        </w:tc>
        <w:tc>
          <w:tcPr>
            <w:tcW w:w="6051" w:type="dxa"/>
          </w:tcPr>
          <w:p w14:paraId="335A170F" w14:textId="77777777" w:rsidR="006471C5" w:rsidRPr="00DD113A" w:rsidRDefault="006471C5" w:rsidP="007B66A1">
            <w:pPr>
              <w:rPr>
                <w:rFonts w:ascii="Times New Roman" w:hAnsi="Times New Roman"/>
                <w:sz w:val="22"/>
                <w:szCs w:val="22"/>
              </w:rPr>
            </w:pPr>
            <w:r w:rsidRPr="00DD113A">
              <w:rPr>
                <w:rFonts w:ascii="Times New Roman" w:hAnsi="Times New Roman"/>
                <w:sz w:val="22"/>
                <w:szCs w:val="22"/>
              </w:rPr>
              <w:t>MCCR bill processing.  (Routines formerly named DGCRB, DGCRB1, and DGCRB2.)</w:t>
            </w:r>
          </w:p>
        </w:tc>
      </w:tr>
      <w:tr w:rsidR="006471C5" w:rsidRPr="0002501E" w14:paraId="335A1713" w14:textId="77777777" w:rsidTr="00827BDE">
        <w:trPr>
          <w:cantSplit/>
        </w:trPr>
        <w:tc>
          <w:tcPr>
            <w:tcW w:w="3299" w:type="dxa"/>
          </w:tcPr>
          <w:p w14:paraId="335A171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IBCB11</w:t>
            </w:r>
          </w:p>
        </w:tc>
        <w:tc>
          <w:tcPr>
            <w:tcW w:w="6051" w:type="dxa"/>
          </w:tcPr>
          <w:p w14:paraId="335A171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Process bill after enter/edited</w:t>
            </w:r>
          </w:p>
        </w:tc>
      </w:tr>
      <w:tr w:rsidR="006471C5" w:rsidRPr="0002501E" w14:paraId="335A1716" w14:textId="77777777" w:rsidTr="00827BDE">
        <w:trPr>
          <w:cantSplit/>
        </w:trPr>
        <w:tc>
          <w:tcPr>
            <w:tcW w:w="3299" w:type="dxa"/>
          </w:tcPr>
          <w:p w14:paraId="335A171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IBCBB, IBCBB1, IBCBB2</w:t>
            </w:r>
          </w:p>
        </w:tc>
        <w:tc>
          <w:tcPr>
            <w:tcW w:w="6051" w:type="dxa"/>
          </w:tcPr>
          <w:p w14:paraId="335A171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Checks bills for completeness.  (Routines formerly named DGCRBB, DGCRBB1, and DGCRBB2.)</w:t>
            </w:r>
          </w:p>
        </w:tc>
      </w:tr>
      <w:tr w:rsidR="006471C5" w:rsidRPr="0002501E" w14:paraId="335A1719" w14:textId="77777777" w:rsidTr="00827BDE">
        <w:trPr>
          <w:cantSplit/>
        </w:trPr>
        <w:tc>
          <w:tcPr>
            <w:tcW w:w="3299" w:type="dxa"/>
          </w:tcPr>
          <w:p w14:paraId="335A171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IBCBB0</w:t>
            </w:r>
          </w:p>
        </w:tc>
        <w:tc>
          <w:tcPr>
            <w:tcW w:w="6051" w:type="dxa"/>
          </w:tcPr>
          <w:p w14:paraId="335A171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edit check routine continuation</w:t>
            </w:r>
          </w:p>
        </w:tc>
      </w:tr>
      <w:tr w:rsidR="006471C5" w:rsidRPr="0002501E" w14:paraId="335A171C" w14:textId="77777777" w:rsidTr="00827BDE">
        <w:trPr>
          <w:cantSplit/>
        </w:trPr>
        <w:tc>
          <w:tcPr>
            <w:tcW w:w="3299" w:type="dxa"/>
          </w:tcPr>
          <w:p w14:paraId="335A171A"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IBCBB11</w:t>
            </w:r>
          </w:p>
        </w:tc>
        <w:tc>
          <w:tcPr>
            <w:tcW w:w="6051" w:type="dxa"/>
          </w:tcPr>
          <w:p w14:paraId="335A171B"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CONTINUATION OF EDIT CHECK ROUTINE</w:t>
            </w:r>
          </w:p>
        </w:tc>
      </w:tr>
      <w:tr w:rsidR="006471C5" w:rsidRPr="0002501E" w14:paraId="335A171F" w14:textId="77777777" w:rsidTr="00827BDE">
        <w:trPr>
          <w:cantSplit/>
        </w:trPr>
        <w:tc>
          <w:tcPr>
            <w:tcW w:w="3299" w:type="dxa"/>
          </w:tcPr>
          <w:p w14:paraId="335A171D"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IBCBB12</w:t>
            </w:r>
          </w:p>
        </w:tc>
        <w:tc>
          <w:tcPr>
            <w:tcW w:w="6051" w:type="dxa"/>
          </w:tcPr>
          <w:p w14:paraId="335A171E"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PROCEDURE AND LINE LEVEL PROVIDER EDITS</w:t>
            </w:r>
          </w:p>
        </w:tc>
      </w:tr>
      <w:tr w:rsidR="006471C5" w:rsidRPr="0002501E" w14:paraId="335A1722" w14:textId="77777777" w:rsidTr="00827BDE">
        <w:trPr>
          <w:cantSplit/>
        </w:trPr>
        <w:tc>
          <w:tcPr>
            <w:tcW w:w="3299" w:type="dxa"/>
          </w:tcPr>
          <w:p w14:paraId="335A172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IBCBB13</w:t>
            </w:r>
          </w:p>
        </w:tc>
        <w:tc>
          <w:tcPr>
            <w:tcW w:w="6051" w:type="dxa"/>
          </w:tcPr>
          <w:p w14:paraId="335A172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PROCEDURE AND LINE LEVEL PROVIDER EDITS</w:t>
            </w:r>
          </w:p>
        </w:tc>
      </w:tr>
      <w:tr w:rsidR="006277C0" w:rsidRPr="0002501E" w14:paraId="1E537405" w14:textId="77777777" w:rsidTr="00827BDE">
        <w:trPr>
          <w:cantSplit/>
        </w:trPr>
        <w:tc>
          <w:tcPr>
            <w:tcW w:w="3299" w:type="dxa"/>
          </w:tcPr>
          <w:p w14:paraId="6C545187" w14:textId="0A3233C8" w:rsidR="006277C0" w:rsidRPr="00DD113A" w:rsidRDefault="006277C0" w:rsidP="00FF562B">
            <w:pPr>
              <w:rPr>
                <w:rFonts w:ascii="Times New Roman" w:hAnsi="Times New Roman"/>
                <w:sz w:val="22"/>
                <w:szCs w:val="22"/>
              </w:rPr>
            </w:pPr>
            <w:r>
              <w:rPr>
                <w:rFonts w:ascii="Times New Roman" w:hAnsi="Times New Roman"/>
                <w:sz w:val="22"/>
                <w:szCs w:val="22"/>
              </w:rPr>
              <w:t>IBCBB14</w:t>
            </w:r>
          </w:p>
        </w:tc>
        <w:tc>
          <w:tcPr>
            <w:tcW w:w="6051" w:type="dxa"/>
          </w:tcPr>
          <w:p w14:paraId="79C89044" w14:textId="63207BA8" w:rsidR="006277C0" w:rsidRPr="00DD113A" w:rsidRDefault="006277C0" w:rsidP="00FF562B">
            <w:pPr>
              <w:rPr>
                <w:rFonts w:ascii="Times New Roman" w:hAnsi="Times New Roman"/>
                <w:sz w:val="22"/>
                <w:szCs w:val="22"/>
              </w:rPr>
            </w:pPr>
            <w:r w:rsidRPr="006277C0">
              <w:rPr>
                <w:rFonts w:ascii="Times New Roman" w:hAnsi="Times New Roman"/>
                <w:sz w:val="22"/>
                <w:szCs w:val="22"/>
              </w:rPr>
              <w:t>CONTINUATION OF EDIT CHECK ROUTINE FOR EPHARM</w:t>
            </w:r>
          </w:p>
        </w:tc>
      </w:tr>
      <w:tr w:rsidR="006471C5" w:rsidRPr="0002501E" w14:paraId="335A1725" w14:textId="77777777" w:rsidTr="00827BDE">
        <w:trPr>
          <w:cantSplit/>
        </w:trPr>
        <w:tc>
          <w:tcPr>
            <w:tcW w:w="3299" w:type="dxa"/>
          </w:tcPr>
          <w:p w14:paraId="335A172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IBCBB21</w:t>
            </w:r>
          </w:p>
        </w:tc>
        <w:tc>
          <w:tcPr>
            <w:tcW w:w="6051" w:type="dxa"/>
          </w:tcPr>
          <w:p w14:paraId="335A172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CONTINUATION OF EDIT CHECK ROUTINE FOR UB</w:t>
            </w:r>
          </w:p>
        </w:tc>
      </w:tr>
      <w:tr w:rsidR="006471C5" w:rsidRPr="0002501E" w14:paraId="335A1728" w14:textId="77777777" w:rsidTr="00827BDE">
        <w:trPr>
          <w:cantSplit/>
        </w:trPr>
        <w:tc>
          <w:tcPr>
            <w:tcW w:w="3299" w:type="dxa"/>
          </w:tcPr>
          <w:p w14:paraId="335A1726"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IBCBB3</w:t>
            </w:r>
          </w:p>
        </w:tc>
        <w:tc>
          <w:tcPr>
            <w:tcW w:w="6051" w:type="dxa"/>
          </w:tcPr>
          <w:p w14:paraId="335A172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CONTINUATION OF EDIT CHECKS ROUTINE (MEDICARE)</w:t>
            </w:r>
          </w:p>
        </w:tc>
      </w:tr>
      <w:tr w:rsidR="006471C5" w:rsidRPr="0002501E" w14:paraId="335A172B" w14:textId="77777777" w:rsidTr="00827BDE">
        <w:trPr>
          <w:cantSplit/>
        </w:trPr>
        <w:tc>
          <w:tcPr>
            <w:tcW w:w="3299" w:type="dxa"/>
          </w:tcPr>
          <w:p w14:paraId="335A172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IBCBB4</w:t>
            </w:r>
          </w:p>
        </w:tc>
        <w:tc>
          <w:tcPr>
            <w:tcW w:w="6051" w:type="dxa"/>
          </w:tcPr>
          <w:p w14:paraId="335A172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CONT OF MEDICARE EDIT CHECKS</w:t>
            </w:r>
          </w:p>
        </w:tc>
      </w:tr>
      <w:tr w:rsidR="006471C5" w:rsidRPr="0002501E" w14:paraId="335A172E" w14:textId="77777777" w:rsidTr="00827BDE">
        <w:trPr>
          <w:cantSplit/>
        </w:trPr>
        <w:tc>
          <w:tcPr>
            <w:tcW w:w="3299" w:type="dxa"/>
          </w:tcPr>
          <w:p w14:paraId="335A172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IBCBB5</w:t>
            </w:r>
          </w:p>
        </w:tc>
        <w:tc>
          <w:tcPr>
            <w:tcW w:w="6051" w:type="dxa"/>
          </w:tcPr>
          <w:p w14:paraId="335A172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CONT OF MEDICARE EDIT CHECKS</w:t>
            </w:r>
          </w:p>
        </w:tc>
      </w:tr>
      <w:tr w:rsidR="006471C5" w:rsidRPr="0002501E" w14:paraId="335A1731" w14:textId="77777777" w:rsidTr="00827BDE">
        <w:trPr>
          <w:cantSplit/>
        </w:trPr>
        <w:tc>
          <w:tcPr>
            <w:tcW w:w="3299" w:type="dxa"/>
          </w:tcPr>
          <w:p w14:paraId="335A172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IBCBB6</w:t>
            </w:r>
          </w:p>
        </w:tc>
        <w:tc>
          <w:tcPr>
            <w:tcW w:w="6051" w:type="dxa"/>
          </w:tcPr>
          <w:p w14:paraId="335A173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CONT. OF MEDICARE EDIT CHECKS</w:t>
            </w:r>
          </w:p>
        </w:tc>
      </w:tr>
      <w:tr w:rsidR="006471C5" w:rsidRPr="0002501E" w14:paraId="335A1734" w14:textId="77777777" w:rsidTr="00827BDE">
        <w:trPr>
          <w:cantSplit/>
        </w:trPr>
        <w:tc>
          <w:tcPr>
            <w:tcW w:w="3299" w:type="dxa"/>
          </w:tcPr>
          <w:p w14:paraId="335A173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IBCBB7</w:t>
            </w:r>
          </w:p>
        </w:tc>
        <w:tc>
          <w:tcPr>
            <w:tcW w:w="6051" w:type="dxa"/>
          </w:tcPr>
          <w:p w14:paraId="335A173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CONT. OF MEDICARE EDIT CHECKS</w:t>
            </w:r>
          </w:p>
        </w:tc>
      </w:tr>
      <w:tr w:rsidR="006471C5" w:rsidRPr="0002501E" w14:paraId="335A1737" w14:textId="77777777" w:rsidTr="00827BDE">
        <w:trPr>
          <w:cantSplit/>
        </w:trPr>
        <w:tc>
          <w:tcPr>
            <w:tcW w:w="3299" w:type="dxa"/>
          </w:tcPr>
          <w:p w14:paraId="335A173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IBCBB7A</w:t>
            </w:r>
          </w:p>
        </w:tc>
        <w:tc>
          <w:tcPr>
            <w:tcW w:w="6051" w:type="dxa"/>
          </w:tcPr>
          <w:p w14:paraId="335A173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CON'T MEDICARE EDIT CHECKS</w:t>
            </w:r>
          </w:p>
        </w:tc>
      </w:tr>
      <w:tr w:rsidR="006471C5" w:rsidRPr="0002501E" w14:paraId="335A173A" w14:textId="77777777" w:rsidTr="00827BDE">
        <w:trPr>
          <w:cantSplit/>
        </w:trPr>
        <w:tc>
          <w:tcPr>
            <w:tcW w:w="3299" w:type="dxa"/>
          </w:tcPr>
          <w:p w14:paraId="335A173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IBCBB8</w:t>
            </w:r>
          </w:p>
        </w:tc>
        <w:tc>
          <w:tcPr>
            <w:tcW w:w="6051" w:type="dxa"/>
          </w:tcPr>
          <w:p w14:paraId="335A173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CON'T MEDICARE EDIT CHECKS</w:t>
            </w:r>
          </w:p>
        </w:tc>
      </w:tr>
      <w:tr w:rsidR="006471C5" w:rsidRPr="0002501E" w14:paraId="335A173D" w14:textId="77777777" w:rsidTr="00827BDE">
        <w:trPr>
          <w:cantSplit/>
        </w:trPr>
        <w:tc>
          <w:tcPr>
            <w:tcW w:w="3299" w:type="dxa"/>
          </w:tcPr>
          <w:p w14:paraId="335A173B"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IBCBB9</w:t>
            </w:r>
          </w:p>
        </w:tc>
        <w:tc>
          <w:tcPr>
            <w:tcW w:w="6051" w:type="dxa"/>
          </w:tcPr>
          <w:p w14:paraId="335A173C"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MEDICARE PART B EDIT CHECKS</w:t>
            </w:r>
          </w:p>
        </w:tc>
      </w:tr>
      <w:tr w:rsidR="006471C5" w:rsidRPr="0002501E" w14:paraId="335A1740" w14:textId="77777777" w:rsidTr="00827BDE">
        <w:trPr>
          <w:cantSplit/>
        </w:trPr>
        <w:tc>
          <w:tcPr>
            <w:tcW w:w="3299" w:type="dxa"/>
          </w:tcPr>
          <w:p w14:paraId="335A173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IBCBR</w:t>
            </w:r>
          </w:p>
        </w:tc>
        <w:tc>
          <w:tcPr>
            <w:tcW w:w="6051" w:type="dxa"/>
          </w:tcPr>
          <w:p w14:paraId="335A173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Enter/Edit Billing Rates.  (Routine formerly named DGCRBR.)</w:t>
            </w:r>
          </w:p>
        </w:tc>
      </w:tr>
      <w:tr w:rsidR="006471C5" w:rsidRPr="0002501E" w14:paraId="335A1743" w14:textId="77777777" w:rsidTr="00827BDE">
        <w:trPr>
          <w:cantSplit/>
        </w:trPr>
        <w:tc>
          <w:tcPr>
            <w:tcW w:w="3299" w:type="dxa"/>
          </w:tcPr>
          <w:p w14:paraId="335A174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IBCBULL</w:t>
            </w:r>
          </w:p>
        </w:tc>
        <w:tc>
          <w:tcPr>
            <w:tcW w:w="6051" w:type="dxa"/>
          </w:tcPr>
          <w:p w14:paraId="335A174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MCCR mail messages.  (Routine formerly named DGCRBULL.)</w:t>
            </w:r>
          </w:p>
        </w:tc>
      </w:tr>
      <w:tr w:rsidR="006471C5" w:rsidRPr="0002501E" w14:paraId="335A1746" w14:textId="77777777" w:rsidTr="00827BDE">
        <w:trPr>
          <w:cantSplit/>
        </w:trPr>
        <w:tc>
          <w:tcPr>
            <w:tcW w:w="3299" w:type="dxa"/>
          </w:tcPr>
          <w:p w14:paraId="335A174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IBCC, IBCC1</w:t>
            </w:r>
          </w:p>
        </w:tc>
        <w:tc>
          <w:tcPr>
            <w:tcW w:w="6051" w:type="dxa"/>
          </w:tcPr>
          <w:p w14:paraId="335A174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Cancel a Third Party Bill.  (Routine formerly named DGCRC.)</w:t>
            </w:r>
          </w:p>
        </w:tc>
      </w:tr>
      <w:tr w:rsidR="006471C5" w:rsidRPr="0002501E" w14:paraId="335A1749" w14:textId="77777777" w:rsidTr="00827BDE">
        <w:trPr>
          <w:cantSplit/>
        </w:trPr>
        <w:tc>
          <w:tcPr>
            <w:tcW w:w="3299" w:type="dxa"/>
          </w:tcPr>
          <w:p w14:paraId="335A174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IBCCC, IBCCC1, IBCCC2</w:t>
            </w:r>
          </w:p>
        </w:tc>
        <w:tc>
          <w:tcPr>
            <w:tcW w:w="6051" w:type="dxa"/>
          </w:tcPr>
          <w:p w14:paraId="335A174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Cancel and copy bill.  (Routines formerly named DGCRCC, DGCRCC1, and DGCRCC2.)</w:t>
            </w:r>
          </w:p>
        </w:tc>
      </w:tr>
      <w:tr w:rsidR="006471C5" w:rsidRPr="0002501E" w14:paraId="335A174C" w14:textId="77777777" w:rsidTr="00827BDE">
        <w:trPr>
          <w:cantSplit/>
        </w:trPr>
        <w:tc>
          <w:tcPr>
            <w:tcW w:w="3299" w:type="dxa"/>
          </w:tcPr>
          <w:p w14:paraId="335A174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IBCCC3</w:t>
            </w:r>
          </w:p>
        </w:tc>
        <w:tc>
          <w:tcPr>
            <w:tcW w:w="6051" w:type="dxa"/>
          </w:tcPr>
          <w:p w14:paraId="335A174B"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Continuation of Copy and Cancel.</w:t>
            </w:r>
          </w:p>
        </w:tc>
      </w:tr>
      <w:tr w:rsidR="006471C5" w:rsidRPr="0002501E" w14:paraId="335A174F" w14:textId="77777777" w:rsidTr="00827BDE">
        <w:trPr>
          <w:cantSplit/>
        </w:trPr>
        <w:tc>
          <w:tcPr>
            <w:tcW w:w="3299" w:type="dxa"/>
          </w:tcPr>
          <w:p w14:paraId="335A174D"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IBCCCB</w:t>
            </w:r>
          </w:p>
        </w:tc>
        <w:tc>
          <w:tcPr>
            <w:tcW w:w="6051" w:type="dxa"/>
          </w:tcPr>
          <w:p w14:paraId="335A174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COPY BILL FOR COB</w:t>
            </w:r>
          </w:p>
        </w:tc>
      </w:tr>
      <w:tr w:rsidR="006471C5" w:rsidRPr="0002501E" w14:paraId="335A1752" w14:textId="77777777" w:rsidTr="00827BDE">
        <w:trPr>
          <w:cantSplit/>
        </w:trPr>
        <w:tc>
          <w:tcPr>
            <w:tcW w:w="3299" w:type="dxa"/>
          </w:tcPr>
          <w:p w14:paraId="335A175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IBCCCB0</w:t>
            </w:r>
          </w:p>
        </w:tc>
        <w:tc>
          <w:tcPr>
            <w:tcW w:w="6051" w:type="dxa"/>
          </w:tcPr>
          <w:p w14:paraId="335A175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COPY BILL FOR COB (OVERFLOW)</w:t>
            </w:r>
          </w:p>
        </w:tc>
      </w:tr>
      <w:tr w:rsidR="006471C5" w:rsidRPr="0002501E" w14:paraId="335A1755" w14:textId="77777777" w:rsidTr="00827BDE">
        <w:trPr>
          <w:cantSplit/>
        </w:trPr>
        <w:tc>
          <w:tcPr>
            <w:tcW w:w="3299" w:type="dxa"/>
          </w:tcPr>
          <w:p w14:paraId="335A175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IBCCPT</w:t>
            </w:r>
          </w:p>
        </w:tc>
        <w:tc>
          <w:tcPr>
            <w:tcW w:w="6051" w:type="dxa"/>
          </w:tcPr>
          <w:p w14:paraId="335A175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Display CPT codes from Ambulatory Surgeries screen.  (Routine formerly named DGCRCPT)</w:t>
            </w:r>
          </w:p>
        </w:tc>
      </w:tr>
      <w:tr w:rsidR="006471C5" w:rsidRPr="0002501E" w14:paraId="335A1758" w14:textId="77777777" w:rsidTr="00827BDE">
        <w:trPr>
          <w:cantSplit/>
        </w:trPr>
        <w:tc>
          <w:tcPr>
            <w:tcW w:w="3299" w:type="dxa"/>
          </w:tcPr>
          <w:p w14:paraId="335A175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IBCCPT1</w:t>
            </w:r>
          </w:p>
        </w:tc>
        <w:tc>
          <w:tcPr>
            <w:tcW w:w="6051" w:type="dxa"/>
          </w:tcPr>
          <w:p w14:paraId="335A175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MCCR OUTPATIENT VISITS LISTING CONT.(2)</w:t>
            </w:r>
          </w:p>
        </w:tc>
      </w:tr>
      <w:tr w:rsidR="006471C5" w:rsidRPr="0002501E" w14:paraId="335A175B" w14:textId="77777777" w:rsidTr="00827BDE">
        <w:trPr>
          <w:cantSplit/>
        </w:trPr>
        <w:tc>
          <w:tcPr>
            <w:tcW w:w="3299" w:type="dxa"/>
          </w:tcPr>
          <w:p w14:paraId="335A175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IBCCR</w:t>
            </w:r>
          </w:p>
        </w:tc>
        <w:tc>
          <w:tcPr>
            <w:tcW w:w="6051" w:type="dxa"/>
          </w:tcPr>
          <w:p w14:paraId="335A175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 CANCEL AND RESUBMIT INFORMATION</w:t>
            </w:r>
          </w:p>
        </w:tc>
      </w:tr>
      <w:tr w:rsidR="006471C5" w:rsidRPr="0002501E" w14:paraId="335A175E" w14:textId="77777777" w:rsidTr="00827BDE">
        <w:trPr>
          <w:cantSplit/>
        </w:trPr>
        <w:tc>
          <w:tcPr>
            <w:tcW w:w="3299" w:type="dxa"/>
          </w:tcPr>
          <w:p w14:paraId="335A175C" w14:textId="77777777" w:rsidR="006471C5" w:rsidRPr="00DD113A" w:rsidRDefault="006471C5" w:rsidP="00DD4F26">
            <w:pPr>
              <w:rPr>
                <w:rFonts w:ascii="Times New Roman" w:hAnsi="Times New Roman"/>
                <w:sz w:val="22"/>
                <w:szCs w:val="22"/>
              </w:rPr>
            </w:pPr>
            <w:r w:rsidRPr="00DD113A">
              <w:rPr>
                <w:rFonts w:ascii="Times New Roman" w:hAnsi="Times New Roman"/>
                <w:sz w:val="22"/>
                <w:szCs w:val="22"/>
              </w:rPr>
              <w:lastRenderedPageBreak/>
              <w:t>IBCD, IBCD1, IBCD2, IBCD3, IBCD4, IBCD5</w:t>
            </w:r>
          </w:p>
        </w:tc>
        <w:tc>
          <w:tcPr>
            <w:tcW w:w="6051" w:type="dxa"/>
          </w:tcPr>
          <w:p w14:paraId="335A175D" w14:textId="77777777" w:rsidR="006471C5" w:rsidRPr="00DD113A" w:rsidRDefault="006471C5" w:rsidP="00DD4F26">
            <w:pPr>
              <w:pStyle w:val="10ptcenturyschoolbook"/>
              <w:tabs>
                <w:tab w:val="left" w:pos="3600"/>
              </w:tabs>
              <w:ind w:left="3600" w:hanging="3600"/>
              <w:rPr>
                <w:rFonts w:ascii="Times New Roman" w:hAnsi="Times New Roman"/>
                <w:sz w:val="22"/>
                <w:szCs w:val="22"/>
              </w:rPr>
            </w:pPr>
            <w:r w:rsidRPr="00DD113A">
              <w:rPr>
                <w:rFonts w:ascii="Times New Roman" w:hAnsi="Times New Roman"/>
                <w:sz w:val="22"/>
                <w:szCs w:val="22"/>
              </w:rPr>
              <w:t>Automated Biller background job.</w:t>
            </w:r>
          </w:p>
        </w:tc>
      </w:tr>
      <w:tr w:rsidR="006471C5" w:rsidRPr="0002501E" w14:paraId="335A1761" w14:textId="77777777" w:rsidTr="00827BDE">
        <w:trPr>
          <w:cantSplit/>
        </w:trPr>
        <w:tc>
          <w:tcPr>
            <w:tcW w:w="3299" w:type="dxa"/>
          </w:tcPr>
          <w:p w14:paraId="335A175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IBCDC</w:t>
            </w:r>
          </w:p>
        </w:tc>
        <w:tc>
          <w:tcPr>
            <w:tcW w:w="6051" w:type="dxa"/>
          </w:tcPr>
          <w:p w14:paraId="335A176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Automated Biller utility routine.</w:t>
            </w:r>
          </w:p>
        </w:tc>
      </w:tr>
      <w:tr w:rsidR="006471C5" w:rsidRPr="0002501E" w14:paraId="335A1764" w14:textId="77777777" w:rsidTr="00827BDE">
        <w:trPr>
          <w:cantSplit/>
        </w:trPr>
        <w:tc>
          <w:tcPr>
            <w:tcW w:w="3299" w:type="dxa"/>
          </w:tcPr>
          <w:p w14:paraId="335A176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IBCDE</w:t>
            </w:r>
          </w:p>
        </w:tc>
        <w:tc>
          <w:tcPr>
            <w:tcW w:w="6051" w:type="dxa"/>
          </w:tcPr>
          <w:p w14:paraId="335A176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Automated Biller comments file management.</w:t>
            </w:r>
          </w:p>
        </w:tc>
      </w:tr>
      <w:tr w:rsidR="006471C5" w:rsidRPr="0002501E" w14:paraId="335A1767" w14:textId="77777777" w:rsidTr="00827BDE">
        <w:trPr>
          <w:cantSplit/>
        </w:trPr>
        <w:tc>
          <w:tcPr>
            <w:tcW w:w="3299" w:type="dxa"/>
          </w:tcPr>
          <w:p w14:paraId="335A176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IBCDP</w:t>
            </w:r>
          </w:p>
        </w:tc>
        <w:tc>
          <w:tcPr>
            <w:tcW w:w="6051" w:type="dxa"/>
          </w:tcPr>
          <w:p w14:paraId="335A176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AUTOMATED BILLER PRINT</w:t>
            </w:r>
          </w:p>
        </w:tc>
      </w:tr>
      <w:tr w:rsidR="006471C5" w:rsidRPr="0002501E" w14:paraId="335A176A" w14:textId="77777777" w:rsidTr="00827BDE">
        <w:trPr>
          <w:cantSplit/>
        </w:trPr>
        <w:tc>
          <w:tcPr>
            <w:tcW w:w="3299" w:type="dxa"/>
          </w:tcPr>
          <w:p w14:paraId="335A176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w:t>
            </w:r>
          </w:p>
        </w:tc>
        <w:tc>
          <w:tcPr>
            <w:tcW w:w="6051" w:type="dxa"/>
          </w:tcPr>
          <w:p w14:paraId="335A176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TRANSMISSION UTILITIES/NIGHTLY JOB</w:t>
            </w:r>
          </w:p>
        </w:tc>
      </w:tr>
      <w:tr w:rsidR="006471C5" w:rsidRPr="0002501E" w14:paraId="335A176D" w14:textId="77777777" w:rsidTr="00827BDE">
        <w:trPr>
          <w:cantSplit/>
        </w:trPr>
        <w:tc>
          <w:tcPr>
            <w:tcW w:w="3299" w:type="dxa"/>
          </w:tcPr>
          <w:p w14:paraId="335A176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IBCE277</w:t>
            </w:r>
          </w:p>
        </w:tc>
        <w:tc>
          <w:tcPr>
            <w:tcW w:w="6051" w:type="dxa"/>
          </w:tcPr>
          <w:p w14:paraId="335A176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277 EDI CLAIM STATUS MESSAGE PROCESSING</w:t>
            </w:r>
          </w:p>
        </w:tc>
      </w:tr>
      <w:tr w:rsidR="006471C5" w:rsidRPr="0002501E" w14:paraId="335A1770" w14:textId="77777777" w:rsidTr="00827BDE">
        <w:trPr>
          <w:cantSplit/>
        </w:trPr>
        <w:tc>
          <w:tcPr>
            <w:tcW w:w="3299" w:type="dxa"/>
          </w:tcPr>
          <w:p w14:paraId="335A176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IBCE835</w:t>
            </w:r>
          </w:p>
        </w:tc>
        <w:tc>
          <w:tcPr>
            <w:tcW w:w="6051" w:type="dxa"/>
          </w:tcPr>
          <w:p w14:paraId="335A176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835 EDI EXPLANATION OF BENEFITS MSG PROCESSING</w:t>
            </w:r>
          </w:p>
        </w:tc>
      </w:tr>
      <w:tr w:rsidR="006471C5" w:rsidRPr="0002501E" w14:paraId="335A1773" w14:textId="77777777" w:rsidTr="00827BDE">
        <w:trPr>
          <w:cantSplit/>
        </w:trPr>
        <w:tc>
          <w:tcPr>
            <w:tcW w:w="3299" w:type="dxa"/>
          </w:tcPr>
          <w:p w14:paraId="335A177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IBCE835A</w:t>
            </w:r>
          </w:p>
        </w:tc>
        <w:tc>
          <w:tcPr>
            <w:tcW w:w="6051" w:type="dxa"/>
          </w:tcPr>
          <w:p w14:paraId="335A177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835 EDI EOB PROCESSING CONTINUED</w:t>
            </w:r>
          </w:p>
        </w:tc>
      </w:tr>
      <w:tr w:rsidR="006471C5" w:rsidRPr="0002501E" w14:paraId="335A1776" w14:textId="77777777" w:rsidTr="00827BDE">
        <w:trPr>
          <w:cantSplit/>
        </w:trPr>
        <w:tc>
          <w:tcPr>
            <w:tcW w:w="3299" w:type="dxa"/>
          </w:tcPr>
          <w:p w14:paraId="335A177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IBCE837</w:t>
            </w:r>
          </w:p>
        </w:tc>
        <w:tc>
          <w:tcPr>
            <w:tcW w:w="6051" w:type="dxa"/>
          </w:tcPr>
          <w:p w14:paraId="335A177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 837 TRANSMISSION</w:t>
            </w:r>
          </w:p>
        </w:tc>
      </w:tr>
      <w:tr w:rsidR="006471C5" w:rsidRPr="0002501E" w14:paraId="335A1779" w14:textId="77777777" w:rsidTr="00827BDE">
        <w:trPr>
          <w:cantSplit/>
        </w:trPr>
        <w:tc>
          <w:tcPr>
            <w:tcW w:w="3299" w:type="dxa"/>
          </w:tcPr>
          <w:p w14:paraId="335A177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IBCE837A</w:t>
            </w:r>
          </w:p>
        </w:tc>
        <w:tc>
          <w:tcPr>
            <w:tcW w:w="6051" w:type="dxa"/>
          </w:tcPr>
          <w:p w14:paraId="335A177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 837 TRANSMISSION - CONTINUED</w:t>
            </w:r>
          </w:p>
        </w:tc>
      </w:tr>
      <w:tr w:rsidR="006471C5" w:rsidRPr="0002501E" w14:paraId="335A177C" w14:textId="77777777" w:rsidTr="00827BDE">
        <w:trPr>
          <w:cantSplit/>
        </w:trPr>
        <w:tc>
          <w:tcPr>
            <w:tcW w:w="3299" w:type="dxa"/>
          </w:tcPr>
          <w:p w14:paraId="335A177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IBCE837B</w:t>
            </w:r>
          </w:p>
        </w:tc>
        <w:tc>
          <w:tcPr>
            <w:tcW w:w="6051" w:type="dxa"/>
          </w:tcPr>
          <w:p w14:paraId="335A177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 837 TRANSMISSION (</w:t>
            </w:r>
            <w:proofErr w:type="spellStart"/>
            <w:r w:rsidRPr="00DD113A">
              <w:rPr>
                <w:rFonts w:ascii="Times New Roman" w:hAnsi="Times New Roman"/>
                <w:sz w:val="22"/>
                <w:szCs w:val="22"/>
              </w:rPr>
              <w:t>cont</w:t>
            </w:r>
            <w:proofErr w:type="spellEnd"/>
            <w:r w:rsidRPr="00DD113A">
              <w:rPr>
                <w:rFonts w:ascii="Times New Roman" w:hAnsi="Times New Roman"/>
                <w:sz w:val="22"/>
                <w:szCs w:val="22"/>
              </w:rPr>
              <w:t>)</w:t>
            </w:r>
          </w:p>
        </w:tc>
      </w:tr>
      <w:tr w:rsidR="00C37F40" w:rsidRPr="0002501E" w14:paraId="407DB472" w14:textId="77777777" w:rsidTr="00827BDE">
        <w:trPr>
          <w:cantSplit/>
          <w:ins w:id="99" w:author="Jutzi, William Christopher (Intuitive IT)" w:date="2019-08-15T10:40:00Z"/>
        </w:trPr>
        <w:tc>
          <w:tcPr>
            <w:tcW w:w="3299" w:type="dxa"/>
          </w:tcPr>
          <w:p w14:paraId="3897AA77" w14:textId="6B5EE3FD" w:rsidR="00C37F40" w:rsidRPr="00DD113A" w:rsidRDefault="00C37F40" w:rsidP="000D5F6B">
            <w:pPr>
              <w:rPr>
                <w:ins w:id="100" w:author="Jutzi, William Christopher (Intuitive IT)" w:date="2019-08-15T10:40:00Z"/>
                <w:rFonts w:ascii="Times New Roman" w:hAnsi="Times New Roman"/>
                <w:sz w:val="22"/>
                <w:szCs w:val="22"/>
              </w:rPr>
            </w:pPr>
            <w:ins w:id="101" w:author="Jutzi, William Christopher (Intuitive IT)" w:date="2019-08-15T10:40:00Z">
              <w:r>
                <w:rPr>
                  <w:rFonts w:ascii="Times New Roman" w:hAnsi="Times New Roman"/>
                  <w:sz w:val="22"/>
                  <w:szCs w:val="22"/>
                </w:rPr>
                <w:t>IBCE837H</w:t>
              </w:r>
            </w:ins>
          </w:p>
        </w:tc>
        <w:tc>
          <w:tcPr>
            <w:tcW w:w="6051" w:type="dxa"/>
          </w:tcPr>
          <w:p w14:paraId="2D736F33" w14:textId="4FEA1140" w:rsidR="00C37F40" w:rsidRPr="00DD113A" w:rsidRDefault="00C37F40" w:rsidP="000D5F6B">
            <w:pPr>
              <w:rPr>
                <w:ins w:id="102" w:author="Jutzi, William Christopher (Intuitive IT)" w:date="2019-08-15T10:40:00Z"/>
                <w:rFonts w:ascii="Times New Roman" w:hAnsi="Times New Roman"/>
                <w:sz w:val="22"/>
                <w:szCs w:val="22"/>
              </w:rPr>
            </w:pPr>
            <w:ins w:id="103" w:author="Jutzi, William Christopher (Intuitive IT)" w:date="2019-08-15T10:41:00Z">
              <w:r>
                <w:rPr>
                  <w:rFonts w:ascii="Times New Roman" w:hAnsi="Times New Roman"/>
                  <w:sz w:val="22"/>
                  <w:szCs w:val="22"/>
                </w:rPr>
                <w:t>837 RPC ROUTINE for CLAIM DATA extract for FHIR transaction</w:t>
              </w:r>
            </w:ins>
          </w:p>
        </w:tc>
      </w:tr>
      <w:tr w:rsidR="00C37F40" w:rsidRPr="0002501E" w14:paraId="794AEF24" w14:textId="77777777" w:rsidTr="00827BDE">
        <w:trPr>
          <w:cantSplit/>
          <w:ins w:id="104" w:author="Jutzi, William Christopher (Intuitive IT)" w:date="2019-08-15T10:40:00Z"/>
        </w:trPr>
        <w:tc>
          <w:tcPr>
            <w:tcW w:w="3299" w:type="dxa"/>
          </w:tcPr>
          <w:p w14:paraId="639CD42B" w14:textId="696DC55F" w:rsidR="00C37F40" w:rsidRPr="00DD113A" w:rsidRDefault="00C37F40" w:rsidP="000D5F6B">
            <w:pPr>
              <w:rPr>
                <w:ins w:id="105" w:author="Jutzi, William Christopher (Intuitive IT)" w:date="2019-08-15T10:40:00Z"/>
                <w:rFonts w:ascii="Times New Roman" w:hAnsi="Times New Roman"/>
                <w:sz w:val="22"/>
                <w:szCs w:val="22"/>
              </w:rPr>
            </w:pPr>
            <w:ins w:id="106" w:author="Jutzi, William Christopher (Intuitive IT)" w:date="2019-08-15T10:40:00Z">
              <w:r>
                <w:rPr>
                  <w:rFonts w:ascii="Times New Roman" w:hAnsi="Times New Roman"/>
                  <w:sz w:val="22"/>
                  <w:szCs w:val="22"/>
                </w:rPr>
                <w:t>IBCE837I</w:t>
              </w:r>
            </w:ins>
          </w:p>
        </w:tc>
        <w:tc>
          <w:tcPr>
            <w:tcW w:w="6051" w:type="dxa"/>
          </w:tcPr>
          <w:p w14:paraId="12845203" w14:textId="649867DD" w:rsidR="00C37F40" w:rsidRPr="00DD113A" w:rsidRDefault="00C37F40" w:rsidP="000D5F6B">
            <w:pPr>
              <w:rPr>
                <w:ins w:id="107" w:author="Jutzi, William Christopher (Intuitive IT)" w:date="2019-08-15T10:40:00Z"/>
                <w:rFonts w:ascii="Times New Roman" w:hAnsi="Times New Roman"/>
                <w:sz w:val="22"/>
                <w:szCs w:val="22"/>
              </w:rPr>
            </w:pPr>
            <w:ins w:id="108" w:author="Jutzi, William Christopher (Intuitive IT)" w:date="2019-08-15T10:41:00Z">
              <w:r>
                <w:rPr>
                  <w:rFonts w:ascii="Times New Roman" w:hAnsi="Times New Roman"/>
                  <w:sz w:val="22"/>
                  <w:szCs w:val="22"/>
                </w:rPr>
                <w:t>837 RPC ROUTINE for CLAIM LIST extract for FHIR transaction, Continuation of IBCE837H, additional functions</w:t>
              </w:r>
            </w:ins>
          </w:p>
        </w:tc>
      </w:tr>
      <w:tr w:rsidR="00C37F40" w:rsidRPr="0002501E" w14:paraId="27AA803A" w14:textId="77777777" w:rsidTr="00827BDE">
        <w:trPr>
          <w:cantSplit/>
          <w:ins w:id="109" w:author="Jutzi, William Christopher (Intuitive IT)" w:date="2019-08-15T10:40:00Z"/>
        </w:trPr>
        <w:tc>
          <w:tcPr>
            <w:tcW w:w="3299" w:type="dxa"/>
          </w:tcPr>
          <w:p w14:paraId="15712274" w14:textId="203A19F0" w:rsidR="00C37F40" w:rsidRPr="00DD113A" w:rsidRDefault="00C37F40" w:rsidP="000D5F6B">
            <w:pPr>
              <w:rPr>
                <w:ins w:id="110" w:author="Jutzi, William Christopher (Intuitive IT)" w:date="2019-08-15T10:40:00Z"/>
                <w:rFonts w:ascii="Times New Roman" w:hAnsi="Times New Roman"/>
                <w:sz w:val="22"/>
                <w:szCs w:val="22"/>
              </w:rPr>
            </w:pPr>
            <w:ins w:id="111" w:author="Jutzi, William Christopher (Intuitive IT)" w:date="2019-08-15T10:40:00Z">
              <w:r>
                <w:rPr>
                  <w:rFonts w:ascii="Times New Roman" w:hAnsi="Times New Roman"/>
                  <w:sz w:val="22"/>
                  <w:szCs w:val="22"/>
                </w:rPr>
                <w:t>IBCE837</w:t>
              </w:r>
            </w:ins>
            <w:ins w:id="112" w:author="Jutzi, William Christopher (Intuitive IT)" w:date="2019-08-15T10:41:00Z">
              <w:r>
                <w:rPr>
                  <w:rFonts w:ascii="Times New Roman" w:hAnsi="Times New Roman"/>
                  <w:sz w:val="22"/>
                  <w:szCs w:val="22"/>
                </w:rPr>
                <w:t>K</w:t>
              </w:r>
            </w:ins>
          </w:p>
        </w:tc>
        <w:tc>
          <w:tcPr>
            <w:tcW w:w="6051" w:type="dxa"/>
          </w:tcPr>
          <w:p w14:paraId="304379F5" w14:textId="05910026" w:rsidR="00C37F40" w:rsidRPr="00DD113A" w:rsidRDefault="00C37F40" w:rsidP="000D5F6B">
            <w:pPr>
              <w:rPr>
                <w:ins w:id="113" w:author="Jutzi, William Christopher (Intuitive IT)" w:date="2019-08-15T10:40:00Z"/>
                <w:rFonts w:ascii="Times New Roman" w:hAnsi="Times New Roman"/>
                <w:sz w:val="22"/>
                <w:szCs w:val="22"/>
              </w:rPr>
            </w:pPr>
            <w:ins w:id="114" w:author="Jutzi, William Christopher (Intuitive IT)" w:date="2019-08-15T10:41:00Z">
              <w:r>
                <w:rPr>
                  <w:rFonts w:ascii="Times New Roman" w:hAnsi="Times New Roman"/>
                  <w:sz w:val="22"/>
                  <w:szCs w:val="22"/>
                </w:rPr>
                <w:t>837 RPC ROUTINE for CLAIM ACKNOWLEDGEMENT for FHIR transaction</w:t>
              </w:r>
            </w:ins>
          </w:p>
        </w:tc>
      </w:tr>
      <w:tr w:rsidR="006471C5" w:rsidRPr="0002501E" w14:paraId="335A177F" w14:textId="77777777" w:rsidTr="00827BDE">
        <w:trPr>
          <w:cantSplit/>
        </w:trPr>
        <w:tc>
          <w:tcPr>
            <w:tcW w:w="3299" w:type="dxa"/>
          </w:tcPr>
          <w:p w14:paraId="335A177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IBCEBUL</w:t>
            </w:r>
          </w:p>
        </w:tc>
        <w:tc>
          <w:tcPr>
            <w:tcW w:w="6051" w:type="dxa"/>
          </w:tcPr>
          <w:p w14:paraId="335A177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SPECIAL BULLETINS PROCESSING</w:t>
            </w:r>
          </w:p>
        </w:tc>
      </w:tr>
      <w:tr w:rsidR="006471C5" w:rsidRPr="0002501E" w14:paraId="335A1782" w14:textId="77777777" w:rsidTr="00827BDE">
        <w:trPr>
          <w:cantSplit/>
        </w:trPr>
        <w:tc>
          <w:tcPr>
            <w:tcW w:w="3299" w:type="dxa"/>
          </w:tcPr>
          <w:p w14:paraId="335A178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IBCECOB</w:t>
            </w:r>
          </w:p>
        </w:tc>
        <w:tc>
          <w:tcPr>
            <w:tcW w:w="6051" w:type="dxa"/>
          </w:tcPr>
          <w:p w14:paraId="335A178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 COB MANAGEMENT SCREEN</w:t>
            </w:r>
          </w:p>
        </w:tc>
      </w:tr>
      <w:tr w:rsidR="006471C5" w:rsidRPr="0002501E" w14:paraId="335A1785" w14:textId="77777777" w:rsidTr="00827BDE">
        <w:trPr>
          <w:cantSplit/>
        </w:trPr>
        <w:tc>
          <w:tcPr>
            <w:tcW w:w="3299" w:type="dxa"/>
          </w:tcPr>
          <w:p w14:paraId="335A178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IBCECOB1</w:t>
            </w:r>
          </w:p>
        </w:tc>
        <w:tc>
          <w:tcPr>
            <w:tcW w:w="6051" w:type="dxa"/>
          </w:tcPr>
          <w:p w14:paraId="335A178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 COB MANAGEMENT SCREEN/REPORT</w:t>
            </w:r>
          </w:p>
        </w:tc>
      </w:tr>
      <w:tr w:rsidR="006471C5" w:rsidRPr="0002501E" w14:paraId="335A1788" w14:textId="77777777" w:rsidTr="00827BDE">
        <w:trPr>
          <w:cantSplit/>
        </w:trPr>
        <w:tc>
          <w:tcPr>
            <w:tcW w:w="3299" w:type="dxa"/>
          </w:tcPr>
          <w:p w14:paraId="335A1786"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IBCECOB2</w:t>
            </w:r>
          </w:p>
        </w:tc>
        <w:tc>
          <w:tcPr>
            <w:tcW w:w="6051" w:type="dxa"/>
          </w:tcPr>
          <w:p w14:paraId="335A178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 COB MANAGEMENT SCREEN</w:t>
            </w:r>
          </w:p>
        </w:tc>
      </w:tr>
      <w:tr w:rsidR="006471C5" w:rsidRPr="0002501E" w14:paraId="335A178B" w14:textId="77777777" w:rsidTr="00827BDE">
        <w:trPr>
          <w:cantSplit/>
        </w:trPr>
        <w:tc>
          <w:tcPr>
            <w:tcW w:w="3299" w:type="dxa"/>
          </w:tcPr>
          <w:p w14:paraId="335A178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IBCECOB3</w:t>
            </w:r>
          </w:p>
        </w:tc>
        <w:tc>
          <w:tcPr>
            <w:tcW w:w="6051" w:type="dxa"/>
          </w:tcPr>
          <w:p w14:paraId="335A178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COB MANAGEMENT REPORT</w:t>
            </w:r>
          </w:p>
        </w:tc>
      </w:tr>
      <w:tr w:rsidR="006471C5" w:rsidRPr="0002501E" w14:paraId="335A178E" w14:textId="77777777" w:rsidTr="00827BDE">
        <w:trPr>
          <w:cantSplit/>
        </w:trPr>
        <w:tc>
          <w:tcPr>
            <w:tcW w:w="3299" w:type="dxa"/>
          </w:tcPr>
          <w:p w14:paraId="335A178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IBCECOB4</w:t>
            </w:r>
          </w:p>
        </w:tc>
        <w:tc>
          <w:tcPr>
            <w:tcW w:w="6051" w:type="dxa"/>
          </w:tcPr>
          <w:p w14:paraId="335A178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EM MANAGEMENT - REVIEW STATUS SCREEN</w:t>
            </w:r>
          </w:p>
        </w:tc>
      </w:tr>
      <w:tr w:rsidR="006471C5" w:rsidRPr="0002501E" w14:paraId="335A1791" w14:textId="77777777" w:rsidTr="00827BDE">
        <w:trPr>
          <w:cantSplit/>
        </w:trPr>
        <w:tc>
          <w:tcPr>
            <w:tcW w:w="3299" w:type="dxa"/>
          </w:tcPr>
          <w:p w14:paraId="335A178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IBCECOB5</w:t>
            </w:r>
          </w:p>
        </w:tc>
        <w:tc>
          <w:tcPr>
            <w:tcW w:w="6051" w:type="dxa"/>
          </w:tcPr>
          <w:p w14:paraId="335A179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COB MANAGEMENT SCREEN</w:t>
            </w:r>
          </w:p>
        </w:tc>
      </w:tr>
      <w:tr w:rsidR="006471C5" w:rsidRPr="0002501E" w14:paraId="335A1794" w14:textId="77777777" w:rsidTr="00827BDE">
        <w:trPr>
          <w:cantSplit/>
        </w:trPr>
        <w:tc>
          <w:tcPr>
            <w:tcW w:w="3299" w:type="dxa"/>
          </w:tcPr>
          <w:p w14:paraId="335A179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IBCECOB6</w:t>
            </w:r>
          </w:p>
        </w:tc>
        <w:tc>
          <w:tcPr>
            <w:tcW w:w="6051" w:type="dxa"/>
          </w:tcPr>
          <w:p w14:paraId="335A179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 COB MANAGEMENT SCREEN</w:t>
            </w:r>
          </w:p>
        </w:tc>
      </w:tr>
      <w:tr w:rsidR="006471C5" w:rsidRPr="0002501E" w14:paraId="335A1797" w14:textId="77777777" w:rsidTr="00827BDE">
        <w:trPr>
          <w:cantSplit/>
        </w:trPr>
        <w:tc>
          <w:tcPr>
            <w:tcW w:w="3299" w:type="dxa"/>
          </w:tcPr>
          <w:p w14:paraId="335A179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w:t>
            </w:r>
          </w:p>
        </w:tc>
        <w:tc>
          <w:tcPr>
            <w:tcW w:w="6051" w:type="dxa"/>
          </w:tcPr>
          <w:p w14:paraId="335A179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CLAIMS STATUS AWAITING RESOLUTION SCREEN</w:t>
            </w:r>
          </w:p>
        </w:tc>
      </w:tr>
      <w:tr w:rsidR="006471C5" w:rsidRPr="0002501E" w14:paraId="335A179A" w14:textId="77777777" w:rsidTr="00827BDE">
        <w:trPr>
          <w:cantSplit/>
        </w:trPr>
        <w:tc>
          <w:tcPr>
            <w:tcW w:w="3299" w:type="dxa"/>
          </w:tcPr>
          <w:p w14:paraId="335A179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IBCECSA1</w:t>
            </w:r>
          </w:p>
        </w:tc>
        <w:tc>
          <w:tcPr>
            <w:tcW w:w="6051" w:type="dxa"/>
          </w:tcPr>
          <w:p w14:paraId="335A179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STATUS AWAITING RESOLUTION SCREEN</w:t>
            </w:r>
          </w:p>
        </w:tc>
      </w:tr>
      <w:tr w:rsidR="006471C5" w:rsidRPr="0002501E" w14:paraId="335A179D" w14:textId="77777777" w:rsidTr="00827BDE">
        <w:trPr>
          <w:cantSplit/>
        </w:trPr>
        <w:tc>
          <w:tcPr>
            <w:tcW w:w="3299" w:type="dxa"/>
          </w:tcPr>
          <w:p w14:paraId="335A179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IBCECSA2</w:t>
            </w:r>
          </w:p>
        </w:tc>
        <w:tc>
          <w:tcPr>
            <w:tcW w:w="6051" w:type="dxa"/>
          </w:tcPr>
          <w:p w14:paraId="335A179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CLAIMS STATUS AWAITING RESOLUTION SCREEN</w:t>
            </w:r>
          </w:p>
        </w:tc>
      </w:tr>
      <w:tr w:rsidR="006471C5" w:rsidRPr="0002501E" w14:paraId="335A17A0" w14:textId="77777777" w:rsidTr="00827BDE">
        <w:trPr>
          <w:cantSplit/>
        </w:trPr>
        <w:tc>
          <w:tcPr>
            <w:tcW w:w="3299" w:type="dxa"/>
          </w:tcPr>
          <w:p w14:paraId="335A179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IBCECSA3</w:t>
            </w:r>
          </w:p>
        </w:tc>
        <w:tc>
          <w:tcPr>
            <w:tcW w:w="6051" w:type="dxa"/>
          </w:tcPr>
          <w:p w14:paraId="335A179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 STATUS AWAITING RESOLUTION REPORT</w:t>
            </w:r>
          </w:p>
        </w:tc>
      </w:tr>
      <w:tr w:rsidR="006471C5" w:rsidRPr="0002501E" w14:paraId="335A17A3" w14:textId="77777777" w:rsidTr="00827BDE">
        <w:trPr>
          <w:cantSplit/>
        </w:trPr>
        <w:tc>
          <w:tcPr>
            <w:tcW w:w="3299" w:type="dxa"/>
          </w:tcPr>
          <w:p w14:paraId="335A17A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IBCECSA4</w:t>
            </w:r>
          </w:p>
        </w:tc>
        <w:tc>
          <w:tcPr>
            <w:tcW w:w="6051" w:type="dxa"/>
          </w:tcPr>
          <w:p w14:paraId="335A17A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CLAIMS STATUS AWAITING RESOLUTION SCREEN</w:t>
            </w:r>
          </w:p>
        </w:tc>
      </w:tr>
      <w:tr w:rsidR="006471C5" w:rsidRPr="0002501E" w14:paraId="335A17A6" w14:textId="77777777" w:rsidTr="00827BDE">
        <w:trPr>
          <w:cantSplit/>
        </w:trPr>
        <w:tc>
          <w:tcPr>
            <w:tcW w:w="3299" w:type="dxa"/>
          </w:tcPr>
          <w:p w14:paraId="335A17A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IBCECSA5</w:t>
            </w:r>
          </w:p>
        </w:tc>
        <w:tc>
          <w:tcPr>
            <w:tcW w:w="6051" w:type="dxa"/>
          </w:tcPr>
          <w:p w14:paraId="335A17A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VIEW EOB SCREEN</w:t>
            </w:r>
          </w:p>
        </w:tc>
      </w:tr>
      <w:tr w:rsidR="006471C5" w:rsidRPr="0002501E" w14:paraId="335A17A9" w14:textId="77777777" w:rsidTr="00827BDE">
        <w:trPr>
          <w:cantSplit/>
        </w:trPr>
        <w:tc>
          <w:tcPr>
            <w:tcW w:w="3299" w:type="dxa"/>
          </w:tcPr>
          <w:p w14:paraId="335A17A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IBCECSA6</w:t>
            </w:r>
          </w:p>
        </w:tc>
        <w:tc>
          <w:tcPr>
            <w:tcW w:w="6051" w:type="dxa"/>
          </w:tcPr>
          <w:p w14:paraId="335A17A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VIEW EOB SCREEN</w:t>
            </w:r>
          </w:p>
        </w:tc>
      </w:tr>
      <w:tr w:rsidR="006471C5" w:rsidRPr="0002501E" w14:paraId="335A17AC" w14:textId="77777777" w:rsidTr="00827BDE">
        <w:trPr>
          <w:cantSplit/>
        </w:trPr>
        <w:tc>
          <w:tcPr>
            <w:tcW w:w="3299" w:type="dxa"/>
          </w:tcPr>
          <w:p w14:paraId="335A17A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IBCECSA6</w:t>
            </w:r>
          </w:p>
        </w:tc>
        <w:tc>
          <w:tcPr>
            <w:tcW w:w="6051" w:type="dxa"/>
          </w:tcPr>
          <w:p w14:paraId="335A17A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VIEW EOB SCREEN</w:t>
            </w:r>
          </w:p>
        </w:tc>
      </w:tr>
      <w:tr w:rsidR="006471C5" w:rsidRPr="0002501E" w14:paraId="335A17AF" w14:textId="77777777" w:rsidTr="00827BDE">
        <w:trPr>
          <w:cantSplit/>
        </w:trPr>
        <w:tc>
          <w:tcPr>
            <w:tcW w:w="3299" w:type="dxa"/>
          </w:tcPr>
          <w:p w14:paraId="335A17A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IBCECSA7</w:t>
            </w:r>
          </w:p>
        </w:tc>
        <w:tc>
          <w:tcPr>
            <w:tcW w:w="6051" w:type="dxa"/>
          </w:tcPr>
          <w:p w14:paraId="335A17A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VIEW EOB SCREEN CONTINUED</w:t>
            </w:r>
          </w:p>
        </w:tc>
      </w:tr>
      <w:tr w:rsidR="006471C5" w:rsidRPr="0002501E" w14:paraId="335A17B2" w14:textId="77777777" w:rsidTr="00827BDE">
        <w:trPr>
          <w:cantSplit/>
        </w:trPr>
        <w:tc>
          <w:tcPr>
            <w:tcW w:w="3299" w:type="dxa"/>
          </w:tcPr>
          <w:p w14:paraId="335A17B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IBCEDC</w:t>
            </w:r>
          </w:p>
        </w:tc>
        <w:tc>
          <w:tcPr>
            <w:tcW w:w="6051" w:type="dxa"/>
          </w:tcPr>
          <w:p w14:paraId="335A17B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CLAIM STATUS REPORT COMPILE</w:t>
            </w:r>
          </w:p>
        </w:tc>
      </w:tr>
      <w:tr w:rsidR="006471C5" w:rsidRPr="0002501E" w14:paraId="335A17B5" w14:textId="77777777" w:rsidTr="00827BDE">
        <w:trPr>
          <w:cantSplit/>
        </w:trPr>
        <w:tc>
          <w:tcPr>
            <w:tcW w:w="3299" w:type="dxa"/>
          </w:tcPr>
          <w:p w14:paraId="335A17B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IBCEDP</w:t>
            </w:r>
          </w:p>
        </w:tc>
        <w:tc>
          <w:tcPr>
            <w:tcW w:w="6051" w:type="dxa"/>
          </w:tcPr>
          <w:p w14:paraId="335A17B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CLAIM STATUS REPORT PRINT</w:t>
            </w:r>
          </w:p>
        </w:tc>
      </w:tr>
      <w:tr w:rsidR="006471C5" w:rsidRPr="0002501E" w14:paraId="335A17B8" w14:textId="77777777" w:rsidTr="00827BDE">
        <w:trPr>
          <w:cantSplit/>
        </w:trPr>
        <w:tc>
          <w:tcPr>
            <w:tcW w:w="3299" w:type="dxa"/>
          </w:tcPr>
          <w:p w14:paraId="335A17B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IBCEDS</w:t>
            </w:r>
          </w:p>
        </w:tc>
        <w:tc>
          <w:tcPr>
            <w:tcW w:w="6051" w:type="dxa"/>
          </w:tcPr>
          <w:p w14:paraId="335A17B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CLAIM STATUS REPORT - SELECTION</w:t>
            </w:r>
          </w:p>
        </w:tc>
      </w:tr>
      <w:tr w:rsidR="006471C5" w:rsidRPr="0002501E" w14:paraId="335A17BB" w14:textId="77777777" w:rsidTr="00827BDE">
        <w:trPr>
          <w:cantSplit/>
        </w:trPr>
        <w:tc>
          <w:tcPr>
            <w:tcW w:w="3299" w:type="dxa"/>
          </w:tcPr>
          <w:p w14:paraId="335A17B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IBCEDS1</w:t>
            </w:r>
          </w:p>
        </w:tc>
        <w:tc>
          <w:tcPr>
            <w:tcW w:w="6051" w:type="dxa"/>
          </w:tcPr>
          <w:p w14:paraId="335A17B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CLAIM STATUS REPORT - SELECTION CONT</w:t>
            </w:r>
          </w:p>
        </w:tc>
      </w:tr>
      <w:tr w:rsidR="006471C5" w:rsidRPr="0002501E" w14:paraId="335A17BF" w14:textId="77777777" w:rsidTr="00827BDE">
        <w:trPr>
          <w:cantSplit/>
        </w:trPr>
        <w:tc>
          <w:tcPr>
            <w:tcW w:w="3299" w:type="dxa"/>
          </w:tcPr>
          <w:p w14:paraId="335A17BC" w14:textId="456C35A6" w:rsidR="006471C5" w:rsidRPr="00DD113A" w:rsidRDefault="006471C5" w:rsidP="00DD4F26">
            <w:pPr>
              <w:rPr>
                <w:rFonts w:ascii="Times New Roman" w:hAnsi="Times New Roman"/>
                <w:sz w:val="22"/>
                <w:szCs w:val="22"/>
              </w:rPr>
            </w:pPr>
            <w:r w:rsidRPr="00DD113A">
              <w:rPr>
                <w:rFonts w:ascii="Times New Roman" w:hAnsi="Times New Roman"/>
                <w:sz w:val="22"/>
                <w:szCs w:val="22"/>
              </w:rPr>
              <w:t xml:space="preserve">IBCEF, IBCEF1,  IBCEF11, </w:t>
            </w:r>
            <w:r w:rsidR="00CB0A92">
              <w:rPr>
                <w:rFonts w:ascii="Times New Roman" w:hAnsi="Times New Roman"/>
                <w:sz w:val="22"/>
                <w:szCs w:val="22"/>
              </w:rPr>
              <w:t xml:space="preserve">IBCEF12, </w:t>
            </w:r>
            <w:r w:rsidRPr="00DD113A">
              <w:rPr>
                <w:rFonts w:ascii="Times New Roman" w:hAnsi="Times New Roman"/>
                <w:sz w:val="22"/>
                <w:szCs w:val="22"/>
              </w:rPr>
              <w:t>IBCEF2, IBCEF21, IBCEF22,</w:t>
            </w:r>
          </w:p>
          <w:p w14:paraId="335A17BD" w14:textId="77777777" w:rsidR="006471C5" w:rsidRPr="00DD113A" w:rsidRDefault="006471C5" w:rsidP="00DD4F26">
            <w:pPr>
              <w:rPr>
                <w:rFonts w:ascii="Times New Roman" w:hAnsi="Times New Roman"/>
                <w:sz w:val="22"/>
                <w:szCs w:val="22"/>
              </w:rPr>
            </w:pPr>
            <w:r w:rsidRPr="00DD113A">
              <w:rPr>
                <w:rFonts w:ascii="Times New Roman" w:hAnsi="Times New Roman"/>
                <w:sz w:val="22"/>
                <w:szCs w:val="22"/>
              </w:rPr>
              <w:t>IBCEF3, IBCEF31</w:t>
            </w:r>
          </w:p>
        </w:tc>
        <w:tc>
          <w:tcPr>
            <w:tcW w:w="6051" w:type="dxa"/>
          </w:tcPr>
          <w:p w14:paraId="335A17BE" w14:textId="273F7111" w:rsidR="006471C5" w:rsidRPr="00DD113A" w:rsidRDefault="006471C5" w:rsidP="00FF562B">
            <w:pPr>
              <w:rPr>
                <w:rFonts w:ascii="Times New Roman" w:hAnsi="Times New Roman"/>
                <w:sz w:val="22"/>
                <w:szCs w:val="22"/>
              </w:rPr>
            </w:pPr>
            <w:r w:rsidRPr="00DD113A">
              <w:rPr>
                <w:rFonts w:ascii="Times New Roman" w:hAnsi="Times New Roman"/>
                <w:sz w:val="22"/>
                <w:szCs w:val="22"/>
              </w:rPr>
              <w:t>Routines used for formatting UB-92/HCFA 1500 forms</w:t>
            </w:r>
            <w:r w:rsidR="00CB0A92">
              <w:rPr>
                <w:rFonts w:ascii="Times New Roman" w:hAnsi="Times New Roman"/>
                <w:sz w:val="22"/>
                <w:szCs w:val="22"/>
              </w:rPr>
              <w:t>, and Dental 835D transaction</w:t>
            </w:r>
          </w:p>
        </w:tc>
      </w:tr>
      <w:tr w:rsidR="006471C5" w:rsidRPr="0002501E" w14:paraId="335A17C2" w14:textId="77777777" w:rsidTr="00827BDE">
        <w:trPr>
          <w:cantSplit/>
        </w:trPr>
        <w:tc>
          <w:tcPr>
            <w:tcW w:w="3299" w:type="dxa"/>
          </w:tcPr>
          <w:p w14:paraId="335A17C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IBCEF4</w:t>
            </w:r>
          </w:p>
        </w:tc>
        <w:tc>
          <w:tcPr>
            <w:tcW w:w="6051" w:type="dxa"/>
          </w:tcPr>
          <w:p w14:paraId="335A17C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MRA/EDI ACTIVATED UTILITIES</w:t>
            </w:r>
          </w:p>
        </w:tc>
      </w:tr>
      <w:tr w:rsidR="006471C5" w:rsidRPr="0002501E" w14:paraId="335A17C5" w14:textId="77777777" w:rsidTr="00827BDE">
        <w:trPr>
          <w:cantSplit/>
        </w:trPr>
        <w:tc>
          <w:tcPr>
            <w:tcW w:w="3299" w:type="dxa"/>
          </w:tcPr>
          <w:p w14:paraId="335A17C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IBCEF5</w:t>
            </w:r>
          </w:p>
        </w:tc>
        <w:tc>
          <w:tcPr>
            <w:tcW w:w="6051" w:type="dxa"/>
          </w:tcPr>
          <w:p w14:paraId="335A17C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MRA/EDI ACTIVATED UTILITIES</w:t>
            </w:r>
          </w:p>
        </w:tc>
      </w:tr>
      <w:tr w:rsidR="006471C5" w:rsidRPr="0002501E" w14:paraId="335A17C8" w14:textId="77777777" w:rsidTr="00827BDE">
        <w:trPr>
          <w:cantSplit/>
        </w:trPr>
        <w:tc>
          <w:tcPr>
            <w:tcW w:w="3299" w:type="dxa"/>
          </w:tcPr>
          <w:p w14:paraId="335A17C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IBCEF51</w:t>
            </w:r>
          </w:p>
        </w:tc>
        <w:tc>
          <w:tcPr>
            <w:tcW w:w="6051" w:type="dxa"/>
          </w:tcPr>
          <w:p w14:paraId="335A17C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MRA/EDI ACTIVATED UTILITIES CONTINUED</w:t>
            </w:r>
          </w:p>
        </w:tc>
      </w:tr>
      <w:tr w:rsidR="006471C5" w:rsidRPr="0002501E" w14:paraId="335A17CB" w14:textId="77777777" w:rsidTr="00827BDE">
        <w:trPr>
          <w:cantSplit/>
        </w:trPr>
        <w:tc>
          <w:tcPr>
            <w:tcW w:w="3299" w:type="dxa"/>
          </w:tcPr>
          <w:p w14:paraId="335A17C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IBCEF6</w:t>
            </w:r>
          </w:p>
        </w:tc>
        <w:tc>
          <w:tcPr>
            <w:tcW w:w="6051" w:type="dxa"/>
          </w:tcPr>
          <w:p w14:paraId="335A17C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TRANSMISSION RULES DISPLAY</w:t>
            </w:r>
          </w:p>
        </w:tc>
      </w:tr>
      <w:tr w:rsidR="006471C5" w:rsidRPr="0002501E" w14:paraId="335A17CE" w14:textId="77777777" w:rsidTr="00827BDE">
        <w:trPr>
          <w:cantSplit/>
        </w:trPr>
        <w:tc>
          <w:tcPr>
            <w:tcW w:w="3299" w:type="dxa"/>
          </w:tcPr>
          <w:p w14:paraId="335A17C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lastRenderedPageBreak/>
              <w:t>IBCEF61</w:t>
            </w:r>
          </w:p>
        </w:tc>
        <w:tc>
          <w:tcPr>
            <w:tcW w:w="6051" w:type="dxa"/>
          </w:tcPr>
          <w:p w14:paraId="335A17C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TRANSMISSION RULES DEFINITION</w:t>
            </w:r>
          </w:p>
        </w:tc>
      </w:tr>
      <w:tr w:rsidR="006471C5" w:rsidRPr="0002501E" w14:paraId="335A17D1" w14:textId="77777777" w:rsidTr="00827BDE">
        <w:trPr>
          <w:cantSplit/>
        </w:trPr>
        <w:tc>
          <w:tcPr>
            <w:tcW w:w="3299" w:type="dxa"/>
          </w:tcPr>
          <w:p w14:paraId="335A17C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IBCEF62</w:t>
            </w:r>
          </w:p>
        </w:tc>
        <w:tc>
          <w:tcPr>
            <w:tcW w:w="6051" w:type="dxa"/>
          </w:tcPr>
          <w:p w14:paraId="335A17D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TRANSMISSION RULES BT RESTRICTIONS DISPLAY</w:t>
            </w:r>
          </w:p>
        </w:tc>
      </w:tr>
      <w:tr w:rsidR="006471C5" w:rsidRPr="0002501E" w14:paraId="335A17D4" w14:textId="77777777" w:rsidTr="00827BDE">
        <w:trPr>
          <w:cantSplit/>
        </w:trPr>
        <w:tc>
          <w:tcPr>
            <w:tcW w:w="3299" w:type="dxa"/>
          </w:tcPr>
          <w:p w14:paraId="335A17D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w:t>
            </w:r>
          </w:p>
        </w:tc>
        <w:tc>
          <w:tcPr>
            <w:tcW w:w="6051" w:type="dxa"/>
          </w:tcPr>
          <w:p w14:paraId="335A17D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FORMATTER AND EXTRACTOR SPECIFIC BILL FUNCTIONS</w:t>
            </w:r>
          </w:p>
        </w:tc>
      </w:tr>
      <w:tr w:rsidR="006471C5" w:rsidRPr="0002501E" w14:paraId="335A17D7" w14:textId="77777777" w:rsidTr="00827BDE">
        <w:trPr>
          <w:cantSplit/>
        </w:trPr>
        <w:tc>
          <w:tcPr>
            <w:tcW w:w="3299" w:type="dxa"/>
          </w:tcPr>
          <w:p w14:paraId="335A17D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IBCEF71</w:t>
            </w:r>
          </w:p>
        </w:tc>
        <w:tc>
          <w:tcPr>
            <w:tcW w:w="6051" w:type="dxa"/>
          </w:tcPr>
          <w:p w14:paraId="335A17D6"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FORMATTER AND EXTRACTOR SPECIFIC BILL FUNCTIONS</w:t>
            </w:r>
          </w:p>
        </w:tc>
      </w:tr>
      <w:tr w:rsidR="006471C5" w:rsidRPr="0002501E" w14:paraId="335A17DA" w14:textId="77777777" w:rsidTr="00827BDE">
        <w:trPr>
          <w:cantSplit/>
        </w:trPr>
        <w:tc>
          <w:tcPr>
            <w:tcW w:w="3299" w:type="dxa"/>
          </w:tcPr>
          <w:p w14:paraId="335A17D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IBCEF72</w:t>
            </w:r>
          </w:p>
        </w:tc>
        <w:tc>
          <w:tcPr>
            <w:tcW w:w="6051" w:type="dxa"/>
          </w:tcPr>
          <w:p w14:paraId="335A17D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FORMATTER AND EXTRACTOR SPECIFIC BILL FUNCTIONS</w:t>
            </w:r>
          </w:p>
        </w:tc>
      </w:tr>
      <w:tr w:rsidR="006471C5" w:rsidRPr="0002501E" w14:paraId="335A17DD" w14:textId="77777777" w:rsidTr="00827BDE">
        <w:trPr>
          <w:cantSplit/>
        </w:trPr>
        <w:tc>
          <w:tcPr>
            <w:tcW w:w="3299" w:type="dxa"/>
          </w:tcPr>
          <w:p w14:paraId="335A17D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IBCEF73</w:t>
            </w:r>
          </w:p>
        </w:tc>
        <w:tc>
          <w:tcPr>
            <w:tcW w:w="6051" w:type="dxa"/>
          </w:tcPr>
          <w:p w14:paraId="335A17D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FORMATTER AND EXTRACTOR SPECIFIC BILL FUNCTIONS</w:t>
            </w:r>
          </w:p>
        </w:tc>
      </w:tr>
      <w:tr w:rsidR="006471C5" w:rsidRPr="0002501E" w14:paraId="335A17E0" w14:textId="77777777" w:rsidTr="00827BDE">
        <w:trPr>
          <w:cantSplit/>
        </w:trPr>
        <w:tc>
          <w:tcPr>
            <w:tcW w:w="3299" w:type="dxa"/>
          </w:tcPr>
          <w:p w14:paraId="335A17D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IBCEF73A</w:t>
            </w:r>
          </w:p>
        </w:tc>
        <w:tc>
          <w:tcPr>
            <w:tcW w:w="6051" w:type="dxa"/>
          </w:tcPr>
          <w:p w14:paraId="335A17D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FORMATTER AND EXTRACTOR SPECIFIC (NPI) BILL FUNCTIONS</w:t>
            </w:r>
          </w:p>
        </w:tc>
      </w:tr>
      <w:tr w:rsidR="006471C5" w:rsidRPr="0002501E" w14:paraId="335A17E3" w14:textId="77777777" w:rsidTr="00827BDE">
        <w:trPr>
          <w:cantSplit/>
        </w:trPr>
        <w:tc>
          <w:tcPr>
            <w:tcW w:w="3299" w:type="dxa"/>
          </w:tcPr>
          <w:p w14:paraId="335A17E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IBCEF74</w:t>
            </w:r>
          </w:p>
        </w:tc>
        <w:tc>
          <w:tcPr>
            <w:tcW w:w="6051" w:type="dxa"/>
          </w:tcPr>
          <w:p w14:paraId="335A17E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FORMATTER/EXTRACT BILL FUNCTIONS</w:t>
            </w:r>
          </w:p>
        </w:tc>
      </w:tr>
      <w:tr w:rsidR="006471C5" w:rsidRPr="0002501E" w14:paraId="335A17E6" w14:textId="77777777" w:rsidTr="00827BDE">
        <w:trPr>
          <w:cantSplit/>
        </w:trPr>
        <w:tc>
          <w:tcPr>
            <w:tcW w:w="3299" w:type="dxa"/>
          </w:tcPr>
          <w:p w14:paraId="335A17E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IBCEF74A</w:t>
            </w:r>
          </w:p>
        </w:tc>
        <w:tc>
          <w:tcPr>
            <w:tcW w:w="6051" w:type="dxa"/>
          </w:tcPr>
          <w:p w14:paraId="335A17E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ID MAINT ?ID CONTINUATION</w:t>
            </w:r>
          </w:p>
        </w:tc>
      </w:tr>
      <w:tr w:rsidR="006471C5" w:rsidRPr="0002501E" w14:paraId="335A17E9" w14:textId="77777777" w:rsidTr="00827BDE">
        <w:trPr>
          <w:cantSplit/>
        </w:trPr>
        <w:tc>
          <w:tcPr>
            <w:tcW w:w="3299" w:type="dxa"/>
          </w:tcPr>
          <w:p w14:paraId="335A17E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IBCEF75</w:t>
            </w:r>
          </w:p>
        </w:tc>
        <w:tc>
          <w:tcPr>
            <w:tcW w:w="6051" w:type="dxa"/>
          </w:tcPr>
          <w:p w14:paraId="335A17E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ID FUNCTIONS</w:t>
            </w:r>
          </w:p>
        </w:tc>
      </w:tr>
      <w:tr w:rsidR="006471C5" w:rsidRPr="0002501E" w14:paraId="335A17EC" w14:textId="77777777" w:rsidTr="00827BDE">
        <w:trPr>
          <w:cantSplit/>
        </w:trPr>
        <w:tc>
          <w:tcPr>
            <w:tcW w:w="3299" w:type="dxa"/>
          </w:tcPr>
          <w:p w14:paraId="335A17E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IBCEF76</w:t>
            </w:r>
          </w:p>
        </w:tc>
        <w:tc>
          <w:tcPr>
            <w:tcW w:w="6051" w:type="dxa"/>
          </w:tcPr>
          <w:p w14:paraId="335A17EB"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ID FUNCTIONS</w:t>
            </w:r>
          </w:p>
        </w:tc>
      </w:tr>
      <w:tr w:rsidR="006471C5" w:rsidRPr="0002501E" w14:paraId="335A17EF" w14:textId="77777777" w:rsidTr="00827BDE">
        <w:trPr>
          <w:cantSplit/>
        </w:trPr>
        <w:tc>
          <w:tcPr>
            <w:tcW w:w="3299" w:type="dxa"/>
          </w:tcPr>
          <w:p w14:paraId="335A17E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IBCEF77</w:t>
            </w:r>
          </w:p>
        </w:tc>
        <w:tc>
          <w:tcPr>
            <w:tcW w:w="6051" w:type="dxa"/>
          </w:tcPr>
          <w:p w14:paraId="335A17E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FORMATTER/EXTRACT BILL FUNCTIONS</w:t>
            </w:r>
          </w:p>
        </w:tc>
      </w:tr>
      <w:tr w:rsidR="006471C5" w:rsidRPr="0002501E" w14:paraId="335A17F2" w14:textId="77777777" w:rsidTr="00827BDE">
        <w:trPr>
          <w:cantSplit/>
        </w:trPr>
        <w:tc>
          <w:tcPr>
            <w:tcW w:w="3299" w:type="dxa"/>
          </w:tcPr>
          <w:p w14:paraId="335A17F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IBCEF78</w:t>
            </w:r>
          </w:p>
        </w:tc>
        <w:tc>
          <w:tcPr>
            <w:tcW w:w="6051" w:type="dxa"/>
          </w:tcPr>
          <w:p w14:paraId="335A17F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 ID functions</w:t>
            </w:r>
          </w:p>
        </w:tc>
      </w:tr>
      <w:tr w:rsidR="006471C5" w:rsidRPr="0002501E" w14:paraId="335A17F5" w14:textId="77777777" w:rsidTr="00827BDE">
        <w:trPr>
          <w:cantSplit/>
        </w:trPr>
        <w:tc>
          <w:tcPr>
            <w:tcW w:w="3299" w:type="dxa"/>
          </w:tcPr>
          <w:p w14:paraId="335A17F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IBCEF79</w:t>
            </w:r>
          </w:p>
        </w:tc>
        <w:tc>
          <w:tcPr>
            <w:tcW w:w="6051" w:type="dxa"/>
          </w:tcPr>
          <w:p w14:paraId="335A17F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BILLING PROVIDER FUNCTIONS</w:t>
            </w:r>
          </w:p>
        </w:tc>
      </w:tr>
      <w:tr w:rsidR="006471C5" w:rsidRPr="0002501E" w14:paraId="335A17F8" w14:textId="77777777" w:rsidTr="00827BDE">
        <w:trPr>
          <w:cantSplit/>
        </w:trPr>
        <w:tc>
          <w:tcPr>
            <w:tcW w:w="3299" w:type="dxa"/>
          </w:tcPr>
          <w:p w14:paraId="335A17F6"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IBCEF80</w:t>
            </w:r>
          </w:p>
        </w:tc>
        <w:tc>
          <w:tcPr>
            <w:tcW w:w="6051" w:type="dxa"/>
          </w:tcPr>
          <w:p w14:paraId="335A17F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ID FUNCTIONS</w:t>
            </w:r>
          </w:p>
        </w:tc>
      </w:tr>
      <w:tr w:rsidR="006471C5" w:rsidRPr="0002501E" w14:paraId="335A17FB" w14:textId="77777777" w:rsidTr="00827BDE">
        <w:trPr>
          <w:cantSplit/>
        </w:trPr>
        <w:tc>
          <w:tcPr>
            <w:tcW w:w="3299" w:type="dxa"/>
          </w:tcPr>
          <w:p w14:paraId="335A17F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IBCEF81</w:t>
            </w:r>
          </w:p>
        </w:tc>
        <w:tc>
          <w:tcPr>
            <w:tcW w:w="6051" w:type="dxa"/>
          </w:tcPr>
          <w:p w14:paraId="335A17F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ADJUSTMENTS</w:t>
            </w:r>
          </w:p>
        </w:tc>
      </w:tr>
      <w:tr w:rsidR="006471C5" w:rsidRPr="0002501E" w14:paraId="335A17FE" w14:textId="77777777" w:rsidTr="00827BDE">
        <w:trPr>
          <w:cantSplit/>
        </w:trPr>
        <w:tc>
          <w:tcPr>
            <w:tcW w:w="3299" w:type="dxa"/>
          </w:tcPr>
          <w:p w14:paraId="335A17FC"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IBCEF82</w:t>
            </w:r>
          </w:p>
        </w:tc>
        <w:tc>
          <w:tcPr>
            <w:tcW w:w="6051" w:type="dxa"/>
          </w:tcPr>
          <w:p w14:paraId="335A17FD"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ADJUSTMENTS</w:t>
            </w:r>
          </w:p>
        </w:tc>
      </w:tr>
      <w:tr w:rsidR="006471C5" w:rsidRPr="0002501E" w14:paraId="335A1801" w14:textId="77777777" w:rsidTr="00827BDE">
        <w:trPr>
          <w:cantSplit/>
        </w:trPr>
        <w:tc>
          <w:tcPr>
            <w:tcW w:w="3299" w:type="dxa"/>
          </w:tcPr>
          <w:p w14:paraId="335A17F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IBCEF83</w:t>
            </w:r>
          </w:p>
        </w:tc>
        <w:tc>
          <w:tcPr>
            <w:tcW w:w="6051" w:type="dxa"/>
          </w:tcPr>
          <w:p w14:paraId="335A180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GET PROVIDER FUNCTIONS</w:t>
            </w:r>
          </w:p>
        </w:tc>
      </w:tr>
      <w:tr w:rsidR="006471C5" w:rsidRPr="0002501E" w14:paraId="335A1804" w14:textId="77777777" w:rsidTr="00827BDE">
        <w:trPr>
          <w:cantSplit/>
        </w:trPr>
        <w:tc>
          <w:tcPr>
            <w:tcW w:w="3299" w:type="dxa"/>
          </w:tcPr>
          <w:p w14:paraId="335A180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IBCEF84</w:t>
            </w:r>
          </w:p>
        </w:tc>
        <w:tc>
          <w:tcPr>
            <w:tcW w:w="6051" w:type="dxa"/>
          </w:tcPr>
          <w:p w14:paraId="335A180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GET PROVIDER FUNCTIONS</w:t>
            </w:r>
          </w:p>
        </w:tc>
      </w:tr>
      <w:tr w:rsidR="006471C5" w:rsidRPr="0002501E" w14:paraId="335A1807" w14:textId="77777777" w:rsidTr="00827BDE">
        <w:trPr>
          <w:cantSplit/>
        </w:trPr>
        <w:tc>
          <w:tcPr>
            <w:tcW w:w="3299" w:type="dxa"/>
          </w:tcPr>
          <w:p w14:paraId="335A180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w:t>
            </w:r>
          </w:p>
        </w:tc>
        <w:tc>
          <w:tcPr>
            <w:tcW w:w="6051" w:type="dxa"/>
          </w:tcPr>
          <w:p w14:paraId="335A180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EXTRACT</w:t>
            </w:r>
          </w:p>
        </w:tc>
      </w:tr>
      <w:tr w:rsidR="006471C5" w:rsidRPr="0002501E" w14:paraId="335A180A" w14:textId="77777777" w:rsidTr="00827BDE">
        <w:trPr>
          <w:cantSplit/>
        </w:trPr>
        <w:tc>
          <w:tcPr>
            <w:tcW w:w="3299" w:type="dxa"/>
          </w:tcPr>
          <w:p w14:paraId="335A180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IBCEFG0</w:t>
            </w:r>
          </w:p>
        </w:tc>
        <w:tc>
          <w:tcPr>
            <w:tcW w:w="6051" w:type="dxa"/>
          </w:tcPr>
          <w:p w14:paraId="335A180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FORMS GENERATOR EXTRACT (CONT)</w:t>
            </w:r>
          </w:p>
        </w:tc>
      </w:tr>
      <w:tr w:rsidR="006471C5" w:rsidRPr="0002501E" w14:paraId="335A180D" w14:textId="77777777" w:rsidTr="00827BDE">
        <w:trPr>
          <w:cantSplit/>
        </w:trPr>
        <w:tc>
          <w:tcPr>
            <w:tcW w:w="3299" w:type="dxa"/>
          </w:tcPr>
          <w:p w14:paraId="335A180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IBCEFG1</w:t>
            </w:r>
          </w:p>
        </w:tc>
        <w:tc>
          <w:tcPr>
            <w:tcW w:w="6051" w:type="dxa"/>
          </w:tcPr>
          <w:p w14:paraId="335A180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DATA DEFINITION UTILITIES</w:t>
            </w:r>
          </w:p>
        </w:tc>
      </w:tr>
      <w:tr w:rsidR="006471C5" w:rsidRPr="0002501E" w14:paraId="335A1810" w14:textId="77777777" w:rsidTr="00827BDE">
        <w:trPr>
          <w:cantSplit/>
        </w:trPr>
        <w:tc>
          <w:tcPr>
            <w:tcW w:w="3299" w:type="dxa"/>
          </w:tcPr>
          <w:p w14:paraId="335A180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IBCEFG3</w:t>
            </w:r>
          </w:p>
        </w:tc>
        <w:tc>
          <w:tcPr>
            <w:tcW w:w="6051" w:type="dxa"/>
          </w:tcPr>
          <w:p w14:paraId="335A180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MAINT - SCREEN BLD UTILITIES</w:t>
            </w:r>
          </w:p>
        </w:tc>
      </w:tr>
      <w:tr w:rsidR="006471C5" w:rsidRPr="0002501E" w14:paraId="335A1813" w14:textId="77777777" w:rsidTr="00827BDE">
        <w:trPr>
          <w:cantSplit/>
        </w:trPr>
        <w:tc>
          <w:tcPr>
            <w:tcW w:w="3299" w:type="dxa"/>
          </w:tcPr>
          <w:p w14:paraId="335A181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IBCEFG4</w:t>
            </w:r>
          </w:p>
        </w:tc>
        <w:tc>
          <w:tcPr>
            <w:tcW w:w="6051" w:type="dxa"/>
          </w:tcPr>
          <w:p w14:paraId="335A181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MAINTENANCE - FORM ACTION PROCESSING</w:t>
            </w:r>
          </w:p>
        </w:tc>
      </w:tr>
      <w:tr w:rsidR="006471C5" w:rsidRPr="0002501E" w14:paraId="335A1816" w14:textId="77777777" w:rsidTr="00827BDE">
        <w:trPr>
          <w:cantSplit/>
        </w:trPr>
        <w:tc>
          <w:tcPr>
            <w:tcW w:w="3299" w:type="dxa"/>
          </w:tcPr>
          <w:p w14:paraId="335A181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IBCEFG41</w:t>
            </w:r>
          </w:p>
        </w:tc>
        <w:tc>
          <w:tcPr>
            <w:tcW w:w="6051" w:type="dxa"/>
          </w:tcPr>
          <w:p w14:paraId="335A181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MAINT - ACT PROC (CONT)</w:t>
            </w:r>
          </w:p>
        </w:tc>
      </w:tr>
      <w:tr w:rsidR="006471C5" w:rsidRPr="0002501E" w14:paraId="335A1819" w14:textId="77777777" w:rsidTr="00827BDE">
        <w:trPr>
          <w:cantSplit/>
        </w:trPr>
        <w:tc>
          <w:tcPr>
            <w:tcW w:w="3299" w:type="dxa"/>
          </w:tcPr>
          <w:p w14:paraId="335A181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IBCEFG5</w:t>
            </w:r>
          </w:p>
        </w:tc>
        <w:tc>
          <w:tcPr>
            <w:tcW w:w="6051" w:type="dxa"/>
          </w:tcPr>
          <w:p w14:paraId="335A181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MAINT -FLD SCREEN BLD UTILITIES</w:t>
            </w:r>
          </w:p>
        </w:tc>
      </w:tr>
      <w:tr w:rsidR="006471C5" w:rsidRPr="0002501E" w14:paraId="335A181C" w14:textId="77777777" w:rsidTr="00827BDE">
        <w:trPr>
          <w:cantSplit/>
        </w:trPr>
        <w:tc>
          <w:tcPr>
            <w:tcW w:w="3299" w:type="dxa"/>
          </w:tcPr>
          <w:p w14:paraId="335A181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IBCEFG6</w:t>
            </w:r>
          </w:p>
        </w:tc>
        <w:tc>
          <w:tcPr>
            <w:tcW w:w="6051" w:type="dxa"/>
          </w:tcPr>
          <w:p w14:paraId="335A181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MAINT-FORM FLD ACTION PROCESSING</w:t>
            </w:r>
          </w:p>
        </w:tc>
      </w:tr>
      <w:tr w:rsidR="006471C5" w:rsidRPr="0002501E" w14:paraId="335A181F" w14:textId="77777777" w:rsidTr="00827BDE">
        <w:trPr>
          <w:cantSplit/>
        </w:trPr>
        <w:tc>
          <w:tcPr>
            <w:tcW w:w="3299" w:type="dxa"/>
          </w:tcPr>
          <w:p w14:paraId="335A181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IBCEFG60</w:t>
            </w:r>
          </w:p>
        </w:tc>
        <w:tc>
          <w:tcPr>
            <w:tcW w:w="6051" w:type="dxa"/>
          </w:tcPr>
          <w:p w14:paraId="335A181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FORMATTER-FORM FLD ACTION PROCESSING (CONT)</w:t>
            </w:r>
          </w:p>
        </w:tc>
      </w:tr>
      <w:tr w:rsidR="006471C5" w:rsidRPr="0002501E" w14:paraId="335A1822" w14:textId="77777777" w:rsidTr="00827BDE">
        <w:trPr>
          <w:cantSplit/>
        </w:trPr>
        <w:tc>
          <w:tcPr>
            <w:tcW w:w="3299" w:type="dxa"/>
          </w:tcPr>
          <w:p w14:paraId="335A182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IBCEFG61</w:t>
            </w:r>
          </w:p>
        </w:tc>
        <w:tc>
          <w:tcPr>
            <w:tcW w:w="6051" w:type="dxa"/>
          </w:tcPr>
          <w:p w14:paraId="335A182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MAINT-FORM FLD ACTION PROCESSING (CONT)</w:t>
            </w:r>
          </w:p>
        </w:tc>
      </w:tr>
      <w:tr w:rsidR="006471C5" w:rsidRPr="0002501E" w14:paraId="335A1825" w14:textId="77777777" w:rsidTr="00827BDE">
        <w:trPr>
          <w:cantSplit/>
        </w:trPr>
        <w:tc>
          <w:tcPr>
            <w:tcW w:w="3299" w:type="dxa"/>
          </w:tcPr>
          <w:p w14:paraId="335A182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IBCEFG7</w:t>
            </w:r>
          </w:p>
        </w:tc>
        <w:tc>
          <w:tcPr>
            <w:tcW w:w="6051" w:type="dxa"/>
          </w:tcPr>
          <w:p w14:paraId="335A182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GENERIC FORM PROCESSING</w:t>
            </w:r>
          </w:p>
        </w:tc>
      </w:tr>
      <w:tr w:rsidR="006471C5" w:rsidRPr="0002501E" w14:paraId="335A1828" w14:textId="77777777" w:rsidTr="00827BDE">
        <w:trPr>
          <w:cantSplit/>
        </w:trPr>
        <w:tc>
          <w:tcPr>
            <w:tcW w:w="3299" w:type="dxa"/>
          </w:tcPr>
          <w:p w14:paraId="335A182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IBCEFG70</w:t>
            </w:r>
          </w:p>
        </w:tc>
        <w:tc>
          <w:tcPr>
            <w:tcW w:w="6051" w:type="dxa"/>
          </w:tcPr>
          <w:p w14:paraId="335A182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GENERIC SCREEN PROCESSING</w:t>
            </w:r>
          </w:p>
        </w:tc>
      </w:tr>
      <w:tr w:rsidR="006471C5" w:rsidRPr="0002501E" w14:paraId="335A182B" w14:textId="77777777" w:rsidTr="00827BDE">
        <w:trPr>
          <w:cantSplit/>
        </w:trPr>
        <w:tc>
          <w:tcPr>
            <w:tcW w:w="3299" w:type="dxa"/>
          </w:tcPr>
          <w:p w14:paraId="335A182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IBCEFG8</w:t>
            </w:r>
          </w:p>
        </w:tc>
        <w:tc>
          <w:tcPr>
            <w:tcW w:w="6051" w:type="dxa"/>
          </w:tcPr>
          <w:p w14:paraId="335A182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GENERIC FORM TEST PROCESSING</w:t>
            </w:r>
          </w:p>
        </w:tc>
      </w:tr>
      <w:tr w:rsidR="006471C5" w:rsidRPr="0002501E" w14:paraId="335A182E" w14:textId="77777777" w:rsidTr="00827BDE">
        <w:trPr>
          <w:cantSplit/>
        </w:trPr>
        <w:tc>
          <w:tcPr>
            <w:tcW w:w="3299" w:type="dxa"/>
          </w:tcPr>
          <w:p w14:paraId="335A182C"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IBCEFP</w:t>
            </w:r>
          </w:p>
        </w:tc>
        <w:tc>
          <w:tcPr>
            <w:tcW w:w="6051" w:type="dxa"/>
          </w:tcPr>
          <w:p w14:paraId="335A182D"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ID FUNCTIONS</w:t>
            </w:r>
          </w:p>
        </w:tc>
      </w:tr>
      <w:tr w:rsidR="006471C5" w:rsidRPr="0002501E" w14:paraId="335A1831" w14:textId="77777777" w:rsidTr="00827BDE">
        <w:trPr>
          <w:cantSplit/>
        </w:trPr>
        <w:tc>
          <w:tcPr>
            <w:tcW w:w="3299" w:type="dxa"/>
          </w:tcPr>
          <w:p w14:paraId="335A182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IBCEFP1</w:t>
            </w:r>
          </w:p>
        </w:tc>
        <w:tc>
          <w:tcPr>
            <w:tcW w:w="6051" w:type="dxa"/>
          </w:tcPr>
          <w:p w14:paraId="335A183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OUTPUT FORMATTER PROVIDER UTILITIES</w:t>
            </w:r>
          </w:p>
        </w:tc>
      </w:tr>
      <w:tr w:rsidR="006471C5" w:rsidRPr="0002501E" w14:paraId="335A1834" w14:textId="77777777" w:rsidTr="00827BDE">
        <w:trPr>
          <w:cantSplit/>
        </w:trPr>
        <w:tc>
          <w:tcPr>
            <w:tcW w:w="3299" w:type="dxa"/>
          </w:tcPr>
          <w:p w14:paraId="335A183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w:t>
            </w:r>
          </w:p>
        </w:tc>
        <w:tc>
          <w:tcPr>
            <w:tcW w:w="6051" w:type="dxa"/>
          </w:tcPr>
          <w:p w14:paraId="335A183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RETURN MESSAGE PROCESSING</w:t>
            </w:r>
          </w:p>
        </w:tc>
      </w:tr>
      <w:tr w:rsidR="006471C5" w:rsidRPr="0002501E" w14:paraId="335A1837" w14:textId="77777777" w:rsidTr="00827BDE">
        <w:trPr>
          <w:cantSplit/>
        </w:trPr>
        <w:tc>
          <w:tcPr>
            <w:tcW w:w="3299" w:type="dxa"/>
          </w:tcPr>
          <w:p w14:paraId="335A183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IBCEM01</w:t>
            </w:r>
          </w:p>
        </w:tc>
        <w:tc>
          <w:tcPr>
            <w:tcW w:w="6051" w:type="dxa"/>
          </w:tcPr>
          <w:p w14:paraId="335A183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BATCH BILLS LIST TEMPLATE</w:t>
            </w:r>
          </w:p>
        </w:tc>
      </w:tr>
      <w:tr w:rsidR="006471C5" w:rsidRPr="0002501E" w14:paraId="335A183A" w14:textId="77777777" w:rsidTr="00827BDE">
        <w:trPr>
          <w:cantSplit/>
        </w:trPr>
        <w:tc>
          <w:tcPr>
            <w:tcW w:w="3299" w:type="dxa"/>
          </w:tcPr>
          <w:p w14:paraId="335A183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lastRenderedPageBreak/>
              <w:t>IBCEM02</w:t>
            </w:r>
          </w:p>
        </w:tc>
        <w:tc>
          <w:tcPr>
            <w:tcW w:w="6051" w:type="dxa"/>
          </w:tcPr>
          <w:p w14:paraId="335A183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RESUBMIT BATCH PROCESSING</w:t>
            </w:r>
          </w:p>
        </w:tc>
      </w:tr>
      <w:tr w:rsidR="006471C5" w:rsidRPr="0002501E" w14:paraId="335A183D" w14:textId="77777777" w:rsidTr="00827BDE">
        <w:trPr>
          <w:cantSplit/>
        </w:trPr>
        <w:tc>
          <w:tcPr>
            <w:tcW w:w="3299" w:type="dxa"/>
          </w:tcPr>
          <w:p w14:paraId="335A183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IBCEM03</w:t>
            </w:r>
          </w:p>
        </w:tc>
        <w:tc>
          <w:tcPr>
            <w:tcW w:w="6051" w:type="dxa"/>
          </w:tcPr>
          <w:p w14:paraId="335A183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RESUBMIT INDIVIDUAL BILL PROCESSING</w:t>
            </w:r>
          </w:p>
        </w:tc>
      </w:tr>
      <w:tr w:rsidR="006471C5" w:rsidRPr="0002501E" w14:paraId="335A1840" w14:textId="77777777" w:rsidTr="00827BDE">
        <w:trPr>
          <w:cantSplit/>
        </w:trPr>
        <w:tc>
          <w:tcPr>
            <w:tcW w:w="3299" w:type="dxa"/>
          </w:tcPr>
          <w:p w14:paraId="335A183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IBCEM1</w:t>
            </w:r>
          </w:p>
        </w:tc>
        <w:tc>
          <w:tcPr>
            <w:tcW w:w="6051" w:type="dxa"/>
          </w:tcPr>
          <w:p w14:paraId="335A183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837 EDI RETURN MESSAGE MAIN LIST </w:t>
            </w:r>
            <w:proofErr w:type="gramStart"/>
            <w:r w:rsidRPr="00DD113A">
              <w:rPr>
                <w:rFonts w:ascii="Times New Roman" w:hAnsi="Times New Roman"/>
                <w:sz w:val="22"/>
                <w:szCs w:val="22"/>
              </w:rPr>
              <w:t>TEMPLATE</w:t>
            </w:r>
            <w:proofErr w:type="gramEnd"/>
          </w:p>
        </w:tc>
      </w:tr>
      <w:tr w:rsidR="006471C5" w:rsidRPr="0002501E" w14:paraId="335A1843" w14:textId="77777777" w:rsidTr="00827BDE">
        <w:trPr>
          <w:cantSplit/>
        </w:trPr>
        <w:tc>
          <w:tcPr>
            <w:tcW w:w="3299" w:type="dxa"/>
          </w:tcPr>
          <w:p w14:paraId="335A184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IBCEM2</w:t>
            </w:r>
          </w:p>
        </w:tc>
        <w:tc>
          <w:tcPr>
            <w:tcW w:w="6051" w:type="dxa"/>
          </w:tcPr>
          <w:p w14:paraId="335A184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RETURN MSG EXTRACT MAIN LIST TEMPLATE</w:t>
            </w:r>
          </w:p>
        </w:tc>
      </w:tr>
      <w:tr w:rsidR="006471C5" w:rsidRPr="0002501E" w14:paraId="335A1846" w14:textId="77777777" w:rsidTr="00827BDE">
        <w:trPr>
          <w:cantSplit/>
        </w:trPr>
        <w:tc>
          <w:tcPr>
            <w:tcW w:w="3299" w:type="dxa"/>
          </w:tcPr>
          <w:p w14:paraId="335A184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IBCEM3</w:t>
            </w:r>
          </w:p>
        </w:tc>
        <w:tc>
          <w:tcPr>
            <w:tcW w:w="6051" w:type="dxa"/>
          </w:tcPr>
          <w:p w14:paraId="335A184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ELECTRONIC MESSAGE MGMNT ACTIONS</w:t>
            </w:r>
          </w:p>
        </w:tc>
      </w:tr>
      <w:tr w:rsidR="006471C5" w:rsidRPr="0002501E" w14:paraId="335A1849" w14:textId="77777777" w:rsidTr="00827BDE">
        <w:trPr>
          <w:cantSplit/>
        </w:trPr>
        <w:tc>
          <w:tcPr>
            <w:tcW w:w="3299" w:type="dxa"/>
          </w:tcPr>
          <w:p w14:paraId="335A184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IBCEM4</w:t>
            </w:r>
          </w:p>
        </w:tc>
        <w:tc>
          <w:tcPr>
            <w:tcW w:w="6051" w:type="dxa"/>
          </w:tcPr>
          <w:p w14:paraId="335A184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ELECTRONIC MESSAGE SCREEN TEXT MAINT</w:t>
            </w:r>
          </w:p>
        </w:tc>
      </w:tr>
      <w:tr w:rsidR="006471C5" w:rsidRPr="0002501E" w14:paraId="335A184C" w14:textId="77777777" w:rsidTr="00827BDE">
        <w:trPr>
          <w:cantSplit/>
        </w:trPr>
        <w:tc>
          <w:tcPr>
            <w:tcW w:w="3299" w:type="dxa"/>
          </w:tcPr>
          <w:p w14:paraId="335A184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IBCEMCA</w:t>
            </w:r>
          </w:p>
        </w:tc>
        <w:tc>
          <w:tcPr>
            <w:tcW w:w="6051" w:type="dxa"/>
          </w:tcPr>
          <w:p w14:paraId="335A184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Multiple CSA Message Management</w:t>
            </w:r>
          </w:p>
        </w:tc>
      </w:tr>
      <w:tr w:rsidR="006471C5" w:rsidRPr="0002501E" w14:paraId="335A184F" w14:textId="77777777" w:rsidTr="00827BDE">
        <w:trPr>
          <w:cantSplit/>
        </w:trPr>
        <w:tc>
          <w:tcPr>
            <w:tcW w:w="3299" w:type="dxa"/>
          </w:tcPr>
          <w:p w14:paraId="335A184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IBCEMCA1</w:t>
            </w:r>
          </w:p>
        </w:tc>
        <w:tc>
          <w:tcPr>
            <w:tcW w:w="6051" w:type="dxa"/>
          </w:tcPr>
          <w:p w14:paraId="335A184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Multiple CSA Message Management - Actions</w:t>
            </w:r>
          </w:p>
        </w:tc>
      </w:tr>
      <w:tr w:rsidR="006471C5" w:rsidRPr="0002501E" w14:paraId="335A1852" w14:textId="77777777" w:rsidTr="00827BDE">
        <w:trPr>
          <w:cantSplit/>
        </w:trPr>
        <w:tc>
          <w:tcPr>
            <w:tcW w:w="3299" w:type="dxa"/>
          </w:tcPr>
          <w:p w14:paraId="335A185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IBCEMCA2</w:t>
            </w:r>
          </w:p>
        </w:tc>
        <w:tc>
          <w:tcPr>
            <w:tcW w:w="6051" w:type="dxa"/>
          </w:tcPr>
          <w:p w14:paraId="335A185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Multiple CSA Message Management - Actions</w:t>
            </w:r>
          </w:p>
        </w:tc>
      </w:tr>
      <w:tr w:rsidR="006471C5" w:rsidRPr="0002501E" w14:paraId="335A1855" w14:textId="77777777" w:rsidTr="00827BDE">
        <w:trPr>
          <w:cantSplit/>
        </w:trPr>
        <w:tc>
          <w:tcPr>
            <w:tcW w:w="3299" w:type="dxa"/>
          </w:tcPr>
          <w:p w14:paraId="335A185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IBCEMCA3</w:t>
            </w:r>
          </w:p>
        </w:tc>
        <w:tc>
          <w:tcPr>
            <w:tcW w:w="6051" w:type="dxa"/>
          </w:tcPr>
          <w:p w14:paraId="335A185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Multiple CSA Message Management - Actions</w:t>
            </w:r>
          </w:p>
        </w:tc>
      </w:tr>
      <w:tr w:rsidR="006471C5" w:rsidRPr="0002501E" w14:paraId="335A1858" w14:textId="77777777" w:rsidTr="00827BDE">
        <w:trPr>
          <w:cantSplit/>
        </w:trPr>
        <w:tc>
          <w:tcPr>
            <w:tcW w:w="3299" w:type="dxa"/>
          </w:tcPr>
          <w:p w14:paraId="335A185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IBCEMCL</w:t>
            </w:r>
          </w:p>
        </w:tc>
        <w:tc>
          <w:tcPr>
            <w:tcW w:w="6051" w:type="dxa"/>
          </w:tcPr>
          <w:p w14:paraId="335A185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Multiple CSA Message Management</w:t>
            </w:r>
          </w:p>
        </w:tc>
      </w:tr>
      <w:tr w:rsidR="006471C5" w:rsidRPr="0002501E" w14:paraId="335A185B" w14:textId="77777777" w:rsidTr="00827BDE">
        <w:trPr>
          <w:cantSplit/>
        </w:trPr>
        <w:tc>
          <w:tcPr>
            <w:tcW w:w="3299" w:type="dxa"/>
          </w:tcPr>
          <w:p w14:paraId="335A185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IBCEMMR</w:t>
            </w:r>
          </w:p>
        </w:tc>
        <w:tc>
          <w:tcPr>
            <w:tcW w:w="6051" w:type="dxa"/>
          </w:tcPr>
          <w:p w14:paraId="335A185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MRA Report of Patients w/o Medicare WNR</w:t>
            </w:r>
          </w:p>
        </w:tc>
      </w:tr>
      <w:tr w:rsidR="006471C5" w:rsidRPr="0002501E" w14:paraId="335A185E" w14:textId="77777777" w:rsidTr="00827BDE">
        <w:trPr>
          <w:cantSplit/>
        </w:trPr>
        <w:tc>
          <w:tcPr>
            <w:tcW w:w="3299" w:type="dxa"/>
          </w:tcPr>
          <w:p w14:paraId="335A185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IBCEMPRG</w:t>
            </w:r>
          </w:p>
        </w:tc>
        <w:tc>
          <w:tcPr>
            <w:tcW w:w="6051" w:type="dxa"/>
          </w:tcPr>
          <w:p w14:paraId="335A185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Purge Status Messages</w:t>
            </w:r>
          </w:p>
        </w:tc>
      </w:tr>
      <w:tr w:rsidR="006471C5" w:rsidRPr="0002501E" w14:paraId="335A1861" w14:textId="77777777" w:rsidTr="00827BDE">
        <w:trPr>
          <w:cantSplit/>
        </w:trPr>
        <w:tc>
          <w:tcPr>
            <w:tcW w:w="3299" w:type="dxa"/>
          </w:tcPr>
          <w:p w14:paraId="335A185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IBCEMQA</w:t>
            </w:r>
          </w:p>
        </w:tc>
        <w:tc>
          <w:tcPr>
            <w:tcW w:w="6051" w:type="dxa"/>
          </w:tcPr>
          <w:p w14:paraId="335A186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MRA QUIET BILL AUTHORIZATION</w:t>
            </w:r>
          </w:p>
        </w:tc>
      </w:tr>
      <w:tr w:rsidR="006471C5" w:rsidRPr="0002501E" w14:paraId="335A1864" w14:textId="77777777" w:rsidTr="00827BDE">
        <w:trPr>
          <w:cantSplit/>
        </w:trPr>
        <w:tc>
          <w:tcPr>
            <w:tcW w:w="3299" w:type="dxa"/>
          </w:tcPr>
          <w:p w14:paraId="335A186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IBCEMQC</w:t>
            </w:r>
          </w:p>
        </w:tc>
        <w:tc>
          <w:tcPr>
            <w:tcW w:w="6051" w:type="dxa"/>
          </w:tcPr>
          <w:p w14:paraId="335A186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 EOB CRITERIA FOR AUTO-AUTHORIZE</w:t>
            </w:r>
          </w:p>
        </w:tc>
      </w:tr>
      <w:tr w:rsidR="006471C5" w:rsidRPr="0002501E" w14:paraId="335A1867" w14:textId="77777777" w:rsidTr="00827BDE">
        <w:trPr>
          <w:cantSplit/>
        </w:trPr>
        <w:tc>
          <w:tcPr>
            <w:tcW w:w="3299" w:type="dxa"/>
          </w:tcPr>
          <w:p w14:paraId="335A186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IBCEMRA</w:t>
            </w:r>
          </w:p>
        </w:tc>
        <w:tc>
          <w:tcPr>
            <w:tcW w:w="6051" w:type="dxa"/>
          </w:tcPr>
          <w:p w14:paraId="335A186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MEDICARE MRA UTILITIES</w:t>
            </w:r>
          </w:p>
        </w:tc>
      </w:tr>
      <w:tr w:rsidR="006471C5" w:rsidRPr="0002501E" w14:paraId="335A186A" w14:textId="77777777" w:rsidTr="00827BDE">
        <w:trPr>
          <w:cantSplit/>
        </w:trPr>
        <w:tc>
          <w:tcPr>
            <w:tcW w:w="3299" w:type="dxa"/>
          </w:tcPr>
          <w:p w14:paraId="335A186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IBCEMRAA</w:t>
            </w:r>
          </w:p>
        </w:tc>
        <w:tc>
          <w:tcPr>
            <w:tcW w:w="6051" w:type="dxa"/>
          </w:tcPr>
          <w:p w14:paraId="335A186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MEDICARE REMITTANCE ADVICE DETAIL-PART A</w:t>
            </w:r>
          </w:p>
        </w:tc>
      </w:tr>
      <w:tr w:rsidR="006471C5" w:rsidRPr="0002501E" w14:paraId="335A186D" w14:textId="77777777" w:rsidTr="00827BDE">
        <w:trPr>
          <w:cantSplit/>
        </w:trPr>
        <w:tc>
          <w:tcPr>
            <w:tcW w:w="3299" w:type="dxa"/>
          </w:tcPr>
          <w:p w14:paraId="335A186B"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IBCEMRAB</w:t>
            </w:r>
          </w:p>
        </w:tc>
        <w:tc>
          <w:tcPr>
            <w:tcW w:w="6051" w:type="dxa"/>
          </w:tcPr>
          <w:p w14:paraId="335A186C"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MEDICARE REMITTANCE ADVICE DETAIL-PART B</w:t>
            </w:r>
          </w:p>
        </w:tc>
      </w:tr>
      <w:tr w:rsidR="006471C5" w:rsidRPr="0002501E" w14:paraId="335A1870" w14:textId="77777777" w:rsidTr="00827BDE">
        <w:trPr>
          <w:cantSplit/>
        </w:trPr>
        <w:tc>
          <w:tcPr>
            <w:tcW w:w="3299" w:type="dxa"/>
          </w:tcPr>
          <w:p w14:paraId="335A186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IBCEMRAX</w:t>
            </w:r>
          </w:p>
        </w:tc>
        <w:tc>
          <w:tcPr>
            <w:tcW w:w="6051" w:type="dxa"/>
          </w:tcPr>
          <w:p w14:paraId="335A186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MEDICARE REMITTANCE ADVICE DETAIL-PART A  Cont’d</w:t>
            </w:r>
          </w:p>
        </w:tc>
      </w:tr>
      <w:tr w:rsidR="006471C5" w:rsidRPr="0002501E" w14:paraId="335A1873" w14:textId="77777777" w:rsidTr="00827BDE">
        <w:trPr>
          <w:cantSplit/>
        </w:trPr>
        <w:tc>
          <w:tcPr>
            <w:tcW w:w="3299" w:type="dxa"/>
          </w:tcPr>
          <w:p w14:paraId="335A187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IBCEMSG</w:t>
            </w:r>
          </w:p>
        </w:tc>
        <w:tc>
          <w:tcPr>
            <w:tcW w:w="6051" w:type="dxa"/>
          </w:tcPr>
          <w:p w14:paraId="335A187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PURGE STATUS MESSAGES</w:t>
            </w:r>
          </w:p>
        </w:tc>
      </w:tr>
      <w:tr w:rsidR="006471C5" w:rsidRPr="0002501E" w14:paraId="335A1876" w14:textId="77777777" w:rsidTr="00827BDE">
        <w:trPr>
          <w:cantSplit/>
        </w:trPr>
        <w:tc>
          <w:tcPr>
            <w:tcW w:w="3299" w:type="dxa"/>
          </w:tcPr>
          <w:p w14:paraId="335A187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IBCEMSG1</w:t>
            </w:r>
          </w:p>
        </w:tc>
        <w:tc>
          <w:tcPr>
            <w:tcW w:w="6051" w:type="dxa"/>
          </w:tcPr>
          <w:p w14:paraId="335A187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PURGE STATUS MESSAGES CONT.</w:t>
            </w:r>
          </w:p>
        </w:tc>
      </w:tr>
      <w:tr w:rsidR="006471C5" w:rsidRPr="0002501E" w14:paraId="335A1879" w14:textId="77777777" w:rsidTr="00827BDE">
        <w:trPr>
          <w:cantSplit/>
        </w:trPr>
        <w:tc>
          <w:tcPr>
            <w:tcW w:w="3299" w:type="dxa"/>
          </w:tcPr>
          <w:p w14:paraId="335A187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IBCEMSG2</w:t>
            </w:r>
          </w:p>
        </w:tc>
        <w:tc>
          <w:tcPr>
            <w:tcW w:w="6051" w:type="dxa"/>
          </w:tcPr>
          <w:p w14:paraId="335A187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PURGE STATUS MESSAGES CONT.</w:t>
            </w:r>
          </w:p>
        </w:tc>
      </w:tr>
      <w:tr w:rsidR="006471C5" w:rsidRPr="0002501E" w14:paraId="335A187C" w14:textId="77777777" w:rsidTr="00827BDE">
        <w:trPr>
          <w:cantSplit/>
        </w:trPr>
        <w:tc>
          <w:tcPr>
            <w:tcW w:w="3299" w:type="dxa"/>
          </w:tcPr>
          <w:p w14:paraId="335A187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IBCEMSR</w:t>
            </w:r>
          </w:p>
        </w:tc>
        <w:tc>
          <w:tcPr>
            <w:tcW w:w="6051" w:type="dxa"/>
          </w:tcPr>
          <w:p w14:paraId="335A187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 STATISTICS REPORT</w:t>
            </w:r>
          </w:p>
        </w:tc>
      </w:tr>
      <w:tr w:rsidR="006471C5" w:rsidRPr="0002501E" w14:paraId="335A187F" w14:textId="77777777" w:rsidTr="00827BDE">
        <w:trPr>
          <w:cantSplit/>
        </w:trPr>
        <w:tc>
          <w:tcPr>
            <w:tcW w:w="3299" w:type="dxa"/>
          </w:tcPr>
          <w:p w14:paraId="335A187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IBCEMSR1</w:t>
            </w:r>
          </w:p>
        </w:tc>
        <w:tc>
          <w:tcPr>
            <w:tcW w:w="6051" w:type="dxa"/>
          </w:tcPr>
          <w:p w14:paraId="335A187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 STATISTICS REPORT CONT.</w:t>
            </w:r>
          </w:p>
        </w:tc>
      </w:tr>
      <w:tr w:rsidR="006471C5" w:rsidRPr="0002501E" w14:paraId="335A1882" w14:textId="77777777" w:rsidTr="00827BDE">
        <w:trPr>
          <w:cantSplit/>
        </w:trPr>
        <w:tc>
          <w:tcPr>
            <w:tcW w:w="3299" w:type="dxa"/>
          </w:tcPr>
          <w:p w14:paraId="335A188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IBCEMSR2</w:t>
            </w:r>
          </w:p>
        </w:tc>
        <w:tc>
          <w:tcPr>
            <w:tcW w:w="6051" w:type="dxa"/>
          </w:tcPr>
          <w:p w14:paraId="335A188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non-MRA PRODUCTIVITY REPORT</w:t>
            </w:r>
          </w:p>
        </w:tc>
      </w:tr>
      <w:tr w:rsidR="006471C5" w:rsidRPr="0002501E" w14:paraId="335A1885" w14:textId="77777777" w:rsidTr="00827BDE">
        <w:trPr>
          <w:cantSplit/>
        </w:trPr>
        <w:tc>
          <w:tcPr>
            <w:tcW w:w="3299" w:type="dxa"/>
          </w:tcPr>
          <w:p w14:paraId="335A188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IBCEMSR3</w:t>
            </w:r>
          </w:p>
        </w:tc>
        <w:tc>
          <w:tcPr>
            <w:tcW w:w="6051" w:type="dxa"/>
          </w:tcPr>
          <w:p w14:paraId="335A188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non-MRA PRODUCTIVITY REPORT</w:t>
            </w:r>
          </w:p>
        </w:tc>
      </w:tr>
      <w:tr w:rsidR="00893234" w:rsidRPr="0002501E" w14:paraId="335A1888" w14:textId="77777777" w:rsidTr="00827BDE">
        <w:trPr>
          <w:cantSplit/>
        </w:trPr>
        <w:tc>
          <w:tcPr>
            <w:tcW w:w="3299" w:type="dxa"/>
          </w:tcPr>
          <w:p w14:paraId="335A1886" w14:textId="77777777" w:rsidR="00893234" w:rsidRPr="0002501E" w:rsidRDefault="00893234" w:rsidP="00C91C80">
            <w:pPr>
              <w:rPr>
                <w:rFonts w:ascii="Times New Roman" w:hAnsi="Times New Roman"/>
                <w:sz w:val="22"/>
                <w:szCs w:val="22"/>
              </w:rPr>
            </w:pPr>
            <w:r>
              <w:rPr>
                <w:rFonts w:ascii="Times New Roman" w:hAnsi="Times New Roman"/>
                <w:sz w:val="22"/>
                <w:szCs w:val="22"/>
              </w:rPr>
              <w:t>IBCEMSR6</w:t>
            </w:r>
          </w:p>
        </w:tc>
        <w:tc>
          <w:tcPr>
            <w:tcW w:w="6051" w:type="dxa"/>
          </w:tcPr>
          <w:p w14:paraId="335A1887" w14:textId="77777777" w:rsidR="00893234" w:rsidRPr="0002501E" w:rsidRDefault="00893234" w:rsidP="00C91C80">
            <w:pPr>
              <w:rPr>
                <w:rFonts w:ascii="Times New Roman" w:hAnsi="Times New Roman"/>
                <w:sz w:val="22"/>
                <w:szCs w:val="22"/>
              </w:rPr>
            </w:pPr>
            <w:r w:rsidRPr="00F1551C">
              <w:rPr>
                <w:rFonts w:ascii="Times New Roman" w:hAnsi="Times New Roman"/>
                <w:sz w:val="22"/>
                <w:szCs w:val="22"/>
              </w:rPr>
              <w:t>IB PRINTED CLAIMS REPORT - Sort</w:t>
            </w:r>
          </w:p>
        </w:tc>
      </w:tr>
      <w:tr w:rsidR="00893234" w:rsidRPr="0002501E" w14:paraId="335A188B" w14:textId="77777777" w:rsidTr="00827BDE">
        <w:trPr>
          <w:cantSplit/>
        </w:trPr>
        <w:tc>
          <w:tcPr>
            <w:tcW w:w="3299" w:type="dxa"/>
          </w:tcPr>
          <w:p w14:paraId="335A1889" w14:textId="77777777" w:rsidR="00893234" w:rsidRPr="0002501E" w:rsidRDefault="00893234" w:rsidP="00C91C80">
            <w:pPr>
              <w:rPr>
                <w:rFonts w:ascii="Times New Roman" w:hAnsi="Times New Roman"/>
                <w:sz w:val="22"/>
                <w:szCs w:val="22"/>
              </w:rPr>
            </w:pPr>
            <w:r>
              <w:rPr>
                <w:rFonts w:ascii="Times New Roman" w:hAnsi="Times New Roman"/>
                <w:sz w:val="22"/>
                <w:szCs w:val="22"/>
              </w:rPr>
              <w:t>IBCEMSR7</w:t>
            </w:r>
          </w:p>
        </w:tc>
        <w:tc>
          <w:tcPr>
            <w:tcW w:w="6051" w:type="dxa"/>
          </w:tcPr>
          <w:p w14:paraId="335A188A" w14:textId="77777777" w:rsidR="00893234" w:rsidRPr="0002501E" w:rsidRDefault="00893234" w:rsidP="00C91C80">
            <w:pPr>
              <w:rPr>
                <w:rFonts w:ascii="Times New Roman" w:hAnsi="Times New Roman"/>
                <w:sz w:val="22"/>
                <w:szCs w:val="22"/>
              </w:rPr>
            </w:pPr>
            <w:r w:rsidRPr="00F1551C">
              <w:rPr>
                <w:rFonts w:ascii="Times New Roman" w:hAnsi="Times New Roman"/>
                <w:sz w:val="22"/>
                <w:szCs w:val="22"/>
              </w:rPr>
              <w:t>IB PRINTED CLAIMS REPORT</w:t>
            </w:r>
            <w:r>
              <w:rPr>
                <w:rFonts w:ascii="Times New Roman" w:hAnsi="Times New Roman"/>
                <w:sz w:val="22"/>
                <w:szCs w:val="22"/>
              </w:rPr>
              <w:t xml:space="preserve"> - Print</w:t>
            </w:r>
          </w:p>
        </w:tc>
      </w:tr>
      <w:tr w:rsidR="00893234" w:rsidRPr="0002501E" w14:paraId="335A188E" w14:textId="77777777" w:rsidTr="00827BDE">
        <w:trPr>
          <w:cantSplit/>
        </w:trPr>
        <w:tc>
          <w:tcPr>
            <w:tcW w:w="3299" w:type="dxa"/>
          </w:tcPr>
          <w:p w14:paraId="335A188C" w14:textId="77777777" w:rsidR="00893234" w:rsidRDefault="00893234" w:rsidP="00C91C80">
            <w:pPr>
              <w:rPr>
                <w:rFonts w:ascii="Times New Roman" w:hAnsi="Times New Roman"/>
                <w:sz w:val="22"/>
                <w:szCs w:val="22"/>
              </w:rPr>
            </w:pPr>
            <w:r>
              <w:rPr>
                <w:rFonts w:ascii="Times New Roman" w:hAnsi="Times New Roman"/>
                <w:sz w:val="22"/>
                <w:szCs w:val="22"/>
              </w:rPr>
              <w:t>IBCEMSRP</w:t>
            </w:r>
          </w:p>
        </w:tc>
        <w:tc>
          <w:tcPr>
            <w:tcW w:w="6051" w:type="dxa"/>
          </w:tcPr>
          <w:p w14:paraId="335A188D" w14:textId="77777777" w:rsidR="00893234" w:rsidRPr="0002501E" w:rsidRDefault="00893234" w:rsidP="00C91C80">
            <w:pPr>
              <w:rPr>
                <w:rFonts w:ascii="Times New Roman" w:hAnsi="Times New Roman"/>
                <w:sz w:val="22"/>
                <w:szCs w:val="22"/>
              </w:rPr>
            </w:pPr>
            <w:r w:rsidRPr="00F1551C">
              <w:rPr>
                <w:rFonts w:ascii="Times New Roman" w:hAnsi="Times New Roman"/>
                <w:sz w:val="22"/>
                <w:szCs w:val="22"/>
              </w:rPr>
              <w:t>IB PRINTED CLAIMS REPORT</w:t>
            </w:r>
          </w:p>
        </w:tc>
      </w:tr>
      <w:tr w:rsidR="006471C5" w:rsidRPr="0002501E" w14:paraId="335A1891" w14:textId="77777777" w:rsidTr="00827BDE">
        <w:trPr>
          <w:cantSplit/>
        </w:trPr>
        <w:tc>
          <w:tcPr>
            <w:tcW w:w="3299" w:type="dxa"/>
          </w:tcPr>
          <w:p w14:paraId="335A188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IBCEMU1</w:t>
            </w:r>
          </w:p>
        </w:tc>
        <w:tc>
          <w:tcPr>
            <w:tcW w:w="6051" w:type="dxa"/>
          </w:tcPr>
          <w:p w14:paraId="335A189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 MRA UTILITY</w:t>
            </w:r>
          </w:p>
        </w:tc>
      </w:tr>
      <w:tr w:rsidR="006471C5" w:rsidRPr="0002501E" w14:paraId="335A1894" w14:textId="77777777" w:rsidTr="00827BDE">
        <w:trPr>
          <w:cantSplit/>
        </w:trPr>
        <w:tc>
          <w:tcPr>
            <w:tcW w:w="3299" w:type="dxa"/>
          </w:tcPr>
          <w:p w14:paraId="335A189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IBCEMU2</w:t>
            </w:r>
          </w:p>
        </w:tc>
        <w:tc>
          <w:tcPr>
            <w:tcW w:w="6051" w:type="dxa"/>
          </w:tcPr>
          <w:p w14:paraId="335A189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MRA Utility</w:t>
            </w:r>
          </w:p>
        </w:tc>
      </w:tr>
      <w:tr w:rsidR="006471C5" w:rsidRPr="0002501E" w14:paraId="335A1897" w14:textId="77777777" w:rsidTr="00827BDE">
        <w:trPr>
          <w:cantSplit/>
        </w:trPr>
        <w:tc>
          <w:tcPr>
            <w:tcW w:w="3299" w:type="dxa"/>
          </w:tcPr>
          <w:p w14:paraId="335A189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IBCEMU3</w:t>
            </w:r>
          </w:p>
        </w:tc>
        <w:tc>
          <w:tcPr>
            <w:tcW w:w="6051" w:type="dxa"/>
          </w:tcPr>
          <w:p w14:paraId="335A189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 UTILITY - INS CO CHECKER</w:t>
            </w:r>
          </w:p>
        </w:tc>
      </w:tr>
      <w:tr w:rsidR="006471C5" w:rsidRPr="0002501E" w14:paraId="335A189A" w14:textId="77777777" w:rsidTr="00827BDE">
        <w:trPr>
          <w:cantSplit/>
        </w:trPr>
        <w:tc>
          <w:tcPr>
            <w:tcW w:w="3299" w:type="dxa"/>
          </w:tcPr>
          <w:p w14:paraId="335A189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IBCEMU4</w:t>
            </w:r>
          </w:p>
        </w:tc>
        <w:tc>
          <w:tcPr>
            <w:tcW w:w="6051" w:type="dxa"/>
          </w:tcPr>
          <w:p w14:paraId="335A189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MRA UTILITIES</w:t>
            </w:r>
          </w:p>
        </w:tc>
      </w:tr>
      <w:tr w:rsidR="006471C5" w:rsidRPr="0002501E" w14:paraId="335A189D" w14:textId="77777777" w:rsidTr="00827BDE">
        <w:trPr>
          <w:cantSplit/>
        </w:trPr>
        <w:tc>
          <w:tcPr>
            <w:tcW w:w="3299" w:type="dxa"/>
          </w:tcPr>
          <w:p w14:paraId="335A189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IBCEMVU</w:t>
            </w:r>
          </w:p>
        </w:tc>
        <w:tc>
          <w:tcPr>
            <w:tcW w:w="6051" w:type="dxa"/>
          </w:tcPr>
          <w:p w14:paraId="335A189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STAND-ALONE VIEW MRA EOB</w:t>
            </w:r>
          </w:p>
        </w:tc>
      </w:tr>
      <w:tr w:rsidR="006471C5" w:rsidRPr="0002501E" w14:paraId="335A18A0" w14:textId="77777777" w:rsidTr="00827BDE">
        <w:trPr>
          <w:cantSplit/>
        </w:trPr>
        <w:tc>
          <w:tcPr>
            <w:tcW w:w="3299" w:type="dxa"/>
          </w:tcPr>
          <w:p w14:paraId="335A189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w:t>
            </w:r>
          </w:p>
        </w:tc>
        <w:tc>
          <w:tcPr>
            <w:tcW w:w="6051" w:type="dxa"/>
          </w:tcPr>
          <w:p w14:paraId="335A189F" w14:textId="77777777" w:rsidR="006471C5" w:rsidRPr="00DD113A" w:rsidRDefault="006471C5" w:rsidP="008614A0">
            <w:pPr>
              <w:rPr>
                <w:rFonts w:ascii="Times New Roman" w:hAnsi="Times New Roman"/>
                <w:sz w:val="22"/>
                <w:szCs w:val="22"/>
              </w:rPr>
            </w:pPr>
            <w:r w:rsidRPr="00DD113A">
              <w:rPr>
                <w:rFonts w:ascii="Times New Roman" w:hAnsi="Times New Roman"/>
                <w:sz w:val="22"/>
                <w:szCs w:val="22"/>
              </w:rPr>
              <w:t>835 EDI EOB MESSAGE PROCESSING (record types  5,6,10,  12, 13 and 17)</w:t>
            </w:r>
          </w:p>
        </w:tc>
      </w:tr>
      <w:tr w:rsidR="006471C5" w:rsidRPr="0002501E" w14:paraId="335A18A3" w14:textId="77777777" w:rsidTr="00827BDE">
        <w:trPr>
          <w:cantSplit/>
        </w:trPr>
        <w:tc>
          <w:tcPr>
            <w:tcW w:w="3299" w:type="dxa"/>
          </w:tcPr>
          <w:p w14:paraId="335A18A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w:t>
            </w:r>
          </w:p>
        </w:tc>
        <w:tc>
          <w:tcPr>
            <w:tcW w:w="6051" w:type="dxa"/>
          </w:tcPr>
          <w:p w14:paraId="335A18A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835 EDI EOB MESSAGE PROCESSING</w:t>
            </w:r>
          </w:p>
        </w:tc>
      </w:tr>
      <w:tr w:rsidR="006471C5" w:rsidRPr="0002501E" w14:paraId="335A18A6" w14:textId="77777777" w:rsidTr="00827BDE">
        <w:trPr>
          <w:cantSplit/>
        </w:trPr>
        <w:tc>
          <w:tcPr>
            <w:tcW w:w="3299" w:type="dxa"/>
          </w:tcPr>
          <w:p w14:paraId="335A18A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IBCEOB0</w:t>
            </w:r>
          </w:p>
        </w:tc>
        <w:tc>
          <w:tcPr>
            <w:tcW w:w="6051" w:type="dxa"/>
          </w:tcPr>
          <w:p w14:paraId="335A18A5" w14:textId="77777777" w:rsidR="006471C5" w:rsidRPr="00DD113A" w:rsidRDefault="006471C5" w:rsidP="008614A0">
            <w:pPr>
              <w:rPr>
                <w:rFonts w:ascii="Times New Roman" w:hAnsi="Times New Roman"/>
                <w:sz w:val="22"/>
                <w:szCs w:val="22"/>
              </w:rPr>
            </w:pPr>
            <w:r w:rsidRPr="00DD113A">
              <w:rPr>
                <w:rFonts w:ascii="Times New Roman" w:hAnsi="Times New Roman"/>
                <w:sz w:val="22"/>
                <w:szCs w:val="22"/>
              </w:rPr>
              <w:t>835 EDI EOB MESSAGE PROCESSING (record types 30, 40, 41, 42, 45 and 46)</w:t>
            </w:r>
          </w:p>
        </w:tc>
      </w:tr>
      <w:tr w:rsidR="006471C5" w:rsidRPr="0002501E" w14:paraId="335A18A9" w14:textId="77777777" w:rsidTr="00827BDE">
        <w:trPr>
          <w:cantSplit/>
        </w:trPr>
        <w:tc>
          <w:tcPr>
            <w:tcW w:w="3299" w:type="dxa"/>
          </w:tcPr>
          <w:p w14:paraId="335A18A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IBCEOB00</w:t>
            </w:r>
          </w:p>
        </w:tc>
        <w:tc>
          <w:tcPr>
            <w:tcW w:w="6051" w:type="dxa"/>
          </w:tcPr>
          <w:p w14:paraId="335A18A8" w14:textId="77777777" w:rsidR="006471C5" w:rsidRPr="00DD113A" w:rsidRDefault="006471C5" w:rsidP="008614A0">
            <w:pPr>
              <w:rPr>
                <w:rFonts w:ascii="Times New Roman" w:hAnsi="Times New Roman"/>
                <w:sz w:val="22"/>
                <w:szCs w:val="22"/>
              </w:rPr>
            </w:pPr>
            <w:r w:rsidRPr="00DD113A">
              <w:rPr>
                <w:rFonts w:ascii="Times New Roman" w:hAnsi="Times New Roman"/>
                <w:sz w:val="22"/>
                <w:szCs w:val="22"/>
              </w:rPr>
              <w:t>835 EDI EOB MESSAGE PROCESSING (record types 15, 20, 35, 37)</w:t>
            </w:r>
          </w:p>
        </w:tc>
      </w:tr>
      <w:tr w:rsidR="006471C5" w:rsidRPr="0002501E" w14:paraId="335A18AC" w14:textId="77777777" w:rsidTr="00827BDE">
        <w:trPr>
          <w:cantSplit/>
        </w:trPr>
        <w:tc>
          <w:tcPr>
            <w:tcW w:w="3299" w:type="dxa"/>
          </w:tcPr>
          <w:p w14:paraId="335A18A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IBCEOB01</w:t>
            </w:r>
          </w:p>
        </w:tc>
        <w:tc>
          <w:tcPr>
            <w:tcW w:w="6051" w:type="dxa"/>
          </w:tcPr>
          <w:p w14:paraId="335A18AB" w14:textId="77777777" w:rsidR="006471C5" w:rsidRPr="00DD113A" w:rsidRDefault="006471C5" w:rsidP="008614A0">
            <w:pPr>
              <w:rPr>
                <w:rFonts w:ascii="Times New Roman" w:hAnsi="Times New Roman"/>
                <w:sz w:val="22"/>
                <w:szCs w:val="22"/>
              </w:rPr>
            </w:pPr>
            <w:r w:rsidRPr="00DD113A">
              <w:rPr>
                <w:rFonts w:ascii="Times New Roman" w:hAnsi="Times New Roman"/>
                <w:sz w:val="22"/>
                <w:szCs w:val="22"/>
              </w:rPr>
              <w:t>835 EDI EOB MESSAGE PROCESSING (patient and insurance information)</w:t>
            </w:r>
          </w:p>
        </w:tc>
      </w:tr>
      <w:tr w:rsidR="006471C5" w:rsidRPr="0002501E" w14:paraId="335A18AF" w14:textId="77777777" w:rsidTr="00827BDE">
        <w:trPr>
          <w:cantSplit/>
        </w:trPr>
        <w:tc>
          <w:tcPr>
            <w:tcW w:w="3299" w:type="dxa"/>
          </w:tcPr>
          <w:p w14:paraId="335A18AD"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IBCEOB1</w:t>
            </w:r>
          </w:p>
        </w:tc>
        <w:tc>
          <w:tcPr>
            <w:tcW w:w="6051" w:type="dxa"/>
          </w:tcPr>
          <w:p w14:paraId="335A18AE" w14:textId="77777777" w:rsidR="006471C5" w:rsidRPr="00DD113A" w:rsidRDefault="006471C5" w:rsidP="008614A0">
            <w:pPr>
              <w:rPr>
                <w:rFonts w:ascii="Times New Roman" w:hAnsi="Times New Roman"/>
                <w:sz w:val="22"/>
                <w:szCs w:val="22"/>
              </w:rPr>
            </w:pPr>
            <w:r w:rsidRPr="00DD113A">
              <w:rPr>
                <w:rFonts w:ascii="Times New Roman" w:hAnsi="Times New Roman"/>
                <w:sz w:val="22"/>
                <w:szCs w:val="22"/>
              </w:rPr>
              <w:t>835 EDI EOB MESSAGE PROCESSING (record type HDR)</w:t>
            </w:r>
          </w:p>
        </w:tc>
      </w:tr>
      <w:tr w:rsidR="006471C5" w:rsidRPr="0002501E" w14:paraId="335A18B2" w14:textId="77777777" w:rsidTr="00827BDE">
        <w:trPr>
          <w:cantSplit/>
        </w:trPr>
        <w:tc>
          <w:tcPr>
            <w:tcW w:w="3299" w:type="dxa"/>
          </w:tcPr>
          <w:p w14:paraId="335A18B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IBCEOB2</w:t>
            </w:r>
          </w:p>
        </w:tc>
        <w:tc>
          <w:tcPr>
            <w:tcW w:w="6051" w:type="dxa"/>
          </w:tcPr>
          <w:p w14:paraId="335A18B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EOB LIST FOR MANUAL MAINTENANCE</w:t>
            </w:r>
          </w:p>
        </w:tc>
      </w:tr>
      <w:tr w:rsidR="006471C5" w:rsidRPr="0002501E" w14:paraId="335A18B5" w14:textId="77777777" w:rsidTr="00827BDE">
        <w:trPr>
          <w:cantSplit/>
        </w:trPr>
        <w:tc>
          <w:tcPr>
            <w:tcW w:w="3299" w:type="dxa"/>
          </w:tcPr>
          <w:p w14:paraId="335A18B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IBCEOB21</w:t>
            </w:r>
          </w:p>
        </w:tc>
        <w:tc>
          <w:tcPr>
            <w:tcW w:w="6051" w:type="dxa"/>
          </w:tcPr>
          <w:p w14:paraId="335A18B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EOB MAINTENANCE ACTIONS</w:t>
            </w:r>
          </w:p>
        </w:tc>
      </w:tr>
      <w:tr w:rsidR="006471C5" w:rsidRPr="0002501E" w14:paraId="335A18B8" w14:textId="77777777" w:rsidTr="00827BDE">
        <w:trPr>
          <w:cantSplit/>
        </w:trPr>
        <w:tc>
          <w:tcPr>
            <w:tcW w:w="3299" w:type="dxa"/>
          </w:tcPr>
          <w:p w14:paraId="335A18B6"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lastRenderedPageBreak/>
              <w:t>IBCEOB3</w:t>
            </w:r>
          </w:p>
        </w:tc>
        <w:tc>
          <w:tcPr>
            <w:tcW w:w="6051" w:type="dxa"/>
          </w:tcPr>
          <w:p w14:paraId="335A18B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835 EDI EOB BULLETINS</w:t>
            </w:r>
          </w:p>
        </w:tc>
      </w:tr>
      <w:tr w:rsidR="006471C5" w:rsidRPr="0002501E" w14:paraId="335A18BB" w14:textId="77777777" w:rsidTr="00827BDE">
        <w:trPr>
          <w:cantSplit/>
        </w:trPr>
        <w:tc>
          <w:tcPr>
            <w:tcW w:w="3299" w:type="dxa"/>
          </w:tcPr>
          <w:p w14:paraId="335A18B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IBCEOB4</w:t>
            </w:r>
          </w:p>
        </w:tc>
        <w:tc>
          <w:tcPr>
            <w:tcW w:w="6051" w:type="dxa"/>
          </w:tcPr>
          <w:p w14:paraId="335A18B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EPAYMENTS MOVE/COPY EEOB TO NEW CLAIM</w:t>
            </w:r>
          </w:p>
        </w:tc>
      </w:tr>
      <w:tr w:rsidR="006471C5" w:rsidRPr="0002501E" w14:paraId="335A18BE" w14:textId="77777777" w:rsidTr="00827BDE">
        <w:trPr>
          <w:cantSplit/>
        </w:trPr>
        <w:tc>
          <w:tcPr>
            <w:tcW w:w="3299" w:type="dxa"/>
          </w:tcPr>
          <w:p w14:paraId="335A18BC"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IBCEOBAR</w:t>
            </w:r>
          </w:p>
        </w:tc>
        <w:tc>
          <w:tcPr>
            <w:tcW w:w="6051" w:type="dxa"/>
          </w:tcPr>
          <w:p w14:paraId="335A18BD"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EOB FUNCTIONS FOR A/R</w:t>
            </w:r>
          </w:p>
        </w:tc>
      </w:tr>
      <w:tr w:rsidR="006471C5" w:rsidRPr="0002501E" w14:paraId="335A18C1" w14:textId="77777777" w:rsidTr="00827BDE">
        <w:trPr>
          <w:cantSplit/>
        </w:trPr>
        <w:tc>
          <w:tcPr>
            <w:tcW w:w="3299" w:type="dxa"/>
          </w:tcPr>
          <w:p w14:paraId="335A18B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w:t>
            </w:r>
          </w:p>
        </w:tc>
        <w:tc>
          <w:tcPr>
            <w:tcW w:w="6051" w:type="dxa"/>
          </w:tcPr>
          <w:p w14:paraId="335A18C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Functions for PROVIDER ID MAINT - INS CO PARAMS</w:t>
            </w:r>
          </w:p>
        </w:tc>
      </w:tr>
      <w:tr w:rsidR="006471C5" w:rsidRPr="0002501E" w14:paraId="335A18C4" w14:textId="77777777" w:rsidTr="00827BDE">
        <w:trPr>
          <w:cantSplit/>
        </w:trPr>
        <w:tc>
          <w:tcPr>
            <w:tcW w:w="3299" w:type="dxa"/>
          </w:tcPr>
          <w:p w14:paraId="335A18C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IBCEP0</w:t>
            </w:r>
          </w:p>
        </w:tc>
        <w:tc>
          <w:tcPr>
            <w:tcW w:w="6051" w:type="dxa"/>
          </w:tcPr>
          <w:p w14:paraId="335A18C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Functions for PROVIDER ID MAINTENANCE</w:t>
            </w:r>
          </w:p>
        </w:tc>
      </w:tr>
      <w:tr w:rsidR="006471C5" w:rsidRPr="0002501E" w14:paraId="335A18C7" w14:textId="77777777" w:rsidTr="00827BDE">
        <w:trPr>
          <w:cantSplit/>
        </w:trPr>
        <w:tc>
          <w:tcPr>
            <w:tcW w:w="3299" w:type="dxa"/>
          </w:tcPr>
          <w:p w14:paraId="335A18C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IBCEP0A</w:t>
            </w:r>
          </w:p>
        </w:tc>
        <w:tc>
          <w:tcPr>
            <w:tcW w:w="6051" w:type="dxa"/>
          </w:tcPr>
          <w:p w14:paraId="335A18C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insurance assigned provider ID</w:t>
            </w:r>
          </w:p>
        </w:tc>
      </w:tr>
      <w:tr w:rsidR="006471C5" w:rsidRPr="0002501E" w14:paraId="335A18CA" w14:textId="77777777" w:rsidTr="00827BDE">
        <w:trPr>
          <w:cantSplit/>
        </w:trPr>
        <w:tc>
          <w:tcPr>
            <w:tcW w:w="3299" w:type="dxa"/>
          </w:tcPr>
          <w:p w14:paraId="335A18C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IBCEP0B</w:t>
            </w:r>
          </w:p>
        </w:tc>
        <w:tc>
          <w:tcPr>
            <w:tcW w:w="6051" w:type="dxa"/>
          </w:tcPr>
          <w:p w14:paraId="335A18C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Functions for PROVIDER ID MAINTENANCE</w:t>
            </w:r>
          </w:p>
        </w:tc>
      </w:tr>
      <w:tr w:rsidR="006471C5" w:rsidRPr="0002501E" w14:paraId="335A18CD" w14:textId="77777777" w:rsidTr="00827BDE">
        <w:trPr>
          <w:cantSplit/>
        </w:trPr>
        <w:tc>
          <w:tcPr>
            <w:tcW w:w="3299" w:type="dxa"/>
          </w:tcPr>
          <w:p w14:paraId="335A18C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IBCEP1</w:t>
            </w:r>
          </w:p>
        </w:tc>
        <w:tc>
          <w:tcPr>
            <w:tcW w:w="6051" w:type="dxa"/>
          </w:tcPr>
          <w:p w14:paraId="335A18C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D0" w14:textId="77777777" w:rsidTr="00827BDE">
        <w:trPr>
          <w:cantSplit/>
        </w:trPr>
        <w:tc>
          <w:tcPr>
            <w:tcW w:w="3299" w:type="dxa"/>
          </w:tcPr>
          <w:p w14:paraId="335A18C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IBCEP2</w:t>
            </w:r>
          </w:p>
        </w:tc>
        <w:tc>
          <w:tcPr>
            <w:tcW w:w="6051" w:type="dxa"/>
          </w:tcPr>
          <w:p w14:paraId="335A18C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D3" w14:textId="77777777" w:rsidTr="00827BDE">
        <w:trPr>
          <w:cantSplit/>
        </w:trPr>
        <w:tc>
          <w:tcPr>
            <w:tcW w:w="3299" w:type="dxa"/>
          </w:tcPr>
          <w:p w14:paraId="335A18D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IBCEP2A</w:t>
            </w:r>
          </w:p>
        </w:tc>
        <w:tc>
          <w:tcPr>
            <w:tcW w:w="6051" w:type="dxa"/>
          </w:tcPr>
          <w:p w14:paraId="335A18D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D6" w14:textId="77777777" w:rsidTr="00827BDE">
        <w:trPr>
          <w:cantSplit/>
        </w:trPr>
        <w:tc>
          <w:tcPr>
            <w:tcW w:w="3299" w:type="dxa"/>
          </w:tcPr>
          <w:p w14:paraId="335A18D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IBCEP2B</w:t>
            </w:r>
          </w:p>
        </w:tc>
        <w:tc>
          <w:tcPr>
            <w:tcW w:w="6051" w:type="dxa"/>
          </w:tcPr>
          <w:p w14:paraId="335A18D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D9" w14:textId="77777777" w:rsidTr="00827BDE">
        <w:trPr>
          <w:cantSplit/>
        </w:trPr>
        <w:tc>
          <w:tcPr>
            <w:tcW w:w="3299" w:type="dxa"/>
          </w:tcPr>
          <w:p w14:paraId="335A18D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IBCEP3</w:t>
            </w:r>
          </w:p>
        </w:tc>
        <w:tc>
          <w:tcPr>
            <w:tcW w:w="6051" w:type="dxa"/>
          </w:tcPr>
          <w:p w14:paraId="335A18D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DC" w14:textId="77777777" w:rsidTr="00827BDE">
        <w:trPr>
          <w:cantSplit/>
        </w:trPr>
        <w:tc>
          <w:tcPr>
            <w:tcW w:w="3299" w:type="dxa"/>
          </w:tcPr>
          <w:p w14:paraId="335A18D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IBCEP4</w:t>
            </w:r>
          </w:p>
        </w:tc>
        <w:tc>
          <w:tcPr>
            <w:tcW w:w="6051" w:type="dxa"/>
          </w:tcPr>
          <w:p w14:paraId="335A18D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DF" w14:textId="77777777" w:rsidTr="00827BDE">
        <w:trPr>
          <w:cantSplit/>
        </w:trPr>
        <w:tc>
          <w:tcPr>
            <w:tcW w:w="3299" w:type="dxa"/>
          </w:tcPr>
          <w:p w14:paraId="335A18D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IBCEP4A</w:t>
            </w:r>
          </w:p>
        </w:tc>
        <w:tc>
          <w:tcPr>
            <w:tcW w:w="6051" w:type="dxa"/>
          </w:tcPr>
          <w:p w14:paraId="335A18D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E2" w14:textId="77777777" w:rsidTr="00827BDE">
        <w:trPr>
          <w:cantSplit/>
        </w:trPr>
        <w:tc>
          <w:tcPr>
            <w:tcW w:w="3299" w:type="dxa"/>
          </w:tcPr>
          <w:p w14:paraId="335A18E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IBCEP5</w:t>
            </w:r>
          </w:p>
        </w:tc>
        <w:tc>
          <w:tcPr>
            <w:tcW w:w="6051" w:type="dxa"/>
          </w:tcPr>
          <w:p w14:paraId="335A18E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E5" w14:textId="77777777" w:rsidTr="00827BDE">
        <w:trPr>
          <w:cantSplit/>
        </w:trPr>
        <w:tc>
          <w:tcPr>
            <w:tcW w:w="3299" w:type="dxa"/>
          </w:tcPr>
          <w:p w14:paraId="335A18E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IBCEP5A</w:t>
            </w:r>
          </w:p>
        </w:tc>
        <w:tc>
          <w:tcPr>
            <w:tcW w:w="6051" w:type="dxa"/>
          </w:tcPr>
          <w:p w14:paraId="335A18E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E8" w14:textId="77777777" w:rsidTr="00827BDE">
        <w:trPr>
          <w:cantSplit/>
        </w:trPr>
        <w:tc>
          <w:tcPr>
            <w:tcW w:w="3299" w:type="dxa"/>
          </w:tcPr>
          <w:p w14:paraId="335A18E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IBCEP5B</w:t>
            </w:r>
          </w:p>
        </w:tc>
        <w:tc>
          <w:tcPr>
            <w:tcW w:w="6051" w:type="dxa"/>
          </w:tcPr>
          <w:p w14:paraId="335A18E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EDI UTILITIES for </w:t>
            </w:r>
            <w:r w:rsidR="00411ADA" w:rsidRPr="00DD113A">
              <w:rPr>
                <w:rFonts w:ascii="Times New Roman" w:hAnsi="Times New Roman"/>
                <w:sz w:val="22"/>
                <w:szCs w:val="22"/>
              </w:rPr>
              <w:t>provider</w:t>
            </w:r>
            <w:r w:rsidRPr="00DD113A">
              <w:rPr>
                <w:rFonts w:ascii="Times New Roman" w:hAnsi="Times New Roman"/>
                <w:sz w:val="22"/>
                <w:szCs w:val="22"/>
              </w:rPr>
              <w:t xml:space="preserve"> ID</w:t>
            </w:r>
          </w:p>
        </w:tc>
      </w:tr>
      <w:tr w:rsidR="006471C5" w:rsidRPr="0002501E" w14:paraId="335A18EB" w14:textId="77777777" w:rsidTr="00827BDE">
        <w:trPr>
          <w:cantSplit/>
        </w:trPr>
        <w:tc>
          <w:tcPr>
            <w:tcW w:w="3299" w:type="dxa"/>
          </w:tcPr>
          <w:p w14:paraId="335A18E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IBCEP5C</w:t>
            </w:r>
          </w:p>
        </w:tc>
        <w:tc>
          <w:tcPr>
            <w:tcW w:w="6051" w:type="dxa"/>
          </w:tcPr>
          <w:p w14:paraId="335A18E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EE" w14:textId="77777777" w:rsidTr="00827BDE">
        <w:trPr>
          <w:cantSplit/>
        </w:trPr>
        <w:tc>
          <w:tcPr>
            <w:tcW w:w="3299" w:type="dxa"/>
          </w:tcPr>
          <w:p w14:paraId="335A18E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IBCEP5D</w:t>
            </w:r>
          </w:p>
        </w:tc>
        <w:tc>
          <w:tcPr>
            <w:tcW w:w="6051" w:type="dxa"/>
          </w:tcPr>
          <w:p w14:paraId="335A18E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 for State License</w:t>
            </w:r>
          </w:p>
        </w:tc>
      </w:tr>
      <w:tr w:rsidR="006471C5" w:rsidRPr="0002501E" w14:paraId="335A18F1" w14:textId="77777777" w:rsidTr="00827BDE">
        <w:trPr>
          <w:cantSplit/>
        </w:trPr>
        <w:tc>
          <w:tcPr>
            <w:tcW w:w="3299" w:type="dxa"/>
          </w:tcPr>
          <w:p w14:paraId="335A18E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IBCEP6</w:t>
            </w:r>
          </w:p>
        </w:tc>
        <w:tc>
          <w:tcPr>
            <w:tcW w:w="6051" w:type="dxa"/>
          </w:tcPr>
          <w:p w14:paraId="335A18F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 ID MAINT menu and INS CO EDIT hook</w:t>
            </w:r>
          </w:p>
        </w:tc>
      </w:tr>
      <w:tr w:rsidR="006471C5" w:rsidRPr="0002501E" w14:paraId="335A18F4" w14:textId="77777777" w:rsidTr="00827BDE">
        <w:trPr>
          <w:cantSplit/>
        </w:trPr>
        <w:tc>
          <w:tcPr>
            <w:tcW w:w="3299" w:type="dxa"/>
          </w:tcPr>
          <w:p w14:paraId="335A18F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IBCEP7</w:t>
            </w:r>
          </w:p>
        </w:tc>
        <w:tc>
          <w:tcPr>
            <w:tcW w:w="6051" w:type="dxa"/>
          </w:tcPr>
          <w:p w14:paraId="335A18F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Functions for </w:t>
            </w:r>
            <w:r w:rsidR="00411ADA" w:rsidRPr="00DD113A">
              <w:rPr>
                <w:rFonts w:ascii="Times New Roman" w:hAnsi="Times New Roman"/>
                <w:sz w:val="22"/>
                <w:szCs w:val="22"/>
              </w:rPr>
              <w:t>facility</w:t>
            </w:r>
            <w:r w:rsidRPr="00DD113A">
              <w:rPr>
                <w:rFonts w:ascii="Times New Roman" w:hAnsi="Times New Roman"/>
                <w:sz w:val="22"/>
                <w:szCs w:val="22"/>
              </w:rPr>
              <w:t xml:space="preserve"> level PROVIDER ID MAINT</w:t>
            </w:r>
          </w:p>
        </w:tc>
      </w:tr>
      <w:tr w:rsidR="006471C5" w:rsidRPr="0002501E" w14:paraId="335A18F7" w14:textId="77777777" w:rsidTr="00827BDE">
        <w:trPr>
          <w:cantSplit/>
        </w:trPr>
        <w:tc>
          <w:tcPr>
            <w:tcW w:w="3299" w:type="dxa"/>
          </w:tcPr>
          <w:p w14:paraId="335A18F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IBCEP7A</w:t>
            </w:r>
          </w:p>
        </w:tc>
        <w:tc>
          <w:tcPr>
            <w:tcW w:w="6051" w:type="dxa"/>
          </w:tcPr>
          <w:p w14:paraId="335A18F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Functions for </w:t>
            </w:r>
            <w:r w:rsidR="00411ADA" w:rsidRPr="00DD113A">
              <w:rPr>
                <w:rFonts w:ascii="Times New Roman" w:hAnsi="Times New Roman"/>
                <w:sz w:val="22"/>
                <w:szCs w:val="22"/>
              </w:rPr>
              <w:t>facility</w:t>
            </w:r>
            <w:r w:rsidRPr="00DD113A">
              <w:rPr>
                <w:rFonts w:ascii="Times New Roman" w:hAnsi="Times New Roman"/>
                <w:sz w:val="22"/>
                <w:szCs w:val="22"/>
              </w:rPr>
              <w:t xml:space="preserve"> level PROVIDER ID MAINT</w:t>
            </w:r>
          </w:p>
        </w:tc>
      </w:tr>
      <w:tr w:rsidR="006471C5" w:rsidRPr="0002501E" w14:paraId="335A18FA" w14:textId="77777777" w:rsidTr="00827BDE">
        <w:trPr>
          <w:cantSplit/>
        </w:trPr>
        <w:tc>
          <w:tcPr>
            <w:tcW w:w="3299" w:type="dxa"/>
          </w:tcPr>
          <w:p w14:paraId="335A18F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IBCEP7B</w:t>
            </w:r>
          </w:p>
        </w:tc>
        <w:tc>
          <w:tcPr>
            <w:tcW w:w="6051" w:type="dxa"/>
          </w:tcPr>
          <w:p w14:paraId="335A18F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Functions for PROVIDER ID</w:t>
            </w:r>
          </w:p>
        </w:tc>
      </w:tr>
      <w:tr w:rsidR="006471C5" w:rsidRPr="0002501E" w14:paraId="335A18FD" w14:textId="77777777" w:rsidTr="00827BDE">
        <w:trPr>
          <w:cantSplit/>
        </w:trPr>
        <w:tc>
          <w:tcPr>
            <w:tcW w:w="3299" w:type="dxa"/>
          </w:tcPr>
          <w:p w14:paraId="335A18F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IBCEP7C</w:t>
            </w:r>
          </w:p>
        </w:tc>
        <w:tc>
          <w:tcPr>
            <w:tcW w:w="6051" w:type="dxa"/>
          </w:tcPr>
          <w:p w14:paraId="335A18F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Functions for </w:t>
            </w:r>
            <w:r w:rsidR="00411ADA" w:rsidRPr="00DD113A">
              <w:rPr>
                <w:rFonts w:ascii="Times New Roman" w:hAnsi="Times New Roman"/>
                <w:sz w:val="22"/>
                <w:szCs w:val="22"/>
              </w:rPr>
              <w:t>facility</w:t>
            </w:r>
            <w:r w:rsidRPr="00DD113A">
              <w:rPr>
                <w:rFonts w:ascii="Times New Roman" w:hAnsi="Times New Roman"/>
                <w:sz w:val="22"/>
                <w:szCs w:val="22"/>
              </w:rPr>
              <w:t xml:space="preserve"> level PROVIDER ID MAINT</w:t>
            </w:r>
          </w:p>
        </w:tc>
      </w:tr>
      <w:tr w:rsidR="006471C5" w:rsidRPr="0002501E" w14:paraId="335A1900" w14:textId="77777777" w:rsidTr="00827BDE">
        <w:trPr>
          <w:cantSplit/>
        </w:trPr>
        <w:tc>
          <w:tcPr>
            <w:tcW w:w="3299" w:type="dxa"/>
          </w:tcPr>
          <w:p w14:paraId="335A18F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IBCEP8</w:t>
            </w:r>
          </w:p>
        </w:tc>
        <w:tc>
          <w:tcPr>
            <w:tcW w:w="6051" w:type="dxa"/>
          </w:tcPr>
          <w:p w14:paraId="335A18F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FUNCTIONS FOR NON-VA PROVIDER</w:t>
            </w:r>
          </w:p>
        </w:tc>
      </w:tr>
      <w:tr w:rsidR="006471C5" w:rsidRPr="0002501E" w14:paraId="335A1903" w14:textId="77777777" w:rsidTr="00827BDE">
        <w:trPr>
          <w:cantSplit/>
        </w:trPr>
        <w:tc>
          <w:tcPr>
            <w:tcW w:w="3299" w:type="dxa"/>
          </w:tcPr>
          <w:p w14:paraId="335A190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IBCEP81</w:t>
            </w:r>
          </w:p>
        </w:tc>
        <w:tc>
          <w:tcPr>
            <w:tcW w:w="6051" w:type="dxa"/>
          </w:tcPr>
          <w:p w14:paraId="335A190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NPI and Taxonomy Functions</w:t>
            </w:r>
          </w:p>
        </w:tc>
      </w:tr>
      <w:tr w:rsidR="006471C5" w:rsidRPr="0002501E" w14:paraId="335A1906" w14:textId="77777777" w:rsidTr="00827BDE">
        <w:trPr>
          <w:cantSplit/>
        </w:trPr>
        <w:tc>
          <w:tcPr>
            <w:tcW w:w="3299" w:type="dxa"/>
          </w:tcPr>
          <w:p w14:paraId="335A190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IBCEP82</w:t>
            </w:r>
          </w:p>
        </w:tc>
        <w:tc>
          <w:tcPr>
            <w:tcW w:w="6051" w:type="dxa"/>
          </w:tcPr>
          <w:p w14:paraId="335A190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Special cross references and data entry for fields in file 355.93</w:t>
            </w:r>
          </w:p>
        </w:tc>
      </w:tr>
      <w:tr w:rsidR="006471C5" w:rsidRPr="0002501E" w14:paraId="335A1909" w14:textId="77777777" w:rsidTr="00827BDE">
        <w:trPr>
          <w:cantSplit/>
        </w:trPr>
        <w:tc>
          <w:tcPr>
            <w:tcW w:w="3299" w:type="dxa"/>
          </w:tcPr>
          <w:p w14:paraId="335A190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IBCEP8A</w:t>
            </w:r>
          </w:p>
        </w:tc>
        <w:tc>
          <w:tcPr>
            <w:tcW w:w="6051" w:type="dxa"/>
          </w:tcPr>
          <w:p w14:paraId="335A190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Functions for provider ID </w:t>
            </w:r>
            <w:r w:rsidR="00411ADA" w:rsidRPr="00DD113A">
              <w:rPr>
                <w:rFonts w:ascii="Times New Roman" w:hAnsi="Times New Roman"/>
                <w:sz w:val="22"/>
                <w:szCs w:val="22"/>
              </w:rPr>
              <w:t>maintenance</w:t>
            </w:r>
          </w:p>
        </w:tc>
      </w:tr>
      <w:tr w:rsidR="006471C5" w:rsidRPr="0002501E" w14:paraId="335A190C" w14:textId="77777777" w:rsidTr="00827BDE">
        <w:trPr>
          <w:cantSplit/>
        </w:trPr>
        <w:tc>
          <w:tcPr>
            <w:tcW w:w="3299" w:type="dxa"/>
          </w:tcPr>
          <w:p w14:paraId="335A190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IBCEP8B</w:t>
            </w:r>
          </w:p>
        </w:tc>
        <w:tc>
          <w:tcPr>
            <w:tcW w:w="6051" w:type="dxa"/>
          </w:tcPr>
          <w:p w14:paraId="335A190B"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FUNCTIONS FOR NON-VA PROVIDER cont’d</w:t>
            </w:r>
          </w:p>
        </w:tc>
      </w:tr>
      <w:tr w:rsidR="0087381D" w:rsidRPr="0002501E" w14:paraId="335A190F" w14:textId="77777777" w:rsidTr="00827BDE">
        <w:trPr>
          <w:cantSplit/>
        </w:trPr>
        <w:tc>
          <w:tcPr>
            <w:tcW w:w="3299" w:type="dxa"/>
          </w:tcPr>
          <w:p w14:paraId="335A190D" w14:textId="77777777" w:rsidR="0087381D" w:rsidRPr="00DD113A" w:rsidRDefault="0087381D" w:rsidP="00FF562B">
            <w:pPr>
              <w:rPr>
                <w:rFonts w:ascii="Times New Roman" w:hAnsi="Times New Roman"/>
                <w:color w:val="000000"/>
                <w:sz w:val="22"/>
                <w:szCs w:val="22"/>
              </w:rPr>
            </w:pPr>
            <w:r w:rsidRPr="00DD113A">
              <w:rPr>
                <w:rFonts w:ascii="Times New Roman" w:hAnsi="Times New Roman"/>
                <w:color w:val="000000"/>
                <w:sz w:val="22"/>
                <w:szCs w:val="22"/>
              </w:rPr>
              <w:t>IBCEP8C</w:t>
            </w:r>
          </w:p>
        </w:tc>
        <w:tc>
          <w:tcPr>
            <w:tcW w:w="6051" w:type="dxa"/>
          </w:tcPr>
          <w:p w14:paraId="335A190E" w14:textId="77777777" w:rsidR="0087381D" w:rsidRPr="00DD113A" w:rsidRDefault="0087381D" w:rsidP="00FF562B">
            <w:pPr>
              <w:rPr>
                <w:rFonts w:ascii="Times New Roman" w:hAnsi="Times New Roman"/>
                <w:color w:val="000000"/>
                <w:sz w:val="22"/>
                <w:szCs w:val="22"/>
              </w:rPr>
            </w:pPr>
            <w:r w:rsidRPr="00DD113A">
              <w:rPr>
                <w:color w:val="000000"/>
              </w:rPr>
              <w:t>Functions for IB SILENT INTERFACE FROM FB</w:t>
            </w:r>
          </w:p>
        </w:tc>
      </w:tr>
      <w:tr w:rsidR="0087381D" w:rsidRPr="0002501E" w14:paraId="335A1912" w14:textId="77777777" w:rsidTr="00827BDE">
        <w:trPr>
          <w:cantSplit/>
        </w:trPr>
        <w:tc>
          <w:tcPr>
            <w:tcW w:w="3299" w:type="dxa"/>
          </w:tcPr>
          <w:p w14:paraId="335A1910" w14:textId="77777777" w:rsidR="0087381D" w:rsidRPr="00DD113A" w:rsidRDefault="0087381D" w:rsidP="00FF562B">
            <w:pPr>
              <w:rPr>
                <w:rFonts w:ascii="Times New Roman" w:hAnsi="Times New Roman"/>
                <w:color w:val="000000"/>
                <w:sz w:val="22"/>
                <w:szCs w:val="22"/>
              </w:rPr>
            </w:pPr>
            <w:r w:rsidRPr="00DD113A">
              <w:rPr>
                <w:rFonts w:ascii="Times New Roman" w:hAnsi="Times New Roman"/>
                <w:color w:val="000000"/>
                <w:sz w:val="22"/>
                <w:szCs w:val="22"/>
              </w:rPr>
              <w:t>IBCEP8C1</w:t>
            </w:r>
          </w:p>
        </w:tc>
        <w:tc>
          <w:tcPr>
            <w:tcW w:w="6051" w:type="dxa"/>
          </w:tcPr>
          <w:p w14:paraId="335A1911" w14:textId="77777777" w:rsidR="0087381D" w:rsidRPr="00DD113A" w:rsidRDefault="0087381D" w:rsidP="00FF562B">
            <w:pPr>
              <w:rPr>
                <w:rFonts w:ascii="Times New Roman" w:hAnsi="Times New Roman"/>
                <w:color w:val="000000"/>
                <w:sz w:val="22"/>
                <w:szCs w:val="22"/>
              </w:rPr>
            </w:pPr>
            <w:r w:rsidRPr="00DD113A">
              <w:rPr>
                <w:color w:val="000000"/>
              </w:rPr>
              <w:t>Functions for IB SILENT INTERFACE FROM FB</w:t>
            </w:r>
          </w:p>
        </w:tc>
      </w:tr>
      <w:tr w:rsidR="006471C5" w:rsidRPr="0002501E" w14:paraId="335A1915" w14:textId="77777777" w:rsidTr="00827BDE">
        <w:trPr>
          <w:cantSplit/>
        </w:trPr>
        <w:tc>
          <w:tcPr>
            <w:tcW w:w="3299" w:type="dxa"/>
          </w:tcPr>
          <w:p w14:paraId="335A191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IBCEP9</w:t>
            </w:r>
          </w:p>
        </w:tc>
        <w:tc>
          <w:tcPr>
            <w:tcW w:w="6051" w:type="dxa"/>
          </w:tcPr>
          <w:p w14:paraId="335A191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MASS UPDATE OF PROVIDER ID FROM FILE OR MANUAL</w:t>
            </w:r>
          </w:p>
        </w:tc>
      </w:tr>
      <w:tr w:rsidR="006471C5" w:rsidRPr="0002501E" w14:paraId="335A1918" w14:textId="77777777" w:rsidTr="00827BDE">
        <w:trPr>
          <w:cantSplit/>
        </w:trPr>
        <w:tc>
          <w:tcPr>
            <w:tcW w:w="3299" w:type="dxa"/>
          </w:tcPr>
          <w:p w14:paraId="335A191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IBCEP9A</w:t>
            </w:r>
          </w:p>
        </w:tc>
        <w:tc>
          <w:tcPr>
            <w:tcW w:w="6051" w:type="dxa"/>
          </w:tcPr>
          <w:p w14:paraId="335A191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 EXTRACT</w:t>
            </w:r>
          </w:p>
        </w:tc>
      </w:tr>
      <w:tr w:rsidR="006471C5" w:rsidRPr="0002501E" w14:paraId="335A191B" w14:textId="77777777" w:rsidTr="00827BDE">
        <w:trPr>
          <w:cantSplit/>
        </w:trPr>
        <w:tc>
          <w:tcPr>
            <w:tcW w:w="3299" w:type="dxa"/>
          </w:tcPr>
          <w:p w14:paraId="335A191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IBCEP9B</w:t>
            </w:r>
          </w:p>
        </w:tc>
        <w:tc>
          <w:tcPr>
            <w:tcW w:w="6051" w:type="dxa"/>
          </w:tcPr>
          <w:p w14:paraId="335A191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UPDATE OF PROVIDER ID FROM FILE UTILITIES</w:t>
            </w:r>
          </w:p>
        </w:tc>
      </w:tr>
      <w:tr w:rsidR="006471C5" w:rsidRPr="0002501E" w14:paraId="335A191E" w14:textId="77777777" w:rsidTr="00827BDE">
        <w:trPr>
          <w:cantSplit/>
        </w:trPr>
        <w:tc>
          <w:tcPr>
            <w:tcW w:w="3299" w:type="dxa"/>
          </w:tcPr>
          <w:p w14:paraId="335A191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IBCEPA</w:t>
            </w:r>
          </w:p>
        </w:tc>
        <w:tc>
          <w:tcPr>
            <w:tcW w:w="6051" w:type="dxa"/>
          </w:tcPr>
          <w:p w14:paraId="335A191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 ID functions - Care Units</w:t>
            </w:r>
          </w:p>
        </w:tc>
      </w:tr>
      <w:tr w:rsidR="006471C5" w:rsidRPr="0002501E" w14:paraId="335A1921" w14:textId="77777777" w:rsidTr="00827BDE">
        <w:trPr>
          <w:cantSplit/>
        </w:trPr>
        <w:tc>
          <w:tcPr>
            <w:tcW w:w="3299" w:type="dxa"/>
          </w:tcPr>
          <w:p w14:paraId="335A191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IBCEPB</w:t>
            </w:r>
          </w:p>
        </w:tc>
        <w:tc>
          <w:tcPr>
            <w:tcW w:w="6051" w:type="dxa"/>
          </w:tcPr>
          <w:p w14:paraId="335A192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Insurance company ID parameters</w:t>
            </w:r>
          </w:p>
        </w:tc>
      </w:tr>
      <w:tr w:rsidR="006471C5" w:rsidRPr="0002501E" w14:paraId="335A1924" w14:textId="77777777" w:rsidTr="00827BDE">
        <w:trPr>
          <w:cantSplit/>
        </w:trPr>
        <w:tc>
          <w:tcPr>
            <w:tcW w:w="3299" w:type="dxa"/>
          </w:tcPr>
          <w:p w14:paraId="335A192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IBCEPC</w:t>
            </w:r>
          </w:p>
        </w:tc>
        <w:tc>
          <w:tcPr>
            <w:tcW w:w="6051" w:type="dxa"/>
          </w:tcPr>
          <w:p w14:paraId="335A192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Insurance company plan type list</w:t>
            </w:r>
          </w:p>
        </w:tc>
      </w:tr>
      <w:tr w:rsidR="006471C5" w:rsidRPr="0002501E" w14:paraId="335A1927" w14:textId="77777777" w:rsidTr="00827BDE">
        <w:trPr>
          <w:cantSplit/>
        </w:trPr>
        <w:tc>
          <w:tcPr>
            <w:tcW w:w="3299" w:type="dxa"/>
          </w:tcPr>
          <w:p w14:paraId="335A192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IBCEPCID</w:t>
            </w:r>
          </w:p>
        </w:tc>
        <w:tc>
          <w:tcPr>
            <w:tcW w:w="6051" w:type="dxa"/>
          </w:tcPr>
          <w:p w14:paraId="335A192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 ID functions</w:t>
            </w:r>
          </w:p>
        </w:tc>
      </w:tr>
      <w:tr w:rsidR="006471C5" w:rsidRPr="0002501E" w14:paraId="335A192A" w14:textId="77777777" w:rsidTr="00827BDE">
        <w:trPr>
          <w:cantSplit/>
        </w:trPr>
        <w:tc>
          <w:tcPr>
            <w:tcW w:w="3299" w:type="dxa"/>
          </w:tcPr>
          <w:p w14:paraId="335A192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IBCEPTC</w:t>
            </w:r>
          </w:p>
        </w:tc>
        <w:tc>
          <w:tcPr>
            <w:tcW w:w="6051" w:type="dxa"/>
          </w:tcPr>
          <w:p w14:paraId="335A192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PREVIOUSLY TRANSMITTED CLAIMS</w:t>
            </w:r>
          </w:p>
        </w:tc>
      </w:tr>
      <w:tr w:rsidR="006471C5" w:rsidRPr="0002501E" w14:paraId="335A192D" w14:textId="77777777" w:rsidTr="00827BDE">
        <w:trPr>
          <w:cantSplit/>
        </w:trPr>
        <w:tc>
          <w:tcPr>
            <w:tcW w:w="3299" w:type="dxa"/>
          </w:tcPr>
          <w:p w14:paraId="335A192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IBCEPTC0</w:t>
            </w:r>
          </w:p>
        </w:tc>
        <w:tc>
          <w:tcPr>
            <w:tcW w:w="6051" w:type="dxa"/>
          </w:tcPr>
          <w:p w14:paraId="335A192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PREVIOUSLY TRANSMITTED CLAIMS CONT</w:t>
            </w:r>
          </w:p>
        </w:tc>
      </w:tr>
      <w:tr w:rsidR="006471C5" w:rsidRPr="0002501E" w14:paraId="335A1930" w14:textId="77777777" w:rsidTr="00827BDE">
        <w:trPr>
          <w:cantSplit/>
        </w:trPr>
        <w:tc>
          <w:tcPr>
            <w:tcW w:w="3299" w:type="dxa"/>
          </w:tcPr>
          <w:p w14:paraId="335A192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IBCEPTC1</w:t>
            </w:r>
          </w:p>
        </w:tc>
        <w:tc>
          <w:tcPr>
            <w:tcW w:w="6051" w:type="dxa"/>
          </w:tcPr>
          <w:p w14:paraId="335A192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PREV TRANSMITTED CLAIMS REPORT OUTPUT</w:t>
            </w:r>
          </w:p>
        </w:tc>
      </w:tr>
      <w:tr w:rsidR="006471C5" w:rsidRPr="0002501E" w14:paraId="335A1933" w14:textId="77777777" w:rsidTr="00827BDE">
        <w:trPr>
          <w:cantSplit/>
        </w:trPr>
        <w:tc>
          <w:tcPr>
            <w:tcW w:w="3299" w:type="dxa"/>
          </w:tcPr>
          <w:p w14:paraId="335A193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IBCEPTC2</w:t>
            </w:r>
          </w:p>
        </w:tc>
        <w:tc>
          <w:tcPr>
            <w:tcW w:w="6051" w:type="dxa"/>
          </w:tcPr>
          <w:p w14:paraId="335A193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PREVIOUSLY TRANSMITTED CLAIMS LIST MGR</w:t>
            </w:r>
          </w:p>
        </w:tc>
      </w:tr>
      <w:tr w:rsidR="006471C5" w:rsidRPr="0002501E" w14:paraId="335A1936" w14:textId="77777777" w:rsidTr="00827BDE">
        <w:trPr>
          <w:cantSplit/>
        </w:trPr>
        <w:tc>
          <w:tcPr>
            <w:tcW w:w="3299" w:type="dxa"/>
          </w:tcPr>
          <w:p w14:paraId="335A193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IBCEPTC3</w:t>
            </w:r>
          </w:p>
        </w:tc>
        <w:tc>
          <w:tcPr>
            <w:tcW w:w="6051" w:type="dxa"/>
          </w:tcPr>
          <w:p w14:paraId="335A193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PREVIOUSLY TRANSMITTED CLAIMS ACTIONS</w:t>
            </w:r>
          </w:p>
        </w:tc>
      </w:tr>
      <w:tr w:rsidR="006471C5" w:rsidRPr="0002501E" w14:paraId="335A1939" w14:textId="77777777" w:rsidTr="00827BDE">
        <w:trPr>
          <w:cantSplit/>
        </w:trPr>
        <w:tc>
          <w:tcPr>
            <w:tcW w:w="3299" w:type="dxa"/>
          </w:tcPr>
          <w:p w14:paraId="335A193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IBCEPTM</w:t>
            </w:r>
          </w:p>
        </w:tc>
        <w:tc>
          <w:tcPr>
            <w:tcW w:w="6051" w:type="dxa"/>
          </w:tcPr>
          <w:p w14:paraId="335A193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FILE EDI CLAIMS TEST MESSAGES</w:t>
            </w:r>
          </w:p>
        </w:tc>
      </w:tr>
      <w:tr w:rsidR="006471C5" w:rsidRPr="0002501E" w14:paraId="335A193C" w14:textId="77777777" w:rsidTr="00827BDE">
        <w:trPr>
          <w:cantSplit/>
        </w:trPr>
        <w:tc>
          <w:tcPr>
            <w:tcW w:w="3299" w:type="dxa"/>
          </w:tcPr>
          <w:p w14:paraId="335A193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IBCEPTR</w:t>
            </w:r>
          </w:p>
        </w:tc>
        <w:tc>
          <w:tcPr>
            <w:tcW w:w="6051" w:type="dxa"/>
          </w:tcPr>
          <w:p w14:paraId="335A193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Test Claim Messages Report</w:t>
            </w:r>
          </w:p>
        </w:tc>
      </w:tr>
      <w:tr w:rsidR="006471C5" w:rsidRPr="0002501E" w14:paraId="335A193F" w14:textId="77777777" w:rsidTr="00827BDE">
        <w:trPr>
          <w:cantSplit/>
        </w:trPr>
        <w:tc>
          <w:tcPr>
            <w:tcW w:w="3299" w:type="dxa"/>
          </w:tcPr>
          <w:p w14:paraId="335A193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IBCEPTU</w:t>
            </w:r>
          </w:p>
        </w:tc>
        <w:tc>
          <w:tcPr>
            <w:tcW w:w="6051" w:type="dxa"/>
          </w:tcPr>
          <w:p w14:paraId="335A193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TEST TRANSMIT CLAIMS UTILITIES</w:t>
            </w:r>
          </w:p>
        </w:tc>
      </w:tr>
      <w:tr w:rsidR="006471C5" w:rsidRPr="0002501E" w14:paraId="335A1942" w14:textId="77777777" w:rsidTr="00827BDE">
        <w:trPr>
          <w:cantSplit/>
        </w:trPr>
        <w:tc>
          <w:tcPr>
            <w:tcW w:w="3299" w:type="dxa"/>
          </w:tcPr>
          <w:p w14:paraId="335A194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lastRenderedPageBreak/>
              <w:t>IBCEPU</w:t>
            </w:r>
          </w:p>
        </w:tc>
        <w:tc>
          <w:tcPr>
            <w:tcW w:w="6051" w:type="dxa"/>
          </w:tcPr>
          <w:p w14:paraId="335A194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Functions for PROVIDER ID MAINTENANCE</w:t>
            </w:r>
          </w:p>
        </w:tc>
      </w:tr>
      <w:tr w:rsidR="006471C5" w:rsidRPr="0002501E" w14:paraId="335A1945" w14:textId="77777777" w:rsidTr="00827BDE">
        <w:trPr>
          <w:cantSplit/>
        </w:trPr>
        <w:tc>
          <w:tcPr>
            <w:tcW w:w="3299" w:type="dxa"/>
          </w:tcPr>
          <w:p w14:paraId="335A194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IBCEQ1</w:t>
            </w:r>
          </w:p>
        </w:tc>
        <w:tc>
          <w:tcPr>
            <w:tcW w:w="6051" w:type="dxa"/>
          </w:tcPr>
          <w:p w14:paraId="335A194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BSL,PROVIDER ID QUERY</w:t>
            </w:r>
          </w:p>
        </w:tc>
      </w:tr>
      <w:tr w:rsidR="006471C5" w:rsidRPr="0002501E" w14:paraId="335A1948" w14:textId="77777777" w:rsidTr="00827BDE">
        <w:trPr>
          <w:cantSplit/>
        </w:trPr>
        <w:tc>
          <w:tcPr>
            <w:tcW w:w="3299" w:type="dxa"/>
          </w:tcPr>
          <w:p w14:paraId="335A194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IBCEQ1A</w:t>
            </w:r>
          </w:p>
        </w:tc>
        <w:tc>
          <w:tcPr>
            <w:tcW w:w="6051" w:type="dxa"/>
          </w:tcPr>
          <w:p w14:paraId="335A194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 ID QUERY REPORT</w:t>
            </w:r>
          </w:p>
        </w:tc>
      </w:tr>
      <w:tr w:rsidR="006471C5" w:rsidRPr="0002501E" w14:paraId="335A194B" w14:textId="77777777" w:rsidTr="00827BDE">
        <w:trPr>
          <w:cantSplit/>
        </w:trPr>
        <w:tc>
          <w:tcPr>
            <w:tcW w:w="3299" w:type="dxa"/>
          </w:tcPr>
          <w:p w14:paraId="335A194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IBCEQ2</w:t>
            </w:r>
          </w:p>
        </w:tc>
        <w:tc>
          <w:tcPr>
            <w:tcW w:w="6051" w:type="dxa"/>
          </w:tcPr>
          <w:p w14:paraId="335A194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PROVIDER/BILLING ID WORKSHEET</w:t>
            </w:r>
          </w:p>
        </w:tc>
      </w:tr>
      <w:tr w:rsidR="006471C5" w:rsidRPr="0002501E" w14:paraId="335A194E" w14:textId="77777777" w:rsidTr="00827BDE">
        <w:trPr>
          <w:cantSplit/>
        </w:trPr>
        <w:tc>
          <w:tcPr>
            <w:tcW w:w="3299" w:type="dxa"/>
          </w:tcPr>
          <w:p w14:paraId="335A194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IBCEQ2A</w:t>
            </w:r>
          </w:p>
        </w:tc>
        <w:tc>
          <w:tcPr>
            <w:tcW w:w="6051" w:type="dxa"/>
          </w:tcPr>
          <w:p w14:paraId="335A194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PROVIDER/BILLING ID WORKSHEET SOLUTIONS</w:t>
            </w:r>
          </w:p>
        </w:tc>
      </w:tr>
      <w:tr w:rsidR="006471C5" w:rsidRPr="0002501E" w14:paraId="335A1951" w14:textId="77777777" w:rsidTr="00827BDE">
        <w:trPr>
          <w:cantSplit/>
        </w:trPr>
        <w:tc>
          <w:tcPr>
            <w:tcW w:w="3299" w:type="dxa"/>
          </w:tcPr>
          <w:p w14:paraId="335A194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IBCEQBS</w:t>
            </w:r>
          </w:p>
        </w:tc>
        <w:tc>
          <w:tcPr>
            <w:tcW w:w="6051" w:type="dxa"/>
          </w:tcPr>
          <w:p w14:paraId="335A195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QUERY BATCH STATUS REPORTS</w:t>
            </w:r>
          </w:p>
        </w:tc>
      </w:tr>
      <w:tr w:rsidR="006471C5" w:rsidRPr="0002501E" w14:paraId="335A1954" w14:textId="77777777" w:rsidTr="00827BDE">
        <w:trPr>
          <w:cantSplit/>
        </w:trPr>
        <w:tc>
          <w:tcPr>
            <w:tcW w:w="3299" w:type="dxa"/>
          </w:tcPr>
          <w:p w14:paraId="335A195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IBCERP1</w:t>
            </w:r>
          </w:p>
        </w:tc>
        <w:tc>
          <w:tcPr>
            <w:tcW w:w="6051" w:type="dxa"/>
          </w:tcPr>
          <w:p w14:paraId="335A195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BILL AWAITING RESUBMISSION REPORT</w:t>
            </w:r>
          </w:p>
        </w:tc>
      </w:tr>
      <w:tr w:rsidR="006471C5" w:rsidRPr="0002501E" w14:paraId="335A1957" w14:textId="77777777" w:rsidTr="00827BDE">
        <w:trPr>
          <w:cantSplit/>
        </w:trPr>
        <w:tc>
          <w:tcPr>
            <w:tcW w:w="3299" w:type="dxa"/>
          </w:tcPr>
          <w:p w14:paraId="335A195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IBCERP2</w:t>
            </w:r>
          </w:p>
        </w:tc>
        <w:tc>
          <w:tcPr>
            <w:tcW w:w="6051" w:type="dxa"/>
          </w:tcPr>
          <w:p w14:paraId="335A195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ELECTRONIC ERROR REPORT</w:t>
            </w:r>
          </w:p>
        </w:tc>
      </w:tr>
      <w:tr w:rsidR="006471C5" w:rsidRPr="0002501E" w14:paraId="335A195A" w14:textId="77777777" w:rsidTr="00827BDE">
        <w:trPr>
          <w:cantSplit/>
        </w:trPr>
        <w:tc>
          <w:tcPr>
            <w:tcW w:w="3299" w:type="dxa"/>
          </w:tcPr>
          <w:p w14:paraId="335A195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IBCERP3</w:t>
            </w:r>
          </w:p>
        </w:tc>
        <w:tc>
          <w:tcPr>
            <w:tcW w:w="6051" w:type="dxa"/>
          </w:tcPr>
          <w:p w14:paraId="335A195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BATCHES WAITING MORE THAN 1 DAY REPORT</w:t>
            </w:r>
          </w:p>
        </w:tc>
      </w:tr>
      <w:tr w:rsidR="006471C5" w:rsidRPr="0002501E" w14:paraId="335A195D" w14:textId="77777777" w:rsidTr="00827BDE">
        <w:trPr>
          <w:cantSplit/>
        </w:trPr>
        <w:tc>
          <w:tcPr>
            <w:tcW w:w="3299" w:type="dxa"/>
          </w:tcPr>
          <w:p w14:paraId="335A195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IBCERP4</w:t>
            </w:r>
          </w:p>
        </w:tc>
        <w:tc>
          <w:tcPr>
            <w:tcW w:w="6051" w:type="dxa"/>
          </w:tcPr>
          <w:p w14:paraId="335A195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RECEIPT/REJECTION MSGS STILL PENDING/UPDATNG</w:t>
            </w:r>
          </w:p>
        </w:tc>
      </w:tr>
      <w:tr w:rsidR="006471C5" w:rsidRPr="0002501E" w14:paraId="335A1960" w14:textId="77777777" w:rsidTr="00827BDE">
        <w:trPr>
          <w:cantSplit/>
        </w:trPr>
        <w:tc>
          <w:tcPr>
            <w:tcW w:w="3299" w:type="dxa"/>
          </w:tcPr>
          <w:p w14:paraId="335A195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IBCERP5</w:t>
            </w:r>
          </w:p>
        </w:tc>
        <w:tc>
          <w:tcPr>
            <w:tcW w:w="6051" w:type="dxa"/>
          </w:tcPr>
          <w:p w14:paraId="335A195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BATCH LIST</w:t>
            </w:r>
          </w:p>
        </w:tc>
      </w:tr>
      <w:tr w:rsidR="006471C5" w:rsidRPr="0002501E" w14:paraId="335A1963" w14:textId="77777777" w:rsidTr="00827BDE">
        <w:trPr>
          <w:cantSplit/>
        </w:trPr>
        <w:tc>
          <w:tcPr>
            <w:tcW w:w="3299" w:type="dxa"/>
          </w:tcPr>
          <w:p w14:paraId="335A196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IBCERP6</w:t>
            </w:r>
          </w:p>
        </w:tc>
        <w:tc>
          <w:tcPr>
            <w:tcW w:w="6051" w:type="dxa"/>
          </w:tcPr>
          <w:p w14:paraId="335A196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MRA/EDI CLAIMS READY FOR EXTRACT</w:t>
            </w:r>
          </w:p>
        </w:tc>
      </w:tr>
      <w:tr w:rsidR="006471C5" w:rsidRPr="0002501E" w14:paraId="335A1966" w14:textId="77777777" w:rsidTr="00827BDE">
        <w:trPr>
          <w:cantSplit/>
        </w:trPr>
        <w:tc>
          <w:tcPr>
            <w:tcW w:w="3299" w:type="dxa"/>
          </w:tcPr>
          <w:p w14:paraId="335A196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IBCERP6A</w:t>
            </w:r>
          </w:p>
        </w:tc>
        <w:tc>
          <w:tcPr>
            <w:tcW w:w="6051" w:type="dxa"/>
          </w:tcPr>
          <w:p w14:paraId="335A196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READY FOR EXTRACT LIST MANAGER REPORT</w:t>
            </w:r>
          </w:p>
        </w:tc>
      </w:tr>
      <w:tr w:rsidR="001F11FB" w:rsidRPr="0002501E" w14:paraId="335A1969" w14:textId="77777777" w:rsidTr="00827BDE">
        <w:trPr>
          <w:cantSplit/>
        </w:trPr>
        <w:tc>
          <w:tcPr>
            <w:tcW w:w="3299" w:type="dxa"/>
            <w:tcBorders>
              <w:top w:val="single" w:sz="4" w:space="0" w:color="auto"/>
              <w:left w:val="single" w:sz="4" w:space="0" w:color="auto"/>
              <w:bottom w:val="single" w:sz="4" w:space="0" w:color="auto"/>
              <w:right w:val="single" w:sz="4" w:space="0" w:color="auto"/>
            </w:tcBorders>
          </w:tcPr>
          <w:p w14:paraId="335A1967" w14:textId="77777777" w:rsidR="001F11FB" w:rsidRPr="00DD113A" w:rsidRDefault="001F11FB" w:rsidP="00B35540">
            <w:pPr>
              <w:rPr>
                <w:rFonts w:ascii="Times New Roman" w:hAnsi="Times New Roman"/>
                <w:sz w:val="22"/>
                <w:szCs w:val="22"/>
              </w:rPr>
            </w:pPr>
            <w:r>
              <w:rPr>
                <w:rFonts w:ascii="Times New Roman" w:hAnsi="Times New Roman"/>
                <w:sz w:val="22"/>
                <w:szCs w:val="22"/>
              </w:rPr>
              <w:t>IBCERP7</w:t>
            </w:r>
          </w:p>
        </w:tc>
        <w:tc>
          <w:tcPr>
            <w:tcW w:w="6051" w:type="dxa"/>
            <w:tcBorders>
              <w:top w:val="single" w:sz="4" w:space="0" w:color="auto"/>
              <w:left w:val="single" w:sz="4" w:space="0" w:color="auto"/>
              <w:bottom w:val="single" w:sz="4" w:space="0" w:color="auto"/>
              <w:right w:val="single" w:sz="4" w:space="0" w:color="auto"/>
            </w:tcBorders>
          </w:tcPr>
          <w:p w14:paraId="335A1968" w14:textId="77777777" w:rsidR="001F11FB" w:rsidRPr="00DD113A" w:rsidRDefault="001F11FB" w:rsidP="00B35540">
            <w:pPr>
              <w:rPr>
                <w:rFonts w:ascii="Times New Roman" w:hAnsi="Times New Roman"/>
                <w:sz w:val="22"/>
                <w:szCs w:val="22"/>
              </w:rPr>
            </w:pPr>
            <w:r>
              <w:rPr>
                <w:rFonts w:ascii="Times New Roman" w:hAnsi="Times New Roman"/>
                <w:sz w:val="22"/>
                <w:szCs w:val="22"/>
              </w:rPr>
              <w:t>HCCH PAYER ID REPORT (IB*2.0*577)</w:t>
            </w:r>
          </w:p>
        </w:tc>
      </w:tr>
      <w:tr w:rsidR="006471C5" w:rsidRPr="0002501E" w14:paraId="335A196C" w14:textId="77777777" w:rsidTr="00827BDE">
        <w:trPr>
          <w:cantSplit/>
        </w:trPr>
        <w:tc>
          <w:tcPr>
            <w:tcW w:w="3299" w:type="dxa"/>
          </w:tcPr>
          <w:p w14:paraId="335A196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IBCERPT</w:t>
            </w:r>
          </w:p>
        </w:tc>
        <w:tc>
          <w:tcPr>
            <w:tcW w:w="6051" w:type="dxa"/>
          </w:tcPr>
          <w:p w14:paraId="335A196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277 EDI ENVOY REPORT MESSAGE PROCESSING</w:t>
            </w:r>
          </w:p>
        </w:tc>
      </w:tr>
      <w:tr w:rsidR="006471C5" w:rsidRPr="0002501E" w14:paraId="335A196F" w14:textId="77777777" w:rsidTr="00827BDE">
        <w:trPr>
          <w:cantSplit/>
        </w:trPr>
        <w:tc>
          <w:tcPr>
            <w:tcW w:w="3299" w:type="dxa"/>
          </w:tcPr>
          <w:p w14:paraId="335A196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IBCERPT1</w:t>
            </w:r>
          </w:p>
        </w:tc>
        <w:tc>
          <w:tcPr>
            <w:tcW w:w="6051" w:type="dxa"/>
          </w:tcPr>
          <w:p w14:paraId="335A196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ELECTRONIC REPORT DISPOSITION</w:t>
            </w:r>
          </w:p>
        </w:tc>
      </w:tr>
      <w:tr w:rsidR="006471C5" w:rsidRPr="0002501E" w14:paraId="335A1972" w14:textId="77777777" w:rsidTr="00827BDE">
        <w:trPr>
          <w:cantSplit/>
        </w:trPr>
        <w:tc>
          <w:tcPr>
            <w:tcW w:w="3299" w:type="dxa"/>
          </w:tcPr>
          <w:p w14:paraId="335A197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IBCESRV</w:t>
            </w:r>
          </w:p>
        </w:tc>
        <w:tc>
          <w:tcPr>
            <w:tcW w:w="6051" w:type="dxa"/>
          </w:tcPr>
          <w:p w14:paraId="335A197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Server interface to IB from Austin</w:t>
            </w:r>
          </w:p>
        </w:tc>
      </w:tr>
      <w:tr w:rsidR="006471C5" w:rsidRPr="0002501E" w14:paraId="335A1975" w14:textId="77777777" w:rsidTr="00827BDE">
        <w:trPr>
          <w:cantSplit/>
        </w:trPr>
        <w:tc>
          <w:tcPr>
            <w:tcW w:w="3299" w:type="dxa"/>
          </w:tcPr>
          <w:p w14:paraId="335A197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IBCESRV1</w:t>
            </w:r>
          </w:p>
        </w:tc>
        <w:tc>
          <w:tcPr>
            <w:tcW w:w="6051" w:type="dxa"/>
          </w:tcPr>
          <w:p w14:paraId="335A197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Server interface to IB from Austin</w:t>
            </w:r>
          </w:p>
        </w:tc>
      </w:tr>
      <w:tr w:rsidR="006471C5" w:rsidRPr="0002501E" w14:paraId="335A1978" w14:textId="77777777" w:rsidTr="00827BDE">
        <w:trPr>
          <w:cantSplit/>
        </w:trPr>
        <w:tc>
          <w:tcPr>
            <w:tcW w:w="3299" w:type="dxa"/>
          </w:tcPr>
          <w:p w14:paraId="335A197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IBCESRV2</w:t>
            </w:r>
          </w:p>
        </w:tc>
        <w:tc>
          <w:tcPr>
            <w:tcW w:w="6051" w:type="dxa"/>
          </w:tcPr>
          <w:p w14:paraId="335A197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Server based Auto-update utilities - IB EDI</w:t>
            </w:r>
          </w:p>
        </w:tc>
      </w:tr>
      <w:tr w:rsidR="006471C5" w:rsidRPr="0002501E" w14:paraId="335A197B" w14:textId="77777777" w:rsidTr="00827BDE">
        <w:trPr>
          <w:cantSplit/>
        </w:trPr>
        <w:tc>
          <w:tcPr>
            <w:tcW w:w="3299" w:type="dxa"/>
          </w:tcPr>
          <w:p w14:paraId="335A197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IBCESRV3</w:t>
            </w:r>
          </w:p>
        </w:tc>
        <w:tc>
          <w:tcPr>
            <w:tcW w:w="6051" w:type="dxa"/>
          </w:tcPr>
          <w:p w14:paraId="335A197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Server based Auto-update utilities - IB EDI</w:t>
            </w:r>
          </w:p>
        </w:tc>
      </w:tr>
      <w:tr w:rsidR="006471C5" w:rsidRPr="0002501E" w14:paraId="335A197E" w14:textId="77777777" w:rsidTr="00827BDE">
        <w:trPr>
          <w:cantSplit/>
        </w:trPr>
        <w:tc>
          <w:tcPr>
            <w:tcW w:w="3299" w:type="dxa"/>
          </w:tcPr>
          <w:p w14:paraId="335A197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IBCEST</w:t>
            </w:r>
          </w:p>
        </w:tc>
        <w:tc>
          <w:tcPr>
            <w:tcW w:w="6051" w:type="dxa"/>
          </w:tcPr>
          <w:p w14:paraId="335A197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STATUS MESSAGE PROCESSING</w:t>
            </w:r>
          </w:p>
        </w:tc>
      </w:tr>
      <w:tr w:rsidR="006471C5" w:rsidRPr="0002501E" w14:paraId="335A1981" w14:textId="77777777" w:rsidTr="00827BDE">
        <w:trPr>
          <w:cantSplit/>
        </w:trPr>
        <w:tc>
          <w:tcPr>
            <w:tcW w:w="3299" w:type="dxa"/>
          </w:tcPr>
          <w:p w14:paraId="335A197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IBCEST1</w:t>
            </w:r>
          </w:p>
        </w:tc>
        <w:tc>
          <w:tcPr>
            <w:tcW w:w="6051" w:type="dxa"/>
          </w:tcPr>
          <w:p w14:paraId="335A198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IB 837 EDI Status Message Processing </w:t>
            </w:r>
            <w:proofErr w:type="spellStart"/>
            <w:r w:rsidRPr="00DD113A">
              <w:rPr>
                <w:rFonts w:ascii="Times New Roman" w:hAnsi="Times New Roman"/>
                <w:sz w:val="22"/>
                <w:szCs w:val="22"/>
              </w:rPr>
              <w:t>Cont</w:t>
            </w:r>
            <w:proofErr w:type="spellEnd"/>
          </w:p>
        </w:tc>
      </w:tr>
      <w:tr w:rsidR="006471C5" w:rsidRPr="0002501E" w14:paraId="335A1984" w14:textId="77777777" w:rsidTr="00827BDE">
        <w:trPr>
          <w:cantSplit/>
        </w:trPr>
        <w:tc>
          <w:tcPr>
            <w:tcW w:w="3299" w:type="dxa"/>
          </w:tcPr>
          <w:p w14:paraId="335A198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IBCEU</w:t>
            </w:r>
          </w:p>
        </w:tc>
        <w:tc>
          <w:tcPr>
            <w:tcW w:w="6051" w:type="dxa"/>
          </w:tcPr>
          <w:p w14:paraId="335A198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w:t>
            </w:r>
          </w:p>
        </w:tc>
      </w:tr>
      <w:tr w:rsidR="006471C5" w:rsidRPr="0002501E" w14:paraId="335A1987" w14:textId="77777777" w:rsidTr="00827BDE">
        <w:trPr>
          <w:cantSplit/>
        </w:trPr>
        <w:tc>
          <w:tcPr>
            <w:tcW w:w="3299" w:type="dxa"/>
          </w:tcPr>
          <w:p w14:paraId="335A198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IBCEU0</w:t>
            </w:r>
          </w:p>
        </w:tc>
        <w:tc>
          <w:tcPr>
            <w:tcW w:w="6051" w:type="dxa"/>
          </w:tcPr>
          <w:p w14:paraId="335A1986"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w:t>
            </w:r>
          </w:p>
        </w:tc>
      </w:tr>
      <w:tr w:rsidR="006471C5" w:rsidRPr="0002501E" w14:paraId="335A198A" w14:textId="77777777" w:rsidTr="00827BDE">
        <w:trPr>
          <w:cantSplit/>
        </w:trPr>
        <w:tc>
          <w:tcPr>
            <w:tcW w:w="3299" w:type="dxa"/>
          </w:tcPr>
          <w:p w14:paraId="335A198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IBCEU1</w:t>
            </w:r>
          </w:p>
        </w:tc>
        <w:tc>
          <w:tcPr>
            <w:tcW w:w="6051" w:type="dxa"/>
          </w:tcPr>
          <w:p w14:paraId="335A198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 FOR EOB PROCESSING</w:t>
            </w:r>
          </w:p>
        </w:tc>
      </w:tr>
      <w:tr w:rsidR="006471C5" w:rsidRPr="0002501E" w14:paraId="335A198D" w14:textId="77777777" w:rsidTr="00827BDE">
        <w:trPr>
          <w:cantSplit/>
        </w:trPr>
        <w:tc>
          <w:tcPr>
            <w:tcW w:w="3299" w:type="dxa"/>
          </w:tcPr>
          <w:p w14:paraId="335A198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IBCEU2</w:t>
            </w:r>
          </w:p>
        </w:tc>
        <w:tc>
          <w:tcPr>
            <w:tcW w:w="6051" w:type="dxa"/>
          </w:tcPr>
          <w:p w14:paraId="335A198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AUTO ADD OF CODES ON BILL</w:t>
            </w:r>
          </w:p>
        </w:tc>
      </w:tr>
      <w:tr w:rsidR="006471C5" w:rsidRPr="0002501E" w14:paraId="335A1990" w14:textId="77777777" w:rsidTr="00827BDE">
        <w:trPr>
          <w:cantSplit/>
        </w:trPr>
        <w:tc>
          <w:tcPr>
            <w:tcW w:w="3299" w:type="dxa"/>
          </w:tcPr>
          <w:p w14:paraId="335A198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IBCEU3</w:t>
            </w:r>
          </w:p>
        </w:tc>
        <w:tc>
          <w:tcPr>
            <w:tcW w:w="6051" w:type="dxa"/>
          </w:tcPr>
          <w:p w14:paraId="335A198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 FOR 1500 CLAIM FORM</w:t>
            </w:r>
          </w:p>
        </w:tc>
      </w:tr>
      <w:tr w:rsidR="006471C5" w:rsidRPr="0002501E" w14:paraId="335A1993" w14:textId="77777777" w:rsidTr="00827BDE">
        <w:trPr>
          <w:cantSplit/>
        </w:trPr>
        <w:tc>
          <w:tcPr>
            <w:tcW w:w="3299" w:type="dxa"/>
          </w:tcPr>
          <w:p w14:paraId="335A199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IBCEU4</w:t>
            </w:r>
          </w:p>
        </w:tc>
        <w:tc>
          <w:tcPr>
            <w:tcW w:w="6051" w:type="dxa"/>
          </w:tcPr>
          <w:p w14:paraId="335A199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w:t>
            </w:r>
          </w:p>
        </w:tc>
      </w:tr>
      <w:tr w:rsidR="006471C5" w:rsidRPr="0002501E" w14:paraId="335A1996" w14:textId="77777777" w:rsidTr="00827BDE">
        <w:trPr>
          <w:cantSplit/>
        </w:trPr>
        <w:tc>
          <w:tcPr>
            <w:tcW w:w="3299" w:type="dxa"/>
          </w:tcPr>
          <w:p w14:paraId="335A199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IBCEU5</w:t>
            </w:r>
          </w:p>
        </w:tc>
        <w:tc>
          <w:tcPr>
            <w:tcW w:w="6051" w:type="dxa"/>
          </w:tcPr>
          <w:p w14:paraId="335A199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 (CONTINUED) FOR CMS-1500</w:t>
            </w:r>
          </w:p>
        </w:tc>
      </w:tr>
      <w:tr w:rsidR="006471C5" w:rsidRPr="0002501E" w14:paraId="335A1999" w14:textId="77777777" w:rsidTr="00827BDE">
        <w:trPr>
          <w:cantSplit/>
        </w:trPr>
        <w:tc>
          <w:tcPr>
            <w:tcW w:w="3299" w:type="dxa"/>
          </w:tcPr>
          <w:p w14:paraId="335A199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IBCEU6</w:t>
            </w:r>
          </w:p>
        </w:tc>
        <w:tc>
          <w:tcPr>
            <w:tcW w:w="6051" w:type="dxa"/>
          </w:tcPr>
          <w:p w14:paraId="335A199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 FOR EOB PROCESSING</w:t>
            </w:r>
          </w:p>
        </w:tc>
      </w:tr>
      <w:tr w:rsidR="006471C5" w:rsidRPr="0002501E" w14:paraId="335A199C" w14:textId="77777777" w:rsidTr="00827BDE">
        <w:trPr>
          <w:cantSplit/>
        </w:trPr>
        <w:tc>
          <w:tcPr>
            <w:tcW w:w="3299" w:type="dxa"/>
          </w:tcPr>
          <w:p w14:paraId="335A199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IBCEU7</w:t>
            </w:r>
          </w:p>
        </w:tc>
        <w:tc>
          <w:tcPr>
            <w:tcW w:w="6051" w:type="dxa"/>
          </w:tcPr>
          <w:p w14:paraId="335A199B"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w:t>
            </w:r>
          </w:p>
        </w:tc>
      </w:tr>
      <w:tr w:rsidR="006471C5" w:rsidRPr="0002501E" w14:paraId="335A199F" w14:textId="77777777" w:rsidTr="00827BDE">
        <w:trPr>
          <w:cantSplit/>
        </w:trPr>
        <w:tc>
          <w:tcPr>
            <w:tcW w:w="3299" w:type="dxa"/>
          </w:tcPr>
          <w:p w14:paraId="335A199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IBCEXTR</w:t>
            </w:r>
          </w:p>
        </w:tc>
        <w:tc>
          <w:tcPr>
            <w:tcW w:w="6051" w:type="dxa"/>
          </w:tcPr>
          <w:p w14:paraId="335A199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 READY FOR EXTRACT MANAGEMENT SCREEN</w:t>
            </w:r>
          </w:p>
        </w:tc>
      </w:tr>
      <w:tr w:rsidR="006471C5" w:rsidRPr="0002501E" w14:paraId="335A19A2" w14:textId="77777777" w:rsidTr="00827BDE">
        <w:trPr>
          <w:cantSplit/>
        </w:trPr>
        <w:tc>
          <w:tcPr>
            <w:tcW w:w="3299" w:type="dxa"/>
          </w:tcPr>
          <w:p w14:paraId="335A19A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IBCEXTR1</w:t>
            </w:r>
          </w:p>
        </w:tc>
        <w:tc>
          <w:tcPr>
            <w:tcW w:w="6051" w:type="dxa"/>
          </w:tcPr>
          <w:p w14:paraId="335A19A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READY FOR EXTRACT STATUS SCREEN</w:t>
            </w:r>
          </w:p>
        </w:tc>
      </w:tr>
      <w:tr w:rsidR="006471C5" w:rsidRPr="0002501E" w14:paraId="335A19A5" w14:textId="77777777" w:rsidTr="00827BDE">
        <w:trPr>
          <w:cantSplit/>
        </w:trPr>
        <w:tc>
          <w:tcPr>
            <w:tcW w:w="3299" w:type="dxa"/>
          </w:tcPr>
          <w:p w14:paraId="335A19A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IBCEXTR2</w:t>
            </w:r>
          </w:p>
        </w:tc>
        <w:tc>
          <w:tcPr>
            <w:tcW w:w="6051" w:type="dxa"/>
          </w:tcPr>
          <w:p w14:paraId="335A19A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IB EXTRACT STATUS MANAGEMENT </w:t>
            </w:r>
          </w:p>
        </w:tc>
      </w:tr>
      <w:tr w:rsidR="006471C5" w:rsidRPr="0002501E" w14:paraId="335A19A8" w14:textId="77777777" w:rsidTr="00827BDE">
        <w:trPr>
          <w:cantSplit/>
        </w:trPr>
        <w:tc>
          <w:tcPr>
            <w:tcW w:w="3299" w:type="dxa"/>
          </w:tcPr>
          <w:p w14:paraId="335A19A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IBCEXTRP</w:t>
            </w:r>
          </w:p>
        </w:tc>
        <w:tc>
          <w:tcPr>
            <w:tcW w:w="6051" w:type="dxa"/>
          </w:tcPr>
          <w:p w14:paraId="335A19A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VIEW/PRINT EDI EXTRACT DATA</w:t>
            </w:r>
          </w:p>
        </w:tc>
      </w:tr>
      <w:tr w:rsidR="006471C5" w:rsidRPr="0002501E" w14:paraId="335A19AB" w14:textId="77777777" w:rsidTr="00827BDE">
        <w:trPr>
          <w:cantSplit/>
        </w:trPr>
        <w:tc>
          <w:tcPr>
            <w:tcW w:w="3299" w:type="dxa"/>
          </w:tcPr>
          <w:p w14:paraId="335A19A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w:t>
            </w:r>
          </w:p>
        </w:tc>
        <w:tc>
          <w:tcPr>
            <w:tcW w:w="6051" w:type="dxa"/>
          </w:tcPr>
          <w:p w14:paraId="335A19A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Dispatch to print claim forms.</w:t>
            </w:r>
          </w:p>
        </w:tc>
      </w:tr>
      <w:tr w:rsidR="006471C5" w:rsidRPr="0002501E" w14:paraId="335A19AE" w14:textId="77777777" w:rsidTr="00827BDE">
        <w:trPr>
          <w:cantSplit/>
        </w:trPr>
        <w:tc>
          <w:tcPr>
            <w:tcW w:w="3299" w:type="dxa"/>
          </w:tcPr>
          <w:p w14:paraId="335A19AC" w14:textId="77777777" w:rsidR="006471C5" w:rsidRPr="00DD113A" w:rsidRDefault="006471C5" w:rsidP="00496B80">
            <w:pPr>
              <w:rPr>
                <w:rFonts w:ascii="Times New Roman" w:hAnsi="Times New Roman"/>
                <w:sz w:val="22"/>
                <w:szCs w:val="22"/>
              </w:rPr>
            </w:pPr>
            <w:r w:rsidRPr="00DD113A">
              <w:rPr>
                <w:rFonts w:ascii="Times New Roman" w:hAnsi="Times New Roman"/>
                <w:sz w:val="22"/>
                <w:szCs w:val="22"/>
              </w:rPr>
              <w:t>IBCF1, IBCF10, IBCF11, IBCF12, IBCF14</w:t>
            </w:r>
          </w:p>
        </w:tc>
        <w:tc>
          <w:tcPr>
            <w:tcW w:w="6051" w:type="dxa"/>
          </w:tcPr>
          <w:p w14:paraId="335A19AD" w14:textId="77777777" w:rsidR="006471C5" w:rsidRPr="00DD113A" w:rsidRDefault="006471C5" w:rsidP="00496B80">
            <w:pPr>
              <w:rPr>
                <w:rFonts w:ascii="Times New Roman" w:hAnsi="Times New Roman"/>
                <w:sz w:val="22"/>
                <w:szCs w:val="22"/>
              </w:rPr>
            </w:pPr>
            <w:r w:rsidRPr="00DD113A">
              <w:rPr>
                <w:rFonts w:ascii="Times New Roman" w:hAnsi="Times New Roman"/>
                <w:sz w:val="22"/>
                <w:szCs w:val="22"/>
              </w:rPr>
              <w:t>Print UB-82.  (Routines formerly named DGCRP, DGCRP0, DGCRP1, DGCRP2, and DGCRP4.)</w:t>
            </w:r>
          </w:p>
        </w:tc>
      </w:tr>
      <w:tr w:rsidR="006471C5" w:rsidRPr="0002501E" w14:paraId="335A19B1" w14:textId="77777777" w:rsidTr="00827BDE">
        <w:trPr>
          <w:cantSplit/>
        </w:trPr>
        <w:tc>
          <w:tcPr>
            <w:tcW w:w="3299" w:type="dxa"/>
          </w:tcPr>
          <w:p w14:paraId="335A19A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IBCF13</w:t>
            </w:r>
          </w:p>
        </w:tc>
        <w:tc>
          <w:tcPr>
            <w:tcW w:w="6051" w:type="dxa"/>
          </w:tcPr>
          <w:p w14:paraId="335A19B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Call for Accounts Receivable to print bills.  (Routine formerly named DGCRP3.)</w:t>
            </w:r>
          </w:p>
        </w:tc>
      </w:tr>
      <w:tr w:rsidR="006471C5" w:rsidRPr="0002501E" w14:paraId="335A19B4" w14:textId="77777777" w:rsidTr="00827BDE">
        <w:trPr>
          <w:cantSplit/>
        </w:trPr>
        <w:tc>
          <w:tcPr>
            <w:tcW w:w="3299" w:type="dxa"/>
          </w:tcPr>
          <w:p w14:paraId="335A19B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IBCF1TP</w:t>
            </w:r>
          </w:p>
        </w:tc>
        <w:tc>
          <w:tcPr>
            <w:tcW w:w="6051" w:type="dxa"/>
          </w:tcPr>
          <w:p w14:paraId="335A19B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UB-82 Test Pattern Print.  (Routine formerly named DGCRTP.)</w:t>
            </w:r>
          </w:p>
        </w:tc>
      </w:tr>
      <w:tr w:rsidR="006471C5" w:rsidRPr="0002501E" w14:paraId="335A19B7" w14:textId="77777777" w:rsidTr="00827BDE">
        <w:trPr>
          <w:cantSplit/>
        </w:trPr>
        <w:tc>
          <w:tcPr>
            <w:tcW w:w="3299" w:type="dxa"/>
          </w:tcPr>
          <w:p w14:paraId="335A19B5" w14:textId="77777777" w:rsidR="006471C5" w:rsidRPr="00DD113A" w:rsidRDefault="006471C5" w:rsidP="0022452D">
            <w:pPr>
              <w:rPr>
                <w:rFonts w:ascii="Times New Roman" w:hAnsi="Times New Roman"/>
                <w:sz w:val="22"/>
                <w:szCs w:val="22"/>
              </w:rPr>
            </w:pPr>
            <w:r w:rsidRPr="00DD113A">
              <w:rPr>
                <w:rFonts w:ascii="Times New Roman" w:hAnsi="Times New Roman"/>
                <w:sz w:val="22"/>
                <w:szCs w:val="22"/>
              </w:rPr>
              <w:t>IBCF2, IBCF21, IBCF22, IBCF23, IBCF2P</w:t>
            </w:r>
          </w:p>
        </w:tc>
        <w:tc>
          <w:tcPr>
            <w:tcW w:w="6051" w:type="dxa"/>
          </w:tcPr>
          <w:p w14:paraId="335A19B6"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Print HCFA 1500.</w:t>
            </w:r>
          </w:p>
        </w:tc>
      </w:tr>
      <w:tr w:rsidR="006471C5" w:rsidRPr="0002501E" w14:paraId="335A19BA" w14:textId="77777777" w:rsidTr="00827BDE">
        <w:trPr>
          <w:cantSplit/>
        </w:trPr>
        <w:tc>
          <w:tcPr>
            <w:tcW w:w="3299" w:type="dxa"/>
          </w:tcPr>
          <w:p w14:paraId="335A19B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IBCF23A</w:t>
            </w:r>
          </w:p>
        </w:tc>
        <w:tc>
          <w:tcPr>
            <w:tcW w:w="6051" w:type="dxa"/>
          </w:tcPr>
          <w:p w14:paraId="335A19B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HCFA 1500 19-90 DATA - SPLIT FROM IBCF23</w:t>
            </w:r>
          </w:p>
        </w:tc>
      </w:tr>
      <w:tr w:rsidR="006471C5" w:rsidRPr="0002501E" w14:paraId="335A19BD" w14:textId="77777777" w:rsidTr="00827BDE">
        <w:trPr>
          <w:cantSplit/>
        </w:trPr>
        <w:tc>
          <w:tcPr>
            <w:tcW w:w="3299" w:type="dxa"/>
          </w:tcPr>
          <w:p w14:paraId="335A19BB"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IBCF2TP</w:t>
            </w:r>
          </w:p>
        </w:tc>
        <w:tc>
          <w:tcPr>
            <w:tcW w:w="6051" w:type="dxa"/>
          </w:tcPr>
          <w:p w14:paraId="335A19BC"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Print HCFA 1500 Test Pattern Print.</w:t>
            </w:r>
          </w:p>
        </w:tc>
      </w:tr>
      <w:tr w:rsidR="006471C5" w:rsidRPr="0002501E" w14:paraId="335A19C0" w14:textId="77777777" w:rsidTr="00827BDE">
        <w:trPr>
          <w:cantSplit/>
        </w:trPr>
        <w:tc>
          <w:tcPr>
            <w:tcW w:w="3299" w:type="dxa"/>
          </w:tcPr>
          <w:p w14:paraId="335A19BE" w14:textId="77777777" w:rsidR="006471C5" w:rsidRPr="00DD113A" w:rsidRDefault="006471C5" w:rsidP="0022452D">
            <w:pPr>
              <w:rPr>
                <w:rFonts w:ascii="Times New Roman" w:hAnsi="Times New Roman"/>
                <w:sz w:val="22"/>
                <w:szCs w:val="22"/>
              </w:rPr>
            </w:pPr>
            <w:r w:rsidRPr="00DD113A">
              <w:rPr>
                <w:rFonts w:ascii="Times New Roman" w:hAnsi="Times New Roman"/>
                <w:sz w:val="22"/>
                <w:szCs w:val="22"/>
              </w:rPr>
              <w:lastRenderedPageBreak/>
              <w:t>IBCF3, IBCF31, IBCF32, IBCF33, IBCF331, IBCF34, IBCF3P</w:t>
            </w:r>
          </w:p>
        </w:tc>
        <w:tc>
          <w:tcPr>
            <w:tcW w:w="6051" w:type="dxa"/>
          </w:tcPr>
          <w:p w14:paraId="335A19B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Print UB-92.</w:t>
            </w:r>
          </w:p>
        </w:tc>
      </w:tr>
      <w:tr w:rsidR="006471C5" w:rsidRPr="0002501E" w14:paraId="335A19C3" w14:textId="77777777" w:rsidTr="00827BDE">
        <w:trPr>
          <w:cantSplit/>
        </w:trPr>
        <w:tc>
          <w:tcPr>
            <w:tcW w:w="3299" w:type="dxa"/>
          </w:tcPr>
          <w:p w14:paraId="335A19C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IBCF3TP</w:t>
            </w:r>
          </w:p>
        </w:tc>
        <w:tc>
          <w:tcPr>
            <w:tcW w:w="6051" w:type="dxa"/>
          </w:tcPr>
          <w:p w14:paraId="335A19C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UB-92 Test Pattern Print.</w:t>
            </w:r>
          </w:p>
        </w:tc>
      </w:tr>
      <w:tr w:rsidR="006471C5" w:rsidRPr="0002501E" w14:paraId="335A19C6" w14:textId="77777777" w:rsidTr="00827BDE">
        <w:trPr>
          <w:cantSplit/>
        </w:trPr>
        <w:tc>
          <w:tcPr>
            <w:tcW w:w="3299" w:type="dxa"/>
          </w:tcPr>
          <w:p w14:paraId="335A19C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IBCF4</w:t>
            </w:r>
          </w:p>
        </w:tc>
        <w:tc>
          <w:tcPr>
            <w:tcW w:w="6051" w:type="dxa"/>
          </w:tcPr>
          <w:p w14:paraId="335A19C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Print Bill Addendum.</w:t>
            </w:r>
          </w:p>
        </w:tc>
      </w:tr>
      <w:tr w:rsidR="006471C5" w:rsidRPr="0002501E" w14:paraId="335A19C9" w14:textId="77777777" w:rsidTr="00827BDE">
        <w:trPr>
          <w:cantSplit/>
        </w:trPr>
        <w:tc>
          <w:tcPr>
            <w:tcW w:w="3299" w:type="dxa"/>
          </w:tcPr>
          <w:p w14:paraId="335A19C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IBCFP</w:t>
            </w:r>
          </w:p>
        </w:tc>
        <w:tc>
          <w:tcPr>
            <w:tcW w:w="6051" w:type="dxa"/>
          </w:tcPr>
          <w:p w14:paraId="335A19C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Print all authorized bills in order.</w:t>
            </w:r>
          </w:p>
        </w:tc>
      </w:tr>
      <w:tr w:rsidR="006471C5" w:rsidRPr="0002501E" w14:paraId="335A19CC" w14:textId="77777777" w:rsidTr="00827BDE">
        <w:trPr>
          <w:cantSplit/>
        </w:trPr>
        <w:tc>
          <w:tcPr>
            <w:tcW w:w="3299" w:type="dxa"/>
          </w:tcPr>
          <w:p w14:paraId="335A19C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IBCFP1</w:t>
            </w:r>
          </w:p>
        </w:tc>
        <w:tc>
          <w:tcPr>
            <w:tcW w:w="6051" w:type="dxa"/>
          </w:tcPr>
          <w:p w14:paraId="335A19C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PRINT AUTHORIZED BILLS IN ORDER</w:t>
            </w:r>
          </w:p>
        </w:tc>
      </w:tr>
      <w:tr w:rsidR="006471C5" w:rsidRPr="0002501E" w14:paraId="335A19CF" w14:textId="77777777" w:rsidTr="00827BDE">
        <w:trPr>
          <w:cantSplit/>
        </w:trPr>
        <w:tc>
          <w:tcPr>
            <w:tcW w:w="3299" w:type="dxa"/>
          </w:tcPr>
          <w:p w14:paraId="335A19C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IBCIADD1</w:t>
            </w:r>
          </w:p>
        </w:tc>
        <w:tc>
          <w:tcPr>
            <w:tcW w:w="6051" w:type="dxa"/>
          </w:tcPr>
          <w:p w14:paraId="335A19C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ADD ENTRY TO FILE 351.9</w:t>
            </w:r>
          </w:p>
        </w:tc>
      </w:tr>
      <w:tr w:rsidR="006471C5" w:rsidRPr="0002501E" w14:paraId="335A19D2" w14:textId="77777777" w:rsidTr="00827BDE">
        <w:trPr>
          <w:cantSplit/>
        </w:trPr>
        <w:tc>
          <w:tcPr>
            <w:tcW w:w="3299" w:type="dxa"/>
          </w:tcPr>
          <w:p w14:paraId="335A19D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IBCIASN</w:t>
            </w:r>
          </w:p>
        </w:tc>
        <w:tc>
          <w:tcPr>
            <w:tcW w:w="6051" w:type="dxa"/>
          </w:tcPr>
          <w:p w14:paraId="335A19D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STANDALONE OPTION TO RE-ASSIGN CLAIMS</w:t>
            </w:r>
          </w:p>
        </w:tc>
      </w:tr>
      <w:tr w:rsidR="006471C5" w:rsidRPr="0002501E" w14:paraId="335A19D5" w14:textId="77777777" w:rsidTr="00827BDE">
        <w:trPr>
          <w:cantSplit/>
        </w:trPr>
        <w:tc>
          <w:tcPr>
            <w:tcW w:w="3299" w:type="dxa"/>
          </w:tcPr>
          <w:p w14:paraId="335A19D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IBCIBW</w:t>
            </w:r>
          </w:p>
        </w:tc>
        <w:tc>
          <w:tcPr>
            <w:tcW w:w="6051" w:type="dxa"/>
          </w:tcPr>
          <w:p w14:paraId="335A19D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 CLAIMS MANAGER MGR WORKSHEET</w:t>
            </w:r>
          </w:p>
        </w:tc>
      </w:tr>
      <w:tr w:rsidR="006471C5" w:rsidRPr="0002501E" w14:paraId="335A19D8" w14:textId="77777777" w:rsidTr="00827BDE">
        <w:trPr>
          <w:cantSplit/>
        </w:trPr>
        <w:tc>
          <w:tcPr>
            <w:tcW w:w="3299" w:type="dxa"/>
          </w:tcPr>
          <w:p w14:paraId="335A19D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IBCICL</w:t>
            </w:r>
          </w:p>
        </w:tc>
        <w:tc>
          <w:tcPr>
            <w:tcW w:w="6051" w:type="dxa"/>
          </w:tcPr>
          <w:p w14:paraId="335A19D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 CLAIMS MANAGER CLERK WORKSHEET</w:t>
            </w:r>
          </w:p>
        </w:tc>
      </w:tr>
      <w:tr w:rsidR="006471C5" w:rsidRPr="0002501E" w14:paraId="335A19DB" w14:textId="77777777" w:rsidTr="00827BDE">
        <w:trPr>
          <w:cantSplit/>
        </w:trPr>
        <w:tc>
          <w:tcPr>
            <w:tcW w:w="3299" w:type="dxa"/>
          </w:tcPr>
          <w:p w14:paraId="335A19D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IBCICME</w:t>
            </w:r>
          </w:p>
        </w:tc>
        <w:tc>
          <w:tcPr>
            <w:tcW w:w="6051" w:type="dxa"/>
          </w:tcPr>
          <w:p w14:paraId="335A19D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 CLAIMSMANAGER ERROR REPORT</w:t>
            </w:r>
          </w:p>
        </w:tc>
      </w:tr>
      <w:tr w:rsidR="006471C5" w:rsidRPr="0002501E" w14:paraId="335A19DE" w14:textId="77777777" w:rsidTr="00827BDE">
        <w:trPr>
          <w:cantSplit/>
        </w:trPr>
        <w:tc>
          <w:tcPr>
            <w:tcW w:w="3299" w:type="dxa"/>
          </w:tcPr>
          <w:p w14:paraId="335A19D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IBCICME1</w:t>
            </w:r>
          </w:p>
        </w:tc>
        <w:tc>
          <w:tcPr>
            <w:tcW w:w="6051" w:type="dxa"/>
          </w:tcPr>
          <w:p w14:paraId="335A19D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IBCI CLAIMSMANAGER ERROR REPORT </w:t>
            </w:r>
          </w:p>
        </w:tc>
      </w:tr>
      <w:tr w:rsidR="006471C5" w:rsidRPr="0002501E" w14:paraId="335A19E1" w14:textId="77777777" w:rsidTr="00827BDE">
        <w:trPr>
          <w:cantSplit/>
        </w:trPr>
        <w:tc>
          <w:tcPr>
            <w:tcW w:w="3299" w:type="dxa"/>
          </w:tcPr>
          <w:p w14:paraId="335A19D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IBCICMEP</w:t>
            </w:r>
          </w:p>
        </w:tc>
        <w:tc>
          <w:tcPr>
            <w:tcW w:w="6051" w:type="dxa"/>
          </w:tcPr>
          <w:p w14:paraId="335A19E0" w14:textId="77777777" w:rsidR="006471C5" w:rsidRPr="00DD113A" w:rsidRDefault="006471C5" w:rsidP="000D5F6B">
            <w:pPr>
              <w:rPr>
                <w:rFonts w:ascii="Times New Roman" w:hAnsi="Times New Roman"/>
                <w:sz w:val="22"/>
                <w:szCs w:val="22"/>
              </w:rPr>
            </w:pPr>
            <w:proofErr w:type="spellStart"/>
            <w:r w:rsidRPr="00DD113A">
              <w:rPr>
                <w:rFonts w:ascii="Times New Roman" w:hAnsi="Times New Roman"/>
                <w:sz w:val="22"/>
                <w:szCs w:val="22"/>
              </w:rPr>
              <w:t>ClaimsManager</w:t>
            </w:r>
            <w:proofErr w:type="spellEnd"/>
            <w:r w:rsidRPr="00DD113A">
              <w:rPr>
                <w:rFonts w:ascii="Times New Roman" w:hAnsi="Times New Roman"/>
                <w:sz w:val="22"/>
                <w:szCs w:val="22"/>
              </w:rPr>
              <w:t xml:space="preserve"> ERROR REPORT</w:t>
            </w:r>
          </w:p>
        </w:tc>
      </w:tr>
      <w:tr w:rsidR="006471C5" w:rsidRPr="0002501E" w14:paraId="335A19E4" w14:textId="77777777" w:rsidTr="00827BDE">
        <w:trPr>
          <w:cantSplit/>
        </w:trPr>
        <w:tc>
          <w:tcPr>
            <w:tcW w:w="3299" w:type="dxa"/>
          </w:tcPr>
          <w:p w14:paraId="335A19E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IBCICMS</w:t>
            </w:r>
          </w:p>
        </w:tc>
        <w:tc>
          <w:tcPr>
            <w:tcW w:w="6051" w:type="dxa"/>
          </w:tcPr>
          <w:p w14:paraId="335A19E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 CLAIMSMANAGER STATUS REPORT</w:t>
            </w:r>
          </w:p>
        </w:tc>
      </w:tr>
      <w:tr w:rsidR="006471C5" w:rsidRPr="0002501E" w14:paraId="335A19E7" w14:textId="77777777" w:rsidTr="00827BDE">
        <w:trPr>
          <w:cantSplit/>
        </w:trPr>
        <w:tc>
          <w:tcPr>
            <w:tcW w:w="3299" w:type="dxa"/>
          </w:tcPr>
          <w:p w14:paraId="335A19E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IBCICMSP</w:t>
            </w:r>
          </w:p>
        </w:tc>
        <w:tc>
          <w:tcPr>
            <w:tcW w:w="6051" w:type="dxa"/>
          </w:tcPr>
          <w:p w14:paraId="335A19E6" w14:textId="77777777" w:rsidR="006471C5" w:rsidRPr="00DD113A" w:rsidRDefault="006471C5" w:rsidP="000D5F6B">
            <w:pPr>
              <w:rPr>
                <w:rFonts w:ascii="Times New Roman" w:hAnsi="Times New Roman"/>
                <w:sz w:val="22"/>
                <w:szCs w:val="22"/>
              </w:rPr>
            </w:pPr>
            <w:proofErr w:type="spellStart"/>
            <w:r w:rsidRPr="00DD113A">
              <w:rPr>
                <w:rFonts w:ascii="Times New Roman" w:hAnsi="Times New Roman"/>
                <w:sz w:val="22"/>
                <w:szCs w:val="22"/>
              </w:rPr>
              <w:t>ClaimsManager</w:t>
            </w:r>
            <w:proofErr w:type="spellEnd"/>
            <w:r w:rsidRPr="00DD113A">
              <w:rPr>
                <w:rFonts w:ascii="Times New Roman" w:hAnsi="Times New Roman"/>
                <w:sz w:val="22"/>
                <w:szCs w:val="22"/>
              </w:rPr>
              <w:t xml:space="preserve"> STATUS REPORT</w:t>
            </w:r>
          </w:p>
        </w:tc>
      </w:tr>
      <w:tr w:rsidR="006471C5" w:rsidRPr="0002501E" w14:paraId="335A19EA" w14:textId="77777777" w:rsidTr="00827BDE">
        <w:trPr>
          <w:cantSplit/>
        </w:trPr>
        <w:tc>
          <w:tcPr>
            <w:tcW w:w="3299" w:type="dxa"/>
          </w:tcPr>
          <w:p w14:paraId="335A19E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IBCICMW</w:t>
            </w:r>
          </w:p>
        </w:tc>
        <w:tc>
          <w:tcPr>
            <w:tcW w:w="6051" w:type="dxa"/>
          </w:tcPr>
          <w:p w14:paraId="335A19E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CLAIMSMANAGER WORKSHEET REPORT</w:t>
            </w:r>
          </w:p>
        </w:tc>
      </w:tr>
      <w:tr w:rsidR="006471C5" w:rsidRPr="0002501E" w14:paraId="335A19ED" w14:textId="77777777" w:rsidTr="00827BDE">
        <w:trPr>
          <w:cantSplit/>
        </w:trPr>
        <w:tc>
          <w:tcPr>
            <w:tcW w:w="3299" w:type="dxa"/>
          </w:tcPr>
          <w:p w14:paraId="335A19E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IBCIL0</w:t>
            </w:r>
          </w:p>
        </w:tc>
        <w:tc>
          <w:tcPr>
            <w:tcW w:w="6051" w:type="dxa"/>
          </w:tcPr>
          <w:p w14:paraId="335A19E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CLAIMSMANAGER SKIP LIST</w:t>
            </w:r>
          </w:p>
        </w:tc>
      </w:tr>
      <w:tr w:rsidR="006471C5" w:rsidRPr="0002501E" w14:paraId="335A19F0" w14:textId="77777777" w:rsidTr="00827BDE">
        <w:trPr>
          <w:cantSplit/>
        </w:trPr>
        <w:tc>
          <w:tcPr>
            <w:tcW w:w="3299" w:type="dxa"/>
          </w:tcPr>
          <w:p w14:paraId="335A19E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IBCIMG</w:t>
            </w:r>
          </w:p>
        </w:tc>
        <w:tc>
          <w:tcPr>
            <w:tcW w:w="6051" w:type="dxa"/>
          </w:tcPr>
          <w:p w14:paraId="335A19E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 CLAIMS MANAGER MGR WORKSHEET</w:t>
            </w:r>
          </w:p>
        </w:tc>
      </w:tr>
      <w:tr w:rsidR="006471C5" w:rsidRPr="0002501E" w14:paraId="335A19F3" w14:textId="77777777" w:rsidTr="00827BDE">
        <w:trPr>
          <w:cantSplit/>
        </w:trPr>
        <w:tc>
          <w:tcPr>
            <w:tcW w:w="3299" w:type="dxa"/>
          </w:tcPr>
          <w:p w14:paraId="335A19F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IBCIMSG</w:t>
            </w:r>
          </w:p>
        </w:tc>
        <w:tc>
          <w:tcPr>
            <w:tcW w:w="6051" w:type="dxa"/>
          </w:tcPr>
          <w:p w14:paraId="335A19F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BUILD MESSAGE FOR CLAIMSMANAGER</w:t>
            </w:r>
          </w:p>
        </w:tc>
      </w:tr>
      <w:tr w:rsidR="006471C5" w:rsidRPr="0002501E" w14:paraId="335A19F6" w14:textId="77777777" w:rsidTr="00827BDE">
        <w:trPr>
          <w:cantSplit/>
        </w:trPr>
        <w:tc>
          <w:tcPr>
            <w:tcW w:w="3299" w:type="dxa"/>
          </w:tcPr>
          <w:p w14:paraId="335A19F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IBCIMSG1</w:t>
            </w:r>
          </w:p>
        </w:tc>
        <w:tc>
          <w:tcPr>
            <w:tcW w:w="6051" w:type="dxa"/>
          </w:tcPr>
          <w:p w14:paraId="335A19F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BUILD MESSAGE FOR CLAIMSMANAGER CONT'D</w:t>
            </w:r>
          </w:p>
        </w:tc>
      </w:tr>
      <w:tr w:rsidR="006471C5" w:rsidRPr="0002501E" w14:paraId="335A19F9" w14:textId="77777777" w:rsidTr="00827BDE">
        <w:trPr>
          <w:cantSplit/>
        </w:trPr>
        <w:tc>
          <w:tcPr>
            <w:tcW w:w="3299" w:type="dxa"/>
          </w:tcPr>
          <w:p w14:paraId="335A19F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IBCINPT</w:t>
            </w:r>
          </w:p>
        </w:tc>
        <w:tc>
          <w:tcPr>
            <w:tcW w:w="6051" w:type="dxa"/>
          </w:tcPr>
          <w:p w14:paraId="335A19F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Extract data and create NPT file</w:t>
            </w:r>
          </w:p>
        </w:tc>
      </w:tr>
      <w:tr w:rsidR="006471C5" w:rsidRPr="0002501E" w14:paraId="335A19FC" w14:textId="77777777" w:rsidTr="00827BDE">
        <w:trPr>
          <w:cantSplit/>
        </w:trPr>
        <w:tc>
          <w:tcPr>
            <w:tcW w:w="3299" w:type="dxa"/>
          </w:tcPr>
          <w:p w14:paraId="335A19F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IBCIPAY</w:t>
            </w:r>
          </w:p>
        </w:tc>
        <w:tc>
          <w:tcPr>
            <w:tcW w:w="6051" w:type="dxa"/>
          </w:tcPr>
          <w:p w14:paraId="335A19F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Extract data and create </w:t>
            </w:r>
            <w:proofErr w:type="spellStart"/>
            <w:r w:rsidRPr="00DD113A">
              <w:rPr>
                <w:rFonts w:ascii="Times New Roman" w:hAnsi="Times New Roman"/>
                <w:sz w:val="22"/>
                <w:szCs w:val="22"/>
              </w:rPr>
              <w:t>Ingenix</w:t>
            </w:r>
            <w:proofErr w:type="spellEnd"/>
            <w:r w:rsidRPr="00DD113A">
              <w:rPr>
                <w:rFonts w:ascii="Times New Roman" w:hAnsi="Times New Roman"/>
                <w:sz w:val="22"/>
                <w:szCs w:val="22"/>
              </w:rPr>
              <w:t xml:space="preserve"> </w:t>
            </w:r>
            <w:r w:rsidR="00411ADA" w:rsidRPr="00DD113A">
              <w:rPr>
                <w:rFonts w:ascii="Times New Roman" w:hAnsi="Times New Roman"/>
                <w:sz w:val="22"/>
                <w:szCs w:val="22"/>
              </w:rPr>
              <w:t>Payer</w:t>
            </w:r>
            <w:r w:rsidRPr="00DD113A">
              <w:rPr>
                <w:rFonts w:ascii="Times New Roman" w:hAnsi="Times New Roman"/>
                <w:sz w:val="22"/>
                <w:szCs w:val="22"/>
              </w:rPr>
              <w:t xml:space="preserve"> File</w:t>
            </w:r>
          </w:p>
        </w:tc>
      </w:tr>
      <w:tr w:rsidR="006471C5" w:rsidRPr="0002501E" w14:paraId="335A19FF" w14:textId="77777777" w:rsidTr="00827BDE">
        <w:trPr>
          <w:cantSplit/>
        </w:trPr>
        <w:tc>
          <w:tcPr>
            <w:tcW w:w="3299" w:type="dxa"/>
          </w:tcPr>
          <w:p w14:paraId="335A19F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IBCIPOST</w:t>
            </w:r>
          </w:p>
        </w:tc>
        <w:tc>
          <w:tcPr>
            <w:tcW w:w="6051" w:type="dxa"/>
          </w:tcPr>
          <w:p w14:paraId="335A19F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CLAIMSMANAGER POST INSTALL</w:t>
            </w:r>
          </w:p>
        </w:tc>
      </w:tr>
      <w:tr w:rsidR="006471C5" w:rsidRPr="0002501E" w14:paraId="335A1A02" w14:textId="77777777" w:rsidTr="00827BDE">
        <w:trPr>
          <w:cantSplit/>
        </w:trPr>
        <w:tc>
          <w:tcPr>
            <w:tcW w:w="3299" w:type="dxa"/>
          </w:tcPr>
          <w:p w14:paraId="335A1A0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IBCISC</w:t>
            </w:r>
          </w:p>
        </w:tc>
        <w:tc>
          <w:tcPr>
            <w:tcW w:w="6051" w:type="dxa"/>
          </w:tcPr>
          <w:p w14:paraId="335A1A0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EDIT SCREENS ?CLA FUNCTIONALITY</w:t>
            </w:r>
          </w:p>
        </w:tc>
      </w:tr>
      <w:tr w:rsidR="006471C5" w:rsidRPr="0002501E" w14:paraId="335A1A05" w14:textId="77777777" w:rsidTr="00827BDE">
        <w:trPr>
          <w:cantSplit/>
        </w:trPr>
        <w:tc>
          <w:tcPr>
            <w:tcW w:w="3299" w:type="dxa"/>
          </w:tcPr>
          <w:p w14:paraId="335A1A0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IBCIST</w:t>
            </w:r>
          </w:p>
        </w:tc>
        <w:tc>
          <w:tcPr>
            <w:tcW w:w="6051" w:type="dxa"/>
          </w:tcPr>
          <w:p w14:paraId="335A1A0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ENTRY POINTS FOR CLAIMSMANAGER INTERFACE</w:t>
            </w:r>
          </w:p>
        </w:tc>
      </w:tr>
      <w:tr w:rsidR="006471C5" w:rsidRPr="0002501E" w14:paraId="335A1A08" w14:textId="77777777" w:rsidTr="00827BDE">
        <w:trPr>
          <w:cantSplit/>
        </w:trPr>
        <w:tc>
          <w:tcPr>
            <w:tcW w:w="3299" w:type="dxa"/>
          </w:tcPr>
          <w:p w14:paraId="335A1A0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IBCIUDF</w:t>
            </w:r>
          </w:p>
        </w:tc>
        <w:tc>
          <w:tcPr>
            <w:tcW w:w="6051" w:type="dxa"/>
          </w:tcPr>
          <w:p w14:paraId="335A1A0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CLAIMSMANAGER USER DEFINED FIELDS</w:t>
            </w:r>
          </w:p>
        </w:tc>
      </w:tr>
      <w:tr w:rsidR="006471C5" w:rsidRPr="0002501E" w14:paraId="335A1A0B" w14:textId="77777777" w:rsidTr="00827BDE">
        <w:trPr>
          <w:cantSplit/>
        </w:trPr>
        <w:tc>
          <w:tcPr>
            <w:tcW w:w="3299" w:type="dxa"/>
          </w:tcPr>
          <w:p w14:paraId="335A1A0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IBCIUT1</w:t>
            </w:r>
          </w:p>
        </w:tc>
        <w:tc>
          <w:tcPr>
            <w:tcW w:w="6051" w:type="dxa"/>
          </w:tcPr>
          <w:p w14:paraId="335A1A0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MISC UTILITIES FOR CLAIMSMANAGER INTERFACE</w:t>
            </w:r>
          </w:p>
        </w:tc>
      </w:tr>
      <w:tr w:rsidR="006471C5" w:rsidRPr="0002501E" w14:paraId="335A1A0E" w14:textId="77777777" w:rsidTr="00827BDE">
        <w:trPr>
          <w:cantSplit/>
        </w:trPr>
        <w:tc>
          <w:tcPr>
            <w:tcW w:w="3299" w:type="dxa"/>
          </w:tcPr>
          <w:p w14:paraId="335A1A0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IBCIUT2</w:t>
            </w:r>
          </w:p>
        </w:tc>
        <w:tc>
          <w:tcPr>
            <w:tcW w:w="6051" w:type="dxa"/>
          </w:tcPr>
          <w:p w14:paraId="335A1A0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CLAIMSMANAGER MESSAGE UTILITIES</w:t>
            </w:r>
          </w:p>
        </w:tc>
      </w:tr>
      <w:tr w:rsidR="006471C5" w:rsidRPr="0002501E" w14:paraId="335A1A11" w14:textId="77777777" w:rsidTr="00827BDE">
        <w:trPr>
          <w:cantSplit/>
        </w:trPr>
        <w:tc>
          <w:tcPr>
            <w:tcW w:w="3299" w:type="dxa"/>
          </w:tcPr>
          <w:p w14:paraId="335A1A0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IBCIUT3</w:t>
            </w:r>
          </w:p>
        </w:tc>
        <w:tc>
          <w:tcPr>
            <w:tcW w:w="6051" w:type="dxa"/>
          </w:tcPr>
          <w:p w14:paraId="335A1A1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TCP/IP UTILITIES FOR CLAIMSMANAGER INTERFACE</w:t>
            </w:r>
          </w:p>
        </w:tc>
      </w:tr>
      <w:tr w:rsidR="006471C5" w:rsidRPr="0002501E" w14:paraId="335A1A14" w14:textId="77777777" w:rsidTr="00827BDE">
        <w:trPr>
          <w:cantSplit/>
        </w:trPr>
        <w:tc>
          <w:tcPr>
            <w:tcW w:w="3299" w:type="dxa"/>
          </w:tcPr>
          <w:p w14:paraId="335A1A1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IBCIUT4</w:t>
            </w:r>
          </w:p>
        </w:tc>
        <w:tc>
          <w:tcPr>
            <w:tcW w:w="6051" w:type="dxa"/>
          </w:tcPr>
          <w:p w14:paraId="335A1A1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MISC UTILITIES</w:t>
            </w:r>
          </w:p>
        </w:tc>
      </w:tr>
      <w:tr w:rsidR="006471C5" w:rsidRPr="0002501E" w14:paraId="335A1A17" w14:textId="77777777" w:rsidTr="00827BDE">
        <w:trPr>
          <w:cantSplit/>
        </w:trPr>
        <w:tc>
          <w:tcPr>
            <w:tcW w:w="3299" w:type="dxa"/>
          </w:tcPr>
          <w:p w14:paraId="335A1A1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IBCIUT5</w:t>
            </w:r>
          </w:p>
        </w:tc>
        <w:tc>
          <w:tcPr>
            <w:tcW w:w="6051" w:type="dxa"/>
          </w:tcPr>
          <w:p w14:paraId="335A1A1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UTILITIES FOR CLAIMSMANAGER INTERFACE</w:t>
            </w:r>
          </w:p>
        </w:tc>
      </w:tr>
      <w:tr w:rsidR="006471C5" w:rsidRPr="0002501E" w14:paraId="335A1A1A" w14:textId="77777777" w:rsidTr="00827BDE">
        <w:trPr>
          <w:cantSplit/>
        </w:trPr>
        <w:tc>
          <w:tcPr>
            <w:tcW w:w="3299" w:type="dxa"/>
          </w:tcPr>
          <w:p w14:paraId="335A1A1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IBCIUT6</w:t>
            </w:r>
          </w:p>
        </w:tc>
        <w:tc>
          <w:tcPr>
            <w:tcW w:w="6051" w:type="dxa"/>
          </w:tcPr>
          <w:p w14:paraId="335A1A1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MAILMAN UTILITIES</w:t>
            </w:r>
          </w:p>
        </w:tc>
      </w:tr>
      <w:tr w:rsidR="006471C5" w:rsidRPr="0002501E" w14:paraId="335A1A1D" w14:textId="77777777" w:rsidTr="00827BDE">
        <w:trPr>
          <w:cantSplit/>
        </w:trPr>
        <w:tc>
          <w:tcPr>
            <w:tcW w:w="3299" w:type="dxa"/>
          </w:tcPr>
          <w:p w14:paraId="335A1A1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IBCIUT7</w:t>
            </w:r>
          </w:p>
        </w:tc>
        <w:tc>
          <w:tcPr>
            <w:tcW w:w="6051" w:type="dxa"/>
          </w:tcPr>
          <w:p w14:paraId="335A1A1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COMMENTS FIELD UTILITIES</w:t>
            </w:r>
          </w:p>
        </w:tc>
      </w:tr>
      <w:tr w:rsidR="006471C5" w:rsidRPr="0002501E" w14:paraId="335A1A20" w14:textId="77777777" w:rsidTr="00827BDE">
        <w:trPr>
          <w:cantSplit/>
        </w:trPr>
        <w:tc>
          <w:tcPr>
            <w:tcW w:w="3299" w:type="dxa"/>
          </w:tcPr>
          <w:p w14:paraId="335A1A1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IBCIWK</w:t>
            </w:r>
          </w:p>
        </w:tc>
        <w:tc>
          <w:tcPr>
            <w:tcW w:w="6051" w:type="dxa"/>
          </w:tcPr>
          <w:p w14:paraId="335A1A1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WORKSHEET UTILITY</w:t>
            </w:r>
          </w:p>
        </w:tc>
      </w:tr>
      <w:tr w:rsidR="006471C5" w:rsidRPr="0002501E" w14:paraId="335A1A23" w14:textId="77777777" w:rsidTr="00827BDE">
        <w:trPr>
          <w:cantSplit/>
        </w:trPr>
        <w:tc>
          <w:tcPr>
            <w:tcW w:w="3299" w:type="dxa"/>
          </w:tcPr>
          <w:p w14:paraId="335A1A2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IBCMENU</w:t>
            </w:r>
          </w:p>
        </w:tc>
        <w:tc>
          <w:tcPr>
            <w:tcW w:w="6051" w:type="dxa"/>
          </w:tcPr>
          <w:p w14:paraId="335A1A2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Main menu driver.  (Routine formerly named DGCRMENU.)</w:t>
            </w:r>
          </w:p>
        </w:tc>
      </w:tr>
      <w:tr w:rsidR="003F162D" w:rsidRPr="0002501E" w14:paraId="335A1A26" w14:textId="77777777" w:rsidTr="00827BDE">
        <w:trPr>
          <w:cantSplit/>
        </w:trPr>
        <w:tc>
          <w:tcPr>
            <w:tcW w:w="3299" w:type="dxa"/>
          </w:tcPr>
          <w:p w14:paraId="335A1A24" w14:textId="77777777" w:rsidR="003F162D" w:rsidRPr="00EE5CE1" w:rsidRDefault="003F162D" w:rsidP="00FF562B">
            <w:pPr>
              <w:rPr>
                <w:rFonts w:ascii="Times New Roman" w:hAnsi="Times New Roman"/>
                <w:sz w:val="22"/>
                <w:szCs w:val="22"/>
              </w:rPr>
            </w:pPr>
            <w:r>
              <w:rPr>
                <w:rFonts w:ascii="Times New Roman" w:hAnsi="Times New Roman"/>
                <w:sz w:val="22"/>
                <w:szCs w:val="22"/>
              </w:rPr>
              <w:t>IBCMDT</w:t>
            </w:r>
          </w:p>
        </w:tc>
        <w:tc>
          <w:tcPr>
            <w:tcW w:w="6051" w:type="dxa"/>
          </w:tcPr>
          <w:p w14:paraId="335A1A25" w14:textId="77777777" w:rsidR="003F162D" w:rsidRPr="00EE5CE1" w:rsidRDefault="003F162D" w:rsidP="00FF562B">
            <w:pPr>
              <w:rPr>
                <w:rFonts w:ascii="Times New Roman" w:hAnsi="Times New Roman"/>
                <w:sz w:val="22"/>
                <w:szCs w:val="22"/>
              </w:rPr>
            </w:pPr>
            <w:r>
              <w:rPr>
                <w:rFonts w:ascii="Times New Roman" w:hAnsi="Times New Roman"/>
                <w:sz w:val="22"/>
                <w:szCs w:val="22"/>
              </w:rPr>
              <w:t>IBCN INS PLANS MISSING DATA Insurance Missing Data Report (Driver)</w:t>
            </w:r>
          </w:p>
        </w:tc>
      </w:tr>
      <w:tr w:rsidR="003F162D" w:rsidRPr="0002501E" w14:paraId="335A1A29" w14:textId="77777777" w:rsidTr="00827BDE">
        <w:trPr>
          <w:cantSplit/>
        </w:trPr>
        <w:tc>
          <w:tcPr>
            <w:tcW w:w="3299" w:type="dxa"/>
          </w:tcPr>
          <w:p w14:paraId="335A1A27" w14:textId="77777777" w:rsidR="003F162D" w:rsidRPr="00EE5CE1" w:rsidRDefault="003F162D" w:rsidP="00FF562B">
            <w:pPr>
              <w:rPr>
                <w:rFonts w:ascii="Times New Roman" w:hAnsi="Times New Roman"/>
                <w:sz w:val="22"/>
                <w:szCs w:val="22"/>
              </w:rPr>
            </w:pPr>
            <w:r>
              <w:rPr>
                <w:rFonts w:ascii="Times New Roman" w:hAnsi="Times New Roman"/>
                <w:sz w:val="22"/>
                <w:szCs w:val="22"/>
              </w:rPr>
              <w:t>IBCMDT1</w:t>
            </w:r>
          </w:p>
        </w:tc>
        <w:tc>
          <w:tcPr>
            <w:tcW w:w="6051" w:type="dxa"/>
          </w:tcPr>
          <w:p w14:paraId="335A1A28" w14:textId="77777777" w:rsidR="003F162D" w:rsidRPr="00EE5CE1" w:rsidRDefault="003F162D" w:rsidP="00FF562B">
            <w:pPr>
              <w:rPr>
                <w:rFonts w:ascii="Times New Roman" w:hAnsi="Times New Roman"/>
                <w:sz w:val="22"/>
                <w:szCs w:val="22"/>
              </w:rPr>
            </w:pPr>
            <w:r>
              <w:rPr>
                <w:rFonts w:ascii="Times New Roman" w:hAnsi="Times New Roman"/>
                <w:sz w:val="22"/>
                <w:szCs w:val="22"/>
              </w:rPr>
              <w:t>IBCN INS PLANS MISSING DATA Insurance Missing Data Report (Driver 1)</w:t>
            </w:r>
          </w:p>
        </w:tc>
      </w:tr>
      <w:tr w:rsidR="003F162D" w:rsidRPr="0002501E" w14:paraId="335A1A2C" w14:textId="77777777" w:rsidTr="00827BDE">
        <w:trPr>
          <w:cantSplit/>
        </w:trPr>
        <w:tc>
          <w:tcPr>
            <w:tcW w:w="3299" w:type="dxa"/>
          </w:tcPr>
          <w:p w14:paraId="335A1A2A" w14:textId="77777777" w:rsidR="003F162D" w:rsidRPr="00EE5CE1" w:rsidRDefault="003F162D" w:rsidP="00FF562B">
            <w:pPr>
              <w:rPr>
                <w:rFonts w:ascii="Times New Roman" w:hAnsi="Times New Roman"/>
                <w:sz w:val="22"/>
                <w:szCs w:val="22"/>
              </w:rPr>
            </w:pPr>
            <w:r>
              <w:rPr>
                <w:rFonts w:ascii="Times New Roman" w:hAnsi="Times New Roman"/>
                <w:sz w:val="22"/>
                <w:szCs w:val="22"/>
              </w:rPr>
              <w:t>IBCMDT2</w:t>
            </w:r>
          </w:p>
        </w:tc>
        <w:tc>
          <w:tcPr>
            <w:tcW w:w="6051" w:type="dxa"/>
          </w:tcPr>
          <w:p w14:paraId="335A1A2B" w14:textId="77777777" w:rsidR="003F162D" w:rsidRPr="00EE5CE1" w:rsidRDefault="003F162D" w:rsidP="00FF562B">
            <w:pPr>
              <w:rPr>
                <w:rFonts w:ascii="Times New Roman" w:hAnsi="Times New Roman"/>
                <w:sz w:val="22"/>
                <w:szCs w:val="22"/>
              </w:rPr>
            </w:pPr>
            <w:r>
              <w:rPr>
                <w:rFonts w:ascii="Times New Roman" w:hAnsi="Times New Roman"/>
                <w:sz w:val="22"/>
                <w:szCs w:val="22"/>
              </w:rPr>
              <w:t>IBCN INS PLANS MISSING DATA Insurance Missing Data Report (Compile)</w:t>
            </w:r>
          </w:p>
        </w:tc>
      </w:tr>
      <w:tr w:rsidR="003F162D" w:rsidRPr="0002501E" w14:paraId="335A1A2F" w14:textId="77777777" w:rsidTr="00827BDE">
        <w:trPr>
          <w:cantSplit/>
        </w:trPr>
        <w:tc>
          <w:tcPr>
            <w:tcW w:w="3299" w:type="dxa"/>
          </w:tcPr>
          <w:p w14:paraId="335A1A2D" w14:textId="77777777" w:rsidR="003F162D" w:rsidRPr="00EE5CE1" w:rsidRDefault="003F162D" w:rsidP="00FF562B">
            <w:pPr>
              <w:rPr>
                <w:rFonts w:ascii="Times New Roman" w:hAnsi="Times New Roman"/>
                <w:sz w:val="22"/>
                <w:szCs w:val="22"/>
              </w:rPr>
            </w:pPr>
            <w:r>
              <w:rPr>
                <w:rFonts w:ascii="Times New Roman" w:hAnsi="Times New Roman"/>
                <w:sz w:val="22"/>
                <w:szCs w:val="22"/>
              </w:rPr>
              <w:t>IBCMDT3</w:t>
            </w:r>
          </w:p>
        </w:tc>
        <w:tc>
          <w:tcPr>
            <w:tcW w:w="6051" w:type="dxa"/>
          </w:tcPr>
          <w:p w14:paraId="335A1A2E" w14:textId="77777777" w:rsidR="003F162D" w:rsidRPr="00EE5CE1" w:rsidRDefault="003F162D" w:rsidP="00FF562B">
            <w:pPr>
              <w:rPr>
                <w:rFonts w:ascii="Times New Roman" w:hAnsi="Times New Roman"/>
                <w:sz w:val="22"/>
                <w:szCs w:val="22"/>
              </w:rPr>
            </w:pPr>
            <w:r>
              <w:rPr>
                <w:rFonts w:ascii="Times New Roman" w:hAnsi="Times New Roman"/>
                <w:sz w:val="22"/>
                <w:szCs w:val="22"/>
              </w:rPr>
              <w:t>IBCN INS PLANS MISSING DATA Insurance Missing Data Report (Print)</w:t>
            </w:r>
          </w:p>
        </w:tc>
      </w:tr>
      <w:tr w:rsidR="00EE5CE1" w:rsidRPr="0002501E" w14:paraId="335A1A32" w14:textId="77777777" w:rsidTr="00827BDE">
        <w:trPr>
          <w:cantSplit/>
        </w:trPr>
        <w:tc>
          <w:tcPr>
            <w:tcW w:w="3299" w:type="dxa"/>
          </w:tcPr>
          <w:p w14:paraId="335A1A30" w14:textId="77777777" w:rsidR="00EE5CE1" w:rsidRPr="00DD113A" w:rsidRDefault="00EE5CE1" w:rsidP="00FF562B">
            <w:pPr>
              <w:rPr>
                <w:rFonts w:ascii="Times New Roman" w:hAnsi="Times New Roman"/>
                <w:sz w:val="22"/>
                <w:szCs w:val="22"/>
              </w:rPr>
            </w:pPr>
            <w:r w:rsidRPr="00EE5CE1">
              <w:rPr>
                <w:rFonts w:ascii="Times New Roman" w:hAnsi="Times New Roman"/>
                <w:sz w:val="22"/>
                <w:szCs w:val="22"/>
              </w:rPr>
              <w:t>IBCN118</w:t>
            </w:r>
          </w:p>
        </w:tc>
        <w:tc>
          <w:tcPr>
            <w:tcW w:w="6051" w:type="dxa"/>
          </w:tcPr>
          <w:p w14:paraId="335A1A31" w14:textId="77777777" w:rsidR="00EE5CE1" w:rsidRPr="00DD113A" w:rsidRDefault="00EE5CE1" w:rsidP="00FF562B">
            <w:pPr>
              <w:rPr>
                <w:rFonts w:ascii="Times New Roman" w:hAnsi="Times New Roman"/>
                <w:sz w:val="22"/>
                <w:szCs w:val="22"/>
              </w:rPr>
            </w:pPr>
            <w:r w:rsidRPr="00EE5CE1">
              <w:rPr>
                <w:rFonts w:ascii="Times New Roman" w:hAnsi="Times New Roman"/>
                <w:sz w:val="22"/>
                <w:szCs w:val="22"/>
              </w:rPr>
              <w:t>D</w:t>
            </w:r>
            <w:r>
              <w:rPr>
                <w:rFonts w:ascii="Times New Roman" w:hAnsi="Times New Roman"/>
                <w:sz w:val="22"/>
                <w:szCs w:val="22"/>
              </w:rPr>
              <w:t xml:space="preserve">ata </w:t>
            </w:r>
            <w:r w:rsidRPr="00EE5CE1">
              <w:rPr>
                <w:rFonts w:ascii="Times New Roman" w:hAnsi="Times New Roman"/>
                <w:sz w:val="22"/>
                <w:szCs w:val="22"/>
              </w:rPr>
              <w:t>D</w:t>
            </w:r>
            <w:r>
              <w:rPr>
                <w:rFonts w:ascii="Times New Roman" w:hAnsi="Times New Roman"/>
                <w:sz w:val="22"/>
                <w:szCs w:val="22"/>
              </w:rPr>
              <w:t>ictionary</w:t>
            </w:r>
            <w:r w:rsidRPr="00EE5CE1">
              <w:rPr>
                <w:rFonts w:ascii="Times New Roman" w:hAnsi="Times New Roman"/>
                <w:sz w:val="22"/>
                <w:szCs w:val="22"/>
              </w:rPr>
              <w:t xml:space="preserve"> trigger logic for comments</w:t>
            </w:r>
          </w:p>
        </w:tc>
      </w:tr>
      <w:tr w:rsidR="006471C5" w:rsidRPr="0002501E" w14:paraId="335A1A35" w14:textId="77777777" w:rsidTr="00827BDE">
        <w:trPr>
          <w:cantSplit/>
        </w:trPr>
        <w:tc>
          <w:tcPr>
            <w:tcW w:w="3299" w:type="dxa"/>
          </w:tcPr>
          <w:p w14:paraId="335A1A3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IBCNADD</w:t>
            </w:r>
          </w:p>
        </w:tc>
        <w:tc>
          <w:tcPr>
            <w:tcW w:w="6051" w:type="dxa"/>
          </w:tcPr>
          <w:p w14:paraId="335A1A3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Address Retrieval Engine for BILL/CLAIMS file (#399).</w:t>
            </w:r>
          </w:p>
        </w:tc>
      </w:tr>
      <w:tr w:rsidR="0084584A" w:rsidRPr="0002501E" w14:paraId="335A1A38" w14:textId="77777777" w:rsidTr="00827BDE">
        <w:trPr>
          <w:cantSplit/>
        </w:trPr>
        <w:tc>
          <w:tcPr>
            <w:tcW w:w="3299" w:type="dxa"/>
          </w:tcPr>
          <w:p w14:paraId="335A1A3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IBCNAU</w:t>
            </w:r>
          </w:p>
        </w:tc>
        <w:tc>
          <w:tcPr>
            <w:tcW w:w="6051" w:type="dxa"/>
          </w:tcPr>
          <w:p w14:paraId="335A1A3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User Edit Report</w:t>
            </w:r>
          </w:p>
        </w:tc>
      </w:tr>
      <w:tr w:rsidR="0084584A" w:rsidRPr="0002501E" w14:paraId="335A1A3B" w14:textId="77777777" w:rsidTr="00827BDE">
        <w:trPr>
          <w:cantSplit/>
        </w:trPr>
        <w:tc>
          <w:tcPr>
            <w:tcW w:w="3299" w:type="dxa"/>
          </w:tcPr>
          <w:p w14:paraId="335A1A3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IBCNAU1</w:t>
            </w:r>
          </w:p>
        </w:tc>
        <w:tc>
          <w:tcPr>
            <w:tcW w:w="6051" w:type="dxa"/>
          </w:tcPr>
          <w:p w14:paraId="335A1A3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User Edit Report</w:t>
            </w:r>
          </w:p>
        </w:tc>
      </w:tr>
      <w:tr w:rsidR="0084584A" w:rsidRPr="0002501E" w14:paraId="335A1A3E" w14:textId="77777777" w:rsidTr="00827BDE">
        <w:trPr>
          <w:cantSplit/>
        </w:trPr>
        <w:tc>
          <w:tcPr>
            <w:tcW w:w="3299" w:type="dxa"/>
          </w:tcPr>
          <w:p w14:paraId="335A1A3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IBCNAU2</w:t>
            </w:r>
          </w:p>
        </w:tc>
        <w:tc>
          <w:tcPr>
            <w:tcW w:w="6051" w:type="dxa"/>
          </w:tcPr>
          <w:p w14:paraId="335A1A3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User Edit Report</w:t>
            </w:r>
          </w:p>
        </w:tc>
      </w:tr>
      <w:tr w:rsidR="0084584A" w:rsidRPr="0002501E" w14:paraId="335A1A41" w14:textId="77777777" w:rsidTr="00827BDE">
        <w:trPr>
          <w:cantSplit/>
        </w:trPr>
        <w:tc>
          <w:tcPr>
            <w:tcW w:w="3299" w:type="dxa"/>
          </w:tcPr>
          <w:p w14:paraId="335A1A3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IBCNAU3</w:t>
            </w:r>
          </w:p>
        </w:tc>
        <w:tc>
          <w:tcPr>
            <w:tcW w:w="6051" w:type="dxa"/>
          </w:tcPr>
          <w:p w14:paraId="335A1A4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User Edit Report</w:t>
            </w:r>
          </w:p>
        </w:tc>
      </w:tr>
      <w:tr w:rsidR="0084584A" w:rsidRPr="0002501E" w14:paraId="335A1A44" w14:textId="77777777" w:rsidTr="00827BDE">
        <w:trPr>
          <w:cantSplit/>
        </w:trPr>
        <w:tc>
          <w:tcPr>
            <w:tcW w:w="3299" w:type="dxa"/>
          </w:tcPr>
          <w:p w14:paraId="335A1A4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IBCNBAA</w:t>
            </w:r>
          </w:p>
        </w:tc>
        <w:tc>
          <w:tcPr>
            <w:tcW w:w="6051" w:type="dxa"/>
          </w:tcPr>
          <w:p w14:paraId="335A1A43" w14:textId="77777777" w:rsidR="0084584A" w:rsidRPr="00DD113A" w:rsidRDefault="006A03B0" w:rsidP="006A03B0">
            <w:pPr>
              <w:rPr>
                <w:rFonts w:ascii="Times New Roman" w:hAnsi="Times New Roman"/>
                <w:sz w:val="22"/>
                <w:szCs w:val="22"/>
              </w:rPr>
            </w:pPr>
            <w:r w:rsidRPr="00DD113A">
              <w:rPr>
                <w:rFonts w:ascii="Times New Roman" w:hAnsi="Times New Roman"/>
                <w:sz w:val="22"/>
                <w:szCs w:val="22"/>
              </w:rPr>
              <w:t>This program displays subscriber registration information from the Insurance Buffer, IIV Response Report file, and Annual Benefits file (#355.4).</w:t>
            </w:r>
          </w:p>
        </w:tc>
      </w:tr>
      <w:tr w:rsidR="0084584A" w:rsidRPr="0002501E" w14:paraId="335A1A47" w14:textId="77777777" w:rsidTr="00827BDE">
        <w:trPr>
          <w:cantSplit/>
        </w:trPr>
        <w:tc>
          <w:tcPr>
            <w:tcW w:w="3299" w:type="dxa"/>
          </w:tcPr>
          <w:p w14:paraId="335A1A4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IBCNBAC</w:t>
            </w:r>
          </w:p>
        </w:tc>
        <w:tc>
          <w:tcPr>
            <w:tcW w:w="6051" w:type="dxa"/>
          </w:tcPr>
          <w:p w14:paraId="335A1A4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Individually Accept Insurance Buffer Fields</w:t>
            </w:r>
          </w:p>
        </w:tc>
      </w:tr>
      <w:tr w:rsidR="0084584A" w:rsidRPr="0002501E" w14:paraId="335A1A4A" w14:textId="77777777" w:rsidTr="00827BDE">
        <w:trPr>
          <w:cantSplit/>
        </w:trPr>
        <w:tc>
          <w:tcPr>
            <w:tcW w:w="3299" w:type="dxa"/>
          </w:tcPr>
          <w:p w14:paraId="335A1A4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IBCNBAR</w:t>
            </w:r>
          </w:p>
        </w:tc>
        <w:tc>
          <w:tcPr>
            <w:tcW w:w="6051" w:type="dxa"/>
          </w:tcPr>
          <w:p w14:paraId="335A1A4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process Accept and Reject</w:t>
            </w:r>
          </w:p>
        </w:tc>
      </w:tr>
      <w:tr w:rsidR="0084584A" w:rsidRPr="0002501E" w14:paraId="335A1A4D" w14:textId="77777777" w:rsidTr="00827BDE">
        <w:trPr>
          <w:cantSplit/>
        </w:trPr>
        <w:tc>
          <w:tcPr>
            <w:tcW w:w="3299" w:type="dxa"/>
          </w:tcPr>
          <w:p w14:paraId="335A1A4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IBCNBCD</w:t>
            </w:r>
          </w:p>
        </w:tc>
        <w:tc>
          <w:tcPr>
            <w:tcW w:w="6051" w:type="dxa"/>
          </w:tcPr>
          <w:p w14:paraId="335A1A4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display/compare buffer and existing ins</w:t>
            </w:r>
          </w:p>
        </w:tc>
      </w:tr>
      <w:tr w:rsidR="006A03B0" w:rsidRPr="0002501E" w14:paraId="335A1A50" w14:textId="77777777" w:rsidTr="00827BDE">
        <w:trPr>
          <w:cantSplit/>
        </w:trPr>
        <w:tc>
          <w:tcPr>
            <w:tcW w:w="3299" w:type="dxa"/>
          </w:tcPr>
          <w:p w14:paraId="335A1A4E" w14:textId="77777777" w:rsidR="006A03B0" w:rsidRPr="00DD113A" w:rsidRDefault="006A03B0" w:rsidP="000D5F6B">
            <w:pPr>
              <w:rPr>
                <w:rFonts w:ascii="Times New Roman" w:hAnsi="Times New Roman"/>
                <w:sz w:val="22"/>
                <w:szCs w:val="22"/>
              </w:rPr>
            </w:pPr>
            <w:r w:rsidRPr="00DD113A">
              <w:rPr>
                <w:rFonts w:ascii="Times New Roman" w:hAnsi="Times New Roman"/>
                <w:sz w:val="22"/>
                <w:szCs w:val="22"/>
              </w:rPr>
              <w:t>IBCNBCD1</w:t>
            </w:r>
          </w:p>
        </w:tc>
        <w:tc>
          <w:tcPr>
            <w:tcW w:w="6051" w:type="dxa"/>
          </w:tcPr>
          <w:p w14:paraId="335A1A4F" w14:textId="77777777" w:rsidR="006A03B0" w:rsidRPr="00DD113A" w:rsidRDefault="006A03B0" w:rsidP="000D5F6B">
            <w:pPr>
              <w:rPr>
                <w:rFonts w:ascii="Times New Roman" w:hAnsi="Times New Roman"/>
                <w:sz w:val="22"/>
                <w:szCs w:val="22"/>
              </w:rPr>
            </w:pPr>
            <w:r w:rsidRPr="00DD113A">
              <w:rPr>
                <w:rFonts w:ascii="Times New Roman" w:hAnsi="Times New Roman"/>
                <w:sz w:val="22"/>
                <w:szCs w:val="22"/>
              </w:rPr>
              <w:t>This program edits subscriber information in the Patient Insurance subfile (File #2.312).</w:t>
            </w:r>
          </w:p>
        </w:tc>
      </w:tr>
      <w:tr w:rsidR="006A03B0" w:rsidRPr="0002501E" w14:paraId="335A1A53" w14:textId="77777777" w:rsidTr="00827BDE">
        <w:trPr>
          <w:cantSplit/>
        </w:trPr>
        <w:tc>
          <w:tcPr>
            <w:tcW w:w="3299" w:type="dxa"/>
          </w:tcPr>
          <w:p w14:paraId="335A1A51" w14:textId="77777777" w:rsidR="006A03B0" w:rsidRPr="00DD113A" w:rsidRDefault="006A03B0" w:rsidP="000D5F6B">
            <w:pPr>
              <w:rPr>
                <w:rFonts w:ascii="Times New Roman" w:hAnsi="Times New Roman"/>
                <w:sz w:val="22"/>
                <w:szCs w:val="22"/>
              </w:rPr>
            </w:pPr>
            <w:r w:rsidRPr="00DD113A">
              <w:rPr>
                <w:rFonts w:ascii="Times New Roman" w:hAnsi="Times New Roman"/>
                <w:sz w:val="22"/>
                <w:szCs w:val="22"/>
              </w:rPr>
              <w:t>IBCNBCD2</w:t>
            </w:r>
          </w:p>
        </w:tc>
        <w:tc>
          <w:tcPr>
            <w:tcW w:w="6051" w:type="dxa"/>
          </w:tcPr>
          <w:p w14:paraId="335A1A52" w14:textId="77777777" w:rsidR="006A03B0" w:rsidRPr="00DD113A" w:rsidRDefault="006A03B0" w:rsidP="000D5F6B">
            <w:pPr>
              <w:rPr>
                <w:rFonts w:ascii="Times New Roman" w:hAnsi="Times New Roman"/>
                <w:sz w:val="22"/>
                <w:szCs w:val="22"/>
              </w:rPr>
            </w:pPr>
            <w:r w:rsidRPr="00DD113A">
              <w:rPr>
                <w:rFonts w:ascii="Times New Roman" w:hAnsi="Times New Roman"/>
                <w:sz w:val="22"/>
                <w:szCs w:val="22"/>
              </w:rPr>
              <w:t>This program sets up the Insurance Buffer to process Accepts.</w:t>
            </w:r>
          </w:p>
        </w:tc>
      </w:tr>
      <w:tr w:rsidR="006A03B0" w:rsidRPr="0002501E" w14:paraId="335A1A56" w14:textId="77777777" w:rsidTr="00827BDE">
        <w:trPr>
          <w:cantSplit/>
        </w:trPr>
        <w:tc>
          <w:tcPr>
            <w:tcW w:w="3299" w:type="dxa"/>
          </w:tcPr>
          <w:p w14:paraId="335A1A54" w14:textId="77777777" w:rsidR="006A03B0" w:rsidRPr="00DD113A" w:rsidRDefault="006A03B0" w:rsidP="000D5F6B">
            <w:pPr>
              <w:rPr>
                <w:rFonts w:ascii="Times New Roman" w:hAnsi="Times New Roman"/>
                <w:sz w:val="22"/>
                <w:szCs w:val="22"/>
              </w:rPr>
            </w:pPr>
            <w:r w:rsidRPr="00DD113A">
              <w:rPr>
                <w:rFonts w:ascii="Times New Roman" w:hAnsi="Times New Roman"/>
                <w:sz w:val="22"/>
                <w:szCs w:val="22"/>
              </w:rPr>
              <w:t>IBCNBCD3</w:t>
            </w:r>
          </w:p>
        </w:tc>
        <w:tc>
          <w:tcPr>
            <w:tcW w:w="6051" w:type="dxa"/>
          </w:tcPr>
          <w:p w14:paraId="335A1A55" w14:textId="77777777" w:rsidR="006A03B0" w:rsidRPr="00DD113A" w:rsidRDefault="006A03B0" w:rsidP="000D5F6B">
            <w:pPr>
              <w:rPr>
                <w:rFonts w:ascii="Times New Roman" w:hAnsi="Times New Roman"/>
                <w:sz w:val="22"/>
                <w:szCs w:val="22"/>
              </w:rPr>
            </w:pPr>
            <w:r w:rsidRPr="00DD113A">
              <w:rPr>
                <w:rFonts w:ascii="Times New Roman" w:hAnsi="Times New Roman"/>
                <w:sz w:val="22"/>
                <w:szCs w:val="22"/>
              </w:rPr>
              <w:t>This program displays IB Annual Benefits/Coverage Limitations Display Screens.</w:t>
            </w:r>
          </w:p>
        </w:tc>
      </w:tr>
      <w:tr w:rsidR="006A03B0" w:rsidRPr="0002501E" w14:paraId="335A1A59" w14:textId="77777777" w:rsidTr="00827BDE">
        <w:trPr>
          <w:cantSplit/>
        </w:trPr>
        <w:tc>
          <w:tcPr>
            <w:tcW w:w="3299" w:type="dxa"/>
          </w:tcPr>
          <w:p w14:paraId="335A1A57" w14:textId="77777777" w:rsidR="006A03B0" w:rsidRPr="00DD113A" w:rsidRDefault="006A03B0" w:rsidP="000D5F6B">
            <w:pPr>
              <w:rPr>
                <w:rFonts w:ascii="Times New Roman" w:hAnsi="Times New Roman"/>
                <w:sz w:val="22"/>
                <w:szCs w:val="22"/>
              </w:rPr>
            </w:pPr>
            <w:r w:rsidRPr="00DD113A">
              <w:rPr>
                <w:rFonts w:ascii="Times New Roman" w:hAnsi="Times New Roman"/>
                <w:sz w:val="22"/>
                <w:szCs w:val="22"/>
              </w:rPr>
              <w:t>IBCNBCD4</w:t>
            </w:r>
          </w:p>
        </w:tc>
        <w:tc>
          <w:tcPr>
            <w:tcW w:w="6051" w:type="dxa"/>
          </w:tcPr>
          <w:p w14:paraId="335A1A58" w14:textId="77777777" w:rsidR="006A03B0" w:rsidRPr="00DD113A" w:rsidRDefault="00DF5A4C" w:rsidP="000D5F6B">
            <w:pPr>
              <w:rPr>
                <w:rFonts w:ascii="Times New Roman" w:hAnsi="Times New Roman"/>
                <w:sz w:val="22"/>
                <w:szCs w:val="22"/>
              </w:rPr>
            </w:pPr>
            <w:r>
              <w:rPr>
                <w:rFonts w:ascii="Times New Roman" w:hAnsi="Times New Roman"/>
                <w:sz w:val="22"/>
                <w:szCs w:val="22"/>
              </w:rPr>
              <w:t>This program is part of Subscriber Display Screens.</w:t>
            </w:r>
          </w:p>
        </w:tc>
      </w:tr>
      <w:tr w:rsidR="00A63BE4" w:rsidRPr="0002501E" w14:paraId="335A1A5C" w14:textId="77777777" w:rsidTr="00827BDE">
        <w:trPr>
          <w:cantSplit/>
        </w:trPr>
        <w:tc>
          <w:tcPr>
            <w:tcW w:w="3299" w:type="dxa"/>
          </w:tcPr>
          <w:p w14:paraId="335A1A5A" w14:textId="77777777" w:rsidR="00A63BE4" w:rsidRPr="00DD113A" w:rsidRDefault="00A63BE4" w:rsidP="00A63BE4">
            <w:pPr>
              <w:rPr>
                <w:rFonts w:ascii="Times New Roman" w:hAnsi="Times New Roman"/>
                <w:sz w:val="22"/>
                <w:szCs w:val="22"/>
              </w:rPr>
            </w:pPr>
            <w:r w:rsidRPr="00DD113A">
              <w:rPr>
                <w:rFonts w:ascii="Times New Roman" w:hAnsi="Times New Roman"/>
                <w:sz w:val="22"/>
                <w:szCs w:val="22"/>
              </w:rPr>
              <w:t>IBCNBCD</w:t>
            </w:r>
            <w:r>
              <w:rPr>
                <w:rFonts w:ascii="Times New Roman" w:hAnsi="Times New Roman"/>
                <w:sz w:val="22"/>
                <w:szCs w:val="22"/>
              </w:rPr>
              <w:t>5</w:t>
            </w:r>
          </w:p>
        </w:tc>
        <w:tc>
          <w:tcPr>
            <w:tcW w:w="6051" w:type="dxa"/>
          </w:tcPr>
          <w:p w14:paraId="335A1A5B" w14:textId="77777777" w:rsidR="00A63BE4" w:rsidRPr="00DD113A" w:rsidRDefault="00DF5A4C" w:rsidP="000D5F6B">
            <w:pPr>
              <w:rPr>
                <w:rFonts w:ascii="Times New Roman" w:hAnsi="Times New Roman"/>
                <w:sz w:val="22"/>
                <w:szCs w:val="22"/>
              </w:rPr>
            </w:pPr>
            <w:r>
              <w:rPr>
                <w:rFonts w:ascii="Times New Roman" w:hAnsi="Times New Roman"/>
                <w:sz w:val="22"/>
                <w:szCs w:val="22"/>
              </w:rPr>
              <w:t>This program is part of Subscriber Display Screens.</w:t>
            </w:r>
          </w:p>
        </w:tc>
      </w:tr>
      <w:tr w:rsidR="00DF5A4C" w:rsidRPr="0002501E" w14:paraId="335A1A5F" w14:textId="77777777" w:rsidTr="00827BDE">
        <w:trPr>
          <w:cantSplit/>
        </w:trPr>
        <w:tc>
          <w:tcPr>
            <w:tcW w:w="3299" w:type="dxa"/>
          </w:tcPr>
          <w:p w14:paraId="335A1A5D" w14:textId="77777777" w:rsidR="00DF5A4C" w:rsidRPr="00DD113A" w:rsidRDefault="00DF5A4C" w:rsidP="00A63BE4">
            <w:pPr>
              <w:rPr>
                <w:rFonts w:ascii="Times New Roman" w:hAnsi="Times New Roman"/>
                <w:sz w:val="22"/>
                <w:szCs w:val="22"/>
              </w:rPr>
            </w:pPr>
            <w:r w:rsidRPr="00DD113A">
              <w:rPr>
                <w:rFonts w:ascii="Times New Roman" w:hAnsi="Times New Roman"/>
                <w:sz w:val="22"/>
                <w:szCs w:val="22"/>
              </w:rPr>
              <w:t>IBCNBCD</w:t>
            </w:r>
            <w:r>
              <w:rPr>
                <w:rFonts w:ascii="Times New Roman" w:hAnsi="Times New Roman"/>
                <w:sz w:val="22"/>
                <w:szCs w:val="22"/>
              </w:rPr>
              <w:t>6</w:t>
            </w:r>
          </w:p>
        </w:tc>
        <w:tc>
          <w:tcPr>
            <w:tcW w:w="6051" w:type="dxa"/>
          </w:tcPr>
          <w:p w14:paraId="335A1A5E" w14:textId="77777777" w:rsidR="00DF5A4C" w:rsidRPr="00DD113A" w:rsidRDefault="00DF5A4C" w:rsidP="000D5F6B">
            <w:pPr>
              <w:rPr>
                <w:rFonts w:ascii="Times New Roman" w:hAnsi="Times New Roman"/>
                <w:sz w:val="22"/>
                <w:szCs w:val="22"/>
              </w:rPr>
            </w:pPr>
            <w:r>
              <w:rPr>
                <w:rFonts w:ascii="Times New Roman" w:hAnsi="Times New Roman"/>
                <w:sz w:val="22"/>
                <w:szCs w:val="22"/>
              </w:rPr>
              <w:t>This program is part of Subscriber Display Screens.</w:t>
            </w:r>
          </w:p>
        </w:tc>
      </w:tr>
      <w:tr w:rsidR="0077466F" w:rsidRPr="0002501E" w14:paraId="335A1A62" w14:textId="77777777" w:rsidTr="00827BDE">
        <w:trPr>
          <w:cantSplit/>
        </w:trPr>
        <w:tc>
          <w:tcPr>
            <w:tcW w:w="3299" w:type="dxa"/>
          </w:tcPr>
          <w:p w14:paraId="335A1A60" w14:textId="77777777" w:rsidR="0077466F" w:rsidRPr="00DD113A" w:rsidRDefault="0077466F" w:rsidP="00A63BE4">
            <w:pPr>
              <w:rPr>
                <w:rFonts w:ascii="Times New Roman" w:hAnsi="Times New Roman"/>
                <w:sz w:val="22"/>
                <w:szCs w:val="22"/>
              </w:rPr>
            </w:pPr>
            <w:r w:rsidRPr="00DD113A">
              <w:rPr>
                <w:rFonts w:ascii="Times New Roman" w:hAnsi="Times New Roman"/>
                <w:sz w:val="22"/>
                <w:szCs w:val="22"/>
              </w:rPr>
              <w:t>IBCNBCD</w:t>
            </w:r>
            <w:r>
              <w:rPr>
                <w:rFonts w:ascii="Times New Roman" w:hAnsi="Times New Roman"/>
                <w:sz w:val="22"/>
                <w:szCs w:val="22"/>
              </w:rPr>
              <w:t>7</w:t>
            </w:r>
          </w:p>
        </w:tc>
        <w:tc>
          <w:tcPr>
            <w:tcW w:w="6051" w:type="dxa"/>
          </w:tcPr>
          <w:p w14:paraId="335A1A61" w14:textId="77777777" w:rsidR="0077466F" w:rsidRDefault="0077466F" w:rsidP="000D5F6B">
            <w:pPr>
              <w:rPr>
                <w:rFonts w:ascii="Times New Roman" w:hAnsi="Times New Roman"/>
                <w:sz w:val="22"/>
                <w:szCs w:val="22"/>
              </w:rPr>
            </w:pPr>
            <w:r>
              <w:rPr>
                <w:rFonts w:ascii="Times New Roman" w:hAnsi="Times New Roman"/>
                <w:sz w:val="22"/>
                <w:szCs w:val="22"/>
              </w:rPr>
              <w:t>This program is part of Subscriber Display Screens.</w:t>
            </w:r>
          </w:p>
        </w:tc>
      </w:tr>
      <w:tr w:rsidR="0077466F" w:rsidRPr="0002501E" w14:paraId="335A1A65" w14:textId="77777777" w:rsidTr="00827BDE">
        <w:trPr>
          <w:cantSplit/>
        </w:trPr>
        <w:tc>
          <w:tcPr>
            <w:tcW w:w="3299" w:type="dxa"/>
          </w:tcPr>
          <w:p w14:paraId="335A1A63" w14:textId="77777777" w:rsidR="0077466F" w:rsidRPr="00DD113A" w:rsidRDefault="0077466F" w:rsidP="00A63BE4">
            <w:pPr>
              <w:rPr>
                <w:rFonts w:ascii="Times New Roman" w:hAnsi="Times New Roman"/>
                <w:sz w:val="22"/>
                <w:szCs w:val="22"/>
              </w:rPr>
            </w:pPr>
            <w:r w:rsidRPr="00DD113A">
              <w:rPr>
                <w:rFonts w:ascii="Times New Roman" w:hAnsi="Times New Roman"/>
                <w:sz w:val="22"/>
                <w:szCs w:val="22"/>
              </w:rPr>
              <w:t>IBCNBCD</w:t>
            </w:r>
            <w:r>
              <w:rPr>
                <w:rFonts w:ascii="Times New Roman" w:hAnsi="Times New Roman"/>
                <w:sz w:val="22"/>
                <w:szCs w:val="22"/>
              </w:rPr>
              <w:t>8</w:t>
            </w:r>
          </w:p>
        </w:tc>
        <w:tc>
          <w:tcPr>
            <w:tcW w:w="6051" w:type="dxa"/>
          </w:tcPr>
          <w:p w14:paraId="335A1A64" w14:textId="77777777" w:rsidR="0077466F" w:rsidRDefault="0077466F" w:rsidP="000D5F6B">
            <w:pPr>
              <w:rPr>
                <w:rFonts w:ascii="Times New Roman" w:hAnsi="Times New Roman"/>
                <w:sz w:val="22"/>
                <w:szCs w:val="22"/>
              </w:rPr>
            </w:pPr>
            <w:r>
              <w:rPr>
                <w:rFonts w:ascii="Times New Roman" w:hAnsi="Times New Roman"/>
                <w:sz w:val="22"/>
                <w:szCs w:val="22"/>
              </w:rPr>
              <w:t>This program is pa</w:t>
            </w:r>
            <w:r w:rsidR="0068079B">
              <w:rPr>
                <w:rFonts w:ascii="Times New Roman" w:hAnsi="Times New Roman"/>
                <w:sz w:val="22"/>
                <w:szCs w:val="22"/>
              </w:rPr>
              <w:t>rt of Subscriber Display Screen Fields</w:t>
            </w:r>
            <w:r>
              <w:rPr>
                <w:rFonts w:ascii="Times New Roman" w:hAnsi="Times New Roman"/>
                <w:sz w:val="22"/>
                <w:szCs w:val="22"/>
              </w:rPr>
              <w:t>.</w:t>
            </w:r>
          </w:p>
        </w:tc>
      </w:tr>
      <w:tr w:rsidR="0084584A" w:rsidRPr="0002501E" w14:paraId="335A1A68" w14:textId="77777777" w:rsidTr="00827BDE">
        <w:trPr>
          <w:cantSplit/>
        </w:trPr>
        <w:tc>
          <w:tcPr>
            <w:tcW w:w="3299" w:type="dxa"/>
          </w:tcPr>
          <w:p w14:paraId="335A1A6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IBCNBED</w:t>
            </w:r>
          </w:p>
        </w:tc>
        <w:tc>
          <w:tcPr>
            <w:tcW w:w="6051" w:type="dxa"/>
          </w:tcPr>
          <w:p w14:paraId="335A1A6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delete existing entries in buffer</w:t>
            </w:r>
          </w:p>
        </w:tc>
      </w:tr>
      <w:tr w:rsidR="0084584A" w:rsidRPr="0002501E" w14:paraId="335A1A6B" w14:textId="77777777" w:rsidTr="00827BDE">
        <w:trPr>
          <w:cantSplit/>
        </w:trPr>
        <w:tc>
          <w:tcPr>
            <w:tcW w:w="3299" w:type="dxa"/>
          </w:tcPr>
          <w:p w14:paraId="335A1A6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IBCNBEE</w:t>
            </w:r>
          </w:p>
        </w:tc>
        <w:tc>
          <w:tcPr>
            <w:tcW w:w="6051" w:type="dxa"/>
          </w:tcPr>
          <w:p w14:paraId="335A1A6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add/edit existing entries in buffer</w:t>
            </w:r>
          </w:p>
        </w:tc>
      </w:tr>
      <w:tr w:rsidR="0084584A" w:rsidRPr="0002501E" w14:paraId="335A1A6E" w14:textId="77777777" w:rsidTr="00827BDE">
        <w:trPr>
          <w:cantSplit/>
        </w:trPr>
        <w:tc>
          <w:tcPr>
            <w:tcW w:w="3299" w:type="dxa"/>
          </w:tcPr>
          <w:p w14:paraId="335A1A6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IBCNBES</w:t>
            </w:r>
          </w:p>
        </w:tc>
        <w:tc>
          <w:tcPr>
            <w:tcW w:w="6051" w:type="dxa"/>
          </w:tcPr>
          <w:p w14:paraId="335A1A6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stuff new entries/data into buffer</w:t>
            </w:r>
          </w:p>
        </w:tc>
      </w:tr>
      <w:tr w:rsidR="0084584A" w:rsidRPr="0002501E" w14:paraId="335A1A71" w14:textId="77777777" w:rsidTr="00827BDE">
        <w:trPr>
          <w:cantSplit/>
        </w:trPr>
        <w:tc>
          <w:tcPr>
            <w:tcW w:w="3299" w:type="dxa"/>
          </w:tcPr>
          <w:p w14:paraId="335A1A6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IBCNBES1</w:t>
            </w:r>
          </w:p>
        </w:tc>
        <w:tc>
          <w:tcPr>
            <w:tcW w:w="6051" w:type="dxa"/>
          </w:tcPr>
          <w:p w14:paraId="335A1A7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stuff new entries/data into buffer</w:t>
            </w:r>
          </w:p>
        </w:tc>
      </w:tr>
      <w:tr w:rsidR="0084584A" w:rsidRPr="0002501E" w14:paraId="335A1A74" w14:textId="77777777" w:rsidTr="00827BDE">
        <w:trPr>
          <w:cantSplit/>
        </w:trPr>
        <w:tc>
          <w:tcPr>
            <w:tcW w:w="3299" w:type="dxa"/>
          </w:tcPr>
          <w:p w14:paraId="335A1A7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IBCNBLA</w:t>
            </w:r>
          </w:p>
        </w:tc>
        <w:tc>
          <w:tcPr>
            <w:tcW w:w="6051" w:type="dxa"/>
          </w:tcPr>
          <w:p w14:paraId="335A1A7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LM action calls</w:t>
            </w:r>
          </w:p>
        </w:tc>
      </w:tr>
      <w:tr w:rsidR="0084584A" w:rsidRPr="0002501E" w14:paraId="335A1A77" w14:textId="77777777" w:rsidTr="00827BDE">
        <w:trPr>
          <w:cantSplit/>
        </w:trPr>
        <w:tc>
          <w:tcPr>
            <w:tcW w:w="3299" w:type="dxa"/>
          </w:tcPr>
          <w:p w14:paraId="335A1A7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IBCNBLA1</w:t>
            </w:r>
          </w:p>
        </w:tc>
        <w:tc>
          <w:tcPr>
            <w:tcW w:w="6051" w:type="dxa"/>
          </w:tcPr>
          <w:p w14:paraId="335A1A7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LM action calls (</w:t>
            </w:r>
            <w:proofErr w:type="spellStart"/>
            <w:r w:rsidRPr="00DD113A">
              <w:rPr>
                <w:rFonts w:ascii="Times New Roman" w:hAnsi="Times New Roman"/>
                <w:sz w:val="22"/>
                <w:szCs w:val="22"/>
              </w:rPr>
              <w:t>cont</w:t>
            </w:r>
            <w:proofErr w:type="spellEnd"/>
            <w:r w:rsidRPr="00DD113A">
              <w:rPr>
                <w:rFonts w:ascii="Times New Roman" w:hAnsi="Times New Roman"/>
                <w:sz w:val="22"/>
                <w:szCs w:val="22"/>
              </w:rPr>
              <w:t>)</w:t>
            </w:r>
          </w:p>
        </w:tc>
      </w:tr>
      <w:tr w:rsidR="0084584A" w:rsidRPr="0002501E" w14:paraId="335A1A7A" w14:textId="77777777" w:rsidTr="00827BDE">
        <w:trPr>
          <w:cantSplit/>
        </w:trPr>
        <w:tc>
          <w:tcPr>
            <w:tcW w:w="3299" w:type="dxa"/>
          </w:tcPr>
          <w:p w14:paraId="335A1A7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IBCNBLA2</w:t>
            </w:r>
          </w:p>
        </w:tc>
        <w:tc>
          <w:tcPr>
            <w:tcW w:w="6051" w:type="dxa"/>
          </w:tcPr>
          <w:p w14:paraId="335A1A7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Multiple Selection</w:t>
            </w:r>
          </w:p>
        </w:tc>
      </w:tr>
      <w:tr w:rsidR="0084584A" w:rsidRPr="0002501E" w14:paraId="335A1A7D" w14:textId="77777777" w:rsidTr="00827BDE">
        <w:trPr>
          <w:cantSplit/>
        </w:trPr>
        <w:tc>
          <w:tcPr>
            <w:tcW w:w="3299" w:type="dxa"/>
          </w:tcPr>
          <w:p w14:paraId="335A1A7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IBCNBLB</w:t>
            </w:r>
          </w:p>
        </w:tc>
        <w:tc>
          <w:tcPr>
            <w:tcW w:w="6051" w:type="dxa"/>
          </w:tcPr>
          <w:p w14:paraId="335A1A7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Eligibility/Benefit screen</w:t>
            </w:r>
          </w:p>
        </w:tc>
      </w:tr>
      <w:tr w:rsidR="0084584A" w:rsidRPr="0002501E" w14:paraId="335A1A80" w14:textId="77777777" w:rsidTr="00827BDE">
        <w:trPr>
          <w:cantSplit/>
        </w:trPr>
        <w:tc>
          <w:tcPr>
            <w:tcW w:w="3299" w:type="dxa"/>
          </w:tcPr>
          <w:p w14:paraId="335A1A7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IBCNBLE</w:t>
            </w:r>
          </w:p>
        </w:tc>
        <w:tc>
          <w:tcPr>
            <w:tcW w:w="6051" w:type="dxa"/>
          </w:tcPr>
          <w:p w14:paraId="335A1A7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LM buffer entry screen</w:t>
            </w:r>
          </w:p>
        </w:tc>
      </w:tr>
      <w:tr w:rsidR="0084584A" w:rsidRPr="0002501E" w14:paraId="335A1A83" w14:textId="77777777" w:rsidTr="00827BDE">
        <w:trPr>
          <w:cantSplit/>
        </w:trPr>
        <w:tc>
          <w:tcPr>
            <w:tcW w:w="3299" w:type="dxa"/>
          </w:tcPr>
          <w:p w14:paraId="335A1A8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IBCNBLE1</w:t>
            </w:r>
          </w:p>
        </w:tc>
        <w:tc>
          <w:tcPr>
            <w:tcW w:w="6051" w:type="dxa"/>
          </w:tcPr>
          <w:p w14:paraId="335A1A8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Expand Entry, continued</w:t>
            </w:r>
          </w:p>
        </w:tc>
      </w:tr>
      <w:tr w:rsidR="0084584A" w:rsidRPr="0002501E" w14:paraId="335A1A86" w14:textId="77777777" w:rsidTr="00827BDE">
        <w:trPr>
          <w:cantSplit/>
        </w:trPr>
        <w:tc>
          <w:tcPr>
            <w:tcW w:w="3299" w:type="dxa"/>
          </w:tcPr>
          <w:p w14:paraId="335A1A8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IBCNBLL</w:t>
            </w:r>
          </w:p>
        </w:tc>
        <w:tc>
          <w:tcPr>
            <w:tcW w:w="6051" w:type="dxa"/>
          </w:tcPr>
          <w:p w14:paraId="335A1A8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LM main screen, list buffer entries</w:t>
            </w:r>
          </w:p>
        </w:tc>
      </w:tr>
      <w:tr w:rsidR="0084584A" w:rsidRPr="0002501E" w14:paraId="335A1A89" w14:textId="77777777" w:rsidTr="00827BDE">
        <w:trPr>
          <w:cantSplit/>
        </w:trPr>
        <w:tc>
          <w:tcPr>
            <w:tcW w:w="3299" w:type="dxa"/>
          </w:tcPr>
          <w:p w14:paraId="335A1A8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IBCNBLP</w:t>
            </w:r>
          </w:p>
        </w:tc>
        <w:tc>
          <w:tcPr>
            <w:tcW w:w="6051" w:type="dxa"/>
          </w:tcPr>
          <w:p w14:paraId="335A1A8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LM buffer process screen</w:t>
            </w:r>
          </w:p>
        </w:tc>
      </w:tr>
      <w:tr w:rsidR="0084584A" w:rsidRPr="0002501E" w14:paraId="335A1A8C" w14:textId="77777777" w:rsidTr="00827BDE">
        <w:trPr>
          <w:cantSplit/>
        </w:trPr>
        <w:tc>
          <w:tcPr>
            <w:tcW w:w="3299" w:type="dxa"/>
          </w:tcPr>
          <w:p w14:paraId="335A1A8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IBCNBLP1</w:t>
            </w:r>
          </w:p>
        </w:tc>
        <w:tc>
          <w:tcPr>
            <w:tcW w:w="6051" w:type="dxa"/>
          </w:tcPr>
          <w:p w14:paraId="335A1A8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LM buffer process build</w:t>
            </w:r>
          </w:p>
        </w:tc>
      </w:tr>
      <w:tr w:rsidR="0084584A" w:rsidRPr="0002501E" w14:paraId="335A1A8F" w14:textId="77777777" w:rsidTr="00827BDE">
        <w:trPr>
          <w:cantSplit/>
        </w:trPr>
        <w:tc>
          <w:tcPr>
            <w:tcW w:w="3299" w:type="dxa"/>
          </w:tcPr>
          <w:p w14:paraId="335A1A8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IBCNBME</w:t>
            </w:r>
          </w:p>
        </w:tc>
        <w:tc>
          <w:tcPr>
            <w:tcW w:w="6051" w:type="dxa"/>
          </w:tcPr>
          <w:p w14:paraId="335A1A8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external entry points, add/edit buffer</w:t>
            </w:r>
          </w:p>
        </w:tc>
      </w:tr>
      <w:tr w:rsidR="0084584A" w:rsidRPr="0002501E" w14:paraId="335A1A92" w14:textId="77777777" w:rsidTr="00827BDE">
        <w:trPr>
          <w:cantSplit/>
        </w:trPr>
        <w:tc>
          <w:tcPr>
            <w:tcW w:w="3299" w:type="dxa"/>
          </w:tcPr>
          <w:p w14:paraId="335A1A9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IBCNBMI</w:t>
            </w:r>
          </w:p>
        </w:tc>
        <w:tc>
          <w:tcPr>
            <w:tcW w:w="6051" w:type="dxa"/>
          </w:tcPr>
          <w:p w14:paraId="335A1A9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move buffer data to insurance files</w:t>
            </w:r>
          </w:p>
        </w:tc>
      </w:tr>
      <w:tr w:rsidR="0084584A" w:rsidRPr="0002501E" w14:paraId="335A1A95" w14:textId="77777777" w:rsidTr="00827BDE">
        <w:trPr>
          <w:cantSplit/>
        </w:trPr>
        <w:tc>
          <w:tcPr>
            <w:tcW w:w="3299" w:type="dxa"/>
          </w:tcPr>
          <w:p w14:paraId="335A1A9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IBCNBMN</w:t>
            </w:r>
          </w:p>
        </w:tc>
        <w:tc>
          <w:tcPr>
            <w:tcW w:w="6051" w:type="dxa"/>
          </w:tcPr>
          <w:p w14:paraId="335A1A9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add new insurance file entries</w:t>
            </w:r>
          </w:p>
        </w:tc>
      </w:tr>
      <w:tr w:rsidR="0084584A" w:rsidRPr="0002501E" w14:paraId="335A1A98" w14:textId="77777777" w:rsidTr="00827BDE">
        <w:trPr>
          <w:cantSplit/>
        </w:trPr>
        <w:tc>
          <w:tcPr>
            <w:tcW w:w="3299" w:type="dxa"/>
          </w:tcPr>
          <w:p w14:paraId="335A1A9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IBCNBOA</w:t>
            </w:r>
          </w:p>
        </w:tc>
        <w:tc>
          <w:tcPr>
            <w:tcW w:w="6051" w:type="dxa"/>
          </w:tcPr>
          <w:p w14:paraId="335A1A9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Activity Report</w:t>
            </w:r>
          </w:p>
        </w:tc>
      </w:tr>
      <w:tr w:rsidR="0084584A" w:rsidRPr="0002501E" w14:paraId="335A1A9B" w14:textId="77777777" w:rsidTr="00827BDE">
        <w:trPr>
          <w:cantSplit/>
        </w:trPr>
        <w:tc>
          <w:tcPr>
            <w:tcW w:w="3299" w:type="dxa"/>
          </w:tcPr>
          <w:p w14:paraId="335A1A9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IBCNBOE</w:t>
            </w:r>
          </w:p>
        </w:tc>
        <w:tc>
          <w:tcPr>
            <w:tcW w:w="6051" w:type="dxa"/>
          </w:tcPr>
          <w:p w14:paraId="335A1A9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Employee Report</w:t>
            </w:r>
          </w:p>
        </w:tc>
      </w:tr>
      <w:tr w:rsidR="0084584A" w:rsidRPr="0002501E" w14:paraId="335A1A9E" w14:textId="77777777" w:rsidTr="00827BDE">
        <w:trPr>
          <w:cantSplit/>
        </w:trPr>
        <w:tc>
          <w:tcPr>
            <w:tcW w:w="3299" w:type="dxa"/>
          </w:tcPr>
          <w:p w14:paraId="335A1A9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IBCNBOF</w:t>
            </w:r>
          </w:p>
        </w:tc>
        <w:tc>
          <w:tcPr>
            <w:tcW w:w="6051" w:type="dxa"/>
          </w:tcPr>
          <w:p w14:paraId="335A1A9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Employee Report (Entered)</w:t>
            </w:r>
          </w:p>
        </w:tc>
      </w:tr>
      <w:tr w:rsidR="0084584A" w:rsidRPr="0002501E" w14:paraId="335A1AA1" w14:textId="77777777" w:rsidTr="00827BDE">
        <w:trPr>
          <w:cantSplit/>
        </w:trPr>
        <w:tc>
          <w:tcPr>
            <w:tcW w:w="3299" w:type="dxa"/>
          </w:tcPr>
          <w:p w14:paraId="335A1A9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IBCNBPG</w:t>
            </w:r>
          </w:p>
        </w:tc>
        <w:tc>
          <w:tcPr>
            <w:tcW w:w="6051" w:type="dxa"/>
          </w:tcPr>
          <w:p w14:paraId="335A1AA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Option Purge stub entries</w:t>
            </w:r>
          </w:p>
        </w:tc>
      </w:tr>
      <w:tr w:rsidR="0084584A" w:rsidRPr="0002501E" w14:paraId="335A1AA4" w14:textId="77777777" w:rsidTr="00827BDE">
        <w:trPr>
          <w:cantSplit/>
        </w:trPr>
        <w:tc>
          <w:tcPr>
            <w:tcW w:w="3299" w:type="dxa"/>
          </w:tcPr>
          <w:p w14:paraId="335A1AA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IBCNBU1</w:t>
            </w:r>
          </w:p>
        </w:tc>
        <w:tc>
          <w:tcPr>
            <w:tcW w:w="6051" w:type="dxa"/>
          </w:tcPr>
          <w:p w14:paraId="335A1AA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Utilities</w:t>
            </w:r>
          </w:p>
        </w:tc>
      </w:tr>
      <w:tr w:rsidR="0084584A" w:rsidRPr="0002501E" w14:paraId="335A1AA7" w14:textId="77777777" w:rsidTr="00827BDE">
        <w:trPr>
          <w:cantSplit/>
        </w:trPr>
        <w:tc>
          <w:tcPr>
            <w:tcW w:w="3299" w:type="dxa"/>
          </w:tcPr>
          <w:p w14:paraId="335A1AA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IBCNBUH</w:t>
            </w:r>
          </w:p>
        </w:tc>
        <w:tc>
          <w:tcPr>
            <w:tcW w:w="6051" w:type="dxa"/>
          </w:tcPr>
          <w:p w14:paraId="335A1AA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Help Text</w:t>
            </w:r>
          </w:p>
        </w:tc>
      </w:tr>
      <w:tr w:rsidR="003F162D" w:rsidRPr="0002501E" w14:paraId="335A1AAA" w14:textId="77777777" w:rsidTr="00827BDE">
        <w:trPr>
          <w:cantSplit/>
        </w:trPr>
        <w:tc>
          <w:tcPr>
            <w:tcW w:w="3299" w:type="dxa"/>
          </w:tcPr>
          <w:p w14:paraId="335A1AA8" w14:textId="77777777" w:rsidR="003F162D" w:rsidRPr="00DD113A" w:rsidRDefault="003F162D" w:rsidP="000D5F6B">
            <w:pPr>
              <w:rPr>
                <w:rFonts w:ascii="Times New Roman" w:hAnsi="Times New Roman"/>
                <w:sz w:val="22"/>
                <w:szCs w:val="22"/>
              </w:rPr>
            </w:pPr>
            <w:r>
              <w:rPr>
                <w:rFonts w:ascii="Times New Roman" w:hAnsi="Times New Roman"/>
                <w:sz w:val="22"/>
                <w:szCs w:val="22"/>
              </w:rPr>
              <w:t>IBCNCH</w:t>
            </w:r>
          </w:p>
        </w:tc>
        <w:tc>
          <w:tcPr>
            <w:tcW w:w="6051" w:type="dxa"/>
          </w:tcPr>
          <w:p w14:paraId="335A1AA9" w14:textId="77777777" w:rsidR="003F162D" w:rsidRPr="00DD113A" w:rsidRDefault="003F162D" w:rsidP="000D5F6B">
            <w:pPr>
              <w:rPr>
                <w:rFonts w:ascii="Times New Roman" w:hAnsi="Times New Roman"/>
                <w:sz w:val="22"/>
                <w:szCs w:val="22"/>
              </w:rPr>
            </w:pPr>
            <w:r>
              <w:rPr>
                <w:rFonts w:ascii="Times New Roman" w:hAnsi="Times New Roman"/>
                <w:sz w:val="22"/>
                <w:szCs w:val="22"/>
              </w:rPr>
              <w:t>Patient Policy Subscriber Comments (Driver)</w:t>
            </w:r>
          </w:p>
        </w:tc>
      </w:tr>
      <w:tr w:rsidR="003F162D" w:rsidRPr="0002501E" w14:paraId="335A1AAD" w14:textId="77777777" w:rsidTr="00827BDE">
        <w:trPr>
          <w:cantSplit/>
        </w:trPr>
        <w:tc>
          <w:tcPr>
            <w:tcW w:w="3299" w:type="dxa"/>
          </w:tcPr>
          <w:p w14:paraId="335A1AAB" w14:textId="77777777" w:rsidR="003F162D" w:rsidRPr="00DD113A" w:rsidRDefault="003F162D" w:rsidP="000D5F6B">
            <w:pPr>
              <w:rPr>
                <w:rFonts w:ascii="Times New Roman" w:hAnsi="Times New Roman"/>
                <w:sz w:val="22"/>
                <w:szCs w:val="22"/>
              </w:rPr>
            </w:pPr>
            <w:r>
              <w:rPr>
                <w:rFonts w:ascii="Times New Roman" w:hAnsi="Times New Roman"/>
                <w:sz w:val="22"/>
                <w:szCs w:val="22"/>
              </w:rPr>
              <w:t>IBCNCH2</w:t>
            </w:r>
          </w:p>
        </w:tc>
        <w:tc>
          <w:tcPr>
            <w:tcW w:w="6051" w:type="dxa"/>
          </w:tcPr>
          <w:p w14:paraId="335A1AAC" w14:textId="77777777" w:rsidR="003F162D" w:rsidRPr="00DD113A" w:rsidRDefault="003F162D" w:rsidP="000D5F6B">
            <w:pPr>
              <w:rPr>
                <w:rFonts w:ascii="Times New Roman" w:hAnsi="Times New Roman"/>
                <w:sz w:val="22"/>
                <w:szCs w:val="22"/>
              </w:rPr>
            </w:pPr>
            <w:r>
              <w:rPr>
                <w:rFonts w:ascii="Times New Roman" w:hAnsi="Times New Roman"/>
                <w:sz w:val="22"/>
                <w:szCs w:val="22"/>
              </w:rPr>
              <w:t>Patient Policy Subscriber Comments (Driver 1, Comment Search)</w:t>
            </w:r>
          </w:p>
        </w:tc>
      </w:tr>
      <w:tr w:rsidR="003F162D" w:rsidRPr="0002501E" w14:paraId="335A1AB0" w14:textId="77777777" w:rsidTr="00827BDE">
        <w:trPr>
          <w:cantSplit/>
        </w:trPr>
        <w:tc>
          <w:tcPr>
            <w:tcW w:w="3299" w:type="dxa"/>
          </w:tcPr>
          <w:p w14:paraId="335A1AAE" w14:textId="77777777" w:rsidR="003F162D" w:rsidRPr="00DD113A" w:rsidRDefault="003F162D" w:rsidP="000D5F6B">
            <w:pPr>
              <w:rPr>
                <w:rFonts w:ascii="Times New Roman" w:hAnsi="Times New Roman"/>
                <w:sz w:val="22"/>
                <w:szCs w:val="22"/>
              </w:rPr>
            </w:pPr>
            <w:r>
              <w:rPr>
                <w:rFonts w:ascii="Times New Roman" w:hAnsi="Times New Roman"/>
                <w:sz w:val="22"/>
                <w:szCs w:val="22"/>
              </w:rPr>
              <w:t>IBCNCH3</w:t>
            </w:r>
          </w:p>
        </w:tc>
        <w:tc>
          <w:tcPr>
            <w:tcW w:w="6051" w:type="dxa"/>
          </w:tcPr>
          <w:p w14:paraId="335A1AAF" w14:textId="77777777" w:rsidR="003F162D" w:rsidRPr="00DD113A" w:rsidRDefault="003F162D" w:rsidP="000D5F6B">
            <w:pPr>
              <w:rPr>
                <w:rFonts w:ascii="Times New Roman" w:hAnsi="Times New Roman"/>
                <w:sz w:val="22"/>
                <w:szCs w:val="22"/>
              </w:rPr>
            </w:pPr>
            <w:r>
              <w:rPr>
                <w:rFonts w:ascii="Times New Roman" w:hAnsi="Times New Roman"/>
                <w:sz w:val="22"/>
                <w:szCs w:val="22"/>
              </w:rPr>
              <w:t>Patient Policy Subscriber Comments (Comment Search)</w:t>
            </w:r>
          </w:p>
        </w:tc>
      </w:tr>
      <w:tr w:rsidR="0084584A" w:rsidRPr="0002501E" w14:paraId="335A1AB3" w14:textId="77777777" w:rsidTr="00827BDE">
        <w:trPr>
          <w:cantSplit/>
        </w:trPr>
        <w:tc>
          <w:tcPr>
            <w:tcW w:w="3299" w:type="dxa"/>
          </w:tcPr>
          <w:p w14:paraId="335A1AB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IBCNEAMC</w:t>
            </w:r>
          </w:p>
        </w:tc>
        <w:tc>
          <w:tcPr>
            <w:tcW w:w="6051" w:type="dxa"/>
          </w:tcPr>
          <w:p w14:paraId="335A1AB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IIV AUTO MATCH BUFFER LISTING</w:t>
            </w:r>
          </w:p>
        </w:tc>
      </w:tr>
      <w:tr w:rsidR="0084584A" w:rsidRPr="0002501E" w14:paraId="335A1AB6" w14:textId="77777777" w:rsidTr="00827BDE">
        <w:trPr>
          <w:cantSplit/>
        </w:trPr>
        <w:tc>
          <w:tcPr>
            <w:tcW w:w="3299" w:type="dxa"/>
          </w:tcPr>
          <w:p w14:paraId="335A1AB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IBCNEAME</w:t>
            </w:r>
          </w:p>
        </w:tc>
        <w:tc>
          <w:tcPr>
            <w:tcW w:w="6051" w:type="dxa"/>
          </w:tcPr>
          <w:p w14:paraId="335A1AB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IIV AUTO MATCH ENTRY/EDIT</w:t>
            </w:r>
          </w:p>
        </w:tc>
      </w:tr>
      <w:tr w:rsidR="0084584A" w:rsidRPr="0002501E" w14:paraId="335A1AB9" w14:textId="77777777" w:rsidTr="00827BDE">
        <w:trPr>
          <w:cantSplit/>
        </w:trPr>
        <w:tc>
          <w:tcPr>
            <w:tcW w:w="3299" w:type="dxa"/>
          </w:tcPr>
          <w:p w14:paraId="335A1AB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IBCNEAMI</w:t>
            </w:r>
          </w:p>
        </w:tc>
        <w:tc>
          <w:tcPr>
            <w:tcW w:w="6051" w:type="dxa"/>
          </w:tcPr>
          <w:p w14:paraId="335A1AB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IIV AUTO MATCH INPUT TRANSFORM</w:t>
            </w:r>
          </w:p>
        </w:tc>
      </w:tr>
      <w:tr w:rsidR="0084584A" w:rsidRPr="0002501E" w14:paraId="335A1ABC" w14:textId="77777777" w:rsidTr="00827BDE">
        <w:trPr>
          <w:cantSplit/>
        </w:trPr>
        <w:tc>
          <w:tcPr>
            <w:tcW w:w="3299" w:type="dxa"/>
          </w:tcPr>
          <w:p w14:paraId="335A1AB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IBCNEBF</w:t>
            </w:r>
          </w:p>
        </w:tc>
        <w:tc>
          <w:tcPr>
            <w:tcW w:w="6051" w:type="dxa"/>
          </w:tcPr>
          <w:p w14:paraId="335A1AB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Create an Entry in the Buffer File</w:t>
            </w:r>
          </w:p>
        </w:tc>
      </w:tr>
      <w:tr w:rsidR="0084584A" w:rsidRPr="0002501E" w14:paraId="335A1ABF" w14:textId="77777777" w:rsidTr="00827BDE">
        <w:trPr>
          <w:cantSplit/>
        </w:trPr>
        <w:tc>
          <w:tcPr>
            <w:tcW w:w="3299" w:type="dxa"/>
          </w:tcPr>
          <w:p w14:paraId="335A1AB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w:t>
            </w:r>
          </w:p>
        </w:tc>
        <w:tc>
          <w:tcPr>
            <w:tcW w:w="6051" w:type="dxa"/>
          </w:tcPr>
          <w:p w14:paraId="335A1ABE" w14:textId="77777777" w:rsidR="0084584A" w:rsidRPr="00DD113A" w:rsidRDefault="0084584A" w:rsidP="000D5F6B">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DATA EXTRACTS</w:t>
            </w:r>
          </w:p>
        </w:tc>
      </w:tr>
      <w:tr w:rsidR="0084584A" w:rsidRPr="0002501E" w14:paraId="335A1AC2" w14:textId="77777777" w:rsidTr="00827BDE">
        <w:trPr>
          <w:cantSplit/>
        </w:trPr>
        <w:tc>
          <w:tcPr>
            <w:tcW w:w="3299" w:type="dxa"/>
          </w:tcPr>
          <w:p w14:paraId="335A1AC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IBCNEDE1</w:t>
            </w:r>
          </w:p>
        </w:tc>
        <w:tc>
          <w:tcPr>
            <w:tcW w:w="6051" w:type="dxa"/>
          </w:tcPr>
          <w:p w14:paraId="335A1AC1" w14:textId="77777777" w:rsidR="0084584A" w:rsidRPr="00DD113A" w:rsidRDefault="0084584A" w:rsidP="000D5F6B">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INSURANCE BUFFER EXTRACT</w:t>
            </w:r>
          </w:p>
        </w:tc>
      </w:tr>
      <w:tr w:rsidR="0084584A" w:rsidRPr="0002501E" w14:paraId="335A1AC5" w14:textId="77777777" w:rsidTr="00827BDE">
        <w:trPr>
          <w:cantSplit/>
        </w:trPr>
        <w:tc>
          <w:tcPr>
            <w:tcW w:w="3299" w:type="dxa"/>
          </w:tcPr>
          <w:p w14:paraId="335A1AC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IBCNEDE2</w:t>
            </w:r>
          </w:p>
        </w:tc>
        <w:tc>
          <w:tcPr>
            <w:tcW w:w="6051" w:type="dxa"/>
          </w:tcPr>
          <w:p w14:paraId="335A1AC4" w14:textId="77777777" w:rsidR="0084584A" w:rsidRPr="00DD113A" w:rsidRDefault="0084584A" w:rsidP="000D5F6B">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PRE REG EXTRACT (APPTS)</w:t>
            </w:r>
          </w:p>
        </w:tc>
      </w:tr>
      <w:tr w:rsidR="0084584A" w:rsidRPr="0002501E" w14:paraId="335A1AC8" w14:textId="77777777" w:rsidTr="00827BDE">
        <w:trPr>
          <w:cantSplit/>
        </w:trPr>
        <w:tc>
          <w:tcPr>
            <w:tcW w:w="3299" w:type="dxa"/>
          </w:tcPr>
          <w:p w14:paraId="335A1AC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IBCNEDE3</w:t>
            </w:r>
          </w:p>
        </w:tc>
        <w:tc>
          <w:tcPr>
            <w:tcW w:w="6051" w:type="dxa"/>
          </w:tcPr>
          <w:p w14:paraId="335A1AC7" w14:textId="77777777" w:rsidR="0084584A" w:rsidRPr="00DD113A" w:rsidRDefault="0084584A" w:rsidP="000D5F6B">
            <w:pPr>
              <w:rPr>
                <w:rFonts w:ascii="Times New Roman" w:hAnsi="Times New Roman"/>
                <w:sz w:val="22"/>
                <w:szCs w:val="22"/>
                <w:lang w:val="pt-BR"/>
              </w:rPr>
            </w:pPr>
            <w:r w:rsidRPr="00DD113A">
              <w:rPr>
                <w:rFonts w:ascii="Times New Roman" w:hAnsi="Times New Roman"/>
                <w:sz w:val="22"/>
                <w:szCs w:val="22"/>
                <w:lang w:val="pt-BR"/>
              </w:rPr>
              <w:t>DAOU/DJW - NONVERINS DATA EXTRACT</w:t>
            </w:r>
          </w:p>
        </w:tc>
      </w:tr>
      <w:tr w:rsidR="0084584A" w:rsidRPr="0002501E" w14:paraId="335A1ACB" w14:textId="77777777" w:rsidTr="00827BDE">
        <w:trPr>
          <w:cantSplit/>
        </w:trPr>
        <w:tc>
          <w:tcPr>
            <w:tcW w:w="3299" w:type="dxa"/>
          </w:tcPr>
          <w:p w14:paraId="335A1AC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IBCNEDE4</w:t>
            </w:r>
          </w:p>
        </w:tc>
        <w:tc>
          <w:tcPr>
            <w:tcW w:w="6051" w:type="dxa"/>
          </w:tcPr>
          <w:p w14:paraId="335A1AC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NO INSURANCE DATA EXTRACT</w:t>
            </w:r>
          </w:p>
        </w:tc>
      </w:tr>
      <w:tr w:rsidR="0084584A" w:rsidRPr="0002501E" w14:paraId="335A1ACE" w14:textId="77777777" w:rsidTr="00827BDE">
        <w:trPr>
          <w:cantSplit/>
        </w:trPr>
        <w:tc>
          <w:tcPr>
            <w:tcW w:w="3299" w:type="dxa"/>
          </w:tcPr>
          <w:p w14:paraId="335A1AC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IBCNEDE5</w:t>
            </w:r>
          </w:p>
        </w:tc>
        <w:tc>
          <w:tcPr>
            <w:tcW w:w="6051" w:type="dxa"/>
          </w:tcPr>
          <w:p w14:paraId="335A1ACD" w14:textId="77777777" w:rsidR="0084584A" w:rsidRPr="00DD113A" w:rsidRDefault="0084584A" w:rsidP="000D5F6B">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DATA EXTRACTS</w:t>
            </w:r>
          </w:p>
        </w:tc>
      </w:tr>
      <w:tr w:rsidR="0084584A" w:rsidRPr="0002501E" w14:paraId="335A1AD1" w14:textId="77777777" w:rsidTr="00827BDE">
        <w:trPr>
          <w:cantSplit/>
        </w:trPr>
        <w:tc>
          <w:tcPr>
            <w:tcW w:w="3299" w:type="dxa"/>
          </w:tcPr>
          <w:p w14:paraId="335A1AC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IBCNEDE6</w:t>
            </w:r>
          </w:p>
        </w:tc>
        <w:tc>
          <w:tcPr>
            <w:tcW w:w="6051" w:type="dxa"/>
          </w:tcPr>
          <w:p w14:paraId="335A1AD0" w14:textId="77777777" w:rsidR="0084584A" w:rsidRPr="00DD113A" w:rsidRDefault="0084584A" w:rsidP="000D5F6B">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DATA EXTRACTS</w:t>
            </w:r>
          </w:p>
        </w:tc>
      </w:tr>
      <w:tr w:rsidR="0084584A" w:rsidRPr="0002501E" w14:paraId="335A1AD4" w14:textId="77777777" w:rsidTr="00827BDE">
        <w:trPr>
          <w:cantSplit/>
        </w:trPr>
        <w:tc>
          <w:tcPr>
            <w:tcW w:w="3299" w:type="dxa"/>
          </w:tcPr>
          <w:p w14:paraId="335A1AD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IBCNEDE7</w:t>
            </w:r>
          </w:p>
        </w:tc>
        <w:tc>
          <w:tcPr>
            <w:tcW w:w="6051" w:type="dxa"/>
          </w:tcPr>
          <w:p w14:paraId="335A1AD3" w14:textId="77777777" w:rsidR="0084584A" w:rsidRPr="00DD113A" w:rsidRDefault="0084584A" w:rsidP="000D5F6B">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DATA EXTRACTS</w:t>
            </w:r>
          </w:p>
        </w:tc>
      </w:tr>
      <w:tr w:rsidR="0084584A" w:rsidRPr="0002501E" w14:paraId="335A1AD7" w14:textId="77777777" w:rsidTr="00827BDE">
        <w:trPr>
          <w:cantSplit/>
        </w:trPr>
        <w:tc>
          <w:tcPr>
            <w:tcW w:w="3299" w:type="dxa"/>
          </w:tcPr>
          <w:p w14:paraId="335A1AD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IBCNEDEP</w:t>
            </w:r>
          </w:p>
        </w:tc>
        <w:tc>
          <w:tcPr>
            <w:tcW w:w="6051" w:type="dxa"/>
          </w:tcPr>
          <w:p w14:paraId="335A1AD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Process Transaction Records</w:t>
            </w:r>
          </w:p>
        </w:tc>
      </w:tr>
      <w:tr w:rsidR="0084584A" w:rsidRPr="0002501E" w14:paraId="335A1ADA" w14:textId="77777777" w:rsidTr="00827BDE">
        <w:trPr>
          <w:cantSplit/>
        </w:trPr>
        <w:tc>
          <w:tcPr>
            <w:tcW w:w="3299" w:type="dxa"/>
          </w:tcPr>
          <w:p w14:paraId="335A1AD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IBCNEDEQ</w:t>
            </w:r>
          </w:p>
        </w:tc>
        <w:tc>
          <w:tcPr>
            <w:tcW w:w="6051" w:type="dxa"/>
          </w:tcPr>
          <w:p w14:paraId="335A1AD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Process </w:t>
            </w: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Transactions continued</w:t>
            </w:r>
          </w:p>
        </w:tc>
      </w:tr>
      <w:tr w:rsidR="0084584A" w:rsidRPr="0002501E" w14:paraId="335A1ADD" w14:textId="77777777" w:rsidTr="00827BDE">
        <w:trPr>
          <w:cantSplit/>
        </w:trPr>
        <w:tc>
          <w:tcPr>
            <w:tcW w:w="3299" w:type="dxa"/>
          </w:tcPr>
          <w:p w14:paraId="335A1ADB" w14:textId="77777777" w:rsidR="0084584A" w:rsidRPr="00DD113A" w:rsidRDefault="0084584A" w:rsidP="000D5F6B">
            <w:pPr>
              <w:rPr>
                <w:rFonts w:ascii="Times New Roman" w:hAnsi="Times New Roman"/>
                <w:sz w:val="22"/>
                <w:szCs w:val="22"/>
              </w:rPr>
            </w:pPr>
            <w:r w:rsidRPr="00DD113A">
              <w:rPr>
                <w:rFonts w:ascii="Times New Roman" w:hAnsi="Times New Roman"/>
                <w:color w:val="000000"/>
                <w:sz w:val="22"/>
                <w:szCs w:val="22"/>
              </w:rPr>
              <w:t>IBCNEDST</w:t>
            </w:r>
          </w:p>
        </w:tc>
        <w:tc>
          <w:tcPr>
            <w:tcW w:w="6051" w:type="dxa"/>
          </w:tcPr>
          <w:p w14:paraId="335A1AD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Registration Message Statistics</w:t>
            </w:r>
          </w:p>
        </w:tc>
      </w:tr>
      <w:tr w:rsidR="0084584A" w:rsidRPr="0002501E" w14:paraId="335A1AE0" w14:textId="77777777" w:rsidTr="00827BDE">
        <w:trPr>
          <w:cantSplit/>
        </w:trPr>
        <w:tc>
          <w:tcPr>
            <w:tcW w:w="3299" w:type="dxa"/>
          </w:tcPr>
          <w:p w14:paraId="335A1AD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IBCNEHL1</w:t>
            </w:r>
          </w:p>
        </w:tc>
        <w:tc>
          <w:tcPr>
            <w:tcW w:w="6051" w:type="dxa"/>
          </w:tcPr>
          <w:p w14:paraId="335A1AD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Process Incoming RPI Messages</w:t>
            </w:r>
          </w:p>
        </w:tc>
      </w:tr>
      <w:tr w:rsidR="0084584A" w:rsidRPr="0002501E" w14:paraId="335A1AE3" w14:textId="77777777" w:rsidTr="00827BDE">
        <w:trPr>
          <w:cantSplit/>
        </w:trPr>
        <w:tc>
          <w:tcPr>
            <w:tcW w:w="3299" w:type="dxa"/>
          </w:tcPr>
          <w:p w14:paraId="335A1AE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IBCNEHL2</w:t>
            </w:r>
          </w:p>
        </w:tc>
        <w:tc>
          <w:tcPr>
            <w:tcW w:w="6051" w:type="dxa"/>
          </w:tcPr>
          <w:p w14:paraId="335A1AE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Process Incoming RPI Messages (cont.)</w:t>
            </w:r>
          </w:p>
        </w:tc>
      </w:tr>
      <w:tr w:rsidR="0084584A" w:rsidRPr="0002501E" w14:paraId="335A1AE6" w14:textId="77777777" w:rsidTr="00827BDE">
        <w:trPr>
          <w:cantSplit/>
        </w:trPr>
        <w:tc>
          <w:tcPr>
            <w:tcW w:w="3299" w:type="dxa"/>
          </w:tcPr>
          <w:p w14:paraId="335A1AE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IBCNEHL3</w:t>
            </w:r>
          </w:p>
        </w:tc>
        <w:tc>
          <w:tcPr>
            <w:tcW w:w="6051" w:type="dxa"/>
          </w:tcPr>
          <w:p w14:paraId="335A1AE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Process Incoming RPI Continued</w:t>
            </w:r>
          </w:p>
        </w:tc>
      </w:tr>
      <w:tr w:rsidR="0084584A" w:rsidRPr="0002501E" w14:paraId="335A1AE9" w14:textId="77777777" w:rsidTr="00827BDE">
        <w:trPr>
          <w:cantSplit/>
        </w:trPr>
        <w:tc>
          <w:tcPr>
            <w:tcW w:w="3299" w:type="dxa"/>
          </w:tcPr>
          <w:p w14:paraId="335A1AE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IBCNEHL4</w:t>
            </w:r>
          </w:p>
        </w:tc>
        <w:tc>
          <w:tcPr>
            <w:tcW w:w="6051" w:type="dxa"/>
          </w:tcPr>
          <w:p w14:paraId="335A1AE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Process Incoming RPI Messages (cont.)</w:t>
            </w:r>
          </w:p>
        </w:tc>
      </w:tr>
      <w:tr w:rsidR="0084584A" w:rsidRPr="0002501E" w14:paraId="335A1AEC" w14:textId="77777777" w:rsidTr="00827BDE">
        <w:trPr>
          <w:cantSplit/>
        </w:trPr>
        <w:tc>
          <w:tcPr>
            <w:tcW w:w="3299" w:type="dxa"/>
          </w:tcPr>
          <w:p w14:paraId="335A1AE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IBCNEHL5</w:t>
            </w:r>
          </w:p>
        </w:tc>
        <w:tc>
          <w:tcPr>
            <w:tcW w:w="6051" w:type="dxa"/>
          </w:tcPr>
          <w:p w14:paraId="335A1AE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Process Incoming RPI Messages</w:t>
            </w:r>
          </w:p>
        </w:tc>
      </w:tr>
      <w:tr w:rsidR="00827BDE" w:rsidRPr="0002501E" w14:paraId="2C5593BF" w14:textId="77777777" w:rsidTr="00827BDE">
        <w:trPr>
          <w:cantSplit/>
        </w:trPr>
        <w:tc>
          <w:tcPr>
            <w:tcW w:w="3299" w:type="dxa"/>
          </w:tcPr>
          <w:p w14:paraId="68858062" w14:textId="77777777" w:rsidR="00827BDE" w:rsidRPr="00DD113A" w:rsidRDefault="00827BDE" w:rsidP="00827BDE">
            <w:pPr>
              <w:rPr>
                <w:rFonts w:ascii="Times New Roman" w:hAnsi="Times New Roman"/>
                <w:sz w:val="22"/>
                <w:szCs w:val="22"/>
              </w:rPr>
            </w:pPr>
            <w:r>
              <w:rPr>
                <w:rFonts w:ascii="Times New Roman" w:hAnsi="Times New Roman"/>
                <w:sz w:val="22"/>
                <w:szCs w:val="22"/>
              </w:rPr>
              <w:t>IBCNEHL6</w:t>
            </w:r>
          </w:p>
        </w:tc>
        <w:tc>
          <w:tcPr>
            <w:tcW w:w="6051" w:type="dxa"/>
          </w:tcPr>
          <w:p w14:paraId="649B13DB" w14:textId="77777777" w:rsidR="00827BDE" w:rsidRPr="00DD113A" w:rsidRDefault="00827BDE" w:rsidP="00827BDE">
            <w:pPr>
              <w:rPr>
                <w:rFonts w:ascii="Times New Roman" w:hAnsi="Times New Roman"/>
                <w:sz w:val="22"/>
                <w:szCs w:val="22"/>
              </w:rPr>
            </w:pPr>
            <w:r w:rsidRPr="00D64604">
              <w:rPr>
                <w:rFonts w:ascii="Times New Roman" w:hAnsi="Times New Roman"/>
                <w:sz w:val="22"/>
                <w:szCs w:val="22"/>
              </w:rPr>
              <w:t>HL7 Process Incoming RPI Continued</w:t>
            </w:r>
          </w:p>
        </w:tc>
      </w:tr>
      <w:tr w:rsidR="00827BDE" w:rsidRPr="0002501E" w14:paraId="3BA86B3E" w14:textId="77777777" w:rsidTr="00827BDE">
        <w:trPr>
          <w:cantSplit/>
        </w:trPr>
        <w:tc>
          <w:tcPr>
            <w:tcW w:w="3299" w:type="dxa"/>
          </w:tcPr>
          <w:p w14:paraId="6A11E265" w14:textId="77777777" w:rsidR="00827BDE" w:rsidRPr="00DD113A" w:rsidRDefault="00827BDE" w:rsidP="00827BDE">
            <w:pPr>
              <w:rPr>
                <w:rFonts w:ascii="Times New Roman" w:hAnsi="Times New Roman"/>
                <w:sz w:val="22"/>
                <w:szCs w:val="22"/>
              </w:rPr>
            </w:pPr>
            <w:r>
              <w:rPr>
                <w:rFonts w:ascii="Times New Roman" w:hAnsi="Times New Roman"/>
                <w:sz w:val="22"/>
                <w:szCs w:val="22"/>
              </w:rPr>
              <w:t>IBCNEHL7</w:t>
            </w:r>
          </w:p>
        </w:tc>
        <w:tc>
          <w:tcPr>
            <w:tcW w:w="6051" w:type="dxa"/>
          </w:tcPr>
          <w:p w14:paraId="4B273EFE" w14:textId="77777777" w:rsidR="00827BDE" w:rsidRPr="00DD113A" w:rsidRDefault="00827BDE" w:rsidP="00827BDE">
            <w:pPr>
              <w:rPr>
                <w:rFonts w:ascii="Times New Roman" w:hAnsi="Times New Roman"/>
                <w:sz w:val="22"/>
                <w:szCs w:val="22"/>
              </w:rPr>
            </w:pPr>
            <w:r w:rsidRPr="00D64604">
              <w:rPr>
                <w:rFonts w:ascii="Times New Roman" w:hAnsi="Times New Roman"/>
                <w:sz w:val="22"/>
                <w:szCs w:val="22"/>
              </w:rPr>
              <w:t>HL7 Process Incoming 271 Messages Continued</w:t>
            </w:r>
          </w:p>
        </w:tc>
      </w:tr>
      <w:tr w:rsidR="0084584A" w:rsidRPr="0002501E" w14:paraId="335A1AEF" w14:textId="77777777" w:rsidTr="00827BDE">
        <w:trPr>
          <w:cantSplit/>
        </w:trPr>
        <w:tc>
          <w:tcPr>
            <w:tcW w:w="3299" w:type="dxa"/>
          </w:tcPr>
          <w:p w14:paraId="335A1AE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IBCNEHLD</w:t>
            </w:r>
          </w:p>
        </w:tc>
        <w:tc>
          <w:tcPr>
            <w:tcW w:w="6051" w:type="dxa"/>
          </w:tcPr>
          <w:p w14:paraId="335A1AE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IIV Deactivate MFN Message</w:t>
            </w:r>
          </w:p>
        </w:tc>
      </w:tr>
      <w:tr w:rsidR="0084584A" w:rsidRPr="0002501E" w14:paraId="335A1AF2" w14:textId="77777777" w:rsidTr="00827BDE">
        <w:trPr>
          <w:cantSplit/>
        </w:trPr>
        <w:tc>
          <w:tcPr>
            <w:tcW w:w="3299" w:type="dxa"/>
          </w:tcPr>
          <w:p w14:paraId="335A1AF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IBCNEHLI</w:t>
            </w:r>
          </w:p>
        </w:tc>
        <w:tc>
          <w:tcPr>
            <w:tcW w:w="6051" w:type="dxa"/>
          </w:tcPr>
          <w:p w14:paraId="335A1AF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Incoming HL7 messages</w:t>
            </w:r>
          </w:p>
        </w:tc>
      </w:tr>
      <w:tr w:rsidR="0084584A" w:rsidRPr="0002501E" w14:paraId="335A1AF5" w14:textId="77777777" w:rsidTr="00827BDE">
        <w:trPr>
          <w:cantSplit/>
        </w:trPr>
        <w:tc>
          <w:tcPr>
            <w:tcW w:w="3299" w:type="dxa"/>
          </w:tcPr>
          <w:p w14:paraId="335A1AF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IBCNEHLK</w:t>
            </w:r>
          </w:p>
        </w:tc>
        <w:tc>
          <w:tcPr>
            <w:tcW w:w="6051" w:type="dxa"/>
          </w:tcPr>
          <w:p w14:paraId="335A1AF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Acknowledgement Messages</w:t>
            </w:r>
          </w:p>
        </w:tc>
      </w:tr>
      <w:tr w:rsidR="0084584A" w:rsidRPr="0002501E" w14:paraId="335A1AF8" w14:textId="77777777" w:rsidTr="00827BDE">
        <w:trPr>
          <w:cantSplit/>
        </w:trPr>
        <w:tc>
          <w:tcPr>
            <w:tcW w:w="3299" w:type="dxa"/>
          </w:tcPr>
          <w:p w14:paraId="335A1AF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IBCNEHLM</w:t>
            </w:r>
          </w:p>
        </w:tc>
        <w:tc>
          <w:tcPr>
            <w:tcW w:w="6051" w:type="dxa"/>
          </w:tcPr>
          <w:p w14:paraId="335A1AF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Registration MFN Message</w:t>
            </w:r>
          </w:p>
        </w:tc>
      </w:tr>
      <w:tr w:rsidR="0084584A" w:rsidRPr="0002501E" w14:paraId="335A1AFB" w14:textId="77777777" w:rsidTr="00827BDE">
        <w:trPr>
          <w:cantSplit/>
        </w:trPr>
        <w:tc>
          <w:tcPr>
            <w:tcW w:w="3299" w:type="dxa"/>
          </w:tcPr>
          <w:p w14:paraId="335A1AF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IBCNEHLO</w:t>
            </w:r>
          </w:p>
        </w:tc>
        <w:tc>
          <w:tcPr>
            <w:tcW w:w="6051" w:type="dxa"/>
          </w:tcPr>
          <w:p w14:paraId="335A1AF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Outgoing HL7 messages</w:t>
            </w:r>
          </w:p>
        </w:tc>
      </w:tr>
      <w:tr w:rsidR="0084584A" w:rsidRPr="0002501E" w14:paraId="335A1AFE" w14:textId="77777777" w:rsidTr="00827BDE">
        <w:trPr>
          <w:cantSplit/>
        </w:trPr>
        <w:tc>
          <w:tcPr>
            <w:tcW w:w="3299" w:type="dxa"/>
          </w:tcPr>
          <w:p w14:paraId="335A1AF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IBCNEHLQ</w:t>
            </w:r>
          </w:p>
        </w:tc>
        <w:tc>
          <w:tcPr>
            <w:tcW w:w="6051" w:type="dxa"/>
          </w:tcPr>
          <w:p w14:paraId="335A1AF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RQI Message</w:t>
            </w:r>
          </w:p>
        </w:tc>
      </w:tr>
      <w:tr w:rsidR="0084584A" w:rsidRPr="0002501E" w14:paraId="335A1B01" w14:textId="77777777" w:rsidTr="00827BDE">
        <w:trPr>
          <w:cantSplit/>
        </w:trPr>
        <w:tc>
          <w:tcPr>
            <w:tcW w:w="3299" w:type="dxa"/>
          </w:tcPr>
          <w:p w14:paraId="335A1AF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IBCNEHLT</w:t>
            </w:r>
          </w:p>
        </w:tc>
        <w:tc>
          <w:tcPr>
            <w:tcW w:w="6051" w:type="dxa"/>
          </w:tcPr>
          <w:p w14:paraId="335A1B0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Process Incoming MFN Messages</w:t>
            </w:r>
          </w:p>
        </w:tc>
      </w:tr>
      <w:tr w:rsidR="0084584A" w:rsidRPr="0002501E" w14:paraId="335A1B04" w14:textId="77777777" w:rsidTr="00827BDE">
        <w:trPr>
          <w:cantSplit/>
        </w:trPr>
        <w:tc>
          <w:tcPr>
            <w:tcW w:w="3299" w:type="dxa"/>
          </w:tcPr>
          <w:p w14:paraId="335A1B0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IBCNEHLU</w:t>
            </w:r>
          </w:p>
        </w:tc>
        <w:tc>
          <w:tcPr>
            <w:tcW w:w="6051" w:type="dxa"/>
          </w:tcPr>
          <w:p w14:paraId="335A1B0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Utilities</w:t>
            </w:r>
          </w:p>
        </w:tc>
      </w:tr>
      <w:tr w:rsidR="0084584A" w:rsidRPr="0002501E" w14:paraId="335A1B07" w14:textId="77777777" w:rsidTr="00827BDE">
        <w:trPr>
          <w:cantSplit/>
        </w:trPr>
        <w:tc>
          <w:tcPr>
            <w:tcW w:w="3299" w:type="dxa"/>
          </w:tcPr>
          <w:p w14:paraId="335A1B0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IBCNEKI2</w:t>
            </w:r>
          </w:p>
        </w:tc>
        <w:tc>
          <w:tcPr>
            <w:tcW w:w="6051" w:type="dxa"/>
          </w:tcPr>
          <w:p w14:paraId="335A1B0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PURGE </w:t>
            </w: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DATA FILES CONT'D</w:t>
            </w:r>
          </w:p>
        </w:tc>
      </w:tr>
      <w:tr w:rsidR="0084584A" w:rsidRPr="0002501E" w14:paraId="335A1B0A" w14:textId="77777777" w:rsidTr="00827BDE">
        <w:trPr>
          <w:cantSplit/>
        </w:trPr>
        <w:tc>
          <w:tcPr>
            <w:tcW w:w="3299" w:type="dxa"/>
          </w:tcPr>
          <w:p w14:paraId="335A1B0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IBCNEKIT</w:t>
            </w:r>
          </w:p>
        </w:tc>
        <w:tc>
          <w:tcPr>
            <w:tcW w:w="6051" w:type="dxa"/>
          </w:tcPr>
          <w:p w14:paraId="335A1B0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PURGE </w:t>
            </w: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DATA FILES</w:t>
            </w:r>
          </w:p>
        </w:tc>
      </w:tr>
      <w:tr w:rsidR="0084584A" w:rsidRPr="0002501E" w14:paraId="335A1B0D" w14:textId="77777777" w:rsidTr="00827BDE">
        <w:trPr>
          <w:cantSplit/>
        </w:trPr>
        <w:tc>
          <w:tcPr>
            <w:tcW w:w="3299" w:type="dxa"/>
          </w:tcPr>
          <w:p w14:paraId="335A1B0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IBCNEML</w:t>
            </w:r>
          </w:p>
        </w:tc>
        <w:tc>
          <w:tcPr>
            <w:tcW w:w="6051" w:type="dxa"/>
          </w:tcPr>
          <w:p w14:paraId="335A1B0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MAILMAN NOTIFICATION TO LINK PAYERS</w:t>
            </w:r>
          </w:p>
        </w:tc>
      </w:tr>
      <w:tr w:rsidR="00827BDE" w:rsidRPr="0002501E" w14:paraId="62EE2EB4" w14:textId="77777777" w:rsidTr="00827BDE">
        <w:trPr>
          <w:cantSplit/>
        </w:trPr>
        <w:tc>
          <w:tcPr>
            <w:tcW w:w="3299" w:type="dxa"/>
          </w:tcPr>
          <w:p w14:paraId="425CADF3" w14:textId="77777777" w:rsidR="00827BDE" w:rsidRPr="00DD113A" w:rsidRDefault="00827BDE" w:rsidP="00827BDE">
            <w:pPr>
              <w:rPr>
                <w:rFonts w:ascii="Times New Roman" w:hAnsi="Times New Roman"/>
                <w:sz w:val="22"/>
                <w:szCs w:val="22"/>
              </w:rPr>
            </w:pPr>
            <w:r>
              <w:rPr>
                <w:rFonts w:ascii="Times New Roman" w:hAnsi="Times New Roman"/>
                <w:sz w:val="22"/>
                <w:szCs w:val="22"/>
              </w:rPr>
              <w:t>IBCNEMS1</w:t>
            </w:r>
          </w:p>
        </w:tc>
        <w:tc>
          <w:tcPr>
            <w:tcW w:w="6051" w:type="dxa"/>
          </w:tcPr>
          <w:p w14:paraId="788A0BA8" w14:textId="77777777" w:rsidR="00827BDE" w:rsidRPr="00DD113A" w:rsidRDefault="00827BDE" w:rsidP="00827BDE">
            <w:pPr>
              <w:rPr>
                <w:rFonts w:ascii="Times New Roman" w:hAnsi="Times New Roman"/>
                <w:sz w:val="22"/>
                <w:szCs w:val="22"/>
              </w:rPr>
            </w:pPr>
            <w:r w:rsidRPr="00D64604">
              <w:rPr>
                <w:rFonts w:ascii="Times New Roman" w:hAnsi="Times New Roman"/>
                <w:sz w:val="22"/>
                <w:szCs w:val="22"/>
              </w:rPr>
              <w:t>Consolidated Mailman messages</w:t>
            </w:r>
          </w:p>
        </w:tc>
      </w:tr>
      <w:tr w:rsidR="0084584A" w:rsidRPr="0002501E" w14:paraId="335A1B10" w14:textId="77777777" w:rsidTr="00827BDE">
        <w:trPr>
          <w:cantSplit/>
        </w:trPr>
        <w:tc>
          <w:tcPr>
            <w:tcW w:w="3299" w:type="dxa"/>
          </w:tcPr>
          <w:p w14:paraId="335A1B0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IBCNEPM</w:t>
            </w:r>
          </w:p>
        </w:tc>
        <w:tc>
          <w:tcPr>
            <w:tcW w:w="6051" w:type="dxa"/>
          </w:tcPr>
          <w:p w14:paraId="335A1B0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PAYER MAINTENANCE PAYER LIST SCREEN</w:t>
            </w:r>
          </w:p>
        </w:tc>
      </w:tr>
      <w:tr w:rsidR="0084584A" w:rsidRPr="0002501E" w14:paraId="335A1B13" w14:textId="77777777" w:rsidTr="00827BDE">
        <w:trPr>
          <w:cantSplit/>
        </w:trPr>
        <w:tc>
          <w:tcPr>
            <w:tcW w:w="3299" w:type="dxa"/>
          </w:tcPr>
          <w:p w14:paraId="335A1B1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IBCNEPM1</w:t>
            </w:r>
          </w:p>
        </w:tc>
        <w:tc>
          <w:tcPr>
            <w:tcW w:w="6051" w:type="dxa"/>
          </w:tcPr>
          <w:p w14:paraId="335A1B1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PAYER MAINT/INS COMPANY LIST FOR PAYER</w:t>
            </w:r>
          </w:p>
        </w:tc>
      </w:tr>
      <w:tr w:rsidR="0084584A" w:rsidRPr="0002501E" w14:paraId="335A1B16" w14:textId="77777777" w:rsidTr="00827BDE">
        <w:trPr>
          <w:cantSplit/>
        </w:trPr>
        <w:tc>
          <w:tcPr>
            <w:tcW w:w="3299" w:type="dxa"/>
          </w:tcPr>
          <w:p w14:paraId="335A1B1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IBCNEPM2</w:t>
            </w:r>
          </w:p>
        </w:tc>
        <w:tc>
          <w:tcPr>
            <w:tcW w:w="6051" w:type="dxa"/>
          </w:tcPr>
          <w:p w14:paraId="335A1B1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PAYER MAINTENANCE ENTRY POINT</w:t>
            </w:r>
          </w:p>
        </w:tc>
      </w:tr>
      <w:tr w:rsidR="0084584A" w:rsidRPr="0002501E" w14:paraId="335A1B19" w14:textId="77777777" w:rsidTr="00827BDE">
        <w:trPr>
          <w:cantSplit/>
        </w:trPr>
        <w:tc>
          <w:tcPr>
            <w:tcW w:w="3299" w:type="dxa"/>
          </w:tcPr>
          <w:p w14:paraId="335A1B1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IBCNEPY</w:t>
            </w:r>
          </w:p>
        </w:tc>
        <w:tc>
          <w:tcPr>
            <w:tcW w:w="6051" w:type="dxa"/>
          </w:tcPr>
          <w:p w14:paraId="335A1B18" w14:textId="77777777" w:rsidR="0084584A" w:rsidRPr="00DD113A" w:rsidRDefault="0084584A" w:rsidP="000D5F6B">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PAYER EDIT OPTION</w:t>
            </w:r>
          </w:p>
        </w:tc>
      </w:tr>
      <w:tr w:rsidR="0084584A" w:rsidRPr="0002501E" w14:paraId="335A1B1C" w14:textId="77777777" w:rsidTr="00827BDE">
        <w:trPr>
          <w:cantSplit/>
        </w:trPr>
        <w:tc>
          <w:tcPr>
            <w:tcW w:w="3299" w:type="dxa"/>
          </w:tcPr>
          <w:p w14:paraId="335A1B1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IBCNEQU</w:t>
            </w:r>
          </w:p>
        </w:tc>
        <w:tc>
          <w:tcPr>
            <w:tcW w:w="6051" w:type="dxa"/>
          </w:tcPr>
          <w:p w14:paraId="335A1B1B" w14:textId="77777777" w:rsidR="0084584A" w:rsidRPr="00DD113A" w:rsidRDefault="0084584A" w:rsidP="000D5F6B">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REQUEST ELECTRONIC INSURANCE INQUIRY</w:t>
            </w:r>
          </w:p>
        </w:tc>
      </w:tr>
      <w:tr w:rsidR="0084584A" w:rsidRPr="0002501E" w14:paraId="335A1B1F" w14:textId="77777777" w:rsidTr="00827BDE">
        <w:trPr>
          <w:cantSplit/>
        </w:trPr>
        <w:tc>
          <w:tcPr>
            <w:tcW w:w="3299" w:type="dxa"/>
          </w:tcPr>
          <w:p w14:paraId="335A1B1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IBCNERP0</w:t>
            </w:r>
          </w:p>
        </w:tc>
        <w:tc>
          <w:tcPr>
            <w:tcW w:w="6051" w:type="dxa"/>
          </w:tcPr>
          <w:p w14:paraId="335A1B1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IBCNE </w:t>
            </w: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STATISTICAL REPORT (cont'd)</w:t>
            </w:r>
          </w:p>
        </w:tc>
      </w:tr>
      <w:tr w:rsidR="0084584A" w:rsidRPr="0002501E" w14:paraId="335A1B22" w14:textId="77777777" w:rsidTr="00827BDE">
        <w:trPr>
          <w:cantSplit/>
        </w:trPr>
        <w:tc>
          <w:tcPr>
            <w:tcW w:w="3299" w:type="dxa"/>
          </w:tcPr>
          <w:p w14:paraId="335A1B2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IBCNERP1</w:t>
            </w:r>
          </w:p>
        </w:tc>
        <w:tc>
          <w:tcPr>
            <w:tcW w:w="6051" w:type="dxa"/>
          </w:tcPr>
          <w:p w14:paraId="335A1B2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IBCNE USER IF </w:t>
            </w: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RESPONSE REPORT</w:t>
            </w:r>
          </w:p>
        </w:tc>
      </w:tr>
      <w:tr w:rsidR="0084584A" w:rsidRPr="0002501E" w14:paraId="335A1B25" w14:textId="77777777" w:rsidTr="00827BDE">
        <w:trPr>
          <w:cantSplit/>
        </w:trPr>
        <w:tc>
          <w:tcPr>
            <w:tcW w:w="3299" w:type="dxa"/>
          </w:tcPr>
          <w:p w14:paraId="335A1B2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IBCNERP2</w:t>
            </w:r>
          </w:p>
        </w:tc>
        <w:tc>
          <w:tcPr>
            <w:tcW w:w="6051" w:type="dxa"/>
          </w:tcPr>
          <w:p w14:paraId="335A1B2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IBCNE </w:t>
            </w: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RESPONSE REPORT COMPILE</w:t>
            </w:r>
          </w:p>
        </w:tc>
      </w:tr>
      <w:tr w:rsidR="0084584A" w:rsidRPr="0002501E" w14:paraId="335A1B28" w14:textId="77777777" w:rsidTr="00827BDE">
        <w:trPr>
          <w:cantSplit/>
        </w:trPr>
        <w:tc>
          <w:tcPr>
            <w:tcW w:w="3299" w:type="dxa"/>
          </w:tcPr>
          <w:p w14:paraId="335A1B2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IBCNERP3</w:t>
            </w:r>
          </w:p>
        </w:tc>
        <w:tc>
          <w:tcPr>
            <w:tcW w:w="6051" w:type="dxa"/>
          </w:tcPr>
          <w:p w14:paraId="335A1B2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IBCNE </w:t>
            </w: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RESPONSE REPORT PRINT</w:t>
            </w:r>
          </w:p>
        </w:tc>
      </w:tr>
      <w:tr w:rsidR="0084584A" w:rsidRPr="0002501E" w14:paraId="335A1B2B" w14:textId="77777777" w:rsidTr="00827BDE">
        <w:trPr>
          <w:cantSplit/>
        </w:trPr>
        <w:tc>
          <w:tcPr>
            <w:tcW w:w="3299" w:type="dxa"/>
          </w:tcPr>
          <w:p w14:paraId="335A1B2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IBCNERP4</w:t>
            </w:r>
          </w:p>
        </w:tc>
        <w:tc>
          <w:tcPr>
            <w:tcW w:w="6051" w:type="dxa"/>
          </w:tcPr>
          <w:p w14:paraId="335A1B2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IBCNE USER INTERFACE </w:t>
            </w: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PAYER REPORT</w:t>
            </w:r>
          </w:p>
        </w:tc>
      </w:tr>
      <w:tr w:rsidR="0084584A" w:rsidRPr="0002501E" w14:paraId="335A1B2E" w14:textId="77777777" w:rsidTr="00827BDE">
        <w:trPr>
          <w:cantSplit/>
        </w:trPr>
        <w:tc>
          <w:tcPr>
            <w:tcW w:w="3299" w:type="dxa"/>
          </w:tcPr>
          <w:p w14:paraId="335A1B2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IBCNERP5</w:t>
            </w:r>
          </w:p>
        </w:tc>
        <w:tc>
          <w:tcPr>
            <w:tcW w:w="6051" w:type="dxa"/>
          </w:tcPr>
          <w:p w14:paraId="335A1B2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IBCNE </w:t>
            </w: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PAYER REPORT COMPILE</w:t>
            </w:r>
          </w:p>
        </w:tc>
      </w:tr>
      <w:tr w:rsidR="0084584A" w:rsidRPr="0002501E" w14:paraId="335A1B31" w14:textId="77777777" w:rsidTr="00827BDE">
        <w:trPr>
          <w:cantSplit/>
        </w:trPr>
        <w:tc>
          <w:tcPr>
            <w:tcW w:w="3299" w:type="dxa"/>
          </w:tcPr>
          <w:p w14:paraId="335A1B2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IBCNERP6</w:t>
            </w:r>
          </w:p>
        </w:tc>
        <w:tc>
          <w:tcPr>
            <w:tcW w:w="6051" w:type="dxa"/>
          </w:tcPr>
          <w:p w14:paraId="335A1B30" w14:textId="77777777" w:rsidR="0084584A" w:rsidRPr="00DD113A" w:rsidRDefault="0084584A" w:rsidP="000D5F6B">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PAYER REPORT PRINT</w:t>
            </w:r>
          </w:p>
        </w:tc>
      </w:tr>
      <w:tr w:rsidR="0084584A" w:rsidRPr="0002501E" w14:paraId="335A1B34" w14:textId="77777777" w:rsidTr="00827BDE">
        <w:trPr>
          <w:cantSplit/>
        </w:trPr>
        <w:tc>
          <w:tcPr>
            <w:tcW w:w="3299" w:type="dxa"/>
          </w:tcPr>
          <w:p w14:paraId="335A1B3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IBCNERP7</w:t>
            </w:r>
          </w:p>
        </w:tc>
        <w:tc>
          <w:tcPr>
            <w:tcW w:w="6051" w:type="dxa"/>
          </w:tcPr>
          <w:p w14:paraId="335A1B33" w14:textId="77777777" w:rsidR="0084584A" w:rsidRPr="00DD113A" w:rsidRDefault="0084584A" w:rsidP="000D5F6B">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STATISTICAL REPORT</w:t>
            </w:r>
          </w:p>
        </w:tc>
      </w:tr>
      <w:tr w:rsidR="0084584A" w:rsidRPr="0002501E" w14:paraId="335A1B37" w14:textId="77777777" w:rsidTr="00827BDE">
        <w:trPr>
          <w:cantSplit/>
        </w:trPr>
        <w:tc>
          <w:tcPr>
            <w:tcW w:w="3299" w:type="dxa"/>
          </w:tcPr>
          <w:p w14:paraId="335A1B3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IBCNERP8</w:t>
            </w:r>
          </w:p>
        </w:tc>
        <w:tc>
          <w:tcPr>
            <w:tcW w:w="6051" w:type="dxa"/>
          </w:tcPr>
          <w:p w14:paraId="335A1B3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IBCNE </w:t>
            </w: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STATISTICAL REPORT COMPILE</w:t>
            </w:r>
          </w:p>
        </w:tc>
      </w:tr>
      <w:tr w:rsidR="0084584A" w:rsidRPr="0002501E" w14:paraId="335A1B3A" w14:textId="77777777" w:rsidTr="00827BDE">
        <w:trPr>
          <w:cantSplit/>
        </w:trPr>
        <w:tc>
          <w:tcPr>
            <w:tcW w:w="3299" w:type="dxa"/>
          </w:tcPr>
          <w:p w14:paraId="335A1B3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IBCNERP9</w:t>
            </w:r>
          </w:p>
        </w:tc>
        <w:tc>
          <w:tcPr>
            <w:tcW w:w="6051" w:type="dxa"/>
          </w:tcPr>
          <w:p w14:paraId="335A1B39" w14:textId="77777777" w:rsidR="0084584A" w:rsidRPr="00DD113A" w:rsidRDefault="0084584A" w:rsidP="000D5F6B">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STATISTICAL REPORT PRINT</w:t>
            </w:r>
          </w:p>
        </w:tc>
      </w:tr>
      <w:tr w:rsidR="0084584A" w:rsidRPr="0002501E" w14:paraId="335A1B3D" w14:textId="77777777" w:rsidTr="00827BDE">
        <w:trPr>
          <w:cantSplit/>
        </w:trPr>
        <w:tc>
          <w:tcPr>
            <w:tcW w:w="3299" w:type="dxa"/>
          </w:tcPr>
          <w:p w14:paraId="335A1B3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IBCNERPA</w:t>
            </w:r>
          </w:p>
        </w:tc>
        <w:tc>
          <w:tcPr>
            <w:tcW w:w="6051" w:type="dxa"/>
          </w:tcPr>
          <w:p w14:paraId="335A1B3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IBCNE </w:t>
            </w: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RESPONSE REPORT (cont'd)</w:t>
            </w:r>
          </w:p>
        </w:tc>
      </w:tr>
      <w:tr w:rsidR="0084584A" w:rsidRPr="0002501E" w14:paraId="335A1B40" w14:textId="77777777" w:rsidTr="00827BDE">
        <w:trPr>
          <w:cantSplit/>
        </w:trPr>
        <w:tc>
          <w:tcPr>
            <w:tcW w:w="3299" w:type="dxa"/>
          </w:tcPr>
          <w:p w14:paraId="335A1B3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IBCNERPB</w:t>
            </w:r>
          </w:p>
        </w:tc>
        <w:tc>
          <w:tcPr>
            <w:tcW w:w="6051" w:type="dxa"/>
          </w:tcPr>
          <w:p w14:paraId="335A1B3F" w14:textId="77777777" w:rsidR="0084584A" w:rsidRPr="00DD113A" w:rsidRDefault="0084584A" w:rsidP="000D5F6B">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PAYER LINK REPORT</w:t>
            </w:r>
          </w:p>
        </w:tc>
      </w:tr>
      <w:tr w:rsidR="0084584A" w:rsidRPr="0002501E" w14:paraId="335A1B43" w14:textId="77777777" w:rsidTr="00827BDE">
        <w:trPr>
          <w:cantSplit/>
        </w:trPr>
        <w:tc>
          <w:tcPr>
            <w:tcW w:w="3299" w:type="dxa"/>
            <w:shd w:val="clear" w:color="auto" w:fill="auto"/>
          </w:tcPr>
          <w:p w14:paraId="335A1B4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IBCNERPC</w:t>
            </w:r>
          </w:p>
        </w:tc>
        <w:tc>
          <w:tcPr>
            <w:tcW w:w="6051" w:type="dxa"/>
          </w:tcPr>
          <w:p w14:paraId="335A1B42" w14:textId="77777777" w:rsidR="0084584A" w:rsidRPr="00D1302C" w:rsidRDefault="0084584A" w:rsidP="000D5F6B">
            <w:pPr>
              <w:rPr>
                <w:rFonts w:ascii="Times New Roman" w:hAnsi="Times New Roman"/>
                <w:sz w:val="22"/>
                <w:szCs w:val="22"/>
              </w:rPr>
            </w:pP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PAYER LINK REPORT COMPILE</w:t>
            </w:r>
          </w:p>
        </w:tc>
      </w:tr>
      <w:tr w:rsidR="0084584A" w:rsidRPr="0002501E" w14:paraId="335A1B46" w14:textId="77777777" w:rsidTr="00827BDE">
        <w:trPr>
          <w:cantSplit/>
        </w:trPr>
        <w:tc>
          <w:tcPr>
            <w:tcW w:w="3299" w:type="dxa"/>
            <w:shd w:val="clear" w:color="auto" w:fill="auto"/>
          </w:tcPr>
          <w:p w14:paraId="335A1B4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IBCNERPD</w:t>
            </w:r>
          </w:p>
        </w:tc>
        <w:tc>
          <w:tcPr>
            <w:tcW w:w="6051" w:type="dxa"/>
          </w:tcPr>
          <w:p w14:paraId="335A1B45" w14:textId="77777777" w:rsidR="0084584A" w:rsidRPr="00D1302C" w:rsidRDefault="0084584A" w:rsidP="000D5F6B">
            <w:pPr>
              <w:rPr>
                <w:rFonts w:ascii="Times New Roman" w:hAnsi="Times New Roman"/>
                <w:sz w:val="22"/>
                <w:szCs w:val="22"/>
              </w:rPr>
            </w:pP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PAYER LINK REPORT PRINT</w:t>
            </w:r>
          </w:p>
        </w:tc>
      </w:tr>
      <w:tr w:rsidR="0084584A" w:rsidRPr="0002501E" w14:paraId="335A1B49" w14:textId="77777777" w:rsidTr="00827BDE">
        <w:trPr>
          <w:cantSplit/>
        </w:trPr>
        <w:tc>
          <w:tcPr>
            <w:tcW w:w="3299" w:type="dxa"/>
          </w:tcPr>
          <w:p w14:paraId="335A1B4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IBCNERPE</w:t>
            </w:r>
          </w:p>
        </w:tc>
        <w:tc>
          <w:tcPr>
            <w:tcW w:w="6051" w:type="dxa"/>
          </w:tcPr>
          <w:p w14:paraId="335A1B48"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 xml:space="preserve">IBCNE </w:t>
            </w: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RESPONSE REPORT (cont'd)</w:t>
            </w:r>
          </w:p>
        </w:tc>
      </w:tr>
      <w:tr w:rsidR="0084584A" w:rsidRPr="0002501E" w14:paraId="335A1B4C" w14:textId="77777777" w:rsidTr="00827BDE">
        <w:trPr>
          <w:cantSplit/>
        </w:trPr>
        <w:tc>
          <w:tcPr>
            <w:tcW w:w="3299" w:type="dxa"/>
          </w:tcPr>
          <w:p w14:paraId="335A1B4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IBCNERPF</w:t>
            </w:r>
          </w:p>
        </w:tc>
        <w:tc>
          <w:tcPr>
            <w:tcW w:w="6051" w:type="dxa"/>
          </w:tcPr>
          <w:p w14:paraId="335A1B4B"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IBCNE USER INTERFACE EIV INSURANCE UPDATE REPORT</w:t>
            </w:r>
          </w:p>
        </w:tc>
      </w:tr>
      <w:tr w:rsidR="0084584A" w:rsidRPr="0002501E" w14:paraId="335A1B4F" w14:textId="77777777" w:rsidTr="00827BDE">
        <w:trPr>
          <w:cantSplit/>
        </w:trPr>
        <w:tc>
          <w:tcPr>
            <w:tcW w:w="3299" w:type="dxa"/>
          </w:tcPr>
          <w:p w14:paraId="335A1B4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IBCNERPG</w:t>
            </w:r>
          </w:p>
        </w:tc>
        <w:tc>
          <w:tcPr>
            <w:tcW w:w="6051" w:type="dxa"/>
          </w:tcPr>
          <w:p w14:paraId="335A1B4E"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IBCNE EIV INSURANCE UPDATE REPORT COMPILE</w:t>
            </w:r>
          </w:p>
        </w:tc>
      </w:tr>
      <w:tr w:rsidR="0084584A" w:rsidRPr="0002501E" w14:paraId="335A1B52" w14:textId="77777777" w:rsidTr="00827BDE">
        <w:trPr>
          <w:cantSplit/>
        </w:trPr>
        <w:tc>
          <w:tcPr>
            <w:tcW w:w="3299" w:type="dxa"/>
          </w:tcPr>
          <w:p w14:paraId="335A1B5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IBCNERPH</w:t>
            </w:r>
          </w:p>
        </w:tc>
        <w:tc>
          <w:tcPr>
            <w:tcW w:w="6051" w:type="dxa"/>
          </w:tcPr>
          <w:p w14:paraId="335A1B51"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IBCNE EIV INSURANCE UPDATE REPORT PRINT</w:t>
            </w:r>
          </w:p>
        </w:tc>
      </w:tr>
      <w:tr w:rsidR="0084584A" w:rsidRPr="0002501E" w14:paraId="335A1B55" w14:textId="77777777" w:rsidTr="00827BDE">
        <w:trPr>
          <w:cantSplit/>
        </w:trPr>
        <w:tc>
          <w:tcPr>
            <w:tcW w:w="3299" w:type="dxa"/>
          </w:tcPr>
          <w:p w14:paraId="335A1B5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IBCNERPI</w:t>
            </w:r>
          </w:p>
        </w:tc>
        <w:tc>
          <w:tcPr>
            <w:tcW w:w="6051" w:type="dxa"/>
          </w:tcPr>
          <w:p w14:paraId="335A1B54"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 xml:space="preserve">IBCNE </w:t>
            </w: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Secondary Insurance Report Print</w:t>
            </w:r>
          </w:p>
        </w:tc>
      </w:tr>
      <w:tr w:rsidR="0084584A" w:rsidRPr="0002501E" w14:paraId="335A1B58" w14:textId="77777777" w:rsidTr="00827BDE">
        <w:trPr>
          <w:cantSplit/>
        </w:trPr>
        <w:tc>
          <w:tcPr>
            <w:tcW w:w="3299" w:type="dxa"/>
          </w:tcPr>
          <w:p w14:paraId="335A1B56" w14:textId="77777777" w:rsidR="0084584A" w:rsidRPr="00DD113A" w:rsidRDefault="0084584A" w:rsidP="00CF2D68">
            <w:pPr>
              <w:rPr>
                <w:rFonts w:ascii="Times New Roman" w:hAnsi="Times New Roman"/>
                <w:color w:val="000000"/>
                <w:sz w:val="22"/>
                <w:szCs w:val="22"/>
              </w:rPr>
            </w:pPr>
            <w:r w:rsidRPr="00DD113A">
              <w:rPr>
                <w:rFonts w:ascii="Times New Roman" w:hAnsi="Times New Roman"/>
                <w:color w:val="000000"/>
                <w:sz w:val="22"/>
                <w:szCs w:val="22"/>
              </w:rPr>
              <w:t>IBCNERPJ</w:t>
            </w:r>
          </w:p>
        </w:tc>
        <w:tc>
          <w:tcPr>
            <w:tcW w:w="6051" w:type="dxa"/>
          </w:tcPr>
          <w:p w14:paraId="335A1B57" w14:textId="77777777" w:rsidR="0084584A" w:rsidRPr="00D1302C" w:rsidRDefault="0084584A" w:rsidP="00D85571">
            <w:pPr>
              <w:rPr>
                <w:rFonts w:ascii="Times New Roman" w:hAnsi="Times New Roman"/>
                <w:sz w:val="22"/>
                <w:szCs w:val="22"/>
              </w:rPr>
            </w:pPr>
            <w:r w:rsidRPr="00D1302C">
              <w:rPr>
                <w:rFonts w:ascii="Times New Roman" w:hAnsi="Times New Roman"/>
                <w:sz w:val="22"/>
                <w:szCs w:val="22"/>
              </w:rPr>
              <w:t xml:space="preserve">HL7 </w:t>
            </w:r>
            <w:r w:rsidR="00D85571">
              <w:rPr>
                <w:rFonts w:ascii="Times New Roman" w:hAnsi="Times New Roman"/>
                <w:sz w:val="22"/>
                <w:szCs w:val="22"/>
              </w:rPr>
              <w:t>Response</w:t>
            </w:r>
            <w:r w:rsidR="00D85571" w:rsidRPr="00D1302C">
              <w:rPr>
                <w:rFonts w:ascii="Times New Roman" w:hAnsi="Times New Roman"/>
                <w:sz w:val="22"/>
                <w:szCs w:val="22"/>
              </w:rPr>
              <w:t xml:space="preserve"> </w:t>
            </w:r>
            <w:r w:rsidRPr="00D1302C">
              <w:rPr>
                <w:rFonts w:ascii="Times New Roman" w:hAnsi="Times New Roman"/>
                <w:sz w:val="22"/>
                <w:szCs w:val="22"/>
              </w:rPr>
              <w:t>Report</w:t>
            </w:r>
          </w:p>
        </w:tc>
      </w:tr>
      <w:tr w:rsidR="0084584A" w:rsidRPr="0002501E" w14:paraId="335A1B5B" w14:textId="77777777" w:rsidTr="00827BDE">
        <w:trPr>
          <w:cantSplit/>
        </w:trPr>
        <w:tc>
          <w:tcPr>
            <w:tcW w:w="3299" w:type="dxa"/>
          </w:tcPr>
          <w:p w14:paraId="335A1B59" w14:textId="77777777" w:rsidR="0084584A" w:rsidRPr="00DD113A" w:rsidRDefault="0084584A" w:rsidP="00CF2D68">
            <w:pPr>
              <w:rPr>
                <w:rFonts w:ascii="Times New Roman" w:hAnsi="Times New Roman"/>
                <w:color w:val="000000"/>
                <w:sz w:val="22"/>
                <w:szCs w:val="22"/>
              </w:rPr>
            </w:pPr>
            <w:r w:rsidRPr="00DD113A">
              <w:rPr>
                <w:rFonts w:ascii="Times New Roman" w:hAnsi="Times New Roman"/>
                <w:color w:val="000000"/>
                <w:sz w:val="22"/>
                <w:szCs w:val="22"/>
              </w:rPr>
              <w:t>IBCNERPK</w:t>
            </w:r>
          </w:p>
        </w:tc>
        <w:tc>
          <w:tcPr>
            <w:tcW w:w="6051" w:type="dxa"/>
          </w:tcPr>
          <w:p w14:paraId="335A1B5A" w14:textId="77777777" w:rsidR="0084584A" w:rsidRPr="00D1302C" w:rsidRDefault="0084584A" w:rsidP="00D85571">
            <w:pPr>
              <w:rPr>
                <w:rFonts w:ascii="Times New Roman" w:hAnsi="Times New Roman"/>
                <w:sz w:val="22"/>
                <w:szCs w:val="22"/>
              </w:rPr>
            </w:pPr>
            <w:r w:rsidRPr="00D1302C">
              <w:rPr>
                <w:rFonts w:ascii="Times New Roman" w:hAnsi="Times New Roman"/>
                <w:sz w:val="22"/>
                <w:szCs w:val="22"/>
              </w:rPr>
              <w:t xml:space="preserve">HL7 </w:t>
            </w:r>
            <w:r w:rsidR="00D85571">
              <w:rPr>
                <w:rFonts w:ascii="Times New Roman" w:hAnsi="Times New Roman"/>
                <w:sz w:val="22"/>
                <w:szCs w:val="22"/>
              </w:rPr>
              <w:t>Response</w:t>
            </w:r>
            <w:r w:rsidR="00D85571" w:rsidRPr="00D1302C">
              <w:rPr>
                <w:rFonts w:ascii="Times New Roman" w:hAnsi="Times New Roman"/>
                <w:sz w:val="22"/>
                <w:szCs w:val="22"/>
              </w:rPr>
              <w:t xml:space="preserve"> </w:t>
            </w:r>
            <w:r w:rsidRPr="00D1302C">
              <w:rPr>
                <w:rFonts w:ascii="Times New Roman" w:hAnsi="Times New Roman"/>
                <w:sz w:val="22"/>
                <w:szCs w:val="22"/>
              </w:rPr>
              <w:t>Report</w:t>
            </w:r>
          </w:p>
        </w:tc>
      </w:tr>
      <w:tr w:rsidR="0084584A" w:rsidRPr="0002501E" w14:paraId="335A1B5E" w14:textId="77777777" w:rsidTr="00827BDE">
        <w:trPr>
          <w:cantSplit/>
        </w:trPr>
        <w:tc>
          <w:tcPr>
            <w:tcW w:w="3299" w:type="dxa"/>
          </w:tcPr>
          <w:p w14:paraId="335A1B5C" w14:textId="77777777" w:rsidR="0084584A" w:rsidRPr="00DD113A" w:rsidRDefault="0084584A" w:rsidP="00CF2D68">
            <w:pPr>
              <w:rPr>
                <w:rFonts w:ascii="Times New Roman" w:hAnsi="Times New Roman"/>
                <w:color w:val="000000"/>
                <w:sz w:val="22"/>
                <w:szCs w:val="22"/>
              </w:rPr>
            </w:pPr>
            <w:r w:rsidRPr="00DD113A">
              <w:rPr>
                <w:rFonts w:ascii="Times New Roman" w:hAnsi="Times New Roman"/>
                <w:color w:val="000000"/>
                <w:sz w:val="22"/>
                <w:szCs w:val="22"/>
              </w:rPr>
              <w:t>IBCNERPL</w:t>
            </w:r>
          </w:p>
        </w:tc>
        <w:tc>
          <w:tcPr>
            <w:tcW w:w="6051" w:type="dxa"/>
          </w:tcPr>
          <w:p w14:paraId="335A1B5D" w14:textId="77777777" w:rsidR="0084584A" w:rsidRPr="00D1302C" w:rsidRDefault="0084584A" w:rsidP="00D85571">
            <w:pPr>
              <w:rPr>
                <w:rFonts w:ascii="Times New Roman" w:hAnsi="Times New Roman"/>
                <w:sz w:val="22"/>
                <w:szCs w:val="22"/>
              </w:rPr>
            </w:pPr>
            <w:r w:rsidRPr="00D1302C">
              <w:rPr>
                <w:rFonts w:ascii="Times New Roman" w:hAnsi="Times New Roman"/>
                <w:sz w:val="22"/>
                <w:szCs w:val="22"/>
              </w:rPr>
              <w:t xml:space="preserve">HL7 </w:t>
            </w:r>
            <w:r w:rsidR="00D85571">
              <w:rPr>
                <w:rFonts w:ascii="Times New Roman" w:hAnsi="Times New Roman"/>
                <w:sz w:val="22"/>
                <w:szCs w:val="22"/>
              </w:rPr>
              <w:t>Response</w:t>
            </w:r>
            <w:r w:rsidR="00D85571" w:rsidRPr="00D1302C">
              <w:rPr>
                <w:rFonts w:ascii="Times New Roman" w:hAnsi="Times New Roman"/>
                <w:sz w:val="22"/>
                <w:szCs w:val="22"/>
              </w:rPr>
              <w:t xml:space="preserve"> </w:t>
            </w:r>
            <w:r w:rsidRPr="00D1302C">
              <w:rPr>
                <w:rFonts w:ascii="Times New Roman" w:hAnsi="Times New Roman"/>
                <w:sz w:val="22"/>
                <w:szCs w:val="22"/>
              </w:rPr>
              <w:t>Report</w:t>
            </w:r>
          </w:p>
        </w:tc>
      </w:tr>
      <w:tr w:rsidR="00827BDE" w:rsidRPr="00D1302C" w14:paraId="32CF8610" w14:textId="77777777" w:rsidTr="00827BDE">
        <w:trPr>
          <w:cantSplit/>
        </w:trPr>
        <w:tc>
          <w:tcPr>
            <w:tcW w:w="3299" w:type="dxa"/>
          </w:tcPr>
          <w:p w14:paraId="43AA23F5" w14:textId="77777777" w:rsidR="00827BDE" w:rsidRPr="00DD113A" w:rsidRDefault="00827BDE" w:rsidP="00827BDE">
            <w:pPr>
              <w:rPr>
                <w:rFonts w:ascii="Times New Roman" w:hAnsi="Times New Roman"/>
                <w:color w:val="000000"/>
                <w:sz w:val="22"/>
                <w:szCs w:val="22"/>
              </w:rPr>
            </w:pPr>
            <w:r>
              <w:rPr>
                <w:rFonts w:ascii="Times New Roman" w:hAnsi="Times New Roman"/>
                <w:color w:val="000000"/>
                <w:sz w:val="22"/>
                <w:szCs w:val="22"/>
              </w:rPr>
              <w:t>IBCNERTC</w:t>
            </w:r>
          </w:p>
        </w:tc>
        <w:tc>
          <w:tcPr>
            <w:tcW w:w="6051" w:type="dxa"/>
          </w:tcPr>
          <w:p w14:paraId="7132540E" w14:textId="77777777" w:rsidR="00827BDE" w:rsidRPr="00D1302C" w:rsidRDefault="00827BDE" w:rsidP="00827BDE">
            <w:pPr>
              <w:rPr>
                <w:rFonts w:ascii="Times New Roman" w:hAnsi="Times New Roman"/>
                <w:sz w:val="22"/>
                <w:szCs w:val="22"/>
              </w:rPr>
            </w:pPr>
            <w:r w:rsidRPr="00D64604">
              <w:rPr>
                <w:rFonts w:ascii="Times New Roman" w:hAnsi="Times New Roman"/>
                <w:sz w:val="22"/>
                <w:szCs w:val="22"/>
              </w:rPr>
              <w:t>Covered by Health Insurance</w:t>
            </w:r>
          </w:p>
        </w:tc>
      </w:tr>
      <w:tr w:rsidR="0084584A" w:rsidRPr="0002501E" w14:paraId="335A1B61" w14:textId="77777777" w:rsidTr="00827BDE">
        <w:trPr>
          <w:cantSplit/>
        </w:trPr>
        <w:tc>
          <w:tcPr>
            <w:tcW w:w="3299" w:type="dxa"/>
          </w:tcPr>
          <w:p w14:paraId="335A1B5F" w14:textId="77777777" w:rsidR="0084584A" w:rsidRPr="00DD113A" w:rsidRDefault="0084584A" w:rsidP="000D5F6B">
            <w:pPr>
              <w:rPr>
                <w:rFonts w:ascii="Times New Roman" w:hAnsi="Times New Roman"/>
                <w:sz w:val="22"/>
                <w:szCs w:val="22"/>
              </w:rPr>
            </w:pPr>
            <w:r w:rsidRPr="00DD113A">
              <w:rPr>
                <w:rFonts w:ascii="Times New Roman" w:hAnsi="Times New Roman"/>
                <w:color w:val="000000"/>
                <w:sz w:val="22"/>
                <w:szCs w:val="22"/>
              </w:rPr>
              <w:t>IBCNERTQ</w:t>
            </w:r>
          </w:p>
        </w:tc>
        <w:tc>
          <w:tcPr>
            <w:tcW w:w="6051" w:type="dxa"/>
          </w:tcPr>
          <w:p w14:paraId="335A1B60"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Real-time Insurance Verification</w:t>
            </w:r>
          </w:p>
        </w:tc>
      </w:tr>
      <w:tr w:rsidR="0084584A" w:rsidRPr="0002501E" w14:paraId="335A1B64" w14:textId="77777777" w:rsidTr="00827BDE">
        <w:trPr>
          <w:cantSplit/>
        </w:trPr>
        <w:tc>
          <w:tcPr>
            <w:tcW w:w="3299" w:type="dxa"/>
          </w:tcPr>
          <w:p w14:paraId="335A1B6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IBCNES</w:t>
            </w:r>
          </w:p>
        </w:tc>
        <w:tc>
          <w:tcPr>
            <w:tcW w:w="6051" w:type="dxa"/>
          </w:tcPr>
          <w:p w14:paraId="335A1B63" w14:textId="77777777" w:rsidR="0084584A" w:rsidRPr="00D1302C" w:rsidRDefault="0084584A" w:rsidP="000D5F6B">
            <w:pPr>
              <w:rPr>
                <w:rFonts w:ascii="Times New Roman" w:hAnsi="Times New Roman"/>
                <w:sz w:val="22"/>
                <w:szCs w:val="22"/>
              </w:rPr>
            </w:pP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eligibility/Benefit screen</w:t>
            </w:r>
          </w:p>
        </w:tc>
      </w:tr>
      <w:tr w:rsidR="0084584A" w:rsidRPr="0002501E" w14:paraId="335A1B67" w14:textId="77777777" w:rsidTr="00827BDE">
        <w:trPr>
          <w:cantSplit/>
        </w:trPr>
        <w:tc>
          <w:tcPr>
            <w:tcW w:w="3299" w:type="dxa"/>
          </w:tcPr>
          <w:p w14:paraId="335A1B6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IBCNES1</w:t>
            </w:r>
          </w:p>
        </w:tc>
        <w:tc>
          <w:tcPr>
            <w:tcW w:w="6051" w:type="dxa"/>
          </w:tcPr>
          <w:p w14:paraId="335A1B66" w14:textId="77777777" w:rsidR="0084584A" w:rsidRPr="00D1302C" w:rsidRDefault="0084584A" w:rsidP="000D5F6B">
            <w:pPr>
              <w:rPr>
                <w:rFonts w:ascii="Times New Roman" w:hAnsi="Times New Roman"/>
                <w:sz w:val="22"/>
                <w:szCs w:val="22"/>
              </w:rPr>
            </w:pP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eligibility/benefit utilities</w:t>
            </w:r>
          </w:p>
        </w:tc>
      </w:tr>
      <w:tr w:rsidR="0084584A" w:rsidRPr="0002501E" w14:paraId="335A1B6A" w14:textId="77777777" w:rsidTr="00827BDE">
        <w:trPr>
          <w:cantSplit/>
        </w:trPr>
        <w:tc>
          <w:tcPr>
            <w:tcW w:w="3299" w:type="dxa"/>
          </w:tcPr>
          <w:p w14:paraId="335A1B6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IBCNES2</w:t>
            </w:r>
          </w:p>
        </w:tc>
        <w:tc>
          <w:tcPr>
            <w:tcW w:w="6051" w:type="dxa"/>
          </w:tcPr>
          <w:p w14:paraId="335A1B69" w14:textId="77777777" w:rsidR="0084584A" w:rsidRPr="00D1302C" w:rsidRDefault="0084584A" w:rsidP="000D5F6B">
            <w:pPr>
              <w:rPr>
                <w:rFonts w:ascii="Times New Roman" w:hAnsi="Times New Roman"/>
                <w:sz w:val="22"/>
                <w:szCs w:val="22"/>
              </w:rPr>
            </w:pP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eligibility/Benefit action protocols</w:t>
            </w:r>
          </w:p>
        </w:tc>
      </w:tr>
      <w:tr w:rsidR="0084584A" w:rsidRPr="0002501E" w14:paraId="335A1B6D" w14:textId="77777777" w:rsidTr="00827BDE">
        <w:trPr>
          <w:cantSplit/>
        </w:trPr>
        <w:tc>
          <w:tcPr>
            <w:tcW w:w="3299" w:type="dxa"/>
          </w:tcPr>
          <w:p w14:paraId="335A1B6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IBCNES3</w:t>
            </w:r>
          </w:p>
        </w:tc>
        <w:tc>
          <w:tcPr>
            <w:tcW w:w="6051" w:type="dxa"/>
          </w:tcPr>
          <w:p w14:paraId="335A1B6C"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 xml:space="preserve">Eligibility/Benefits screen action protocols, </w:t>
            </w:r>
            <w:proofErr w:type="spellStart"/>
            <w:r w:rsidRPr="00D1302C">
              <w:rPr>
                <w:rFonts w:ascii="Times New Roman" w:hAnsi="Times New Roman"/>
                <w:sz w:val="22"/>
                <w:szCs w:val="22"/>
              </w:rPr>
              <w:t>con't</w:t>
            </w:r>
            <w:proofErr w:type="spellEnd"/>
          </w:p>
        </w:tc>
      </w:tr>
      <w:tr w:rsidR="0084584A" w:rsidRPr="0002501E" w14:paraId="335A1B70" w14:textId="77777777" w:rsidTr="00827BDE">
        <w:trPr>
          <w:cantSplit/>
        </w:trPr>
        <w:tc>
          <w:tcPr>
            <w:tcW w:w="3299" w:type="dxa"/>
          </w:tcPr>
          <w:p w14:paraId="335A1B6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IBCNESI</w:t>
            </w:r>
          </w:p>
        </w:tc>
        <w:tc>
          <w:tcPr>
            <w:tcW w:w="6051" w:type="dxa"/>
          </w:tcPr>
          <w:p w14:paraId="335A1B6F"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Potential Medicare COB Prompts</w:t>
            </w:r>
          </w:p>
        </w:tc>
      </w:tr>
      <w:tr w:rsidR="0084584A" w:rsidRPr="0002501E" w14:paraId="335A1B73" w14:textId="77777777" w:rsidTr="00827BDE">
        <w:trPr>
          <w:cantSplit/>
        </w:trPr>
        <w:tc>
          <w:tcPr>
            <w:tcW w:w="3299" w:type="dxa"/>
          </w:tcPr>
          <w:p w14:paraId="335A1B7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IBCNESI1</w:t>
            </w:r>
          </w:p>
        </w:tc>
        <w:tc>
          <w:tcPr>
            <w:tcW w:w="6051" w:type="dxa"/>
          </w:tcPr>
          <w:p w14:paraId="335A1B72"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MEDICARE POTENTIAL COB Patient Selection</w:t>
            </w:r>
          </w:p>
        </w:tc>
      </w:tr>
      <w:tr w:rsidR="0084584A" w:rsidRPr="0002501E" w14:paraId="335A1B76" w14:textId="77777777" w:rsidTr="00827BDE">
        <w:trPr>
          <w:cantSplit/>
        </w:trPr>
        <w:tc>
          <w:tcPr>
            <w:tcW w:w="3299" w:type="dxa"/>
          </w:tcPr>
          <w:p w14:paraId="335A1B7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IBCNESI2</w:t>
            </w:r>
          </w:p>
        </w:tc>
        <w:tc>
          <w:tcPr>
            <w:tcW w:w="6051" w:type="dxa"/>
          </w:tcPr>
          <w:p w14:paraId="335A1B75"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MEDICARE PATIENTS WITH SUBSEQUENT INSURANCE</w:t>
            </w:r>
          </w:p>
        </w:tc>
      </w:tr>
      <w:tr w:rsidR="00827BDE" w:rsidRPr="0002501E" w14:paraId="665DBE7E" w14:textId="77777777" w:rsidTr="00827BDE">
        <w:trPr>
          <w:cantSplit/>
        </w:trPr>
        <w:tc>
          <w:tcPr>
            <w:tcW w:w="3299" w:type="dxa"/>
          </w:tcPr>
          <w:p w14:paraId="2392BF93" w14:textId="77777777" w:rsidR="00827BDE" w:rsidRPr="00DD113A" w:rsidRDefault="00827BDE" w:rsidP="00827BDE">
            <w:pPr>
              <w:rPr>
                <w:rFonts w:ascii="Times New Roman" w:hAnsi="Times New Roman"/>
                <w:sz w:val="22"/>
                <w:szCs w:val="22"/>
              </w:rPr>
            </w:pPr>
            <w:r>
              <w:rPr>
                <w:rFonts w:ascii="Times New Roman" w:hAnsi="Times New Roman"/>
                <w:sz w:val="22"/>
                <w:szCs w:val="22"/>
              </w:rPr>
              <w:t>IBCNETST</w:t>
            </w:r>
          </w:p>
        </w:tc>
        <w:tc>
          <w:tcPr>
            <w:tcW w:w="6051" w:type="dxa"/>
          </w:tcPr>
          <w:p w14:paraId="4FCC296B" w14:textId="77777777" w:rsidR="00827BDE" w:rsidRPr="00D1302C" w:rsidRDefault="00827BDE" w:rsidP="00827BDE">
            <w:pPr>
              <w:rPr>
                <w:rFonts w:ascii="Times New Roman" w:hAnsi="Times New Roman"/>
                <w:sz w:val="22"/>
                <w:szCs w:val="22"/>
              </w:rPr>
            </w:pPr>
            <w:proofErr w:type="spellStart"/>
            <w:r w:rsidRPr="00D64604">
              <w:rPr>
                <w:rFonts w:ascii="Times New Roman" w:hAnsi="Times New Roman"/>
                <w:sz w:val="22"/>
                <w:szCs w:val="22"/>
              </w:rPr>
              <w:t>eIV</w:t>
            </w:r>
            <w:proofErr w:type="spellEnd"/>
            <w:r w:rsidRPr="00D64604">
              <w:rPr>
                <w:rFonts w:ascii="Times New Roman" w:hAnsi="Times New Roman"/>
                <w:sz w:val="22"/>
                <w:szCs w:val="22"/>
              </w:rPr>
              <w:t xml:space="preserve"> Gate-keeper test scenarios</w:t>
            </w:r>
          </w:p>
        </w:tc>
      </w:tr>
      <w:tr w:rsidR="0084584A" w:rsidRPr="0002501E" w14:paraId="335A1B79" w14:textId="77777777" w:rsidTr="00827BDE">
        <w:trPr>
          <w:cantSplit/>
        </w:trPr>
        <w:tc>
          <w:tcPr>
            <w:tcW w:w="3299" w:type="dxa"/>
          </w:tcPr>
          <w:p w14:paraId="335A1B7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IBCNEUT1</w:t>
            </w:r>
          </w:p>
        </w:tc>
        <w:tc>
          <w:tcPr>
            <w:tcW w:w="6051" w:type="dxa"/>
          </w:tcPr>
          <w:p w14:paraId="335A1B78"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IIV MISC. UTILITIES</w:t>
            </w:r>
          </w:p>
        </w:tc>
      </w:tr>
      <w:tr w:rsidR="0084584A" w:rsidRPr="0002501E" w14:paraId="335A1B7C" w14:textId="77777777" w:rsidTr="00827BDE">
        <w:trPr>
          <w:cantSplit/>
        </w:trPr>
        <w:tc>
          <w:tcPr>
            <w:tcW w:w="3299" w:type="dxa"/>
          </w:tcPr>
          <w:p w14:paraId="335A1B7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IBCNEUT2</w:t>
            </w:r>
          </w:p>
        </w:tc>
        <w:tc>
          <w:tcPr>
            <w:tcW w:w="6051" w:type="dxa"/>
          </w:tcPr>
          <w:p w14:paraId="335A1B7B" w14:textId="77777777" w:rsidR="0084584A" w:rsidRPr="00D1302C" w:rsidRDefault="0084584A" w:rsidP="000D5F6B">
            <w:pPr>
              <w:rPr>
                <w:rFonts w:ascii="Times New Roman" w:hAnsi="Times New Roman"/>
                <w:sz w:val="22"/>
                <w:szCs w:val="22"/>
              </w:rPr>
            </w:pP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MISC. UTILITIES</w:t>
            </w:r>
          </w:p>
        </w:tc>
      </w:tr>
      <w:tr w:rsidR="0084584A" w:rsidRPr="0002501E" w14:paraId="335A1B7F" w14:textId="77777777" w:rsidTr="00827BDE">
        <w:trPr>
          <w:cantSplit/>
        </w:trPr>
        <w:tc>
          <w:tcPr>
            <w:tcW w:w="3299" w:type="dxa"/>
          </w:tcPr>
          <w:p w14:paraId="335A1B7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IBCNEUT3</w:t>
            </w:r>
          </w:p>
        </w:tc>
        <w:tc>
          <w:tcPr>
            <w:tcW w:w="6051" w:type="dxa"/>
          </w:tcPr>
          <w:p w14:paraId="335A1B7E" w14:textId="77777777" w:rsidR="0084584A" w:rsidRPr="00D1302C" w:rsidRDefault="0084584A" w:rsidP="000D5F6B">
            <w:pPr>
              <w:rPr>
                <w:rFonts w:ascii="Times New Roman" w:hAnsi="Times New Roman"/>
                <w:sz w:val="22"/>
                <w:szCs w:val="22"/>
              </w:rPr>
            </w:pP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MISC. UTILITIES</w:t>
            </w:r>
          </w:p>
        </w:tc>
      </w:tr>
      <w:tr w:rsidR="0084584A" w:rsidRPr="0002501E" w14:paraId="335A1B82" w14:textId="77777777" w:rsidTr="00827BDE">
        <w:trPr>
          <w:cantSplit/>
        </w:trPr>
        <w:tc>
          <w:tcPr>
            <w:tcW w:w="3299" w:type="dxa"/>
          </w:tcPr>
          <w:p w14:paraId="335A1B8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IBCNEUT4</w:t>
            </w:r>
          </w:p>
        </w:tc>
        <w:tc>
          <w:tcPr>
            <w:tcW w:w="6051" w:type="dxa"/>
          </w:tcPr>
          <w:p w14:paraId="335A1B81" w14:textId="77777777" w:rsidR="0084584A" w:rsidRPr="00D1302C" w:rsidRDefault="0084584A" w:rsidP="000D5F6B">
            <w:pPr>
              <w:rPr>
                <w:rFonts w:ascii="Times New Roman" w:hAnsi="Times New Roman"/>
                <w:sz w:val="22"/>
                <w:szCs w:val="22"/>
              </w:rPr>
            </w:pP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MISC. UTILITIES</w:t>
            </w:r>
          </w:p>
        </w:tc>
      </w:tr>
      <w:tr w:rsidR="0084584A" w:rsidRPr="0002501E" w14:paraId="335A1B85" w14:textId="77777777" w:rsidTr="00827BDE">
        <w:trPr>
          <w:cantSplit/>
        </w:trPr>
        <w:tc>
          <w:tcPr>
            <w:tcW w:w="3299" w:type="dxa"/>
          </w:tcPr>
          <w:p w14:paraId="335A1B8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IBCNEUT5</w:t>
            </w:r>
          </w:p>
        </w:tc>
        <w:tc>
          <w:tcPr>
            <w:tcW w:w="6051" w:type="dxa"/>
          </w:tcPr>
          <w:p w14:paraId="335A1B84" w14:textId="77777777" w:rsidR="0084584A" w:rsidRPr="00D1302C" w:rsidRDefault="0084584A" w:rsidP="000D5F6B">
            <w:pPr>
              <w:rPr>
                <w:rFonts w:ascii="Times New Roman" w:hAnsi="Times New Roman"/>
                <w:sz w:val="22"/>
                <w:szCs w:val="22"/>
              </w:rPr>
            </w:pP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MISC. UTILITIES</w:t>
            </w:r>
          </w:p>
        </w:tc>
      </w:tr>
      <w:tr w:rsidR="0084584A" w:rsidRPr="0002501E" w14:paraId="335A1B88" w14:textId="77777777" w:rsidTr="00827BDE">
        <w:trPr>
          <w:cantSplit/>
        </w:trPr>
        <w:tc>
          <w:tcPr>
            <w:tcW w:w="3299" w:type="dxa"/>
          </w:tcPr>
          <w:p w14:paraId="335A1B8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IBCNEUT6</w:t>
            </w:r>
          </w:p>
        </w:tc>
        <w:tc>
          <w:tcPr>
            <w:tcW w:w="6051" w:type="dxa"/>
          </w:tcPr>
          <w:p w14:paraId="335A1B87"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IIV MISC. UTILITIES</w:t>
            </w:r>
          </w:p>
        </w:tc>
      </w:tr>
      <w:tr w:rsidR="0084584A" w:rsidRPr="0002501E" w14:paraId="335A1B8B" w14:textId="77777777" w:rsidTr="00827BDE">
        <w:trPr>
          <w:cantSplit/>
        </w:trPr>
        <w:tc>
          <w:tcPr>
            <w:tcW w:w="3299" w:type="dxa"/>
          </w:tcPr>
          <w:p w14:paraId="335A1B8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IBCNEUT7</w:t>
            </w:r>
          </w:p>
        </w:tc>
        <w:tc>
          <w:tcPr>
            <w:tcW w:w="6051" w:type="dxa"/>
          </w:tcPr>
          <w:p w14:paraId="335A1B8A"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IIV MISC. UTILITIES</w:t>
            </w:r>
          </w:p>
        </w:tc>
      </w:tr>
      <w:tr w:rsidR="0084584A" w:rsidRPr="0002501E" w14:paraId="335A1B8E" w14:textId="77777777" w:rsidTr="00827BDE">
        <w:trPr>
          <w:cantSplit/>
        </w:trPr>
        <w:tc>
          <w:tcPr>
            <w:tcW w:w="3299" w:type="dxa"/>
          </w:tcPr>
          <w:p w14:paraId="335A1B8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IBCNEUT8</w:t>
            </w:r>
          </w:p>
        </w:tc>
        <w:tc>
          <w:tcPr>
            <w:tcW w:w="6051" w:type="dxa"/>
          </w:tcPr>
          <w:p w14:paraId="335A1B8D" w14:textId="77777777" w:rsidR="0084584A" w:rsidRPr="00D1302C" w:rsidRDefault="0084584A" w:rsidP="000D5F6B">
            <w:pPr>
              <w:rPr>
                <w:rFonts w:ascii="Times New Roman" w:hAnsi="Times New Roman"/>
                <w:sz w:val="22"/>
                <w:szCs w:val="22"/>
              </w:rPr>
            </w:pP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MISC. UTILITIES</w:t>
            </w:r>
          </w:p>
        </w:tc>
      </w:tr>
      <w:tr w:rsidR="0084584A" w:rsidRPr="0002501E" w14:paraId="335A1B91" w14:textId="77777777" w:rsidTr="00827BDE">
        <w:trPr>
          <w:cantSplit/>
        </w:trPr>
        <w:tc>
          <w:tcPr>
            <w:tcW w:w="3299" w:type="dxa"/>
          </w:tcPr>
          <w:p w14:paraId="335A1B8F" w14:textId="77777777" w:rsidR="0084584A" w:rsidRPr="00DD113A" w:rsidRDefault="0084584A" w:rsidP="000D5F6B">
            <w:pPr>
              <w:rPr>
                <w:rFonts w:ascii="Times New Roman" w:hAnsi="Times New Roman"/>
                <w:sz w:val="22"/>
                <w:szCs w:val="22"/>
              </w:rPr>
            </w:pPr>
            <w:r w:rsidRPr="00DD113A">
              <w:rPr>
                <w:rFonts w:ascii="Times New Roman" w:eastAsia="Calibri" w:hAnsi="Times New Roman"/>
                <w:sz w:val="22"/>
                <w:szCs w:val="22"/>
              </w:rPr>
              <w:t>IBCNFCON</w:t>
            </w:r>
          </w:p>
        </w:tc>
        <w:tc>
          <w:tcPr>
            <w:tcW w:w="6051" w:type="dxa"/>
          </w:tcPr>
          <w:p w14:paraId="335A1B90" w14:textId="77777777" w:rsidR="0084584A" w:rsidRPr="00D1302C" w:rsidRDefault="0084584A" w:rsidP="000D5F6B">
            <w:pPr>
              <w:rPr>
                <w:rFonts w:ascii="Times New Roman" w:hAnsi="Times New Roman"/>
                <w:sz w:val="22"/>
                <w:szCs w:val="22"/>
              </w:rPr>
            </w:pPr>
            <w:r w:rsidRPr="00D1302C">
              <w:rPr>
                <w:rFonts w:ascii="Times New Roman" w:eastAsia="Calibri" w:hAnsi="Times New Roman"/>
                <w:sz w:val="22"/>
                <w:szCs w:val="22"/>
              </w:rPr>
              <w:t xml:space="preserve">This routine is called for </w:t>
            </w:r>
            <w:proofErr w:type="spellStart"/>
            <w:r w:rsidRPr="00D1302C">
              <w:rPr>
                <w:rFonts w:ascii="Times New Roman" w:eastAsia="Calibri" w:hAnsi="Times New Roman"/>
                <w:sz w:val="22"/>
                <w:szCs w:val="22"/>
              </w:rPr>
              <w:t>eII</w:t>
            </w:r>
            <w:proofErr w:type="spellEnd"/>
            <w:r w:rsidRPr="00D1302C">
              <w:rPr>
                <w:rFonts w:ascii="Times New Roman" w:eastAsia="Calibri" w:hAnsi="Times New Roman"/>
                <w:sz w:val="22"/>
                <w:szCs w:val="22"/>
              </w:rPr>
              <w:t xml:space="preserve"> Configuration Edit option to change </w:t>
            </w:r>
            <w:proofErr w:type="spellStart"/>
            <w:r w:rsidRPr="00D1302C">
              <w:rPr>
                <w:rFonts w:ascii="Times New Roman" w:eastAsia="Calibri" w:hAnsi="Times New Roman"/>
                <w:sz w:val="22"/>
                <w:szCs w:val="22"/>
              </w:rPr>
              <w:t>eII</w:t>
            </w:r>
            <w:proofErr w:type="spellEnd"/>
            <w:r w:rsidRPr="00D1302C">
              <w:rPr>
                <w:rFonts w:ascii="Times New Roman" w:eastAsia="Calibri" w:hAnsi="Times New Roman"/>
                <w:sz w:val="22"/>
                <w:szCs w:val="22"/>
              </w:rPr>
              <w:t xml:space="preserve"> configuration parameters. </w:t>
            </w:r>
          </w:p>
        </w:tc>
      </w:tr>
      <w:tr w:rsidR="0084584A" w:rsidRPr="0002501E" w14:paraId="335A1B94" w14:textId="77777777" w:rsidTr="00827BDE">
        <w:trPr>
          <w:cantSplit/>
        </w:trPr>
        <w:tc>
          <w:tcPr>
            <w:tcW w:w="3299" w:type="dxa"/>
          </w:tcPr>
          <w:p w14:paraId="335A1B92" w14:textId="77777777" w:rsidR="0084584A" w:rsidRPr="00DD113A" w:rsidRDefault="0084584A" w:rsidP="000D5F6B">
            <w:pPr>
              <w:rPr>
                <w:rFonts w:ascii="Times New Roman" w:hAnsi="Times New Roman"/>
                <w:sz w:val="22"/>
                <w:szCs w:val="22"/>
              </w:rPr>
            </w:pPr>
            <w:r w:rsidRPr="00DD113A">
              <w:rPr>
                <w:rFonts w:ascii="Times New Roman" w:eastAsia="Calibri" w:hAnsi="Times New Roman"/>
                <w:sz w:val="22"/>
                <w:szCs w:val="22"/>
              </w:rPr>
              <w:t>IBCNFRD</w:t>
            </w:r>
          </w:p>
        </w:tc>
        <w:tc>
          <w:tcPr>
            <w:tcW w:w="6051" w:type="dxa"/>
          </w:tcPr>
          <w:p w14:paraId="335A1B93" w14:textId="77777777" w:rsidR="0084584A" w:rsidRPr="00D1302C" w:rsidRDefault="0084584A" w:rsidP="0065752C">
            <w:pPr>
              <w:rPr>
                <w:rFonts w:ascii="Times New Roman" w:hAnsi="Times New Roman"/>
                <w:sz w:val="22"/>
                <w:szCs w:val="22"/>
              </w:rPr>
            </w:pPr>
            <w:r w:rsidRPr="00D1302C">
              <w:rPr>
                <w:rFonts w:ascii="Times New Roman" w:eastAsia="Calibri" w:hAnsi="Times New Roman"/>
                <w:sz w:val="22"/>
                <w:szCs w:val="22"/>
              </w:rPr>
              <w:t>Gets the Result file messages and Extract file’s confirmation messages from AITC DMI Queue, and then it creates the Result file.</w:t>
            </w:r>
          </w:p>
        </w:tc>
      </w:tr>
      <w:tr w:rsidR="0084584A" w:rsidRPr="0002501E" w14:paraId="335A1B97" w14:textId="77777777" w:rsidTr="00827BDE">
        <w:trPr>
          <w:cantSplit/>
        </w:trPr>
        <w:tc>
          <w:tcPr>
            <w:tcW w:w="3299" w:type="dxa"/>
          </w:tcPr>
          <w:p w14:paraId="335A1B95" w14:textId="77777777" w:rsidR="0084584A" w:rsidRPr="00DD113A" w:rsidRDefault="0084584A" w:rsidP="000D5F6B">
            <w:pPr>
              <w:rPr>
                <w:rFonts w:ascii="Times New Roman" w:hAnsi="Times New Roman"/>
                <w:sz w:val="22"/>
                <w:szCs w:val="22"/>
              </w:rPr>
            </w:pPr>
            <w:r w:rsidRPr="00DD113A">
              <w:rPr>
                <w:rFonts w:ascii="Times New Roman" w:eastAsia="Calibri" w:hAnsi="Times New Roman"/>
                <w:sz w:val="22"/>
                <w:szCs w:val="22"/>
              </w:rPr>
              <w:t>IBCNFRD2</w:t>
            </w:r>
          </w:p>
        </w:tc>
        <w:tc>
          <w:tcPr>
            <w:tcW w:w="6051" w:type="dxa"/>
          </w:tcPr>
          <w:p w14:paraId="335A1B96" w14:textId="77777777" w:rsidR="0084584A" w:rsidRPr="00D1302C" w:rsidRDefault="0084584A" w:rsidP="000D5F6B">
            <w:pPr>
              <w:rPr>
                <w:rFonts w:ascii="Times New Roman" w:hAnsi="Times New Roman"/>
                <w:sz w:val="22"/>
                <w:szCs w:val="22"/>
              </w:rPr>
            </w:pPr>
            <w:r w:rsidRPr="00D1302C">
              <w:rPr>
                <w:rFonts w:ascii="Times New Roman" w:eastAsia="Calibri" w:hAnsi="Times New Roman"/>
                <w:sz w:val="22"/>
                <w:szCs w:val="22"/>
              </w:rPr>
              <w:t>Builds the XML file from Result file messages.</w:t>
            </w:r>
          </w:p>
        </w:tc>
      </w:tr>
      <w:tr w:rsidR="0084584A" w:rsidRPr="0002501E" w14:paraId="335A1B9A" w14:textId="77777777" w:rsidTr="00827BDE">
        <w:trPr>
          <w:cantSplit/>
        </w:trPr>
        <w:tc>
          <w:tcPr>
            <w:tcW w:w="3299" w:type="dxa"/>
          </w:tcPr>
          <w:p w14:paraId="335A1B98" w14:textId="77777777" w:rsidR="0084584A" w:rsidRPr="00DD113A" w:rsidRDefault="0084584A" w:rsidP="000D5F6B">
            <w:pPr>
              <w:rPr>
                <w:rFonts w:ascii="Times New Roman" w:hAnsi="Times New Roman"/>
                <w:sz w:val="22"/>
                <w:szCs w:val="22"/>
              </w:rPr>
            </w:pPr>
            <w:r w:rsidRPr="00DD113A">
              <w:rPr>
                <w:rFonts w:ascii="Times New Roman" w:eastAsia="Calibri" w:hAnsi="Times New Roman"/>
                <w:sz w:val="22"/>
                <w:szCs w:val="22"/>
              </w:rPr>
              <w:t>IBCNFSND</w:t>
            </w:r>
          </w:p>
        </w:tc>
        <w:tc>
          <w:tcPr>
            <w:tcW w:w="6051" w:type="dxa"/>
          </w:tcPr>
          <w:p w14:paraId="335A1B99" w14:textId="77777777" w:rsidR="0084584A" w:rsidRPr="00D1302C" w:rsidRDefault="0084584A" w:rsidP="00F44EE6">
            <w:pPr>
              <w:rPr>
                <w:rFonts w:ascii="Times New Roman" w:hAnsi="Times New Roman"/>
                <w:sz w:val="22"/>
                <w:szCs w:val="22"/>
              </w:rPr>
            </w:pPr>
            <w:r w:rsidRPr="00D1302C">
              <w:rPr>
                <w:rFonts w:ascii="Times New Roman" w:eastAsia="Calibri" w:hAnsi="Times New Roman"/>
                <w:sz w:val="22"/>
                <w:szCs w:val="22"/>
              </w:rPr>
              <w:t xml:space="preserve">Sends Extract files as </w:t>
            </w:r>
            <w:proofErr w:type="spellStart"/>
            <w:r w:rsidRPr="00D1302C">
              <w:rPr>
                <w:rFonts w:ascii="Times New Roman" w:eastAsia="Calibri" w:hAnsi="Times New Roman"/>
                <w:sz w:val="22"/>
                <w:szCs w:val="22"/>
              </w:rPr>
              <w:t>MailMan</w:t>
            </w:r>
            <w:proofErr w:type="spellEnd"/>
            <w:r w:rsidRPr="00D1302C">
              <w:rPr>
                <w:rFonts w:ascii="Times New Roman" w:eastAsia="Calibri" w:hAnsi="Times New Roman"/>
                <w:sz w:val="22"/>
                <w:szCs w:val="22"/>
              </w:rPr>
              <w:t xml:space="preserve"> messages to AITC DMI Queue.  Notifies IBCNF EII IRM mail group if confirmation messages are not received from AITC DMI queue for given Extract file messages within given time frame and re-sends those messages to AITC DMI Queue.  Checks to make sure the Extract files and Result files are created on time; if not, sends warning message to IBCNF EII IRM mail group.  Also purges the Activity logs of HMS EXTRACT FILE STATUS and HMS RESULT FILE STATUS that are older than 180 days.</w:t>
            </w:r>
          </w:p>
        </w:tc>
      </w:tr>
      <w:tr w:rsidR="0084584A" w14:paraId="335A1B9D" w14:textId="77777777" w:rsidTr="00827BDE">
        <w:trPr>
          <w:cantSplit/>
        </w:trPr>
        <w:tc>
          <w:tcPr>
            <w:tcW w:w="3299" w:type="dxa"/>
          </w:tcPr>
          <w:p w14:paraId="335A1B9B" w14:textId="77777777" w:rsidR="0084584A" w:rsidRPr="00DD113A" w:rsidRDefault="0084584A" w:rsidP="00CF2D68">
            <w:pPr>
              <w:rPr>
                <w:rFonts w:ascii="Times New Roman" w:hAnsi="Times New Roman"/>
                <w:sz w:val="22"/>
                <w:szCs w:val="22"/>
              </w:rPr>
            </w:pPr>
            <w:r w:rsidRPr="00DD113A">
              <w:rPr>
                <w:rFonts w:ascii="Times New Roman" w:hAnsi="Times New Roman"/>
                <w:sz w:val="22"/>
                <w:szCs w:val="22"/>
              </w:rPr>
              <w:t>IBCNGPF</w:t>
            </w:r>
          </w:p>
        </w:tc>
        <w:tc>
          <w:tcPr>
            <w:tcW w:w="6051" w:type="dxa"/>
          </w:tcPr>
          <w:p w14:paraId="335A1B9C" w14:textId="77777777" w:rsidR="0084584A" w:rsidRPr="00D1302C" w:rsidRDefault="0025512F" w:rsidP="0025512F">
            <w:pPr>
              <w:rPr>
                <w:rFonts w:ascii="Times New Roman" w:hAnsi="Times New Roman"/>
                <w:sz w:val="22"/>
                <w:szCs w:val="22"/>
              </w:rPr>
            </w:pPr>
            <w:r>
              <w:rPr>
                <w:rFonts w:ascii="Times New Roman" w:hAnsi="Times New Roman"/>
                <w:sz w:val="22"/>
                <w:szCs w:val="22"/>
              </w:rPr>
              <w:t xml:space="preserve">List </w:t>
            </w:r>
            <w:r w:rsidR="0084584A" w:rsidRPr="00D1302C">
              <w:rPr>
                <w:rFonts w:ascii="Times New Roman" w:hAnsi="Times New Roman"/>
                <w:sz w:val="22"/>
                <w:szCs w:val="22"/>
              </w:rPr>
              <w:t>Group Plan</w:t>
            </w:r>
            <w:r>
              <w:rPr>
                <w:rFonts w:ascii="Times New Roman" w:hAnsi="Times New Roman"/>
                <w:sz w:val="22"/>
                <w:szCs w:val="22"/>
              </w:rPr>
              <w:t>s without Annual</w:t>
            </w:r>
            <w:r w:rsidR="0084584A" w:rsidRPr="00D1302C">
              <w:rPr>
                <w:rFonts w:ascii="Times New Roman" w:hAnsi="Times New Roman"/>
                <w:sz w:val="22"/>
                <w:szCs w:val="22"/>
              </w:rPr>
              <w:t xml:space="preserve"> </w:t>
            </w:r>
            <w:r>
              <w:rPr>
                <w:rFonts w:ascii="Times New Roman" w:hAnsi="Times New Roman"/>
                <w:sz w:val="22"/>
                <w:szCs w:val="22"/>
              </w:rPr>
              <w:t>B</w:t>
            </w:r>
            <w:r w:rsidR="0084584A" w:rsidRPr="00D1302C">
              <w:rPr>
                <w:rFonts w:ascii="Times New Roman" w:hAnsi="Times New Roman"/>
                <w:sz w:val="22"/>
                <w:szCs w:val="22"/>
              </w:rPr>
              <w:t>e</w:t>
            </w:r>
            <w:r>
              <w:rPr>
                <w:rFonts w:ascii="Times New Roman" w:hAnsi="Times New Roman"/>
                <w:sz w:val="22"/>
                <w:szCs w:val="22"/>
              </w:rPr>
              <w:t>nefit</w:t>
            </w:r>
            <w:r w:rsidR="0084584A" w:rsidRPr="00D1302C">
              <w:rPr>
                <w:rFonts w:ascii="Times New Roman" w:hAnsi="Times New Roman"/>
                <w:sz w:val="22"/>
                <w:szCs w:val="22"/>
              </w:rPr>
              <w:t>s Report</w:t>
            </w:r>
          </w:p>
        </w:tc>
      </w:tr>
      <w:tr w:rsidR="0025512F" w14:paraId="335A1BA0" w14:textId="77777777" w:rsidTr="00827BDE">
        <w:trPr>
          <w:cantSplit/>
        </w:trPr>
        <w:tc>
          <w:tcPr>
            <w:tcW w:w="3299" w:type="dxa"/>
          </w:tcPr>
          <w:p w14:paraId="335A1B9E" w14:textId="77777777" w:rsidR="0025512F" w:rsidRPr="00DD113A" w:rsidRDefault="0025512F" w:rsidP="00CF2D68">
            <w:pPr>
              <w:rPr>
                <w:rFonts w:ascii="Times New Roman" w:hAnsi="Times New Roman"/>
                <w:sz w:val="22"/>
                <w:szCs w:val="22"/>
              </w:rPr>
            </w:pPr>
            <w:r w:rsidRPr="00DD113A">
              <w:rPr>
                <w:rFonts w:ascii="Times New Roman" w:hAnsi="Times New Roman"/>
                <w:sz w:val="22"/>
                <w:szCs w:val="22"/>
              </w:rPr>
              <w:t>IBCNGPF1</w:t>
            </w:r>
          </w:p>
        </w:tc>
        <w:tc>
          <w:tcPr>
            <w:tcW w:w="6051" w:type="dxa"/>
          </w:tcPr>
          <w:p w14:paraId="335A1B9F" w14:textId="77777777" w:rsidR="0025512F" w:rsidRPr="00D1302C" w:rsidRDefault="0025512F" w:rsidP="00CF2D68">
            <w:pPr>
              <w:rPr>
                <w:rFonts w:ascii="Times New Roman" w:hAnsi="Times New Roman"/>
                <w:sz w:val="22"/>
                <w:szCs w:val="22"/>
              </w:rPr>
            </w:pPr>
            <w:r>
              <w:rPr>
                <w:rFonts w:ascii="Times New Roman" w:hAnsi="Times New Roman"/>
                <w:sz w:val="22"/>
                <w:szCs w:val="22"/>
              </w:rPr>
              <w:t xml:space="preserve">List </w:t>
            </w:r>
            <w:r w:rsidRPr="00D1302C">
              <w:rPr>
                <w:rFonts w:ascii="Times New Roman" w:hAnsi="Times New Roman"/>
                <w:sz w:val="22"/>
                <w:szCs w:val="22"/>
              </w:rPr>
              <w:t>Group Plan</w:t>
            </w:r>
            <w:r>
              <w:rPr>
                <w:rFonts w:ascii="Times New Roman" w:hAnsi="Times New Roman"/>
                <w:sz w:val="22"/>
                <w:szCs w:val="22"/>
              </w:rPr>
              <w:t>s without Annual</w:t>
            </w:r>
            <w:r w:rsidRPr="00D1302C">
              <w:rPr>
                <w:rFonts w:ascii="Times New Roman" w:hAnsi="Times New Roman"/>
                <w:sz w:val="22"/>
                <w:szCs w:val="22"/>
              </w:rPr>
              <w:t xml:space="preserve"> </w:t>
            </w:r>
            <w:r>
              <w:rPr>
                <w:rFonts w:ascii="Times New Roman" w:hAnsi="Times New Roman"/>
                <w:sz w:val="22"/>
                <w:szCs w:val="22"/>
              </w:rPr>
              <w:t>B</w:t>
            </w:r>
            <w:r w:rsidRPr="00D1302C">
              <w:rPr>
                <w:rFonts w:ascii="Times New Roman" w:hAnsi="Times New Roman"/>
                <w:sz w:val="22"/>
                <w:szCs w:val="22"/>
              </w:rPr>
              <w:t>e</w:t>
            </w:r>
            <w:r>
              <w:rPr>
                <w:rFonts w:ascii="Times New Roman" w:hAnsi="Times New Roman"/>
                <w:sz w:val="22"/>
                <w:szCs w:val="22"/>
              </w:rPr>
              <w:t>nefit</w:t>
            </w:r>
            <w:r w:rsidRPr="00D1302C">
              <w:rPr>
                <w:rFonts w:ascii="Times New Roman" w:hAnsi="Times New Roman"/>
                <w:sz w:val="22"/>
                <w:szCs w:val="22"/>
              </w:rPr>
              <w:t>s Report</w:t>
            </w:r>
          </w:p>
        </w:tc>
      </w:tr>
      <w:tr w:rsidR="0025512F" w14:paraId="335A1BA3" w14:textId="77777777" w:rsidTr="00827BDE">
        <w:trPr>
          <w:cantSplit/>
        </w:trPr>
        <w:tc>
          <w:tcPr>
            <w:tcW w:w="3299" w:type="dxa"/>
          </w:tcPr>
          <w:p w14:paraId="335A1BA1" w14:textId="77777777" w:rsidR="0025512F" w:rsidRPr="00DD113A" w:rsidRDefault="0025512F" w:rsidP="00CF2D68">
            <w:pPr>
              <w:rPr>
                <w:rFonts w:ascii="Times New Roman" w:hAnsi="Times New Roman"/>
                <w:sz w:val="22"/>
                <w:szCs w:val="22"/>
              </w:rPr>
            </w:pPr>
            <w:r w:rsidRPr="00DD113A">
              <w:rPr>
                <w:rFonts w:ascii="Times New Roman" w:hAnsi="Times New Roman"/>
                <w:sz w:val="22"/>
                <w:szCs w:val="22"/>
              </w:rPr>
              <w:lastRenderedPageBreak/>
              <w:t>IBCNGPF2</w:t>
            </w:r>
          </w:p>
        </w:tc>
        <w:tc>
          <w:tcPr>
            <w:tcW w:w="6051" w:type="dxa"/>
          </w:tcPr>
          <w:p w14:paraId="335A1BA2" w14:textId="77777777" w:rsidR="0025512F" w:rsidRPr="00D1302C" w:rsidRDefault="0025512F" w:rsidP="00CF2D68">
            <w:pPr>
              <w:rPr>
                <w:rFonts w:ascii="Times New Roman" w:hAnsi="Times New Roman"/>
                <w:sz w:val="22"/>
                <w:szCs w:val="22"/>
              </w:rPr>
            </w:pPr>
            <w:r>
              <w:rPr>
                <w:rFonts w:ascii="Times New Roman" w:hAnsi="Times New Roman"/>
                <w:sz w:val="22"/>
                <w:szCs w:val="22"/>
              </w:rPr>
              <w:t xml:space="preserve">List </w:t>
            </w:r>
            <w:r w:rsidRPr="00D1302C">
              <w:rPr>
                <w:rFonts w:ascii="Times New Roman" w:hAnsi="Times New Roman"/>
                <w:sz w:val="22"/>
                <w:szCs w:val="22"/>
              </w:rPr>
              <w:t>Group Plan</w:t>
            </w:r>
            <w:r>
              <w:rPr>
                <w:rFonts w:ascii="Times New Roman" w:hAnsi="Times New Roman"/>
                <w:sz w:val="22"/>
                <w:szCs w:val="22"/>
              </w:rPr>
              <w:t>s without Annual</w:t>
            </w:r>
            <w:r w:rsidRPr="00D1302C">
              <w:rPr>
                <w:rFonts w:ascii="Times New Roman" w:hAnsi="Times New Roman"/>
                <w:sz w:val="22"/>
                <w:szCs w:val="22"/>
              </w:rPr>
              <w:t xml:space="preserve"> </w:t>
            </w:r>
            <w:r>
              <w:rPr>
                <w:rFonts w:ascii="Times New Roman" w:hAnsi="Times New Roman"/>
                <w:sz w:val="22"/>
                <w:szCs w:val="22"/>
              </w:rPr>
              <w:t>B</w:t>
            </w:r>
            <w:r w:rsidRPr="00D1302C">
              <w:rPr>
                <w:rFonts w:ascii="Times New Roman" w:hAnsi="Times New Roman"/>
                <w:sz w:val="22"/>
                <w:szCs w:val="22"/>
              </w:rPr>
              <w:t>e</w:t>
            </w:r>
            <w:r>
              <w:rPr>
                <w:rFonts w:ascii="Times New Roman" w:hAnsi="Times New Roman"/>
                <w:sz w:val="22"/>
                <w:szCs w:val="22"/>
              </w:rPr>
              <w:t>nefit</w:t>
            </w:r>
            <w:r w:rsidRPr="00D1302C">
              <w:rPr>
                <w:rFonts w:ascii="Times New Roman" w:hAnsi="Times New Roman"/>
                <w:sz w:val="22"/>
                <w:szCs w:val="22"/>
              </w:rPr>
              <w:t>s Report</w:t>
            </w:r>
          </w:p>
        </w:tc>
      </w:tr>
      <w:tr w:rsidR="0025512F" w14:paraId="335A1BA6" w14:textId="77777777" w:rsidTr="00827BDE">
        <w:trPr>
          <w:cantSplit/>
        </w:trPr>
        <w:tc>
          <w:tcPr>
            <w:tcW w:w="3299" w:type="dxa"/>
          </w:tcPr>
          <w:p w14:paraId="335A1BA4" w14:textId="77777777" w:rsidR="0025512F" w:rsidRPr="00DD113A" w:rsidRDefault="0025512F" w:rsidP="00CF2D68">
            <w:pPr>
              <w:rPr>
                <w:rFonts w:ascii="Times New Roman" w:hAnsi="Times New Roman"/>
                <w:sz w:val="22"/>
                <w:szCs w:val="22"/>
              </w:rPr>
            </w:pPr>
            <w:r w:rsidRPr="00DD113A">
              <w:rPr>
                <w:rFonts w:ascii="Times New Roman" w:hAnsi="Times New Roman"/>
                <w:sz w:val="22"/>
                <w:szCs w:val="22"/>
              </w:rPr>
              <w:t>IBCNGPF3</w:t>
            </w:r>
          </w:p>
        </w:tc>
        <w:tc>
          <w:tcPr>
            <w:tcW w:w="6051" w:type="dxa"/>
          </w:tcPr>
          <w:p w14:paraId="335A1BA5" w14:textId="77777777" w:rsidR="0025512F" w:rsidRPr="00D1302C" w:rsidRDefault="0025512F" w:rsidP="00CF2D68">
            <w:pPr>
              <w:rPr>
                <w:rFonts w:ascii="Times New Roman" w:hAnsi="Times New Roman"/>
                <w:sz w:val="22"/>
                <w:szCs w:val="22"/>
              </w:rPr>
            </w:pPr>
            <w:r>
              <w:rPr>
                <w:rFonts w:ascii="Times New Roman" w:hAnsi="Times New Roman"/>
                <w:sz w:val="22"/>
                <w:szCs w:val="22"/>
              </w:rPr>
              <w:t xml:space="preserve">List </w:t>
            </w:r>
            <w:r w:rsidRPr="00D1302C">
              <w:rPr>
                <w:rFonts w:ascii="Times New Roman" w:hAnsi="Times New Roman"/>
                <w:sz w:val="22"/>
                <w:szCs w:val="22"/>
              </w:rPr>
              <w:t>Group Plan</w:t>
            </w:r>
            <w:r>
              <w:rPr>
                <w:rFonts w:ascii="Times New Roman" w:hAnsi="Times New Roman"/>
                <w:sz w:val="22"/>
                <w:szCs w:val="22"/>
              </w:rPr>
              <w:t>s without Annual</w:t>
            </w:r>
            <w:r w:rsidRPr="00D1302C">
              <w:rPr>
                <w:rFonts w:ascii="Times New Roman" w:hAnsi="Times New Roman"/>
                <w:sz w:val="22"/>
                <w:szCs w:val="22"/>
              </w:rPr>
              <w:t xml:space="preserve"> </w:t>
            </w:r>
            <w:r>
              <w:rPr>
                <w:rFonts w:ascii="Times New Roman" w:hAnsi="Times New Roman"/>
                <w:sz w:val="22"/>
                <w:szCs w:val="22"/>
              </w:rPr>
              <w:t>B</w:t>
            </w:r>
            <w:r w:rsidRPr="00D1302C">
              <w:rPr>
                <w:rFonts w:ascii="Times New Roman" w:hAnsi="Times New Roman"/>
                <w:sz w:val="22"/>
                <w:szCs w:val="22"/>
              </w:rPr>
              <w:t>e</w:t>
            </w:r>
            <w:r>
              <w:rPr>
                <w:rFonts w:ascii="Times New Roman" w:hAnsi="Times New Roman"/>
                <w:sz w:val="22"/>
                <w:szCs w:val="22"/>
              </w:rPr>
              <w:t>nefit</w:t>
            </w:r>
            <w:r w:rsidRPr="00D1302C">
              <w:rPr>
                <w:rFonts w:ascii="Times New Roman" w:hAnsi="Times New Roman"/>
                <w:sz w:val="22"/>
                <w:szCs w:val="22"/>
              </w:rPr>
              <w:t>s Report</w:t>
            </w:r>
          </w:p>
        </w:tc>
      </w:tr>
      <w:tr w:rsidR="0084584A" w:rsidRPr="0002501E" w14:paraId="335A1BA9" w14:textId="77777777" w:rsidTr="00827BDE">
        <w:trPr>
          <w:cantSplit/>
        </w:trPr>
        <w:tc>
          <w:tcPr>
            <w:tcW w:w="3299" w:type="dxa"/>
          </w:tcPr>
          <w:p w14:paraId="335A1BA7" w14:textId="77777777" w:rsidR="0084584A" w:rsidRPr="00DD113A" w:rsidRDefault="0084584A" w:rsidP="000D5F6B">
            <w:pPr>
              <w:rPr>
                <w:rFonts w:ascii="Times New Roman" w:eastAsia="Calibri" w:hAnsi="Times New Roman"/>
                <w:sz w:val="22"/>
                <w:szCs w:val="22"/>
              </w:rPr>
            </w:pPr>
            <w:r w:rsidRPr="00DD113A">
              <w:rPr>
                <w:rFonts w:ascii="Times New Roman" w:hAnsi="Times New Roman"/>
                <w:sz w:val="22"/>
                <w:szCs w:val="22"/>
              </w:rPr>
              <w:t>IBCNHHLI</w:t>
            </w:r>
          </w:p>
        </w:tc>
        <w:tc>
          <w:tcPr>
            <w:tcW w:w="6051" w:type="dxa"/>
          </w:tcPr>
          <w:p w14:paraId="335A1BA8" w14:textId="77777777" w:rsidR="0084584A" w:rsidRPr="00D1302C" w:rsidRDefault="0084584A" w:rsidP="00F44EE6">
            <w:pPr>
              <w:rPr>
                <w:rFonts w:ascii="Times New Roman" w:eastAsia="Calibri" w:hAnsi="Times New Roman"/>
                <w:sz w:val="22"/>
                <w:szCs w:val="22"/>
              </w:rPr>
            </w:pPr>
            <w:r w:rsidRPr="00D1302C">
              <w:rPr>
                <w:rFonts w:ascii="Times New Roman" w:hAnsi="Times New Roman"/>
                <w:sz w:val="22"/>
                <w:szCs w:val="22"/>
              </w:rPr>
              <w:t>Processes incoming HL7 messages from the National Insurance File (NIF).</w:t>
            </w:r>
          </w:p>
        </w:tc>
      </w:tr>
      <w:tr w:rsidR="0084584A" w:rsidRPr="0002501E" w14:paraId="335A1BAC" w14:textId="77777777" w:rsidTr="00827BDE">
        <w:trPr>
          <w:cantSplit/>
        </w:trPr>
        <w:tc>
          <w:tcPr>
            <w:tcW w:w="3299" w:type="dxa"/>
          </w:tcPr>
          <w:p w14:paraId="335A1BAA" w14:textId="77777777" w:rsidR="0084584A" w:rsidRPr="00DD113A" w:rsidRDefault="0084584A" w:rsidP="000D5F6B">
            <w:pPr>
              <w:rPr>
                <w:rFonts w:ascii="Times New Roman" w:eastAsia="Calibri" w:hAnsi="Times New Roman"/>
                <w:sz w:val="22"/>
                <w:szCs w:val="22"/>
              </w:rPr>
            </w:pPr>
            <w:r w:rsidRPr="00DD113A">
              <w:rPr>
                <w:rFonts w:ascii="Times New Roman" w:hAnsi="Times New Roman"/>
                <w:sz w:val="22"/>
                <w:szCs w:val="22"/>
              </w:rPr>
              <w:t>IBCNHHLO</w:t>
            </w:r>
          </w:p>
        </w:tc>
        <w:tc>
          <w:tcPr>
            <w:tcW w:w="6051" w:type="dxa"/>
          </w:tcPr>
          <w:p w14:paraId="335A1BAB" w14:textId="77777777" w:rsidR="0084584A" w:rsidRPr="00D1302C" w:rsidRDefault="0084584A" w:rsidP="00F44EE6">
            <w:pPr>
              <w:rPr>
                <w:rFonts w:ascii="Times New Roman" w:eastAsia="Calibri" w:hAnsi="Times New Roman"/>
                <w:sz w:val="22"/>
                <w:szCs w:val="22"/>
              </w:rPr>
            </w:pPr>
            <w:r w:rsidRPr="00D1302C">
              <w:rPr>
                <w:rFonts w:ascii="Times New Roman" w:hAnsi="Times New Roman"/>
                <w:sz w:val="22"/>
                <w:szCs w:val="22"/>
              </w:rPr>
              <w:t>Generates outgoing HL7 message to the National Insurance File (NIF).</w:t>
            </w:r>
          </w:p>
        </w:tc>
      </w:tr>
      <w:tr w:rsidR="0084584A" w:rsidRPr="0002501E" w14:paraId="335A1BAF" w14:textId="77777777" w:rsidTr="00827BDE">
        <w:trPr>
          <w:cantSplit/>
        </w:trPr>
        <w:tc>
          <w:tcPr>
            <w:tcW w:w="3299" w:type="dxa"/>
          </w:tcPr>
          <w:p w14:paraId="335A1BAD" w14:textId="77777777" w:rsidR="0084584A" w:rsidRPr="00DD113A" w:rsidRDefault="0084584A" w:rsidP="000D5F6B">
            <w:pPr>
              <w:rPr>
                <w:rFonts w:ascii="Times New Roman" w:eastAsia="Calibri" w:hAnsi="Times New Roman"/>
                <w:sz w:val="22"/>
                <w:szCs w:val="22"/>
              </w:rPr>
            </w:pPr>
            <w:r w:rsidRPr="00DD113A">
              <w:rPr>
                <w:rFonts w:ascii="Times New Roman" w:hAnsi="Times New Roman"/>
                <w:sz w:val="22"/>
                <w:szCs w:val="22"/>
              </w:rPr>
              <w:t>IBCNHSRV</w:t>
            </w:r>
          </w:p>
        </w:tc>
        <w:tc>
          <w:tcPr>
            <w:tcW w:w="6051" w:type="dxa"/>
          </w:tcPr>
          <w:p w14:paraId="335A1BAE" w14:textId="77777777" w:rsidR="0084584A" w:rsidRPr="00D1302C" w:rsidRDefault="0084584A" w:rsidP="00F44EE6">
            <w:pPr>
              <w:rPr>
                <w:rFonts w:ascii="Times New Roman" w:eastAsia="Calibri" w:hAnsi="Times New Roman"/>
                <w:sz w:val="22"/>
                <w:szCs w:val="22"/>
              </w:rPr>
            </w:pPr>
            <w:r w:rsidRPr="00D1302C">
              <w:rPr>
                <w:rFonts w:ascii="Times New Roman" w:hAnsi="Times New Roman"/>
                <w:sz w:val="22"/>
                <w:szCs w:val="22"/>
              </w:rPr>
              <w:t>Used by the IBCNH HPID NIF BATCH QUERY menu option (triggered by the NIFQRY mail group) to enable HL7 communication with the National Insurance File (NIF) and send a batch query to catch the system up to the data in the NIF.</w:t>
            </w:r>
          </w:p>
        </w:tc>
      </w:tr>
      <w:tr w:rsidR="0084584A" w:rsidRPr="0002501E" w14:paraId="335A1BB2" w14:textId="77777777" w:rsidTr="00827BDE">
        <w:trPr>
          <w:cantSplit/>
        </w:trPr>
        <w:tc>
          <w:tcPr>
            <w:tcW w:w="3299" w:type="dxa"/>
          </w:tcPr>
          <w:p w14:paraId="335A1BB0" w14:textId="77777777" w:rsidR="0084584A" w:rsidRPr="00DD113A" w:rsidRDefault="0084584A" w:rsidP="000D5F6B">
            <w:pPr>
              <w:rPr>
                <w:rFonts w:ascii="Times New Roman" w:eastAsia="Calibri" w:hAnsi="Times New Roman"/>
                <w:sz w:val="22"/>
                <w:szCs w:val="22"/>
              </w:rPr>
            </w:pPr>
            <w:r w:rsidRPr="00DD113A">
              <w:rPr>
                <w:rFonts w:ascii="Times New Roman" w:hAnsi="Times New Roman"/>
                <w:sz w:val="22"/>
                <w:szCs w:val="22"/>
              </w:rPr>
              <w:t>IBCNHUT1</w:t>
            </w:r>
          </w:p>
        </w:tc>
        <w:tc>
          <w:tcPr>
            <w:tcW w:w="6051" w:type="dxa"/>
          </w:tcPr>
          <w:p w14:paraId="335A1BB1" w14:textId="77777777" w:rsidR="0084584A" w:rsidRPr="00D1302C" w:rsidRDefault="0084584A" w:rsidP="00F44EE6">
            <w:pPr>
              <w:rPr>
                <w:rFonts w:ascii="Times New Roman" w:eastAsia="Calibri" w:hAnsi="Times New Roman"/>
                <w:sz w:val="22"/>
                <w:szCs w:val="22"/>
              </w:rPr>
            </w:pPr>
            <w:r w:rsidRPr="00D1302C">
              <w:rPr>
                <w:rFonts w:ascii="Times New Roman" w:hAnsi="Times New Roman"/>
                <w:sz w:val="22"/>
                <w:szCs w:val="22"/>
              </w:rPr>
              <w:t>Utility functions for working with Health Plan Identifiers (HPID) and Other Entity Identifiers (OEID).</w:t>
            </w:r>
          </w:p>
        </w:tc>
      </w:tr>
      <w:tr w:rsidR="0084584A" w:rsidRPr="0002501E" w14:paraId="335A1BB5" w14:textId="77777777" w:rsidTr="00827BDE">
        <w:trPr>
          <w:cantSplit/>
        </w:trPr>
        <w:tc>
          <w:tcPr>
            <w:tcW w:w="3299" w:type="dxa"/>
          </w:tcPr>
          <w:p w14:paraId="335A1BB3" w14:textId="77777777" w:rsidR="0084584A" w:rsidRPr="00DD113A" w:rsidRDefault="0084584A" w:rsidP="000D5F6B">
            <w:pPr>
              <w:rPr>
                <w:rFonts w:ascii="Times New Roman" w:eastAsia="Calibri" w:hAnsi="Times New Roman"/>
                <w:sz w:val="22"/>
                <w:szCs w:val="22"/>
              </w:rPr>
            </w:pPr>
            <w:r w:rsidRPr="00DD113A">
              <w:rPr>
                <w:rFonts w:ascii="Times New Roman" w:hAnsi="Times New Roman"/>
                <w:sz w:val="22"/>
                <w:szCs w:val="22"/>
              </w:rPr>
              <w:t>IBCNHUT2</w:t>
            </w:r>
          </w:p>
        </w:tc>
        <w:tc>
          <w:tcPr>
            <w:tcW w:w="6051" w:type="dxa"/>
          </w:tcPr>
          <w:p w14:paraId="335A1BB4" w14:textId="77777777" w:rsidR="0084584A" w:rsidRPr="00D1302C" w:rsidRDefault="0084584A" w:rsidP="00F44EE6">
            <w:pPr>
              <w:rPr>
                <w:rFonts w:ascii="Times New Roman" w:eastAsia="Calibri" w:hAnsi="Times New Roman"/>
                <w:sz w:val="22"/>
                <w:szCs w:val="22"/>
              </w:rPr>
            </w:pPr>
            <w:r w:rsidRPr="00D1302C">
              <w:rPr>
                <w:rFonts w:ascii="Times New Roman" w:hAnsi="Times New Roman"/>
                <w:sz w:val="22"/>
                <w:szCs w:val="22"/>
              </w:rPr>
              <w:t>Utility functions for working with Health Plan Identifiers (HPID) and Other Entity Identifiers (OEID).</w:t>
            </w:r>
          </w:p>
        </w:tc>
      </w:tr>
      <w:tr w:rsidR="00AF2693" w:rsidRPr="0002501E" w14:paraId="335A1BB8" w14:textId="77777777" w:rsidTr="00827BDE">
        <w:trPr>
          <w:cantSplit/>
        </w:trPr>
        <w:tc>
          <w:tcPr>
            <w:tcW w:w="3299" w:type="dxa"/>
          </w:tcPr>
          <w:p w14:paraId="335A1BB6" w14:textId="77777777" w:rsidR="00AF2693" w:rsidRPr="00DD113A" w:rsidRDefault="00AF2693" w:rsidP="000D5F6B">
            <w:pPr>
              <w:rPr>
                <w:rFonts w:ascii="Times New Roman" w:hAnsi="Times New Roman"/>
                <w:sz w:val="22"/>
                <w:szCs w:val="22"/>
              </w:rPr>
            </w:pPr>
            <w:r w:rsidRPr="00AF2693">
              <w:rPr>
                <w:rFonts w:ascii="Times New Roman" w:hAnsi="Times New Roman"/>
                <w:sz w:val="22"/>
                <w:szCs w:val="22"/>
              </w:rPr>
              <w:t>IBCNHPR</w:t>
            </w:r>
          </w:p>
        </w:tc>
        <w:tc>
          <w:tcPr>
            <w:tcW w:w="6051" w:type="dxa"/>
          </w:tcPr>
          <w:p w14:paraId="335A1BB7" w14:textId="77777777" w:rsidR="00AF2693" w:rsidRPr="00D1302C" w:rsidRDefault="00AF2693" w:rsidP="000D5F6B">
            <w:pPr>
              <w:rPr>
                <w:rFonts w:ascii="Times New Roman" w:hAnsi="Times New Roman"/>
                <w:sz w:val="22"/>
                <w:szCs w:val="22"/>
              </w:rPr>
            </w:pPr>
            <w:r w:rsidRPr="00AF2693">
              <w:rPr>
                <w:rFonts w:ascii="Times New Roman" w:hAnsi="Times New Roman"/>
                <w:sz w:val="22"/>
                <w:szCs w:val="22"/>
              </w:rPr>
              <w:t>This program is part of the Manually Added HPIDs to Billing Claim Report.</w:t>
            </w:r>
          </w:p>
        </w:tc>
      </w:tr>
      <w:tr w:rsidR="00AF2693" w:rsidRPr="0002501E" w14:paraId="335A1BBB" w14:textId="77777777" w:rsidTr="00827BDE">
        <w:trPr>
          <w:cantSplit/>
        </w:trPr>
        <w:tc>
          <w:tcPr>
            <w:tcW w:w="3299" w:type="dxa"/>
          </w:tcPr>
          <w:p w14:paraId="335A1BB9" w14:textId="77777777" w:rsidR="00AF2693" w:rsidRPr="00DD113A" w:rsidRDefault="00AF2693" w:rsidP="000D5F6B">
            <w:pPr>
              <w:rPr>
                <w:rFonts w:ascii="Times New Roman" w:hAnsi="Times New Roman"/>
                <w:sz w:val="22"/>
                <w:szCs w:val="22"/>
              </w:rPr>
            </w:pPr>
            <w:r w:rsidRPr="00AF2693">
              <w:rPr>
                <w:rFonts w:ascii="Times New Roman" w:hAnsi="Times New Roman"/>
                <w:sz w:val="22"/>
                <w:szCs w:val="22"/>
              </w:rPr>
              <w:t>IBCNHPR1</w:t>
            </w:r>
          </w:p>
        </w:tc>
        <w:tc>
          <w:tcPr>
            <w:tcW w:w="6051" w:type="dxa"/>
          </w:tcPr>
          <w:p w14:paraId="335A1BBA" w14:textId="77777777" w:rsidR="00AF2693" w:rsidRPr="00D1302C" w:rsidRDefault="00AF2693" w:rsidP="000D5F6B">
            <w:pPr>
              <w:rPr>
                <w:rFonts w:ascii="Times New Roman" w:hAnsi="Times New Roman"/>
                <w:sz w:val="22"/>
                <w:szCs w:val="22"/>
              </w:rPr>
            </w:pPr>
            <w:r w:rsidRPr="00AF2693">
              <w:rPr>
                <w:rFonts w:ascii="Times New Roman" w:hAnsi="Times New Roman"/>
                <w:sz w:val="22"/>
                <w:szCs w:val="22"/>
              </w:rPr>
              <w:t>This program is part of the Manually Added HPIDs to Billing Claim Report.</w:t>
            </w:r>
          </w:p>
        </w:tc>
      </w:tr>
      <w:tr w:rsidR="00AF2693" w:rsidRPr="0002501E" w14:paraId="335A1BBE" w14:textId="77777777" w:rsidTr="00827BDE">
        <w:trPr>
          <w:cantSplit/>
        </w:trPr>
        <w:tc>
          <w:tcPr>
            <w:tcW w:w="3299" w:type="dxa"/>
          </w:tcPr>
          <w:p w14:paraId="335A1BBC" w14:textId="77777777" w:rsidR="00AF2693" w:rsidRPr="00DD113A" w:rsidRDefault="00AF2693" w:rsidP="000D5F6B">
            <w:pPr>
              <w:rPr>
                <w:rFonts w:ascii="Times New Roman" w:hAnsi="Times New Roman"/>
                <w:sz w:val="22"/>
                <w:szCs w:val="22"/>
              </w:rPr>
            </w:pPr>
            <w:r w:rsidRPr="00AF2693">
              <w:rPr>
                <w:rFonts w:ascii="Times New Roman" w:hAnsi="Times New Roman"/>
                <w:sz w:val="22"/>
                <w:szCs w:val="22"/>
              </w:rPr>
              <w:t>IBCNHPR2</w:t>
            </w:r>
          </w:p>
        </w:tc>
        <w:tc>
          <w:tcPr>
            <w:tcW w:w="6051" w:type="dxa"/>
          </w:tcPr>
          <w:p w14:paraId="335A1BBD" w14:textId="77777777" w:rsidR="00AF2693" w:rsidRPr="00D1302C" w:rsidRDefault="00AF2693" w:rsidP="000D5F6B">
            <w:pPr>
              <w:rPr>
                <w:rFonts w:ascii="Times New Roman" w:hAnsi="Times New Roman"/>
                <w:sz w:val="22"/>
                <w:szCs w:val="22"/>
              </w:rPr>
            </w:pPr>
            <w:r w:rsidRPr="00AF2693">
              <w:rPr>
                <w:rFonts w:ascii="Times New Roman" w:hAnsi="Times New Roman"/>
                <w:sz w:val="22"/>
                <w:szCs w:val="22"/>
              </w:rPr>
              <w:t>This program is part of the Manually Added HPIDs to Billing Claim Report.</w:t>
            </w:r>
          </w:p>
        </w:tc>
      </w:tr>
      <w:tr w:rsidR="00C4558A" w:rsidRPr="0002501E" w14:paraId="335A1BC1" w14:textId="77777777" w:rsidTr="00827BDE">
        <w:trPr>
          <w:cantSplit/>
        </w:trPr>
        <w:tc>
          <w:tcPr>
            <w:tcW w:w="3299" w:type="dxa"/>
          </w:tcPr>
          <w:p w14:paraId="335A1BBF" w14:textId="77777777" w:rsidR="00C4558A" w:rsidRPr="00DD113A" w:rsidRDefault="00C4558A" w:rsidP="00FF562B">
            <w:pPr>
              <w:rPr>
                <w:rFonts w:ascii="Times New Roman" w:hAnsi="Times New Roman"/>
                <w:sz w:val="22"/>
                <w:szCs w:val="22"/>
              </w:rPr>
            </w:pPr>
            <w:r>
              <w:rPr>
                <w:rFonts w:ascii="Times New Roman" w:hAnsi="Times New Roman"/>
                <w:sz w:val="22"/>
                <w:szCs w:val="22"/>
              </w:rPr>
              <w:t>I</w:t>
            </w:r>
            <w:r w:rsidRPr="00DD113A">
              <w:rPr>
                <w:rFonts w:ascii="Times New Roman" w:hAnsi="Times New Roman"/>
                <w:sz w:val="22"/>
                <w:szCs w:val="22"/>
              </w:rPr>
              <w:t>BCNICB</w:t>
            </w:r>
          </w:p>
        </w:tc>
        <w:tc>
          <w:tcPr>
            <w:tcW w:w="6051" w:type="dxa"/>
          </w:tcPr>
          <w:p w14:paraId="335A1BC0" w14:textId="77777777" w:rsidR="00C4558A" w:rsidRPr="00D1302C" w:rsidRDefault="00C4558A" w:rsidP="00FF562B">
            <w:pPr>
              <w:rPr>
                <w:rFonts w:ascii="Times New Roman" w:hAnsi="Times New Roman"/>
                <w:sz w:val="22"/>
                <w:szCs w:val="22"/>
              </w:rPr>
            </w:pPr>
            <w:r w:rsidRPr="00D1302C">
              <w:rPr>
                <w:rFonts w:ascii="Times New Roman" w:hAnsi="Times New Roman"/>
                <w:sz w:val="22"/>
                <w:szCs w:val="22"/>
              </w:rPr>
              <w:t>Update utilities for the ICB interface</w:t>
            </w:r>
          </w:p>
        </w:tc>
      </w:tr>
      <w:tr w:rsidR="003F162D" w:rsidRPr="0002501E" w14:paraId="335A1BC4" w14:textId="77777777" w:rsidTr="00827BDE">
        <w:trPr>
          <w:cantSplit/>
        </w:trPr>
        <w:tc>
          <w:tcPr>
            <w:tcW w:w="3299" w:type="dxa"/>
          </w:tcPr>
          <w:p w14:paraId="335A1BC2" w14:textId="77777777" w:rsidR="003F162D" w:rsidRPr="00DD113A" w:rsidRDefault="003F162D" w:rsidP="00FF562B">
            <w:pPr>
              <w:rPr>
                <w:rFonts w:ascii="Times New Roman" w:hAnsi="Times New Roman"/>
                <w:sz w:val="22"/>
                <w:szCs w:val="22"/>
              </w:rPr>
            </w:pPr>
            <w:r>
              <w:rPr>
                <w:rFonts w:ascii="Times New Roman" w:hAnsi="Times New Roman"/>
                <w:sz w:val="22"/>
                <w:szCs w:val="22"/>
              </w:rPr>
              <w:t>IBCNILK</w:t>
            </w:r>
          </w:p>
        </w:tc>
        <w:tc>
          <w:tcPr>
            <w:tcW w:w="6051" w:type="dxa"/>
          </w:tcPr>
          <w:p w14:paraId="335A1BC3" w14:textId="77777777" w:rsidR="003F162D" w:rsidRPr="00D1302C" w:rsidRDefault="003F162D" w:rsidP="00FF562B">
            <w:pPr>
              <w:rPr>
                <w:rFonts w:ascii="Times New Roman" w:hAnsi="Times New Roman"/>
                <w:sz w:val="22"/>
                <w:szCs w:val="22"/>
              </w:rPr>
            </w:pPr>
            <w:r>
              <w:rPr>
                <w:rFonts w:ascii="Times New Roman" w:hAnsi="Times New Roman"/>
                <w:sz w:val="22"/>
                <w:szCs w:val="22"/>
              </w:rPr>
              <w:t>This routine contains the new Insurance Company Look-up Utility which is invoked from many points within the Insurance Data Capture module.</w:t>
            </w:r>
          </w:p>
        </w:tc>
      </w:tr>
      <w:tr w:rsidR="0084584A" w:rsidRPr="0002501E" w14:paraId="335A1BC7" w14:textId="77777777" w:rsidTr="00827BDE">
        <w:trPr>
          <w:cantSplit/>
        </w:trPr>
        <w:tc>
          <w:tcPr>
            <w:tcW w:w="3299" w:type="dxa"/>
          </w:tcPr>
          <w:p w14:paraId="335A1BC5" w14:textId="77777777" w:rsidR="0084584A" w:rsidRPr="00DD113A" w:rsidRDefault="0084584A" w:rsidP="00FF562B">
            <w:pPr>
              <w:rPr>
                <w:rFonts w:ascii="Times New Roman" w:hAnsi="Times New Roman"/>
                <w:sz w:val="22"/>
                <w:szCs w:val="22"/>
              </w:rPr>
            </w:pPr>
            <w:r w:rsidRPr="00DD113A">
              <w:rPr>
                <w:rFonts w:ascii="Times New Roman" w:hAnsi="Times New Roman"/>
                <w:sz w:val="22"/>
                <w:szCs w:val="22"/>
              </w:rPr>
              <w:t>IBCNQ</w:t>
            </w:r>
          </w:p>
        </w:tc>
        <w:tc>
          <w:tcPr>
            <w:tcW w:w="6051" w:type="dxa"/>
          </w:tcPr>
          <w:p w14:paraId="335A1BC6" w14:textId="77777777" w:rsidR="0084584A" w:rsidRPr="00D1302C" w:rsidRDefault="0084584A" w:rsidP="00FF562B">
            <w:pPr>
              <w:rPr>
                <w:rFonts w:ascii="Times New Roman" w:hAnsi="Times New Roman"/>
                <w:sz w:val="22"/>
                <w:szCs w:val="22"/>
              </w:rPr>
            </w:pPr>
            <w:r w:rsidRPr="00D1302C">
              <w:rPr>
                <w:rFonts w:ascii="Times New Roman" w:hAnsi="Times New Roman"/>
                <w:sz w:val="22"/>
                <w:szCs w:val="22"/>
              </w:rPr>
              <w:t>Patient Billing Inquiry.  (Routine formerly named DGCRNQ.)</w:t>
            </w:r>
          </w:p>
        </w:tc>
      </w:tr>
      <w:tr w:rsidR="0084584A" w:rsidRPr="0002501E" w14:paraId="335A1BCA" w14:textId="77777777" w:rsidTr="00827BDE">
        <w:trPr>
          <w:cantSplit/>
        </w:trPr>
        <w:tc>
          <w:tcPr>
            <w:tcW w:w="3299" w:type="dxa"/>
          </w:tcPr>
          <w:p w14:paraId="335A1BC8" w14:textId="77777777" w:rsidR="0084584A" w:rsidRPr="00DD113A" w:rsidRDefault="0084584A" w:rsidP="00FF562B">
            <w:pPr>
              <w:rPr>
                <w:rFonts w:ascii="Times New Roman" w:hAnsi="Times New Roman"/>
                <w:sz w:val="22"/>
                <w:szCs w:val="22"/>
              </w:rPr>
            </w:pPr>
            <w:r w:rsidRPr="00DD113A">
              <w:rPr>
                <w:rFonts w:ascii="Times New Roman" w:hAnsi="Times New Roman"/>
                <w:sz w:val="22"/>
                <w:szCs w:val="22"/>
              </w:rPr>
              <w:t>IBCNQ1</w:t>
            </w:r>
          </w:p>
        </w:tc>
        <w:tc>
          <w:tcPr>
            <w:tcW w:w="6051" w:type="dxa"/>
          </w:tcPr>
          <w:p w14:paraId="335A1BC9" w14:textId="77777777" w:rsidR="0084584A" w:rsidRPr="00D1302C" w:rsidRDefault="0084584A" w:rsidP="00FF562B">
            <w:pPr>
              <w:rPr>
                <w:rFonts w:ascii="Times New Roman" w:hAnsi="Times New Roman"/>
                <w:sz w:val="22"/>
                <w:szCs w:val="22"/>
              </w:rPr>
            </w:pPr>
            <w:r w:rsidRPr="00D1302C">
              <w:rPr>
                <w:rFonts w:ascii="Times New Roman" w:hAnsi="Times New Roman"/>
                <w:sz w:val="22"/>
                <w:szCs w:val="22"/>
              </w:rPr>
              <w:t>Outpatient Visit Date Inquiry.  (Routine formerly named DGCRNQ1.)</w:t>
            </w:r>
          </w:p>
        </w:tc>
      </w:tr>
      <w:tr w:rsidR="0084584A" w:rsidRPr="0002501E" w14:paraId="335A1BCD" w14:textId="77777777" w:rsidTr="00827BDE">
        <w:trPr>
          <w:cantSplit/>
        </w:trPr>
        <w:tc>
          <w:tcPr>
            <w:tcW w:w="3299" w:type="dxa"/>
          </w:tcPr>
          <w:p w14:paraId="335A1BC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IBCNRDV</w:t>
            </w:r>
          </w:p>
        </w:tc>
        <w:tc>
          <w:tcPr>
            <w:tcW w:w="6051" w:type="dxa"/>
          </w:tcPr>
          <w:p w14:paraId="335A1BCC"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INFORMATION EXCHANGE VIA RDV</w:t>
            </w:r>
          </w:p>
        </w:tc>
      </w:tr>
      <w:tr w:rsidR="0084584A" w:rsidRPr="0002501E" w14:paraId="335A1BD0" w14:textId="77777777" w:rsidTr="00827BDE">
        <w:trPr>
          <w:cantSplit/>
        </w:trPr>
        <w:tc>
          <w:tcPr>
            <w:tcW w:w="3299" w:type="dxa"/>
          </w:tcPr>
          <w:p w14:paraId="335A1BC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IBCNRE1</w:t>
            </w:r>
          </w:p>
        </w:tc>
        <w:tc>
          <w:tcPr>
            <w:tcW w:w="6051" w:type="dxa"/>
          </w:tcPr>
          <w:p w14:paraId="335A1BCF"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Edit PAYER APPLICATION Sub-file</w:t>
            </w:r>
          </w:p>
        </w:tc>
      </w:tr>
      <w:tr w:rsidR="0084584A" w:rsidRPr="0002501E" w14:paraId="335A1BD3" w14:textId="77777777" w:rsidTr="00827BDE">
        <w:trPr>
          <w:cantSplit/>
        </w:trPr>
        <w:tc>
          <w:tcPr>
            <w:tcW w:w="3299" w:type="dxa"/>
          </w:tcPr>
          <w:p w14:paraId="335A1BD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IBCNRE2</w:t>
            </w:r>
          </w:p>
        </w:tc>
        <w:tc>
          <w:tcPr>
            <w:tcW w:w="6051" w:type="dxa"/>
          </w:tcPr>
          <w:p w14:paraId="335A1BD2"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Edit NCPDP PROCESSOR APPLICATION Sub-file</w:t>
            </w:r>
          </w:p>
        </w:tc>
      </w:tr>
      <w:tr w:rsidR="0084584A" w:rsidRPr="0002501E" w14:paraId="335A1BD6" w14:textId="77777777" w:rsidTr="00827BDE">
        <w:trPr>
          <w:cantSplit/>
        </w:trPr>
        <w:tc>
          <w:tcPr>
            <w:tcW w:w="3299" w:type="dxa"/>
          </w:tcPr>
          <w:p w14:paraId="335A1BD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IBCNRE3</w:t>
            </w:r>
          </w:p>
        </w:tc>
        <w:tc>
          <w:tcPr>
            <w:tcW w:w="6051" w:type="dxa"/>
          </w:tcPr>
          <w:p w14:paraId="335A1BD5"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Edit PHARMACY BENEFITS MANAGER (PBM) APPLICATION Sub-file</w:t>
            </w:r>
          </w:p>
        </w:tc>
      </w:tr>
      <w:tr w:rsidR="0084584A" w:rsidRPr="0002501E" w14:paraId="335A1BD9" w14:textId="77777777" w:rsidTr="00827BDE">
        <w:trPr>
          <w:cantSplit/>
        </w:trPr>
        <w:tc>
          <w:tcPr>
            <w:tcW w:w="3299" w:type="dxa"/>
          </w:tcPr>
          <w:p w14:paraId="335A1BD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IBCNRE4</w:t>
            </w:r>
          </w:p>
        </w:tc>
        <w:tc>
          <w:tcPr>
            <w:tcW w:w="6051" w:type="dxa"/>
          </w:tcPr>
          <w:p w14:paraId="335A1BD8"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Edit PLAN APPLICATION Sub-file</w:t>
            </w:r>
          </w:p>
        </w:tc>
      </w:tr>
      <w:tr w:rsidR="0084584A" w:rsidRPr="0002501E" w14:paraId="335A1BDC" w14:textId="77777777" w:rsidTr="00827BDE">
        <w:trPr>
          <w:cantSplit/>
        </w:trPr>
        <w:tc>
          <w:tcPr>
            <w:tcW w:w="3299" w:type="dxa"/>
          </w:tcPr>
          <w:p w14:paraId="335A1BD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IBCNRE5</w:t>
            </w:r>
          </w:p>
        </w:tc>
        <w:tc>
          <w:tcPr>
            <w:tcW w:w="6051" w:type="dxa"/>
          </w:tcPr>
          <w:p w14:paraId="335A1BDB"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Edit HIPAA NCPDP ACTIVE FLAG</w:t>
            </w:r>
          </w:p>
        </w:tc>
      </w:tr>
      <w:tr w:rsidR="0084584A" w:rsidRPr="0002501E" w14:paraId="335A1BDF" w14:textId="77777777" w:rsidTr="00827BDE">
        <w:trPr>
          <w:cantSplit/>
        </w:trPr>
        <w:tc>
          <w:tcPr>
            <w:tcW w:w="3299" w:type="dxa"/>
          </w:tcPr>
          <w:p w14:paraId="335A1BD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IBCNRFM1</w:t>
            </w:r>
          </w:p>
        </w:tc>
        <w:tc>
          <w:tcPr>
            <w:tcW w:w="6051" w:type="dxa"/>
          </w:tcPr>
          <w:p w14:paraId="335A1BDE"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Perform FileMan API Calls</w:t>
            </w:r>
          </w:p>
        </w:tc>
      </w:tr>
      <w:tr w:rsidR="0084584A" w:rsidRPr="0002501E" w14:paraId="335A1BE2" w14:textId="77777777" w:rsidTr="00827BDE">
        <w:trPr>
          <w:cantSplit/>
        </w:trPr>
        <w:tc>
          <w:tcPr>
            <w:tcW w:w="3299" w:type="dxa"/>
          </w:tcPr>
          <w:p w14:paraId="335A1BE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IBCNRHLT</w:t>
            </w:r>
          </w:p>
        </w:tc>
        <w:tc>
          <w:tcPr>
            <w:tcW w:w="6051" w:type="dxa"/>
          </w:tcPr>
          <w:p w14:paraId="335A1BE1"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MFN Message</w:t>
            </w:r>
          </w:p>
        </w:tc>
      </w:tr>
      <w:tr w:rsidR="0084584A" w:rsidRPr="0002501E" w14:paraId="335A1BE5" w14:textId="77777777" w:rsidTr="00827BDE">
        <w:trPr>
          <w:cantSplit/>
        </w:trPr>
        <w:tc>
          <w:tcPr>
            <w:tcW w:w="3299" w:type="dxa"/>
          </w:tcPr>
          <w:p w14:paraId="335A1BE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IBCNRHLU</w:t>
            </w:r>
          </w:p>
        </w:tc>
        <w:tc>
          <w:tcPr>
            <w:tcW w:w="6051" w:type="dxa"/>
          </w:tcPr>
          <w:p w14:paraId="335A1BE4"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e-Pharmacy HL7 Utilities</w:t>
            </w:r>
          </w:p>
        </w:tc>
      </w:tr>
      <w:tr w:rsidR="0084584A" w:rsidRPr="0002501E" w14:paraId="335A1BE8" w14:textId="77777777" w:rsidTr="00827BDE">
        <w:trPr>
          <w:cantSplit/>
        </w:trPr>
        <w:tc>
          <w:tcPr>
            <w:tcW w:w="3299" w:type="dxa"/>
          </w:tcPr>
          <w:p w14:paraId="335A1BE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IBCNRMFE</w:t>
            </w:r>
          </w:p>
        </w:tc>
        <w:tc>
          <w:tcPr>
            <w:tcW w:w="6051" w:type="dxa"/>
          </w:tcPr>
          <w:p w14:paraId="335A1BE7"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MFE Segment</w:t>
            </w:r>
          </w:p>
        </w:tc>
      </w:tr>
      <w:tr w:rsidR="0084584A" w:rsidRPr="0002501E" w14:paraId="335A1BEB" w14:textId="77777777" w:rsidTr="00827BDE">
        <w:trPr>
          <w:cantSplit/>
        </w:trPr>
        <w:tc>
          <w:tcPr>
            <w:tcW w:w="3299" w:type="dxa"/>
          </w:tcPr>
          <w:p w14:paraId="335A1BE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IBCNRMFK</w:t>
            </w:r>
          </w:p>
        </w:tc>
        <w:tc>
          <w:tcPr>
            <w:tcW w:w="6051" w:type="dxa"/>
          </w:tcPr>
          <w:p w14:paraId="335A1BEA"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Send HL7 e-Pharmacy MFK Message</w:t>
            </w:r>
          </w:p>
        </w:tc>
      </w:tr>
      <w:tr w:rsidR="0084584A" w:rsidRPr="0002501E" w14:paraId="335A1BEE" w14:textId="77777777" w:rsidTr="00827BDE">
        <w:trPr>
          <w:cantSplit/>
        </w:trPr>
        <w:tc>
          <w:tcPr>
            <w:tcW w:w="3299" w:type="dxa"/>
          </w:tcPr>
          <w:p w14:paraId="335A1BE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w:t>
            </w:r>
          </w:p>
        </w:tc>
        <w:tc>
          <w:tcPr>
            <w:tcW w:w="6051" w:type="dxa"/>
          </w:tcPr>
          <w:p w14:paraId="335A1BED"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 xml:space="preserve">Plan Match </w:t>
            </w:r>
            <w:proofErr w:type="spellStart"/>
            <w:r w:rsidRPr="00D1302C">
              <w:rPr>
                <w:rFonts w:ascii="Times New Roman" w:hAnsi="Times New Roman"/>
                <w:sz w:val="22"/>
                <w:szCs w:val="22"/>
              </w:rPr>
              <w:t>ListMan</w:t>
            </w:r>
            <w:proofErr w:type="spellEnd"/>
          </w:p>
        </w:tc>
      </w:tr>
      <w:tr w:rsidR="0084584A" w:rsidRPr="0002501E" w14:paraId="335A1BF1" w14:textId="77777777" w:rsidTr="00827BDE">
        <w:trPr>
          <w:cantSplit/>
        </w:trPr>
        <w:tc>
          <w:tcPr>
            <w:tcW w:w="3299" w:type="dxa"/>
          </w:tcPr>
          <w:p w14:paraId="335A1BE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IBCNRP5</w:t>
            </w:r>
          </w:p>
        </w:tc>
        <w:tc>
          <w:tcPr>
            <w:tcW w:w="6051" w:type="dxa"/>
          </w:tcPr>
          <w:p w14:paraId="335A1BF0"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Group Plan Status Report</w:t>
            </w:r>
          </w:p>
        </w:tc>
      </w:tr>
      <w:tr w:rsidR="0084584A" w:rsidRPr="0002501E" w14:paraId="335A1BF4" w14:textId="77777777" w:rsidTr="00827BDE">
        <w:trPr>
          <w:cantSplit/>
        </w:trPr>
        <w:tc>
          <w:tcPr>
            <w:tcW w:w="3299" w:type="dxa"/>
          </w:tcPr>
          <w:p w14:paraId="335A1BF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IBCNRP5P</w:t>
            </w:r>
          </w:p>
        </w:tc>
        <w:tc>
          <w:tcPr>
            <w:tcW w:w="6051" w:type="dxa"/>
          </w:tcPr>
          <w:p w14:paraId="335A1BF3"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Group Plan Status Report</w:t>
            </w:r>
          </w:p>
        </w:tc>
      </w:tr>
      <w:tr w:rsidR="0084584A" w:rsidRPr="0002501E" w14:paraId="335A1BF7" w14:textId="77777777" w:rsidTr="00827BDE">
        <w:trPr>
          <w:cantSplit/>
        </w:trPr>
        <w:tc>
          <w:tcPr>
            <w:tcW w:w="3299" w:type="dxa"/>
          </w:tcPr>
          <w:p w14:paraId="335A1BF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IBCNRPM1</w:t>
            </w:r>
          </w:p>
        </w:tc>
        <w:tc>
          <w:tcPr>
            <w:tcW w:w="6051" w:type="dxa"/>
          </w:tcPr>
          <w:p w14:paraId="335A1BF6"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Match Multiple Group Plans to a Pharmacy Plan</w:t>
            </w:r>
          </w:p>
        </w:tc>
      </w:tr>
      <w:tr w:rsidR="0084584A" w:rsidRPr="0002501E" w14:paraId="335A1BFA" w14:textId="77777777" w:rsidTr="00827BDE">
        <w:trPr>
          <w:cantSplit/>
        </w:trPr>
        <w:tc>
          <w:tcPr>
            <w:tcW w:w="3299" w:type="dxa"/>
          </w:tcPr>
          <w:p w14:paraId="335A1BF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IBCNRPM2</w:t>
            </w:r>
          </w:p>
        </w:tc>
        <w:tc>
          <w:tcPr>
            <w:tcW w:w="6051" w:type="dxa"/>
          </w:tcPr>
          <w:p w14:paraId="335A1BF9"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Match Multiple Group Plans to a Pharmacy Plan</w:t>
            </w:r>
          </w:p>
        </w:tc>
      </w:tr>
      <w:tr w:rsidR="0084584A" w:rsidRPr="0002501E" w14:paraId="335A1BFD" w14:textId="77777777" w:rsidTr="00827BDE">
        <w:trPr>
          <w:cantSplit/>
        </w:trPr>
        <w:tc>
          <w:tcPr>
            <w:tcW w:w="3299" w:type="dxa"/>
          </w:tcPr>
          <w:p w14:paraId="335A1BF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IBCNRPMT</w:t>
            </w:r>
          </w:p>
        </w:tc>
        <w:tc>
          <w:tcPr>
            <w:tcW w:w="6051" w:type="dxa"/>
          </w:tcPr>
          <w:p w14:paraId="335A1BFC"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Match Group Plan to Pharmacy Plan</w:t>
            </w:r>
          </w:p>
        </w:tc>
      </w:tr>
      <w:tr w:rsidR="0084584A" w:rsidRPr="0002501E" w14:paraId="335A1C00" w14:textId="77777777" w:rsidTr="00827BDE">
        <w:trPr>
          <w:cantSplit/>
        </w:trPr>
        <w:tc>
          <w:tcPr>
            <w:tcW w:w="3299" w:type="dxa"/>
          </w:tcPr>
          <w:p w14:paraId="335A1BF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IBCNRPS</w:t>
            </w:r>
          </w:p>
        </w:tc>
        <w:tc>
          <w:tcPr>
            <w:tcW w:w="6051" w:type="dxa"/>
          </w:tcPr>
          <w:p w14:paraId="335A1BFF"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Match Test Payer Sheet to a Pharmacy Plan</w:t>
            </w:r>
          </w:p>
        </w:tc>
      </w:tr>
      <w:tr w:rsidR="0084584A" w:rsidRPr="0002501E" w14:paraId="335A1C03" w14:textId="77777777" w:rsidTr="00827BDE">
        <w:trPr>
          <w:cantSplit/>
        </w:trPr>
        <w:tc>
          <w:tcPr>
            <w:tcW w:w="3299" w:type="dxa"/>
          </w:tcPr>
          <w:p w14:paraId="335A1C0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IBCNRPS2</w:t>
            </w:r>
          </w:p>
        </w:tc>
        <w:tc>
          <w:tcPr>
            <w:tcW w:w="6051" w:type="dxa"/>
          </w:tcPr>
          <w:p w14:paraId="335A1C02"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 xml:space="preserve">Plan Match </w:t>
            </w:r>
            <w:proofErr w:type="spellStart"/>
            <w:r w:rsidRPr="00D1302C">
              <w:rPr>
                <w:rFonts w:ascii="Times New Roman" w:hAnsi="Times New Roman"/>
                <w:sz w:val="22"/>
                <w:szCs w:val="22"/>
              </w:rPr>
              <w:t>ListMan</w:t>
            </w:r>
            <w:proofErr w:type="spellEnd"/>
          </w:p>
        </w:tc>
      </w:tr>
      <w:tr w:rsidR="0084584A" w:rsidRPr="0002501E" w14:paraId="335A1C06" w14:textId="77777777" w:rsidTr="00827BDE">
        <w:trPr>
          <w:cantSplit/>
        </w:trPr>
        <w:tc>
          <w:tcPr>
            <w:tcW w:w="3299" w:type="dxa"/>
          </w:tcPr>
          <w:p w14:paraId="335A1C0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IBCNRPSI</w:t>
            </w:r>
          </w:p>
        </w:tc>
        <w:tc>
          <w:tcPr>
            <w:tcW w:w="6051" w:type="dxa"/>
          </w:tcPr>
          <w:p w14:paraId="335A1C05"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Group Plan Status Inquiry</w:t>
            </w:r>
          </w:p>
        </w:tc>
      </w:tr>
      <w:tr w:rsidR="0084584A" w:rsidRPr="0002501E" w14:paraId="335A1C09" w14:textId="77777777" w:rsidTr="00827BDE">
        <w:trPr>
          <w:cantSplit/>
        </w:trPr>
        <w:tc>
          <w:tcPr>
            <w:tcW w:w="3299" w:type="dxa"/>
          </w:tcPr>
          <w:p w14:paraId="335A1C0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IBCNRPSM</w:t>
            </w:r>
          </w:p>
        </w:tc>
        <w:tc>
          <w:tcPr>
            <w:tcW w:w="6051" w:type="dxa"/>
          </w:tcPr>
          <w:p w14:paraId="335A1C08"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Match Test Payer Sheet to a Pharmacy Plan</w:t>
            </w:r>
          </w:p>
        </w:tc>
      </w:tr>
      <w:tr w:rsidR="0084584A" w:rsidRPr="0002501E" w14:paraId="335A1C0C" w14:textId="77777777" w:rsidTr="00827BDE">
        <w:trPr>
          <w:cantSplit/>
        </w:trPr>
        <w:tc>
          <w:tcPr>
            <w:tcW w:w="3299" w:type="dxa"/>
          </w:tcPr>
          <w:p w14:paraId="335A1C0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IBCNRRP1</w:t>
            </w:r>
          </w:p>
        </w:tc>
        <w:tc>
          <w:tcPr>
            <w:tcW w:w="6051" w:type="dxa"/>
          </w:tcPr>
          <w:p w14:paraId="335A1C0B"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Group Plan Worksheet Report</w:t>
            </w:r>
          </w:p>
        </w:tc>
      </w:tr>
      <w:tr w:rsidR="0084584A" w:rsidRPr="0002501E" w14:paraId="335A1C0F" w14:textId="77777777" w:rsidTr="00827BDE">
        <w:trPr>
          <w:cantSplit/>
        </w:trPr>
        <w:tc>
          <w:tcPr>
            <w:tcW w:w="3299" w:type="dxa"/>
          </w:tcPr>
          <w:p w14:paraId="335A1C0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IBCNRRP2</w:t>
            </w:r>
          </w:p>
        </w:tc>
        <w:tc>
          <w:tcPr>
            <w:tcW w:w="6051" w:type="dxa"/>
          </w:tcPr>
          <w:p w14:paraId="335A1C0E"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IBCNR GROUP PLAN WORKSHEET COMPILE</w:t>
            </w:r>
          </w:p>
        </w:tc>
      </w:tr>
      <w:tr w:rsidR="0084584A" w:rsidRPr="0002501E" w14:paraId="335A1C12" w14:textId="77777777" w:rsidTr="00827BDE">
        <w:trPr>
          <w:cantSplit/>
        </w:trPr>
        <w:tc>
          <w:tcPr>
            <w:tcW w:w="3299" w:type="dxa"/>
          </w:tcPr>
          <w:p w14:paraId="335A1C1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IBCNRRP3</w:t>
            </w:r>
          </w:p>
        </w:tc>
        <w:tc>
          <w:tcPr>
            <w:tcW w:w="6051" w:type="dxa"/>
          </w:tcPr>
          <w:p w14:paraId="335A1C11"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GROUP PLAN WORKSHEET REPORT PRINT</w:t>
            </w:r>
          </w:p>
        </w:tc>
      </w:tr>
      <w:tr w:rsidR="0084584A" w:rsidRPr="0002501E" w14:paraId="335A1C15" w14:textId="77777777" w:rsidTr="00827BDE">
        <w:trPr>
          <w:cantSplit/>
        </w:trPr>
        <w:tc>
          <w:tcPr>
            <w:tcW w:w="3299" w:type="dxa"/>
          </w:tcPr>
          <w:p w14:paraId="335A1C1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IBCNRRP4</w:t>
            </w:r>
          </w:p>
        </w:tc>
        <w:tc>
          <w:tcPr>
            <w:tcW w:w="6051" w:type="dxa"/>
          </w:tcPr>
          <w:p w14:paraId="335A1C14"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Pharmacy Plan Report</w:t>
            </w:r>
          </w:p>
        </w:tc>
      </w:tr>
      <w:tr w:rsidR="0084584A" w:rsidRPr="0002501E" w14:paraId="335A1C18" w14:textId="77777777" w:rsidTr="00827BDE">
        <w:trPr>
          <w:cantSplit/>
        </w:trPr>
        <w:tc>
          <w:tcPr>
            <w:tcW w:w="3299" w:type="dxa"/>
          </w:tcPr>
          <w:p w14:paraId="335A1C1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IBCNRSM</w:t>
            </w:r>
          </w:p>
        </w:tc>
        <w:tc>
          <w:tcPr>
            <w:tcW w:w="6051" w:type="dxa"/>
          </w:tcPr>
          <w:p w14:paraId="335A1C17"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Shared Plan Matches Report</w:t>
            </w:r>
          </w:p>
        </w:tc>
      </w:tr>
      <w:tr w:rsidR="0084584A" w:rsidRPr="0002501E" w14:paraId="335A1C1B" w14:textId="77777777" w:rsidTr="00827BDE">
        <w:trPr>
          <w:cantSplit/>
        </w:trPr>
        <w:tc>
          <w:tcPr>
            <w:tcW w:w="3299" w:type="dxa"/>
          </w:tcPr>
          <w:p w14:paraId="335A1C1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IBCNRU1</w:t>
            </w:r>
          </w:p>
        </w:tc>
        <w:tc>
          <w:tcPr>
            <w:tcW w:w="6051" w:type="dxa"/>
          </w:tcPr>
          <w:p w14:paraId="335A1C1A"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IB Utilities</w:t>
            </w:r>
          </w:p>
        </w:tc>
      </w:tr>
      <w:tr w:rsidR="0084584A" w:rsidRPr="0002501E" w14:paraId="335A1C1E" w14:textId="77777777" w:rsidTr="00827BDE">
        <w:trPr>
          <w:cantSplit/>
        </w:trPr>
        <w:tc>
          <w:tcPr>
            <w:tcW w:w="3299" w:type="dxa"/>
          </w:tcPr>
          <w:p w14:paraId="335A1C1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IBCNRXI1</w:t>
            </w:r>
          </w:p>
        </w:tc>
        <w:tc>
          <w:tcPr>
            <w:tcW w:w="6051" w:type="dxa"/>
          </w:tcPr>
          <w:p w14:paraId="335A1C1D"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Post-Installation procedure</w:t>
            </w:r>
          </w:p>
        </w:tc>
      </w:tr>
      <w:tr w:rsidR="0084584A" w:rsidRPr="0002501E" w14:paraId="335A1C21" w14:textId="77777777" w:rsidTr="00827BDE">
        <w:trPr>
          <w:cantSplit/>
        </w:trPr>
        <w:tc>
          <w:tcPr>
            <w:tcW w:w="3299" w:type="dxa"/>
          </w:tcPr>
          <w:p w14:paraId="335A1C1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IBCNRXI2</w:t>
            </w:r>
          </w:p>
        </w:tc>
        <w:tc>
          <w:tcPr>
            <w:tcW w:w="6051" w:type="dxa"/>
          </w:tcPr>
          <w:p w14:paraId="335A1C20"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BHAM ISC/DMB - Post-Installation procedure</w:t>
            </w:r>
          </w:p>
        </w:tc>
      </w:tr>
      <w:tr w:rsidR="0084584A" w:rsidRPr="0002501E" w14:paraId="335A1C24" w14:textId="77777777" w:rsidTr="00827BDE">
        <w:trPr>
          <w:cantSplit/>
        </w:trPr>
        <w:tc>
          <w:tcPr>
            <w:tcW w:w="3299" w:type="dxa"/>
          </w:tcPr>
          <w:p w14:paraId="335A1C2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IBCNRZCM</w:t>
            </w:r>
          </w:p>
        </w:tc>
        <w:tc>
          <w:tcPr>
            <w:tcW w:w="6051" w:type="dxa"/>
          </w:tcPr>
          <w:p w14:paraId="335A1C23"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ZCM Segment</w:t>
            </w:r>
          </w:p>
        </w:tc>
      </w:tr>
      <w:tr w:rsidR="0084584A" w:rsidRPr="0002501E" w14:paraId="335A1C27" w14:textId="77777777" w:rsidTr="00827BDE">
        <w:trPr>
          <w:cantSplit/>
        </w:trPr>
        <w:tc>
          <w:tcPr>
            <w:tcW w:w="3299" w:type="dxa"/>
          </w:tcPr>
          <w:p w14:paraId="335A1C2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IBCNRZP0</w:t>
            </w:r>
          </w:p>
        </w:tc>
        <w:tc>
          <w:tcPr>
            <w:tcW w:w="6051" w:type="dxa"/>
          </w:tcPr>
          <w:p w14:paraId="335A1C26"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ZP0 Segment</w:t>
            </w:r>
          </w:p>
        </w:tc>
      </w:tr>
      <w:tr w:rsidR="0084584A" w:rsidRPr="0002501E" w14:paraId="335A1C2A" w14:textId="77777777" w:rsidTr="00827BDE">
        <w:trPr>
          <w:cantSplit/>
        </w:trPr>
        <w:tc>
          <w:tcPr>
            <w:tcW w:w="3299" w:type="dxa"/>
          </w:tcPr>
          <w:p w14:paraId="335A1C2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IBCNRZPB</w:t>
            </w:r>
          </w:p>
        </w:tc>
        <w:tc>
          <w:tcPr>
            <w:tcW w:w="6051" w:type="dxa"/>
          </w:tcPr>
          <w:p w14:paraId="335A1C29"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ZPB Segment</w:t>
            </w:r>
          </w:p>
        </w:tc>
      </w:tr>
      <w:tr w:rsidR="0084584A" w:rsidRPr="0002501E" w14:paraId="335A1C2D" w14:textId="77777777" w:rsidTr="00827BDE">
        <w:trPr>
          <w:cantSplit/>
        </w:trPr>
        <w:tc>
          <w:tcPr>
            <w:tcW w:w="3299" w:type="dxa"/>
          </w:tcPr>
          <w:p w14:paraId="335A1C2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IBCNRZPL</w:t>
            </w:r>
          </w:p>
        </w:tc>
        <w:tc>
          <w:tcPr>
            <w:tcW w:w="6051" w:type="dxa"/>
          </w:tcPr>
          <w:p w14:paraId="335A1C2C"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ZPL Segment</w:t>
            </w:r>
          </w:p>
        </w:tc>
      </w:tr>
      <w:tr w:rsidR="0084584A" w:rsidRPr="0002501E" w14:paraId="335A1C30" w14:textId="77777777" w:rsidTr="00827BDE">
        <w:trPr>
          <w:cantSplit/>
        </w:trPr>
        <w:tc>
          <w:tcPr>
            <w:tcW w:w="3299" w:type="dxa"/>
          </w:tcPr>
          <w:p w14:paraId="335A1C2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IBCNRZPT</w:t>
            </w:r>
          </w:p>
        </w:tc>
        <w:tc>
          <w:tcPr>
            <w:tcW w:w="6051" w:type="dxa"/>
          </w:tcPr>
          <w:p w14:paraId="335A1C2F"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ZPT Segment</w:t>
            </w:r>
          </w:p>
        </w:tc>
      </w:tr>
      <w:tr w:rsidR="0084584A" w:rsidRPr="0002501E" w14:paraId="335A1C33" w14:textId="77777777" w:rsidTr="00827BDE">
        <w:trPr>
          <w:cantSplit/>
        </w:trPr>
        <w:tc>
          <w:tcPr>
            <w:tcW w:w="3299" w:type="dxa"/>
          </w:tcPr>
          <w:p w14:paraId="335A1C3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IBCNRZRX</w:t>
            </w:r>
          </w:p>
        </w:tc>
        <w:tc>
          <w:tcPr>
            <w:tcW w:w="6051" w:type="dxa"/>
          </w:tcPr>
          <w:p w14:paraId="335A1C32"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ZRX Segment</w:t>
            </w:r>
          </w:p>
        </w:tc>
      </w:tr>
      <w:tr w:rsidR="0084584A" w:rsidRPr="0002501E" w14:paraId="335A1C36" w14:textId="77777777" w:rsidTr="00827BDE">
        <w:trPr>
          <w:cantSplit/>
        </w:trPr>
        <w:tc>
          <w:tcPr>
            <w:tcW w:w="3299" w:type="dxa"/>
          </w:tcPr>
          <w:p w14:paraId="335A1C34" w14:textId="77777777" w:rsidR="0084584A" w:rsidRPr="00DD113A" w:rsidRDefault="0084584A" w:rsidP="00FF562B">
            <w:pPr>
              <w:rPr>
                <w:rFonts w:ascii="Times New Roman" w:hAnsi="Times New Roman"/>
                <w:sz w:val="22"/>
                <w:szCs w:val="22"/>
              </w:rPr>
            </w:pPr>
            <w:r w:rsidRPr="00DD113A">
              <w:rPr>
                <w:rFonts w:ascii="Times New Roman" w:hAnsi="Times New Roman"/>
                <w:sz w:val="22"/>
                <w:szCs w:val="22"/>
              </w:rPr>
              <w:t>IBCNS, IBCNS1</w:t>
            </w:r>
          </w:p>
        </w:tc>
        <w:tc>
          <w:tcPr>
            <w:tcW w:w="6051" w:type="dxa"/>
          </w:tcPr>
          <w:p w14:paraId="335A1C35" w14:textId="77777777" w:rsidR="0084584A" w:rsidRPr="00D1302C" w:rsidRDefault="0084584A" w:rsidP="00FF562B">
            <w:pPr>
              <w:rPr>
                <w:rFonts w:ascii="Times New Roman" w:hAnsi="Times New Roman"/>
                <w:sz w:val="22"/>
                <w:szCs w:val="22"/>
              </w:rPr>
            </w:pPr>
            <w:r w:rsidRPr="00D1302C">
              <w:rPr>
                <w:rFonts w:ascii="Times New Roman" w:hAnsi="Times New Roman"/>
                <w:sz w:val="22"/>
                <w:szCs w:val="22"/>
              </w:rPr>
              <w:t>These routines contain the supported calls to determine if a patient has any insurance or active insurance, to retrieve the data, and to do standard displays.</w:t>
            </w:r>
          </w:p>
        </w:tc>
      </w:tr>
      <w:tr w:rsidR="0084584A" w:rsidRPr="0002501E" w14:paraId="335A1C39" w14:textId="77777777" w:rsidTr="00827BDE">
        <w:trPr>
          <w:cantSplit/>
        </w:trPr>
        <w:tc>
          <w:tcPr>
            <w:tcW w:w="3299" w:type="dxa"/>
          </w:tcPr>
          <w:p w14:paraId="335A1C37" w14:textId="77777777" w:rsidR="0084584A" w:rsidRPr="00DD113A" w:rsidRDefault="0084584A" w:rsidP="00FF562B">
            <w:pPr>
              <w:rPr>
                <w:rFonts w:ascii="Times New Roman" w:hAnsi="Times New Roman"/>
                <w:sz w:val="22"/>
                <w:szCs w:val="22"/>
              </w:rPr>
            </w:pPr>
            <w:r w:rsidRPr="00DD113A">
              <w:rPr>
                <w:rFonts w:ascii="Times New Roman" w:hAnsi="Times New Roman"/>
                <w:sz w:val="22"/>
                <w:szCs w:val="22"/>
              </w:rPr>
              <w:t>IBCNS2</w:t>
            </w:r>
          </w:p>
        </w:tc>
        <w:tc>
          <w:tcPr>
            <w:tcW w:w="6051" w:type="dxa"/>
          </w:tcPr>
          <w:p w14:paraId="335A1C38" w14:textId="77777777" w:rsidR="0084584A" w:rsidRPr="00D1302C" w:rsidRDefault="0084584A" w:rsidP="00FF562B">
            <w:pPr>
              <w:rPr>
                <w:rFonts w:ascii="Times New Roman" w:hAnsi="Times New Roman"/>
                <w:sz w:val="22"/>
                <w:szCs w:val="22"/>
              </w:rPr>
            </w:pPr>
            <w:r w:rsidRPr="00D1302C">
              <w:rPr>
                <w:rFonts w:ascii="Times New Roman" w:hAnsi="Times New Roman"/>
                <w:sz w:val="22"/>
                <w:szCs w:val="22"/>
              </w:rPr>
              <w:t>This routine contains a number of utilities called by data dictionary for the BILL/CLAIMS file (#399).</w:t>
            </w:r>
          </w:p>
        </w:tc>
      </w:tr>
      <w:tr w:rsidR="0084584A" w:rsidRPr="0002501E" w14:paraId="335A1C3C" w14:textId="77777777" w:rsidTr="00827BDE">
        <w:trPr>
          <w:cantSplit/>
        </w:trPr>
        <w:tc>
          <w:tcPr>
            <w:tcW w:w="3299" w:type="dxa"/>
          </w:tcPr>
          <w:p w14:paraId="335A1C3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IBCNS3</w:t>
            </w:r>
          </w:p>
        </w:tc>
        <w:tc>
          <w:tcPr>
            <w:tcW w:w="6051" w:type="dxa"/>
          </w:tcPr>
          <w:p w14:paraId="335A1C3B"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DISPLAY EXTENDED INSURANCE</w:t>
            </w:r>
          </w:p>
        </w:tc>
      </w:tr>
      <w:tr w:rsidR="005B1C4A" w:rsidRPr="0002501E" w14:paraId="335A1C3F" w14:textId="77777777" w:rsidTr="00827BDE">
        <w:trPr>
          <w:cantSplit/>
        </w:trPr>
        <w:tc>
          <w:tcPr>
            <w:tcW w:w="3299" w:type="dxa"/>
          </w:tcPr>
          <w:p w14:paraId="335A1C3D" w14:textId="77777777" w:rsidR="005B1C4A" w:rsidRPr="0002501E" w:rsidRDefault="005B1C4A" w:rsidP="00C91C80">
            <w:pPr>
              <w:rPr>
                <w:rFonts w:ascii="Times New Roman" w:hAnsi="Times New Roman"/>
                <w:sz w:val="22"/>
                <w:szCs w:val="22"/>
              </w:rPr>
            </w:pPr>
            <w:r>
              <w:rPr>
                <w:rFonts w:ascii="Times New Roman" w:hAnsi="Times New Roman"/>
                <w:sz w:val="22"/>
                <w:szCs w:val="22"/>
              </w:rPr>
              <w:t>IBCNS4</w:t>
            </w:r>
          </w:p>
        </w:tc>
        <w:tc>
          <w:tcPr>
            <w:tcW w:w="6051" w:type="dxa"/>
          </w:tcPr>
          <w:p w14:paraId="335A1C3E" w14:textId="77777777" w:rsidR="005B1C4A" w:rsidRPr="0002501E" w:rsidRDefault="005B1C4A" w:rsidP="00C91C80">
            <w:pPr>
              <w:rPr>
                <w:rFonts w:ascii="Times New Roman" w:hAnsi="Times New Roman"/>
                <w:sz w:val="22"/>
                <w:szCs w:val="22"/>
              </w:rPr>
            </w:pPr>
            <w:r>
              <w:rPr>
                <w:rFonts w:ascii="Times New Roman" w:hAnsi="Times New Roman"/>
                <w:sz w:val="22"/>
                <w:szCs w:val="22"/>
              </w:rPr>
              <w:t>This routine contains the trigger logic to obtain the authorization number/referral number from the 278 transaction file (#356.22).</w:t>
            </w:r>
          </w:p>
        </w:tc>
      </w:tr>
      <w:tr w:rsidR="0084584A" w:rsidRPr="0002501E" w14:paraId="335A1C42" w14:textId="77777777" w:rsidTr="00827BDE">
        <w:trPr>
          <w:cantSplit/>
        </w:trPr>
        <w:tc>
          <w:tcPr>
            <w:tcW w:w="3299" w:type="dxa"/>
          </w:tcPr>
          <w:p w14:paraId="335A1C4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IBCNSA, IBCNSA0, IBCNSA1, IBCNSA2</w:t>
            </w:r>
          </w:p>
        </w:tc>
        <w:tc>
          <w:tcPr>
            <w:tcW w:w="6051" w:type="dxa"/>
          </w:tcPr>
          <w:p w14:paraId="335A1C41" w14:textId="77777777" w:rsidR="0084584A" w:rsidRPr="00D1302C" w:rsidRDefault="0084584A" w:rsidP="0022452D">
            <w:pPr>
              <w:rPr>
                <w:rFonts w:ascii="Times New Roman" w:hAnsi="Times New Roman"/>
                <w:sz w:val="22"/>
                <w:szCs w:val="22"/>
              </w:rPr>
            </w:pPr>
            <w:r w:rsidRPr="00D1302C">
              <w:rPr>
                <w:rFonts w:ascii="Times New Roman" w:hAnsi="Times New Roman"/>
                <w:sz w:val="22"/>
                <w:szCs w:val="22"/>
              </w:rPr>
              <w:t>These routines allow for the display and editing of the Annual Benefits available for an insurance plan.</w:t>
            </w:r>
          </w:p>
        </w:tc>
      </w:tr>
      <w:tr w:rsidR="0084584A" w:rsidRPr="0002501E" w14:paraId="335A1C45" w14:textId="77777777" w:rsidTr="00827BDE">
        <w:trPr>
          <w:cantSplit/>
        </w:trPr>
        <w:tc>
          <w:tcPr>
            <w:tcW w:w="3299" w:type="dxa"/>
          </w:tcPr>
          <w:p w14:paraId="335A1C43"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IBCNSBL, IBCNSBL1</w:t>
            </w:r>
          </w:p>
        </w:tc>
        <w:tc>
          <w:tcPr>
            <w:tcW w:w="6051" w:type="dxa"/>
          </w:tcPr>
          <w:p w14:paraId="335A1C44" w14:textId="77777777" w:rsidR="0084584A" w:rsidRPr="00D1302C" w:rsidRDefault="0084584A" w:rsidP="0022452D">
            <w:pPr>
              <w:rPr>
                <w:rFonts w:ascii="Times New Roman" w:hAnsi="Times New Roman"/>
                <w:sz w:val="22"/>
                <w:szCs w:val="22"/>
              </w:rPr>
            </w:pPr>
            <w:r w:rsidRPr="00D1302C">
              <w:rPr>
                <w:rFonts w:ascii="Times New Roman" w:hAnsi="Times New Roman"/>
                <w:sz w:val="22"/>
                <w:szCs w:val="22"/>
              </w:rPr>
              <w:t>This routine creates the new insurance policy mail message.  It is called by the event driver whenever a new insurance policy is added.</w:t>
            </w:r>
          </w:p>
        </w:tc>
      </w:tr>
      <w:tr w:rsidR="0084584A" w:rsidRPr="0002501E" w14:paraId="335A1C48" w14:textId="77777777" w:rsidTr="00827BDE">
        <w:trPr>
          <w:cantSplit/>
        </w:trPr>
        <w:tc>
          <w:tcPr>
            <w:tcW w:w="3299" w:type="dxa"/>
          </w:tcPr>
          <w:p w14:paraId="335A1C46" w14:textId="77777777" w:rsidR="0084584A" w:rsidRPr="00DD113A" w:rsidRDefault="0084584A" w:rsidP="00FF562B">
            <w:pPr>
              <w:rPr>
                <w:rFonts w:ascii="Times New Roman" w:hAnsi="Times New Roman"/>
                <w:sz w:val="22"/>
                <w:szCs w:val="22"/>
              </w:rPr>
            </w:pPr>
            <w:r w:rsidRPr="00DD113A">
              <w:rPr>
                <w:rFonts w:ascii="Times New Roman" w:hAnsi="Times New Roman"/>
                <w:sz w:val="22"/>
                <w:szCs w:val="22"/>
              </w:rPr>
              <w:t>IBCNSBL2</w:t>
            </w:r>
          </w:p>
        </w:tc>
        <w:tc>
          <w:tcPr>
            <w:tcW w:w="6051" w:type="dxa"/>
          </w:tcPr>
          <w:p w14:paraId="335A1C47" w14:textId="77777777" w:rsidR="0084584A" w:rsidRPr="00D1302C" w:rsidRDefault="0084584A" w:rsidP="00FF562B">
            <w:pPr>
              <w:rPr>
                <w:rFonts w:ascii="Times New Roman" w:hAnsi="Times New Roman"/>
                <w:sz w:val="22"/>
                <w:szCs w:val="22"/>
              </w:rPr>
            </w:pPr>
            <w:r w:rsidRPr="00D1302C">
              <w:rPr>
                <w:rFonts w:ascii="Times New Roman" w:hAnsi="Times New Roman"/>
                <w:sz w:val="22"/>
                <w:szCs w:val="22"/>
              </w:rPr>
              <w:t>'BILL NEXT PAYOR' BULLETIN</w:t>
            </w:r>
          </w:p>
        </w:tc>
      </w:tr>
      <w:tr w:rsidR="0084584A" w:rsidRPr="0002501E" w14:paraId="335A1C4B" w14:textId="77777777" w:rsidTr="00827BDE">
        <w:trPr>
          <w:cantSplit/>
        </w:trPr>
        <w:tc>
          <w:tcPr>
            <w:tcW w:w="3299" w:type="dxa"/>
          </w:tcPr>
          <w:p w14:paraId="335A1C49" w14:textId="77777777" w:rsidR="0084584A" w:rsidRPr="00DD113A" w:rsidRDefault="0084584A" w:rsidP="009D4DC4">
            <w:pPr>
              <w:rPr>
                <w:rFonts w:ascii="Times New Roman" w:hAnsi="Times New Roman"/>
                <w:sz w:val="22"/>
                <w:szCs w:val="22"/>
              </w:rPr>
            </w:pPr>
            <w:r w:rsidRPr="00DD113A">
              <w:rPr>
                <w:rFonts w:ascii="Times New Roman" w:hAnsi="Times New Roman"/>
                <w:sz w:val="22"/>
                <w:szCs w:val="22"/>
              </w:rPr>
              <w:t>IBCNSC, IBCNSC0, IBCNSC01, IBCNSC1</w:t>
            </w:r>
          </w:p>
        </w:tc>
        <w:tc>
          <w:tcPr>
            <w:tcW w:w="6051" w:type="dxa"/>
          </w:tcPr>
          <w:p w14:paraId="335A1C4A" w14:textId="77777777" w:rsidR="0084584A" w:rsidRPr="00D1302C" w:rsidRDefault="0084584A" w:rsidP="009D4DC4">
            <w:pPr>
              <w:rPr>
                <w:rFonts w:ascii="Times New Roman" w:hAnsi="Times New Roman"/>
                <w:sz w:val="22"/>
                <w:szCs w:val="22"/>
              </w:rPr>
            </w:pPr>
            <w:r w:rsidRPr="00D1302C">
              <w:rPr>
                <w:rFonts w:ascii="Times New Roman" w:hAnsi="Times New Roman"/>
                <w:sz w:val="22"/>
                <w:szCs w:val="22"/>
              </w:rPr>
              <w:t>These routines allow for the display and editing of insurance company data.</w:t>
            </w:r>
          </w:p>
        </w:tc>
      </w:tr>
      <w:tr w:rsidR="0084584A" w:rsidRPr="0002501E" w14:paraId="335A1C4E" w14:textId="77777777" w:rsidTr="00827BDE">
        <w:trPr>
          <w:cantSplit/>
        </w:trPr>
        <w:tc>
          <w:tcPr>
            <w:tcW w:w="3299" w:type="dxa"/>
          </w:tcPr>
          <w:p w14:paraId="335A1C4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IBCNSC02</w:t>
            </w:r>
          </w:p>
        </w:tc>
        <w:tc>
          <w:tcPr>
            <w:tcW w:w="6051" w:type="dxa"/>
          </w:tcPr>
          <w:p w14:paraId="335A1C4D"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Company parent/child management</w:t>
            </w:r>
          </w:p>
        </w:tc>
      </w:tr>
      <w:tr w:rsidR="0084584A" w:rsidRPr="0002501E" w14:paraId="335A1C51" w14:textId="77777777" w:rsidTr="00827BDE">
        <w:trPr>
          <w:cantSplit/>
        </w:trPr>
        <w:tc>
          <w:tcPr>
            <w:tcW w:w="3299" w:type="dxa"/>
          </w:tcPr>
          <w:p w14:paraId="335A1C4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IBCNSC2</w:t>
            </w:r>
          </w:p>
        </w:tc>
        <w:tc>
          <w:tcPr>
            <w:tcW w:w="6051" w:type="dxa"/>
          </w:tcPr>
          <w:p w14:paraId="335A1C50"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AND REPOINT INS STUFF</w:t>
            </w:r>
          </w:p>
        </w:tc>
      </w:tr>
      <w:tr w:rsidR="0084584A" w:rsidRPr="0002501E" w14:paraId="335A1C54" w14:textId="77777777" w:rsidTr="00827BDE">
        <w:trPr>
          <w:cantSplit/>
        </w:trPr>
        <w:tc>
          <w:tcPr>
            <w:tcW w:w="3299" w:type="dxa"/>
          </w:tcPr>
          <w:p w14:paraId="335A1C5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IBCNSC3</w:t>
            </w:r>
          </w:p>
        </w:tc>
        <w:tc>
          <w:tcPr>
            <w:tcW w:w="6051" w:type="dxa"/>
          </w:tcPr>
          <w:p w14:paraId="335A1C53"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AND REPOINT INS STUFF1</w:t>
            </w:r>
          </w:p>
        </w:tc>
      </w:tr>
      <w:tr w:rsidR="0084584A" w:rsidRPr="0002501E" w14:paraId="335A1C57" w14:textId="77777777" w:rsidTr="00827BDE">
        <w:trPr>
          <w:cantSplit/>
        </w:trPr>
        <w:tc>
          <w:tcPr>
            <w:tcW w:w="3299" w:type="dxa"/>
          </w:tcPr>
          <w:p w14:paraId="335A1C5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IBCNSC4</w:t>
            </w:r>
          </w:p>
        </w:tc>
        <w:tc>
          <w:tcPr>
            <w:tcW w:w="6051" w:type="dxa"/>
          </w:tcPr>
          <w:p w14:paraId="335A1C56"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PLAN DETAIL SCREEN UTILITIES</w:t>
            </w:r>
          </w:p>
        </w:tc>
      </w:tr>
      <w:tr w:rsidR="0084584A" w:rsidRPr="0002501E" w14:paraId="335A1C5A" w14:textId="77777777" w:rsidTr="00827BDE">
        <w:trPr>
          <w:cantSplit/>
        </w:trPr>
        <w:tc>
          <w:tcPr>
            <w:tcW w:w="3299" w:type="dxa"/>
          </w:tcPr>
          <w:p w14:paraId="335A1C5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IBCNSC41</w:t>
            </w:r>
          </w:p>
        </w:tc>
        <w:tc>
          <w:tcPr>
            <w:tcW w:w="6051" w:type="dxa"/>
          </w:tcPr>
          <w:p w14:paraId="335A1C59"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PLAN SCREEN UTILITIES (CONT)</w:t>
            </w:r>
          </w:p>
        </w:tc>
      </w:tr>
      <w:tr w:rsidR="0084584A" w:rsidRPr="0002501E" w14:paraId="335A1C5D" w14:textId="77777777" w:rsidTr="00827BDE">
        <w:trPr>
          <w:cantSplit/>
        </w:trPr>
        <w:tc>
          <w:tcPr>
            <w:tcW w:w="3299" w:type="dxa"/>
          </w:tcPr>
          <w:p w14:paraId="335A1C5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IBCNSCD</w:t>
            </w:r>
          </w:p>
        </w:tc>
        <w:tc>
          <w:tcPr>
            <w:tcW w:w="6051" w:type="dxa"/>
          </w:tcPr>
          <w:p w14:paraId="335A1C5C"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DELETE INSURANCE COMPANY</w:t>
            </w:r>
          </w:p>
        </w:tc>
      </w:tr>
      <w:tr w:rsidR="0084584A" w:rsidRPr="0002501E" w14:paraId="335A1C60" w14:textId="77777777" w:rsidTr="00827BDE">
        <w:trPr>
          <w:cantSplit/>
        </w:trPr>
        <w:tc>
          <w:tcPr>
            <w:tcW w:w="3299" w:type="dxa"/>
          </w:tcPr>
          <w:p w14:paraId="335A1C5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IBCNSCD1</w:t>
            </w:r>
          </w:p>
        </w:tc>
        <w:tc>
          <w:tcPr>
            <w:tcW w:w="6051" w:type="dxa"/>
          </w:tcPr>
          <w:p w14:paraId="335A1C5F"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DELETE INSURANCE COMPANY (CON'T)</w:t>
            </w:r>
          </w:p>
        </w:tc>
      </w:tr>
      <w:tr w:rsidR="0084584A" w:rsidRPr="0002501E" w14:paraId="335A1C63" w14:textId="77777777" w:rsidTr="00827BDE">
        <w:trPr>
          <w:cantSplit/>
        </w:trPr>
        <w:tc>
          <w:tcPr>
            <w:tcW w:w="3299" w:type="dxa"/>
          </w:tcPr>
          <w:p w14:paraId="335A1C6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IBCNSCD2</w:t>
            </w:r>
          </w:p>
        </w:tc>
        <w:tc>
          <w:tcPr>
            <w:tcW w:w="6051" w:type="dxa"/>
          </w:tcPr>
          <w:p w14:paraId="335A1C62"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DELETE INSURANCE COMPANY (CON'T)</w:t>
            </w:r>
          </w:p>
        </w:tc>
      </w:tr>
      <w:tr w:rsidR="0084584A" w:rsidRPr="0002501E" w14:paraId="335A1C66" w14:textId="77777777" w:rsidTr="00827BDE">
        <w:trPr>
          <w:cantSplit/>
        </w:trPr>
        <w:tc>
          <w:tcPr>
            <w:tcW w:w="3299" w:type="dxa"/>
          </w:tcPr>
          <w:p w14:paraId="335A1C6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IBCNSCD3</w:t>
            </w:r>
          </w:p>
        </w:tc>
        <w:tc>
          <w:tcPr>
            <w:tcW w:w="6051" w:type="dxa"/>
          </w:tcPr>
          <w:p w14:paraId="335A1C65"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DELETE INSURANCE COMPANY (CON'T)</w:t>
            </w:r>
          </w:p>
        </w:tc>
      </w:tr>
      <w:tr w:rsidR="0084584A" w:rsidRPr="0002501E" w14:paraId="335A1C69" w14:textId="77777777" w:rsidTr="00827BDE">
        <w:trPr>
          <w:cantSplit/>
        </w:trPr>
        <w:tc>
          <w:tcPr>
            <w:tcW w:w="3299" w:type="dxa"/>
          </w:tcPr>
          <w:p w14:paraId="335A1C67"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IBCNSD, IBCNSD1</w:t>
            </w:r>
          </w:p>
        </w:tc>
        <w:tc>
          <w:tcPr>
            <w:tcW w:w="6051" w:type="dxa"/>
          </w:tcPr>
          <w:p w14:paraId="335A1C68" w14:textId="77777777" w:rsidR="0084584A" w:rsidRPr="00D1302C" w:rsidRDefault="0084584A" w:rsidP="0022452D">
            <w:pPr>
              <w:rPr>
                <w:rFonts w:ascii="Times New Roman" w:hAnsi="Times New Roman"/>
                <w:sz w:val="22"/>
                <w:szCs w:val="22"/>
              </w:rPr>
            </w:pPr>
            <w:r w:rsidRPr="00D1302C">
              <w:rPr>
                <w:rFonts w:ascii="Times New Roman" w:hAnsi="Times New Roman"/>
                <w:sz w:val="22"/>
                <w:szCs w:val="22"/>
              </w:rPr>
              <w:t>These routines allow for the display and editing of the benefits a patient has used for a year for a specific plan.</w:t>
            </w:r>
          </w:p>
        </w:tc>
      </w:tr>
      <w:tr w:rsidR="0084584A" w:rsidRPr="0002501E" w14:paraId="335A1C6C" w14:textId="77777777" w:rsidTr="00827BDE">
        <w:trPr>
          <w:cantSplit/>
        </w:trPr>
        <w:tc>
          <w:tcPr>
            <w:tcW w:w="3299" w:type="dxa"/>
          </w:tcPr>
          <w:p w14:paraId="335A1C6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IBCNSEH</w:t>
            </w:r>
          </w:p>
        </w:tc>
        <w:tc>
          <w:tcPr>
            <w:tcW w:w="6051" w:type="dxa"/>
          </w:tcPr>
          <w:p w14:paraId="335A1C6B" w14:textId="77777777" w:rsidR="0084584A" w:rsidRPr="00D1302C" w:rsidRDefault="0084584A" w:rsidP="0022452D">
            <w:pPr>
              <w:rPr>
                <w:rFonts w:ascii="Times New Roman" w:hAnsi="Times New Roman"/>
                <w:sz w:val="22"/>
                <w:szCs w:val="22"/>
              </w:rPr>
            </w:pPr>
            <w:r w:rsidRPr="00D1302C">
              <w:rPr>
                <w:rFonts w:ascii="Times New Roman" w:hAnsi="Times New Roman"/>
                <w:sz w:val="22"/>
                <w:szCs w:val="22"/>
              </w:rPr>
              <w:t>This routine prints the extended help for insurance policy and plan information.</w:t>
            </w:r>
          </w:p>
        </w:tc>
      </w:tr>
      <w:tr w:rsidR="0084584A" w:rsidRPr="0002501E" w14:paraId="335A1C6F" w14:textId="77777777" w:rsidTr="00827BDE">
        <w:trPr>
          <w:cantSplit/>
        </w:trPr>
        <w:tc>
          <w:tcPr>
            <w:tcW w:w="3299" w:type="dxa"/>
          </w:tcPr>
          <w:p w14:paraId="335A1C6D"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IBCNSEVT</w:t>
            </w:r>
          </w:p>
        </w:tc>
        <w:tc>
          <w:tcPr>
            <w:tcW w:w="6051" w:type="dxa"/>
          </w:tcPr>
          <w:p w14:paraId="335A1C6E" w14:textId="77777777" w:rsidR="0084584A" w:rsidRPr="00D1302C" w:rsidRDefault="0084584A" w:rsidP="0022452D">
            <w:pPr>
              <w:rPr>
                <w:rFonts w:ascii="Times New Roman" w:hAnsi="Times New Roman"/>
                <w:sz w:val="22"/>
                <w:szCs w:val="22"/>
              </w:rPr>
            </w:pPr>
            <w:r w:rsidRPr="00D1302C">
              <w:rPr>
                <w:rFonts w:ascii="Times New Roman" w:hAnsi="Times New Roman"/>
                <w:sz w:val="22"/>
                <w:szCs w:val="22"/>
              </w:rPr>
              <w:t>This routine invokes the New Insurance Policy Added Event Driver every time a new insurance policy is added.</w:t>
            </w:r>
          </w:p>
        </w:tc>
      </w:tr>
      <w:tr w:rsidR="0084584A" w:rsidRPr="0002501E" w14:paraId="335A1C72" w14:textId="77777777" w:rsidTr="00827BDE">
        <w:trPr>
          <w:cantSplit/>
        </w:trPr>
        <w:tc>
          <w:tcPr>
            <w:tcW w:w="3299" w:type="dxa"/>
          </w:tcPr>
          <w:p w14:paraId="335A1C7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IBCNSGE</w:t>
            </w:r>
          </w:p>
        </w:tc>
        <w:tc>
          <w:tcPr>
            <w:tcW w:w="6051" w:type="dxa"/>
          </w:tcPr>
          <w:p w14:paraId="335A1C71"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Company EDI Parameter Report</w:t>
            </w:r>
          </w:p>
        </w:tc>
      </w:tr>
      <w:tr w:rsidR="0084584A" w:rsidRPr="0002501E" w14:paraId="335A1C75" w14:textId="77777777" w:rsidTr="00827BDE">
        <w:trPr>
          <w:cantSplit/>
        </w:trPr>
        <w:tc>
          <w:tcPr>
            <w:tcW w:w="3299" w:type="dxa"/>
          </w:tcPr>
          <w:p w14:paraId="335A1C7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IBCNSGM</w:t>
            </w:r>
          </w:p>
        </w:tc>
        <w:tc>
          <w:tcPr>
            <w:tcW w:w="6051" w:type="dxa"/>
          </w:tcPr>
          <w:p w14:paraId="335A1C74"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Company Billing Provider Flag Report/Message</w:t>
            </w:r>
          </w:p>
        </w:tc>
      </w:tr>
      <w:tr w:rsidR="00CB0A92" w:rsidRPr="0002501E" w14:paraId="608C1596" w14:textId="77777777" w:rsidTr="00827BDE">
        <w:trPr>
          <w:cantSplit/>
        </w:trPr>
        <w:tc>
          <w:tcPr>
            <w:tcW w:w="3299" w:type="dxa"/>
          </w:tcPr>
          <w:p w14:paraId="471782D9" w14:textId="6A5F0926" w:rsidR="00CB0A92" w:rsidRPr="00DD113A" w:rsidRDefault="00CB0A92" w:rsidP="000D5F6B">
            <w:pPr>
              <w:rPr>
                <w:rFonts w:ascii="Times New Roman" w:hAnsi="Times New Roman"/>
                <w:sz w:val="22"/>
                <w:szCs w:val="22"/>
              </w:rPr>
            </w:pPr>
            <w:r>
              <w:rPr>
                <w:rFonts w:ascii="Times New Roman" w:hAnsi="Times New Roman"/>
                <w:sz w:val="22"/>
                <w:szCs w:val="22"/>
              </w:rPr>
              <w:t>IBCNSI</w:t>
            </w:r>
          </w:p>
        </w:tc>
        <w:tc>
          <w:tcPr>
            <w:tcW w:w="6051" w:type="dxa"/>
          </w:tcPr>
          <w:p w14:paraId="6C039586" w14:textId="35E5136F" w:rsidR="00CB0A92" w:rsidRPr="00D1302C" w:rsidRDefault="00CB0A92" w:rsidP="00CB0A92">
            <w:pPr>
              <w:rPr>
                <w:rFonts w:ascii="Times New Roman" w:hAnsi="Times New Roman"/>
                <w:sz w:val="22"/>
                <w:szCs w:val="22"/>
              </w:rPr>
            </w:pPr>
            <w:r w:rsidRPr="00B6618E">
              <w:rPr>
                <w:rFonts w:ascii="Times New Roman" w:hAnsi="Times New Roman"/>
                <w:sz w:val="22"/>
                <w:szCs w:val="22"/>
              </w:rPr>
              <w:t>INSURANCE COMPANY BILLING ADDRESSES</w:t>
            </w:r>
          </w:p>
        </w:tc>
      </w:tr>
      <w:tr w:rsidR="0084584A" w:rsidRPr="0002501E" w14:paraId="335A1C78" w14:textId="77777777" w:rsidTr="00827BDE">
        <w:trPr>
          <w:cantSplit/>
        </w:trPr>
        <w:tc>
          <w:tcPr>
            <w:tcW w:w="3299" w:type="dxa"/>
          </w:tcPr>
          <w:p w14:paraId="335A1C7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w:t>
            </w:r>
          </w:p>
        </w:tc>
        <w:tc>
          <w:tcPr>
            <w:tcW w:w="6051" w:type="dxa"/>
          </w:tcPr>
          <w:p w14:paraId="335A1C77"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PLAN UTILITIES</w:t>
            </w:r>
          </w:p>
        </w:tc>
      </w:tr>
      <w:tr w:rsidR="0084584A" w:rsidRPr="0002501E" w14:paraId="335A1C7B" w14:textId="77777777" w:rsidTr="00827BDE">
        <w:trPr>
          <w:cantSplit/>
        </w:trPr>
        <w:tc>
          <w:tcPr>
            <w:tcW w:w="3299" w:type="dxa"/>
          </w:tcPr>
          <w:p w14:paraId="335A1C7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IBCNSJ1</w:t>
            </w:r>
          </w:p>
        </w:tc>
        <w:tc>
          <w:tcPr>
            <w:tcW w:w="6051" w:type="dxa"/>
          </w:tcPr>
          <w:p w14:paraId="335A1C7A"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AN INSURANCE PLAN</w:t>
            </w:r>
          </w:p>
        </w:tc>
      </w:tr>
      <w:tr w:rsidR="0084584A" w:rsidRPr="0002501E" w14:paraId="335A1C7E" w14:textId="77777777" w:rsidTr="00827BDE">
        <w:trPr>
          <w:cantSplit/>
        </w:trPr>
        <w:tc>
          <w:tcPr>
            <w:tcW w:w="3299" w:type="dxa"/>
          </w:tcPr>
          <w:p w14:paraId="335A1C7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IBCNSJ11</w:t>
            </w:r>
          </w:p>
        </w:tc>
        <w:tc>
          <w:tcPr>
            <w:tcW w:w="6051" w:type="dxa"/>
          </w:tcPr>
          <w:p w14:paraId="335A1C7D"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AN INSURANCE PLAN (CON'T)</w:t>
            </w:r>
          </w:p>
        </w:tc>
      </w:tr>
      <w:tr w:rsidR="0084584A" w:rsidRPr="0002501E" w14:paraId="335A1C81" w14:textId="77777777" w:rsidTr="00827BDE">
        <w:trPr>
          <w:cantSplit/>
        </w:trPr>
        <w:tc>
          <w:tcPr>
            <w:tcW w:w="3299" w:type="dxa"/>
          </w:tcPr>
          <w:p w14:paraId="335A1C7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IBCNSJ12</w:t>
            </w:r>
          </w:p>
        </w:tc>
        <w:tc>
          <w:tcPr>
            <w:tcW w:w="6051" w:type="dxa"/>
          </w:tcPr>
          <w:p w14:paraId="335A1C80"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AN INSURANCE PLAN (CON'T)</w:t>
            </w:r>
          </w:p>
        </w:tc>
      </w:tr>
      <w:tr w:rsidR="0084584A" w:rsidRPr="0002501E" w14:paraId="335A1C84" w14:textId="77777777" w:rsidTr="00827BDE">
        <w:trPr>
          <w:cantSplit/>
        </w:trPr>
        <w:tc>
          <w:tcPr>
            <w:tcW w:w="3299" w:type="dxa"/>
          </w:tcPr>
          <w:p w14:paraId="335A1C8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IBCNSJ13</w:t>
            </w:r>
          </w:p>
        </w:tc>
        <w:tc>
          <w:tcPr>
            <w:tcW w:w="6051" w:type="dxa"/>
          </w:tcPr>
          <w:p w14:paraId="335A1C83"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AN INSURANCE PLAN (CON'T)</w:t>
            </w:r>
          </w:p>
        </w:tc>
      </w:tr>
      <w:tr w:rsidR="0084584A" w:rsidRPr="0002501E" w14:paraId="335A1C87" w14:textId="77777777" w:rsidTr="00827BDE">
        <w:trPr>
          <w:cantSplit/>
        </w:trPr>
        <w:tc>
          <w:tcPr>
            <w:tcW w:w="3299" w:type="dxa"/>
          </w:tcPr>
          <w:p w14:paraId="335A1C8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IBCNSJ14</w:t>
            </w:r>
          </w:p>
        </w:tc>
        <w:tc>
          <w:tcPr>
            <w:tcW w:w="6051" w:type="dxa"/>
          </w:tcPr>
          <w:p w14:paraId="335A1C86"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AN INSURANCE PLAN (CON'T)</w:t>
            </w:r>
          </w:p>
        </w:tc>
      </w:tr>
      <w:tr w:rsidR="0084584A" w:rsidRPr="0002501E" w14:paraId="335A1C8A" w14:textId="77777777" w:rsidTr="00827BDE">
        <w:trPr>
          <w:cantSplit/>
        </w:trPr>
        <w:tc>
          <w:tcPr>
            <w:tcW w:w="3299" w:type="dxa"/>
          </w:tcPr>
          <w:p w14:paraId="335A1C8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IBCNSJ2</w:t>
            </w:r>
          </w:p>
        </w:tc>
        <w:tc>
          <w:tcPr>
            <w:tcW w:w="6051" w:type="dxa"/>
          </w:tcPr>
          <w:p w14:paraId="335A1C89"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CHANGE POLICY PLAN</w:t>
            </w:r>
          </w:p>
        </w:tc>
      </w:tr>
      <w:tr w:rsidR="0084584A" w:rsidRPr="0002501E" w14:paraId="335A1C8D" w14:textId="77777777" w:rsidTr="00827BDE">
        <w:trPr>
          <w:cantSplit/>
        </w:trPr>
        <w:tc>
          <w:tcPr>
            <w:tcW w:w="3299" w:type="dxa"/>
          </w:tcPr>
          <w:p w14:paraId="335A1C8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IBCNSJ21</w:t>
            </w:r>
          </w:p>
        </w:tc>
        <w:tc>
          <w:tcPr>
            <w:tcW w:w="6051" w:type="dxa"/>
          </w:tcPr>
          <w:p w14:paraId="335A1C8C"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CHANGE POLICY PLAN (CON'T)</w:t>
            </w:r>
          </w:p>
        </w:tc>
      </w:tr>
      <w:tr w:rsidR="0084584A" w:rsidRPr="0002501E" w14:paraId="335A1C90" w14:textId="77777777" w:rsidTr="00827BDE">
        <w:trPr>
          <w:cantSplit/>
        </w:trPr>
        <w:tc>
          <w:tcPr>
            <w:tcW w:w="3299" w:type="dxa"/>
          </w:tcPr>
          <w:p w14:paraId="335A1C8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IBCNSJ3</w:t>
            </w:r>
          </w:p>
        </w:tc>
        <w:tc>
          <w:tcPr>
            <w:tcW w:w="6051" w:type="dxa"/>
          </w:tcPr>
          <w:p w14:paraId="335A1C8F"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ADD NEW INSURANCE PLAN</w:t>
            </w:r>
          </w:p>
        </w:tc>
      </w:tr>
      <w:tr w:rsidR="0084584A" w:rsidRPr="0002501E" w14:paraId="335A1C93" w14:textId="77777777" w:rsidTr="00827BDE">
        <w:trPr>
          <w:cantSplit/>
        </w:trPr>
        <w:tc>
          <w:tcPr>
            <w:tcW w:w="3299" w:type="dxa"/>
          </w:tcPr>
          <w:p w14:paraId="335A1C9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IBCNSJ4</w:t>
            </w:r>
          </w:p>
        </w:tc>
        <w:tc>
          <w:tcPr>
            <w:tcW w:w="6051" w:type="dxa"/>
          </w:tcPr>
          <w:p w14:paraId="335A1C92"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MULTIPLE INSURANCE PLANS</w:t>
            </w:r>
          </w:p>
        </w:tc>
      </w:tr>
      <w:tr w:rsidR="0084584A" w:rsidRPr="0002501E" w14:paraId="335A1C96" w14:textId="77777777" w:rsidTr="00827BDE">
        <w:trPr>
          <w:cantSplit/>
        </w:trPr>
        <w:tc>
          <w:tcPr>
            <w:tcW w:w="3299" w:type="dxa"/>
          </w:tcPr>
          <w:p w14:paraId="335A1C9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IBCNSJ5</w:t>
            </w:r>
          </w:p>
        </w:tc>
        <w:tc>
          <w:tcPr>
            <w:tcW w:w="6051" w:type="dxa"/>
          </w:tcPr>
          <w:p w14:paraId="335A1C95"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PLAN MAINTENANCE ACTION PROCESSING</w:t>
            </w:r>
          </w:p>
        </w:tc>
      </w:tr>
      <w:tr w:rsidR="0084584A" w:rsidRPr="0002501E" w14:paraId="335A1C99" w14:textId="77777777" w:rsidTr="00827BDE">
        <w:trPr>
          <w:cantSplit/>
        </w:trPr>
        <w:tc>
          <w:tcPr>
            <w:tcW w:w="3299" w:type="dxa"/>
          </w:tcPr>
          <w:p w14:paraId="335A1C9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IBCNSJ51</w:t>
            </w:r>
          </w:p>
        </w:tc>
        <w:tc>
          <w:tcPr>
            <w:tcW w:w="6051" w:type="dxa"/>
          </w:tcPr>
          <w:p w14:paraId="335A1C98"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PLAN MAINTENANCE ACTION PROCESSING (continued)</w:t>
            </w:r>
          </w:p>
        </w:tc>
      </w:tr>
      <w:tr w:rsidR="0084584A" w:rsidRPr="0002501E" w14:paraId="335A1C9C" w14:textId="77777777" w:rsidTr="00827BDE">
        <w:trPr>
          <w:cantSplit/>
        </w:trPr>
        <w:tc>
          <w:tcPr>
            <w:tcW w:w="3299" w:type="dxa"/>
          </w:tcPr>
          <w:p w14:paraId="335A1C9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IBCNSJ52</w:t>
            </w:r>
          </w:p>
        </w:tc>
        <w:tc>
          <w:tcPr>
            <w:tcW w:w="6051" w:type="dxa"/>
          </w:tcPr>
          <w:p w14:paraId="335A1C9B"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PLAN MAINTENANCE ACTION PROCESSING (continued)</w:t>
            </w:r>
          </w:p>
        </w:tc>
      </w:tr>
      <w:tr w:rsidR="0084584A" w:rsidRPr="0002501E" w14:paraId="335A1C9F" w14:textId="77777777" w:rsidTr="00827BDE">
        <w:trPr>
          <w:cantSplit/>
        </w:trPr>
        <w:tc>
          <w:tcPr>
            <w:tcW w:w="3299" w:type="dxa"/>
          </w:tcPr>
          <w:p w14:paraId="335A1C9D" w14:textId="77777777" w:rsidR="0084584A" w:rsidRPr="00DD113A" w:rsidRDefault="0084584A" w:rsidP="00E86EE3">
            <w:pPr>
              <w:rPr>
                <w:rFonts w:ascii="Times New Roman" w:hAnsi="Times New Roman"/>
                <w:sz w:val="22"/>
                <w:szCs w:val="22"/>
              </w:rPr>
            </w:pPr>
            <w:r w:rsidRPr="00DD113A">
              <w:rPr>
                <w:rFonts w:ascii="Times New Roman" w:hAnsi="Times New Roman"/>
                <w:sz w:val="22"/>
                <w:szCs w:val="22"/>
              </w:rPr>
              <w:t>IBCNSM, IBCNSM1, IBCNSM2, IBCNSM31, IBCNSM32, IBCNSM4</w:t>
            </w:r>
          </w:p>
        </w:tc>
        <w:tc>
          <w:tcPr>
            <w:tcW w:w="6051" w:type="dxa"/>
          </w:tcPr>
          <w:p w14:paraId="335A1C9E" w14:textId="77777777" w:rsidR="0084584A" w:rsidRPr="00D1302C" w:rsidRDefault="0084584A" w:rsidP="00E86EE3">
            <w:pPr>
              <w:rPr>
                <w:rFonts w:ascii="Times New Roman" w:hAnsi="Times New Roman"/>
                <w:sz w:val="22"/>
                <w:szCs w:val="22"/>
              </w:rPr>
            </w:pPr>
            <w:r w:rsidRPr="00D1302C">
              <w:rPr>
                <w:rFonts w:ascii="Times New Roman" w:hAnsi="Times New Roman"/>
                <w:sz w:val="22"/>
                <w:szCs w:val="22"/>
              </w:rPr>
              <w:t xml:space="preserve">These routines display in list format one patient's </w:t>
            </w:r>
            <w:proofErr w:type="gramStart"/>
            <w:r w:rsidRPr="00D1302C">
              <w:rPr>
                <w:rFonts w:ascii="Times New Roman" w:hAnsi="Times New Roman"/>
                <w:sz w:val="22"/>
                <w:szCs w:val="22"/>
              </w:rPr>
              <w:t>policies, and</w:t>
            </w:r>
            <w:proofErr w:type="gramEnd"/>
            <w:r w:rsidRPr="00D1302C">
              <w:rPr>
                <w:rFonts w:ascii="Times New Roman" w:hAnsi="Times New Roman"/>
                <w:sz w:val="22"/>
                <w:szCs w:val="22"/>
              </w:rPr>
              <w:t xml:space="preserve"> allow for editing of these policies.</w:t>
            </w:r>
          </w:p>
        </w:tc>
      </w:tr>
      <w:tr w:rsidR="0084584A" w:rsidRPr="0002501E" w14:paraId="335A1CA2" w14:textId="77777777" w:rsidTr="00827BDE">
        <w:trPr>
          <w:cantSplit/>
        </w:trPr>
        <w:tc>
          <w:tcPr>
            <w:tcW w:w="3299" w:type="dxa"/>
          </w:tcPr>
          <w:p w14:paraId="335A1CA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IBCNSM3</w:t>
            </w:r>
          </w:p>
        </w:tc>
        <w:tc>
          <w:tcPr>
            <w:tcW w:w="6051" w:type="dxa"/>
          </w:tcPr>
          <w:p w14:paraId="335A1CA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INSURANCE MANAGEMENT - OUTPUTS</w:t>
            </w:r>
          </w:p>
        </w:tc>
      </w:tr>
      <w:tr w:rsidR="0084584A" w:rsidRPr="0002501E" w14:paraId="335A1CA5" w14:textId="77777777" w:rsidTr="00827BDE">
        <w:trPr>
          <w:cantSplit/>
        </w:trPr>
        <w:tc>
          <w:tcPr>
            <w:tcW w:w="3299" w:type="dxa"/>
          </w:tcPr>
          <w:p w14:paraId="335A1CA3" w14:textId="77777777" w:rsidR="0084584A" w:rsidRPr="00DD113A" w:rsidRDefault="0084584A" w:rsidP="002130C2">
            <w:pPr>
              <w:rPr>
                <w:rFonts w:ascii="Times New Roman" w:hAnsi="Times New Roman"/>
                <w:sz w:val="22"/>
                <w:szCs w:val="22"/>
              </w:rPr>
            </w:pPr>
            <w:r w:rsidRPr="00DD113A">
              <w:rPr>
                <w:rFonts w:ascii="Times New Roman" w:hAnsi="Times New Roman"/>
                <w:sz w:val="22"/>
                <w:szCs w:val="22"/>
              </w:rPr>
              <w:t>IBCNSM5, IBCNSM6, IBCNSM7, IBCNSM8, IBCNSM9</w:t>
            </w:r>
          </w:p>
        </w:tc>
        <w:tc>
          <w:tcPr>
            <w:tcW w:w="6051" w:type="dxa"/>
          </w:tcPr>
          <w:p w14:paraId="335A1CA4" w14:textId="77777777" w:rsidR="0084584A" w:rsidRPr="00DD113A" w:rsidRDefault="0084584A" w:rsidP="002130C2">
            <w:pPr>
              <w:rPr>
                <w:rFonts w:ascii="Times New Roman" w:hAnsi="Times New Roman"/>
                <w:sz w:val="22"/>
                <w:szCs w:val="22"/>
              </w:rPr>
            </w:pPr>
            <w:r w:rsidRPr="00DD113A">
              <w:rPr>
                <w:rFonts w:ascii="Times New Roman" w:hAnsi="Times New Roman"/>
                <w:sz w:val="22"/>
                <w:szCs w:val="22"/>
              </w:rPr>
              <w:t>These routines print the insurance plan worksheets and policy coverage reports.</w:t>
            </w:r>
          </w:p>
        </w:tc>
      </w:tr>
      <w:tr w:rsidR="0084584A" w:rsidRPr="0002501E" w14:paraId="335A1CA8" w14:textId="77777777" w:rsidTr="00827BDE">
        <w:trPr>
          <w:cantSplit/>
        </w:trPr>
        <w:tc>
          <w:tcPr>
            <w:tcW w:w="3299" w:type="dxa"/>
          </w:tcPr>
          <w:p w14:paraId="335A1CA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IBCNSMM</w:t>
            </w:r>
          </w:p>
        </w:tc>
        <w:tc>
          <w:tcPr>
            <w:tcW w:w="6051" w:type="dxa"/>
          </w:tcPr>
          <w:p w14:paraId="335A1CA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MEDICARE INSURANCE INTAKE</w:t>
            </w:r>
          </w:p>
        </w:tc>
      </w:tr>
      <w:tr w:rsidR="0084584A" w:rsidRPr="0002501E" w14:paraId="335A1CAB" w14:textId="77777777" w:rsidTr="00827BDE">
        <w:trPr>
          <w:cantSplit/>
        </w:trPr>
        <w:tc>
          <w:tcPr>
            <w:tcW w:w="3299" w:type="dxa"/>
          </w:tcPr>
          <w:p w14:paraId="335A1CA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IBCNSMM1</w:t>
            </w:r>
          </w:p>
        </w:tc>
        <w:tc>
          <w:tcPr>
            <w:tcW w:w="6051" w:type="dxa"/>
          </w:tcPr>
          <w:p w14:paraId="335A1CA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MEDICARE INSURANCE INTAKE (CONT)</w:t>
            </w:r>
          </w:p>
        </w:tc>
      </w:tr>
      <w:tr w:rsidR="0084584A" w:rsidRPr="0002501E" w14:paraId="335A1CAE" w14:textId="77777777" w:rsidTr="00827BDE">
        <w:trPr>
          <w:cantSplit/>
        </w:trPr>
        <w:tc>
          <w:tcPr>
            <w:tcW w:w="3299" w:type="dxa"/>
          </w:tcPr>
          <w:p w14:paraId="335A1CA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IBCNSMM2</w:t>
            </w:r>
          </w:p>
        </w:tc>
        <w:tc>
          <w:tcPr>
            <w:tcW w:w="6051" w:type="dxa"/>
          </w:tcPr>
          <w:p w14:paraId="335A1CA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MEDICARE INSURANCE INTAKE (CONT)</w:t>
            </w:r>
          </w:p>
        </w:tc>
      </w:tr>
      <w:tr w:rsidR="0084584A" w:rsidRPr="0002501E" w14:paraId="335A1CB1" w14:textId="77777777" w:rsidTr="00827BDE">
        <w:trPr>
          <w:cantSplit/>
        </w:trPr>
        <w:tc>
          <w:tcPr>
            <w:tcW w:w="3299" w:type="dxa"/>
          </w:tcPr>
          <w:p w14:paraId="335A1CA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w:t>
            </w:r>
          </w:p>
        </w:tc>
        <w:tc>
          <w:tcPr>
            <w:tcW w:w="6051" w:type="dxa"/>
          </w:tcPr>
          <w:p w14:paraId="335A1CB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MEDICARE BILLS</w:t>
            </w:r>
          </w:p>
        </w:tc>
      </w:tr>
      <w:tr w:rsidR="0084584A" w:rsidRPr="0002501E" w14:paraId="335A1CB4" w14:textId="77777777" w:rsidTr="00827BDE">
        <w:trPr>
          <w:cantSplit/>
        </w:trPr>
        <w:tc>
          <w:tcPr>
            <w:tcW w:w="3299" w:type="dxa"/>
          </w:tcPr>
          <w:p w14:paraId="335A1CB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IBCNSMR0</w:t>
            </w:r>
          </w:p>
        </w:tc>
        <w:tc>
          <w:tcPr>
            <w:tcW w:w="6051" w:type="dxa"/>
          </w:tcPr>
          <w:p w14:paraId="335A1CB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MEDICARE BILLS</w:t>
            </w:r>
          </w:p>
        </w:tc>
      </w:tr>
      <w:tr w:rsidR="0084584A" w:rsidRPr="0002501E" w14:paraId="335A1CB7" w14:textId="77777777" w:rsidTr="00827BDE">
        <w:trPr>
          <w:cantSplit/>
        </w:trPr>
        <w:tc>
          <w:tcPr>
            <w:tcW w:w="3299" w:type="dxa"/>
          </w:tcPr>
          <w:p w14:paraId="335A1CB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IBCNSMR1</w:t>
            </w:r>
          </w:p>
        </w:tc>
        <w:tc>
          <w:tcPr>
            <w:tcW w:w="6051" w:type="dxa"/>
          </w:tcPr>
          <w:p w14:paraId="335A1CB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MEDICARE BILLS</w:t>
            </w:r>
          </w:p>
        </w:tc>
      </w:tr>
      <w:tr w:rsidR="0084584A" w:rsidRPr="0002501E" w14:paraId="335A1CBA" w14:textId="77777777" w:rsidTr="00827BDE">
        <w:trPr>
          <w:cantSplit/>
        </w:trPr>
        <w:tc>
          <w:tcPr>
            <w:tcW w:w="3299" w:type="dxa"/>
          </w:tcPr>
          <w:p w14:paraId="335A1CB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IBCNSMR6</w:t>
            </w:r>
          </w:p>
        </w:tc>
        <w:tc>
          <w:tcPr>
            <w:tcW w:w="6051" w:type="dxa"/>
          </w:tcPr>
          <w:p w14:paraId="335A1CB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MRA EXTRACT</w:t>
            </w:r>
          </w:p>
        </w:tc>
      </w:tr>
      <w:tr w:rsidR="0084584A" w:rsidRPr="0002501E" w14:paraId="335A1CBD" w14:textId="77777777" w:rsidTr="00827BDE">
        <w:trPr>
          <w:cantSplit/>
        </w:trPr>
        <w:tc>
          <w:tcPr>
            <w:tcW w:w="3299" w:type="dxa"/>
          </w:tcPr>
          <w:p w14:paraId="335A1CB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IBCNSMR7</w:t>
            </w:r>
          </w:p>
        </w:tc>
        <w:tc>
          <w:tcPr>
            <w:tcW w:w="6051" w:type="dxa"/>
          </w:tcPr>
          <w:p w14:paraId="335A1CB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MRA EXTRACT</w:t>
            </w:r>
          </w:p>
        </w:tc>
      </w:tr>
      <w:tr w:rsidR="0084584A" w:rsidRPr="0002501E" w14:paraId="335A1CC0" w14:textId="77777777" w:rsidTr="00827BDE">
        <w:trPr>
          <w:cantSplit/>
        </w:trPr>
        <w:tc>
          <w:tcPr>
            <w:tcW w:w="3299" w:type="dxa"/>
          </w:tcPr>
          <w:p w14:paraId="335A1CB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IBCNSMR8</w:t>
            </w:r>
          </w:p>
        </w:tc>
        <w:tc>
          <w:tcPr>
            <w:tcW w:w="6051" w:type="dxa"/>
          </w:tcPr>
          <w:p w14:paraId="335A1CB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MRA EXTRACT</w:t>
            </w:r>
          </w:p>
        </w:tc>
      </w:tr>
      <w:tr w:rsidR="0084584A" w:rsidRPr="0002501E" w14:paraId="335A1CC3" w14:textId="77777777" w:rsidTr="00827BDE">
        <w:trPr>
          <w:cantSplit/>
        </w:trPr>
        <w:tc>
          <w:tcPr>
            <w:tcW w:w="3299" w:type="dxa"/>
          </w:tcPr>
          <w:p w14:paraId="335A1CC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IBCNSMRA</w:t>
            </w:r>
          </w:p>
        </w:tc>
        <w:tc>
          <w:tcPr>
            <w:tcW w:w="6051" w:type="dxa"/>
          </w:tcPr>
          <w:p w14:paraId="335A1CC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MEDICARE BILLS</w:t>
            </w:r>
          </w:p>
        </w:tc>
      </w:tr>
      <w:tr w:rsidR="0084584A" w:rsidRPr="0002501E" w14:paraId="335A1CC6" w14:textId="77777777" w:rsidTr="00827BDE">
        <w:trPr>
          <w:cantSplit/>
        </w:trPr>
        <w:tc>
          <w:tcPr>
            <w:tcW w:w="3299" w:type="dxa"/>
          </w:tcPr>
          <w:p w14:paraId="335A1CC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IBCNSMRE</w:t>
            </w:r>
          </w:p>
        </w:tc>
        <w:tc>
          <w:tcPr>
            <w:tcW w:w="6051" w:type="dxa"/>
          </w:tcPr>
          <w:p w14:paraId="335A1CC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MRA EXTRACT</w:t>
            </w:r>
          </w:p>
        </w:tc>
      </w:tr>
      <w:tr w:rsidR="0084584A" w:rsidRPr="0002501E" w14:paraId="335A1CC9" w14:textId="77777777" w:rsidTr="00827BDE">
        <w:trPr>
          <w:cantSplit/>
        </w:trPr>
        <w:tc>
          <w:tcPr>
            <w:tcW w:w="3299" w:type="dxa"/>
          </w:tcPr>
          <w:p w14:paraId="335A1CC7"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IBCNSOK, IBCNSOK1</w:t>
            </w:r>
          </w:p>
        </w:tc>
        <w:tc>
          <w:tcPr>
            <w:tcW w:w="6051" w:type="dxa"/>
          </w:tcPr>
          <w:p w14:paraId="335A1CC8"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 xml:space="preserve">These routines check, fix, and print reports on integrity of group plans in the PATIENT file [#2].  </w:t>
            </w:r>
          </w:p>
        </w:tc>
      </w:tr>
      <w:tr w:rsidR="0084584A" w:rsidRPr="0002501E" w14:paraId="335A1CCC" w14:textId="77777777" w:rsidTr="00827BDE">
        <w:trPr>
          <w:cantSplit/>
        </w:trPr>
        <w:tc>
          <w:tcPr>
            <w:tcW w:w="3299" w:type="dxa"/>
          </w:tcPr>
          <w:p w14:paraId="335A1CCA" w14:textId="77777777" w:rsidR="0084584A" w:rsidRPr="00DD113A" w:rsidRDefault="0084584A" w:rsidP="002130C2">
            <w:pPr>
              <w:rPr>
                <w:rFonts w:ascii="Times New Roman" w:hAnsi="Times New Roman"/>
                <w:sz w:val="22"/>
                <w:szCs w:val="22"/>
              </w:rPr>
            </w:pPr>
            <w:r w:rsidRPr="00DD113A">
              <w:rPr>
                <w:rFonts w:ascii="Times New Roman" w:hAnsi="Times New Roman"/>
                <w:sz w:val="22"/>
                <w:szCs w:val="22"/>
              </w:rPr>
              <w:t>IBCNSP, IBCNSP0, IBCNSP01, IBCNSP11, IBCNSP3, IBCNSV</w:t>
            </w:r>
          </w:p>
        </w:tc>
        <w:tc>
          <w:tcPr>
            <w:tcW w:w="6051" w:type="dxa"/>
          </w:tcPr>
          <w:p w14:paraId="335A1CCB" w14:textId="77777777" w:rsidR="0084584A" w:rsidRPr="00D1302C" w:rsidRDefault="0084584A" w:rsidP="002130C2">
            <w:pPr>
              <w:rPr>
                <w:rFonts w:ascii="Times New Roman" w:hAnsi="Times New Roman"/>
                <w:sz w:val="22"/>
                <w:szCs w:val="22"/>
              </w:rPr>
            </w:pPr>
            <w:r w:rsidRPr="00D1302C">
              <w:rPr>
                <w:rFonts w:ascii="Times New Roman" w:hAnsi="Times New Roman"/>
                <w:sz w:val="22"/>
                <w:szCs w:val="22"/>
              </w:rPr>
              <w:t>These routines display policy data for a patient in expanded format and allow for editing of the data.</w:t>
            </w:r>
          </w:p>
        </w:tc>
      </w:tr>
      <w:tr w:rsidR="0084584A" w:rsidRPr="0002501E" w14:paraId="335A1CCF" w14:textId="77777777" w:rsidTr="00827BDE">
        <w:trPr>
          <w:cantSplit/>
        </w:trPr>
        <w:tc>
          <w:tcPr>
            <w:tcW w:w="3299" w:type="dxa"/>
          </w:tcPr>
          <w:p w14:paraId="335A1CC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IBCNSP02</w:t>
            </w:r>
          </w:p>
        </w:tc>
        <w:tc>
          <w:tcPr>
            <w:tcW w:w="6051" w:type="dxa"/>
          </w:tcPr>
          <w:p w14:paraId="335A1CC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INSURANCE MANAGEMENT - EXPANDED POLICY </w:t>
            </w:r>
          </w:p>
        </w:tc>
      </w:tr>
      <w:tr w:rsidR="0084584A" w:rsidRPr="0002501E" w14:paraId="335A1CD2" w14:textId="77777777" w:rsidTr="00827BDE">
        <w:trPr>
          <w:cantSplit/>
        </w:trPr>
        <w:tc>
          <w:tcPr>
            <w:tcW w:w="3299" w:type="dxa"/>
          </w:tcPr>
          <w:p w14:paraId="335A1CD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IBCNSP1</w:t>
            </w:r>
          </w:p>
        </w:tc>
        <w:tc>
          <w:tcPr>
            <w:tcW w:w="6051" w:type="dxa"/>
          </w:tcPr>
          <w:p w14:paraId="335A1CD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INSURANCE MANAGEMENT - policy actions</w:t>
            </w:r>
          </w:p>
        </w:tc>
      </w:tr>
      <w:tr w:rsidR="0084584A" w:rsidRPr="0002501E" w14:paraId="335A1CD5" w14:textId="77777777" w:rsidTr="00827BDE">
        <w:trPr>
          <w:cantSplit/>
        </w:trPr>
        <w:tc>
          <w:tcPr>
            <w:tcW w:w="3299" w:type="dxa"/>
          </w:tcPr>
          <w:p w14:paraId="335A1CD3"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IBCNSP2</w:t>
            </w:r>
          </w:p>
        </w:tc>
        <w:tc>
          <w:tcPr>
            <w:tcW w:w="6051" w:type="dxa"/>
          </w:tcPr>
          <w:p w14:paraId="335A1CD4"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This routine is the supported call to allow for editing of a patient's insurance policy and plan information from registration and billing.</w:t>
            </w:r>
          </w:p>
        </w:tc>
      </w:tr>
      <w:tr w:rsidR="0084584A" w:rsidRPr="0002501E" w14:paraId="335A1CD8" w14:textId="77777777" w:rsidTr="00827BDE">
        <w:trPr>
          <w:cantSplit/>
        </w:trPr>
        <w:tc>
          <w:tcPr>
            <w:tcW w:w="3299" w:type="dxa"/>
          </w:tcPr>
          <w:p w14:paraId="335A1CD6"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lastRenderedPageBreak/>
              <w:t>IBCNSU, IBCNSU1</w:t>
            </w:r>
          </w:p>
        </w:tc>
        <w:tc>
          <w:tcPr>
            <w:tcW w:w="6051" w:type="dxa"/>
          </w:tcPr>
          <w:p w14:paraId="335A1CD7" w14:textId="77777777" w:rsidR="0084584A" w:rsidRPr="00DD113A" w:rsidRDefault="0084584A" w:rsidP="002130C2">
            <w:pPr>
              <w:rPr>
                <w:rFonts w:ascii="Times New Roman" w:hAnsi="Times New Roman"/>
                <w:sz w:val="22"/>
                <w:szCs w:val="22"/>
              </w:rPr>
            </w:pPr>
            <w:r w:rsidRPr="00DD113A">
              <w:rPr>
                <w:rFonts w:ascii="Times New Roman" w:hAnsi="Times New Roman"/>
                <w:sz w:val="22"/>
                <w:szCs w:val="22"/>
              </w:rPr>
              <w:t>Insurance utility routines to add entries to the GROUP INSURANCE PLAN (#355.3), ANNUAL BENEFITS (#355.4), and INSURANCE CLAIMS YEAR TO DATE (#355.5) files.</w:t>
            </w:r>
          </w:p>
        </w:tc>
      </w:tr>
      <w:tr w:rsidR="0084584A" w:rsidRPr="0002501E" w14:paraId="335A1CDB" w14:textId="77777777" w:rsidTr="00827BDE">
        <w:trPr>
          <w:cantSplit/>
        </w:trPr>
        <w:tc>
          <w:tcPr>
            <w:tcW w:w="3299" w:type="dxa"/>
          </w:tcPr>
          <w:p w14:paraId="335A1CD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IBCNSU2</w:t>
            </w:r>
          </w:p>
        </w:tc>
        <w:tc>
          <w:tcPr>
            <w:tcW w:w="6051" w:type="dxa"/>
          </w:tcPr>
          <w:p w14:paraId="335A1CD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This routine contains the new Plan Look-up Utility which is invoked from many points within the Insurance Data Capture module.</w:t>
            </w:r>
          </w:p>
        </w:tc>
      </w:tr>
      <w:tr w:rsidR="0084584A" w:rsidRPr="0002501E" w14:paraId="335A1CDE" w14:textId="77777777" w:rsidTr="00827BDE">
        <w:trPr>
          <w:cantSplit/>
        </w:trPr>
        <w:tc>
          <w:tcPr>
            <w:tcW w:w="3299" w:type="dxa"/>
          </w:tcPr>
          <w:p w14:paraId="335A1CD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IBCNSU3</w:t>
            </w:r>
          </w:p>
        </w:tc>
        <w:tc>
          <w:tcPr>
            <w:tcW w:w="6051" w:type="dxa"/>
          </w:tcPr>
          <w:p w14:paraId="335A1CDD"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Functions for billing decisions to determine plan coverage limitations.</w:t>
            </w:r>
          </w:p>
        </w:tc>
      </w:tr>
      <w:tr w:rsidR="0084584A" w:rsidRPr="0002501E" w14:paraId="335A1CE1" w14:textId="77777777" w:rsidTr="00827BDE">
        <w:trPr>
          <w:cantSplit/>
        </w:trPr>
        <w:tc>
          <w:tcPr>
            <w:tcW w:w="3299" w:type="dxa"/>
          </w:tcPr>
          <w:p w14:paraId="335A1CD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IBCNSU31</w:t>
            </w:r>
          </w:p>
        </w:tc>
        <w:tc>
          <w:tcPr>
            <w:tcW w:w="6051" w:type="dxa"/>
          </w:tcPr>
          <w:p w14:paraId="335A1CE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Functions for billing decisions to determine Insurance Filing Timeframe.</w:t>
            </w:r>
          </w:p>
        </w:tc>
      </w:tr>
      <w:tr w:rsidR="0084584A" w:rsidRPr="0002501E" w14:paraId="335A1CE4" w14:textId="77777777" w:rsidTr="00827BDE">
        <w:trPr>
          <w:cantSplit/>
        </w:trPr>
        <w:tc>
          <w:tcPr>
            <w:tcW w:w="3299" w:type="dxa"/>
          </w:tcPr>
          <w:p w14:paraId="335A1CE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IBCNSU4</w:t>
            </w:r>
          </w:p>
        </w:tc>
        <w:tc>
          <w:tcPr>
            <w:tcW w:w="6051" w:type="dxa"/>
          </w:tcPr>
          <w:p w14:paraId="335A1CE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SPONSOR UTILITIES</w:t>
            </w:r>
          </w:p>
        </w:tc>
      </w:tr>
      <w:tr w:rsidR="0084584A" w:rsidRPr="0002501E" w14:paraId="335A1CE7" w14:textId="77777777" w:rsidTr="00827BDE">
        <w:trPr>
          <w:cantSplit/>
        </w:trPr>
        <w:tc>
          <w:tcPr>
            <w:tcW w:w="3299" w:type="dxa"/>
          </w:tcPr>
          <w:p w14:paraId="335A1CE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IBCNSU41</w:t>
            </w:r>
          </w:p>
        </w:tc>
        <w:tc>
          <w:tcPr>
            <w:tcW w:w="6051" w:type="dxa"/>
          </w:tcPr>
          <w:p w14:paraId="335A1CE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SPONSOR UTILITIES (CON'T)</w:t>
            </w:r>
          </w:p>
        </w:tc>
      </w:tr>
      <w:tr w:rsidR="0084584A" w:rsidRPr="0002501E" w14:paraId="335A1CEA" w14:textId="77777777" w:rsidTr="00827BDE">
        <w:trPr>
          <w:cantSplit/>
        </w:trPr>
        <w:tc>
          <w:tcPr>
            <w:tcW w:w="3299" w:type="dxa"/>
          </w:tcPr>
          <w:p w14:paraId="335A1CE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IBCNSUR</w:t>
            </w:r>
          </w:p>
        </w:tc>
        <w:tc>
          <w:tcPr>
            <w:tcW w:w="6051" w:type="dxa"/>
          </w:tcPr>
          <w:p w14:paraId="335A1CE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MOVE SUBSCRIBERS TO DIFFERENT PLAN</w:t>
            </w:r>
          </w:p>
        </w:tc>
      </w:tr>
      <w:tr w:rsidR="0084584A" w:rsidRPr="0002501E" w14:paraId="335A1CED" w14:textId="77777777" w:rsidTr="00827BDE">
        <w:trPr>
          <w:cantSplit/>
        </w:trPr>
        <w:tc>
          <w:tcPr>
            <w:tcW w:w="3299" w:type="dxa"/>
          </w:tcPr>
          <w:p w14:paraId="335A1CE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IBCNSUR1</w:t>
            </w:r>
          </w:p>
        </w:tc>
        <w:tc>
          <w:tcPr>
            <w:tcW w:w="6051" w:type="dxa"/>
          </w:tcPr>
          <w:p w14:paraId="335A1CE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MOVE SUBSCRIBERS TO DIFFERENT PLAN (CON'T)</w:t>
            </w:r>
          </w:p>
        </w:tc>
      </w:tr>
      <w:tr w:rsidR="0084584A" w:rsidRPr="0002501E" w14:paraId="335A1CF0" w14:textId="77777777" w:rsidTr="00827BDE">
        <w:trPr>
          <w:cantSplit/>
        </w:trPr>
        <w:tc>
          <w:tcPr>
            <w:tcW w:w="3299" w:type="dxa"/>
          </w:tcPr>
          <w:p w14:paraId="335A1CE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IBCNSUR2</w:t>
            </w:r>
          </w:p>
        </w:tc>
        <w:tc>
          <w:tcPr>
            <w:tcW w:w="6051" w:type="dxa"/>
          </w:tcPr>
          <w:p w14:paraId="335A1CE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MOVE SUBSCRIBERS TO DIFFERENT PLAN (CON'T)</w:t>
            </w:r>
          </w:p>
        </w:tc>
      </w:tr>
      <w:tr w:rsidR="0084584A" w:rsidRPr="0002501E" w14:paraId="335A1CF3" w14:textId="77777777" w:rsidTr="00827BDE">
        <w:trPr>
          <w:cantSplit/>
        </w:trPr>
        <w:tc>
          <w:tcPr>
            <w:tcW w:w="3299" w:type="dxa"/>
          </w:tcPr>
          <w:p w14:paraId="335A1CF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IBCNSUR3</w:t>
            </w:r>
          </w:p>
        </w:tc>
        <w:tc>
          <w:tcPr>
            <w:tcW w:w="6051" w:type="dxa"/>
          </w:tcPr>
          <w:p w14:paraId="335A1CF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MOVE SUBSCRIBERS (BULLETIN)</w:t>
            </w:r>
          </w:p>
        </w:tc>
      </w:tr>
      <w:tr w:rsidR="003F162D" w:rsidRPr="0002501E" w14:paraId="335A1CF6" w14:textId="77777777" w:rsidTr="00827BDE">
        <w:trPr>
          <w:cantSplit/>
        </w:trPr>
        <w:tc>
          <w:tcPr>
            <w:tcW w:w="3299" w:type="dxa"/>
          </w:tcPr>
          <w:p w14:paraId="335A1CF4" w14:textId="77777777" w:rsidR="003F162D" w:rsidRPr="00DD113A" w:rsidRDefault="003F162D" w:rsidP="000D5F6B">
            <w:pPr>
              <w:rPr>
                <w:rFonts w:ascii="Times New Roman" w:hAnsi="Times New Roman"/>
                <w:sz w:val="22"/>
                <w:szCs w:val="22"/>
              </w:rPr>
            </w:pPr>
            <w:r>
              <w:rPr>
                <w:rFonts w:ascii="Times New Roman" w:hAnsi="Times New Roman"/>
                <w:sz w:val="22"/>
                <w:szCs w:val="22"/>
              </w:rPr>
              <w:t>IBCNSUR4</w:t>
            </w:r>
          </w:p>
        </w:tc>
        <w:tc>
          <w:tcPr>
            <w:tcW w:w="6051" w:type="dxa"/>
          </w:tcPr>
          <w:p w14:paraId="335A1CF5" w14:textId="77777777" w:rsidR="003F162D" w:rsidRPr="00DD113A" w:rsidRDefault="003F162D" w:rsidP="000D5F6B">
            <w:pPr>
              <w:rPr>
                <w:rFonts w:ascii="Times New Roman" w:hAnsi="Times New Roman"/>
                <w:sz w:val="22"/>
                <w:szCs w:val="22"/>
              </w:rPr>
            </w:pPr>
            <w:r>
              <w:rPr>
                <w:rFonts w:ascii="Times New Roman" w:hAnsi="Times New Roman"/>
                <w:sz w:val="22"/>
                <w:szCs w:val="22"/>
              </w:rPr>
              <w:t>This routine contains the new Subscriber Look-up Utility which is invoked from the IBCN MOVE SUBSCRIBER TO PLAN option within the Integrated Billing Module.</w:t>
            </w:r>
          </w:p>
        </w:tc>
      </w:tr>
      <w:tr w:rsidR="0084584A" w:rsidRPr="0002501E" w14:paraId="335A1CF9" w14:textId="77777777" w:rsidTr="00827BDE">
        <w:trPr>
          <w:cantSplit/>
        </w:trPr>
        <w:tc>
          <w:tcPr>
            <w:tcW w:w="3299" w:type="dxa"/>
          </w:tcPr>
          <w:p w14:paraId="335A1CF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IBCNSUX</w:t>
            </w:r>
          </w:p>
        </w:tc>
        <w:tc>
          <w:tcPr>
            <w:tcW w:w="6051" w:type="dxa"/>
          </w:tcPr>
          <w:p w14:paraId="335A1CF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SPLIT MEDICARE COMBINATION PLANS</w:t>
            </w:r>
          </w:p>
        </w:tc>
      </w:tr>
      <w:tr w:rsidR="0084584A" w:rsidRPr="0002501E" w14:paraId="335A1CFC" w14:textId="77777777" w:rsidTr="00827BDE">
        <w:trPr>
          <w:cantSplit/>
        </w:trPr>
        <w:tc>
          <w:tcPr>
            <w:tcW w:w="3299" w:type="dxa"/>
          </w:tcPr>
          <w:p w14:paraId="335A1CF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IBCNSUX1</w:t>
            </w:r>
          </w:p>
        </w:tc>
        <w:tc>
          <w:tcPr>
            <w:tcW w:w="6051" w:type="dxa"/>
          </w:tcPr>
          <w:p w14:paraId="335A1CF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SPLIT COMBINATION PLANS CONT.</w:t>
            </w:r>
          </w:p>
        </w:tc>
      </w:tr>
      <w:tr w:rsidR="0084584A" w:rsidRPr="0002501E" w14:paraId="335A1CFF" w14:textId="77777777" w:rsidTr="00827BDE">
        <w:trPr>
          <w:cantSplit/>
        </w:trPr>
        <w:tc>
          <w:tcPr>
            <w:tcW w:w="3299" w:type="dxa"/>
          </w:tcPr>
          <w:p w14:paraId="335A1CF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IBCNUPD</w:t>
            </w:r>
          </w:p>
        </w:tc>
        <w:tc>
          <w:tcPr>
            <w:tcW w:w="6051" w:type="dxa"/>
          </w:tcPr>
          <w:p w14:paraId="335A1CF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UPDATE SUBCRIBER INFO FOR SELECTED PATIENTS</w:t>
            </w:r>
          </w:p>
        </w:tc>
      </w:tr>
      <w:tr w:rsidR="0084584A" w:rsidRPr="0002501E" w14:paraId="335A1D02" w14:textId="77777777" w:rsidTr="00827BDE">
        <w:trPr>
          <w:cantSplit/>
        </w:trPr>
        <w:tc>
          <w:tcPr>
            <w:tcW w:w="3299" w:type="dxa"/>
          </w:tcPr>
          <w:p w14:paraId="335A1D00" w14:textId="77777777" w:rsidR="0084584A" w:rsidRPr="00DD113A" w:rsidRDefault="00CF2D68" w:rsidP="0022452D">
            <w:pPr>
              <w:rPr>
                <w:rFonts w:ascii="Times New Roman" w:hAnsi="Times New Roman"/>
                <w:sz w:val="22"/>
                <w:szCs w:val="22"/>
              </w:rPr>
            </w:pPr>
            <w:r w:rsidRPr="00DD113A">
              <w:rPr>
                <w:rFonts w:ascii="Times New Roman" w:hAnsi="Times New Roman"/>
                <w:sz w:val="22"/>
                <w:szCs w:val="22"/>
              </w:rPr>
              <w:t>IBCNVCC</w:t>
            </w:r>
          </w:p>
        </w:tc>
        <w:tc>
          <w:tcPr>
            <w:tcW w:w="6051" w:type="dxa"/>
          </w:tcPr>
          <w:p w14:paraId="335A1D01" w14:textId="77777777" w:rsidR="0084584A" w:rsidRPr="00DD113A" w:rsidRDefault="00D85571" w:rsidP="0022452D">
            <w:pPr>
              <w:rPr>
                <w:rFonts w:ascii="Times New Roman" w:hAnsi="Times New Roman"/>
                <w:sz w:val="22"/>
                <w:szCs w:val="22"/>
              </w:rPr>
            </w:pPr>
            <w:r>
              <w:rPr>
                <w:rFonts w:ascii="Times New Roman" w:hAnsi="Times New Roman"/>
                <w:sz w:val="22"/>
                <w:szCs w:val="22"/>
              </w:rPr>
              <w:t>Patient Insurance C</w:t>
            </w:r>
            <w:r w:rsidR="00A11213">
              <w:rPr>
                <w:rFonts w:ascii="Times New Roman" w:hAnsi="Times New Roman"/>
                <w:sz w:val="22"/>
                <w:szCs w:val="22"/>
              </w:rPr>
              <w:t>onsistency C</w:t>
            </w:r>
            <w:r w:rsidRPr="00D85571">
              <w:rPr>
                <w:rFonts w:ascii="Times New Roman" w:hAnsi="Times New Roman"/>
                <w:sz w:val="22"/>
                <w:szCs w:val="22"/>
              </w:rPr>
              <w:t>hecker</w:t>
            </w:r>
            <w:r>
              <w:rPr>
                <w:rFonts w:ascii="Times New Roman" w:hAnsi="Times New Roman"/>
                <w:sz w:val="22"/>
                <w:szCs w:val="22"/>
              </w:rPr>
              <w:t xml:space="preserve"> for </w:t>
            </w:r>
            <w:r w:rsidR="00CF2D68" w:rsidRPr="00DD113A">
              <w:rPr>
                <w:rFonts w:ascii="Times New Roman" w:hAnsi="Times New Roman"/>
                <w:sz w:val="22"/>
                <w:szCs w:val="22"/>
              </w:rPr>
              <w:t>System Sharing Verified Insurance</w:t>
            </w:r>
          </w:p>
        </w:tc>
      </w:tr>
      <w:tr w:rsidR="00A11213" w:rsidRPr="0002501E" w14:paraId="335A1D05" w14:textId="77777777" w:rsidTr="00827BDE">
        <w:trPr>
          <w:cantSplit/>
        </w:trPr>
        <w:tc>
          <w:tcPr>
            <w:tcW w:w="3299" w:type="dxa"/>
          </w:tcPr>
          <w:p w14:paraId="335A1D03" w14:textId="77777777" w:rsidR="00A11213" w:rsidRPr="00DD113A" w:rsidRDefault="00A11213" w:rsidP="0022452D">
            <w:pPr>
              <w:rPr>
                <w:rFonts w:ascii="Times New Roman" w:hAnsi="Times New Roman"/>
                <w:sz w:val="22"/>
                <w:szCs w:val="22"/>
              </w:rPr>
            </w:pPr>
            <w:r w:rsidRPr="00A11213">
              <w:rPr>
                <w:rFonts w:ascii="Times New Roman" w:hAnsi="Times New Roman"/>
                <w:sz w:val="22"/>
                <w:szCs w:val="22"/>
              </w:rPr>
              <w:t>IBCNVCC1</w:t>
            </w:r>
          </w:p>
        </w:tc>
        <w:tc>
          <w:tcPr>
            <w:tcW w:w="6051" w:type="dxa"/>
          </w:tcPr>
          <w:p w14:paraId="335A1D04" w14:textId="77777777" w:rsidR="00A11213" w:rsidRDefault="00A11213" w:rsidP="0022452D">
            <w:pPr>
              <w:rPr>
                <w:rFonts w:ascii="Times New Roman" w:hAnsi="Times New Roman"/>
                <w:sz w:val="22"/>
                <w:szCs w:val="22"/>
              </w:rPr>
            </w:pPr>
            <w:r>
              <w:rPr>
                <w:rFonts w:ascii="Times New Roman" w:hAnsi="Times New Roman"/>
                <w:sz w:val="22"/>
                <w:szCs w:val="22"/>
              </w:rPr>
              <w:t>Patient Insurance Consistency C</w:t>
            </w:r>
            <w:r w:rsidRPr="00D85571">
              <w:rPr>
                <w:rFonts w:ascii="Times New Roman" w:hAnsi="Times New Roman"/>
                <w:sz w:val="22"/>
                <w:szCs w:val="22"/>
              </w:rPr>
              <w:t>hecker</w:t>
            </w:r>
            <w:r>
              <w:rPr>
                <w:rFonts w:ascii="Times New Roman" w:hAnsi="Times New Roman"/>
                <w:sz w:val="22"/>
                <w:szCs w:val="22"/>
              </w:rPr>
              <w:t xml:space="preserve"> for </w:t>
            </w:r>
            <w:r w:rsidRPr="00DD113A">
              <w:rPr>
                <w:rFonts w:ascii="Times New Roman" w:hAnsi="Times New Roman"/>
                <w:sz w:val="22"/>
                <w:szCs w:val="22"/>
              </w:rPr>
              <w:t>System Sharing Verified Insurance</w:t>
            </w:r>
          </w:p>
        </w:tc>
      </w:tr>
      <w:tr w:rsidR="00CF2D68" w:rsidRPr="0002501E" w14:paraId="335A1D08" w14:textId="77777777" w:rsidTr="00827BDE">
        <w:trPr>
          <w:cantSplit/>
        </w:trPr>
        <w:tc>
          <w:tcPr>
            <w:tcW w:w="3299" w:type="dxa"/>
          </w:tcPr>
          <w:p w14:paraId="335A1D06" w14:textId="77777777" w:rsidR="00CF2D68" w:rsidRPr="00DD113A" w:rsidRDefault="00CF2D68" w:rsidP="0022452D">
            <w:pPr>
              <w:rPr>
                <w:rFonts w:ascii="Times New Roman" w:hAnsi="Times New Roman"/>
                <w:sz w:val="22"/>
                <w:szCs w:val="22"/>
              </w:rPr>
            </w:pPr>
            <w:r w:rsidRPr="00DD113A">
              <w:rPr>
                <w:rFonts w:ascii="Times New Roman" w:hAnsi="Times New Roman"/>
                <w:sz w:val="22"/>
                <w:szCs w:val="22"/>
              </w:rPr>
              <w:t>IBCNVPU0</w:t>
            </w:r>
          </w:p>
        </w:tc>
        <w:tc>
          <w:tcPr>
            <w:tcW w:w="6051" w:type="dxa"/>
          </w:tcPr>
          <w:p w14:paraId="335A1D07" w14:textId="77777777" w:rsidR="00CF2D68" w:rsidRPr="00DD113A" w:rsidRDefault="00A11213" w:rsidP="0022452D">
            <w:pPr>
              <w:rPr>
                <w:rFonts w:ascii="Times New Roman" w:hAnsi="Times New Roman"/>
                <w:sz w:val="22"/>
                <w:szCs w:val="22"/>
              </w:rPr>
            </w:pPr>
            <w:r w:rsidRPr="00A11213">
              <w:rPr>
                <w:rFonts w:ascii="Times New Roman" w:hAnsi="Times New Roman"/>
                <w:sz w:val="22"/>
                <w:szCs w:val="22"/>
              </w:rPr>
              <w:t>This program is the PIN/HL7 Utility Functions for HL7 System Sharing Verified Insurance</w:t>
            </w:r>
          </w:p>
        </w:tc>
      </w:tr>
      <w:tr w:rsidR="00CF2D68" w:rsidRPr="0002501E" w14:paraId="335A1D0B" w14:textId="77777777" w:rsidTr="00827BDE">
        <w:trPr>
          <w:cantSplit/>
        </w:trPr>
        <w:tc>
          <w:tcPr>
            <w:tcW w:w="3299" w:type="dxa"/>
          </w:tcPr>
          <w:p w14:paraId="335A1D09" w14:textId="77777777" w:rsidR="00CF2D68" w:rsidRPr="00DD113A" w:rsidRDefault="00CF2D68" w:rsidP="0022452D">
            <w:pPr>
              <w:rPr>
                <w:rFonts w:ascii="Times New Roman" w:hAnsi="Times New Roman"/>
                <w:sz w:val="22"/>
                <w:szCs w:val="22"/>
              </w:rPr>
            </w:pPr>
            <w:r w:rsidRPr="00DD113A">
              <w:rPr>
                <w:rFonts w:ascii="Times New Roman" w:hAnsi="Times New Roman"/>
                <w:sz w:val="22"/>
                <w:szCs w:val="22"/>
              </w:rPr>
              <w:t>IBCNVRD0</w:t>
            </w:r>
          </w:p>
        </w:tc>
        <w:tc>
          <w:tcPr>
            <w:tcW w:w="6051" w:type="dxa"/>
          </w:tcPr>
          <w:p w14:paraId="335A1D0A" w14:textId="77777777" w:rsidR="00CF2D68" w:rsidRPr="00DD113A" w:rsidRDefault="00CF2D68" w:rsidP="0022452D">
            <w:pPr>
              <w:rPr>
                <w:rFonts w:ascii="Times New Roman" w:hAnsi="Times New Roman"/>
                <w:sz w:val="22"/>
                <w:szCs w:val="22"/>
              </w:rPr>
            </w:pPr>
            <w:r w:rsidRPr="00DD113A">
              <w:rPr>
                <w:rFonts w:ascii="Times New Roman" w:hAnsi="Times New Roman"/>
                <w:sz w:val="22"/>
                <w:szCs w:val="22"/>
              </w:rPr>
              <w:t>System Sharing Verified Insurance</w:t>
            </w:r>
          </w:p>
        </w:tc>
      </w:tr>
      <w:tr w:rsidR="00A11213" w:rsidRPr="0002501E" w14:paraId="335A1D0E" w14:textId="77777777" w:rsidTr="00827BDE">
        <w:trPr>
          <w:cantSplit/>
        </w:trPr>
        <w:tc>
          <w:tcPr>
            <w:tcW w:w="3299" w:type="dxa"/>
          </w:tcPr>
          <w:p w14:paraId="335A1D0C" w14:textId="77777777" w:rsidR="00A11213" w:rsidRPr="00DD113A" w:rsidRDefault="00A11213" w:rsidP="0022452D">
            <w:pPr>
              <w:rPr>
                <w:rFonts w:ascii="Times New Roman" w:hAnsi="Times New Roman"/>
                <w:sz w:val="22"/>
                <w:szCs w:val="22"/>
              </w:rPr>
            </w:pPr>
            <w:r w:rsidRPr="00A11213">
              <w:rPr>
                <w:rFonts w:ascii="Times New Roman" w:hAnsi="Times New Roman"/>
                <w:sz w:val="22"/>
                <w:szCs w:val="22"/>
              </w:rPr>
              <w:t>IBCNVRD1</w:t>
            </w:r>
          </w:p>
        </w:tc>
        <w:tc>
          <w:tcPr>
            <w:tcW w:w="6051" w:type="dxa"/>
          </w:tcPr>
          <w:p w14:paraId="335A1D0D" w14:textId="77777777" w:rsidR="00A11213" w:rsidRPr="00DD113A" w:rsidRDefault="00A11213" w:rsidP="0022452D">
            <w:pPr>
              <w:rPr>
                <w:rFonts w:ascii="Times New Roman" w:hAnsi="Times New Roman"/>
                <w:sz w:val="22"/>
                <w:szCs w:val="22"/>
              </w:rPr>
            </w:pPr>
            <w:r w:rsidRPr="00DD113A">
              <w:rPr>
                <w:rFonts w:ascii="Times New Roman" w:hAnsi="Times New Roman"/>
                <w:sz w:val="22"/>
                <w:szCs w:val="22"/>
              </w:rPr>
              <w:t>System Sharing Verified Insurance</w:t>
            </w:r>
          </w:p>
        </w:tc>
      </w:tr>
      <w:tr w:rsidR="00CF2D68" w:rsidRPr="0002501E" w14:paraId="335A1D11" w14:textId="77777777" w:rsidTr="00827BDE">
        <w:trPr>
          <w:cantSplit/>
        </w:trPr>
        <w:tc>
          <w:tcPr>
            <w:tcW w:w="3299" w:type="dxa"/>
          </w:tcPr>
          <w:p w14:paraId="335A1D0F" w14:textId="77777777" w:rsidR="00CF2D68" w:rsidRPr="00DD113A" w:rsidRDefault="00CF2D68" w:rsidP="0022452D">
            <w:pPr>
              <w:rPr>
                <w:rFonts w:ascii="Times New Roman" w:hAnsi="Times New Roman"/>
                <w:sz w:val="22"/>
                <w:szCs w:val="22"/>
              </w:rPr>
            </w:pPr>
            <w:r w:rsidRPr="00DD113A">
              <w:rPr>
                <w:rFonts w:ascii="Times New Roman" w:hAnsi="Times New Roman"/>
                <w:sz w:val="22"/>
                <w:szCs w:val="22"/>
              </w:rPr>
              <w:t>IBCNVRP0</w:t>
            </w:r>
          </w:p>
        </w:tc>
        <w:tc>
          <w:tcPr>
            <w:tcW w:w="6051" w:type="dxa"/>
          </w:tcPr>
          <w:p w14:paraId="335A1D10" w14:textId="77777777" w:rsidR="00CF2D68" w:rsidRPr="00DD113A" w:rsidRDefault="00A11213" w:rsidP="0022452D">
            <w:pPr>
              <w:rPr>
                <w:rFonts w:ascii="Times New Roman" w:hAnsi="Times New Roman"/>
                <w:sz w:val="22"/>
                <w:szCs w:val="22"/>
              </w:rPr>
            </w:pPr>
            <w:r w:rsidRPr="00A11213">
              <w:rPr>
                <w:rFonts w:ascii="Times New Roman" w:hAnsi="Times New Roman"/>
                <w:sz w:val="22"/>
                <w:szCs w:val="22"/>
              </w:rPr>
              <w:t>Interfacility Ins Update Activity Report</w:t>
            </w:r>
          </w:p>
        </w:tc>
      </w:tr>
      <w:tr w:rsidR="00A11213" w:rsidRPr="0002501E" w14:paraId="335A1D14" w14:textId="77777777" w:rsidTr="00827BDE">
        <w:trPr>
          <w:cantSplit/>
        </w:trPr>
        <w:tc>
          <w:tcPr>
            <w:tcW w:w="3299" w:type="dxa"/>
          </w:tcPr>
          <w:p w14:paraId="335A1D12" w14:textId="77777777" w:rsidR="00A11213" w:rsidRPr="00DD113A" w:rsidRDefault="00A11213" w:rsidP="0022452D">
            <w:pPr>
              <w:rPr>
                <w:rFonts w:ascii="Times New Roman" w:hAnsi="Times New Roman"/>
                <w:sz w:val="22"/>
                <w:szCs w:val="22"/>
              </w:rPr>
            </w:pPr>
            <w:r w:rsidRPr="00A11213">
              <w:rPr>
                <w:rFonts w:ascii="Times New Roman" w:hAnsi="Times New Roman"/>
                <w:sz w:val="22"/>
                <w:szCs w:val="22"/>
              </w:rPr>
              <w:t>IBCNVRP1</w:t>
            </w:r>
          </w:p>
        </w:tc>
        <w:tc>
          <w:tcPr>
            <w:tcW w:w="6051" w:type="dxa"/>
          </w:tcPr>
          <w:p w14:paraId="335A1D13" w14:textId="77777777" w:rsidR="00A11213" w:rsidRPr="00A11213" w:rsidRDefault="00A11213" w:rsidP="0022452D">
            <w:pPr>
              <w:rPr>
                <w:rFonts w:ascii="Times New Roman" w:hAnsi="Times New Roman"/>
                <w:sz w:val="22"/>
                <w:szCs w:val="22"/>
              </w:rPr>
            </w:pPr>
            <w:r w:rsidRPr="00A11213">
              <w:rPr>
                <w:rFonts w:ascii="Times New Roman" w:hAnsi="Times New Roman"/>
                <w:sz w:val="22"/>
                <w:szCs w:val="22"/>
              </w:rPr>
              <w:t>Interfacility Ins Update Activity Report</w:t>
            </w:r>
          </w:p>
        </w:tc>
      </w:tr>
      <w:tr w:rsidR="00A11213" w:rsidRPr="0002501E" w14:paraId="335A1D17" w14:textId="77777777" w:rsidTr="00827BDE">
        <w:trPr>
          <w:cantSplit/>
        </w:trPr>
        <w:tc>
          <w:tcPr>
            <w:tcW w:w="3299" w:type="dxa"/>
          </w:tcPr>
          <w:p w14:paraId="335A1D15" w14:textId="77777777" w:rsidR="00A11213" w:rsidRPr="00DD113A" w:rsidRDefault="00A11213" w:rsidP="0022452D">
            <w:pPr>
              <w:rPr>
                <w:rFonts w:ascii="Times New Roman" w:hAnsi="Times New Roman"/>
                <w:sz w:val="22"/>
                <w:szCs w:val="22"/>
              </w:rPr>
            </w:pPr>
            <w:r w:rsidRPr="00A11213">
              <w:rPr>
                <w:rFonts w:ascii="Times New Roman" w:hAnsi="Times New Roman"/>
                <w:sz w:val="22"/>
                <w:szCs w:val="22"/>
              </w:rPr>
              <w:t>IBCNVRP2</w:t>
            </w:r>
          </w:p>
        </w:tc>
        <w:tc>
          <w:tcPr>
            <w:tcW w:w="6051" w:type="dxa"/>
          </w:tcPr>
          <w:p w14:paraId="335A1D16" w14:textId="77777777" w:rsidR="00A11213" w:rsidRPr="00A11213" w:rsidRDefault="00A11213" w:rsidP="0022452D">
            <w:pPr>
              <w:rPr>
                <w:rFonts w:ascii="Times New Roman" w:hAnsi="Times New Roman"/>
                <w:sz w:val="22"/>
                <w:szCs w:val="22"/>
              </w:rPr>
            </w:pPr>
            <w:r w:rsidRPr="00A11213">
              <w:rPr>
                <w:rFonts w:ascii="Times New Roman" w:hAnsi="Times New Roman"/>
                <w:sz w:val="22"/>
                <w:szCs w:val="22"/>
              </w:rPr>
              <w:t>Interfacility Ins Update Activity Report</w:t>
            </w:r>
          </w:p>
        </w:tc>
      </w:tr>
      <w:tr w:rsidR="00A11213" w:rsidRPr="0002501E" w14:paraId="335A1D1A" w14:textId="77777777" w:rsidTr="00827BDE">
        <w:trPr>
          <w:cantSplit/>
        </w:trPr>
        <w:tc>
          <w:tcPr>
            <w:tcW w:w="3299" w:type="dxa"/>
          </w:tcPr>
          <w:p w14:paraId="335A1D18" w14:textId="77777777" w:rsidR="00A11213" w:rsidRPr="00A11213" w:rsidRDefault="00A11213" w:rsidP="0022452D">
            <w:pPr>
              <w:rPr>
                <w:rFonts w:ascii="Times New Roman" w:hAnsi="Times New Roman"/>
                <w:sz w:val="22"/>
                <w:szCs w:val="22"/>
              </w:rPr>
            </w:pPr>
            <w:r w:rsidRPr="00A11213">
              <w:rPr>
                <w:rFonts w:ascii="Times New Roman" w:hAnsi="Times New Roman"/>
                <w:sz w:val="22"/>
                <w:szCs w:val="22"/>
              </w:rPr>
              <w:t>IBCNVUT0</w:t>
            </w:r>
          </w:p>
        </w:tc>
        <w:tc>
          <w:tcPr>
            <w:tcW w:w="6051" w:type="dxa"/>
          </w:tcPr>
          <w:p w14:paraId="335A1D19" w14:textId="77777777" w:rsidR="00A11213" w:rsidRPr="00A11213" w:rsidRDefault="00741816" w:rsidP="0022452D">
            <w:pPr>
              <w:rPr>
                <w:rFonts w:ascii="Times New Roman" w:hAnsi="Times New Roman"/>
                <w:sz w:val="22"/>
                <w:szCs w:val="22"/>
              </w:rPr>
            </w:pPr>
            <w:r w:rsidRPr="00DD113A">
              <w:rPr>
                <w:rFonts w:ascii="Times New Roman" w:hAnsi="Times New Roman"/>
                <w:sz w:val="22"/>
                <w:szCs w:val="22"/>
              </w:rPr>
              <w:t>System Sharing Verified Insurance</w:t>
            </w:r>
          </w:p>
        </w:tc>
      </w:tr>
      <w:tr w:rsidR="0084584A" w:rsidRPr="0002501E" w14:paraId="335A1D1D" w14:textId="77777777" w:rsidTr="00827BDE">
        <w:trPr>
          <w:cantSplit/>
        </w:trPr>
        <w:tc>
          <w:tcPr>
            <w:tcW w:w="3299" w:type="dxa"/>
          </w:tcPr>
          <w:p w14:paraId="335A1D1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IBCOC</w:t>
            </w:r>
          </w:p>
        </w:tc>
        <w:tc>
          <w:tcPr>
            <w:tcW w:w="6051" w:type="dxa"/>
          </w:tcPr>
          <w:p w14:paraId="335A1D1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Prints a list of inactive insurance companies still listed as insuring patients.</w:t>
            </w:r>
          </w:p>
        </w:tc>
      </w:tr>
      <w:tr w:rsidR="0084584A" w:rsidRPr="0002501E" w14:paraId="335A1D20" w14:textId="77777777" w:rsidTr="00827BDE">
        <w:trPr>
          <w:cantSplit/>
        </w:trPr>
        <w:tc>
          <w:tcPr>
            <w:tcW w:w="3299" w:type="dxa"/>
          </w:tcPr>
          <w:p w14:paraId="335A1D1E"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IBCOC1</w:t>
            </w:r>
          </w:p>
        </w:tc>
        <w:tc>
          <w:tcPr>
            <w:tcW w:w="6051" w:type="dxa"/>
          </w:tcPr>
          <w:p w14:paraId="335A1D1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Prints a list of new but not verified insurance.</w:t>
            </w:r>
          </w:p>
        </w:tc>
      </w:tr>
      <w:tr w:rsidR="0084584A" w:rsidRPr="0002501E" w14:paraId="335A1D23" w14:textId="77777777" w:rsidTr="00827BDE">
        <w:trPr>
          <w:cantSplit/>
        </w:trPr>
        <w:tc>
          <w:tcPr>
            <w:tcW w:w="3299" w:type="dxa"/>
          </w:tcPr>
          <w:p w14:paraId="335A1D2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IBCOIVM</w:t>
            </w:r>
          </w:p>
        </w:tc>
        <w:tc>
          <w:tcPr>
            <w:tcW w:w="6051" w:type="dxa"/>
          </w:tcPr>
          <w:p w14:paraId="335A1D2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IVM BILLING ACTIVITY</w:t>
            </w:r>
          </w:p>
        </w:tc>
      </w:tr>
      <w:tr w:rsidR="0084584A" w:rsidRPr="0002501E" w14:paraId="335A1D26" w14:textId="77777777" w:rsidTr="00827BDE">
        <w:trPr>
          <w:cantSplit/>
        </w:trPr>
        <w:tc>
          <w:tcPr>
            <w:tcW w:w="3299" w:type="dxa"/>
          </w:tcPr>
          <w:p w14:paraId="335A1D2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IBCOIVM1</w:t>
            </w:r>
          </w:p>
        </w:tc>
        <w:tc>
          <w:tcPr>
            <w:tcW w:w="6051" w:type="dxa"/>
          </w:tcPr>
          <w:p w14:paraId="335A1D2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 BILLING ACTIVITY (COMPILE/PRINT)</w:t>
            </w:r>
          </w:p>
        </w:tc>
      </w:tr>
      <w:tr w:rsidR="0084584A" w:rsidRPr="0002501E" w14:paraId="335A1D29" w14:textId="77777777" w:rsidTr="00827BDE">
        <w:trPr>
          <w:cantSplit/>
        </w:trPr>
        <w:tc>
          <w:tcPr>
            <w:tcW w:w="3299" w:type="dxa"/>
          </w:tcPr>
          <w:p w14:paraId="335A1D2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IBCOIVM2</w:t>
            </w:r>
          </w:p>
        </w:tc>
        <w:tc>
          <w:tcPr>
            <w:tcW w:w="6051" w:type="dxa"/>
          </w:tcPr>
          <w:p w14:paraId="335A1D2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 BILLING ACTIVITY (BULLETIN)</w:t>
            </w:r>
          </w:p>
        </w:tc>
      </w:tr>
      <w:tr w:rsidR="0084584A" w:rsidRPr="0002501E" w14:paraId="335A1D2C" w14:textId="77777777" w:rsidTr="00827BDE">
        <w:trPr>
          <w:cantSplit/>
        </w:trPr>
        <w:tc>
          <w:tcPr>
            <w:tcW w:w="3299" w:type="dxa"/>
          </w:tcPr>
          <w:p w14:paraId="335A1D2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IBCOMA</w:t>
            </w:r>
          </w:p>
        </w:tc>
        <w:tc>
          <w:tcPr>
            <w:tcW w:w="6051" w:type="dxa"/>
          </w:tcPr>
          <w:p w14:paraId="335A1D2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IDENTIFY ACTIVE POLICIES W/NO EFFECTIVE DATE</w:t>
            </w:r>
          </w:p>
        </w:tc>
      </w:tr>
      <w:tr w:rsidR="0084584A" w:rsidRPr="0002501E" w14:paraId="335A1D2F" w14:textId="77777777" w:rsidTr="00827BDE">
        <w:trPr>
          <w:cantSplit/>
        </w:trPr>
        <w:tc>
          <w:tcPr>
            <w:tcW w:w="3299" w:type="dxa"/>
          </w:tcPr>
          <w:p w14:paraId="335A1D2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IBCOMA1</w:t>
            </w:r>
          </w:p>
        </w:tc>
        <w:tc>
          <w:tcPr>
            <w:tcW w:w="6051" w:type="dxa"/>
          </w:tcPr>
          <w:p w14:paraId="335A1D2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IDENTIFY ACTIVE POLICIES W/NO EFFECTIVE DATE (CON'T)</w:t>
            </w:r>
          </w:p>
        </w:tc>
      </w:tr>
      <w:tr w:rsidR="0084584A" w:rsidRPr="0002501E" w14:paraId="335A1D32" w14:textId="77777777" w:rsidTr="00827BDE">
        <w:trPr>
          <w:cantSplit/>
        </w:trPr>
        <w:tc>
          <w:tcPr>
            <w:tcW w:w="3299" w:type="dxa"/>
          </w:tcPr>
          <w:p w14:paraId="335A1D3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IBCOMC</w:t>
            </w:r>
          </w:p>
        </w:tc>
        <w:tc>
          <w:tcPr>
            <w:tcW w:w="6051" w:type="dxa"/>
          </w:tcPr>
          <w:p w14:paraId="335A1D3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IDENTIFY PT BY AGE WITH OR WITHOUT INSURANCE</w:t>
            </w:r>
          </w:p>
        </w:tc>
      </w:tr>
      <w:tr w:rsidR="0084584A" w:rsidRPr="0002501E" w14:paraId="335A1D35" w14:textId="77777777" w:rsidTr="00827BDE">
        <w:trPr>
          <w:cantSplit/>
        </w:trPr>
        <w:tc>
          <w:tcPr>
            <w:tcW w:w="3299" w:type="dxa"/>
          </w:tcPr>
          <w:p w14:paraId="335A1D3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IBCOMC1</w:t>
            </w:r>
          </w:p>
        </w:tc>
        <w:tc>
          <w:tcPr>
            <w:tcW w:w="6051" w:type="dxa"/>
          </w:tcPr>
          <w:p w14:paraId="335A1D3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ALB/CMS-IDENTIFY PT BY AGE WITH OR WITHOUT INSURANCE (CON'T)</w:t>
            </w:r>
          </w:p>
        </w:tc>
      </w:tr>
      <w:tr w:rsidR="0084584A" w:rsidRPr="0002501E" w14:paraId="335A1D38" w14:textId="77777777" w:rsidTr="00827BDE">
        <w:trPr>
          <w:cantSplit/>
        </w:trPr>
        <w:tc>
          <w:tcPr>
            <w:tcW w:w="3299" w:type="dxa"/>
          </w:tcPr>
          <w:p w14:paraId="335A1D3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IBCOMC2</w:t>
            </w:r>
          </w:p>
        </w:tc>
        <w:tc>
          <w:tcPr>
            <w:tcW w:w="6051" w:type="dxa"/>
          </w:tcPr>
          <w:p w14:paraId="335A1D3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IDENTIFY PT BY AGE WITH OR WITHOUT INSURANCE (CON'T)</w:t>
            </w:r>
          </w:p>
        </w:tc>
      </w:tr>
      <w:tr w:rsidR="0084584A" w:rsidRPr="0002501E" w14:paraId="335A1D3B" w14:textId="77777777" w:rsidTr="00827BDE">
        <w:trPr>
          <w:cantSplit/>
        </w:trPr>
        <w:tc>
          <w:tcPr>
            <w:tcW w:w="3299" w:type="dxa"/>
          </w:tcPr>
          <w:p w14:paraId="335A1D3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IBCOMD</w:t>
            </w:r>
          </w:p>
        </w:tc>
        <w:tc>
          <w:tcPr>
            <w:tcW w:w="6051" w:type="dxa"/>
          </w:tcPr>
          <w:p w14:paraId="335A1D3A"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GENERATE INSURANCE COMPANY LISTINGS</w:t>
            </w:r>
          </w:p>
        </w:tc>
      </w:tr>
      <w:tr w:rsidR="0084584A" w:rsidRPr="0002501E" w14:paraId="335A1D3E" w14:textId="77777777" w:rsidTr="00827BDE">
        <w:trPr>
          <w:cantSplit/>
        </w:trPr>
        <w:tc>
          <w:tcPr>
            <w:tcW w:w="3299" w:type="dxa"/>
          </w:tcPr>
          <w:p w14:paraId="335A1D3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IBCOMD1</w:t>
            </w:r>
          </w:p>
        </w:tc>
        <w:tc>
          <w:tcPr>
            <w:tcW w:w="6051" w:type="dxa"/>
          </w:tcPr>
          <w:p w14:paraId="335A1D3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GENERATE INSURANCE COMPANY LISTINGS</w:t>
            </w:r>
          </w:p>
        </w:tc>
      </w:tr>
      <w:tr w:rsidR="0084584A" w:rsidRPr="0002501E" w14:paraId="335A1D41" w14:textId="77777777" w:rsidTr="00827BDE">
        <w:trPr>
          <w:cantSplit/>
        </w:trPr>
        <w:tc>
          <w:tcPr>
            <w:tcW w:w="3299" w:type="dxa"/>
          </w:tcPr>
          <w:p w14:paraId="335A1D3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IBCOMN</w:t>
            </w:r>
          </w:p>
        </w:tc>
        <w:tc>
          <w:tcPr>
            <w:tcW w:w="6051" w:type="dxa"/>
          </w:tcPr>
          <w:p w14:paraId="335A1D4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PATIENTS NO COVERAGE VERIFIED REPORT</w:t>
            </w:r>
          </w:p>
        </w:tc>
      </w:tr>
      <w:tr w:rsidR="0084584A" w:rsidRPr="0002501E" w14:paraId="335A1D44" w14:textId="77777777" w:rsidTr="00827BDE">
        <w:trPr>
          <w:cantSplit/>
        </w:trPr>
        <w:tc>
          <w:tcPr>
            <w:tcW w:w="3299" w:type="dxa"/>
          </w:tcPr>
          <w:p w14:paraId="335A1D4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IBCOMN1</w:t>
            </w:r>
          </w:p>
        </w:tc>
        <w:tc>
          <w:tcPr>
            <w:tcW w:w="6051" w:type="dxa"/>
          </w:tcPr>
          <w:p w14:paraId="335A1D4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PATIENTS NO COVERAGE VERIFIED REPORT (CON'T)</w:t>
            </w:r>
          </w:p>
        </w:tc>
      </w:tr>
      <w:tr w:rsidR="0084584A" w:rsidRPr="0002501E" w14:paraId="335A1D47" w14:textId="77777777" w:rsidTr="00827BDE">
        <w:trPr>
          <w:cantSplit/>
        </w:trPr>
        <w:tc>
          <w:tcPr>
            <w:tcW w:w="3299" w:type="dxa"/>
          </w:tcPr>
          <w:p w14:paraId="335A1D45" w14:textId="77777777" w:rsidR="0084584A" w:rsidRPr="00DD113A" w:rsidRDefault="0084584A" w:rsidP="002130C2">
            <w:pPr>
              <w:rPr>
                <w:rFonts w:ascii="Times New Roman" w:hAnsi="Times New Roman"/>
                <w:sz w:val="22"/>
                <w:szCs w:val="22"/>
              </w:rPr>
            </w:pPr>
            <w:r w:rsidRPr="00DD113A">
              <w:rPr>
                <w:rFonts w:ascii="Times New Roman" w:hAnsi="Times New Roman"/>
                <w:sz w:val="22"/>
                <w:szCs w:val="22"/>
              </w:rPr>
              <w:t>IBCONS1, IBCONS2,  IBCONSC</w:t>
            </w:r>
          </w:p>
        </w:tc>
        <w:tc>
          <w:tcPr>
            <w:tcW w:w="6051" w:type="dxa"/>
          </w:tcPr>
          <w:p w14:paraId="335A1D46" w14:textId="77777777" w:rsidR="0084584A" w:rsidRPr="00D1302C" w:rsidRDefault="0084584A" w:rsidP="002130C2">
            <w:pPr>
              <w:rPr>
                <w:rFonts w:ascii="Times New Roman" w:hAnsi="Times New Roman"/>
                <w:sz w:val="22"/>
                <w:szCs w:val="22"/>
              </w:rPr>
            </w:pPr>
            <w:r w:rsidRPr="00D1302C">
              <w:rPr>
                <w:rFonts w:ascii="Times New Roman" w:hAnsi="Times New Roman"/>
                <w:sz w:val="22"/>
                <w:szCs w:val="22"/>
              </w:rPr>
              <w:t>Veterans with insurance outputs.  (Routines formerly named DGCRONS1, DGCRONS2, DGCRONSC.)</w:t>
            </w:r>
          </w:p>
        </w:tc>
      </w:tr>
      <w:tr w:rsidR="0084584A" w:rsidRPr="0002501E" w14:paraId="335A1D4B" w14:textId="77777777" w:rsidTr="00827BDE">
        <w:trPr>
          <w:cantSplit/>
        </w:trPr>
        <w:tc>
          <w:tcPr>
            <w:tcW w:w="3299" w:type="dxa"/>
          </w:tcPr>
          <w:p w14:paraId="335A1D48"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IBCONS3</w:t>
            </w:r>
          </w:p>
        </w:tc>
        <w:tc>
          <w:tcPr>
            <w:tcW w:w="6051" w:type="dxa"/>
          </w:tcPr>
          <w:p w14:paraId="335A1D49" w14:textId="77777777" w:rsidR="0084584A" w:rsidRPr="00DD113A" w:rsidRDefault="0084584A" w:rsidP="002130C2">
            <w:pPr>
              <w:rPr>
                <w:rFonts w:ascii="Times New Roman" w:hAnsi="Times New Roman"/>
                <w:sz w:val="22"/>
                <w:szCs w:val="22"/>
              </w:rPr>
            </w:pPr>
            <w:r w:rsidRPr="00DD113A">
              <w:rPr>
                <w:rFonts w:ascii="Times New Roman" w:hAnsi="Times New Roman"/>
                <w:sz w:val="22"/>
                <w:szCs w:val="22"/>
              </w:rPr>
              <w:t>Veterans with insurance outputs interface with Claims Tracking.</w:t>
            </w:r>
          </w:p>
          <w:p w14:paraId="335A1D4A" w14:textId="77777777" w:rsidR="0084584A" w:rsidRPr="00D1302C" w:rsidRDefault="0084584A" w:rsidP="0022452D">
            <w:pPr>
              <w:rPr>
                <w:rFonts w:ascii="Times New Roman" w:hAnsi="Times New Roman"/>
                <w:sz w:val="22"/>
                <w:szCs w:val="22"/>
              </w:rPr>
            </w:pPr>
          </w:p>
        </w:tc>
      </w:tr>
      <w:tr w:rsidR="0084584A" w:rsidRPr="0002501E" w14:paraId="335A1D4E" w14:textId="77777777" w:rsidTr="00827BDE">
        <w:trPr>
          <w:cantSplit/>
        </w:trPr>
        <w:tc>
          <w:tcPr>
            <w:tcW w:w="3299" w:type="dxa"/>
          </w:tcPr>
          <w:p w14:paraId="335A1D4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IBCONS4</w:t>
            </w:r>
          </w:p>
        </w:tc>
        <w:tc>
          <w:tcPr>
            <w:tcW w:w="6051" w:type="dxa"/>
          </w:tcPr>
          <w:p w14:paraId="335A1D4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NSC W/INSURANCE OUTPUT (SETUP)</w:t>
            </w:r>
          </w:p>
        </w:tc>
      </w:tr>
      <w:tr w:rsidR="0084584A" w:rsidRPr="0002501E" w14:paraId="335A1D51" w14:textId="77777777" w:rsidTr="00827BDE">
        <w:trPr>
          <w:cantSplit/>
        </w:trPr>
        <w:tc>
          <w:tcPr>
            <w:tcW w:w="3299" w:type="dxa"/>
          </w:tcPr>
          <w:p w14:paraId="335A1D4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IBCOPP</w:t>
            </w:r>
          </w:p>
        </w:tc>
        <w:tc>
          <w:tcPr>
            <w:tcW w:w="6051" w:type="dxa"/>
          </w:tcPr>
          <w:p w14:paraId="335A1D5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LIST INS. PLANS BY CO. (DRIVER)</w:t>
            </w:r>
          </w:p>
        </w:tc>
      </w:tr>
      <w:tr w:rsidR="0084584A" w:rsidRPr="0002501E" w14:paraId="335A1D54" w14:textId="77777777" w:rsidTr="00827BDE">
        <w:trPr>
          <w:cantSplit/>
        </w:trPr>
        <w:tc>
          <w:tcPr>
            <w:tcW w:w="3299" w:type="dxa"/>
          </w:tcPr>
          <w:p w14:paraId="335A1D5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IBCOPP1</w:t>
            </w:r>
          </w:p>
        </w:tc>
        <w:tc>
          <w:tcPr>
            <w:tcW w:w="6051" w:type="dxa"/>
          </w:tcPr>
          <w:p w14:paraId="335A1D5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LIST INS. PLANS BY CO. (DRIVER 1)</w:t>
            </w:r>
          </w:p>
        </w:tc>
      </w:tr>
      <w:tr w:rsidR="0084584A" w:rsidRPr="0002501E" w14:paraId="335A1D57" w14:textId="77777777" w:rsidTr="00827BDE">
        <w:trPr>
          <w:cantSplit/>
        </w:trPr>
        <w:tc>
          <w:tcPr>
            <w:tcW w:w="3299" w:type="dxa"/>
          </w:tcPr>
          <w:p w14:paraId="335A1D5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IBCOPP2</w:t>
            </w:r>
          </w:p>
        </w:tc>
        <w:tc>
          <w:tcPr>
            <w:tcW w:w="6051" w:type="dxa"/>
          </w:tcPr>
          <w:p w14:paraId="335A1D5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LIST INS. PLANS BY CO. (COMPILE)</w:t>
            </w:r>
          </w:p>
        </w:tc>
      </w:tr>
      <w:tr w:rsidR="0084584A" w:rsidRPr="0002501E" w14:paraId="335A1D5A" w14:textId="77777777" w:rsidTr="00827BDE">
        <w:trPr>
          <w:cantSplit/>
        </w:trPr>
        <w:tc>
          <w:tcPr>
            <w:tcW w:w="3299" w:type="dxa"/>
          </w:tcPr>
          <w:p w14:paraId="335A1D5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IBCOPP3</w:t>
            </w:r>
          </w:p>
        </w:tc>
        <w:tc>
          <w:tcPr>
            <w:tcW w:w="6051" w:type="dxa"/>
          </w:tcPr>
          <w:p w14:paraId="335A1D5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LIST INS. PLANS BY CO. (PRINT)</w:t>
            </w:r>
          </w:p>
        </w:tc>
      </w:tr>
      <w:tr w:rsidR="0084584A" w:rsidRPr="0002501E" w14:paraId="335A1D5D" w14:textId="77777777" w:rsidTr="00827BDE">
        <w:trPr>
          <w:cantSplit/>
        </w:trPr>
        <w:tc>
          <w:tcPr>
            <w:tcW w:w="3299" w:type="dxa"/>
          </w:tcPr>
          <w:p w14:paraId="335A1D5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IBCOPR</w:t>
            </w:r>
          </w:p>
        </w:tc>
        <w:tc>
          <w:tcPr>
            <w:tcW w:w="6051" w:type="dxa"/>
          </w:tcPr>
          <w:p w14:paraId="335A1D5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print dollar amts for pre-registration</w:t>
            </w:r>
          </w:p>
        </w:tc>
      </w:tr>
      <w:tr w:rsidR="0084584A" w:rsidRPr="0002501E" w14:paraId="335A1D60" w14:textId="77777777" w:rsidTr="00827BDE">
        <w:trPr>
          <w:cantSplit/>
        </w:trPr>
        <w:tc>
          <w:tcPr>
            <w:tcW w:w="3299" w:type="dxa"/>
          </w:tcPr>
          <w:p w14:paraId="335A1D5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IBCOPR1</w:t>
            </w:r>
          </w:p>
        </w:tc>
        <w:tc>
          <w:tcPr>
            <w:tcW w:w="6051" w:type="dxa"/>
          </w:tcPr>
          <w:p w14:paraId="335A1D5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print dollar amts for pre-registration</w:t>
            </w:r>
          </w:p>
        </w:tc>
      </w:tr>
      <w:tr w:rsidR="0084584A" w:rsidRPr="0002501E" w14:paraId="335A1D63" w14:textId="77777777" w:rsidTr="00827BDE">
        <w:trPr>
          <w:cantSplit/>
        </w:trPr>
        <w:tc>
          <w:tcPr>
            <w:tcW w:w="3299" w:type="dxa"/>
          </w:tcPr>
          <w:p w14:paraId="335A1D61" w14:textId="77777777" w:rsidR="0084584A" w:rsidRPr="00DD113A" w:rsidRDefault="0084584A" w:rsidP="002130C2">
            <w:pPr>
              <w:rPr>
                <w:rFonts w:ascii="Times New Roman" w:hAnsi="Times New Roman"/>
                <w:sz w:val="22"/>
                <w:szCs w:val="22"/>
              </w:rPr>
            </w:pPr>
            <w:r w:rsidRPr="00DD113A">
              <w:rPr>
                <w:rFonts w:ascii="Times New Roman" w:hAnsi="Times New Roman"/>
                <w:sz w:val="22"/>
                <w:szCs w:val="22"/>
              </w:rPr>
              <w:t>IBCOPV, IBCOPV1, IBCOPV2</w:t>
            </w:r>
          </w:p>
        </w:tc>
        <w:tc>
          <w:tcPr>
            <w:tcW w:w="6051" w:type="dxa"/>
          </w:tcPr>
          <w:p w14:paraId="335A1D62" w14:textId="77777777" w:rsidR="0084584A" w:rsidRPr="00D1302C" w:rsidRDefault="0084584A" w:rsidP="002130C2">
            <w:pPr>
              <w:rPr>
                <w:rFonts w:ascii="Times New Roman" w:hAnsi="Times New Roman"/>
                <w:sz w:val="22"/>
                <w:szCs w:val="22"/>
              </w:rPr>
            </w:pPr>
            <w:r w:rsidRPr="00DD113A">
              <w:rPr>
                <w:rFonts w:ascii="Times New Roman" w:hAnsi="Times New Roman"/>
                <w:sz w:val="22"/>
                <w:szCs w:val="22"/>
              </w:rPr>
              <w:t xml:space="preserve">Display outpatient visits screen.  (Routines formerly named DGCROPV, </w:t>
            </w:r>
            <w:r w:rsidRPr="00D1302C">
              <w:rPr>
                <w:rFonts w:ascii="Times New Roman" w:hAnsi="Times New Roman"/>
                <w:sz w:val="22"/>
                <w:szCs w:val="22"/>
              </w:rPr>
              <w:t>DGCROPV1, DGCROPV2.)</w:t>
            </w:r>
          </w:p>
        </w:tc>
      </w:tr>
      <w:tr w:rsidR="0084584A" w:rsidRPr="0002501E" w14:paraId="335A1D66" w14:textId="77777777" w:rsidTr="00827BDE">
        <w:trPr>
          <w:cantSplit/>
        </w:trPr>
        <w:tc>
          <w:tcPr>
            <w:tcW w:w="3299" w:type="dxa"/>
          </w:tcPr>
          <w:p w14:paraId="335A1D64"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IBCORC, IBCORC1, IBCORC2</w:t>
            </w:r>
          </w:p>
        </w:tc>
        <w:tc>
          <w:tcPr>
            <w:tcW w:w="6051" w:type="dxa"/>
          </w:tcPr>
          <w:p w14:paraId="335A1D65"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Rank Insurance Carriers.</w:t>
            </w:r>
          </w:p>
        </w:tc>
      </w:tr>
      <w:tr w:rsidR="0084584A" w:rsidRPr="0002501E" w14:paraId="335A1D69" w14:textId="77777777" w:rsidTr="00827BDE">
        <w:trPr>
          <w:cantSplit/>
        </w:trPr>
        <w:tc>
          <w:tcPr>
            <w:tcW w:w="3299" w:type="dxa"/>
          </w:tcPr>
          <w:p w14:paraId="335A1D6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IBCORC3</w:t>
            </w:r>
          </w:p>
        </w:tc>
        <w:tc>
          <w:tcPr>
            <w:tcW w:w="6051" w:type="dxa"/>
          </w:tcPr>
          <w:p w14:paraId="335A1D6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RANK INSURANCE CARRIERS (NEW BULLETIN)</w:t>
            </w:r>
          </w:p>
        </w:tc>
      </w:tr>
      <w:tr w:rsidR="0084584A" w:rsidRPr="0002501E" w14:paraId="335A1D6C" w14:textId="77777777" w:rsidTr="00827BDE">
        <w:trPr>
          <w:cantSplit/>
        </w:trPr>
        <w:tc>
          <w:tcPr>
            <w:tcW w:w="3299" w:type="dxa"/>
          </w:tcPr>
          <w:p w14:paraId="335A1D6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IBCRBC</w:t>
            </w:r>
          </w:p>
        </w:tc>
        <w:tc>
          <w:tcPr>
            <w:tcW w:w="6051" w:type="dxa"/>
          </w:tcPr>
          <w:p w14:paraId="335A1D6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CALCULATION OF CHARGES</w:t>
            </w:r>
          </w:p>
        </w:tc>
      </w:tr>
      <w:tr w:rsidR="0084584A" w:rsidRPr="0002501E" w14:paraId="335A1D6F" w14:textId="77777777" w:rsidTr="00827BDE">
        <w:trPr>
          <w:cantSplit/>
        </w:trPr>
        <w:tc>
          <w:tcPr>
            <w:tcW w:w="3299" w:type="dxa"/>
          </w:tcPr>
          <w:p w14:paraId="335A1D6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IBCRBC1</w:t>
            </w:r>
          </w:p>
        </w:tc>
        <w:tc>
          <w:tcPr>
            <w:tcW w:w="6051" w:type="dxa"/>
          </w:tcPr>
          <w:p w14:paraId="335A1D6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CALCULATION BILLABLE EVENTS</w:t>
            </w:r>
          </w:p>
        </w:tc>
      </w:tr>
      <w:tr w:rsidR="0084584A" w:rsidRPr="0002501E" w14:paraId="335A1D72" w14:textId="77777777" w:rsidTr="00827BDE">
        <w:trPr>
          <w:cantSplit/>
        </w:trPr>
        <w:tc>
          <w:tcPr>
            <w:tcW w:w="3299" w:type="dxa"/>
          </w:tcPr>
          <w:p w14:paraId="335A1D7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IBCRBC11</w:t>
            </w:r>
          </w:p>
        </w:tc>
        <w:tc>
          <w:tcPr>
            <w:tcW w:w="6051" w:type="dxa"/>
          </w:tcPr>
          <w:p w14:paraId="335A1D7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CALCULATION BILLABLE EVENTS</w:t>
            </w:r>
          </w:p>
        </w:tc>
      </w:tr>
      <w:tr w:rsidR="0084584A" w:rsidRPr="0002501E" w14:paraId="335A1D75" w14:textId="77777777" w:rsidTr="00827BDE">
        <w:trPr>
          <w:cantSplit/>
        </w:trPr>
        <w:tc>
          <w:tcPr>
            <w:tcW w:w="3299" w:type="dxa"/>
          </w:tcPr>
          <w:p w14:paraId="335A1D7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IBCRBC2</w:t>
            </w:r>
          </w:p>
        </w:tc>
        <w:tc>
          <w:tcPr>
            <w:tcW w:w="6051" w:type="dxa"/>
          </w:tcPr>
          <w:p w14:paraId="335A1D7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CALCULATION OF ITEM CHARGE</w:t>
            </w:r>
          </w:p>
        </w:tc>
      </w:tr>
      <w:tr w:rsidR="0084584A" w:rsidRPr="0002501E" w14:paraId="335A1D78" w14:textId="77777777" w:rsidTr="00827BDE">
        <w:trPr>
          <w:cantSplit/>
        </w:trPr>
        <w:tc>
          <w:tcPr>
            <w:tcW w:w="3299" w:type="dxa"/>
          </w:tcPr>
          <w:p w14:paraId="335A1D7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IBCRBC3</w:t>
            </w:r>
          </w:p>
        </w:tc>
        <w:tc>
          <w:tcPr>
            <w:tcW w:w="6051" w:type="dxa"/>
          </w:tcPr>
          <w:p w14:paraId="335A1D7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CALCULATION SORT/STORE</w:t>
            </w:r>
          </w:p>
        </w:tc>
      </w:tr>
      <w:tr w:rsidR="0084584A" w:rsidRPr="0002501E" w14:paraId="335A1D7B" w14:textId="77777777" w:rsidTr="00827BDE">
        <w:trPr>
          <w:cantSplit/>
        </w:trPr>
        <w:tc>
          <w:tcPr>
            <w:tcW w:w="3299" w:type="dxa"/>
          </w:tcPr>
          <w:p w14:paraId="335A1D7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IBCRBE</w:t>
            </w:r>
          </w:p>
        </w:tc>
        <w:tc>
          <w:tcPr>
            <w:tcW w:w="6051" w:type="dxa"/>
          </w:tcPr>
          <w:p w14:paraId="335A1D7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ENTER/EDIT (RS/CS) SCREEN</w:t>
            </w:r>
          </w:p>
        </w:tc>
      </w:tr>
      <w:tr w:rsidR="0084584A" w:rsidRPr="0002501E" w14:paraId="335A1D7E" w14:textId="77777777" w:rsidTr="00827BDE">
        <w:trPr>
          <w:cantSplit/>
        </w:trPr>
        <w:tc>
          <w:tcPr>
            <w:tcW w:w="3299" w:type="dxa"/>
          </w:tcPr>
          <w:p w14:paraId="335A1D7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IBCRBEI</w:t>
            </w:r>
          </w:p>
        </w:tc>
        <w:tc>
          <w:tcPr>
            <w:tcW w:w="6051" w:type="dxa"/>
          </w:tcPr>
          <w:p w14:paraId="335A1D7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ENTER/EDIT (RS/CS) SCREEN - BI</w:t>
            </w:r>
          </w:p>
        </w:tc>
      </w:tr>
      <w:tr w:rsidR="0084584A" w:rsidRPr="0002501E" w14:paraId="335A1D81" w14:textId="77777777" w:rsidTr="00827BDE">
        <w:trPr>
          <w:cantSplit/>
        </w:trPr>
        <w:tc>
          <w:tcPr>
            <w:tcW w:w="3299" w:type="dxa"/>
          </w:tcPr>
          <w:p w14:paraId="335A1D7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IBCRBF</w:t>
            </w:r>
          </w:p>
        </w:tc>
        <w:tc>
          <w:tcPr>
            <w:tcW w:w="6051" w:type="dxa"/>
          </w:tcPr>
          <w:p w14:paraId="335A1D8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FILE CHARGES</w:t>
            </w:r>
          </w:p>
        </w:tc>
      </w:tr>
      <w:tr w:rsidR="0084584A" w:rsidRPr="0002501E" w14:paraId="335A1D84" w14:textId="77777777" w:rsidTr="00827BDE">
        <w:trPr>
          <w:cantSplit/>
        </w:trPr>
        <w:tc>
          <w:tcPr>
            <w:tcW w:w="3299" w:type="dxa"/>
          </w:tcPr>
          <w:p w14:paraId="335A1D82"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IBCRBG, IBCRBG1, IBCRBG2</w:t>
            </w:r>
          </w:p>
        </w:tc>
        <w:tc>
          <w:tcPr>
            <w:tcW w:w="6051" w:type="dxa"/>
          </w:tcPr>
          <w:p w14:paraId="335A1D83"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Contains utility calls for various inpatient/PTF/outpatient/CPT functions.</w:t>
            </w:r>
          </w:p>
        </w:tc>
      </w:tr>
      <w:tr w:rsidR="0084584A" w:rsidRPr="0002501E" w14:paraId="335A1D87" w14:textId="77777777" w:rsidTr="00827BDE">
        <w:trPr>
          <w:cantSplit/>
        </w:trPr>
        <w:tc>
          <w:tcPr>
            <w:tcW w:w="3299" w:type="dxa"/>
          </w:tcPr>
          <w:p w14:paraId="335A1D8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IBCRBH1</w:t>
            </w:r>
          </w:p>
        </w:tc>
        <w:tc>
          <w:tcPr>
            <w:tcW w:w="6051" w:type="dxa"/>
          </w:tcPr>
          <w:p w14:paraId="335A1D8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HELP DISPLAYS - CHARGES</w:t>
            </w:r>
          </w:p>
        </w:tc>
      </w:tr>
      <w:tr w:rsidR="0084584A" w:rsidRPr="0002501E" w14:paraId="335A1D8A" w14:textId="77777777" w:rsidTr="00827BDE">
        <w:trPr>
          <w:cantSplit/>
        </w:trPr>
        <w:tc>
          <w:tcPr>
            <w:tcW w:w="3299" w:type="dxa"/>
          </w:tcPr>
          <w:p w14:paraId="335A1D8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IBCRBH2</w:t>
            </w:r>
          </w:p>
        </w:tc>
        <w:tc>
          <w:tcPr>
            <w:tcW w:w="6051" w:type="dxa"/>
          </w:tcPr>
          <w:p w14:paraId="335A1D8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HELP DISPLAYS - CPT CHARGES</w:t>
            </w:r>
          </w:p>
        </w:tc>
      </w:tr>
      <w:tr w:rsidR="0084584A" w:rsidRPr="0002501E" w14:paraId="335A1D8D" w14:textId="77777777" w:rsidTr="00827BDE">
        <w:trPr>
          <w:cantSplit/>
        </w:trPr>
        <w:tc>
          <w:tcPr>
            <w:tcW w:w="3299" w:type="dxa"/>
          </w:tcPr>
          <w:p w14:paraId="335A1D8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IBCRCC</w:t>
            </w:r>
          </w:p>
        </w:tc>
        <w:tc>
          <w:tcPr>
            <w:tcW w:w="6051" w:type="dxa"/>
          </w:tcPr>
          <w:p w14:paraId="335A1D8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CALCULATION OF ITEM CHARGE</w:t>
            </w:r>
          </w:p>
        </w:tc>
      </w:tr>
      <w:tr w:rsidR="0084584A" w:rsidRPr="0002501E" w14:paraId="335A1D90" w14:textId="77777777" w:rsidTr="00827BDE">
        <w:trPr>
          <w:cantSplit/>
        </w:trPr>
        <w:tc>
          <w:tcPr>
            <w:tcW w:w="3299" w:type="dxa"/>
          </w:tcPr>
          <w:p w14:paraId="335A1D8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IBCRCI</w:t>
            </w:r>
          </w:p>
        </w:tc>
        <w:tc>
          <w:tcPr>
            <w:tcW w:w="6051" w:type="dxa"/>
          </w:tcPr>
          <w:p w14:paraId="335A1D8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CALCULATION ITEM/EVENT COST FNCTNS</w:t>
            </w:r>
          </w:p>
        </w:tc>
      </w:tr>
      <w:tr w:rsidR="0084584A" w:rsidRPr="0002501E" w14:paraId="335A1D93" w14:textId="77777777" w:rsidTr="00827BDE">
        <w:trPr>
          <w:cantSplit/>
        </w:trPr>
        <w:tc>
          <w:tcPr>
            <w:tcW w:w="3299" w:type="dxa"/>
          </w:tcPr>
          <w:p w14:paraId="335A1D9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IBCRCU1</w:t>
            </w:r>
          </w:p>
        </w:tc>
        <w:tc>
          <w:tcPr>
            <w:tcW w:w="6051" w:type="dxa"/>
          </w:tcPr>
          <w:p w14:paraId="335A1D9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CALCULATION UTILITIES</w:t>
            </w:r>
          </w:p>
        </w:tc>
      </w:tr>
      <w:tr w:rsidR="0084584A" w:rsidRPr="0002501E" w14:paraId="335A1D96" w14:textId="77777777" w:rsidTr="00827BDE">
        <w:trPr>
          <w:cantSplit/>
        </w:trPr>
        <w:tc>
          <w:tcPr>
            <w:tcW w:w="3299" w:type="dxa"/>
          </w:tcPr>
          <w:p w14:paraId="335A1D9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IBCREC</w:t>
            </w:r>
          </w:p>
        </w:tc>
        <w:tc>
          <w:tcPr>
            <w:tcW w:w="6051" w:type="dxa"/>
          </w:tcPr>
          <w:p w14:paraId="335A1D9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INACTIVATE CPT CHARGE OPTION</w:t>
            </w:r>
          </w:p>
        </w:tc>
      </w:tr>
      <w:tr w:rsidR="0084584A" w:rsidRPr="0002501E" w14:paraId="335A1D99" w14:textId="77777777" w:rsidTr="00827BDE">
        <w:trPr>
          <w:cantSplit/>
        </w:trPr>
        <w:tc>
          <w:tcPr>
            <w:tcW w:w="3299" w:type="dxa"/>
          </w:tcPr>
          <w:p w14:paraId="335A1D9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IBCRED</w:t>
            </w:r>
          </w:p>
        </w:tc>
        <w:tc>
          <w:tcPr>
            <w:tcW w:w="6051" w:type="dxa"/>
          </w:tcPr>
          <w:p w14:paraId="335A1D9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DELETE CHARGE ITEMS OPTION</w:t>
            </w:r>
          </w:p>
        </w:tc>
      </w:tr>
      <w:tr w:rsidR="0084584A" w:rsidRPr="0002501E" w14:paraId="335A1D9C" w14:textId="77777777" w:rsidTr="00827BDE">
        <w:trPr>
          <w:cantSplit/>
        </w:trPr>
        <w:tc>
          <w:tcPr>
            <w:tcW w:w="3299" w:type="dxa"/>
          </w:tcPr>
          <w:p w14:paraId="335A1D9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IBCREE</w:t>
            </w:r>
          </w:p>
        </w:tc>
        <w:tc>
          <w:tcPr>
            <w:tcW w:w="6051" w:type="dxa"/>
          </w:tcPr>
          <w:p w14:paraId="335A1D9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ENTER/EDIT</w:t>
            </w:r>
          </w:p>
        </w:tc>
      </w:tr>
      <w:tr w:rsidR="0084584A" w:rsidRPr="0002501E" w14:paraId="335A1D9F" w14:textId="77777777" w:rsidTr="00827BDE">
        <w:trPr>
          <w:cantSplit/>
        </w:trPr>
        <w:tc>
          <w:tcPr>
            <w:tcW w:w="3299" w:type="dxa"/>
          </w:tcPr>
          <w:p w14:paraId="335A1D9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IBCREE1</w:t>
            </w:r>
          </w:p>
        </w:tc>
        <w:tc>
          <w:tcPr>
            <w:tcW w:w="6051" w:type="dxa"/>
          </w:tcPr>
          <w:p w14:paraId="335A1D9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ENTER/EDIT (CI)</w:t>
            </w:r>
          </w:p>
        </w:tc>
      </w:tr>
      <w:tr w:rsidR="0084584A" w:rsidRPr="0002501E" w14:paraId="335A1DA2" w14:textId="77777777" w:rsidTr="00827BDE">
        <w:trPr>
          <w:cantSplit/>
        </w:trPr>
        <w:tc>
          <w:tcPr>
            <w:tcW w:w="3299" w:type="dxa"/>
          </w:tcPr>
          <w:p w14:paraId="335A1DA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IBCREE2</w:t>
            </w:r>
          </w:p>
        </w:tc>
        <w:tc>
          <w:tcPr>
            <w:tcW w:w="6051" w:type="dxa"/>
          </w:tcPr>
          <w:p w14:paraId="335A1DA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ENTER/EDIT (SG,RL,PD,DV)</w:t>
            </w:r>
          </w:p>
        </w:tc>
      </w:tr>
      <w:tr w:rsidR="0084584A" w:rsidRPr="0002501E" w14:paraId="335A1DA5" w14:textId="77777777" w:rsidTr="00827BDE">
        <w:trPr>
          <w:cantSplit/>
        </w:trPr>
        <w:tc>
          <w:tcPr>
            <w:tcW w:w="3299" w:type="dxa"/>
          </w:tcPr>
          <w:p w14:paraId="335A1DA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IBCREF</w:t>
            </w:r>
          </w:p>
        </w:tc>
        <w:tc>
          <w:tcPr>
            <w:tcW w:w="6051" w:type="dxa"/>
          </w:tcPr>
          <w:p w14:paraId="335A1DA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FILE ENTRIES (CI,BI)</w:t>
            </w:r>
          </w:p>
        </w:tc>
      </w:tr>
      <w:tr w:rsidR="0084584A" w:rsidRPr="0002501E" w14:paraId="335A1DA8" w14:textId="77777777" w:rsidTr="00827BDE">
        <w:trPr>
          <w:cantSplit/>
        </w:trPr>
        <w:tc>
          <w:tcPr>
            <w:tcW w:w="3299" w:type="dxa"/>
          </w:tcPr>
          <w:p w14:paraId="335A1DA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IBCREQ</w:t>
            </w:r>
          </w:p>
        </w:tc>
        <w:tc>
          <w:tcPr>
            <w:tcW w:w="6051" w:type="dxa"/>
          </w:tcPr>
          <w:p w14:paraId="335A1DA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FAST ENTER/EDIT OPTION</w:t>
            </w:r>
          </w:p>
        </w:tc>
      </w:tr>
      <w:tr w:rsidR="0084584A" w:rsidRPr="0002501E" w14:paraId="335A1DAB" w14:textId="77777777" w:rsidTr="00827BDE">
        <w:trPr>
          <w:cantSplit/>
        </w:trPr>
        <w:tc>
          <w:tcPr>
            <w:tcW w:w="3299" w:type="dxa"/>
          </w:tcPr>
          <w:p w14:paraId="335A1DA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IBCRER</w:t>
            </w:r>
          </w:p>
        </w:tc>
        <w:tc>
          <w:tcPr>
            <w:tcW w:w="6051" w:type="dxa"/>
          </w:tcPr>
          <w:p w14:paraId="335A1DA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RC NATIONAL ENTER/EDIT OPTION</w:t>
            </w:r>
          </w:p>
        </w:tc>
      </w:tr>
      <w:tr w:rsidR="0084584A" w:rsidRPr="0002501E" w14:paraId="335A1DAE" w14:textId="77777777" w:rsidTr="00827BDE">
        <w:trPr>
          <w:cantSplit/>
        </w:trPr>
        <w:tc>
          <w:tcPr>
            <w:tcW w:w="3299" w:type="dxa"/>
          </w:tcPr>
          <w:p w14:paraId="335A1DA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IBCRER1</w:t>
            </w:r>
          </w:p>
        </w:tc>
        <w:tc>
          <w:tcPr>
            <w:tcW w:w="6051" w:type="dxa"/>
          </w:tcPr>
          <w:p w14:paraId="335A1DA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RC NATIONAL ENTER/EDIT OPTION (CONT)</w:t>
            </w:r>
          </w:p>
        </w:tc>
      </w:tr>
      <w:tr w:rsidR="0084584A" w:rsidRPr="0002501E" w14:paraId="335A1DB1" w14:textId="77777777" w:rsidTr="00827BDE">
        <w:trPr>
          <w:cantSplit/>
        </w:trPr>
        <w:tc>
          <w:tcPr>
            <w:tcW w:w="3299" w:type="dxa"/>
          </w:tcPr>
          <w:p w14:paraId="335A1DA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IBCRETP</w:t>
            </w:r>
          </w:p>
        </w:tc>
        <w:tc>
          <w:tcPr>
            <w:tcW w:w="6051" w:type="dxa"/>
          </w:tcPr>
          <w:p w14:paraId="335A1DB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TRANSFER PRICING CM FAST ENTER/EDIT</w:t>
            </w:r>
          </w:p>
        </w:tc>
      </w:tr>
      <w:tr w:rsidR="0084584A" w:rsidRPr="0002501E" w14:paraId="335A1DB4" w14:textId="77777777" w:rsidTr="00827BDE">
        <w:trPr>
          <w:cantSplit/>
        </w:trPr>
        <w:tc>
          <w:tcPr>
            <w:tcW w:w="3299" w:type="dxa"/>
          </w:tcPr>
          <w:p w14:paraId="335A1DB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IBCREU1</w:t>
            </w:r>
          </w:p>
        </w:tc>
        <w:tc>
          <w:tcPr>
            <w:tcW w:w="6051" w:type="dxa"/>
          </w:tcPr>
          <w:p w14:paraId="335A1DB3"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 CM ENTER/EDIT UTIL</w:t>
            </w:r>
            <w:r w:rsidRPr="00D1302C">
              <w:rPr>
                <w:rFonts w:ascii="Times New Roman" w:hAnsi="Times New Roman"/>
                <w:sz w:val="22"/>
                <w:szCs w:val="22"/>
              </w:rPr>
              <w:t>ITIES</w:t>
            </w:r>
          </w:p>
        </w:tc>
      </w:tr>
      <w:tr w:rsidR="0084584A" w:rsidRPr="0002501E" w14:paraId="335A1DB7" w14:textId="77777777" w:rsidTr="00827BDE">
        <w:trPr>
          <w:cantSplit/>
        </w:trPr>
        <w:tc>
          <w:tcPr>
            <w:tcW w:w="3299" w:type="dxa"/>
          </w:tcPr>
          <w:p w14:paraId="335A1DB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IBCRHBA</w:t>
            </w:r>
          </w:p>
        </w:tc>
        <w:tc>
          <w:tcPr>
            <w:tcW w:w="6051" w:type="dxa"/>
          </w:tcPr>
          <w:p w14:paraId="335A1DB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(AWP)</w:t>
            </w:r>
          </w:p>
        </w:tc>
      </w:tr>
      <w:tr w:rsidR="0084584A" w:rsidRPr="0002501E" w14:paraId="335A1DBA" w14:textId="77777777" w:rsidTr="00827BDE">
        <w:trPr>
          <w:cantSplit/>
        </w:trPr>
        <w:tc>
          <w:tcPr>
            <w:tcW w:w="3299" w:type="dxa"/>
          </w:tcPr>
          <w:p w14:paraId="335A1DB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IBCRHBC</w:t>
            </w:r>
          </w:p>
        </w:tc>
        <w:tc>
          <w:tcPr>
            <w:tcW w:w="6051" w:type="dxa"/>
          </w:tcPr>
          <w:p w14:paraId="335A1DB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(CMAC DRIVER)</w:t>
            </w:r>
          </w:p>
        </w:tc>
      </w:tr>
      <w:tr w:rsidR="0084584A" w:rsidRPr="0002501E" w14:paraId="335A1DBD" w14:textId="77777777" w:rsidTr="00827BDE">
        <w:trPr>
          <w:cantSplit/>
        </w:trPr>
        <w:tc>
          <w:tcPr>
            <w:tcW w:w="3299" w:type="dxa"/>
          </w:tcPr>
          <w:p w14:paraId="335A1DB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IBCRHBC1</w:t>
            </w:r>
          </w:p>
        </w:tc>
        <w:tc>
          <w:tcPr>
            <w:tcW w:w="6051" w:type="dxa"/>
          </w:tcPr>
          <w:p w14:paraId="335A1DB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(CMAC &lt;2000)</w:t>
            </w:r>
          </w:p>
        </w:tc>
      </w:tr>
      <w:tr w:rsidR="0084584A" w:rsidRPr="0002501E" w14:paraId="335A1DC0" w14:textId="77777777" w:rsidTr="00827BDE">
        <w:trPr>
          <w:cantSplit/>
        </w:trPr>
        <w:tc>
          <w:tcPr>
            <w:tcW w:w="3299" w:type="dxa"/>
          </w:tcPr>
          <w:p w14:paraId="335A1DB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IBCRHBC2</w:t>
            </w:r>
          </w:p>
        </w:tc>
        <w:tc>
          <w:tcPr>
            <w:tcW w:w="6051" w:type="dxa"/>
          </w:tcPr>
          <w:p w14:paraId="335A1DB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(CMAC 2000+)</w:t>
            </w:r>
          </w:p>
        </w:tc>
      </w:tr>
      <w:tr w:rsidR="0084584A" w:rsidRPr="0002501E" w14:paraId="335A1DC3" w14:textId="77777777" w:rsidTr="00827BDE">
        <w:trPr>
          <w:cantSplit/>
        </w:trPr>
        <w:tc>
          <w:tcPr>
            <w:tcW w:w="3299" w:type="dxa"/>
          </w:tcPr>
          <w:p w14:paraId="335A1DC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IBCRHBC3</w:t>
            </w:r>
          </w:p>
        </w:tc>
        <w:tc>
          <w:tcPr>
            <w:tcW w:w="6051" w:type="dxa"/>
          </w:tcPr>
          <w:p w14:paraId="335A1DC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(CMAC 2005+)</w:t>
            </w:r>
          </w:p>
        </w:tc>
      </w:tr>
      <w:tr w:rsidR="0084584A" w:rsidRPr="0002501E" w14:paraId="335A1DC6" w14:textId="77777777" w:rsidTr="00827BDE">
        <w:trPr>
          <w:cantSplit/>
        </w:trPr>
        <w:tc>
          <w:tcPr>
            <w:tcW w:w="3299" w:type="dxa"/>
          </w:tcPr>
          <w:p w14:paraId="335A1DC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w:t>
            </w:r>
          </w:p>
        </w:tc>
        <w:tc>
          <w:tcPr>
            <w:tcW w:w="6051" w:type="dxa"/>
          </w:tcPr>
          <w:p w14:paraId="335A1DC5"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 UP</w:t>
            </w:r>
            <w:r w:rsidRPr="00D1302C">
              <w:rPr>
                <w:rFonts w:ascii="Times New Roman" w:hAnsi="Times New Roman"/>
                <w:sz w:val="22"/>
                <w:szCs w:val="22"/>
              </w:rPr>
              <w:t>LOAD HOST FILES (RC) DRIVER</w:t>
            </w:r>
          </w:p>
        </w:tc>
      </w:tr>
      <w:tr w:rsidR="0084584A" w:rsidRPr="0002501E" w14:paraId="335A1DC9" w14:textId="77777777" w:rsidTr="00827BDE">
        <w:trPr>
          <w:cantSplit/>
        </w:trPr>
        <w:tc>
          <w:tcPr>
            <w:tcW w:w="3299" w:type="dxa"/>
          </w:tcPr>
          <w:p w14:paraId="335A1DC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IBCRHBR1</w:t>
            </w:r>
          </w:p>
        </w:tc>
        <w:tc>
          <w:tcPr>
            <w:tcW w:w="6051" w:type="dxa"/>
          </w:tcPr>
          <w:p w14:paraId="335A1DC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(RC) SETUP</w:t>
            </w:r>
          </w:p>
        </w:tc>
      </w:tr>
      <w:tr w:rsidR="0084584A" w:rsidRPr="0002501E" w14:paraId="335A1DCC" w14:textId="77777777" w:rsidTr="00827BDE">
        <w:trPr>
          <w:cantSplit/>
        </w:trPr>
        <w:tc>
          <w:tcPr>
            <w:tcW w:w="3299" w:type="dxa"/>
          </w:tcPr>
          <w:p w14:paraId="335A1DC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IBCRHBR2</w:t>
            </w:r>
          </w:p>
        </w:tc>
        <w:tc>
          <w:tcPr>
            <w:tcW w:w="6051" w:type="dxa"/>
          </w:tcPr>
          <w:p w14:paraId="335A1DC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(RC) READ</w:t>
            </w:r>
          </w:p>
        </w:tc>
      </w:tr>
      <w:tr w:rsidR="0084584A" w:rsidRPr="0002501E" w14:paraId="335A1DCF" w14:textId="77777777" w:rsidTr="00827BDE">
        <w:trPr>
          <w:cantSplit/>
        </w:trPr>
        <w:tc>
          <w:tcPr>
            <w:tcW w:w="3299" w:type="dxa"/>
          </w:tcPr>
          <w:p w14:paraId="335A1DC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IBCRHBR3</w:t>
            </w:r>
          </w:p>
        </w:tc>
        <w:tc>
          <w:tcPr>
            <w:tcW w:w="6051" w:type="dxa"/>
          </w:tcPr>
          <w:p w14:paraId="335A1DC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(RC) PARSE</w:t>
            </w:r>
          </w:p>
        </w:tc>
      </w:tr>
      <w:tr w:rsidR="0084584A" w:rsidRPr="0002501E" w14:paraId="335A1DD2" w14:textId="77777777" w:rsidTr="00827BDE">
        <w:trPr>
          <w:cantSplit/>
        </w:trPr>
        <w:tc>
          <w:tcPr>
            <w:tcW w:w="3299" w:type="dxa"/>
          </w:tcPr>
          <w:p w14:paraId="335A1DD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IBCRHBR4</w:t>
            </w:r>
          </w:p>
        </w:tc>
        <w:tc>
          <w:tcPr>
            <w:tcW w:w="6051" w:type="dxa"/>
          </w:tcPr>
          <w:p w14:paraId="335A1DD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SELECT SITES</w:t>
            </w:r>
          </w:p>
        </w:tc>
      </w:tr>
      <w:tr w:rsidR="0084584A" w:rsidRPr="0002501E" w14:paraId="335A1DD5" w14:textId="77777777" w:rsidTr="00827BDE">
        <w:trPr>
          <w:cantSplit/>
        </w:trPr>
        <w:tc>
          <w:tcPr>
            <w:tcW w:w="3299" w:type="dxa"/>
          </w:tcPr>
          <w:p w14:paraId="335A1DD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IBCRHBR5</w:t>
            </w:r>
          </w:p>
        </w:tc>
        <w:tc>
          <w:tcPr>
            <w:tcW w:w="6051" w:type="dxa"/>
          </w:tcPr>
          <w:p w14:paraId="335A1DD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CALCULATIONS SETUP</w:t>
            </w:r>
          </w:p>
        </w:tc>
      </w:tr>
      <w:tr w:rsidR="0084584A" w:rsidRPr="0002501E" w14:paraId="335A1DD8" w14:textId="77777777" w:rsidTr="00827BDE">
        <w:trPr>
          <w:cantSplit/>
        </w:trPr>
        <w:tc>
          <w:tcPr>
            <w:tcW w:w="3299" w:type="dxa"/>
          </w:tcPr>
          <w:p w14:paraId="335A1DD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IBCRHBR6</w:t>
            </w:r>
          </w:p>
        </w:tc>
        <w:tc>
          <w:tcPr>
            <w:tcW w:w="6051" w:type="dxa"/>
          </w:tcPr>
          <w:p w14:paraId="335A1DD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SITE CALCULATIONS</w:t>
            </w:r>
          </w:p>
        </w:tc>
      </w:tr>
      <w:tr w:rsidR="0084584A" w:rsidRPr="0002501E" w14:paraId="335A1DDB" w14:textId="77777777" w:rsidTr="00827BDE">
        <w:trPr>
          <w:cantSplit/>
        </w:trPr>
        <w:tc>
          <w:tcPr>
            <w:tcW w:w="3299" w:type="dxa"/>
          </w:tcPr>
          <w:p w14:paraId="335A1DD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IBCRHBRA</w:t>
            </w:r>
          </w:p>
        </w:tc>
        <w:tc>
          <w:tcPr>
            <w:tcW w:w="6051" w:type="dxa"/>
          </w:tcPr>
          <w:p w14:paraId="335A1DD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V1 CPT 2000 CHARGES</w:t>
            </w:r>
          </w:p>
        </w:tc>
      </w:tr>
      <w:tr w:rsidR="0084584A" w:rsidRPr="0002501E" w14:paraId="335A1DDE" w14:textId="77777777" w:rsidTr="00827BDE">
        <w:trPr>
          <w:cantSplit/>
        </w:trPr>
        <w:tc>
          <w:tcPr>
            <w:tcW w:w="3299" w:type="dxa"/>
          </w:tcPr>
          <w:p w14:paraId="335A1DD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IBCRHBRB</w:t>
            </w:r>
          </w:p>
        </w:tc>
        <w:tc>
          <w:tcPr>
            <w:tcW w:w="6051" w:type="dxa"/>
          </w:tcPr>
          <w:p w14:paraId="335A1DD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V1.4 MOVE LAB CODES</w:t>
            </w:r>
          </w:p>
        </w:tc>
      </w:tr>
      <w:tr w:rsidR="0084584A" w:rsidRPr="0002501E" w14:paraId="335A1DE1" w14:textId="77777777" w:rsidTr="00827BDE">
        <w:trPr>
          <w:cantSplit/>
        </w:trPr>
        <w:tc>
          <w:tcPr>
            <w:tcW w:w="3299" w:type="dxa"/>
          </w:tcPr>
          <w:p w14:paraId="335A1DD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IBCRHBRV</w:t>
            </w:r>
          </w:p>
        </w:tc>
        <w:tc>
          <w:tcPr>
            <w:tcW w:w="6051" w:type="dxa"/>
          </w:tcPr>
          <w:p w14:paraId="335A1DE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VERSION FUNCTIONS</w:t>
            </w:r>
          </w:p>
        </w:tc>
      </w:tr>
      <w:tr w:rsidR="0084584A" w:rsidRPr="0002501E" w14:paraId="335A1DE4" w14:textId="77777777" w:rsidTr="00827BDE">
        <w:trPr>
          <w:cantSplit/>
        </w:trPr>
        <w:tc>
          <w:tcPr>
            <w:tcW w:w="3299" w:type="dxa"/>
          </w:tcPr>
          <w:p w14:paraId="335A1DE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w:t>
            </w:r>
          </w:p>
        </w:tc>
        <w:tc>
          <w:tcPr>
            <w:tcW w:w="6051" w:type="dxa"/>
          </w:tcPr>
          <w:p w14:paraId="335A1DE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(RC 2+) DRIVER</w:t>
            </w:r>
          </w:p>
        </w:tc>
      </w:tr>
      <w:tr w:rsidR="0084584A" w:rsidRPr="0002501E" w14:paraId="335A1DE7" w14:textId="77777777" w:rsidTr="00827BDE">
        <w:trPr>
          <w:cantSplit/>
        </w:trPr>
        <w:tc>
          <w:tcPr>
            <w:tcW w:w="3299" w:type="dxa"/>
          </w:tcPr>
          <w:p w14:paraId="335A1DE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IBCRHBS1</w:t>
            </w:r>
          </w:p>
        </w:tc>
        <w:tc>
          <w:tcPr>
            <w:tcW w:w="6051" w:type="dxa"/>
          </w:tcPr>
          <w:p w14:paraId="335A1DE6"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 UPL</w:t>
            </w:r>
            <w:r w:rsidRPr="00D1302C">
              <w:rPr>
                <w:rFonts w:ascii="Times New Roman" w:hAnsi="Times New Roman"/>
                <w:sz w:val="22"/>
                <w:szCs w:val="22"/>
              </w:rPr>
              <w:t>OAD HOST FILES (RC 2+) SETUP</w:t>
            </w:r>
          </w:p>
        </w:tc>
      </w:tr>
      <w:tr w:rsidR="0084584A" w:rsidRPr="0002501E" w14:paraId="335A1DEA" w14:textId="77777777" w:rsidTr="00827BDE">
        <w:trPr>
          <w:cantSplit/>
        </w:trPr>
        <w:tc>
          <w:tcPr>
            <w:tcW w:w="3299" w:type="dxa"/>
          </w:tcPr>
          <w:p w14:paraId="335A1DE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IBCRHBS2</w:t>
            </w:r>
          </w:p>
        </w:tc>
        <w:tc>
          <w:tcPr>
            <w:tcW w:w="6051" w:type="dxa"/>
          </w:tcPr>
          <w:p w14:paraId="335A1DE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(RC 2+) READ</w:t>
            </w:r>
          </w:p>
        </w:tc>
      </w:tr>
      <w:tr w:rsidR="0084584A" w:rsidRPr="0002501E" w14:paraId="335A1DED" w14:textId="77777777" w:rsidTr="00827BDE">
        <w:trPr>
          <w:cantSplit/>
        </w:trPr>
        <w:tc>
          <w:tcPr>
            <w:tcW w:w="3299" w:type="dxa"/>
          </w:tcPr>
          <w:p w14:paraId="335A1DE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IBCRHBS3</w:t>
            </w:r>
          </w:p>
        </w:tc>
        <w:tc>
          <w:tcPr>
            <w:tcW w:w="6051" w:type="dxa"/>
          </w:tcPr>
          <w:p w14:paraId="335A1DE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(RC 2+) PARSE</w:t>
            </w:r>
          </w:p>
        </w:tc>
      </w:tr>
      <w:tr w:rsidR="0084584A" w:rsidRPr="0002501E" w14:paraId="335A1DF0" w14:textId="77777777" w:rsidTr="00827BDE">
        <w:trPr>
          <w:cantSplit/>
        </w:trPr>
        <w:tc>
          <w:tcPr>
            <w:tcW w:w="3299" w:type="dxa"/>
          </w:tcPr>
          <w:p w14:paraId="335A1DE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IBCRHBS4</w:t>
            </w:r>
          </w:p>
        </w:tc>
        <w:tc>
          <w:tcPr>
            <w:tcW w:w="6051" w:type="dxa"/>
          </w:tcPr>
          <w:p w14:paraId="335A1DE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2+) SELECT SITES</w:t>
            </w:r>
          </w:p>
        </w:tc>
      </w:tr>
      <w:tr w:rsidR="0084584A" w:rsidRPr="0002501E" w14:paraId="335A1DF3" w14:textId="77777777" w:rsidTr="00827BDE">
        <w:trPr>
          <w:cantSplit/>
        </w:trPr>
        <w:tc>
          <w:tcPr>
            <w:tcW w:w="3299" w:type="dxa"/>
          </w:tcPr>
          <w:p w14:paraId="335A1DF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IBCRHBS5</w:t>
            </w:r>
          </w:p>
        </w:tc>
        <w:tc>
          <w:tcPr>
            <w:tcW w:w="6051" w:type="dxa"/>
          </w:tcPr>
          <w:p w14:paraId="335A1DF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2+) CALCULATIONS DRIVER</w:t>
            </w:r>
          </w:p>
        </w:tc>
      </w:tr>
      <w:tr w:rsidR="0084584A" w:rsidRPr="0002501E" w14:paraId="335A1DF6" w14:textId="77777777" w:rsidTr="00827BDE">
        <w:trPr>
          <w:cantSplit/>
        </w:trPr>
        <w:tc>
          <w:tcPr>
            <w:tcW w:w="3299" w:type="dxa"/>
          </w:tcPr>
          <w:p w14:paraId="335A1DF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IBCRHBS6</w:t>
            </w:r>
          </w:p>
        </w:tc>
        <w:tc>
          <w:tcPr>
            <w:tcW w:w="6051" w:type="dxa"/>
          </w:tcPr>
          <w:p w14:paraId="335A1DF5"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 UPLOAD (RC 2+) C</w:t>
            </w:r>
            <w:r w:rsidRPr="00D1302C">
              <w:rPr>
                <w:rFonts w:ascii="Times New Roman" w:hAnsi="Times New Roman"/>
                <w:sz w:val="22"/>
                <w:szCs w:val="22"/>
              </w:rPr>
              <w:t>ALCULATIONS SETUP</w:t>
            </w:r>
          </w:p>
        </w:tc>
      </w:tr>
      <w:tr w:rsidR="0084584A" w:rsidRPr="0002501E" w14:paraId="335A1DF9" w14:textId="77777777" w:rsidTr="00827BDE">
        <w:trPr>
          <w:cantSplit/>
        </w:trPr>
        <w:tc>
          <w:tcPr>
            <w:tcW w:w="3299" w:type="dxa"/>
          </w:tcPr>
          <w:p w14:paraId="335A1DF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IBCRHBS7</w:t>
            </w:r>
          </w:p>
        </w:tc>
        <w:tc>
          <w:tcPr>
            <w:tcW w:w="6051" w:type="dxa"/>
          </w:tcPr>
          <w:p w14:paraId="335A1DF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2+) CALCULATIONS SITE</w:t>
            </w:r>
          </w:p>
        </w:tc>
      </w:tr>
      <w:tr w:rsidR="0084584A" w:rsidRPr="0002501E" w14:paraId="335A1DFC" w14:textId="77777777" w:rsidTr="00827BDE">
        <w:trPr>
          <w:cantSplit/>
        </w:trPr>
        <w:tc>
          <w:tcPr>
            <w:tcW w:w="3299" w:type="dxa"/>
          </w:tcPr>
          <w:p w14:paraId="335A1DF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IBCRHBS8</w:t>
            </w:r>
          </w:p>
        </w:tc>
        <w:tc>
          <w:tcPr>
            <w:tcW w:w="6051" w:type="dxa"/>
          </w:tcPr>
          <w:p w14:paraId="335A1DF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2+) CALCULATIONS CHARGE</w:t>
            </w:r>
          </w:p>
        </w:tc>
      </w:tr>
      <w:tr w:rsidR="0084584A" w:rsidRPr="0002501E" w14:paraId="335A1DFF" w14:textId="77777777" w:rsidTr="00827BDE">
        <w:trPr>
          <w:cantSplit/>
        </w:trPr>
        <w:tc>
          <w:tcPr>
            <w:tcW w:w="3299" w:type="dxa"/>
          </w:tcPr>
          <w:p w14:paraId="335A1DF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IBCRHBSZ</w:t>
            </w:r>
          </w:p>
        </w:tc>
        <w:tc>
          <w:tcPr>
            <w:tcW w:w="6051" w:type="dxa"/>
          </w:tcPr>
          <w:p w14:paraId="335A1DF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2+) DIVISION FUNCTIONS</w:t>
            </w:r>
          </w:p>
        </w:tc>
      </w:tr>
      <w:tr w:rsidR="0084584A" w:rsidRPr="0002501E" w14:paraId="335A1E02" w14:textId="77777777" w:rsidTr="00827BDE">
        <w:trPr>
          <w:cantSplit/>
        </w:trPr>
        <w:tc>
          <w:tcPr>
            <w:tcW w:w="3299" w:type="dxa"/>
          </w:tcPr>
          <w:p w14:paraId="335A1E0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IBCRHBT</w:t>
            </w:r>
          </w:p>
        </w:tc>
        <w:tc>
          <w:tcPr>
            <w:tcW w:w="6051" w:type="dxa"/>
          </w:tcPr>
          <w:p w14:paraId="335A1E0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(TP)</w:t>
            </w:r>
          </w:p>
        </w:tc>
      </w:tr>
      <w:tr w:rsidR="0084584A" w:rsidRPr="0002501E" w14:paraId="335A1E05" w14:textId="77777777" w:rsidTr="00827BDE">
        <w:trPr>
          <w:cantSplit/>
        </w:trPr>
        <w:tc>
          <w:tcPr>
            <w:tcW w:w="3299" w:type="dxa"/>
          </w:tcPr>
          <w:p w14:paraId="335A1E0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IBCRHD</w:t>
            </w:r>
          </w:p>
        </w:tc>
        <w:tc>
          <w:tcPr>
            <w:tcW w:w="6051" w:type="dxa"/>
          </w:tcPr>
          <w:p w14:paraId="335A1E0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ASSIGN &amp; DELETE</w:t>
            </w:r>
          </w:p>
        </w:tc>
      </w:tr>
      <w:tr w:rsidR="0084584A" w:rsidRPr="0002501E" w14:paraId="335A1E08" w14:textId="77777777" w:rsidTr="00827BDE">
        <w:trPr>
          <w:cantSplit/>
        </w:trPr>
        <w:tc>
          <w:tcPr>
            <w:tcW w:w="3299" w:type="dxa"/>
          </w:tcPr>
          <w:p w14:paraId="335A1E0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IBCRHL</w:t>
            </w:r>
          </w:p>
        </w:tc>
        <w:tc>
          <w:tcPr>
            <w:tcW w:w="6051" w:type="dxa"/>
          </w:tcPr>
          <w:p w14:paraId="335A1E0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CHECK &amp; ADD TO CM SEARCH</w:t>
            </w:r>
          </w:p>
        </w:tc>
      </w:tr>
      <w:tr w:rsidR="0084584A" w:rsidRPr="0002501E" w14:paraId="335A1E0B" w14:textId="77777777" w:rsidTr="00827BDE">
        <w:trPr>
          <w:cantSplit/>
        </w:trPr>
        <w:tc>
          <w:tcPr>
            <w:tcW w:w="3299" w:type="dxa"/>
          </w:tcPr>
          <w:p w14:paraId="335A1E0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IBCRHO</w:t>
            </w:r>
          </w:p>
        </w:tc>
        <w:tc>
          <w:tcPr>
            <w:tcW w:w="6051" w:type="dxa"/>
          </w:tcPr>
          <w:p w14:paraId="335A1E0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CHECK &amp; ADD TO CM REPORT</w:t>
            </w:r>
          </w:p>
        </w:tc>
      </w:tr>
      <w:tr w:rsidR="0084584A" w:rsidRPr="0002501E" w14:paraId="335A1E0E" w14:textId="77777777" w:rsidTr="00827BDE">
        <w:trPr>
          <w:cantSplit/>
        </w:trPr>
        <w:tc>
          <w:tcPr>
            <w:tcW w:w="3299" w:type="dxa"/>
          </w:tcPr>
          <w:p w14:paraId="335A1E0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IBCRHRS</w:t>
            </w:r>
          </w:p>
        </w:tc>
        <w:tc>
          <w:tcPr>
            <w:tcW w:w="6051" w:type="dxa"/>
          </w:tcPr>
          <w:p w14:paraId="335A1E0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CHANGE SITE TYPE OPTION</w:t>
            </w:r>
          </w:p>
        </w:tc>
      </w:tr>
      <w:tr w:rsidR="0084584A" w:rsidRPr="0002501E" w14:paraId="335A1E11" w14:textId="77777777" w:rsidTr="00827BDE">
        <w:trPr>
          <w:cantSplit/>
        </w:trPr>
        <w:tc>
          <w:tcPr>
            <w:tcW w:w="3299" w:type="dxa"/>
          </w:tcPr>
          <w:p w14:paraId="335A1E0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IBCRHU1</w:t>
            </w:r>
          </w:p>
        </w:tc>
        <w:tc>
          <w:tcPr>
            <w:tcW w:w="6051" w:type="dxa"/>
          </w:tcPr>
          <w:p w14:paraId="335A1E1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UTILITIES</w:t>
            </w:r>
          </w:p>
        </w:tc>
      </w:tr>
      <w:tr w:rsidR="0084584A" w:rsidRPr="0002501E" w14:paraId="335A1E14" w14:textId="77777777" w:rsidTr="00827BDE">
        <w:trPr>
          <w:cantSplit/>
        </w:trPr>
        <w:tc>
          <w:tcPr>
            <w:tcW w:w="3299" w:type="dxa"/>
          </w:tcPr>
          <w:p w14:paraId="335A1E1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IBCRHU2</w:t>
            </w:r>
          </w:p>
        </w:tc>
        <w:tc>
          <w:tcPr>
            <w:tcW w:w="6051" w:type="dxa"/>
          </w:tcPr>
          <w:p w14:paraId="335A1E1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UTILITIES (ADD CM ELEMENTS)</w:t>
            </w:r>
          </w:p>
        </w:tc>
      </w:tr>
      <w:tr w:rsidR="0084584A" w:rsidRPr="0002501E" w14:paraId="335A1E17" w14:textId="77777777" w:rsidTr="00827BDE">
        <w:trPr>
          <w:cantSplit/>
        </w:trPr>
        <w:tc>
          <w:tcPr>
            <w:tcW w:w="3299" w:type="dxa"/>
          </w:tcPr>
          <w:p w14:paraId="335A1E1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IBCRLA1</w:t>
            </w:r>
          </w:p>
        </w:tc>
        <w:tc>
          <w:tcPr>
            <w:tcW w:w="6051" w:type="dxa"/>
          </w:tcPr>
          <w:p w14:paraId="335A1E16"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 DISPLAY ACTION PRO</w:t>
            </w:r>
            <w:r w:rsidRPr="00D1302C">
              <w:rPr>
                <w:rFonts w:ascii="Times New Roman" w:hAnsi="Times New Roman"/>
                <w:sz w:val="22"/>
                <w:szCs w:val="22"/>
              </w:rPr>
              <w:t>TOCOLS</w:t>
            </w:r>
          </w:p>
        </w:tc>
      </w:tr>
      <w:tr w:rsidR="0084584A" w:rsidRPr="0002501E" w14:paraId="335A1E1A" w14:textId="77777777" w:rsidTr="00827BDE">
        <w:trPr>
          <w:cantSplit/>
        </w:trPr>
        <w:tc>
          <w:tcPr>
            <w:tcW w:w="3299" w:type="dxa"/>
          </w:tcPr>
          <w:p w14:paraId="335A1E1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IBCRLC</w:t>
            </w:r>
          </w:p>
        </w:tc>
        <w:tc>
          <w:tcPr>
            <w:tcW w:w="6051" w:type="dxa"/>
          </w:tcPr>
          <w:p w14:paraId="335A1E1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CHARGE SETS</w:t>
            </w:r>
          </w:p>
        </w:tc>
      </w:tr>
      <w:tr w:rsidR="0084584A" w:rsidRPr="0002501E" w14:paraId="335A1E1D" w14:textId="77777777" w:rsidTr="00827BDE">
        <w:trPr>
          <w:cantSplit/>
        </w:trPr>
        <w:tc>
          <w:tcPr>
            <w:tcW w:w="3299" w:type="dxa"/>
          </w:tcPr>
          <w:p w14:paraId="335A1E1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IBCRLD</w:t>
            </w:r>
          </w:p>
        </w:tc>
        <w:tc>
          <w:tcPr>
            <w:tcW w:w="6051" w:type="dxa"/>
          </w:tcPr>
          <w:p w14:paraId="335A1E1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INTRO</w:t>
            </w:r>
          </w:p>
        </w:tc>
      </w:tr>
      <w:tr w:rsidR="0084584A" w:rsidRPr="0002501E" w14:paraId="335A1E20" w14:textId="77777777" w:rsidTr="00827BDE">
        <w:trPr>
          <w:cantSplit/>
        </w:trPr>
        <w:tc>
          <w:tcPr>
            <w:tcW w:w="3299" w:type="dxa"/>
          </w:tcPr>
          <w:p w14:paraId="335A1E1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IBCRLG</w:t>
            </w:r>
          </w:p>
        </w:tc>
        <w:tc>
          <w:tcPr>
            <w:tcW w:w="6051" w:type="dxa"/>
          </w:tcPr>
          <w:p w14:paraId="335A1E1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BILLING REGIONS</w:t>
            </w:r>
          </w:p>
        </w:tc>
      </w:tr>
      <w:tr w:rsidR="0084584A" w:rsidRPr="0002501E" w14:paraId="335A1E23" w14:textId="77777777" w:rsidTr="00827BDE">
        <w:trPr>
          <w:cantSplit/>
        </w:trPr>
        <w:tc>
          <w:tcPr>
            <w:tcW w:w="3299" w:type="dxa"/>
          </w:tcPr>
          <w:p w14:paraId="335A1E2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IBCRLI</w:t>
            </w:r>
          </w:p>
        </w:tc>
        <w:tc>
          <w:tcPr>
            <w:tcW w:w="6051" w:type="dxa"/>
          </w:tcPr>
          <w:p w14:paraId="335A1E2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CHARGE ITEMS</w:t>
            </w:r>
          </w:p>
        </w:tc>
      </w:tr>
      <w:tr w:rsidR="0084584A" w:rsidRPr="0002501E" w14:paraId="335A1E26" w14:textId="77777777" w:rsidTr="00827BDE">
        <w:trPr>
          <w:cantSplit/>
        </w:trPr>
        <w:tc>
          <w:tcPr>
            <w:tcW w:w="3299" w:type="dxa"/>
          </w:tcPr>
          <w:p w14:paraId="335A1E2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IBCRLL</w:t>
            </w:r>
          </w:p>
        </w:tc>
        <w:tc>
          <w:tcPr>
            <w:tcW w:w="6051" w:type="dxa"/>
          </w:tcPr>
          <w:p w14:paraId="335A1E2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SPECIAL GROUPS</w:t>
            </w:r>
          </w:p>
        </w:tc>
      </w:tr>
      <w:tr w:rsidR="0084584A" w:rsidRPr="0002501E" w14:paraId="335A1E29" w14:textId="77777777" w:rsidTr="00827BDE">
        <w:trPr>
          <w:cantSplit/>
        </w:trPr>
        <w:tc>
          <w:tcPr>
            <w:tcW w:w="3299" w:type="dxa"/>
          </w:tcPr>
          <w:p w14:paraId="335A1E2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IBCRLM</w:t>
            </w:r>
          </w:p>
        </w:tc>
        <w:tc>
          <w:tcPr>
            <w:tcW w:w="6051" w:type="dxa"/>
          </w:tcPr>
          <w:p w14:paraId="335A1E2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REVENUE CODE LINKS</w:t>
            </w:r>
          </w:p>
        </w:tc>
      </w:tr>
      <w:tr w:rsidR="0084584A" w:rsidRPr="0002501E" w14:paraId="335A1E2C" w14:textId="77777777" w:rsidTr="00827BDE">
        <w:trPr>
          <w:cantSplit/>
        </w:trPr>
        <w:tc>
          <w:tcPr>
            <w:tcW w:w="3299" w:type="dxa"/>
          </w:tcPr>
          <w:p w14:paraId="335A1E2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IBCRLN</w:t>
            </w:r>
          </w:p>
        </w:tc>
        <w:tc>
          <w:tcPr>
            <w:tcW w:w="6051" w:type="dxa"/>
          </w:tcPr>
          <w:p w14:paraId="335A1E2B"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 DISPLAY PROVIDE</w:t>
            </w:r>
            <w:r w:rsidRPr="00D1302C">
              <w:rPr>
                <w:rFonts w:ascii="Times New Roman" w:hAnsi="Times New Roman"/>
                <w:sz w:val="22"/>
                <w:szCs w:val="22"/>
              </w:rPr>
              <w:t>R DISCOUNT</w:t>
            </w:r>
          </w:p>
        </w:tc>
      </w:tr>
      <w:tr w:rsidR="0084584A" w:rsidRPr="0002501E" w14:paraId="335A1E2F" w14:textId="77777777" w:rsidTr="00827BDE">
        <w:trPr>
          <w:cantSplit/>
        </w:trPr>
        <w:tc>
          <w:tcPr>
            <w:tcW w:w="3299" w:type="dxa"/>
          </w:tcPr>
          <w:p w14:paraId="335A1E2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IBCRLR</w:t>
            </w:r>
          </w:p>
        </w:tc>
        <w:tc>
          <w:tcPr>
            <w:tcW w:w="6051" w:type="dxa"/>
          </w:tcPr>
          <w:p w14:paraId="335A1E2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BILLING RATES</w:t>
            </w:r>
          </w:p>
        </w:tc>
      </w:tr>
      <w:tr w:rsidR="0084584A" w:rsidRPr="0002501E" w14:paraId="335A1E32" w14:textId="77777777" w:rsidTr="00827BDE">
        <w:trPr>
          <w:cantSplit/>
        </w:trPr>
        <w:tc>
          <w:tcPr>
            <w:tcW w:w="3299" w:type="dxa"/>
          </w:tcPr>
          <w:p w14:paraId="335A1E3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IBCRLS</w:t>
            </w:r>
          </w:p>
        </w:tc>
        <w:tc>
          <w:tcPr>
            <w:tcW w:w="6051" w:type="dxa"/>
          </w:tcPr>
          <w:p w14:paraId="335A1E3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SCHEDULES</w:t>
            </w:r>
          </w:p>
        </w:tc>
      </w:tr>
      <w:tr w:rsidR="0084584A" w:rsidRPr="0002501E" w14:paraId="335A1E35" w14:textId="77777777" w:rsidTr="00827BDE">
        <w:trPr>
          <w:cantSplit/>
        </w:trPr>
        <w:tc>
          <w:tcPr>
            <w:tcW w:w="3299" w:type="dxa"/>
          </w:tcPr>
          <w:p w14:paraId="335A1E3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IBCRLT</w:t>
            </w:r>
          </w:p>
        </w:tc>
        <w:tc>
          <w:tcPr>
            <w:tcW w:w="6051" w:type="dxa"/>
          </w:tcPr>
          <w:p w14:paraId="335A1E3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RATE TYPES</w:t>
            </w:r>
          </w:p>
        </w:tc>
      </w:tr>
      <w:tr w:rsidR="0084584A" w:rsidRPr="0002501E" w14:paraId="335A1E38" w14:textId="77777777" w:rsidTr="00827BDE">
        <w:trPr>
          <w:cantSplit/>
        </w:trPr>
        <w:tc>
          <w:tcPr>
            <w:tcW w:w="3299" w:type="dxa"/>
          </w:tcPr>
          <w:p w14:paraId="335A1E3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IBCROE</w:t>
            </w:r>
          </w:p>
        </w:tc>
        <w:tc>
          <w:tcPr>
            <w:tcW w:w="6051" w:type="dxa"/>
          </w:tcPr>
          <w:p w14:paraId="335A1E3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CHARGE MASTER TO EXCEL OUTPUT</w:t>
            </w:r>
          </w:p>
        </w:tc>
      </w:tr>
      <w:tr w:rsidR="0084584A" w:rsidRPr="0002501E" w14:paraId="335A1E3B" w14:textId="77777777" w:rsidTr="00827BDE">
        <w:trPr>
          <w:cantSplit/>
        </w:trPr>
        <w:tc>
          <w:tcPr>
            <w:tcW w:w="3299" w:type="dxa"/>
          </w:tcPr>
          <w:p w14:paraId="335A1E3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IBCROI</w:t>
            </w:r>
          </w:p>
        </w:tc>
        <w:tc>
          <w:tcPr>
            <w:tcW w:w="6051" w:type="dxa"/>
          </w:tcPr>
          <w:p w14:paraId="335A1E3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REPORTS CHARGE ITEM</w:t>
            </w:r>
          </w:p>
        </w:tc>
      </w:tr>
      <w:tr w:rsidR="0084584A" w:rsidRPr="0002501E" w14:paraId="335A1E3E" w14:textId="77777777" w:rsidTr="00827BDE">
        <w:trPr>
          <w:cantSplit/>
        </w:trPr>
        <w:tc>
          <w:tcPr>
            <w:tcW w:w="3299" w:type="dxa"/>
          </w:tcPr>
          <w:p w14:paraId="335A1E3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IBCROI1</w:t>
            </w:r>
          </w:p>
        </w:tc>
        <w:tc>
          <w:tcPr>
            <w:tcW w:w="6051" w:type="dxa"/>
          </w:tcPr>
          <w:p w14:paraId="335A1E3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REPORTS CHARGE ITEM (SRCH)</w:t>
            </w:r>
          </w:p>
        </w:tc>
      </w:tr>
      <w:tr w:rsidR="0084584A" w:rsidRPr="0002501E" w14:paraId="335A1E41" w14:textId="77777777" w:rsidTr="00827BDE">
        <w:trPr>
          <w:cantSplit/>
        </w:trPr>
        <w:tc>
          <w:tcPr>
            <w:tcW w:w="3299" w:type="dxa"/>
          </w:tcPr>
          <w:p w14:paraId="335A1E3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IBCROIP</w:t>
            </w:r>
          </w:p>
        </w:tc>
        <w:tc>
          <w:tcPr>
            <w:tcW w:w="6051" w:type="dxa"/>
          </w:tcPr>
          <w:p w14:paraId="335A1E40"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 REPORTS C</w:t>
            </w:r>
            <w:r w:rsidRPr="00D1302C">
              <w:rPr>
                <w:rFonts w:ascii="Times New Roman" w:hAnsi="Times New Roman"/>
                <w:sz w:val="22"/>
                <w:szCs w:val="22"/>
              </w:rPr>
              <w:t>HARGE ITEM: PROCEDURES</w:t>
            </w:r>
          </w:p>
        </w:tc>
      </w:tr>
      <w:tr w:rsidR="0084584A" w:rsidRPr="0002501E" w14:paraId="335A1E44" w14:textId="77777777" w:rsidTr="00827BDE">
        <w:trPr>
          <w:cantSplit/>
        </w:trPr>
        <w:tc>
          <w:tcPr>
            <w:tcW w:w="3299" w:type="dxa"/>
          </w:tcPr>
          <w:p w14:paraId="335A1E4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IBCRON</w:t>
            </w:r>
          </w:p>
        </w:tc>
        <w:tc>
          <w:tcPr>
            <w:tcW w:w="6051" w:type="dxa"/>
          </w:tcPr>
          <w:p w14:paraId="335A1E4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REPORTS PROVIDER DISCOUNT</w:t>
            </w:r>
          </w:p>
        </w:tc>
      </w:tr>
      <w:tr w:rsidR="0084584A" w:rsidRPr="0002501E" w14:paraId="335A1E47" w14:textId="77777777" w:rsidTr="00827BDE">
        <w:trPr>
          <w:cantSplit/>
        </w:trPr>
        <w:tc>
          <w:tcPr>
            <w:tcW w:w="3299" w:type="dxa"/>
          </w:tcPr>
          <w:p w14:paraId="335A1E4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IBCROR</w:t>
            </w:r>
          </w:p>
        </w:tc>
        <w:tc>
          <w:tcPr>
            <w:tcW w:w="6051" w:type="dxa"/>
          </w:tcPr>
          <w:p w14:paraId="335A1E4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REPORTS</w:t>
            </w:r>
          </w:p>
        </w:tc>
      </w:tr>
      <w:tr w:rsidR="0084584A" w:rsidRPr="0002501E" w14:paraId="335A1E4A" w14:textId="77777777" w:rsidTr="00827BDE">
        <w:trPr>
          <w:cantSplit/>
        </w:trPr>
        <w:tc>
          <w:tcPr>
            <w:tcW w:w="3299" w:type="dxa"/>
          </w:tcPr>
          <w:p w14:paraId="335A1E48"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IBCRTN</w:t>
            </w:r>
          </w:p>
        </w:tc>
        <w:tc>
          <w:tcPr>
            <w:tcW w:w="6051" w:type="dxa"/>
          </w:tcPr>
          <w:p w14:paraId="335A1E4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Edit bills returned from Accounts Receivable.  (Routine formerly named DGCRTN.)</w:t>
            </w:r>
          </w:p>
        </w:tc>
      </w:tr>
      <w:tr w:rsidR="0084584A" w:rsidRPr="0002501E" w14:paraId="335A1E4D" w14:textId="77777777" w:rsidTr="00827BDE">
        <w:trPr>
          <w:cantSplit/>
        </w:trPr>
        <w:tc>
          <w:tcPr>
            <w:tcW w:w="3299" w:type="dxa"/>
          </w:tcPr>
          <w:p w14:paraId="335A1E4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IBCRU1</w:t>
            </w:r>
          </w:p>
        </w:tc>
        <w:tc>
          <w:tcPr>
            <w:tcW w:w="6051" w:type="dxa"/>
          </w:tcPr>
          <w:p w14:paraId="335A1E4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UTILITIES</w:t>
            </w:r>
          </w:p>
        </w:tc>
      </w:tr>
      <w:tr w:rsidR="0084584A" w:rsidRPr="0002501E" w14:paraId="335A1E50" w14:textId="77777777" w:rsidTr="00827BDE">
        <w:trPr>
          <w:cantSplit/>
        </w:trPr>
        <w:tc>
          <w:tcPr>
            <w:tcW w:w="3299" w:type="dxa"/>
          </w:tcPr>
          <w:p w14:paraId="335A1E4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IBCRU2</w:t>
            </w:r>
          </w:p>
        </w:tc>
        <w:tc>
          <w:tcPr>
            <w:tcW w:w="6051" w:type="dxa"/>
          </w:tcPr>
          <w:p w14:paraId="335A1E4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UTILITIES (CI DEFINITIONS)</w:t>
            </w:r>
          </w:p>
        </w:tc>
      </w:tr>
      <w:tr w:rsidR="0084584A" w:rsidRPr="0002501E" w14:paraId="335A1E53" w14:textId="77777777" w:rsidTr="00827BDE">
        <w:trPr>
          <w:cantSplit/>
        </w:trPr>
        <w:tc>
          <w:tcPr>
            <w:tcW w:w="3299" w:type="dxa"/>
          </w:tcPr>
          <w:p w14:paraId="335A1E5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IBCRU3</w:t>
            </w:r>
          </w:p>
        </w:tc>
        <w:tc>
          <w:tcPr>
            <w:tcW w:w="6051" w:type="dxa"/>
          </w:tcPr>
          <w:p w14:paraId="335A1E52"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w:t>
            </w:r>
            <w:r w:rsidRPr="00D1302C">
              <w:rPr>
                <w:rFonts w:ascii="Times New Roman" w:hAnsi="Times New Roman"/>
                <w:sz w:val="22"/>
                <w:szCs w:val="22"/>
              </w:rPr>
              <w:t xml:space="preserve"> UTILITIES (CS/BR)</w:t>
            </w:r>
          </w:p>
        </w:tc>
      </w:tr>
      <w:tr w:rsidR="0084584A" w:rsidRPr="0002501E" w14:paraId="335A1E56" w14:textId="77777777" w:rsidTr="00827BDE">
        <w:trPr>
          <w:cantSplit/>
        </w:trPr>
        <w:tc>
          <w:tcPr>
            <w:tcW w:w="3299" w:type="dxa"/>
          </w:tcPr>
          <w:p w14:paraId="335A1E5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IBCRU4</w:t>
            </w:r>
          </w:p>
        </w:tc>
        <w:tc>
          <w:tcPr>
            <w:tcW w:w="6051" w:type="dxa"/>
          </w:tcPr>
          <w:p w14:paraId="335A1E5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UTILITIES (RG/BILL/CI)</w:t>
            </w:r>
          </w:p>
        </w:tc>
      </w:tr>
      <w:tr w:rsidR="0084584A" w:rsidRPr="0002501E" w14:paraId="335A1E59" w14:textId="77777777" w:rsidTr="00827BDE">
        <w:trPr>
          <w:cantSplit/>
        </w:trPr>
        <w:tc>
          <w:tcPr>
            <w:tcW w:w="3299" w:type="dxa"/>
          </w:tcPr>
          <w:p w14:paraId="335A1E5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IBCRU5</w:t>
            </w:r>
          </w:p>
        </w:tc>
        <w:tc>
          <w:tcPr>
            <w:tcW w:w="6051" w:type="dxa"/>
          </w:tcPr>
          <w:p w14:paraId="335A1E5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UTILITIES (DISPLAYS)</w:t>
            </w:r>
          </w:p>
        </w:tc>
      </w:tr>
      <w:tr w:rsidR="0084584A" w:rsidRPr="0002501E" w14:paraId="335A1E5C" w14:textId="77777777" w:rsidTr="00827BDE">
        <w:trPr>
          <w:cantSplit/>
        </w:trPr>
        <w:tc>
          <w:tcPr>
            <w:tcW w:w="3299" w:type="dxa"/>
          </w:tcPr>
          <w:p w14:paraId="335A1E5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IBCRU6</w:t>
            </w:r>
          </w:p>
        </w:tc>
        <w:tc>
          <w:tcPr>
            <w:tcW w:w="6051" w:type="dxa"/>
          </w:tcPr>
          <w:p w14:paraId="335A1E5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UTILITIES (SPECIAL GROUPS)</w:t>
            </w:r>
          </w:p>
        </w:tc>
      </w:tr>
      <w:tr w:rsidR="0084584A" w:rsidRPr="0002501E" w14:paraId="335A1E5F" w14:textId="77777777" w:rsidTr="00827BDE">
        <w:trPr>
          <w:cantSplit/>
        </w:trPr>
        <w:tc>
          <w:tcPr>
            <w:tcW w:w="3299" w:type="dxa"/>
          </w:tcPr>
          <w:p w14:paraId="335A1E5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IBCRU7</w:t>
            </w:r>
          </w:p>
        </w:tc>
        <w:tc>
          <w:tcPr>
            <w:tcW w:w="6051" w:type="dxa"/>
          </w:tcPr>
          <w:p w14:paraId="335A1E5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TRANSFER PRICING CHARGE MASTER UTILITIES</w:t>
            </w:r>
          </w:p>
        </w:tc>
      </w:tr>
      <w:tr w:rsidR="0084584A" w:rsidRPr="0002501E" w14:paraId="335A1E62" w14:textId="77777777" w:rsidTr="00827BDE">
        <w:trPr>
          <w:cantSplit/>
        </w:trPr>
        <w:tc>
          <w:tcPr>
            <w:tcW w:w="3299" w:type="dxa"/>
          </w:tcPr>
          <w:p w14:paraId="335A1E6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IBCRU8</w:t>
            </w:r>
          </w:p>
        </w:tc>
        <w:tc>
          <w:tcPr>
            <w:tcW w:w="6051" w:type="dxa"/>
          </w:tcPr>
          <w:p w14:paraId="335A1E6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UTILITIES (RC)</w:t>
            </w:r>
          </w:p>
        </w:tc>
      </w:tr>
      <w:tr w:rsidR="0084584A" w:rsidRPr="0002501E" w14:paraId="335A1E65" w14:textId="77777777" w:rsidTr="00827BDE">
        <w:trPr>
          <w:cantSplit/>
        </w:trPr>
        <w:tc>
          <w:tcPr>
            <w:tcW w:w="3299" w:type="dxa"/>
          </w:tcPr>
          <w:p w14:paraId="335A1E63"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IBCSC1</w:t>
            </w:r>
          </w:p>
        </w:tc>
        <w:tc>
          <w:tcPr>
            <w:tcW w:w="6051" w:type="dxa"/>
          </w:tcPr>
          <w:p w14:paraId="335A1E64"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Enter/Edit a Bill Screen 1 (Demogr</w:t>
            </w:r>
            <w:r w:rsidRPr="00D1302C">
              <w:rPr>
                <w:rFonts w:ascii="Times New Roman" w:hAnsi="Times New Roman"/>
                <w:sz w:val="22"/>
                <w:szCs w:val="22"/>
              </w:rPr>
              <w:t>aphics).  (Routine formerly named DGCRSC1.)</w:t>
            </w:r>
          </w:p>
        </w:tc>
      </w:tr>
      <w:tr w:rsidR="0084584A" w:rsidRPr="0002501E" w14:paraId="335A1E68" w14:textId="77777777" w:rsidTr="00827BDE">
        <w:trPr>
          <w:cantSplit/>
        </w:trPr>
        <w:tc>
          <w:tcPr>
            <w:tcW w:w="3299" w:type="dxa"/>
          </w:tcPr>
          <w:p w14:paraId="335A1E66"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IBCSC10</w:t>
            </w:r>
          </w:p>
        </w:tc>
        <w:tc>
          <w:tcPr>
            <w:tcW w:w="6051" w:type="dxa"/>
          </w:tcPr>
          <w:p w14:paraId="335A1E67"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MCCR SCREEN 10 (UB-82 BILL SPECIFIC INFO)</w:t>
            </w:r>
          </w:p>
        </w:tc>
      </w:tr>
      <w:tr w:rsidR="0084584A" w:rsidRPr="0002501E" w14:paraId="335A1E6B" w14:textId="77777777" w:rsidTr="00827BDE">
        <w:trPr>
          <w:cantSplit/>
        </w:trPr>
        <w:tc>
          <w:tcPr>
            <w:tcW w:w="3299" w:type="dxa"/>
          </w:tcPr>
          <w:p w14:paraId="335A1E6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IBCSC102</w:t>
            </w:r>
          </w:p>
        </w:tc>
        <w:tc>
          <w:tcPr>
            <w:tcW w:w="6051" w:type="dxa"/>
          </w:tcPr>
          <w:p w14:paraId="335A1E6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MCCR SCREEN 10 (UB-04 BILL SPECIFIC INFO)</w:t>
            </w:r>
          </w:p>
        </w:tc>
      </w:tr>
      <w:tr w:rsidR="0084584A" w:rsidRPr="0002501E" w14:paraId="335A1E6E" w14:textId="77777777" w:rsidTr="00827BDE">
        <w:trPr>
          <w:cantSplit/>
        </w:trPr>
        <w:tc>
          <w:tcPr>
            <w:tcW w:w="3299" w:type="dxa"/>
          </w:tcPr>
          <w:p w14:paraId="335A1E6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IBCSC10A</w:t>
            </w:r>
          </w:p>
        </w:tc>
        <w:tc>
          <w:tcPr>
            <w:tcW w:w="6051" w:type="dxa"/>
          </w:tcPr>
          <w:p w14:paraId="335A1E6D"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ADD/ENTER CHIROPRACTIC DATA</w:t>
            </w:r>
          </w:p>
        </w:tc>
      </w:tr>
      <w:tr w:rsidR="0084584A" w:rsidRPr="0002501E" w14:paraId="335A1E71" w14:textId="77777777" w:rsidTr="00827BDE">
        <w:trPr>
          <w:cantSplit/>
        </w:trPr>
        <w:tc>
          <w:tcPr>
            <w:tcW w:w="3299" w:type="dxa"/>
          </w:tcPr>
          <w:p w14:paraId="335A1E6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IBCSC10B</w:t>
            </w:r>
          </w:p>
        </w:tc>
        <w:tc>
          <w:tcPr>
            <w:tcW w:w="6051" w:type="dxa"/>
          </w:tcPr>
          <w:p w14:paraId="335A1E7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ADD/ENTER PATIENT REASON FOR VISIT DATA</w:t>
            </w:r>
          </w:p>
        </w:tc>
      </w:tr>
      <w:tr w:rsidR="0084584A" w:rsidRPr="0002501E" w14:paraId="335A1E74" w14:textId="77777777" w:rsidTr="00827BDE">
        <w:trPr>
          <w:cantSplit/>
        </w:trPr>
        <w:tc>
          <w:tcPr>
            <w:tcW w:w="3299" w:type="dxa"/>
          </w:tcPr>
          <w:p w14:paraId="335A1E72"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IBCSC10H</w:t>
            </w:r>
          </w:p>
        </w:tc>
        <w:tc>
          <w:tcPr>
            <w:tcW w:w="6051" w:type="dxa"/>
          </w:tcPr>
          <w:p w14:paraId="335A1E73"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MCCR SCREEN</w:t>
            </w:r>
            <w:r w:rsidRPr="00D1302C">
              <w:rPr>
                <w:rFonts w:ascii="Times New Roman" w:hAnsi="Times New Roman"/>
                <w:sz w:val="22"/>
                <w:szCs w:val="22"/>
              </w:rPr>
              <w:t xml:space="preserve"> 10 (BILL SPECIFIC INFO) CMS-1500</w:t>
            </w:r>
          </w:p>
        </w:tc>
      </w:tr>
      <w:tr w:rsidR="0084584A" w:rsidRPr="0002501E" w14:paraId="335A1E77" w14:textId="77777777" w:rsidTr="00827BDE">
        <w:trPr>
          <w:cantSplit/>
        </w:trPr>
        <w:tc>
          <w:tcPr>
            <w:tcW w:w="3299" w:type="dxa"/>
          </w:tcPr>
          <w:p w14:paraId="335A1E7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IBCSC11</w:t>
            </w:r>
          </w:p>
        </w:tc>
        <w:tc>
          <w:tcPr>
            <w:tcW w:w="6051" w:type="dxa"/>
          </w:tcPr>
          <w:p w14:paraId="335A1E7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MCCR SCREEN 11 (LOCAL SCREEN 11 SPECIFIC INFO)</w:t>
            </w:r>
          </w:p>
        </w:tc>
      </w:tr>
      <w:tr w:rsidR="0084584A" w:rsidRPr="0002501E" w14:paraId="335A1E7A" w14:textId="77777777" w:rsidTr="00827BDE">
        <w:trPr>
          <w:cantSplit/>
        </w:trPr>
        <w:tc>
          <w:tcPr>
            <w:tcW w:w="3299" w:type="dxa"/>
          </w:tcPr>
          <w:p w14:paraId="335A1E78"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IBCSC2</w:t>
            </w:r>
          </w:p>
        </w:tc>
        <w:tc>
          <w:tcPr>
            <w:tcW w:w="6051" w:type="dxa"/>
          </w:tcPr>
          <w:p w14:paraId="335A1E7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2 (Employment).  (Routine formerly named DGCRSC2.)</w:t>
            </w:r>
          </w:p>
        </w:tc>
      </w:tr>
      <w:tr w:rsidR="0084584A" w:rsidRPr="0002501E" w14:paraId="335A1E7D" w14:textId="77777777" w:rsidTr="00827BDE">
        <w:trPr>
          <w:cantSplit/>
        </w:trPr>
        <w:tc>
          <w:tcPr>
            <w:tcW w:w="3299" w:type="dxa"/>
          </w:tcPr>
          <w:p w14:paraId="335A1E7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IBCSC3</w:t>
            </w:r>
          </w:p>
        </w:tc>
        <w:tc>
          <w:tcPr>
            <w:tcW w:w="6051" w:type="dxa"/>
          </w:tcPr>
          <w:p w14:paraId="335A1E7C"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Enter/Edit a Bill Screen 3 (Payer/Mailing Address).  (Routine formerly nam</w:t>
            </w:r>
            <w:r w:rsidRPr="00D1302C">
              <w:rPr>
                <w:rFonts w:ascii="Times New Roman" w:hAnsi="Times New Roman"/>
                <w:sz w:val="22"/>
                <w:szCs w:val="22"/>
              </w:rPr>
              <w:t>ed DGCRSC3.)</w:t>
            </w:r>
          </w:p>
        </w:tc>
      </w:tr>
      <w:tr w:rsidR="0084584A" w:rsidRPr="0002501E" w14:paraId="335A1E80" w14:textId="77777777" w:rsidTr="00827BDE">
        <w:trPr>
          <w:cantSplit/>
        </w:trPr>
        <w:tc>
          <w:tcPr>
            <w:tcW w:w="3299" w:type="dxa"/>
          </w:tcPr>
          <w:p w14:paraId="335A1E7E"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IBCSC4</w:t>
            </w:r>
          </w:p>
        </w:tc>
        <w:tc>
          <w:tcPr>
            <w:tcW w:w="6051" w:type="dxa"/>
          </w:tcPr>
          <w:p w14:paraId="335A1E7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4 (Inpatient EOC).  (Routine formerly named DGCRSC4.)</w:t>
            </w:r>
          </w:p>
        </w:tc>
      </w:tr>
      <w:tr w:rsidR="0084584A" w:rsidRPr="0002501E" w14:paraId="335A1E83" w14:textId="77777777" w:rsidTr="00827BDE">
        <w:trPr>
          <w:cantSplit/>
        </w:trPr>
        <w:tc>
          <w:tcPr>
            <w:tcW w:w="3299" w:type="dxa"/>
          </w:tcPr>
          <w:p w14:paraId="335A1E81" w14:textId="77777777" w:rsidR="0084584A" w:rsidRPr="00DD113A" w:rsidRDefault="0084584A" w:rsidP="00C405A7">
            <w:pPr>
              <w:rPr>
                <w:rFonts w:ascii="Times New Roman" w:hAnsi="Times New Roman"/>
                <w:sz w:val="22"/>
                <w:szCs w:val="22"/>
              </w:rPr>
            </w:pPr>
            <w:r w:rsidRPr="00DD113A">
              <w:rPr>
                <w:rFonts w:ascii="Times New Roman" w:hAnsi="Times New Roman"/>
                <w:sz w:val="22"/>
                <w:szCs w:val="22"/>
              </w:rPr>
              <w:t>IBCSC4A, IBCSC4B, IBCSC4C</w:t>
            </w:r>
          </w:p>
        </w:tc>
        <w:tc>
          <w:tcPr>
            <w:tcW w:w="6051" w:type="dxa"/>
          </w:tcPr>
          <w:p w14:paraId="335A1E82" w14:textId="77777777" w:rsidR="0084584A" w:rsidRPr="00DD113A" w:rsidRDefault="0084584A" w:rsidP="00C405A7">
            <w:pPr>
              <w:rPr>
                <w:rFonts w:ascii="Times New Roman" w:hAnsi="Times New Roman"/>
                <w:sz w:val="22"/>
                <w:szCs w:val="22"/>
              </w:rPr>
            </w:pPr>
            <w:r w:rsidRPr="00DD113A">
              <w:rPr>
                <w:rFonts w:ascii="Times New Roman" w:hAnsi="Times New Roman"/>
                <w:sz w:val="22"/>
                <w:szCs w:val="22"/>
              </w:rPr>
              <w:t>Enter/Edit a Bill PTF Screens.  (Routines formerly named DGCRSC4A, DGCRSC4B, and DGCRSC4C.)</w:t>
            </w:r>
          </w:p>
        </w:tc>
      </w:tr>
      <w:tr w:rsidR="0084584A" w:rsidRPr="0002501E" w14:paraId="335A1E86" w14:textId="77777777" w:rsidTr="00827BDE">
        <w:trPr>
          <w:cantSplit/>
        </w:trPr>
        <w:tc>
          <w:tcPr>
            <w:tcW w:w="3299" w:type="dxa"/>
          </w:tcPr>
          <w:p w14:paraId="335A1E84"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IBCSC4D, IBCSC4E</w:t>
            </w:r>
          </w:p>
        </w:tc>
        <w:tc>
          <w:tcPr>
            <w:tcW w:w="6051" w:type="dxa"/>
          </w:tcPr>
          <w:p w14:paraId="335A1E85"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Enter/Edit a bill's</w:t>
            </w:r>
            <w:r w:rsidRPr="00D1302C">
              <w:rPr>
                <w:rFonts w:ascii="Times New Roman" w:hAnsi="Times New Roman"/>
                <w:sz w:val="22"/>
                <w:szCs w:val="22"/>
              </w:rPr>
              <w:t xml:space="preserve"> diagnoses.</w:t>
            </w:r>
          </w:p>
        </w:tc>
      </w:tr>
      <w:tr w:rsidR="0084584A" w:rsidRPr="0002501E" w14:paraId="335A1E89" w14:textId="77777777" w:rsidTr="00827BDE">
        <w:trPr>
          <w:cantSplit/>
        </w:trPr>
        <w:tc>
          <w:tcPr>
            <w:tcW w:w="3299" w:type="dxa"/>
          </w:tcPr>
          <w:p w14:paraId="335A1E8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IBCSC4F</w:t>
            </w:r>
          </w:p>
        </w:tc>
        <w:tc>
          <w:tcPr>
            <w:tcW w:w="6051" w:type="dxa"/>
          </w:tcPr>
          <w:p w14:paraId="335A1E8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GET PTF DIAGNOSIS</w:t>
            </w:r>
          </w:p>
        </w:tc>
      </w:tr>
      <w:tr w:rsidR="0084584A" w:rsidRPr="0002501E" w14:paraId="335A1E8C" w14:textId="77777777" w:rsidTr="00827BDE">
        <w:trPr>
          <w:cantSplit/>
        </w:trPr>
        <w:tc>
          <w:tcPr>
            <w:tcW w:w="3299" w:type="dxa"/>
          </w:tcPr>
          <w:p w14:paraId="335A1E8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IBCSC5</w:t>
            </w:r>
          </w:p>
        </w:tc>
        <w:tc>
          <w:tcPr>
            <w:tcW w:w="6051" w:type="dxa"/>
          </w:tcPr>
          <w:p w14:paraId="335A1E8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5 (Opt. EOC).  (Routine formerly named DGCRSC5.)</w:t>
            </w:r>
          </w:p>
        </w:tc>
      </w:tr>
      <w:tr w:rsidR="0084584A" w:rsidRPr="0002501E" w14:paraId="335A1E8F" w14:textId="77777777" w:rsidTr="00827BDE">
        <w:trPr>
          <w:cantSplit/>
        </w:trPr>
        <w:tc>
          <w:tcPr>
            <w:tcW w:w="3299" w:type="dxa"/>
          </w:tcPr>
          <w:p w14:paraId="335A1E8D"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IBCSC5A, IBCSC5C</w:t>
            </w:r>
          </w:p>
        </w:tc>
        <w:tc>
          <w:tcPr>
            <w:tcW w:w="6051" w:type="dxa"/>
          </w:tcPr>
          <w:p w14:paraId="335A1E8E"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bill's prescription refills.</w:t>
            </w:r>
          </w:p>
        </w:tc>
      </w:tr>
      <w:tr w:rsidR="0084584A" w:rsidRPr="0002501E" w14:paraId="335A1E92" w14:textId="77777777" w:rsidTr="00827BDE">
        <w:trPr>
          <w:cantSplit/>
        </w:trPr>
        <w:tc>
          <w:tcPr>
            <w:tcW w:w="3299" w:type="dxa"/>
          </w:tcPr>
          <w:p w14:paraId="335A1E9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IBCSC5B</w:t>
            </w:r>
          </w:p>
        </w:tc>
        <w:tc>
          <w:tcPr>
            <w:tcW w:w="6051" w:type="dxa"/>
          </w:tcPr>
          <w:p w14:paraId="335A1E9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bill's prosthetic items.</w:t>
            </w:r>
          </w:p>
        </w:tc>
      </w:tr>
      <w:tr w:rsidR="0084584A" w:rsidRPr="0002501E" w14:paraId="335A1E95" w14:textId="77777777" w:rsidTr="00827BDE">
        <w:trPr>
          <w:cantSplit/>
        </w:trPr>
        <w:tc>
          <w:tcPr>
            <w:tcW w:w="3299" w:type="dxa"/>
          </w:tcPr>
          <w:p w14:paraId="335A1E93"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IBCSC6</w:t>
            </w:r>
          </w:p>
        </w:tc>
        <w:tc>
          <w:tcPr>
            <w:tcW w:w="6051" w:type="dxa"/>
          </w:tcPr>
          <w:p w14:paraId="335A1E94" w14:textId="77777777" w:rsidR="0084584A" w:rsidRPr="00D1302C" w:rsidRDefault="0084584A" w:rsidP="00C61090">
            <w:pPr>
              <w:rPr>
                <w:rFonts w:ascii="Times New Roman" w:hAnsi="Times New Roman"/>
                <w:sz w:val="22"/>
                <w:szCs w:val="22"/>
              </w:rPr>
            </w:pPr>
            <w:r w:rsidRPr="00DD113A">
              <w:rPr>
                <w:rFonts w:ascii="Times New Roman" w:hAnsi="Times New Roman"/>
                <w:sz w:val="22"/>
                <w:szCs w:val="22"/>
              </w:rPr>
              <w:t>Enter/Edit a Bill Sc</w:t>
            </w:r>
            <w:r w:rsidRPr="00D1302C">
              <w:rPr>
                <w:rFonts w:ascii="Times New Roman" w:hAnsi="Times New Roman"/>
                <w:sz w:val="22"/>
                <w:szCs w:val="22"/>
              </w:rPr>
              <w:t>reen 6 (Inpatient Billing Info).  (Routine formerly named DGCRSC6.)</w:t>
            </w:r>
          </w:p>
        </w:tc>
      </w:tr>
      <w:tr w:rsidR="0084584A" w:rsidRPr="0002501E" w14:paraId="335A1E98" w14:textId="77777777" w:rsidTr="00827BDE">
        <w:trPr>
          <w:cantSplit/>
        </w:trPr>
        <w:tc>
          <w:tcPr>
            <w:tcW w:w="3299" w:type="dxa"/>
          </w:tcPr>
          <w:p w14:paraId="335A1E96"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IBCSC61</w:t>
            </w:r>
          </w:p>
        </w:tc>
        <w:tc>
          <w:tcPr>
            <w:tcW w:w="6051" w:type="dxa"/>
          </w:tcPr>
          <w:p w14:paraId="335A1E97"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utility.  (Routine formerly named DGCRSC61.)</w:t>
            </w:r>
          </w:p>
        </w:tc>
      </w:tr>
      <w:tr w:rsidR="0084584A" w:rsidRPr="0002501E" w14:paraId="335A1E9B" w14:textId="77777777" w:rsidTr="00827BDE">
        <w:trPr>
          <w:cantSplit/>
        </w:trPr>
        <w:tc>
          <w:tcPr>
            <w:tcW w:w="3299" w:type="dxa"/>
          </w:tcPr>
          <w:p w14:paraId="335A1E9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IBCSC7</w:t>
            </w:r>
          </w:p>
        </w:tc>
        <w:tc>
          <w:tcPr>
            <w:tcW w:w="6051" w:type="dxa"/>
          </w:tcPr>
          <w:p w14:paraId="335A1E9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7 (Opt. Billing Info).  (Routine formerly named DGCRSC7.)</w:t>
            </w:r>
          </w:p>
        </w:tc>
      </w:tr>
      <w:tr w:rsidR="0084584A" w:rsidRPr="0002501E" w14:paraId="335A1E9E" w14:textId="77777777" w:rsidTr="00827BDE">
        <w:trPr>
          <w:cantSplit/>
        </w:trPr>
        <w:tc>
          <w:tcPr>
            <w:tcW w:w="3299" w:type="dxa"/>
          </w:tcPr>
          <w:p w14:paraId="335A1E9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IBCSC8</w:t>
            </w:r>
          </w:p>
        </w:tc>
        <w:tc>
          <w:tcPr>
            <w:tcW w:w="6051" w:type="dxa"/>
          </w:tcPr>
          <w:p w14:paraId="335A1E9D"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Enter/Edit</w:t>
            </w:r>
            <w:r w:rsidRPr="00D1302C">
              <w:rPr>
                <w:rFonts w:ascii="Times New Roman" w:hAnsi="Times New Roman"/>
                <w:sz w:val="22"/>
                <w:szCs w:val="22"/>
              </w:rPr>
              <w:t xml:space="preserve"> a Bill Screen 8 (Bill Specific Info).  (Routine formerly named DGCRSC8.)</w:t>
            </w:r>
          </w:p>
        </w:tc>
      </w:tr>
      <w:tr w:rsidR="0084584A" w:rsidRPr="0002501E" w14:paraId="335A1EA1" w14:textId="77777777" w:rsidTr="00827BDE">
        <w:trPr>
          <w:cantSplit/>
        </w:trPr>
        <w:tc>
          <w:tcPr>
            <w:tcW w:w="3299" w:type="dxa"/>
          </w:tcPr>
          <w:p w14:paraId="335A1E9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IBCSC82</w:t>
            </w:r>
          </w:p>
        </w:tc>
        <w:tc>
          <w:tcPr>
            <w:tcW w:w="6051" w:type="dxa"/>
          </w:tcPr>
          <w:p w14:paraId="335A1EA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8 for UB-92.</w:t>
            </w:r>
          </w:p>
        </w:tc>
      </w:tr>
      <w:tr w:rsidR="0084584A" w:rsidRPr="0002501E" w14:paraId="335A1EA4" w14:textId="77777777" w:rsidTr="00827BDE">
        <w:trPr>
          <w:cantSplit/>
        </w:trPr>
        <w:tc>
          <w:tcPr>
            <w:tcW w:w="3299" w:type="dxa"/>
          </w:tcPr>
          <w:p w14:paraId="335A1EA2"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IBCSC8H</w:t>
            </w:r>
          </w:p>
        </w:tc>
        <w:tc>
          <w:tcPr>
            <w:tcW w:w="6051" w:type="dxa"/>
          </w:tcPr>
          <w:p w14:paraId="335A1EA3"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8, if HCFA-1500.  (Routine formerly named DGCRSC8H.)</w:t>
            </w:r>
          </w:p>
        </w:tc>
      </w:tr>
      <w:tr w:rsidR="0084584A" w:rsidRPr="0002501E" w14:paraId="335A1EA7" w14:textId="77777777" w:rsidTr="00827BDE">
        <w:trPr>
          <w:cantSplit/>
        </w:trPr>
        <w:tc>
          <w:tcPr>
            <w:tcW w:w="3299" w:type="dxa"/>
          </w:tcPr>
          <w:p w14:paraId="335A1EA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IBCSC9</w:t>
            </w:r>
          </w:p>
        </w:tc>
        <w:tc>
          <w:tcPr>
            <w:tcW w:w="6051" w:type="dxa"/>
          </w:tcPr>
          <w:p w14:paraId="335A1EA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MCCR SCREEN 9 (AMBULANCE INFO) </w:t>
            </w:r>
          </w:p>
        </w:tc>
      </w:tr>
      <w:tr w:rsidR="0084584A" w:rsidRPr="0002501E" w14:paraId="335A1EAA" w14:textId="77777777" w:rsidTr="00827BDE">
        <w:trPr>
          <w:cantSplit/>
        </w:trPr>
        <w:tc>
          <w:tcPr>
            <w:tcW w:w="3299" w:type="dxa"/>
          </w:tcPr>
          <w:p w14:paraId="335A1EA8"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lastRenderedPageBreak/>
              <w:t>IBCSCE, IBCSCE1</w:t>
            </w:r>
          </w:p>
        </w:tc>
        <w:tc>
          <w:tcPr>
            <w:tcW w:w="6051" w:type="dxa"/>
          </w:tcPr>
          <w:p w14:paraId="335A1EA9" w14:textId="77777777" w:rsidR="0084584A" w:rsidRPr="00D1302C" w:rsidRDefault="0084584A" w:rsidP="0022452D">
            <w:pPr>
              <w:rPr>
                <w:rFonts w:ascii="Times New Roman" w:hAnsi="Times New Roman"/>
                <w:sz w:val="22"/>
                <w:szCs w:val="22"/>
              </w:rPr>
            </w:pPr>
            <w:r w:rsidRPr="00D1302C">
              <w:rPr>
                <w:rFonts w:ascii="Times New Roman" w:hAnsi="Times New Roman"/>
                <w:sz w:val="22"/>
                <w:szCs w:val="22"/>
              </w:rPr>
              <w:t>Enter/Edit a Bill screen edits.  (Routines formerly named DGCRSCE, DGCRSCE1.)</w:t>
            </w:r>
          </w:p>
        </w:tc>
      </w:tr>
      <w:tr w:rsidR="0084584A" w:rsidRPr="0002501E" w14:paraId="335A1EAD" w14:textId="77777777" w:rsidTr="00827BDE">
        <w:trPr>
          <w:cantSplit/>
        </w:trPr>
        <w:tc>
          <w:tcPr>
            <w:tcW w:w="3299" w:type="dxa"/>
          </w:tcPr>
          <w:p w14:paraId="335A1EA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IBCSCH, IBCSCH1</w:t>
            </w:r>
          </w:p>
        </w:tc>
        <w:tc>
          <w:tcPr>
            <w:tcW w:w="6051" w:type="dxa"/>
          </w:tcPr>
          <w:p w14:paraId="335A1EA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help screens.  (Routines formerly named DGCRSCH, DGCRSCH1.)</w:t>
            </w:r>
          </w:p>
        </w:tc>
      </w:tr>
      <w:tr w:rsidR="0084584A" w:rsidRPr="0002501E" w14:paraId="335A1EB0" w14:textId="77777777" w:rsidTr="00827BDE">
        <w:trPr>
          <w:cantSplit/>
        </w:trPr>
        <w:tc>
          <w:tcPr>
            <w:tcW w:w="3299" w:type="dxa"/>
          </w:tcPr>
          <w:p w14:paraId="335A1EA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IBCSCH2</w:t>
            </w:r>
          </w:p>
        </w:tc>
        <w:tc>
          <w:tcPr>
            <w:tcW w:w="6051" w:type="dxa"/>
          </w:tcPr>
          <w:p w14:paraId="335A1EA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ALB/DLS - Continuation of routine IBCSCH</w:t>
            </w:r>
          </w:p>
        </w:tc>
      </w:tr>
      <w:tr w:rsidR="0084584A" w:rsidRPr="0002501E" w14:paraId="335A1EB3" w14:textId="77777777" w:rsidTr="00827BDE">
        <w:trPr>
          <w:cantSplit/>
        </w:trPr>
        <w:tc>
          <w:tcPr>
            <w:tcW w:w="3299" w:type="dxa"/>
          </w:tcPr>
          <w:p w14:paraId="335A1EB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IBCSCP</w:t>
            </w:r>
          </w:p>
        </w:tc>
        <w:tc>
          <w:tcPr>
            <w:tcW w:w="6051" w:type="dxa"/>
          </w:tcPr>
          <w:p w14:paraId="335A1EB2"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Enter/Edit a Bil</w:t>
            </w:r>
            <w:r w:rsidRPr="00D1302C">
              <w:rPr>
                <w:rFonts w:ascii="Times New Roman" w:hAnsi="Times New Roman"/>
                <w:sz w:val="22"/>
                <w:szCs w:val="22"/>
              </w:rPr>
              <w:t>l screen processor.  (Routine formerly named DGCRSCP.)</w:t>
            </w:r>
          </w:p>
        </w:tc>
      </w:tr>
      <w:tr w:rsidR="0084584A" w:rsidRPr="0002501E" w14:paraId="335A1EB6" w14:textId="77777777" w:rsidTr="00827BDE">
        <w:trPr>
          <w:cantSplit/>
        </w:trPr>
        <w:tc>
          <w:tcPr>
            <w:tcW w:w="3299" w:type="dxa"/>
          </w:tcPr>
          <w:p w14:paraId="335A1EB4"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IBCSCU</w:t>
            </w:r>
          </w:p>
        </w:tc>
        <w:tc>
          <w:tcPr>
            <w:tcW w:w="6051" w:type="dxa"/>
          </w:tcPr>
          <w:p w14:paraId="335A1EB5"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utility.  (Routine formerly named DGCRSCU.)</w:t>
            </w:r>
          </w:p>
        </w:tc>
      </w:tr>
      <w:tr w:rsidR="0084584A" w:rsidRPr="0002501E" w14:paraId="335A1EBA" w14:textId="77777777" w:rsidTr="00827BDE">
        <w:trPr>
          <w:cantSplit/>
        </w:trPr>
        <w:tc>
          <w:tcPr>
            <w:tcW w:w="3299" w:type="dxa"/>
          </w:tcPr>
          <w:p w14:paraId="335A1EB7" w14:textId="77777777" w:rsidR="0084584A" w:rsidRPr="00DD113A" w:rsidRDefault="0084584A" w:rsidP="00C61090">
            <w:pPr>
              <w:rPr>
                <w:rFonts w:ascii="Times New Roman" w:hAnsi="Times New Roman"/>
                <w:sz w:val="22"/>
                <w:szCs w:val="22"/>
              </w:rPr>
            </w:pPr>
            <w:r w:rsidRPr="00DD113A">
              <w:rPr>
                <w:rFonts w:ascii="Times New Roman" w:hAnsi="Times New Roman"/>
                <w:sz w:val="22"/>
                <w:szCs w:val="22"/>
              </w:rPr>
              <w:t>IBCU, IBCU1, IBCU2, IBCU3, IBCU4, IBCU5</w:t>
            </w:r>
          </w:p>
        </w:tc>
        <w:tc>
          <w:tcPr>
            <w:tcW w:w="6051" w:type="dxa"/>
          </w:tcPr>
          <w:p w14:paraId="335A1EB8" w14:textId="77777777" w:rsidR="0084584A" w:rsidRPr="00DD113A" w:rsidRDefault="0084584A" w:rsidP="00C61090">
            <w:pPr>
              <w:rPr>
                <w:rFonts w:ascii="Times New Roman" w:hAnsi="Times New Roman"/>
                <w:sz w:val="22"/>
                <w:szCs w:val="22"/>
              </w:rPr>
            </w:pPr>
            <w:r w:rsidRPr="00DD113A">
              <w:rPr>
                <w:rFonts w:ascii="Times New Roman" w:hAnsi="Times New Roman"/>
                <w:sz w:val="22"/>
                <w:szCs w:val="22"/>
              </w:rPr>
              <w:t xml:space="preserve">Enter/Edit a Bill billing utility.  (Routines formerly named </w:t>
            </w:r>
          </w:p>
          <w:p w14:paraId="335A1EB9" w14:textId="77777777" w:rsidR="0084584A" w:rsidRPr="00D1302C" w:rsidRDefault="0084584A" w:rsidP="00C61090">
            <w:pPr>
              <w:rPr>
                <w:rFonts w:ascii="Times New Roman" w:hAnsi="Times New Roman"/>
                <w:sz w:val="22"/>
                <w:szCs w:val="22"/>
              </w:rPr>
            </w:pPr>
            <w:r w:rsidRPr="00D1302C">
              <w:rPr>
                <w:rFonts w:ascii="Times New Roman" w:hAnsi="Times New Roman"/>
                <w:sz w:val="22"/>
                <w:szCs w:val="22"/>
              </w:rPr>
              <w:t>DGCRU, DGCRU1, DGCRU2, DGCRU3, DGCRU4, DGCRU5.)</w:t>
            </w:r>
          </w:p>
        </w:tc>
      </w:tr>
      <w:tr w:rsidR="0084584A" w:rsidRPr="0002501E" w14:paraId="335A1EBD" w14:textId="77777777" w:rsidTr="00827BDE">
        <w:trPr>
          <w:cantSplit/>
        </w:trPr>
        <w:tc>
          <w:tcPr>
            <w:tcW w:w="3299" w:type="dxa"/>
          </w:tcPr>
          <w:p w14:paraId="335A1EB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IBCU41, IBCU64</w:t>
            </w:r>
          </w:p>
        </w:tc>
        <w:tc>
          <w:tcPr>
            <w:tcW w:w="6051" w:type="dxa"/>
          </w:tcPr>
          <w:p w14:paraId="335A1EB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Third Party billing utilities.</w:t>
            </w:r>
          </w:p>
        </w:tc>
      </w:tr>
      <w:tr w:rsidR="0084584A" w:rsidRPr="0002501E" w14:paraId="335A1EC0" w14:textId="77777777" w:rsidTr="00827BDE">
        <w:trPr>
          <w:cantSplit/>
        </w:trPr>
        <w:tc>
          <w:tcPr>
            <w:tcW w:w="3299" w:type="dxa"/>
          </w:tcPr>
          <w:p w14:paraId="335A1EBE" w14:textId="77777777" w:rsidR="0084584A" w:rsidRPr="00DD113A" w:rsidRDefault="0084584A" w:rsidP="002630F6">
            <w:pPr>
              <w:rPr>
                <w:rFonts w:ascii="Times New Roman" w:hAnsi="Times New Roman"/>
                <w:sz w:val="22"/>
                <w:szCs w:val="22"/>
              </w:rPr>
            </w:pPr>
            <w:r w:rsidRPr="00DD113A">
              <w:rPr>
                <w:rFonts w:ascii="Times New Roman" w:hAnsi="Times New Roman"/>
                <w:sz w:val="22"/>
                <w:szCs w:val="22"/>
              </w:rPr>
              <w:t>IBCU6, IBCU61, IBCU62, IBCU63</w:t>
            </w:r>
          </w:p>
        </w:tc>
        <w:tc>
          <w:tcPr>
            <w:tcW w:w="6051" w:type="dxa"/>
          </w:tcPr>
          <w:p w14:paraId="335A1EBF" w14:textId="77777777" w:rsidR="0084584A" w:rsidRPr="00DD113A" w:rsidRDefault="0084584A" w:rsidP="002630F6">
            <w:pPr>
              <w:rPr>
                <w:rFonts w:ascii="Times New Roman" w:hAnsi="Times New Roman"/>
                <w:sz w:val="22"/>
                <w:szCs w:val="22"/>
              </w:rPr>
            </w:pPr>
            <w:r w:rsidRPr="00DD113A">
              <w:rPr>
                <w:rFonts w:ascii="Times New Roman" w:hAnsi="Times New Roman"/>
                <w:sz w:val="22"/>
                <w:szCs w:val="22"/>
              </w:rPr>
              <w:t>Automatic calculation of charges utility routines.  (Routines formerly named DGCRU6, DGCRU61, DGCRU62, and DGCRU63.)</w:t>
            </w:r>
          </w:p>
        </w:tc>
      </w:tr>
      <w:tr w:rsidR="0084584A" w:rsidRPr="0002501E" w14:paraId="335A1EC3" w14:textId="77777777" w:rsidTr="00827BDE">
        <w:trPr>
          <w:cantSplit/>
        </w:trPr>
        <w:tc>
          <w:tcPr>
            <w:tcW w:w="3299" w:type="dxa"/>
          </w:tcPr>
          <w:p w14:paraId="335A1EC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IBCU65</w:t>
            </w:r>
          </w:p>
        </w:tc>
        <w:tc>
          <w:tcPr>
            <w:tcW w:w="6051" w:type="dxa"/>
          </w:tcPr>
          <w:p w14:paraId="335A1EC2"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BILL CHARGE UTILITY: COMBI</w:t>
            </w:r>
            <w:r w:rsidRPr="00D1302C">
              <w:rPr>
                <w:rFonts w:ascii="Times New Roman" w:hAnsi="Times New Roman"/>
                <w:sz w:val="22"/>
                <w:szCs w:val="22"/>
              </w:rPr>
              <w:t>NE E&amp;M</w:t>
            </w:r>
          </w:p>
        </w:tc>
      </w:tr>
      <w:tr w:rsidR="0084584A" w:rsidRPr="0002501E" w14:paraId="335A1EC6" w14:textId="77777777" w:rsidTr="00827BDE">
        <w:trPr>
          <w:cantSplit/>
        </w:trPr>
        <w:tc>
          <w:tcPr>
            <w:tcW w:w="3299" w:type="dxa"/>
          </w:tcPr>
          <w:p w14:paraId="335A1EC4"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IBCU7, IBCU7</w:t>
            </w:r>
          </w:p>
        </w:tc>
        <w:tc>
          <w:tcPr>
            <w:tcW w:w="6051" w:type="dxa"/>
          </w:tcPr>
          <w:p w14:paraId="335A1EC5"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Procedures enter/edit utility routines.  (Routines formerly named DGCRU7, DGCRU71.)</w:t>
            </w:r>
          </w:p>
        </w:tc>
      </w:tr>
      <w:tr w:rsidR="0084584A" w:rsidRPr="0002501E" w14:paraId="335A1EC9" w14:textId="77777777" w:rsidTr="00827BDE">
        <w:trPr>
          <w:cantSplit/>
        </w:trPr>
        <w:tc>
          <w:tcPr>
            <w:tcW w:w="3299" w:type="dxa"/>
          </w:tcPr>
          <w:p w14:paraId="335A1EC7"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IBCU71</w:t>
            </w:r>
          </w:p>
        </w:tc>
        <w:tc>
          <w:tcPr>
            <w:tcW w:w="6051" w:type="dxa"/>
          </w:tcPr>
          <w:p w14:paraId="335A1EC8"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INTERCEPT SCREEN INPUT OF PROCEDURE CODES</w:t>
            </w:r>
          </w:p>
        </w:tc>
      </w:tr>
      <w:tr w:rsidR="0084584A" w:rsidRPr="0002501E" w14:paraId="335A1ECC" w14:textId="77777777" w:rsidTr="00827BDE">
        <w:trPr>
          <w:cantSplit/>
        </w:trPr>
        <w:tc>
          <w:tcPr>
            <w:tcW w:w="3299" w:type="dxa"/>
          </w:tcPr>
          <w:p w14:paraId="335A1EC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IBCU72</w:t>
            </w:r>
          </w:p>
        </w:tc>
        <w:tc>
          <w:tcPr>
            <w:tcW w:w="6051" w:type="dxa"/>
          </w:tcPr>
          <w:p w14:paraId="335A1EC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ADD/EDIT/DELETE PROCEDURE DIAGNOSES</w:t>
            </w:r>
          </w:p>
        </w:tc>
      </w:tr>
      <w:tr w:rsidR="0084584A" w:rsidRPr="0002501E" w14:paraId="335A1ECF" w14:textId="77777777" w:rsidTr="00827BDE">
        <w:trPr>
          <w:cantSplit/>
        </w:trPr>
        <w:tc>
          <w:tcPr>
            <w:tcW w:w="3299" w:type="dxa"/>
          </w:tcPr>
          <w:p w14:paraId="335A1EC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IBCU73</w:t>
            </w:r>
          </w:p>
        </w:tc>
        <w:tc>
          <w:tcPr>
            <w:tcW w:w="6051" w:type="dxa"/>
          </w:tcPr>
          <w:p w14:paraId="335A1EC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ADD/DELETE MODIFIER 26 TO SPECIFIED CPTS</w:t>
            </w:r>
          </w:p>
        </w:tc>
      </w:tr>
      <w:tr w:rsidR="0084584A" w:rsidRPr="0002501E" w14:paraId="335A1ED2" w14:textId="77777777" w:rsidTr="00827BDE">
        <w:trPr>
          <w:cantSplit/>
        </w:trPr>
        <w:tc>
          <w:tcPr>
            <w:tcW w:w="3299" w:type="dxa"/>
          </w:tcPr>
          <w:p w14:paraId="335A1ED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IBCU74</w:t>
            </w:r>
          </w:p>
        </w:tc>
        <w:tc>
          <w:tcPr>
            <w:tcW w:w="6051" w:type="dxa"/>
          </w:tcPr>
          <w:p w14:paraId="335A1ED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INTERCEPT SCREEN INPUT OF PROCEDURE CODES (CONT)</w:t>
            </w:r>
          </w:p>
        </w:tc>
      </w:tr>
      <w:tr w:rsidR="00A30B45" w:rsidRPr="0002501E" w14:paraId="223DD035" w14:textId="77777777" w:rsidTr="00827BDE">
        <w:trPr>
          <w:cantSplit/>
        </w:trPr>
        <w:tc>
          <w:tcPr>
            <w:tcW w:w="3299" w:type="dxa"/>
          </w:tcPr>
          <w:p w14:paraId="04AE4B00" w14:textId="4A18D5C6" w:rsidR="00A30B45" w:rsidRPr="00DD113A" w:rsidRDefault="00A30B45" w:rsidP="0022452D">
            <w:pPr>
              <w:rPr>
                <w:rFonts w:ascii="Times New Roman" w:hAnsi="Times New Roman"/>
                <w:sz w:val="22"/>
                <w:szCs w:val="22"/>
              </w:rPr>
            </w:pPr>
            <w:r>
              <w:rPr>
                <w:rFonts w:ascii="Times New Roman" w:hAnsi="Times New Roman"/>
                <w:sz w:val="22"/>
                <w:szCs w:val="22"/>
              </w:rPr>
              <w:t>IBCU75</w:t>
            </w:r>
          </w:p>
        </w:tc>
        <w:tc>
          <w:tcPr>
            <w:tcW w:w="6051" w:type="dxa"/>
          </w:tcPr>
          <w:p w14:paraId="2D7FFDF1" w14:textId="2DE8B73A" w:rsidR="00A30B45" w:rsidRPr="00DD113A" w:rsidRDefault="00A30B45" w:rsidP="0022452D">
            <w:pPr>
              <w:rPr>
                <w:rFonts w:ascii="Times New Roman" w:hAnsi="Times New Roman"/>
                <w:sz w:val="22"/>
                <w:szCs w:val="22"/>
              </w:rPr>
            </w:pPr>
            <w:r w:rsidRPr="00712CA4">
              <w:rPr>
                <w:rFonts w:ascii="Times New Roman" w:hAnsi="Times New Roman"/>
                <w:sz w:val="22"/>
                <w:szCs w:val="22"/>
              </w:rPr>
              <w:t>INTERCEPT SCREEN INPUT OF PROCEDURE CODES (ENTER CMN INFO)</w:t>
            </w:r>
          </w:p>
        </w:tc>
      </w:tr>
      <w:tr w:rsidR="0084584A" w:rsidRPr="0002501E" w14:paraId="335A1ED5" w14:textId="77777777" w:rsidTr="00827BDE">
        <w:trPr>
          <w:cantSplit/>
        </w:trPr>
        <w:tc>
          <w:tcPr>
            <w:tcW w:w="3299" w:type="dxa"/>
          </w:tcPr>
          <w:p w14:paraId="335A1ED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IBCU7A</w:t>
            </w:r>
          </w:p>
        </w:tc>
        <w:tc>
          <w:tcPr>
            <w:tcW w:w="6051" w:type="dxa"/>
          </w:tcPr>
          <w:p w14:paraId="335A1ED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BILL PROCEDURE MANIPULATIONS</w:t>
            </w:r>
          </w:p>
        </w:tc>
      </w:tr>
      <w:tr w:rsidR="0084584A" w:rsidRPr="0002501E" w14:paraId="335A1ED8" w14:textId="77777777" w:rsidTr="00827BDE">
        <w:trPr>
          <w:cantSplit/>
        </w:trPr>
        <w:tc>
          <w:tcPr>
            <w:tcW w:w="3299" w:type="dxa"/>
          </w:tcPr>
          <w:p w14:paraId="335A1ED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IBCU7A1</w:t>
            </w:r>
          </w:p>
        </w:tc>
        <w:tc>
          <w:tcPr>
            <w:tcW w:w="6051" w:type="dxa"/>
          </w:tcPr>
          <w:p w14:paraId="335A1ED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BILL PROCEDURE MANIPULATIONS (BUNDLED)</w:t>
            </w:r>
          </w:p>
        </w:tc>
      </w:tr>
      <w:tr w:rsidR="0084584A" w:rsidRPr="0002501E" w14:paraId="335A1EDB" w14:textId="77777777" w:rsidTr="00827BDE">
        <w:trPr>
          <w:cantSplit/>
        </w:trPr>
        <w:tc>
          <w:tcPr>
            <w:tcW w:w="3299" w:type="dxa"/>
          </w:tcPr>
          <w:p w14:paraId="335A1ED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IBCU7B</w:t>
            </w:r>
          </w:p>
        </w:tc>
        <w:tc>
          <w:tcPr>
            <w:tcW w:w="6051" w:type="dxa"/>
          </w:tcPr>
          <w:p w14:paraId="335A1ED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LINE LEVEL PROVIDER USER INPUT</w:t>
            </w:r>
          </w:p>
        </w:tc>
      </w:tr>
      <w:tr w:rsidR="0084584A" w:rsidRPr="0002501E" w14:paraId="335A1EDE" w14:textId="77777777" w:rsidTr="00827BDE">
        <w:trPr>
          <w:cantSplit/>
        </w:trPr>
        <w:tc>
          <w:tcPr>
            <w:tcW w:w="3299" w:type="dxa"/>
          </w:tcPr>
          <w:p w14:paraId="335A1ED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IBCU7U</w:t>
            </w:r>
          </w:p>
        </w:tc>
        <w:tc>
          <w:tcPr>
            <w:tcW w:w="6051" w:type="dxa"/>
          </w:tcPr>
          <w:p w14:paraId="335A1ED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BILL PROCEDURE UTILITIES</w:t>
            </w:r>
          </w:p>
        </w:tc>
      </w:tr>
      <w:tr w:rsidR="0084584A" w:rsidRPr="0002501E" w14:paraId="335A1EE1" w14:textId="77777777" w:rsidTr="00827BDE">
        <w:trPr>
          <w:cantSplit/>
        </w:trPr>
        <w:tc>
          <w:tcPr>
            <w:tcW w:w="3299" w:type="dxa"/>
          </w:tcPr>
          <w:p w14:paraId="335A1ED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IBCU8, IBCU81, IBCU82</w:t>
            </w:r>
          </w:p>
        </w:tc>
        <w:tc>
          <w:tcPr>
            <w:tcW w:w="6051" w:type="dxa"/>
          </w:tcPr>
          <w:p w14:paraId="335A1EE0"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Third Party Billing Utiliti</w:t>
            </w:r>
            <w:r w:rsidRPr="00D1302C">
              <w:rPr>
                <w:rFonts w:ascii="Times New Roman" w:hAnsi="Times New Roman"/>
                <w:sz w:val="22"/>
                <w:szCs w:val="22"/>
              </w:rPr>
              <w:t>es.</w:t>
            </w:r>
          </w:p>
        </w:tc>
      </w:tr>
      <w:tr w:rsidR="0084584A" w:rsidRPr="0002501E" w14:paraId="335A1EE4" w14:textId="77777777" w:rsidTr="00827BDE">
        <w:trPr>
          <w:cantSplit/>
        </w:trPr>
        <w:tc>
          <w:tcPr>
            <w:tcW w:w="3299" w:type="dxa"/>
          </w:tcPr>
          <w:p w14:paraId="335A1EE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IBCU83</w:t>
            </w:r>
          </w:p>
        </w:tc>
        <w:tc>
          <w:tcPr>
            <w:tcW w:w="6051" w:type="dxa"/>
          </w:tcPr>
          <w:p w14:paraId="335A1EE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THIRD PARTY BILLING UTILITES (BILL-CT)</w:t>
            </w:r>
          </w:p>
        </w:tc>
      </w:tr>
      <w:tr w:rsidR="0084584A" w:rsidRPr="0002501E" w14:paraId="335A1EE7" w14:textId="77777777" w:rsidTr="00827BDE">
        <w:trPr>
          <w:cantSplit/>
        </w:trPr>
        <w:tc>
          <w:tcPr>
            <w:tcW w:w="3299" w:type="dxa"/>
          </w:tcPr>
          <w:p w14:paraId="335A1EE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IBCU9</w:t>
            </w:r>
          </w:p>
        </w:tc>
        <w:tc>
          <w:tcPr>
            <w:tcW w:w="6051" w:type="dxa"/>
          </w:tcPr>
          <w:p w14:paraId="335A1EE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BILLING UTILITY ROUTINE (CONTINUED)</w:t>
            </w:r>
          </w:p>
        </w:tc>
      </w:tr>
      <w:tr w:rsidR="0084584A" w:rsidRPr="0002501E" w14:paraId="335A1EEA" w14:textId="77777777" w:rsidTr="00827BDE">
        <w:trPr>
          <w:cantSplit/>
        </w:trPr>
        <w:tc>
          <w:tcPr>
            <w:tcW w:w="3299" w:type="dxa"/>
          </w:tcPr>
          <w:p w14:paraId="335A1EE8" w14:textId="77777777" w:rsidR="0084584A" w:rsidRPr="00DD113A" w:rsidRDefault="0084584A" w:rsidP="002630F6">
            <w:pPr>
              <w:rPr>
                <w:rFonts w:ascii="Times New Roman" w:hAnsi="Times New Roman"/>
                <w:sz w:val="22"/>
                <w:szCs w:val="22"/>
              </w:rPr>
            </w:pPr>
            <w:r w:rsidRPr="00DD113A">
              <w:rPr>
                <w:rFonts w:ascii="Times New Roman" w:hAnsi="Times New Roman"/>
                <w:sz w:val="22"/>
                <w:szCs w:val="22"/>
              </w:rPr>
              <w:t>IBCVA, IBCVA0, IBCVA1</w:t>
            </w:r>
          </w:p>
        </w:tc>
        <w:tc>
          <w:tcPr>
            <w:tcW w:w="6051" w:type="dxa"/>
          </w:tcPr>
          <w:p w14:paraId="335A1EE9" w14:textId="77777777" w:rsidR="0084584A" w:rsidRPr="00DD113A" w:rsidRDefault="0084584A" w:rsidP="002630F6">
            <w:pPr>
              <w:rPr>
                <w:rFonts w:ascii="Times New Roman" w:hAnsi="Times New Roman"/>
                <w:sz w:val="22"/>
                <w:szCs w:val="22"/>
              </w:rPr>
            </w:pPr>
            <w:r w:rsidRPr="00DD113A">
              <w:rPr>
                <w:rFonts w:ascii="Times New Roman" w:hAnsi="Times New Roman"/>
                <w:sz w:val="22"/>
                <w:szCs w:val="22"/>
              </w:rPr>
              <w:t>Third Party Billing set variables.  (Routines formerly named DGCRVA, DGCRVA0, and DGCRVA1.)</w:t>
            </w:r>
          </w:p>
        </w:tc>
      </w:tr>
      <w:tr w:rsidR="0084584A" w:rsidRPr="0002501E" w14:paraId="335A1EED" w14:textId="77777777" w:rsidTr="00827BDE">
        <w:trPr>
          <w:cantSplit/>
        </w:trPr>
        <w:tc>
          <w:tcPr>
            <w:tcW w:w="3299" w:type="dxa"/>
          </w:tcPr>
          <w:p w14:paraId="335A1EE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IBCVC</w:t>
            </w:r>
          </w:p>
        </w:tc>
        <w:tc>
          <w:tcPr>
            <w:tcW w:w="6051" w:type="dxa"/>
          </w:tcPr>
          <w:p w14:paraId="335A1EE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VALUE CODE FUNCTIONALITY</w:t>
            </w:r>
          </w:p>
        </w:tc>
      </w:tr>
      <w:tr w:rsidR="0084584A" w:rsidRPr="0002501E" w14:paraId="335A1EF0" w14:textId="77777777" w:rsidTr="00827BDE">
        <w:trPr>
          <w:cantSplit/>
        </w:trPr>
        <w:tc>
          <w:tcPr>
            <w:tcW w:w="3299" w:type="dxa"/>
          </w:tcPr>
          <w:p w14:paraId="335A1EE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IBD21P4</w:t>
            </w:r>
          </w:p>
        </w:tc>
        <w:tc>
          <w:tcPr>
            <w:tcW w:w="6051" w:type="dxa"/>
          </w:tcPr>
          <w:p w14:paraId="335A1EEF"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POST I</w:t>
            </w:r>
            <w:r w:rsidRPr="00D1302C">
              <w:rPr>
                <w:rFonts w:ascii="Times New Roman" w:hAnsi="Times New Roman"/>
                <w:sz w:val="22"/>
                <w:szCs w:val="22"/>
              </w:rPr>
              <w:t>NIT - 6/11/96</w:t>
            </w:r>
          </w:p>
        </w:tc>
      </w:tr>
      <w:tr w:rsidR="0084584A" w:rsidRPr="0002501E" w14:paraId="335A1EF3" w14:textId="77777777" w:rsidTr="00827BDE">
        <w:trPr>
          <w:cantSplit/>
        </w:trPr>
        <w:tc>
          <w:tcPr>
            <w:tcW w:w="3299" w:type="dxa"/>
          </w:tcPr>
          <w:p w14:paraId="335A1EF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IBD3KENV</w:t>
            </w:r>
          </w:p>
        </w:tc>
        <w:tc>
          <w:tcPr>
            <w:tcW w:w="6051" w:type="dxa"/>
          </w:tcPr>
          <w:p w14:paraId="335A1EF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3.0 Environment Checker</w:t>
            </w:r>
          </w:p>
        </w:tc>
      </w:tr>
      <w:tr w:rsidR="0084584A" w:rsidRPr="0002501E" w14:paraId="335A1EF6" w14:textId="77777777" w:rsidTr="00827BDE">
        <w:trPr>
          <w:cantSplit/>
        </w:trPr>
        <w:tc>
          <w:tcPr>
            <w:tcW w:w="3299" w:type="dxa"/>
          </w:tcPr>
          <w:p w14:paraId="335A1EF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IBD3KPT</w:t>
            </w:r>
          </w:p>
        </w:tc>
        <w:tc>
          <w:tcPr>
            <w:tcW w:w="6051" w:type="dxa"/>
          </w:tcPr>
          <w:p w14:paraId="335A1EF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Post Init routine for AICS v 3.0 - 11 NOV 96</w:t>
            </w:r>
          </w:p>
        </w:tc>
      </w:tr>
      <w:tr w:rsidR="0084584A" w:rsidRPr="0002501E" w14:paraId="335A1EFA" w14:textId="77777777" w:rsidTr="00827BDE">
        <w:trPr>
          <w:cantSplit/>
        </w:trPr>
        <w:tc>
          <w:tcPr>
            <w:tcW w:w="3299" w:type="dxa"/>
          </w:tcPr>
          <w:p w14:paraId="335A1EF7" w14:textId="77777777" w:rsidR="0084584A" w:rsidRPr="00DD113A" w:rsidRDefault="0084584A" w:rsidP="002630F6">
            <w:pPr>
              <w:rPr>
                <w:rFonts w:ascii="Times New Roman" w:hAnsi="Times New Roman"/>
                <w:sz w:val="22"/>
                <w:szCs w:val="22"/>
                <w:lang w:val="pt-BR"/>
              </w:rPr>
            </w:pPr>
            <w:r w:rsidRPr="00DD113A">
              <w:rPr>
                <w:rFonts w:ascii="Times New Roman" w:hAnsi="Times New Roman"/>
                <w:sz w:val="22"/>
                <w:szCs w:val="22"/>
                <w:lang w:val="pt-BR"/>
              </w:rPr>
              <w:t>IBDE, IBDE1, IBDE1A, IBDE1B, IBDE2, IBDE3, IBDEHELP</w:t>
            </w:r>
          </w:p>
        </w:tc>
        <w:tc>
          <w:tcPr>
            <w:tcW w:w="6051" w:type="dxa"/>
          </w:tcPr>
          <w:p w14:paraId="335A1EF8" w14:textId="77777777" w:rsidR="0084584A" w:rsidRPr="00DD113A" w:rsidRDefault="0084584A" w:rsidP="002630F6">
            <w:pPr>
              <w:rPr>
                <w:rFonts w:ascii="Times New Roman" w:hAnsi="Times New Roman"/>
                <w:sz w:val="22"/>
                <w:szCs w:val="22"/>
              </w:rPr>
            </w:pPr>
            <w:r w:rsidRPr="00DD113A">
              <w:rPr>
                <w:rFonts w:ascii="Times New Roman" w:hAnsi="Times New Roman"/>
                <w:sz w:val="22"/>
                <w:szCs w:val="22"/>
              </w:rPr>
              <w:t>The import/export utility for the encounter form.</w:t>
            </w:r>
          </w:p>
          <w:p w14:paraId="335A1EF9" w14:textId="77777777" w:rsidR="0084584A" w:rsidRPr="00D1302C" w:rsidRDefault="0084584A" w:rsidP="002630F6">
            <w:pPr>
              <w:rPr>
                <w:rFonts w:ascii="Times New Roman" w:hAnsi="Times New Roman"/>
                <w:sz w:val="22"/>
                <w:szCs w:val="22"/>
              </w:rPr>
            </w:pPr>
          </w:p>
        </w:tc>
      </w:tr>
      <w:tr w:rsidR="0084584A" w:rsidRPr="0002501E" w14:paraId="335A1EFD" w14:textId="77777777" w:rsidTr="00827BDE">
        <w:trPr>
          <w:cantSplit/>
        </w:trPr>
        <w:tc>
          <w:tcPr>
            <w:tcW w:w="3299" w:type="dxa"/>
          </w:tcPr>
          <w:p w14:paraId="335A1EF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IBDE4</w:t>
            </w:r>
          </w:p>
        </w:tc>
        <w:tc>
          <w:tcPr>
            <w:tcW w:w="6051" w:type="dxa"/>
          </w:tcPr>
          <w:p w14:paraId="335A1EFC"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PUT FORMS AND BLOCKS INTO IMPORT/EXPOR</w:t>
            </w:r>
            <w:r w:rsidRPr="00D1302C">
              <w:rPr>
                <w:rFonts w:ascii="Times New Roman" w:hAnsi="Times New Roman"/>
                <w:sz w:val="22"/>
                <w:szCs w:val="22"/>
              </w:rPr>
              <w:t>T UTILTIY</w:t>
            </w:r>
          </w:p>
        </w:tc>
      </w:tr>
      <w:tr w:rsidR="0084584A" w:rsidRPr="0002501E" w14:paraId="335A1F00" w14:textId="77777777" w:rsidTr="00827BDE">
        <w:trPr>
          <w:cantSplit/>
        </w:trPr>
        <w:tc>
          <w:tcPr>
            <w:tcW w:w="3299" w:type="dxa"/>
          </w:tcPr>
          <w:p w14:paraId="335A1EF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IBDECLN</w:t>
            </w:r>
          </w:p>
        </w:tc>
        <w:tc>
          <w:tcPr>
            <w:tcW w:w="6051" w:type="dxa"/>
          </w:tcPr>
          <w:p w14:paraId="335A1EF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Clean up Data Qualifiers and Package interfaces</w:t>
            </w:r>
          </w:p>
        </w:tc>
      </w:tr>
      <w:tr w:rsidR="0084584A" w:rsidRPr="0002501E" w14:paraId="335A1F03" w14:textId="77777777" w:rsidTr="00827BDE">
        <w:trPr>
          <w:cantSplit/>
        </w:trPr>
        <w:tc>
          <w:tcPr>
            <w:tcW w:w="3299" w:type="dxa"/>
          </w:tcPr>
          <w:p w14:paraId="335A1F0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IBDECLN1</w:t>
            </w:r>
          </w:p>
        </w:tc>
        <w:tc>
          <w:tcPr>
            <w:tcW w:w="6051" w:type="dxa"/>
          </w:tcPr>
          <w:p w14:paraId="335A1F0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Clean up Data Qualifiers and Package interfaces</w:t>
            </w:r>
          </w:p>
        </w:tc>
      </w:tr>
      <w:tr w:rsidR="0084584A" w:rsidRPr="0002501E" w14:paraId="335A1F06" w14:textId="77777777" w:rsidTr="00827BDE">
        <w:trPr>
          <w:cantSplit/>
        </w:trPr>
        <w:tc>
          <w:tcPr>
            <w:tcW w:w="3299" w:type="dxa"/>
          </w:tcPr>
          <w:p w14:paraId="335A1F0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IBDECLN2</w:t>
            </w:r>
          </w:p>
        </w:tc>
        <w:tc>
          <w:tcPr>
            <w:tcW w:w="6051" w:type="dxa"/>
          </w:tcPr>
          <w:p w14:paraId="335A1F0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Clean up Data Qualifiers and Package interfaces</w:t>
            </w:r>
          </w:p>
        </w:tc>
      </w:tr>
      <w:tr w:rsidR="0084584A" w:rsidRPr="0002501E" w14:paraId="335A1F09" w14:textId="77777777" w:rsidTr="00827BDE">
        <w:trPr>
          <w:cantSplit/>
        </w:trPr>
        <w:tc>
          <w:tcPr>
            <w:tcW w:w="3299" w:type="dxa"/>
          </w:tcPr>
          <w:p w14:paraId="335A1F07" w14:textId="77777777" w:rsidR="0084584A" w:rsidRPr="00DD113A" w:rsidRDefault="0084584A" w:rsidP="00715B9E">
            <w:pPr>
              <w:rPr>
                <w:rFonts w:ascii="Times New Roman" w:hAnsi="Times New Roman"/>
                <w:sz w:val="22"/>
                <w:szCs w:val="22"/>
              </w:rPr>
            </w:pPr>
            <w:r w:rsidRPr="00DD113A">
              <w:rPr>
                <w:rFonts w:ascii="Times New Roman" w:hAnsi="Times New Roman"/>
                <w:sz w:val="22"/>
                <w:szCs w:val="22"/>
              </w:rPr>
              <w:t>IBDEI*</w:t>
            </w:r>
          </w:p>
        </w:tc>
        <w:tc>
          <w:tcPr>
            <w:tcW w:w="6051" w:type="dxa"/>
          </w:tcPr>
          <w:p w14:paraId="335A1F08" w14:textId="77777777" w:rsidR="0084584A" w:rsidRPr="00DD113A" w:rsidRDefault="0084584A" w:rsidP="00715B9E">
            <w:pPr>
              <w:rPr>
                <w:rFonts w:ascii="Times New Roman" w:hAnsi="Times New Roman"/>
                <w:sz w:val="22"/>
                <w:szCs w:val="22"/>
              </w:rPr>
            </w:pPr>
            <w:r w:rsidRPr="00DD113A">
              <w:rPr>
                <w:rFonts w:ascii="Times New Roman" w:hAnsi="Times New Roman"/>
                <w:sz w:val="22"/>
                <w:szCs w:val="22"/>
              </w:rPr>
              <w:t>IB ENCOUNTER FORM IMP/EXP Routines</w:t>
            </w:r>
          </w:p>
        </w:tc>
      </w:tr>
      <w:tr w:rsidR="0084584A" w:rsidRPr="0002501E" w14:paraId="335A1F0C" w14:textId="77777777" w:rsidTr="00827BDE">
        <w:trPr>
          <w:cantSplit/>
        </w:trPr>
        <w:tc>
          <w:tcPr>
            <w:tcW w:w="3299" w:type="dxa"/>
          </w:tcPr>
          <w:p w14:paraId="335A1F0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IBDEPRE</w:t>
            </w:r>
          </w:p>
        </w:tc>
        <w:tc>
          <w:tcPr>
            <w:tcW w:w="6051" w:type="dxa"/>
          </w:tcPr>
          <w:p w14:paraId="335A1F0B"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PREINIT FOR USE BY IM</w:t>
            </w:r>
            <w:r w:rsidRPr="00D1302C">
              <w:rPr>
                <w:rFonts w:ascii="Times New Roman" w:hAnsi="Times New Roman"/>
                <w:sz w:val="22"/>
                <w:szCs w:val="22"/>
              </w:rPr>
              <w:t>P/EXP UTILITY</w:t>
            </w:r>
          </w:p>
        </w:tc>
      </w:tr>
      <w:tr w:rsidR="0084584A" w:rsidRPr="0002501E" w14:paraId="335A1F0F" w14:textId="77777777" w:rsidTr="00827BDE">
        <w:trPr>
          <w:cantSplit/>
        </w:trPr>
        <w:tc>
          <w:tcPr>
            <w:tcW w:w="3299" w:type="dxa"/>
          </w:tcPr>
          <w:p w14:paraId="335A1F0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IBDEPT</w:t>
            </w:r>
          </w:p>
        </w:tc>
        <w:tc>
          <w:tcPr>
            <w:tcW w:w="6051" w:type="dxa"/>
          </w:tcPr>
          <w:p w14:paraId="335A1F0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installation routine for AICS 2.1</w:t>
            </w:r>
          </w:p>
        </w:tc>
      </w:tr>
      <w:tr w:rsidR="0084584A" w:rsidRPr="0002501E" w14:paraId="335A1F12" w14:textId="77777777" w:rsidTr="00827BDE">
        <w:trPr>
          <w:cantSplit/>
        </w:trPr>
        <w:tc>
          <w:tcPr>
            <w:tcW w:w="3299" w:type="dxa"/>
          </w:tcPr>
          <w:p w14:paraId="335A1F1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IBDF10, IBDF10A, IBDF10B</w:t>
            </w:r>
          </w:p>
        </w:tc>
        <w:tc>
          <w:tcPr>
            <w:tcW w:w="6051" w:type="dxa"/>
          </w:tcPr>
          <w:p w14:paraId="335A1F1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Shifting blocks and the contents of blocks.</w:t>
            </w:r>
          </w:p>
        </w:tc>
      </w:tr>
      <w:tr w:rsidR="0084584A" w:rsidRPr="0002501E" w14:paraId="335A1F15" w14:textId="77777777" w:rsidTr="00827BDE">
        <w:trPr>
          <w:cantSplit/>
        </w:trPr>
        <w:tc>
          <w:tcPr>
            <w:tcW w:w="3299" w:type="dxa"/>
          </w:tcPr>
          <w:p w14:paraId="335A1F1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IBDF10C</w:t>
            </w:r>
          </w:p>
        </w:tc>
        <w:tc>
          <w:tcPr>
            <w:tcW w:w="6051" w:type="dxa"/>
          </w:tcPr>
          <w:p w14:paraId="335A1F1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(shift block contents - continued)</w:t>
            </w:r>
          </w:p>
        </w:tc>
      </w:tr>
      <w:tr w:rsidR="0084584A" w:rsidRPr="0002501E" w14:paraId="335A1F18" w14:textId="77777777" w:rsidTr="00827BDE">
        <w:trPr>
          <w:cantSplit/>
        </w:trPr>
        <w:tc>
          <w:tcPr>
            <w:tcW w:w="3299" w:type="dxa"/>
          </w:tcPr>
          <w:p w14:paraId="335A1F16"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IBDF11, IBDF11A</w:t>
            </w:r>
          </w:p>
        </w:tc>
        <w:tc>
          <w:tcPr>
            <w:tcW w:w="6051" w:type="dxa"/>
          </w:tcPr>
          <w:p w14:paraId="335A1F17"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Print Manager setup for the encount</w:t>
            </w:r>
            <w:r w:rsidRPr="00D1302C">
              <w:rPr>
                <w:rFonts w:ascii="Times New Roman" w:hAnsi="Times New Roman"/>
                <w:sz w:val="22"/>
                <w:szCs w:val="22"/>
              </w:rPr>
              <w:t>er form.</w:t>
            </w:r>
          </w:p>
        </w:tc>
      </w:tr>
      <w:tr w:rsidR="0084584A" w:rsidRPr="0002501E" w14:paraId="335A1F1B" w14:textId="77777777" w:rsidTr="00827BDE">
        <w:trPr>
          <w:cantSplit/>
        </w:trPr>
        <w:tc>
          <w:tcPr>
            <w:tcW w:w="3299" w:type="dxa"/>
          </w:tcPr>
          <w:p w14:paraId="335A1F1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IBDF12</w:t>
            </w:r>
          </w:p>
        </w:tc>
        <w:tc>
          <w:tcPr>
            <w:tcW w:w="6051" w:type="dxa"/>
          </w:tcPr>
          <w:p w14:paraId="335A1F1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Editing Tool Kit forms.</w:t>
            </w:r>
          </w:p>
        </w:tc>
      </w:tr>
      <w:tr w:rsidR="0084584A" w:rsidRPr="0002501E" w14:paraId="335A1F1E" w14:textId="77777777" w:rsidTr="00827BDE">
        <w:trPr>
          <w:cantSplit/>
        </w:trPr>
        <w:tc>
          <w:tcPr>
            <w:tcW w:w="3299" w:type="dxa"/>
          </w:tcPr>
          <w:p w14:paraId="335A1F1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IBDF13</w:t>
            </w:r>
          </w:p>
        </w:tc>
        <w:tc>
          <w:tcPr>
            <w:tcW w:w="6051" w:type="dxa"/>
          </w:tcPr>
          <w:p w14:paraId="335A1F1D"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Editing Tool Kit blocks.</w:t>
            </w:r>
          </w:p>
        </w:tc>
      </w:tr>
      <w:tr w:rsidR="0084584A" w:rsidRPr="0002501E" w14:paraId="335A1F21" w14:textId="77777777" w:rsidTr="00827BDE">
        <w:trPr>
          <w:cantSplit/>
        </w:trPr>
        <w:tc>
          <w:tcPr>
            <w:tcW w:w="3299" w:type="dxa"/>
          </w:tcPr>
          <w:p w14:paraId="335A1F1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IBDF14</w:t>
            </w:r>
          </w:p>
        </w:tc>
        <w:tc>
          <w:tcPr>
            <w:tcW w:w="6051" w:type="dxa"/>
          </w:tcPr>
          <w:p w14:paraId="335A1F2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Clinic Setups Report.</w:t>
            </w:r>
          </w:p>
        </w:tc>
      </w:tr>
      <w:tr w:rsidR="0084584A" w:rsidRPr="0002501E" w14:paraId="335A1F24" w14:textId="77777777" w:rsidTr="00827BDE">
        <w:trPr>
          <w:cantSplit/>
        </w:trPr>
        <w:tc>
          <w:tcPr>
            <w:tcW w:w="3299" w:type="dxa"/>
          </w:tcPr>
          <w:p w14:paraId="335A1F2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IBDF14A</w:t>
            </w:r>
          </w:p>
        </w:tc>
        <w:tc>
          <w:tcPr>
            <w:tcW w:w="6051" w:type="dxa"/>
          </w:tcPr>
          <w:p w14:paraId="335A1F2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LIST CLINIC SETUP</w:t>
            </w:r>
          </w:p>
        </w:tc>
      </w:tr>
      <w:tr w:rsidR="0084584A" w:rsidRPr="0002501E" w14:paraId="335A1F27" w14:textId="77777777" w:rsidTr="00827BDE">
        <w:trPr>
          <w:cantSplit/>
        </w:trPr>
        <w:tc>
          <w:tcPr>
            <w:tcW w:w="3299" w:type="dxa"/>
          </w:tcPr>
          <w:p w14:paraId="335A1F25"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IBDF15</w:t>
            </w:r>
          </w:p>
        </w:tc>
        <w:tc>
          <w:tcPr>
            <w:tcW w:w="6051" w:type="dxa"/>
          </w:tcPr>
          <w:p w14:paraId="335A1F26"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List Clinics Using Forms Report.</w:t>
            </w:r>
          </w:p>
        </w:tc>
      </w:tr>
      <w:tr w:rsidR="0084584A" w:rsidRPr="0002501E" w14:paraId="335A1F2A" w14:textId="77777777" w:rsidTr="00827BDE">
        <w:trPr>
          <w:cantSplit/>
        </w:trPr>
        <w:tc>
          <w:tcPr>
            <w:tcW w:w="3299" w:type="dxa"/>
          </w:tcPr>
          <w:p w14:paraId="335A1F2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IBDF15A</w:t>
            </w:r>
          </w:p>
        </w:tc>
        <w:tc>
          <w:tcPr>
            <w:tcW w:w="6051" w:type="dxa"/>
          </w:tcPr>
          <w:p w14:paraId="335A1F2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FORM USE BY DIVISION/CLINIC</w:t>
            </w:r>
          </w:p>
        </w:tc>
      </w:tr>
      <w:tr w:rsidR="0084584A" w:rsidRPr="0002501E" w14:paraId="335A1F2D" w14:textId="77777777" w:rsidTr="00827BDE">
        <w:trPr>
          <w:cantSplit/>
        </w:trPr>
        <w:tc>
          <w:tcPr>
            <w:tcW w:w="3299" w:type="dxa"/>
          </w:tcPr>
          <w:p w14:paraId="335A1F2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IBDF16</w:t>
            </w:r>
          </w:p>
        </w:tc>
        <w:tc>
          <w:tcPr>
            <w:tcW w:w="6051" w:type="dxa"/>
          </w:tcPr>
          <w:p w14:paraId="335A1F2C"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Edit package interfaces, mark</w:t>
            </w:r>
            <w:r w:rsidRPr="00D1302C">
              <w:rPr>
                <w:rFonts w:ascii="Times New Roman" w:hAnsi="Times New Roman"/>
                <w:sz w:val="22"/>
                <w:szCs w:val="22"/>
              </w:rPr>
              <w:t>ing areas.</w:t>
            </w:r>
          </w:p>
        </w:tc>
      </w:tr>
      <w:tr w:rsidR="0084584A" w:rsidRPr="0002501E" w14:paraId="335A1F30" w14:textId="77777777" w:rsidTr="00827BDE">
        <w:trPr>
          <w:cantSplit/>
        </w:trPr>
        <w:tc>
          <w:tcPr>
            <w:tcW w:w="3299" w:type="dxa"/>
          </w:tcPr>
          <w:p w14:paraId="335A1F2E"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IBDF17</w:t>
            </w:r>
          </w:p>
        </w:tc>
        <w:tc>
          <w:tcPr>
            <w:tcW w:w="6051" w:type="dxa"/>
          </w:tcPr>
          <w:p w14:paraId="335A1F2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Copy Check-off Sheets to encounter forms.</w:t>
            </w:r>
          </w:p>
        </w:tc>
      </w:tr>
      <w:tr w:rsidR="0084584A" w:rsidRPr="0002501E" w14:paraId="335A1F33" w14:textId="77777777" w:rsidTr="00827BDE">
        <w:trPr>
          <w:cantSplit/>
        </w:trPr>
        <w:tc>
          <w:tcPr>
            <w:tcW w:w="3299" w:type="dxa"/>
          </w:tcPr>
          <w:p w14:paraId="335A1F3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IBDF18</w:t>
            </w:r>
          </w:p>
        </w:tc>
        <w:tc>
          <w:tcPr>
            <w:tcW w:w="6051" w:type="dxa"/>
          </w:tcPr>
          <w:p w14:paraId="335A1F32"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Utility for providing the Problem List package with a list of clinic common problems from an encounter form.</w:t>
            </w:r>
          </w:p>
        </w:tc>
      </w:tr>
      <w:tr w:rsidR="0084584A" w:rsidRPr="0002501E" w14:paraId="335A1F36" w14:textId="77777777" w:rsidTr="00827BDE">
        <w:trPr>
          <w:cantSplit/>
        </w:trPr>
        <w:tc>
          <w:tcPr>
            <w:tcW w:w="3299" w:type="dxa"/>
          </w:tcPr>
          <w:p w14:paraId="335A1F3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IBDF18A</w:t>
            </w:r>
          </w:p>
        </w:tc>
        <w:tc>
          <w:tcPr>
            <w:tcW w:w="6051" w:type="dxa"/>
          </w:tcPr>
          <w:p w14:paraId="335A1F3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utilities for PCE</w:t>
            </w:r>
          </w:p>
        </w:tc>
      </w:tr>
      <w:tr w:rsidR="0084584A" w:rsidRPr="0002501E" w14:paraId="335A1F39" w14:textId="77777777" w:rsidTr="00827BDE">
        <w:trPr>
          <w:cantSplit/>
        </w:trPr>
        <w:tc>
          <w:tcPr>
            <w:tcW w:w="3299" w:type="dxa"/>
          </w:tcPr>
          <w:p w14:paraId="335A1F3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IBDF18A1</w:t>
            </w:r>
          </w:p>
        </w:tc>
        <w:tc>
          <w:tcPr>
            <w:tcW w:w="6051" w:type="dxa"/>
          </w:tcPr>
          <w:p w14:paraId="335A1F38"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 utiliti</w:t>
            </w:r>
            <w:r w:rsidRPr="00D1302C">
              <w:rPr>
                <w:rFonts w:ascii="Times New Roman" w:hAnsi="Times New Roman"/>
                <w:sz w:val="22"/>
                <w:szCs w:val="22"/>
              </w:rPr>
              <w:t>es for PCE</w:t>
            </w:r>
          </w:p>
        </w:tc>
      </w:tr>
      <w:tr w:rsidR="0084584A" w:rsidRPr="0002501E" w14:paraId="335A1F3C" w14:textId="77777777" w:rsidTr="00827BDE">
        <w:trPr>
          <w:cantSplit/>
        </w:trPr>
        <w:tc>
          <w:tcPr>
            <w:tcW w:w="3299" w:type="dxa"/>
          </w:tcPr>
          <w:p w14:paraId="335A1F3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IBDF18A2</w:t>
            </w:r>
          </w:p>
        </w:tc>
        <w:tc>
          <w:tcPr>
            <w:tcW w:w="6051" w:type="dxa"/>
          </w:tcPr>
          <w:p w14:paraId="335A1F3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WISC/TN - ENCOUNTER FORM - utilities for PCE</w:t>
            </w:r>
          </w:p>
        </w:tc>
      </w:tr>
      <w:tr w:rsidR="0084584A" w:rsidRPr="0002501E" w14:paraId="335A1F3F" w14:textId="77777777" w:rsidTr="00827BDE">
        <w:trPr>
          <w:cantSplit/>
        </w:trPr>
        <w:tc>
          <w:tcPr>
            <w:tcW w:w="3299" w:type="dxa"/>
          </w:tcPr>
          <w:p w14:paraId="335A1F3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IBDF18B</w:t>
            </w:r>
          </w:p>
        </w:tc>
        <w:tc>
          <w:tcPr>
            <w:tcW w:w="6051" w:type="dxa"/>
          </w:tcPr>
          <w:p w14:paraId="335A1F3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utilities for PCE</w:t>
            </w:r>
          </w:p>
        </w:tc>
      </w:tr>
      <w:tr w:rsidR="0084584A" w:rsidRPr="0002501E" w14:paraId="335A1F42" w14:textId="77777777" w:rsidTr="00827BDE">
        <w:trPr>
          <w:cantSplit/>
        </w:trPr>
        <w:tc>
          <w:tcPr>
            <w:tcW w:w="3299" w:type="dxa"/>
          </w:tcPr>
          <w:p w14:paraId="335A1F4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IBDF18C</w:t>
            </w:r>
          </w:p>
        </w:tc>
        <w:tc>
          <w:tcPr>
            <w:tcW w:w="6051" w:type="dxa"/>
          </w:tcPr>
          <w:p w14:paraId="335A1F4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form ID utilities</w:t>
            </w:r>
          </w:p>
        </w:tc>
      </w:tr>
      <w:tr w:rsidR="0084584A" w:rsidRPr="0002501E" w14:paraId="335A1F45" w14:textId="77777777" w:rsidTr="00827BDE">
        <w:trPr>
          <w:cantSplit/>
        </w:trPr>
        <w:tc>
          <w:tcPr>
            <w:tcW w:w="3299" w:type="dxa"/>
          </w:tcPr>
          <w:p w14:paraId="335A1F4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IBDF18D</w:t>
            </w:r>
          </w:p>
        </w:tc>
        <w:tc>
          <w:tcPr>
            <w:tcW w:w="6051" w:type="dxa"/>
          </w:tcPr>
          <w:p w14:paraId="335A1F4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form type utilities</w:t>
            </w:r>
          </w:p>
        </w:tc>
      </w:tr>
      <w:tr w:rsidR="0084584A" w:rsidRPr="0002501E" w14:paraId="335A1F48" w14:textId="77777777" w:rsidTr="00827BDE">
        <w:trPr>
          <w:cantSplit/>
        </w:trPr>
        <w:tc>
          <w:tcPr>
            <w:tcW w:w="3299" w:type="dxa"/>
          </w:tcPr>
          <w:p w14:paraId="335A1F4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IBDF18E</w:t>
            </w:r>
          </w:p>
        </w:tc>
        <w:tc>
          <w:tcPr>
            <w:tcW w:w="6051" w:type="dxa"/>
          </w:tcPr>
          <w:p w14:paraId="335A1F47"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 PCE DEVICE INTERFACE utilities</w:t>
            </w:r>
          </w:p>
        </w:tc>
      </w:tr>
      <w:tr w:rsidR="0084584A" w:rsidRPr="0002501E" w14:paraId="335A1F4B" w14:textId="77777777" w:rsidTr="00827BDE">
        <w:trPr>
          <w:cantSplit/>
        </w:trPr>
        <w:tc>
          <w:tcPr>
            <w:tcW w:w="3299" w:type="dxa"/>
          </w:tcPr>
          <w:p w14:paraId="335A1F4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IBDF18E0</w:t>
            </w:r>
          </w:p>
        </w:tc>
        <w:tc>
          <w:tcPr>
            <w:tcW w:w="6051" w:type="dxa"/>
          </w:tcPr>
          <w:p w14:paraId="335A1F4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PCE DEVICE INTERFACE utilities</w:t>
            </w:r>
          </w:p>
        </w:tc>
      </w:tr>
      <w:tr w:rsidR="0084584A" w:rsidRPr="0002501E" w14:paraId="335A1F4E" w14:textId="77777777" w:rsidTr="00827BDE">
        <w:trPr>
          <w:cantSplit/>
        </w:trPr>
        <w:tc>
          <w:tcPr>
            <w:tcW w:w="3299" w:type="dxa"/>
          </w:tcPr>
          <w:p w14:paraId="335A1F4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IBDF18E1</w:t>
            </w:r>
          </w:p>
        </w:tc>
        <w:tc>
          <w:tcPr>
            <w:tcW w:w="6051" w:type="dxa"/>
          </w:tcPr>
          <w:p w14:paraId="335A1F4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PCE DEVICE INTERFACE utilities</w:t>
            </w:r>
          </w:p>
        </w:tc>
      </w:tr>
      <w:tr w:rsidR="0084584A" w:rsidRPr="0002501E" w14:paraId="335A1F51" w14:textId="77777777" w:rsidTr="00827BDE">
        <w:trPr>
          <w:cantSplit/>
        </w:trPr>
        <w:tc>
          <w:tcPr>
            <w:tcW w:w="3299" w:type="dxa"/>
          </w:tcPr>
          <w:p w14:paraId="335A1F4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IBDF18E2</w:t>
            </w:r>
          </w:p>
        </w:tc>
        <w:tc>
          <w:tcPr>
            <w:tcW w:w="6051" w:type="dxa"/>
          </w:tcPr>
          <w:p w14:paraId="335A1F5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Error Logging Routine</w:t>
            </w:r>
          </w:p>
        </w:tc>
      </w:tr>
      <w:tr w:rsidR="0084584A" w:rsidRPr="0002501E" w14:paraId="335A1F54" w14:textId="77777777" w:rsidTr="00827BDE">
        <w:trPr>
          <w:cantSplit/>
        </w:trPr>
        <w:tc>
          <w:tcPr>
            <w:tcW w:w="3299" w:type="dxa"/>
          </w:tcPr>
          <w:p w14:paraId="335A1F5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IBDF18E3</w:t>
            </w:r>
          </w:p>
        </w:tc>
        <w:tc>
          <w:tcPr>
            <w:tcW w:w="6051" w:type="dxa"/>
          </w:tcPr>
          <w:p w14:paraId="335A1F5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PCE DEVICE INTERFACE utilities</w:t>
            </w:r>
          </w:p>
        </w:tc>
      </w:tr>
      <w:tr w:rsidR="0084584A" w:rsidRPr="0002501E" w14:paraId="335A1F57" w14:textId="77777777" w:rsidTr="00827BDE">
        <w:trPr>
          <w:cantSplit/>
        </w:trPr>
        <w:tc>
          <w:tcPr>
            <w:tcW w:w="3299" w:type="dxa"/>
          </w:tcPr>
          <w:p w14:paraId="335A1F5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IBDF18E4</w:t>
            </w:r>
          </w:p>
        </w:tc>
        <w:tc>
          <w:tcPr>
            <w:tcW w:w="6051" w:type="dxa"/>
          </w:tcPr>
          <w:p w14:paraId="335A1F56"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 MISC INTERFACES u</w:t>
            </w:r>
            <w:r w:rsidRPr="00D1302C">
              <w:rPr>
                <w:rFonts w:ascii="Times New Roman" w:hAnsi="Times New Roman"/>
                <w:sz w:val="22"/>
                <w:szCs w:val="22"/>
              </w:rPr>
              <w:t>tilities</w:t>
            </w:r>
          </w:p>
        </w:tc>
      </w:tr>
      <w:tr w:rsidR="0084584A" w:rsidRPr="0002501E" w14:paraId="335A1F5A" w14:textId="77777777" w:rsidTr="00827BDE">
        <w:trPr>
          <w:cantSplit/>
        </w:trPr>
        <w:tc>
          <w:tcPr>
            <w:tcW w:w="3299" w:type="dxa"/>
          </w:tcPr>
          <w:p w14:paraId="335A1F58"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IBDF19</w:t>
            </w:r>
          </w:p>
        </w:tc>
        <w:tc>
          <w:tcPr>
            <w:tcW w:w="6051" w:type="dxa"/>
          </w:tcPr>
          <w:p w14:paraId="335A1F5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Routine for deleting garbage, compiling forms.</w:t>
            </w:r>
          </w:p>
        </w:tc>
      </w:tr>
      <w:tr w:rsidR="0084584A" w:rsidRPr="0002501E" w14:paraId="335A1F5D" w14:textId="77777777" w:rsidTr="00827BDE">
        <w:trPr>
          <w:cantSplit/>
        </w:trPr>
        <w:tc>
          <w:tcPr>
            <w:tcW w:w="3299" w:type="dxa"/>
          </w:tcPr>
          <w:p w14:paraId="335A1F5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IBDF1A</w:t>
            </w:r>
          </w:p>
        </w:tc>
        <w:tc>
          <w:tcPr>
            <w:tcW w:w="6051" w:type="dxa"/>
          </w:tcPr>
          <w:p w14:paraId="335A1F5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Printing a single encounter form, along with other reports defined via the Print Manager.</w:t>
            </w:r>
          </w:p>
        </w:tc>
      </w:tr>
      <w:tr w:rsidR="0084584A" w:rsidRPr="0002501E" w14:paraId="335A1F60" w14:textId="77777777" w:rsidTr="00827BDE">
        <w:trPr>
          <w:cantSplit/>
        </w:trPr>
        <w:tc>
          <w:tcPr>
            <w:tcW w:w="3299" w:type="dxa"/>
          </w:tcPr>
          <w:p w14:paraId="335A1F5E" w14:textId="77777777" w:rsidR="0084584A" w:rsidRPr="00DD113A" w:rsidRDefault="0084584A" w:rsidP="002630F6">
            <w:pPr>
              <w:rPr>
                <w:rFonts w:ascii="Times New Roman" w:hAnsi="Times New Roman"/>
                <w:sz w:val="22"/>
                <w:szCs w:val="22"/>
              </w:rPr>
            </w:pPr>
            <w:r w:rsidRPr="00DD113A">
              <w:rPr>
                <w:rFonts w:ascii="Times New Roman" w:hAnsi="Times New Roman"/>
                <w:sz w:val="22"/>
                <w:szCs w:val="22"/>
              </w:rPr>
              <w:t>IBDF1B, IBDF1B1, IBDF1B1A, IBDF1B1B, IBDF1B2, IBDF1B3, IBDF1B5, IBDF1BA</w:t>
            </w:r>
          </w:p>
        </w:tc>
        <w:tc>
          <w:tcPr>
            <w:tcW w:w="6051" w:type="dxa"/>
          </w:tcPr>
          <w:p w14:paraId="335A1F5F" w14:textId="77777777" w:rsidR="0084584A" w:rsidRPr="00D1302C" w:rsidRDefault="0084584A" w:rsidP="002630F6">
            <w:pPr>
              <w:rPr>
                <w:rFonts w:ascii="Times New Roman" w:hAnsi="Times New Roman"/>
                <w:sz w:val="22"/>
                <w:szCs w:val="22"/>
              </w:rPr>
            </w:pPr>
            <w:r w:rsidRPr="00DD113A">
              <w:rPr>
                <w:rFonts w:ascii="Times New Roman" w:hAnsi="Times New Roman"/>
                <w:sz w:val="22"/>
                <w:szCs w:val="22"/>
              </w:rPr>
              <w:t>Printing batches of e</w:t>
            </w:r>
            <w:r w:rsidRPr="00D1302C">
              <w:rPr>
                <w:rFonts w:ascii="Times New Roman" w:hAnsi="Times New Roman"/>
                <w:sz w:val="22"/>
                <w:szCs w:val="22"/>
              </w:rPr>
              <w:t>ncounter forms for appointments, along with other reports defined via the Print Manager.</w:t>
            </w:r>
          </w:p>
        </w:tc>
      </w:tr>
      <w:tr w:rsidR="0084584A" w:rsidRPr="0002501E" w14:paraId="335A1F63" w14:textId="77777777" w:rsidTr="00827BDE">
        <w:trPr>
          <w:cantSplit/>
        </w:trPr>
        <w:tc>
          <w:tcPr>
            <w:tcW w:w="3299" w:type="dxa"/>
          </w:tcPr>
          <w:p w14:paraId="335A1F6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IBDF1C</w:t>
            </w:r>
          </w:p>
        </w:tc>
        <w:tc>
          <w:tcPr>
            <w:tcW w:w="6051" w:type="dxa"/>
          </w:tcPr>
          <w:p w14:paraId="335A1F62"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Print a blank encounter form within the List Manager.</w:t>
            </w:r>
          </w:p>
        </w:tc>
      </w:tr>
      <w:tr w:rsidR="0084584A" w:rsidRPr="0002501E" w14:paraId="335A1F66" w14:textId="77777777" w:rsidTr="00827BDE">
        <w:trPr>
          <w:cantSplit/>
        </w:trPr>
        <w:tc>
          <w:tcPr>
            <w:tcW w:w="3299" w:type="dxa"/>
          </w:tcPr>
          <w:p w14:paraId="335A1F64"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IBDF2A</w:t>
            </w:r>
          </w:p>
        </w:tc>
        <w:tc>
          <w:tcPr>
            <w:tcW w:w="6051" w:type="dxa"/>
          </w:tcPr>
          <w:p w14:paraId="335A1F65"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Prints a form - device must be open, variables defined.</w:t>
            </w:r>
          </w:p>
        </w:tc>
      </w:tr>
      <w:tr w:rsidR="0084584A" w:rsidRPr="0002501E" w14:paraId="335A1F69" w14:textId="77777777" w:rsidTr="00827BDE">
        <w:trPr>
          <w:cantSplit/>
        </w:trPr>
        <w:tc>
          <w:tcPr>
            <w:tcW w:w="3299" w:type="dxa"/>
          </w:tcPr>
          <w:p w14:paraId="335A1F6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IBDF2A1</w:t>
            </w:r>
          </w:p>
        </w:tc>
        <w:tc>
          <w:tcPr>
            <w:tcW w:w="6051" w:type="dxa"/>
          </w:tcPr>
          <w:p w14:paraId="335A1F68"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(IBDF2A continued</w:t>
            </w:r>
            <w:r w:rsidRPr="00D1302C">
              <w:rPr>
                <w:rFonts w:ascii="Times New Roman" w:hAnsi="Times New Roman"/>
                <w:sz w:val="22"/>
                <w:szCs w:val="22"/>
              </w:rPr>
              <w:t>)</w:t>
            </w:r>
          </w:p>
        </w:tc>
      </w:tr>
      <w:tr w:rsidR="0084584A" w:rsidRPr="0002501E" w14:paraId="335A1F6C" w14:textId="77777777" w:rsidTr="00827BDE">
        <w:trPr>
          <w:cantSplit/>
        </w:trPr>
        <w:tc>
          <w:tcPr>
            <w:tcW w:w="3299" w:type="dxa"/>
          </w:tcPr>
          <w:p w14:paraId="335A1F6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IBDF2A2</w:t>
            </w:r>
          </w:p>
        </w:tc>
        <w:tc>
          <w:tcPr>
            <w:tcW w:w="6051" w:type="dxa"/>
          </w:tcPr>
          <w:p w14:paraId="335A1F6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(IBDF2A continued)</w:t>
            </w:r>
          </w:p>
        </w:tc>
      </w:tr>
      <w:tr w:rsidR="0084584A" w:rsidRPr="0002501E" w14:paraId="335A1F6F" w14:textId="77777777" w:rsidTr="00827BDE">
        <w:trPr>
          <w:cantSplit/>
        </w:trPr>
        <w:tc>
          <w:tcPr>
            <w:tcW w:w="3299" w:type="dxa"/>
          </w:tcPr>
          <w:p w14:paraId="335A1F6D"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IBDF2B, IBDF2B1</w:t>
            </w:r>
          </w:p>
        </w:tc>
        <w:tc>
          <w:tcPr>
            <w:tcW w:w="6051" w:type="dxa"/>
          </w:tcPr>
          <w:p w14:paraId="335A1F6E"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Writes a data field to the form.</w:t>
            </w:r>
          </w:p>
        </w:tc>
      </w:tr>
      <w:tr w:rsidR="0084584A" w:rsidRPr="0002501E" w14:paraId="335A1F72" w14:textId="77777777" w:rsidTr="00827BDE">
        <w:trPr>
          <w:cantSplit/>
        </w:trPr>
        <w:tc>
          <w:tcPr>
            <w:tcW w:w="3299" w:type="dxa"/>
          </w:tcPr>
          <w:p w14:paraId="335A1F7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IBDF2D, IBDF2D1</w:t>
            </w:r>
          </w:p>
        </w:tc>
        <w:tc>
          <w:tcPr>
            <w:tcW w:w="6051" w:type="dxa"/>
          </w:tcPr>
          <w:p w14:paraId="335A1F7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Writes a selection list to the form.</w:t>
            </w:r>
          </w:p>
        </w:tc>
      </w:tr>
      <w:tr w:rsidR="0084584A" w:rsidRPr="0002501E" w14:paraId="335A1F75" w14:textId="77777777" w:rsidTr="00827BDE">
        <w:trPr>
          <w:cantSplit/>
        </w:trPr>
        <w:tc>
          <w:tcPr>
            <w:tcW w:w="3299" w:type="dxa"/>
          </w:tcPr>
          <w:p w14:paraId="335A1F7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IBDF2D2</w:t>
            </w:r>
          </w:p>
        </w:tc>
        <w:tc>
          <w:tcPr>
            <w:tcW w:w="6051" w:type="dxa"/>
          </w:tcPr>
          <w:p w14:paraId="335A1F7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PRINT SELECTION LIST (cont'd)</w:t>
            </w:r>
          </w:p>
        </w:tc>
      </w:tr>
      <w:tr w:rsidR="0084584A" w:rsidRPr="0002501E" w14:paraId="335A1F78" w14:textId="77777777" w:rsidTr="00827BDE">
        <w:trPr>
          <w:cantSplit/>
        </w:trPr>
        <w:tc>
          <w:tcPr>
            <w:tcW w:w="3299" w:type="dxa"/>
          </w:tcPr>
          <w:p w14:paraId="335A1F7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IBDF2D3</w:t>
            </w:r>
          </w:p>
        </w:tc>
        <w:tc>
          <w:tcPr>
            <w:tcW w:w="6051" w:type="dxa"/>
          </w:tcPr>
          <w:p w14:paraId="335A1F77"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 WRITE SELECTION LIST (con</w:t>
            </w:r>
            <w:r w:rsidRPr="00D1302C">
              <w:rPr>
                <w:rFonts w:ascii="Times New Roman" w:hAnsi="Times New Roman"/>
                <w:sz w:val="22"/>
                <w:szCs w:val="22"/>
              </w:rPr>
              <w:t>t'd)</w:t>
            </w:r>
          </w:p>
        </w:tc>
      </w:tr>
      <w:tr w:rsidR="0084584A" w:rsidRPr="0002501E" w14:paraId="335A1F7B" w14:textId="77777777" w:rsidTr="00827BDE">
        <w:trPr>
          <w:cantSplit/>
        </w:trPr>
        <w:tc>
          <w:tcPr>
            <w:tcW w:w="3299" w:type="dxa"/>
          </w:tcPr>
          <w:p w14:paraId="335A1F7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IBDF2E</w:t>
            </w:r>
          </w:p>
        </w:tc>
        <w:tc>
          <w:tcPr>
            <w:tcW w:w="6051" w:type="dxa"/>
          </w:tcPr>
          <w:p w14:paraId="335A1F7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Writes lines and text areas to the form.</w:t>
            </w:r>
          </w:p>
        </w:tc>
      </w:tr>
      <w:tr w:rsidR="0084584A" w:rsidRPr="0002501E" w14:paraId="335A1F7E" w14:textId="77777777" w:rsidTr="00827BDE">
        <w:trPr>
          <w:cantSplit/>
        </w:trPr>
        <w:tc>
          <w:tcPr>
            <w:tcW w:w="3299" w:type="dxa"/>
          </w:tcPr>
          <w:p w14:paraId="335A1F7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IBDF2F</w:t>
            </w:r>
          </w:p>
        </w:tc>
        <w:tc>
          <w:tcPr>
            <w:tcW w:w="6051" w:type="dxa"/>
          </w:tcPr>
          <w:p w14:paraId="335A1F7D"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Prints the form - the form image must be in an array.</w:t>
            </w:r>
          </w:p>
        </w:tc>
      </w:tr>
      <w:tr w:rsidR="0084584A" w:rsidRPr="0002501E" w14:paraId="335A1F81" w14:textId="77777777" w:rsidTr="00827BDE">
        <w:trPr>
          <w:cantSplit/>
        </w:trPr>
        <w:tc>
          <w:tcPr>
            <w:tcW w:w="3299" w:type="dxa"/>
          </w:tcPr>
          <w:p w14:paraId="335A1F7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IBDF2F1</w:t>
            </w:r>
          </w:p>
        </w:tc>
        <w:tc>
          <w:tcPr>
            <w:tcW w:w="6051" w:type="dxa"/>
          </w:tcPr>
          <w:p w14:paraId="335A1F8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PRINT FORM(sends to printer)</w:t>
            </w:r>
          </w:p>
        </w:tc>
      </w:tr>
      <w:tr w:rsidR="0084584A" w:rsidRPr="0002501E" w14:paraId="335A1F84" w14:textId="77777777" w:rsidTr="00827BDE">
        <w:trPr>
          <w:cantSplit/>
        </w:trPr>
        <w:tc>
          <w:tcPr>
            <w:tcW w:w="3299" w:type="dxa"/>
          </w:tcPr>
          <w:p w14:paraId="335A1F8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IBDF2F2</w:t>
            </w:r>
          </w:p>
        </w:tc>
        <w:tc>
          <w:tcPr>
            <w:tcW w:w="6051" w:type="dxa"/>
          </w:tcPr>
          <w:p w14:paraId="335A1F8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PRINT VA LOGO AS ANCHORS ON ENCOUNTER FORMS</w:t>
            </w:r>
          </w:p>
        </w:tc>
      </w:tr>
      <w:tr w:rsidR="0084584A" w:rsidRPr="0002501E" w14:paraId="335A1F87" w14:textId="77777777" w:rsidTr="00827BDE">
        <w:trPr>
          <w:cantSplit/>
        </w:trPr>
        <w:tc>
          <w:tcPr>
            <w:tcW w:w="3299" w:type="dxa"/>
          </w:tcPr>
          <w:p w14:paraId="335A1F8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IBDF2G</w:t>
            </w:r>
          </w:p>
        </w:tc>
        <w:tc>
          <w:tcPr>
            <w:tcW w:w="6051" w:type="dxa"/>
          </w:tcPr>
          <w:p w14:paraId="335A1F86"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 (prints</w:t>
            </w:r>
            <w:r w:rsidRPr="00D1302C">
              <w:rPr>
                <w:rFonts w:ascii="Times New Roman" w:hAnsi="Times New Roman"/>
                <w:sz w:val="22"/>
                <w:szCs w:val="22"/>
              </w:rPr>
              <w:t xml:space="preserve"> input field)</w:t>
            </w:r>
          </w:p>
        </w:tc>
      </w:tr>
      <w:tr w:rsidR="0084584A" w:rsidRPr="0002501E" w14:paraId="335A1F8A" w14:textId="77777777" w:rsidTr="00827BDE">
        <w:trPr>
          <w:cantSplit/>
        </w:trPr>
        <w:tc>
          <w:tcPr>
            <w:tcW w:w="3299" w:type="dxa"/>
          </w:tcPr>
          <w:p w14:paraId="335A1F8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IBDF2H</w:t>
            </w:r>
          </w:p>
        </w:tc>
        <w:tc>
          <w:tcPr>
            <w:tcW w:w="6051" w:type="dxa"/>
          </w:tcPr>
          <w:p w14:paraId="335A1F8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(prints hand print field)</w:t>
            </w:r>
          </w:p>
        </w:tc>
      </w:tr>
      <w:tr w:rsidR="0084584A" w:rsidRPr="0002501E" w14:paraId="335A1F8D" w14:textId="77777777" w:rsidTr="00827BDE">
        <w:trPr>
          <w:cantSplit/>
        </w:trPr>
        <w:tc>
          <w:tcPr>
            <w:tcW w:w="3299" w:type="dxa"/>
          </w:tcPr>
          <w:p w14:paraId="335A1F8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lastRenderedPageBreak/>
              <w:t>IBDF3</w:t>
            </w:r>
          </w:p>
        </w:tc>
        <w:tc>
          <w:tcPr>
            <w:tcW w:w="6051" w:type="dxa"/>
          </w:tcPr>
          <w:p w14:paraId="335A1F8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Edit selection groups.</w:t>
            </w:r>
          </w:p>
        </w:tc>
      </w:tr>
      <w:tr w:rsidR="0084584A" w:rsidRPr="0002501E" w14:paraId="335A1F90" w14:textId="77777777" w:rsidTr="00827BDE">
        <w:trPr>
          <w:cantSplit/>
        </w:trPr>
        <w:tc>
          <w:tcPr>
            <w:tcW w:w="3299" w:type="dxa"/>
          </w:tcPr>
          <w:p w14:paraId="335A1F8E"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IBDF4, IBDF4A</w:t>
            </w:r>
          </w:p>
        </w:tc>
        <w:tc>
          <w:tcPr>
            <w:tcW w:w="6051" w:type="dxa"/>
          </w:tcPr>
          <w:p w14:paraId="335A1F8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Edit selections.</w:t>
            </w:r>
          </w:p>
        </w:tc>
      </w:tr>
      <w:tr w:rsidR="0084584A" w:rsidRPr="0002501E" w14:paraId="335A1F93" w14:textId="77777777" w:rsidTr="00827BDE">
        <w:trPr>
          <w:cantSplit/>
        </w:trPr>
        <w:tc>
          <w:tcPr>
            <w:tcW w:w="3299" w:type="dxa"/>
          </w:tcPr>
          <w:p w14:paraId="335A1F9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IBDF4C</w:t>
            </w:r>
          </w:p>
        </w:tc>
        <w:tc>
          <w:tcPr>
            <w:tcW w:w="6051" w:type="dxa"/>
          </w:tcPr>
          <w:p w14:paraId="335A1F9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CPT MODIFIER SELECTION</w:t>
            </w:r>
          </w:p>
        </w:tc>
      </w:tr>
      <w:tr w:rsidR="0084584A" w:rsidRPr="0002501E" w14:paraId="335A1F97" w14:textId="77777777" w:rsidTr="00827BDE">
        <w:trPr>
          <w:cantSplit/>
        </w:trPr>
        <w:tc>
          <w:tcPr>
            <w:tcW w:w="3299" w:type="dxa"/>
          </w:tcPr>
          <w:p w14:paraId="335A1F9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 xml:space="preserve">IBDF5, IBDF5A, </w:t>
            </w:r>
          </w:p>
          <w:p w14:paraId="335A1F9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IBDF5B, IBDF5C</w:t>
            </w:r>
          </w:p>
        </w:tc>
        <w:tc>
          <w:tcPr>
            <w:tcW w:w="6051" w:type="dxa"/>
          </w:tcPr>
          <w:p w14:paraId="335A1F96" w14:textId="77777777" w:rsidR="0084584A" w:rsidRPr="00D1302C" w:rsidRDefault="0084584A" w:rsidP="00D0524B">
            <w:pPr>
              <w:rPr>
                <w:rFonts w:ascii="Times New Roman" w:hAnsi="Times New Roman"/>
                <w:sz w:val="22"/>
                <w:szCs w:val="22"/>
              </w:rPr>
            </w:pPr>
            <w:r w:rsidRPr="00D1302C">
              <w:rPr>
                <w:rFonts w:ascii="Times New Roman" w:hAnsi="Times New Roman"/>
                <w:sz w:val="22"/>
                <w:szCs w:val="22"/>
              </w:rPr>
              <w:t>Creating an array that contains the form for display via the List Manager; editing the form; creating new blocks on the form; moving and re-sizing blocks.</w:t>
            </w:r>
          </w:p>
        </w:tc>
      </w:tr>
      <w:tr w:rsidR="0084584A" w:rsidRPr="0002501E" w14:paraId="335A1F9A" w14:textId="77777777" w:rsidTr="00827BDE">
        <w:trPr>
          <w:cantSplit/>
        </w:trPr>
        <w:tc>
          <w:tcPr>
            <w:tcW w:w="3299" w:type="dxa"/>
          </w:tcPr>
          <w:p w14:paraId="335A1F9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IBDF5D</w:t>
            </w:r>
          </w:p>
        </w:tc>
        <w:tc>
          <w:tcPr>
            <w:tcW w:w="6051" w:type="dxa"/>
          </w:tcPr>
          <w:p w14:paraId="335A1F9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(copy page)</w:t>
            </w:r>
          </w:p>
        </w:tc>
      </w:tr>
      <w:tr w:rsidR="0084584A" w:rsidRPr="0002501E" w14:paraId="335A1F9D" w14:textId="77777777" w:rsidTr="00827BDE">
        <w:trPr>
          <w:cantSplit/>
        </w:trPr>
        <w:tc>
          <w:tcPr>
            <w:tcW w:w="3299" w:type="dxa"/>
          </w:tcPr>
          <w:p w14:paraId="335A1F9B" w14:textId="77777777" w:rsidR="0084584A" w:rsidRPr="00DD113A" w:rsidRDefault="0084584A" w:rsidP="00C0479D">
            <w:pPr>
              <w:rPr>
                <w:rFonts w:ascii="Times New Roman" w:hAnsi="Times New Roman"/>
                <w:sz w:val="22"/>
                <w:szCs w:val="22"/>
              </w:rPr>
            </w:pPr>
            <w:r w:rsidRPr="00DD113A">
              <w:rPr>
                <w:rFonts w:ascii="Times New Roman" w:hAnsi="Times New Roman"/>
                <w:sz w:val="22"/>
                <w:szCs w:val="22"/>
              </w:rPr>
              <w:t>IBDF6, IBDF6A, IBDFC</w:t>
            </w:r>
          </w:p>
        </w:tc>
        <w:tc>
          <w:tcPr>
            <w:tcW w:w="6051" w:type="dxa"/>
          </w:tcPr>
          <w:p w14:paraId="335A1F9C" w14:textId="77777777" w:rsidR="0084584A" w:rsidRPr="00DD113A" w:rsidRDefault="0084584A" w:rsidP="00C0479D">
            <w:pPr>
              <w:rPr>
                <w:rFonts w:ascii="Times New Roman" w:hAnsi="Times New Roman"/>
                <w:sz w:val="22"/>
                <w:szCs w:val="22"/>
              </w:rPr>
            </w:pPr>
            <w:r w:rsidRPr="00DD113A">
              <w:rPr>
                <w:rFonts w:ascii="Times New Roman" w:hAnsi="Times New Roman"/>
                <w:sz w:val="22"/>
                <w:szCs w:val="22"/>
              </w:rPr>
              <w:t>Adding and deleting forms to a clinic setup; creating and deleting forms.</w:t>
            </w:r>
          </w:p>
        </w:tc>
      </w:tr>
      <w:tr w:rsidR="0084584A" w:rsidRPr="0002501E" w14:paraId="335A1FA0" w14:textId="77777777" w:rsidTr="00827BDE">
        <w:trPr>
          <w:cantSplit/>
        </w:trPr>
        <w:tc>
          <w:tcPr>
            <w:tcW w:w="3299" w:type="dxa"/>
          </w:tcPr>
          <w:p w14:paraId="335A1F9E"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IBDF7</w:t>
            </w:r>
          </w:p>
        </w:tc>
        <w:tc>
          <w:tcPr>
            <w:tcW w:w="6051" w:type="dxa"/>
          </w:tcPr>
          <w:p w14:paraId="335A1F9F"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Creating a list of Tool Kit</w:t>
            </w:r>
            <w:r w:rsidRPr="00D1302C">
              <w:rPr>
                <w:rFonts w:ascii="Times New Roman" w:hAnsi="Times New Roman"/>
                <w:sz w:val="22"/>
                <w:szCs w:val="22"/>
              </w:rPr>
              <w:t xml:space="preserve"> blocks for the List Manager; creating a new Tool Kit block.</w:t>
            </w:r>
          </w:p>
        </w:tc>
      </w:tr>
      <w:tr w:rsidR="0084584A" w:rsidRPr="0002501E" w14:paraId="335A1FA3" w14:textId="77777777" w:rsidTr="00827BDE">
        <w:trPr>
          <w:cantSplit/>
        </w:trPr>
        <w:tc>
          <w:tcPr>
            <w:tcW w:w="3299" w:type="dxa"/>
          </w:tcPr>
          <w:p w14:paraId="335A1FA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IBDF8</w:t>
            </w:r>
          </w:p>
        </w:tc>
        <w:tc>
          <w:tcPr>
            <w:tcW w:w="6051" w:type="dxa"/>
          </w:tcPr>
          <w:p w14:paraId="335A1FA2"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Displaying a Tool Kit block.</w:t>
            </w:r>
          </w:p>
        </w:tc>
      </w:tr>
      <w:tr w:rsidR="0084584A" w:rsidRPr="0002501E" w14:paraId="335A1FA7" w14:textId="77777777" w:rsidTr="00827BDE">
        <w:trPr>
          <w:cantSplit/>
        </w:trPr>
        <w:tc>
          <w:tcPr>
            <w:tcW w:w="3299" w:type="dxa"/>
          </w:tcPr>
          <w:p w14:paraId="335A1FA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 xml:space="preserve">IBDF9, IBDF9A, IBDF9A1, </w:t>
            </w:r>
          </w:p>
          <w:p w14:paraId="335A1FA5" w14:textId="77777777" w:rsidR="0084584A" w:rsidRPr="00DD113A" w:rsidRDefault="0084584A" w:rsidP="00C0479D">
            <w:pPr>
              <w:rPr>
                <w:rFonts w:ascii="Times New Roman" w:hAnsi="Times New Roman"/>
                <w:sz w:val="22"/>
                <w:szCs w:val="22"/>
              </w:rPr>
            </w:pPr>
            <w:r w:rsidRPr="00DD113A">
              <w:rPr>
                <w:rFonts w:ascii="Times New Roman" w:hAnsi="Times New Roman"/>
                <w:sz w:val="22"/>
                <w:szCs w:val="22"/>
              </w:rPr>
              <w:t>IBDF9B, IBDF9B1, IBDF9C, IBDF9D, IBDF9E</w:t>
            </w:r>
          </w:p>
        </w:tc>
        <w:tc>
          <w:tcPr>
            <w:tcW w:w="6051" w:type="dxa"/>
          </w:tcPr>
          <w:p w14:paraId="335A1FA6" w14:textId="77777777" w:rsidR="0084584A" w:rsidRPr="00D1302C" w:rsidRDefault="0084584A" w:rsidP="00C0479D">
            <w:pPr>
              <w:rPr>
                <w:rFonts w:ascii="Times New Roman" w:hAnsi="Times New Roman"/>
                <w:sz w:val="22"/>
                <w:szCs w:val="22"/>
              </w:rPr>
            </w:pPr>
            <w:r w:rsidRPr="00D1302C">
              <w:rPr>
                <w:rFonts w:ascii="Times New Roman" w:hAnsi="Times New Roman"/>
                <w:sz w:val="22"/>
                <w:szCs w:val="22"/>
              </w:rPr>
              <w:t>Displaying a block, resizing it, editing its attributes and contents.</w:t>
            </w:r>
          </w:p>
        </w:tc>
      </w:tr>
      <w:tr w:rsidR="0084584A" w:rsidRPr="0002501E" w14:paraId="335A1FAA" w14:textId="77777777" w:rsidTr="00827BDE">
        <w:trPr>
          <w:cantSplit/>
        </w:trPr>
        <w:tc>
          <w:tcPr>
            <w:tcW w:w="3299" w:type="dxa"/>
          </w:tcPr>
          <w:p w14:paraId="335A1FA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IBDF9A3</w:t>
            </w:r>
          </w:p>
        </w:tc>
        <w:tc>
          <w:tcPr>
            <w:tcW w:w="6051" w:type="dxa"/>
          </w:tcPr>
          <w:p w14:paraId="335A1FA9"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w:t>
            </w:r>
            <w:r w:rsidRPr="00D1302C">
              <w:rPr>
                <w:rFonts w:ascii="Times New Roman" w:hAnsi="Times New Roman"/>
                <w:sz w:val="22"/>
                <w:szCs w:val="22"/>
              </w:rPr>
              <w:t xml:space="preserve"> - (create, edit, delete selection list - continued)</w:t>
            </w:r>
          </w:p>
        </w:tc>
      </w:tr>
      <w:tr w:rsidR="0084584A" w:rsidRPr="0002501E" w14:paraId="335A1FAD" w14:textId="77777777" w:rsidTr="00827BDE">
        <w:trPr>
          <w:cantSplit/>
        </w:trPr>
        <w:tc>
          <w:tcPr>
            <w:tcW w:w="3299" w:type="dxa"/>
          </w:tcPr>
          <w:p w14:paraId="335A1FA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IBDF9B2</w:t>
            </w:r>
          </w:p>
        </w:tc>
        <w:tc>
          <w:tcPr>
            <w:tcW w:w="6051" w:type="dxa"/>
          </w:tcPr>
          <w:p w14:paraId="335A1FA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(edit, delete, add multiple choice fields)</w:t>
            </w:r>
          </w:p>
        </w:tc>
      </w:tr>
      <w:tr w:rsidR="0084584A" w:rsidRPr="0002501E" w14:paraId="335A1FB0" w14:textId="77777777" w:rsidTr="00827BDE">
        <w:trPr>
          <w:cantSplit/>
        </w:trPr>
        <w:tc>
          <w:tcPr>
            <w:tcW w:w="3299" w:type="dxa"/>
          </w:tcPr>
          <w:p w14:paraId="335A1FA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IBDF9B3</w:t>
            </w:r>
          </w:p>
        </w:tc>
        <w:tc>
          <w:tcPr>
            <w:tcW w:w="6051" w:type="dxa"/>
          </w:tcPr>
          <w:p w14:paraId="335A1FA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(edit, delete, add data fields)</w:t>
            </w:r>
          </w:p>
        </w:tc>
      </w:tr>
      <w:tr w:rsidR="0084584A" w:rsidRPr="0002501E" w14:paraId="335A1FB3" w14:textId="77777777" w:rsidTr="00827BDE">
        <w:trPr>
          <w:cantSplit/>
        </w:trPr>
        <w:tc>
          <w:tcPr>
            <w:tcW w:w="3299" w:type="dxa"/>
          </w:tcPr>
          <w:p w14:paraId="335A1FB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IBDF9B4</w:t>
            </w:r>
          </w:p>
        </w:tc>
        <w:tc>
          <w:tcPr>
            <w:tcW w:w="6051" w:type="dxa"/>
          </w:tcPr>
          <w:p w14:paraId="335A1FB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(edit, delete, add Hand Print fields)</w:t>
            </w:r>
          </w:p>
        </w:tc>
      </w:tr>
      <w:tr w:rsidR="0084584A" w:rsidRPr="0002501E" w14:paraId="335A1FB6" w14:textId="77777777" w:rsidTr="00827BDE">
        <w:trPr>
          <w:cantSplit/>
        </w:trPr>
        <w:tc>
          <w:tcPr>
            <w:tcW w:w="3299" w:type="dxa"/>
          </w:tcPr>
          <w:p w14:paraId="335A1FB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IBDFBK1</w:t>
            </w:r>
          </w:p>
        </w:tc>
        <w:tc>
          <w:tcPr>
            <w:tcW w:w="6051" w:type="dxa"/>
          </w:tcPr>
          <w:p w14:paraId="335A1FB5"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AIC</w:t>
            </w:r>
            <w:r w:rsidRPr="00D1302C">
              <w:rPr>
                <w:rFonts w:ascii="Times New Roman" w:hAnsi="Times New Roman"/>
                <w:sz w:val="22"/>
                <w:szCs w:val="22"/>
              </w:rPr>
              <w:t>S broker Utilities</w:t>
            </w:r>
          </w:p>
        </w:tc>
      </w:tr>
      <w:tr w:rsidR="0084584A" w:rsidRPr="0002501E" w14:paraId="335A1FB9" w14:textId="77777777" w:rsidTr="00827BDE">
        <w:trPr>
          <w:cantSplit/>
        </w:trPr>
        <w:tc>
          <w:tcPr>
            <w:tcW w:w="3299" w:type="dxa"/>
          </w:tcPr>
          <w:p w14:paraId="335A1FB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IBDFBK2</w:t>
            </w:r>
          </w:p>
        </w:tc>
        <w:tc>
          <w:tcPr>
            <w:tcW w:w="6051" w:type="dxa"/>
          </w:tcPr>
          <w:p w14:paraId="335A1FB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broker Utilities</w:t>
            </w:r>
          </w:p>
        </w:tc>
      </w:tr>
      <w:tr w:rsidR="0084584A" w:rsidRPr="0002501E" w14:paraId="335A1FBC" w14:textId="77777777" w:rsidTr="00827BDE">
        <w:trPr>
          <w:cantSplit/>
        </w:trPr>
        <w:tc>
          <w:tcPr>
            <w:tcW w:w="3299" w:type="dxa"/>
          </w:tcPr>
          <w:p w14:paraId="335A1FB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IBDFBK3</w:t>
            </w:r>
          </w:p>
        </w:tc>
        <w:tc>
          <w:tcPr>
            <w:tcW w:w="6051" w:type="dxa"/>
          </w:tcPr>
          <w:p w14:paraId="335A1FB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broker Utilities</w:t>
            </w:r>
          </w:p>
        </w:tc>
      </w:tr>
      <w:tr w:rsidR="0084584A" w:rsidRPr="0002501E" w14:paraId="335A1FBF" w14:textId="77777777" w:rsidTr="00827BDE">
        <w:trPr>
          <w:cantSplit/>
        </w:trPr>
        <w:tc>
          <w:tcPr>
            <w:tcW w:w="3299" w:type="dxa"/>
          </w:tcPr>
          <w:p w14:paraId="335A1FB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IBDFBKR</w:t>
            </w:r>
          </w:p>
        </w:tc>
        <w:tc>
          <w:tcPr>
            <w:tcW w:w="6051" w:type="dxa"/>
          </w:tcPr>
          <w:p w14:paraId="335A1FB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EF utility, receive and format data for PCE</w:t>
            </w:r>
          </w:p>
        </w:tc>
      </w:tr>
      <w:tr w:rsidR="0084584A" w:rsidRPr="0002501E" w14:paraId="335A1FC2" w14:textId="77777777" w:rsidTr="00827BDE">
        <w:trPr>
          <w:cantSplit/>
        </w:trPr>
        <w:tc>
          <w:tcPr>
            <w:tcW w:w="3299" w:type="dxa"/>
          </w:tcPr>
          <w:p w14:paraId="335A1FC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IBDFBKS</w:t>
            </w:r>
          </w:p>
        </w:tc>
        <w:tc>
          <w:tcPr>
            <w:tcW w:w="6051" w:type="dxa"/>
          </w:tcPr>
          <w:p w14:paraId="335A1FC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Create form spec file for scanning</w:t>
            </w:r>
          </w:p>
        </w:tc>
      </w:tr>
      <w:tr w:rsidR="0084584A" w:rsidRPr="0002501E" w14:paraId="335A1FC5" w14:textId="77777777" w:rsidTr="00827BDE">
        <w:trPr>
          <w:cantSplit/>
        </w:trPr>
        <w:tc>
          <w:tcPr>
            <w:tcW w:w="3299" w:type="dxa"/>
          </w:tcPr>
          <w:p w14:paraId="335A1FC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IBDFBKS1</w:t>
            </w:r>
          </w:p>
        </w:tc>
        <w:tc>
          <w:tcPr>
            <w:tcW w:w="6051" w:type="dxa"/>
          </w:tcPr>
          <w:p w14:paraId="335A1FC4"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 create form spec for scanning (Broker Version CONTI</w:t>
            </w:r>
            <w:r w:rsidRPr="00D1302C">
              <w:rPr>
                <w:rFonts w:ascii="Times New Roman" w:hAnsi="Times New Roman"/>
                <w:sz w:val="22"/>
                <w:szCs w:val="22"/>
              </w:rPr>
              <w:t>NUATION)</w:t>
            </w:r>
          </w:p>
        </w:tc>
      </w:tr>
      <w:tr w:rsidR="0084584A" w:rsidRPr="0002501E" w14:paraId="335A1FC8" w14:textId="77777777" w:rsidTr="00827BDE">
        <w:trPr>
          <w:cantSplit/>
        </w:trPr>
        <w:tc>
          <w:tcPr>
            <w:tcW w:w="3299" w:type="dxa"/>
          </w:tcPr>
          <w:p w14:paraId="335A1FC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IBDFBKS2</w:t>
            </w:r>
          </w:p>
        </w:tc>
        <w:tc>
          <w:tcPr>
            <w:tcW w:w="6051" w:type="dxa"/>
          </w:tcPr>
          <w:p w14:paraId="335A1FC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Create form spec for scanning</w:t>
            </w:r>
          </w:p>
        </w:tc>
      </w:tr>
      <w:tr w:rsidR="0084584A" w:rsidRPr="0002501E" w14:paraId="335A1FCB" w14:textId="77777777" w:rsidTr="00827BDE">
        <w:trPr>
          <w:cantSplit/>
        </w:trPr>
        <w:tc>
          <w:tcPr>
            <w:tcW w:w="3299" w:type="dxa"/>
          </w:tcPr>
          <w:p w14:paraId="335A1FC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IBDFBKS3</w:t>
            </w:r>
          </w:p>
        </w:tc>
        <w:tc>
          <w:tcPr>
            <w:tcW w:w="6051" w:type="dxa"/>
          </w:tcPr>
          <w:p w14:paraId="335A1FC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create form spec for scanning (Broker Version)</w:t>
            </w:r>
          </w:p>
        </w:tc>
      </w:tr>
      <w:tr w:rsidR="0084584A" w:rsidRPr="0002501E" w14:paraId="335A1FCE" w14:textId="77777777" w:rsidTr="00827BDE">
        <w:trPr>
          <w:cantSplit/>
        </w:trPr>
        <w:tc>
          <w:tcPr>
            <w:tcW w:w="3299" w:type="dxa"/>
          </w:tcPr>
          <w:p w14:paraId="335A1FC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IBDFBKS4</w:t>
            </w:r>
          </w:p>
        </w:tc>
        <w:tc>
          <w:tcPr>
            <w:tcW w:w="6051" w:type="dxa"/>
          </w:tcPr>
          <w:p w14:paraId="335A1FC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Create form spec file for scanning</w:t>
            </w:r>
          </w:p>
        </w:tc>
      </w:tr>
      <w:tr w:rsidR="0084584A" w:rsidRPr="0002501E" w14:paraId="335A1FD1" w14:textId="77777777" w:rsidTr="00827BDE">
        <w:trPr>
          <w:cantSplit/>
        </w:trPr>
        <w:tc>
          <w:tcPr>
            <w:tcW w:w="3299" w:type="dxa"/>
          </w:tcPr>
          <w:p w14:paraId="335A1FC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w:t>
            </w:r>
          </w:p>
        </w:tc>
        <w:tc>
          <w:tcPr>
            <w:tcW w:w="6051" w:type="dxa"/>
          </w:tcPr>
          <w:p w14:paraId="335A1FD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CONVERSION UTILTY</w:t>
            </w:r>
          </w:p>
        </w:tc>
      </w:tr>
      <w:tr w:rsidR="0084584A" w:rsidRPr="0002501E" w14:paraId="335A1FD4" w14:textId="77777777" w:rsidTr="00827BDE">
        <w:trPr>
          <w:cantSplit/>
        </w:trPr>
        <w:tc>
          <w:tcPr>
            <w:tcW w:w="3299" w:type="dxa"/>
          </w:tcPr>
          <w:p w14:paraId="335A1FD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IBDFC1</w:t>
            </w:r>
          </w:p>
        </w:tc>
        <w:tc>
          <w:tcPr>
            <w:tcW w:w="6051" w:type="dxa"/>
          </w:tcPr>
          <w:p w14:paraId="335A1FD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CONVERTED FORMS LIST</w:t>
            </w:r>
          </w:p>
        </w:tc>
      </w:tr>
      <w:tr w:rsidR="0084584A" w:rsidRPr="0002501E" w14:paraId="335A1FD7" w14:textId="77777777" w:rsidTr="00827BDE">
        <w:trPr>
          <w:cantSplit/>
        </w:trPr>
        <w:tc>
          <w:tcPr>
            <w:tcW w:w="3299" w:type="dxa"/>
          </w:tcPr>
          <w:p w14:paraId="335A1FD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IBDFC2</w:t>
            </w:r>
          </w:p>
        </w:tc>
        <w:tc>
          <w:tcPr>
            <w:tcW w:w="6051" w:type="dxa"/>
          </w:tcPr>
          <w:p w14:paraId="335A1FD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converts a form for scanning</w:t>
            </w:r>
          </w:p>
        </w:tc>
      </w:tr>
      <w:tr w:rsidR="0084584A" w:rsidRPr="0002501E" w14:paraId="335A1FDA" w14:textId="77777777" w:rsidTr="00827BDE">
        <w:trPr>
          <w:cantSplit/>
        </w:trPr>
        <w:tc>
          <w:tcPr>
            <w:tcW w:w="3299" w:type="dxa"/>
          </w:tcPr>
          <w:p w14:paraId="335A1FD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IBDFC2A</w:t>
            </w:r>
          </w:p>
        </w:tc>
        <w:tc>
          <w:tcPr>
            <w:tcW w:w="6051" w:type="dxa"/>
          </w:tcPr>
          <w:p w14:paraId="335A1FD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converts a form for scanning (cont'd)</w:t>
            </w:r>
          </w:p>
        </w:tc>
      </w:tr>
      <w:tr w:rsidR="0084584A" w:rsidRPr="0002501E" w14:paraId="335A1FDD" w14:textId="77777777" w:rsidTr="00827BDE">
        <w:trPr>
          <w:cantSplit/>
        </w:trPr>
        <w:tc>
          <w:tcPr>
            <w:tcW w:w="3299" w:type="dxa"/>
          </w:tcPr>
          <w:p w14:paraId="335A1FD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IBDFC2B</w:t>
            </w:r>
          </w:p>
        </w:tc>
        <w:tc>
          <w:tcPr>
            <w:tcW w:w="6051" w:type="dxa"/>
          </w:tcPr>
          <w:p w14:paraId="335A1FD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converts a form for scanning</w:t>
            </w:r>
          </w:p>
        </w:tc>
      </w:tr>
      <w:tr w:rsidR="0084584A" w:rsidRPr="0002501E" w14:paraId="335A1FE0" w14:textId="77777777" w:rsidTr="00827BDE">
        <w:trPr>
          <w:cantSplit/>
        </w:trPr>
        <w:tc>
          <w:tcPr>
            <w:tcW w:w="3299" w:type="dxa"/>
          </w:tcPr>
          <w:p w14:paraId="335A1FD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IBDFC3</w:t>
            </w:r>
          </w:p>
        </w:tc>
        <w:tc>
          <w:tcPr>
            <w:tcW w:w="6051" w:type="dxa"/>
          </w:tcPr>
          <w:p w14:paraId="335A1FD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replace original form with converted form</w:t>
            </w:r>
          </w:p>
        </w:tc>
      </w:tr>
      <w:tr w:rsidR="0084584A" w:rsidRPr="0002501E" w14:paraId="335A1FE3" w14:textId="77777777" w:rsidTr="00827BDE">
        <w:trPr>
          <w:cantSplit/>
        </w:trPr>
        <w:tc>
          <w:tcPr>
            <w:tcW w:w="3299" w:type="dxa"/>
          </w:tcPr>
          <w:p w14:paraId="335A1FE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IBDFC4</w:t>
            </w:r>
          </w:p>
        </w:tc>
        <w:tc>
          <w:tcPr>
            <w:tcW w:w="6051" w:type="dxa"/>
          </w:tcPr>
          <w:p w14:paraId="335A1FE2"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w:t>
            </w:r>
            <w:r w:rsidRPr="00D1302C">
              <w:rPr>
                <w:rFonts w:ascii="Times New Roman" w:hAnsi="Times New Roman"/>
                <w:sz w:val="22"/>
                <w:szCs w:val="22"/>
              </w:rPr>
              <w:t>R FORM - print scanning form definition</w:t>
            </w:r>
          </w:p>
        </w:tc>
      </w:tr>
      <w:tr w:rsidR="0084584A" w:rsidRPr="0002501E" w14:paraId="335A1FE6" w14:textId="77777777" w:rsidTr="00827BDE">
        <w:trPr>
          <w:cantSplit/>
        </w:trPr>
        <w:tc>
          <w:tcPr>
            <w:tcW w:w="3299" w:type="dxa"/>
          </w:tcPr>
          <w:p w14:paraId="335A1FE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IBDFCG</w:t>
            </w:r>
          </w:p>
        </w:tc>
        <w:tc>
          <w:tcPr>
            <w:tcW w:w="6051" w:type="dxa"/>
          </w:tcPr>
          <w:p w14:paraId="335A1FE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CLINIC GROUP FORMS SCREEN</w:t>
            </w:r>
          </w:p>
        </w:tc>
      </w:tr>
      <w:tr w:rsidR="0084584A" w:rsidRPr="0002501E" w14:paraId="335A1FE9" w14:textId="77777777" w:rsidTr="00827BDE">
        <w:trPr>
          <w:cantSplit/>
        </w:trPr>
        <w:tc>
          <w:tcPr>
            <w:tcW w:w="3299" w:type="dxa"/>
          </w:tcPr>
          <w:p w14:paraId="335A1FE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IBDFCG1</w:t>
            </w:r>
          </w:p>
        </w:tc>
        <w:tc>
          <w:tcPr>
            <w:tcW w:w="6051" w:type="dxa"/>
          </w:tcPr>
          <w:p w14:paraId="335A1FE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CONT. of Clinic Group Enter Edit Screen - 1 1 95</w:t>
            </w:r>
          </w:p>
        </w:tc>
      </w:tr>
      <w:tr w:rsidR="0084584A" w:rsidRPr="0002501E" w14:paraId="335A1FEC" w14:textId="77777777" w:rsidTr="00827BDE">
        <w:trPr>
          <w:cantSplit/>
        </w:trPr>
        <w:tc>
          <w:tcPr>
            <w:tcW w:w="3299" w:type="dxa"/>
          </w:tcPr>
          <w:p w14:paraId="335A1FE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IBDFCMP</w:t>
            </w:r>
          </w:p>
        </w:tc>
        <w:tc>
          <w:tcPr>
            <w:tcW w:w="6051" w:type="dxa"/>
          </w:tcPr>
          <w:p w14:paraId="335A1FE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list of components on a form</w:t>
            </w:r>
          </w:p>
        </w:tc>
      </w:tr>
      <w:tr w:rsidR="0084584A" w:rsidRPr="0002501E" w14:paraId="335A1FEF" w14:textId="77777777" w:rsidTr="00827BDE">
        <w:trPr>
          <w:cantSplit/>
        </w:trPr>
        <w:tc>
          <w:tcPr>
            <w:tcW w:w="3299" w:type="dxa"/>
          </w:tcPr>
          <w:p w14:paraId="335A1FE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IBDFCMP1</w:t>
            </w:r>
          </w:p>
        </w:tc>
        <w:tc>
          <w:tcPr>
            <w:tcW w:w="6051" w:type="dxa"/>
          </w:tcPr>
          <w:p w14:paraId="335A1FE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list of components on a form (cont.)</w:t>
            </w:r>
          </w:p>
        </w:tc>
      </w:tr>
      <w:tr w:rsidR="0084584A" w:rsidRPr="0002501E" w14:paraId="335A1FF2" w14:textId="77777777" w:rsidTr="00827BDE">
        <w:trPr>
          <w:cantSplit/>
        </w:trPr>
        <w:tc>
          <w:tcPr>
            <w:tcW w:w="3299" w:type="dxa"/>
          </w:tcPr>
          <w:p w14:paraId="335A1FF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IBDFCNOF</w:t>
            </w:r>
          </w:p>
        </w:tc>
        <w:tc>
          <w:tcPr>
            <w:tcW w:w="6051" w:type="dxa"/>
          </w:tcPr>
          <w:p w14:paraId="335A1FF1"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AICS clinics with n</w:t>
            </w:r>
            <w:r w:rsidRPr="00D1302C">
              <w:rPr>
                <w:rFonts w:ascii="Times New Roman" w:hAnsi="Times New Roman"/>
                <w:sz w:val="22"/>
                <w:szCs w:val="22"/>
              </w:rPr>
              <w:t>o forms</w:t>
            </w:r>
          </w:p>
        </w:tc>
      </w:tr>
      <w:tr w:rsidR="0084584A" w:rsidRPr="0002501E" w14:paraId="335A1FF5" w14:textId="77777777" w:rsidTr="00827BDE">
        <w:trPr>
          <w:cantSplit/>
        </w:trPr>
        <w:tc>
          <w:tcPr>
            <w:tcW w:w="3299" w:type="dxa"/>
          </w:tcPr>
          <w:p w14:paraId="335A1FF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IBDFDBS</w:t>
            </w:r>
          </w:p>
        </w:tc>
        <w:tc>
          <w:tcPr>
            <w:tcW w:w="6051" w:type="dxa"/>
          </w:tcPr>
          <w:p w14:paraId="335A1FF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Database Server Utilities</w:t>
            </w:r>
          </w:p>
        </w:tc>
      </w:tr>
      <w:tr w:rsidR="0084584A" w:rsidRPr="0002501E" w14:paraId="335A1FF8" w14:textId="77777777" w:rsidTr="00827BDE">
        <w:trPr>
          <w:cantSplit/>
        </w:trPr>
        <w:tc>
          <w:tcPr>
            <w:tcW w:w="3299" w:type="dxa"/>
          </w:tcPr>
          <w:p w14:paraId="335A1FF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w:t>
            </w:r>
          </w:p>
        </w:tc>
        <w:tc>
          <w:tcPr>
            <w:tcW w:w="6051" w:type="dxa"/>
          </w:tcPr>
          <w:p w14:paraId="335A1FF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Entry point by form</w:t>
            </w:r>
          </w:p>
        </w:tc>
      </w:tr>
      <w:tr w:rsidR="0084584A" w:rsidRPr="0002501E" w14:paraId="335A1FFB" w14:textId="77777777" w:rsidTr="00827BDE">
        <w:trPr>
          <w:cantSplit/>
        </w:trPr>
        <w:tc>
          <w:tcPr>
            <w:tcW w:w="3299" w:type="dxa"/>
          </w:tcPr>
          <w:p w14:paraId="335A1FF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IBDFDE0</w:t>
            </w:r>
          </w:p>
        </w:tc>
        <w:tc>
          <w:tcPr>
            <w:tcW w:w="6051" w:type="dxa"/>
          </w:tcPr>
          <w:p w14:paraId="335A1FF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Check out interview</w:t>
            </w:r>
          </w:p>
        </w:tc>
      </w:tr>
      <w:tr w:rsidR="0084584A" w:rsidRPr="0002501E" w14:paraId="335A1FFE" w14:textId="77777777" w:rsidTr="00827BDE">
        <w:trPr>
          <w:cantSplit/>
        </w:trPr>
        <w:tc>
          <w:tcPr>
            <w:tcW w:w="3299" w:type="dxa"/>
          </w:tcPr>
          <w:p w14:paraId="335A1FF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IBDFDE1</w:t>
            </w:r>
          </w:p>
        </w:tc>
        <w:tc>
          <w:tcPr>
            <w:tcW w:w="6051" w:type="dxa"/>
          </w:tcPr>
          <w:p w14:paraId="335A1FF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Final check</w:t>
            </w:r>
          </w:p>
        </w:tc>
      </w:tr>
      <w:tr w:rsidR="0084584A" w:rsidRPr="0002501E" w14:paraId="335A2001" w14:textId="77777777" w:rsidTr="00827BDE">
        <w:trPr>
          <w:cantSplit/>
        </w:trPr>
        <w:tc>
          <w:tcPr>
            <w:tcW w:w="3299" w:type="dxa"/>
          </w:tcPr>
          <w:p w14:paraId="335A1FF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IBDFDE10</w:t>
            </w:r>
          </w:p>
        </w:tc>
        <w:tc>
          <w:tcPr>
            <w:tcW w:w="6051" w:type="dxa"/>
          </w:tcPr>
          <w:p w14:paraId="335A200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utility</w:t>
            </w:r>
          </w:p>
        </w:tc>
      </w:tr>
      <w:tr w:rsidR="0084584A" w:rsidRPr="0002501E" w14:paraId="335A2004" w14:textId="77777777" w:rsidTr="00827BDE">
        <w:trPr>
          <w:cantSplit/>
        </w:trPr>
        <w:tc>
          <w:tcPr>
            <w:tcW w:w="3299" w:type="dxa"/>
          </w:tcPr>
          <w:p w14:paraId="335A200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IBDFDE2</w:t>
            </w:r>
          </w:p>
        </w:tc>
        <w:tc>
          <w:tcPr>
            <w:tcW w:w="6051" w:type="dxa"/>
          </w:tcPr>
          <w:p w14:paraId="335A200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process selection lists</w:t>
            </w:r>
          </w:p>
        </w:tc>
      </w:tr>
      <w:tr w:rsidR="0084584A" w:rsidRPr="0002501E" w14:paraId="335A2007" w14:textId="77777777" w:rsidTr="00827BDE">
        <w:trPr>
          <w:cantSplit/>
        </w:trPr>
        <w:tc>
          <w:tcPr>
            <w:tcW w:w="3299" w:type="dxa"/>
          </w:tcPr>
          <w:p w14:paraId="335A200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IBDFDE21</w:t>
            </w:r>
          </w:p>
        </w:tc>
        <w:tc>
          <w:tcPr>
            <w:tcW w:w="6051" w:type="dxa"/>
          </w:tcPr>
          <w:p w14:paraId="335A200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process selection lists</w:t>
            </w:r>
          </w:p>
        </w:tc>
      </w:tr>
      <w:tr w:rsidR="0084584A" w:rsidRPr="0002501E" w14:paraId="335A200A" w14:textId="77777777" w:rsidTr="00827BDE">
        <w:trPr>
          <w:cantSplit/>
        </w:trPr>
        <w:tc>
          <w:tcPr>
            <w:tcW w:w="3299" w:type="dxa"/>
          </w:tcPr>
          <w:p w14:paraId="335A200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IBDFDE22</w:t>
            </w:r>
          </w:p>
        </w:tc>
        <w:tc>
          <w:tcPr>
            <w:tcW w:w="6051" w:type="dxa"/>
          </w:tcPr>
          <w:p w14:paraId="335A200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check selection rules</w:t>
            </w:r>
          </w:p>
        </w:tc>
      </w:tr>
      <w:tr w:rsidR="0084584A" w:rsidRPr="0002501E" w14:paraId="335A200D" w14:textId="77777777" w:rsidTr="00827BDE">
        <w:trPr>
          <w:cantSplit/>
        </w:trPr>
        <w:tc>
          <w:tcPr>
            <w:tcW w:w="3299" w:type="dxa"/>
          </w:tcPr>
          <w:p w14:paraId="335A200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IBDFDE23</w:t>
            </w:r>
          </w:p>
        </w:tc>
        <w:tc>
          <w:tcPr>
            <w:tcW w:w="6051" w:type="dxa"/>
          </w:tcPr>
          <w:p w14:paraId="335A200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Select CPT Modifiers during Manual Data Entry</w:t>
            </w:r>
          </w:p>
        </w:tc>
      </w:tr>
      <w:tr w:rsidR="0084584A" w:rsidRPr="0002501E" w14:paraId="335A2010" w14:textId="77777777" w:rsidTr="00827BDE">
        <w:trPr>
          <w:cantSplit/>
        </w:trPr>
        <w:tc>
          <w:tcPr>
            <w:tcW w:w="3299" w:type="dxa"/>
          </w:tcPr>
          <w:p w14:paraId="335A200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IBDFDE3</w:t>
            </w:r>
          </w:p>
        </w:tc>
        <w:tc>
          <w:tcPr>
            <w:tcW w:w="6051" w:type="dxa"/>
          </w:tcPr>
          <w:p w14:paraId="335A200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Manual Data Entry, process handprint fields</w:t>
            </w:r>
          </w:p>
        </w:tc>
      </w:tr>
      <w:tr w:rsidR="0084584A" w:rsidRPr="0002501E" w14:paraId="335A2013" w14:textId="77777777" w:rsidTr="00827BDE">
        <w:trPr>
          <w:cantSplit/>
        </w:trPr>
        <w:tc>
          <w:tcPr>
            <w:tcW w:w="3299" w:type="dxa"/>
          </w:tcPr>
          <w:p w14:paraId="335A201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IBDFDE4</w:t>
            </w:r>
          </w:p>
        </w:tc>
        <w:tc>
          <w:tcPr>
            <w:tcW w:w="6051" w:type="dxa"/>
          </w:tcPr>
          <w:p w14:paraId="335A2012"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AICS Manual Data Entry, process m</w:t>
            </w:r>
            <w:r w:rsidRPr="00D1302C">
              <w:rPr>
                <w:rFonts w:ascii="Times New Roman" w:hAnsi="Times New Roman"/>
                <w:sz w:val="22"/>
                <w:szCs w:val="22"/>
              </w:rPr>
              <w:t>ultiple choice fields</w:t>
            </w:r>
          </w:p>
        </w:tc>
      </w:tr>
      <w:tr w:rsidR="0084584A" w:rsidRPr="0002501E" w14:paraId="335A2016" w14:textId="77777777" w:rsidTr="00827BDE">
        <w:trPr>
          <w:cantSplit/>
        </w:trPr>
        <w:tc>
          <w:tcPr>
            <w:tcW w:w="3299" w:type="dxa"/>
          </w:tcPr>
          <w:p w14:paraId="335A201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IBDFDE41</w:t>
            </w:r>
          </w:p>
        </w:tc>
        <w:tc>
          <w:tcPr>
            <w:tcW w:w="6051" w:type="dxa"/>
          </w:tcPr>
          <w:p w14:paraId="335A201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process selection lists</w:t>
            </w:r>
          </w:p>
        </w:tc>
      </w:tr>
      <w:tr w:rsidR="0084584A" w:rsidRPr="0002501E" w14:paraId="335A2019" w14:textId="77777777" w:rsidTr="00827BDE">
        <w:trPr>
          <w:cantSplit/>
        </w:trPr>
        <w:tc>
          <w:tcPr>
            <w:tcW w:w="3299" w:type="dxa"/>
          </w:tcPr>
          <w:p w14:paraId="335A201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IBDFDE42</w:t>
            </w:r>
          </w:p>
        </w:tc>
        <w:tc>
          <w:tcPr>
            <w:tcW w:w="6051" w:type="dxa"/>
          </w:tcPr>
          <w:p w14:paraId="335A201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check selection rules</w:t>
            </w:r>
          </w:p>
        </w:tc>
      </w:tr>
      <w:tr w:rsidR="0084584A" w:rsidRPr="0002501E" w14:paraId="335A201C" w14:textId="77777777" w:rsidTr="00827BDE">
        <w:trPr>
          <w:cantSplit/>
        </w:trPr>
        <w:tc>
          <w:tcPr>
            <w:tcW w:w="3299" w:type="dxa"/>
          </w:tcPr>
          <w:p w14:paraId="335A201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IBDFDE5</w:t>
            </w:r>
          </w:p>
        </w:tc>
        <w:tc>
          <w:tcPr>
            <w:tcW w:w="6051" w:type="dxa"/>
          </w:tcPr>
          <w:p w14:paraId="335A201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Manual Data Entry, Loader routine for 357.6</w:t>
            </w:r>
          </w:p>
        </w:tc>
      </w:tr>
      <w:tr w:rsidR="0084584A" w:rsidRPr="0002501E" w14:paraId="335A201F" w14:textId="77777777" w:rsidTr="00827BDE">
        <w:trPr>
          <w:cantSplit/>
        </w:trPr>
        <w:tc>
          <w:tcPr>
            <w:tcW w:w="3299" w:type="dxa"/>
          </w:tcPr>
          <w:p w14:paraId="335A201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IBDFDE6</w:t>
            </w:r>
          </w:p>
        </w:tc>
        <w:tc>
          <w:tcPr>
            <w:tcW w:w="6051" w:type="dxa"/>
          </w:tcPr>
          <w:p w14:paraId="335A201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Manual Data Entry, Entry point by clinic</w:t>
            </w:r>
          </w:p>
        </w:tc>
      </w:tr>
      <w:tr w:rsidR="0084584A" w:rsidRPr="0002501E" w14:paraId="335A2022" w14:textId="77777777" w:rsidTr="00827BDE">
        <w:trPr>
          <w:cantSplit/>
        </w:trPr>
        <w:tc>
          <w:tcPr>
            <w:tcW w:w="3299" w:type="dxa"/>
          </w:tcPr>
          <w:p w14:paraId="335A202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IBDFDE61</w:t>
            </w:r>
          </w:p>
        </w:tc>
        <w:tc>
          <w:tcPr>
            <w:tcW w:w="6051" w:type="dxa"/>
          </w:tcPr>
          <w:p w14:paraId="335A2021"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AICS Manual</w:t>
            </w:r>
            <w:r w:rsidRPr="00D1302C">
              <w:rPr>
                <w:rFonts w:ascii="Times New Roman" w:hAnsi="Times New Roman"/>
                <w:sz w:val="22"/>
                <w:szCs w:val="22"/>
              </w:rPr>
              <w:t xml:space="preserve"> Data Entry, process selection lists</w:t>
            </w:r>
          </w:p>
        </w:tc>
      </w:tr>
      <w:tr w:rsidR="0084584A" w:rsidRPr="0002501E" w14:paraId="335A2025" w14:textId="77777777" w:rsidTr="00827BDE">
        <w:trPr>
          <w:cantSplit/>
        </w:trPr>
        <w:tc>
          <w:tcPr>
            <w:tcW w:w="3299" w:type="dxa"/>
          </w:tcPr>
          <w:p w14:paraId="335A202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IBDFDE7</w:t>
            </w:r>
          </w:p>
        </w:tc>
        <w:tc>
          <w:tcPr>
            <w:tcW w:w="6051" w:type="dxa"/>
          </w:tcPr>
          <w:p w14:paraId="335A202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Manual Data Entry, Entry point for Group Clinics</w:t>
            </w:r>
          </w:p>
        </w:tc>
      </w:tr>
      <w:tr w:rsidR="0084584A" w:rsidRPr="0002501E" w14:paraId="335A2028" w14:textId="77777777" w:rsidTr="00827BDE">
        <w:trPr>
          <w:cantSplit/>
        </w:trPr>
        <w:tc>
          <w:tcPr>
            <w:tcW w:w="3299" w:type="dxa"/>
          </w:tcPr>
          <w:p w14:paraId="335A202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IBDFDE8</w:t>
            </w:r>
          </w:p>
        </w:tc>
        <w:tc>
          <w:tcPr>
            <w:tcW w:w="6051" w:type="dxa"/>
          </w:tcPr>
          <w:p w14:paraId="335A202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Manual Data Entry, Entry for no form no appt</w:t>
            </w:r>
          </w:p>
        </w:tc>
      </w:tr>
      <w:tr w:rsidR="0084584A" w:rsidRPr="0002501E" w14:paraId="335A202B" w14:textId="77777777" w:rsidTr="00827BDE">
        <w:trPr>
          <w:cantSplit/>
        </w:trPr>
        <w:tc>
          <w:tcPr>
            <w:tcW w:w="3299" w:type="dxa"/>
          </w:tcPr>
          <w:p w14:paraId="335A202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IBDFDE9</w:t>
            </w:r>
          </w:p>
        </w:tc>
        <w:tc>
          <w:tcPr>
            <w:tcW w:w="6051" w:type="dxa"/>
          </w:tcPr>
          <w:p w14:paraId="335A202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Manual Data Entry, Report of inputs by form</w:t>
            </w:r>
          </w:p>
        </w:tc>
      </w:tr>
      <w:tr w:rsidR="0084584A" w:rsidRPr="0002501E" w14:paraId="335A202E" w14:textId="77777777" w:rsidTr="00827BDE">
        <w:trPr>
          <w:cantSplit/>
        </w:trPr>
        <w:tc>
          <w:tcPr>
            <w:tcW w:w="3299" w:type="dxa"/>
          </w:tcPr>
          <w:p w14:paraId="335A202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IBDFDEA</w:t>
            </w:r>
          </w:p>
        </w:tc>
        <w:tc>
          <w:tcPr>
            <w:tcW w:w="6051" w:type="dxa"/>
          </w:tcPr>
          <w:p w14:paraId="335A202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API</w:t>
            </w:r>
          </w:p>
        </w:tc>
      </w:tr>
      <w:tr w:rsidR="0084584A" w:rsidRPr="0002501E" w14:paraId="335A2031" w14:textId="77777777" w:rsidTr="00827BDE">
        <w:trPr>
          <w:cantSplit/>
        </w:trPr>
        <w:tc>
          <w:tcPr>
            <w:tcW w:w="3299" w:type="dxa"/>
          </w:tcPr>
          <w:p w14:paraId="335A202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IBDFDVE</w:t>
            </w:r>
          </w:p>
        </w:tc>
        <w:tc>
          <w:tcPr>
            <w:tcW w:w="6051" w:type="dxa"/>
          </w:tcPr>
          <w:p w14:paraId="335A2030"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A</w:t>
            </w:r>
            <w:r w:rsidRPr="00D1302C">
              <w:rPr>
                <w:rFonts w:ascii="Times New Roman" w:hAnsi="Times New Roman"/>
                <w:sz w:val="22"/>
                <w:szCs w:val="22"/>
              </w:rPr>
              <w:t>ICS edit printers file</w:t>
            </w:r>
          </w:p>
        </w:tc>
      </w:tr>
      <w:tr w:rsidR="0084584A" w:rsidRPr="0002501E" w14:paraId="335A2034" w14:textId="77777777" w:rsidTr="00827BDE">
        <w:trPr>
          <w:cantSplit/>
        </w:trPr>
        <w:tc>
          <w:tcPr>
            <w:tcW w:w="3299" w:type="dxa"/>
          </w:tcPr>
          <w:p w14:paraId="335A203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IBDFESP</w:t>
            </w:r>
          </w:p>
        </w:tc>
        <w:tc>
          <w:tcPr>
            <w:tcW w:w="6051" w:type="dxa"/>
          </w:tcPr>
          <w:p w14:paraId="335A203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EDIT SITE PARAMS</w:t>
            </w:r>
          </w:p>
        </w:tc>
      </w:tr>
      <w:tr w:rsidR="0084584A" w:rsidRPr="0002501E" w14:paraId="335A2037" w14:textId="77777777" w:rsidTr="00827BDE">
        <w:trPr>
          <w:cantSplit/>
        </w:trPr>
        <w:tc>
          <w:tcPr>
            <w:tcW w:w="3299" w:type="dxa"/>
          </w:tcPr>
          <w:p w14:paraId="335A203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IBDFFRFT</w:t>
            </w:r>
          </w:p>
        </w:tc>
        <w:tc>
          <w:tcPr>
            <w:tcW w:w="6051" w:type="dxa"/>
          </w:tcPr>
          <w:p w14:paraId="335A203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Free Forms Tracking Entry</w:t>
            </w:r>
          </w:p>
        </w:tc>
      </w:tr>
      <w:tr w:rsidR="0084584A" w:rsidRPr="0002501E" w14:paraId="335A203A" w14:textId="77777777" w:rsidTr="00827BDE">
        <w:trPr>
          <w:cantSplit/>
        </w:trPr>
        <w:tc>
          <w:tcPr>
            <w:tcW w:w="3299" w:type="dxa"/>
          </w:tcPr>
          <w:p w14:paraId="335A203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IBDFFSMP</w:t>
            </w:r>
          </w:p>
        </w:tc>
        <w:tc>
          <w:tcPr>
            <w:tcW w:w="6051" w:type="dxa"/>
          </w:tcPr>
          <w:p w14:paraId="335A203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Print a sample of all encounter forms. - Dec </w:t>
            </w:r>
            <w:proofErr w:type="gramStart"/>
            <w:r w:rsidRPr="00DD113A">
              <w:rPr>
                <w:rFonts w:ascii="Times New Roman" w:hAnsi="Times New Roman"/>
                <w:sz w:val="22"/>
                <w:szCs w:val="22"/>
              </w:rPr>
              <w:t>12</w:t>
            </w:r>
            <w:proofErr w:type="gramEnd"/>
            <w:r w:rsidRPr="00DD113A">
              <w:rPr>
                <w:rFonts w:ascii="Times New Roman" w:hAnsi="Times New Roman"/>
                <w:sz w:val="22"/>
                <w:szCs w:val="22"/>
              </w:rPr>
              <w:t xml:space="preserve"> 1995@800</w:t>
            </w:r>
          </w:p>
        </w:tc>
      </w:tr>
      <w:tr w:rsidR="0084584A" w:rsidRPr="0002501E" w14:paraId="335A203D" w14:textId="77777777" w:rsidTr="00827BDE">
        <w:trPr>
          <w:cantSplit/>
        </w:trPr>
        <w:tc>
          <w:tcPr>
            <w:tcW w:w="3299" w:type="dxa"/>
          </w:tcPr>
          <w:p w14:paraId="335A203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IBDFFT</w:t>
            </w:r>
          </w:p>
        </w:tc>
        <w:tc>
          <w:tcPr>
            <w:tcW w:w="6051" w:type="dxa"/>
          </w:tcPr>
          <w:p w14:paraId="335A203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FORMS TRACKING</w:t>
            </w:r>
          </w:p>
        </w:tc>
      </w:tr>
      <w:tr w:rsidR="0084584A" w:rsidRPr="0002501E" w14:paraId="335A2040" w14:textId="77777777" w:rsidTr="00827BDE">
        <w:trPr>
          <w:cantSplit/>
        </w:trPr>
        <w:tc>
          <w:tcPr>
            <w:tcW w:w="3299" w:type="dxa"/>
          </w:tcPr>
          <w:p w14:paraId="335A203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IBDFFT1</w:t>
            </w:r>
          </w:p>
        </w:tc>
        <w:tc>
          <w:tcPr>
            <w:tcW w:w="6051" w:type="dxa"/>
          </w:tcPr>
          <w:p w14:paraId="335A203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FORMS TRACKING CONTINUED - JUL 6 1995</w:t>
            </w:r>
          </w:p>
        </w:tc>
      </w:tr>
      <w:tr w:rsidR="0084584A" w:rsidRPr="0002501E" w14:paraId="335A2043" w14:textId="77777777" w:rsidTr="00827BDE">
        <w:trPr>
          <w:cantSplit/>
        </w:trPr>
        <w:tc>
          <w:tcPr>
            <w:tcW w:w="3299" w:type="dxa"/>
          </w:tcPr>
          <w:p w14:paraId="335A204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IBDFFT2</w:t>
            </w:r>
          </w:p>
        </w:tc>
        <w:tc>
          <w:tcPr>
            <w:tcW w:w="6051" w:type="dxa"/>
          </w:tcPr>
          <w:p w14:paraId="335A204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FORMS TRACKING</w:t>
            </w:r>
          </w:p>
        </w:tc>
      </w:tr>
      <w:tr w:rsidR="0084584A" w:rsidRPr="0002501E" w14:paraId="335A2046" w14:textId="77777777" w:rsidTr="00827BDE">
        <w:trPr>
          <w:cantSplit/>
        </w:trPr>
        <w:tc>
          <w:tcPr>
            <w:tcW w:w="3299" w:type="dxa"/>
          </w:tcPr>
          <w:p w14:paraId="335A204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IBDFFT3</w:t>
            </w:r>
          </w:p>
        </w:tc>
        <w:tc>
          <w:tcPr>
            <w:tcW w:w="6051" w:type="dxa"/>
          </w:tcPr>
          <w:p w14:paraId="335A204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ROUTINE TO QUEUE FORMS TRACKING REPORT - 13 NOV 96</w:t>
            </w:r>
          </w:p>
        </w:tc>
      </w:tr>
      <w:tr w:rsidR="0084584A" w:rsidRPr="0002501E" w14:paraId="335A2049" w14:textId="77777777" w:rsidTr="00827BDE">
        <w:trPr>
          <w:cantSplit/>
        </w:trPr>
        <w:tc>
          <w:tcPr>
            <w:tcW w:w="3299" w:type="dxa"/>
          </w:tcPr>
          <w:p w14:paraId="335A204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IBDFFT4</w:t>
            </w:r>
          </w:p>
        </w:tc>
        <w:tc>
          <w:tcPr>
            <w:tcW w:w="6051" w:type="dxa"/>
          </w:tcPr>
          <w:p w14:paraId="335A204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FORMS TRACKING</w:t>
            </w:r>
          </w:p>
        </w:tc>
      </w:tr>
      <w:tr w:rsidR="0084584A" w:rsidRPr="0002501E" w14:paraId="335A204C" w14:textId="77777777" w:rsidTr="00827BDE">
        <w:trPr>
          <w:cantSplit/>
        </w:trPr>
        <w:tc>
          <w:tcPr>
            <w:tcW w:w="3299" w:type="dxa"/>
          </w:tcPr>
          <w:p w14:paraId="335A204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IBDFFV</w:t>
            </w:r>
          </w:p>
        </w:tc>
        <w:tc>
          <w:tcPr>
            <w:tcW w:w="6051" w:type="dxa"/>
          </w:tcPr>
          <w:p w14:paraId="335A204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FORM VALIDATION</w:t>
            </w:r>
          </w:p>
        </w:tc>
      </w:tr>
      <w:tr w:rsidR="0084584A" w:rsidRPr="0002501E" w14:paraId="335A204F" w14:textId="77777777" w:rsidTr="00827BDE">
        <w:trPr>
          <w:cantSplit/>
        </w:trPr>
        <w:tc>
          <w:tcPr>
            <w:tcW w:w="3299" w:type="dxa"/>
          </w:tcPr>
          <w:p w14:paraId="335A204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IBDFFV1</w:t>
            </w:r>
          </w:p>
        </w:tc>
        <w:tc>
          <w:tcPr>
            <w:tcW w:w="6051" w:type="dxa"/>
          </w:tcPr>
          <w:p w14:paraId="335A204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FORM VALIDATION</w:t>
            </w:r>
          </w:p>
        </w:tc>
      </w:tr>
      <w:tr w:rsidR="0084584A" w:rsidRPr="0002501E" w14:paraId="335A2052" w14:textId="77777777" w:rsidTr="00827BDE">
        <w:trPr>
          <w:cantSplit/>
        </w:trPr>
        <w:tc>
          <w:tcPr>
            <w:tcW w:w="3299" w:type="dxa"/>
          </w:tcPr>
          <w:p w14:paraId="335A205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IBDFFV2</w:t>
            </w:r>
          </w:p>
        </w:tc>
        <w:tc>
          <w:tcPr>
            <w:tcW w:w="6051" w:type="dxa"/>
          </w:tcPr>
          <w:p w14:paraId="335A205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FORM VALIDATION</w:t>
            </w:r>
          </w:p>
        </w:tc>
      </w:tr>
      <w:tr w:rsidR="0084584A" w:rsidRPr="0002501E" w14:paraId="335A2055" w14:textId="77777777" w:rsidTr="00827BDE">
        <w:trPr>
          <w:cantSplit/>
        </w:trPr>
        <w:tc>
          <w:tcPr>
            <w:tcW w:w="3299" w:type="dxa"/>
          </w:tcPr>
          <w:p w14:paraId="335A205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IBDFFV3</w:t>
            </w:r>
          </w:p>
        </w:tc>
        <w:tc>
          <w:tcPr>
            <w:tcW w:w="6051" w:type="dxa"/>
          </w:tcPr>
          <w:p w14:paraId="335A205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FORM VALIDATION</w:t>
            </w:r>
          </w:p>
        </w:tc>
      </w:tr>
      <w:tr w:rsidR="0084584A" w:rsidRPr="0002501E" w14:paraId="335A2058" w14:textId="77777777" w:rsidTr="00827BDE">
        <w:trPr>
          <w:cantSplit/>
        </w:trPr>
        <w:tc>
          <w:tcPr>
            <w:tcW w:w="3299" w:type="dxa"/>
          </w:tcPr>
          <w:p w14:paraId="335A205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IBDFGRP</w:t>
            </w:r>
          </w:p>
        </w:tc>
        <w:tc>
          <w:tcPr>
            <w:tcW w:w="6051" w:type="dxa"/>
          </w:tcPr>
          <w:p w14:paraId="335A205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GROUP COPY - 7/25/95</w:t>
            </w:r>
          </w:p>
        </w:tc>
      </w:tr>
      <w:tr w:rsidR="0084584A" w:rsidRPr="0002501E" w14:paraId="335A205B" w14:textId="77777777" w:rsidTr="00827BDE">
        <w:trPr>
          <w:cantSplit/>
        </w:trPr>
        <w:tc>
          <w:tcPr>
            <w:tcW w:w="3299" w:type="dxa"/>
          </w:tcPr>
          <w:p w14:paraId="335A205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IBDFHLP</w:t>
            </w:r>
          </w:p>
        </w:tc>
        <w:tc>
          <w:tcPr>
            <w:tcW w:w="6051" w:type="dxa"/>
          </w:tcPr>
          <w:p w14:paraId="335A205A"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 xml:space="preserve">HELP CODE FOR </w:t>
            </w:r>
            <w:r w:rsidRPr="00D1302C">
              <w:rPr>
                <w:rFonts w:ascii="Times New Roman" w:hAnsi="Times New Roman"/>
                <w:sz w:val="22"/>
                <w:szCs w:val="22"/>
              </w:rPr>
              <w:t xml:space="preserve">SPECIAL INSTRUCTIONS </w:t>
            </w:r>
          </w:p>
        </w:tc>
      </w:tr>
      <w:tr w:rsidR="0084584A" w:rsidRPr="0002501E" w14:paraId="335A205E" w14:textId="77777777" w:rsidTr="00827BDE">
        <w:trPr>
          <w:cantSplit/>
        </w:trPr>
        <w:tc>
          <w:tcPr>
            <w:tcW w:w="3299" w:type="dxa"/>
          </w:tcPr>
          <w:p w14:paraId="335A205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IBDFLST</w:t>
            </w:r>
          </w:p>
        </w:tc>
        <w:tc>
          <w:tcPr>
            <w:tcW w:w="6051" w:type="dxa"/>
          </w:tcPr>
          <w:p w14:paraId="335A205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Maintenance Utility Invalid Codes List - MAY 17 1995</w:t>
            </w:r>
          </w:p>
        </w:tc>
      </w:tr>
      <w:tr w:rsidR="0084584A" w:rsidRPr="0002501E" w14:paraId="335A2061" w14:textId="77777777" w:rsidTr="00827BDE">
        <w:trPr>
          <w:cantSplit/>
        </w:trPr>
        <w:tc>
          <w:tcPr>
            <w:tcW w:w="3299" w:type="dxa"/>
          </w:tcPr>
          <w:p w14:paraId="335A205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IBDFLST1</w:t>
            </w:r>
          </w:p>
        </w:tc>
        <w:tc>
          <w:tcPr>
            <w:tcW w:w="6051" w:type="dxa"/>
          </w:tcPr>
          <w:p w14:paraId="335A206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Maintenance Utility Invalid Codes List - MAY 17 1995</w:t>
            </w:r>
          </w:p>
        </w:tc>
      </w:tr>
      <w:tr w:rsidR="0084584A" w:rsidRPr="0002501E" w14:paraId="335A2064" w14:textId="77777777" w:rsidTr="00827BDE">
        <w:trPr>
          <w:cantSplit/>
        </w:trPr>
        <w:tc>
          <w:tcPr>
            <w:tcW w:w="3299" w:type="dxa"/>
          </w:tcPr>
          <w:p w14:paraId="335A206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IBDFM1</w:t>
            </w:r>
          </w:p>
        </w:tc>
        <w:tc>
          <w:tcPr>
            <w:tcW w:w="6051" w:type="dxa"/>
          </w:tcPr>
          <w:p w14:paraId="335A206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Compiling bubbles and hand print fields</w:t>
            </w:r>
          </w:p>
        </w:tc>
      </w:tr>
      <w:tr w:rsidR="0084584A" w:rsidRPr="0002501E" w14:paraId="335A2067" w14:textId="77777777" w:rsidTr="00827BDE">
        <w:trPr>
          <w:cantSplit/>
        </w:trPr>
        <w:tc>
          <w:tcPr>
            <w:tcW w:w="3299" w:type="dxa"/>
          </w:tcPr>
          <w:p w14:paraId="335A206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IBDFN, IBDFN1, IBDFN2, IBDFN3, IBDFN4, IBDFN5, IBDFN6</w:t>
            </w:r>
          </w:p>
        </w:tc>
        <w:tc>
          <w:tcPr>
            <w:tcW w:w="6051" w:type="dxa"/>
          </w:tcPr>
          <w:p w14:paraId="335A2066" w14:textId="77777777" w:rsidR="0084584A" w:rsidRPr="00D1302C" w:rsidRDefault="0084584A" w:rsidP="00D0524B">
            <w:pPr>
              <w:rPr>
                <w:rFonts w:ascii="Times New Roman" w:hAnsi="Times New Roman"/>
                <w:sz w:val="22"/>
                <w:szCs w:val="22"/>
              </w:rPr>
            </w:pPr>
            <w:r w:rsidRPr="00DD113A">
              <w:rPr>
                <w:rFonts w:ascii="Times New Roman" w:hAnsi="Times New Roman"/>
                <w:sz w:val="22"/>
                <w:szCs w:val="22"/>
              </w:rPr>
              <w:t xml:space="preserve">Entry </w:t>
            </w:r>
            <w:r w:rsidRPr="00D1302C">
              <w:rPr>
                <w:rFonts w:ascii="Times New Roman" w:hAnsi="Times New Roman"/>
                <w:sz w:val="22"/>
                <w:szCs w:val="22"/>
              </w:rPr>
              <w:t>points used by the PACKAGE INTERFACE file #357.6) for interfacing with other packages.</w:t>
            </w:r>
          </w:p>
        </w:tc>
      </w:tr>
      <w:tr w:rsidR="0084584A" w:rsidRPr="0002501E" w14:paraId="335A206A" w14:textId="77777777" w:rsidTr="00827BDE">
        <w:trPr>
          <w:cantSplit/>
        </w:trPr>
        <w:tc>
          <w:tcPr>
            <w:tcW w:w="3299" w:type="dxa"/>
          </w:tcPr>
          <w:p w14:paraId="335A206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IBDFN10</w:t>
            </w:r>
          </w:p>
        </w:tc>
        <w:tc>
          <w:tcPr>
            <w:tcW w:w="6051" w:type="dxa"/>
          </w:tcPr>
          <w:p w14:paraId="335A206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(selection routines - mostly for PCE files)</w:t>
            </w:r>
          </w:p>
        </w:tc>
      </w:tr>
      <w:tr w:rsidR="0084584A" w:rsidRPr="0002501E" w14:paraId="335A206D" w14:textId="77777777" w:rsidTr="00827BDE">
        <w:trPr>
          <w:cantSplit/>
        </w:trPr>
        <w:tc>
          <w:tcPr>
            <w:tcW w:w="3299" w:type="dxa"/>
          </w:tcPr>
          <w:p w14:paraId="335A206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IBDFN11</w:t>
            </w:r>
          </w:p>
        </w:tc>
        <w:tc>
          <w:tcPr>
            <w:tcW w:w="6051" w:type="dxa"/>
          </w:tcPr>
          <w:p w14:paraId="335A206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(entry points for reprint of dynamic data)</w:t>
            </w:r>
          </w:p>
        </w:tc>
      </w:tr>
      <w:tr w:rsidR="0084584A" w:rsidRPr="0002501E" w14:paraId="335A2070" w14:textId="77777777" w:rsidTr="00827BDE">
        <w:trPr>
          <w:cantSplit/>
        </w:trPr>
        <w:tc>
          <w:tcPr>
            <w:tcW w:w="3299" w:type="dxa"/>
          </w:tcPr>
          <w:p w14:paraId="335A206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IBDFN12</w:t>
            </w:r>
          </w:p>
        </w:tc>
        <w:tc>
          <w:tcPr>
            <w:tcW w:w="6051" w:type="dxa"/>
          </w:tcPr>
          <w:p w14:paraId="335A206F"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 SELE</w:t>
            </w:r>
            <w:r w:rsidRPr="00D1302C">
              <w:rPr>
                <w:rFonts w:ascii="Times New Roman" w:hAnsi="Times New Roman"/>
                <w:sz w:val="22"/>
                <w:szCs w:val="22"/>
              </w:rPr>
              <w:t>CTORS</w:t>
            </w:r>
          </w:p>
        </w:tc>
      </w:tr>
      <w:tr w:rsidR="0084584A" w:rsidRPr="0002501E" w14:paraId="335A2073" w14:textId="77777777" w:rsidTr="00827BDE">
        <w:trPr>
          <w:cantSplit/>
        </w:trPr>
        <w:tc>
          <w:tcPr>
            <w:tcW w:w="3299" w:type="dxa"/>
          </w:tcPr>
          <w:p w14:paraId="335A207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IBDFN13</w:t>
            </w:r>
          </w:p>
        </w:tc>
        <w:tc>
          <w:tcPr>
            <w:tcW w:w="6051" w:type="dxa"/>
          </w:tcPr>
          <w:p w14:paraId="335A207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(input transforms for AICS Data Types)</w:t>
            </w:r>
          </w:p>
        </w:tc>
      </w:tr>
      <w:tr w:rsidR="0084584A" w:rsidRPr="0002501E" w14:paraId="335A2076" w14:textId="77777777" w:rsidTr="00827BDE">
        <w:trPr>
          <w:cantSplit/>
        </w:trPr>
        <w:tc>
          <w:tcPr>
            <w:tcW w:w="3299" w:type="dxa"/>
          </w:tcPr>
          <w:p w14:paraId="335A207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IBDFN14</w:t>
            </w:r>
          </w:p>
        </w:tc>
        <w:tc>
          <w:tcPr>
            <w:tcW w:w="6051" w:type="dxa"/>
          </w:tcPr>
          <w:p w14:paraId="335A207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OUTPUTS</w:t>
            </w:r>
          </w:p>
        </w:tc>
      </w:tr>
      <w:tr w:rsidR="0084584A" w:rsidRPr="0002501E" w14:paraId="335A2079" w14:textId="77777777" w:rsidTr="00827BDE">
        <w:trPr>
          <w:cantSplit/>
        </w:trPr>
        <w:tc>
          <w:tcPr>
            <w:tcW w:w="3299" w:type="dxa"/>
          </w:tcPr>
          <w:p w14:paraId="335A207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IBDFN15</w:t>
            </w:r>
          </w:p>
        </w:tc>
        <w:tc>
          <w:tcPr>
            <w:tcW w:w="6051" w:type="dxa"/>
          </w:tcPr>
          <w:p w14:paraId="335A207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OUTPUTS</w:t>
            </w:r>
          </w:p>
        </w:tc>
      </w:tr>
      <w:tr w:rsidR="0084584A" w:rsidRPr="0002501E" w14:paraId="335A207C" w14:textId="77777777" w:rsidTr="00827BDE">
        <w:trPr>
          <w:cantSplit/>
        </w:trPr>
        <w:tc>
          <w:tcPr>
            <w:tcW w:w="3299" w:type="dxa"/>
          </w:tcPr>
          <w:p w14:paraId="335A207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IBDFN16</w:t>
            </w:r>
          </w:p>
        </w:tc>
        <w:tc>
          <w:tcPr>
            <w:tcW w:w="6051" w:type="dxa"/>
          </w:tcPr>
          <w:p w14:paraId="335A207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ENCOUNTER FORM - (entry points for </w:t>
            </w:r>
            <w:proofErr w:type="spellStart"/>
            <w:r w:rsidRPr="00DD113A">
              <w:rPr>
                <w:rFonts w:ascii="Times New Roman" w:hAnsi="Times New Roman"/>
                <w:sz w:val="22"/>
                <w:szCs w:val="22"/>
              </w:rPr>
              <w:t>gaf</w:t>
            </w:r>
            <w:proofErr w:type="spellEnd"/>
            <w:r w:rsidRPr="00DD113A">
              <w:rPr>
                <w:rFonts w:ascii="Times New Roman" w:hAnsi="Times New Roman"/>
                <w:sz w:val="22"/>
                <w:szCs w:val="22"/>
              </w:rPr>
              <w:t xml:space="preserve"> project)</w:t>
            </w:r>
          </w:p>
        </w:tc>
      </w:tr>
      <w:tr w:rsidR="0084584A" w:rsidRPr="0002501E" w14:paraId="335A207F" w14:textId="77777777" w:rsidTr="00827BDE">
        <w:trPr>
          <w:cantSplit/>
        </w:trPr>
        <w:tc>
          <w:tcPr>
            <w:tcW w:w="3299" w:type="dxa"/>
          </w:tcPr>
          <w:p w14:paraId="335A207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IBDFN7</w:t>
            </w:r>
          </w:p>
        </w:tc>
        <w:tc>
          <w:tcPr>
            <w:tcW w:w="6051" w:type="dxa"/>
          </w:tcPr>
          <w:p w14:paraId="335A207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validate logic for data</w:t>
            </w:r>
          </w:p>
        </w:tc>
      </w:tr>
      <w:tr w:rsidR="0084584A" w:rsidRPr="0002501E" w14:paraId="335A2082" w14:textId="77777777" w:rsidTr="00827BDE">
        <w:trPr>
          <w:cantSplit/>
        </w:trPr>
        <w:tc>
          <w:tcPr>
            <w:tcW w:w="3299" w:type="dxa"/>
          </w:tcPr>
          <w:p w14:paraId="335A208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IBDFN8</w:t>
            </w:r>
          </w:p>
        </w:tc>
        <w:tc>
          <w:tcPr>
            <w:tcW w:w="6051" w:type="dxa"/>
          </w:tcPr>
          <w:p w14:paraId="335A2081"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w:t>
            </w:r>
            <w:r w:rsidRPr="00D1302C">
              <w:rPr>
                <w:rFonts w:ascii="Times New Roman" w:hAnsi="Times New Roman"/>
                <w:sz w:val="22"/>
                <w:szCs w:val="22"/>
              </w:rPr>
              <w:t>OUNTER FORM - PCE GDI INPUT TRANSFORMS</w:t>
            </w:r>
          </w:p>
        </w:tc>
      </w:tr>
      <w:tr w:rsidR="0084584A" w:rsidRPr="0002501E" w14:paraId="335A2085" w14:textId="77777777" w:rsidTr="00827BDE">
        <w:trPr>
          <w:cantSplit/>
        </w:trPr>
        <w:tc>
          <w:tcPr>
            <w:tcW w:w="3299" w:type="dxa"/>
          </w:tcPr>
          <w:p w14:paraId="335A208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IBDFN9</w:t>
            </w:r>
          </w:p>
        </w:tc>
        <w:tc>
          <w:tcPr>
            <w:tcW w:w="6051" w:type="dxa"/>
          </w:tcPr>
          <w:p w14:paraId="335A208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output transforms for data</w:t>
            </w:r>
          </w:p>
        </w:tc>
      </w:tr>
      <w:tr w:rsidR="0084584A" w:rsidRPr="0002501E" w14:paraId="335A2088" w14:textId="77777777" w:rsidTr="00827BDE">
        <w:trPr>
          <w:cantSplit/>
        </w:trPr>
        <w:tc>
          <w:tcPr>
            <w:tcW w:w="3299" w:type="dxa"/>
          </w:tcPr>
          <w:p w14:paraId="335A208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IBDFOSG</w:t>
            </w:r>
          </w:p>
        </w:tc>
        <w:tc>
          <w:tcPr>
            <w:tcW w:w="6051" w:type="dxa"/>
          </w:tcPr>
          <w:p w14:paraId="335A208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SCANNED EF FOR OUTPATIENTS WITH BILLS GENERATED REPORT</w:t>
            </w:r>
          </w:p>
        </w:tc>
      </w:tr>
      <w:tr w:rsidR="0084584A" w:rsidRPr="0002501E" w14:paraId="335A208B" w14:textId="77777777" w:rsidTr="00827BDE">
        <w:trPr>
          <w:cantSplit/>
        </w:trPr>
        <w:tc>
          <w:tcPr>
            <w:tcW w:w="3299" w:type="dxa"/>
          </w:tcPr>
          <w:p w14:paraId="335A208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IBDFOSG1</w:t>
            </w:r>
          </w:p>
        </w:tc>
        <w:tc>
          <w:tcPr>
            <w:tcW w:w="6051" w:type="dxa"/>
          </w:tcPr>
          <w:p w14:paraId="335A208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SCANNED ENCOUNTERS WITH BILLING DATA CONT.</w:t>
            </w:r>
          </w:p>
        </w:tc>
      </w:tr>
      <w:tr w:rsidR="0084584A" w:rsidRPr="0002501E" w14:paraId="335A208E" w14:textId="77777777" w:rsidTr="00827BDE">
        <w:trPr>
          <w:cantSplit/>
        </w:trPr>
        <w:tc>
          <w:tcPr>
            <w:tcW w:w="3299" w:type="dxa"/>
          </w:tcPr>
          <w:p w14:paraId="335A208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IBDFOSG2</w:t>
            </w:r>
          </w:p>
        </w:tc>
        <w:tc>
          <w:tcPr>
            <w:tcW w:w="6051" w:type="dxa"/>
          </w:tcPr>
          <w:p w14:paraId="335A208D"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ENCOUNTERS WITH BILLING DATA CONT. - S</w:t>
            </w:r>
            <w:r w:rsidRPr="00D1302C">
              <w:rPr>
                <w:rFonts w:ascii="Times New Roman" w:hAnsi="Times New Roman"/>
                <w:sz w:val="22"/>
                <w:szCs w:val="22"/>
              </w:rPr>
              <w:t>EP 11, 1995</w:t>
            </w:r>
          </w:p>
        </w:tc>
      </w:tr>
      <w:tr w:rsidR="0084584A" w:rsidRPr="0002501E" w14:paraId="335A2091" w14:textId="77777777" w:rsidTr="00827BDE">
        <w:trPr>
          <w:cantSplit/>
        </w:trPr>
        <w:tc>
          <w:tcPr>
            <w:tcW w:w="3299" w:type="dxa"/>
          </w:tcPr>
          <w:p w14:paraId="335A208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IBDFPCE</w:t>
            </w:r>
          </w:p>
        </w:tc>
        <w:tc>
          <w:tcPr>
            <w:tcW w:w="6051" w:type="dxa"/>
          </w:tcPr>
          <w:p w14:paraId="335A209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UPDATE FROM PCE</w:t>
            </w:r>
          </w:p>
        </w:tc>
      </w:tr>
      <w:tr w:rsidR="0084584A" w:rsidRPr="0002501E" w14:paraId="335A2094" w14:textId="77777777" w:rsidTr="00827BDE">
        <w:trPr>
          <w:cantSplit/>
        </w:trPr>
        <w:tc>
          <w:tcPr>
            <w:tcW w:w="3299" w:type="dxa"/>
          </w:tcPr>
          <w:p w14:paraId="335A209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IBDFPE</w:t>
            </w:r>
          </w:p>
        </w:tc>
        <w:tc>
          <w:tcPr>
            <w:tcW w:w="6051" w:type="dxa"/>
          </w:tcPr>
          <w:p w14:paraId="335A209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FORMS QUEUEING PARAMETERS DISPLAY 1 31 94</w:t>
            </w:r>
          </w:p>
        </w:tc>
      </w:tr>
      <w:tr w:rsidR="0084584A" w:rsidRPr="0002501E" w14:paraId="335A2097" w14:textId="77777777" w:rsidTr="00827BDE">
        <w:trPr>
          <w:cantSplit/>
        </w:trPr>
        <w:tc>
          <w:tcPr>
            <w:tcW w:w="3299" w:type="dxa"/>
          </w:tcPr>
          <w:p w14:paraId="335A209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IBDFPE1</w:t>
            </w:r>
          </w:p>
        </w:tc>
        <w:tc>
          <w:tcPr>
            <w:tcW w:w="6051" w:type="dxa"/>
          </w:tcPr>
          <w:p w14:paraId="335A209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FORMS QUEUEING PARAMETERS DISPLAY CONT.</w:t>
            </w:r>
          </w:p>
        </w:tc>
      </w:tr>
      <w:tr w:rsidR="0084584A" w:rsidRPr="0002501E" w14:paraId="335A209A" w14:textId="77777777" w:rsidTr="00827BDE">
        <w:trPr>
          <w:cantSplit/>
        </w:trPr>
        <w:tc>
          <w:tcPr>
            <w:tcW w:w="3299" w:type="dxa"/>
          </w:tcPr>
          <w:p w14:paraId="335A209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IBDFPRG</w:t>
            </w:r>
          </w:p>
        </w:tc>
        <w:tc>
          <w:tcPr>
            <w:tcW w:w="6051" w:type="dxa"/>
          </w:tcPr>
          <w:p w14:paraId="335A209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PURGE UTILITY</w:t>
            </w:r>
          </w:p>
        </w:tc>
      </w:tr>
      <w:tr w:rsidR="0084584A" w:rsidRPr="0002501E" w14:paraId="335A209D" w14:textId="77777777" w:rsidTr="00827BDE">
        <w:trPr>
          <w:cantSplit/>
        </w:trPr>
        <w:tc>
          <w:tcPr>
            <w:tcW w:w="3299" w:type="dxa"/>
          </w:tcPr>
          <w:p w14:paraId="335A209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IBDFPRG1</w:t>
            </w:r>
          </w:p>
        </w:tc>
        <w:tc>
          <w:tcPr>
            <w:tcW w:w="6051" w:type="dxa"/>
          </w:tcPr>
          <w:p w14:paraId="335A209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PURGE UTILITY</w:t>
            </w:r>
          </w:p>
        </w:tc>
      </w:tr>
      <w:tr w:rsidR="0084584A" w:rsidRPr="0002501E" w14:paraId="335A20A0" w14:textId="77777777" w:rsidTr="00827BDE">
        <w:trPr>
          <w:cantSplit/>
        </w:trPr>
        <w:tc>
          <w:tcPr>
            <w:tcW w:w="3299" w:type="dxa"/>
          </w:tcPr>
          <w:p w14:paraId="335A209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IBDFQB</w:t>
            </w:r>
          </w:p>
        </w:tc>
        <w:tc>
          <w:tcPr>
            <w:tcW w:w="6051" w:type="dxa"/>
          </w:tcPr>
          <w:p w14:paraId="335A209F"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MAIN QUEUE JOB FOR ENCOUNTER F</w:t>
            </w:r>
            <w:r w:rsidRPr="00D1302C">
              <w:rPr>
                <w:rFonts w:ascii="Times New Roman" w:hAnsi="Times New Roman"/>
                <w:sz w:val="22"/>
                <w:szCs w:val="22"/>
              </w:rPr>
              <w:t>ORM PRINTING - FEB 2 1995</w:t>
            </w:r>
          </w:p>
        </w:tc>
      </w:tr>
      <w:tr w:rsidR="0084584A" w:rsidRPr="0002501E" w14:paraId="335A20A3" w14:textId="77777777" w:rsidTr="00827BDE">
        <w:trPr>
          <w:cantSplit/>
        </w:trPr>
        <w:tc>
          <w:tcPr>
            <w:tcW w:w="3299" w:type="dxa"/>
          </w:tcPr>
          <w:p w14:paraId="335A20A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IBDFQEA</w:t>
            </w:r>
          </w:p>
        </w:tc>
        <w:tc>
          <w:tcPr>
            <w:tcW w:w="6051" w:type="dxa"/>
          </w:tcPr>
          <w:p w14:paraId="335A20A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BUILD FORM(editing action for group's selections list)</w:t>
            </w:r>
          </w:p>
        </w:tc>
      </w:tr>
      <w:tr w:rsidR="0084584A" w:rsidRPr="0002501E" w14:paraId="335A20A6" w14:textId="77777777" w:rsidTr="00827BDE">
        <w:trPr>
          <w:cantSplit/>
        </w:trPr>
        <w:tc>
          <w:tcPr>
            <w:tcW w:w="3299" w:type="dxa"/>
          </w:tcPr>
          <w:p w14:paraId="335A20A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IBDFQEA1</w:t>
            </w:r>
          </w:p>
        </w:tc>
        <w:tc>
          <w:tcPr>
            <w:tcW w:w="6051" w:type="dxa"/>
          </w:tcPr>
          <w:p w14:paraId="335A20A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BUILD FORM(editing action for group's selections list) cont.</w:t>
            </w:r>
          </w:p>
        </w:tc>
      </w:tr>
      <w:tr w:rsidR="0084584A" w:rsidRPr="0002501E" w14:paraId="335A20A9" w14:textId="77777777" w:rsidTr="00827BDE">
        <w:trPr>
          <w:cantSplit/>
        </w:trPr>
        <w:tc>
          <w:tcPr>
            <w:tcW w:w="3299" w:type="dxa"/>
          </w:tcPr>
          <w:p w14:paraId="335A20A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IBDFQS</w:t>
            </w:r>
          </w:p>
        </w:tc>
        <w:tc>
          <w:tcPr>
            <w:tcW w:w="6051" w:type="dxa"/>
          </w:tcPr>
          <w:p w14:paraId="335A20A8"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REQUEUE OF PRINT JOB FOR A SINGLE PARAMETER GROUP - F</w:t>
            </w:r>
            <w:r w:rsidRPr="00D1302C">
              <w:rPr>
                <w:rFonts w:ascii="Times New Roman" w:hAnsi="Times New Roman"/>
                <w:sz w:val="22"/>
                <w:szCs w:val="22"/>
              </w:rPr>
              <w:t>EB 9 1995</w:t>
            </w:r>
          </w:p>
        </w:tc>
      </w:tr>
      <w:tr w:rsidR="0084584A" w:rsidRPr="0002501E" w14:paraId="335A20AC" w14:textId="77777777" w:rsidTr="00827BDE">
        <w:trPr>
          <w:cantSplit/>
        </w:trPr>
        <w:tc>
          <w:tcPr>
            <w:tcW w:w="3299" w:type="dxa"/>
          </w:tcPr>
          <w:p w14:paraId="335A20A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IBDFQSL</w:t>
            </w:r>
          </w:p>
        </w:tc>
        <w:tc>
          <w:tcPr>
            <w:tcW w:w="6051" w:type="dxa"/>
          </w:tcPr>
          <w:p w14:paraId="335A20A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Quick selection edit</w:t>
            </w:r>
          </w:p>
        </w:tc>
      </w:tr>
      <w:tr w:rsidR="0084584A" w:rsidRPr="0002501E" w14:paraId="335A20AF" w14:textId="77777777" w:rsidTr="00827BDE">
        <w:trPr>
          <w:cantSplit/>
        </w:trPr>
        <w:tc>
          <w:tcPr>
            <w:tcW w:w="3299" w:type="dxa"/>
          </w:tcPr>
          <w:p w14:paraId="335A20A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IBDFQSL1</w:t>
            </w:r>
          </w:p>
        </w:tc>
        <w:tc>
          <w:tcPr>
            <w:tcW w:w="6051" w:type="dxa"/>
          </w:tcPr>
          <w:p w14:paraId="335A20A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Quick selection edit (cont.)</w:t>
            </w:r>
          </w:p>
        </w:tc>
      </w:tr>
      <w:tr w:rsidR="0084584A" w:rsidRPr="0002501E" w14:paraId="335A20B2" w14:textId="77777777" w:rsidTr="00827BDE">
        <w:trPr>
          <w:cantSplit/>
        </w:trPr>
        <w:tc>
          <w:tcPr>
            <w:tcW w:w="3299" w:type="dxa"/>
          </w:tcPr>
          <w:p w14:paraId="335A20B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IBDFQSL2</w:t>
            </w:r>
          </w:p>
        </w:tc>
        <w:tc>
          <w:tcPr>
            <w:tcW w:w="6051" w:type="dxa"/>
          </w:tcPr>
          <w:p w14:paraId="335A20B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Quick selection edit (cont.)</w:t>
            </w:r>
          </w:p>
        </w:tc>
      </w:tr>
      <w:tr w:rsidR="0084584A" w:rsidRPr="0002501E" w14:paraId="335A20B5" w14:textId="77777777" w:rsidTr="00827BDE">
        <w:trPr>
          <w:cantSplit/>
        </w:trPr>
        <w:tc>
          <w:tcPr>
            <w:tcW w:w="3299" w:type="dxa"/>
          </w:tcPr>
          <w:p w14:paraId="335A20B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IBDFREG</w:t>
            </w:r>
          </w:p>
        </w:tc>
        <w:tc>
          <w:tcPr>
            <w:tcW w:w="6051" w:type="dxa"/>
          </w:tcPr>
          <w:p w14:paraId="335A20B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(prints for a single patient)</w:t>
            </w:r>
          </w:p>
        </w:tc>
      </w:tr>
      <w:tr w:rsidR="0084584A" w:rsidRPr="0002501E" w14:paraId="335A20B8" w14:textId="77777777" w:rsidTr="00827BDE">
        <w:trPr>
          <w:cantSplit/>
        </w:trPr>
        <w:tc>
          <w:tcPr>
            <w:tcW w:w="3299" w:type="dxa"/>
          </w:tcPr>
          <w:p w14:paraId="335A20B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IBDFRPC</w:t>
            </w:r>
          </w:p>
        </w:tc>
        <w:tc>
          <w:tcPr>
            <w:tcW w:w="6051" w:type="dxa"/>
          </w:tcPr>
          <w:p w14:paraId="335A20B7"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AICS Return list of inte</w:t>
            </w:r>
            <w:r w:rsidRPr="00D1302C">
              <w:rPr>
                <w:rFonts w:ascii="Times New Roman" w:hAnsi="Times New Roman"/>
                <w:sz w:val="22"/>
                <w:szCs w:val="22"/>
              </w:rPr>
              <w:t>rfaces</w:t>
            </w:r>
          </w:p>
        </w:tc>
      </w:tr>
      <w:tr w:rsidR="0084584A" w:rsidRPr="0002501E" w14:paraId="335A20BB" w14:textId="77777777" w:rsidTr="00827BDE">
        <w:trPr>
          <w:cantSplit/>
        </w:trPr>
        <w:tc>
          <w:tcPr>
            <w:tcW w:w="3299" w:type="dxa"/>
          </w:tcPr>
          <w:p w14:paraId="335A20B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IBDFRPC1</w:t>
            </w:r>
          </w:p>
        </w:tc>
        <w:tc>
          <w:tcPr>
            <w:tcW w:w="6051" w:type="dxa"/>
          </w:tcPr>
          <w:p w14:paraId="335A20B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Return list of selections</w:t>
            </w:r>
          </w:p>
        </w:tc>
      </w:tr>
      <w:tr w:rsidR="0084584A" w:rsidRPr="0002501E" w14:paraId="335A20BE" w14:textId="77777777" w:rsidTr="00827BDE">
        <w:trPr>
          <w:cantSplit/>
        </w:trPr>
        <w:tc>
          <w:tcPr>
            <w:tcW w:w="3299" w:type="dxa"/>
          </w:tcPr>
          <w:p w14:paraId="335A20B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IBDFRPC2</w:t>
            </w:r>
          </w:p>
        </w:tc>
        <w:tc>
          <w:tcPr>
            <w:tcW w:w="6051" w:type="dxa"/>
          </w:tcPr>
          <w:p w14:paraId="335A20B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Return list of selections, broker call</w:t>
            </w:r>
          </w:p>
        </w:tc>
      </w:tr>
      <w:tr w:rsidR="0084584A" w:rsidRPr="0002501E" w14:paraId="335A20C1" w14:textId="77777777" w:rsidTr="00827BDE">
        <w:trPr>
          <w:cantSplit/>
        </w:trPr>
        <w:tc>
          <w:tcPr>
            <w:tcW w:w="3299" w:type="dxa"/>
          </w:tcPr>
          <w:p w14:paraId="335A20B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IBDFRPC3</w:t>
            </w:r>
          </w:p>
        </w:tc>
        <w:tc>
          <w:tcPr>
            <w:tcW w:w="6051" w:type="dxa"/>
          </w:tcPr>
          <w:p w14:paraId="335A20C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Identify patient form id</w:t>
            </w:r>
          </w:p>
        </w:tc>
      </w:tr>
      <w:tr w:rsidR="0084584A" w:rsidRPr="0002501E" w14:paraId="335A20C4" w14:textId="77777777" w:rsidTr="00827BDE">
        <w:trPr>
          <w:cantSplit/>
        </w:trPr>
        <w:tc>
          <w:tcPr>
            <w:tcW w:w="3299" w:type="dxa"/>
          </w:tcPr>
          <w:p w14:paraId="335A20C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IBDFRPC4</w:t>
            </w:r>
          </w:p>
        </w:tc>
        <w:tc>
          <w:tcPr>
            <w:tcW w:w="6051" w:type="dxa"/>
          </w:tcPr>
          <w:p w14:paraId="335A20C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Pass data to PCE, Broker Call</w:t>
            </w:r>
          </w:p>
        </w:tc>
      </w:tr>
      <w:tr w:rsidR="0084584A" w:rsidRPr="0002501E" w14:paraId="335A20C7" w14:textId="77777777" w:rsidTr="00827BDE">
        <w:trPr>
          <w:cantSplit/>
        </w:trPr>
        <w:tc>
          <w:tcPr>
            <w:tcW w:w="3299" w:type="dxa"/>
          </w:tcPr>
          <w:p w14:paraId="335A20C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IBDFRPC5</w:t>
            </w:r>
          </w:p>
        </w:tc>
        <w:tc>
          <w:tcPr>
            <w:tcW w:w="6051" w:type="dxa"/>
          </w:tcPr>
          <w:p w14:paraId="335A20C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Pass data to PCE, Broker Call</w:t>
            </w:r>
          </w:p>
        </w:tc>
      </w:tr>
      <w:tr w:rsidR="0084584A" w:rsidRPr="0002501E" w14:paraId="335A20CA" w14:textId="77777777" w:rsidTr="00827BDE">
        <w:trPr>
          <w:cantSplit/>
        </w:trPr>
        <w:tc>
          <w:tcPr>
            <w:tcW w:w="3299" w:type="dxa"/>
          </w:tcPr>
          <w:p w14:paraId="335A20C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IBDFRPC6</w:t>
            </w:r>
          </w:p>
        </w:tc>
        <w:tc>
          <w:tcPr>
            <w:tcW w:w="6051" w:type="dxa"/>
          </w:tcPr>
          <w:p w14:paraId="335A20C9"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AICS Pass data to PCE, B</w:t>
            </w:r>
            <w:r w:rsidRPr="00D1302C">
              <w:rPr>
                <w:rFonts w:ascii="Times New Roman" w:hAnsi="Times New Roman"/>
                <w:sz w:val="22"/>
                <w:szCs w:val="22"/>
              </w:rPr>
              <w:t>roker Call</w:t>
            </w:r>
          </w:p>
        </w:tc>
      </w:tr>
      <w:tr w:rsidR="0084584A" w:rsidRPr="0002501E" w14:paraId="335A20CD" w14:textId="77777777" w:rsidTr="00827BDE">
        <w:trPr>
          <w:cantSplit/>
        </w:trPr>
        <w:tc>
          <w:tcPr>
            <w:tcW w:w="3299" w:type="dxa"/>
          </w:tcPr>
          <w:p w14:paraId="335A20C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IBDFSS</w:t>
            </w:r>
          </w:p>
        </w:tc>
        <w:tc>
          <w:tcPr>
            <w:tcW w:w="6051" w:type="dxa"/>
          </w:tcPr>
          <w:p w14:paraId="335A20C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STATUS SELECT ROUTINE (FORMS TRACKING)</w:t>
            </w:r>
          </w:p>
        </w:tc>
      </w:tr>
      <w:tr w:rsidR="0084584A" w:rsidRPr="0002501E" w14:paraId="335A20D0" w14:textId="77777777" w:rsidTr="00827BDE">
        <w:trPr>
          <w:cantSplit/>
        </w:trPr>
        <w:tc>
          <w:tcPr>
            <w:tcW w:w="3299" w:type="dxa"/>
          </w:tcPr>
          <w:p w14:paraId="335A20C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IBDFSS1</w:t>
            </w:r>
          </w:p>
        </w:tc>
        <w:tc>
          <w:tcPr>
            <w:tcW w:w="6051" w:type="dxa"/>
          </w:tcPr>
          <w:p w14:paraId="335A20C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FORMS TRACKING SELECTED STATUS - JUL 6 1995</w:t>
            </w:r>
          </w:p>
        </w:tc>
      </w:tr>
      <w:tr w:rsidR="0084584A" w:rsidRPr="0002501E" w14:paraId="335A20D3" w14:textId="77777777" w:rsidTr="00827BDE">
        <w:trPr>
          <w:cantSplit/>
        </w:trPr>
        <w:tc>
          <w:tcPr>
            <w:tcW w:w="3299" w:type="dxa"/>
          </w:tcPr>
          <w:p w14:paraId="335A20D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IBDFST</w:t>
            </w:r>
          </w:p>
        </w:tc>
        <w:tc>
          <w:tcPr>
            <w:tcW w:w="6051" w:type="dxa"/>
          </w:tcPr>
          <w:p w14:paraId="335A20D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FORMS TRACKING STATISTICS - JUL 6 1995</w:t>
            </w:r>
          </w:p>
        </w:tc>
      </w:tr>
      <w:tr w:rsidR="0084584A" w:rsidRPr="0002501E" w14:paraId="335A20D6" w14:textId="77777777" w:rsidTr="00827BDE">
        <w:trPr>
          <w:cantSplit/>
        </w:trPr>
        <w:tc>
          <w:tcPr>
            <w:tcW w:w="3299" w:type="dxa"/>
          </w:tcPr>
          <w:p w14:paraId="335A20D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IBDFST1</w:t>
            </w:r>
          </w:p>
        </w:tc>
        <w:tc>
          <w:tcPr>
            <w:tcW w:w="6051" w:type="dxa"/>
          </w:tcPr>
          <w:p w14:paraId="335A20D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FORMS TRACKING STATISTICS - JUL 6 1995</w:t>
            </w:r>
          </w:p>
        </w:tc>
      </w:tr>
      <w:tr w:rsidR="0084584A" w:rsidRPr="0002501E" w14:paraId="335A20DE" w14:textId="77777777" w:rsidTr="00827BDE">
        <w:trPr>
          <w:cantSplit/>
        </w:trPr>
        <w:tc>
          <w:tcPr>
            <w:tcW w:w="3299" w:type="dxa"/>
          </w:tcPr>
          <w:p w14:paraId="335A20D7"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IBDFU, IBDFU1, IBDFU10, IBDFU1A, IBDFU1B, IBDFU2,</w:t>
            </w:r>
          </w:p>
          <w:p w14:paraId="335A20D8" w14:textId="77777777" w:rsidR="0084584A" w:rsidRPr="00D1302C" w:rsidRDefault="0084584A" w:rsidP="00D0524B">
            <w:pPr>
              <w:rPr>
                <w:rFonts w:ascii="Times New Roman" w:hAnsi="Times New Roman"/>
                <w:sz w:val="22"/>
                <w:szCs w:val="22"/>
              </w:rPr>
            </w:pPr>
            <w:r w:rsidRPr="00D1302C">
              <w:rPr>
                <w:rFonts w:ascii="Times New Roman" w:hAnsi="Times New Roman"/>
                <w:sz w:val="22"/>
                <w:szCs w:val="22"/>
              </w:rPr>
              <w:t>IBDFU2A, IBDFU2B, IBDFU2C,</w:t>
            </w:r>
          </w:p>
          <w:p w14:paraId="335A20D9" w14:textId="77777777" w:rsidR="0084584A" w:rsidRPr="00D1302C" w:rsidRDefault="0084584A" w:rsidP="00D0524B">
            <w:pPr>
              <w:rPr>
                <w:rFonts w:ascii="Times New Roman" w:hAnsi="Times New Roman"/>
                <w:sz w:val="22"/>
                <w:szCs w:val="22"/>
              </w:rPr>
            </w:pPr>
            <w:r w:rsidRPr="00D1302C">
              <w:rPr>
                <w:rFonts w:ascii="Times New Roman" w:hAnsi="Times New Roman"/>
                <w:sz w:val="22"/>
                <w:szCs w:val="22"/>
              </w:rPr>
              <w:t>IBDFU3, IBDFU4, IBDFU5,</w:t>
            </w:r>
          </w:p>
          <w:p w14:paraId="335A20DA" w14:textId="77777777" w:rsidR="0084584A" w:rsidRPr="00D1302C" w:rsidRDefault="0084584A" w:rsidP="00D0524B">
            <w:pPr>
              <w:rPr>
                <w:rFonts w:ascii="Times New Roman" w:hAnsi="Times New Roman"/>
                <w:sz w:val="22"/>
                <w:szCs w:val="22"/>
                <w:lang w:val="pt-BR"/>
              </w:rPr>
            </w:pPr>
            <w:r w:rsidRPr="00D1302C">
              <w:rPr>
                <w:rFonts w:ascii="Times New Roman" w:hAnsi="Times New Roman"/>
                <w:sz w:val="22"/>
                <w:szCs w:val="22"/>
                <w:lang w:val="pt-BR"/>
              </w:rPr>
              <w:t>IBDFU5A, IBDFU6, IBDFU7,</w:t>
            </w:r>
          </w:p>
          <w:p w14:paraId="335A20DB" w14:textId="77777777" w:rsidR="0084584A" w:rsidRPr="00D1302C" w:rsidRDefault="0084584A" w:rsidP="00D0524B">
            <w:pPr>
              <w:rPr>
                <w:rFonts w:ascii="Times New Roman" w:hAnsi="Times New Roman"/>
                <w:sz w:val="22"/>
                <w:szCs w:val="22"/>
                <w:lang w:val="pt-BR"/>
              </w:rPr>
            </w:pPr>
            <w:r w:rsidRPr="00D1302C">
              <w:rPr>
                <w:rFonts w:ascii="Times New Roman" w:hAnsi="Times New Roman"/>
                <w:sz w:val="22"/>
                <w:szCs w:val="22"/>
                <w:lang w:val="pt-BR"/>
              </w:rPr>
              <w:t>IBDFU8, IBDFU9, IBDFUA</w:t>
            </w:r>
          </w:p>
        </w:tc>
        <w:tc>
          <w:tcPr>
            <w:tcW w:w="6051" w:type="dxa"/>
          </w:tcPr>
          <w:p w14:paraId="335A20DC" w14:textId="77777777" w:rsidR="0084584A" w:rsidRPr="00472DFD" w:rsidRDefault="0084584A" w:rsidP="00D0524B">
            <w:pPr>
              <w:rPr>
                <w:rFonts w:ascii="Times New Roman" w:hAnsi="Times New Roman"/>
                <w:sz w:val="22"/>
                <w:szCs w:val="22"/>
              </w:rPr>
            </w:pPr>
            <w:r w:rsidRPr="00472DFD">
              <w:rPr>
                <w:rFonts w:ascii="Times New Roman" w:hAnsi="Times New Roman"/>
                <w:sz w:val="22"/>
                <w:szCs w:val="22"/>
              </w:rPr>
              <w:t>Utilities used for encounter forms.</w:t>
            </w:r>
          </w:p>
          <w:p w14:paraId="335A20DD" w14:textId="77777777" w:rsidR="0084584A" w:rsidRPr="00C6374B" w:rsidRDefault="0084584A" w:rsidP="00D0524B">
            <w:pPr>
              <w:rPr>
                <w:rFonts w:ascii="Times New Roman" w:hAnsi="Times New Roman"/>
                <w:sz w:val="22"/>
                <w:szCs w:val="22"/>
              </w:rPr>
            </w:pPr>
          </w:p>
        </w:tc>
      </w:tr>
      <w:tr w:rsidR="0084584A" w:rsidRPr="0002501E" w14:paraId="335A20E1" w14:textId="77777777" w:rsidTr="00827BDE">
        <w:trPr>
          <w:cantSplit/>
        </w:trPr>
        <w:tc>
          <w:tcPr>
            <w:tcW w:w="3299" w:type="dxa"/>
          </w:tcPr>
          <w:p w14:paraId="335A20D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IBDFU1C</w:t>
            </w:r>
          </w:p>
        </w:tc>
        <w:tc>
          <w:tcPr>
            <w:tcW w:w="6051" w:type="dxa"/>
          </w:tcPr>
          <w:p w14:paraId="335A20E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(sets various parameters)</w:t>
            </w:r>
          </w:p>
        </w:tc>
      </w:tr>
      <w:tr w:rsidR="0084584A" w:rsidRPr="0002501E" w14:paraId="335A20E4" w14:textId="77777777" w:rsidTr="00827BDE">
        <w:trPr>
          <w:cantSplit/>
        </w:trPr>
        <w:tc>
          <w:tcPr>
            <w:tcW w:w="3299" w:type="dxa"/>
          </w:tcPr>
          <w:p w14:paraId="335A20E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IBDFU91</w:t>
            </w:r>
          </w:p>
        </w:tc>
        <w:tc>
          <w:tcPr>
            <w:tcW w:w="6051" w:type="dxa"/>
          </w:tcPr>
          <w:p w14:paraId="335A20E3"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 xml:space="preserve">ENCOUNTER FORM - transforms needed to validate, display and </w:t>
            </w:r>
            <w:r w:rsidRPr="00D1302C">
              <w:rPr>
                <w:rFonts w:ascii="Times New Roman" w:hAnsi="Times New Roman"/>
                <w:sz w:val="22"/>
                <w:szCs w:val="22"/>
              </w:rPr>
              <w:t>pass data</w:t>
            </w:r>
          </w:p>
        </w:tc>
      </w:tr>
      <w:tr w:rsidR="0084584A" w:rsidRPr="0002501E" w14:paraId="335A20E7" w14:textId="77777777" w:rsidTr="00827BDE">
        <w:trPr>
          <w:cantSplit/>
        </w:trPr>
        <w:tc>
          <w:tcPr>
            <w:tcW w:w="3299" w:type="dxa"/>
          </w:tcPr>
          <w:p w14:paraId="335A20E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IBDFUTI</w:t>
            </w:r>
          </w:p>
        </w:tc>
        <w:tc>
          <w:tcPr>
            <w:tcW w:w="6051" w:type="dxa"/>
          </w:tcPr>
          <w:p w14:paraId="335A20E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Installation utilities Re-Compile Templates/x-refs</w:t>
            </w:r>
          </w:p>
        </w:tc>
      </w:tr>
      <w:tr w:rsidR="0084584A" w:rsidRPr="0002501E" w14:paraId="335A20EA" w14:textId="77777777" w:rsidTr="00827BDE">
        <w:trPr>
          <w:cantSplit/>
        </w:trPr>
        <w:tc>
          <w:tcPr>
            <w:tcW w:w="3299" w:type="dxa"/>
          </w:tcPr>
          <w:p w14:paraId="335A20E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IBDFUTL</w:t>
            </w:r>
          </w:p>
        </w:tc>
        <w:tc>
          <w:tcPr>
            <w:tcW w:w="6051" w:type="dxa"/>
          </w:tcPr>
          <w:p w14:paraId="335A20E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Maintenance Utility Routine - APR 20 1995</w:t>
            </w:r>
          </w:p>
        </w:tc>
      </w:tr>
      <w:tr w:rsidR="0084584A" w:rsidRPr="0002501E" w14:paraId="335A20ED" w14:textId="77777777" w:rsidTr="00827BDE">
        <w:trPr>
          <w:cantSplit/>
        </w:trPr>
        <w:tc>
          <w:tcPr>
            <w:tcW w:w="3299" w:type="dxa"/>
          </w:tcPr>
          <w:p w14:paraId="335A20E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IBDFUTL1</w:t>
            </w:r>
          </w:p>
        </w:tc>
        <w:tc>
          <w:tcPr>
            <w:tcW w:w="6051" w:type="dxa"/>
          </w:tcPr>
          <w:p w14:paraId="335A20E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Maintenance Utility cont. - 4 20 95</w:t>
            </w:r>
          </w:p>
        </w:tc>
      </w:tr>
      <w:tr w:rsidR="0084584A" w:rsidRPr="0002501E" w14:paraId="335A20F0" w14:textId="77777777" w:rsidTr="00827BDE">
        <w:trPr>
          <w:cantSplit/>
        </w:trPr>
        <w:tc>
          <w:tcPr>
            <w:tcW w:w="3299" w:type="dxa"/>
          </w:tcPr>
          <w:p w14:paraId="335A20E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IBDFUTL2</w:t>
            </w:r>
          </w:p>
        </w:tc>
        <w:tc>
          <w:tcPr>
            <w:tcW w:w="6051" w:type="dxa"/>
          </w:tcPr>
          <w:p w14:paraId="335A20E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MAINTENANCE UTILITY CONT. - 4/24/95</w:t>
            </w:r>
          </w:p>
        </w:tc>
      </w:tr>
      <w:tr w:rsidR="0084584A" w:rsidRPr="0002501E" w14:paraId="335A20F3" w14:textId="77777777" w:rsidTr="00827BDE">
        <w:trPr>
          <w:cantSplit/>
        </w:trPr>
        <w:tc>
          <w:tcPr>
            <w:tcW w:w="3299" w:type="dxa"/>
          </w:tcPr>
          <w:p w14:paraId="335A20F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IBDFUTL3</w:t>
            </w:r>
          </w:p>
        </w:tc>
        <w:tc>
          <w:tcPr>
            <w:tcW w:w="6051" w:type="dxa"/>
          </w:tcPr>
          <w:p w14:paraId="335A20F2"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MAINTENANCE UTILITY CONT. - 4/24/</w:t>
            </w:r>
            <w:r w:rsidRPr="00D1302C">
              <w:rPr>
                <w:rFonts w:ascii="Times New Roman" w:hAnsi="Times New Roman"/>
                <w:sz w:val="22"/>
                <w:szCs w:val="22"/>
              </w:rPr>
              <w:t>95</w:t>
            </w:r>
          </w:p>
        </w:tc>
      </w:tr>
      <w:tr w:rsidR="0084584A" w:rsidRPr="0002501E" w14:paraId="335A20F6" w14:textId="77777777" w:rsidTr="00827BDE">
        <w:trPr>
          <w:cantSplit/>
        </w:trPr>
        <w:tc>
          <w:tcPr>
            <w:tcW w:w="3299" w:type="dxa"/>
          </w:tcPr>
          <w:p w14:paraId="335A20F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IBDNTEG</w:t>
            </w:r>
          </w:p>
        </w:tc>
        <w:tc>
          <w:tcPr>
            <w:tcW w:w="6051" w:type="dxa"/>
          </w:tcPr>
          <w:p w14:paraId="335A20F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ISC/XTSUMBLD KERNEL - Package checksum checker</w:t>
            </w:r>
          </w:p>
        </w:tc>
      </w:tr>
      <w:tr w:rsidR="0084584A" w:rsidRPr="0002501E" w14:paraId="335A20F9" w14:textId="77777777" w:rsidTr="00827BDE">
        <w:trPr>
          <w:cantSplit/>
        </w:trPr>
        <w:tc>
          <w:tcPr>
            <w:tcW w:w="3299" w:type="dxa"/>
          </w:tcPr>
          <w:p w14:paraId="335A20F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IBDNTEG0</w:t>
            </w:r>
          </w:p>
        </w:tc>
        <w:tc>
          <w:tcPr>
            <w:tcW w:w="6051" w:type="dxa"/>
          </w:tcPr>
          <w:p w14:paraId="335A20F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ISC/XTSUMBLD KERNEL - Package checksum checker</w:t>
            </w:r>
          </w:p>
        </w:tc>
      </w:tr>
      <w:tr w:rsidR="0084584A" w:rsidRPr="0002501E" w14:paraId="335A20FC" w14:textId="77777777" w:rsidTr="00827BDE">
        <w:trPr>
          <w:cantSplit/>
        </w:trPr>
        <w:tc>
          <w:tcPr>
            <w:tcW w:w="3299" w:type="dxa"/>
          </w:tcPr>
          <w:p w14:paraId="335A20FA" w14:textId="77777777" w:rsidR="0084584A" w:rsidRPr="00DD113A" w:rsidRDefault="0084584A" w:rsidP="00715B9E">
            <w:pPr>
              <w:rPr>
                <w:rFonts w:ascii="Times New Roman" w:hAnsi="Times New Roman"/>
                <w:sz w:val="22"/>
                <w:szCs w:val="22"/>
              </w:rPr>
            </w:pPr>
            <w:r w:rsidRPr="00DD113A">
              <w:rPr>
                <w:rFonts w:ascii="Times New Roman" w:hAnsi="Times New Roman"/>
                <w:sz w:val="22"/>
                <w:szCs w:val="22"/>
              </w:rPr>
              <w:t>IBDX*</w:t>
            </w:r>
          </w:p>
        </w:tc>
        <w:tc>
          <w:tcPr>
            <w:tcW w:w="6051" w:type="dxa"/>
          </w:tcPr>
          <w:p w14:paraId="335A20FB" w14:textId="77777777" w:rsidR="0084584A" w:rsidRPr="00DD113A" w:rsidRDefault="0084584A" w:rsidP="00715B9E">
            <w:pPr>
              <w:rPr>
                <w:rFonts w:ascii="Times New Roman" w:hAnsi="Times New Roman"/>
                <w:sz w:val="22"/>
                <w:szCs w:val="22"/>
              </w:rPr>
            </w:pPr>
            <w:r w:rsidRPr="00DD113A">
              <w:rPr>
                <w:rFonts w:ascii="Times New Roman" w:hAnsi="Times New Roman"/>
                <w:sz w:val="22"/>
                <w:szCs w:val="22"/>
              </w:rPr>
              <w:t>Generated or Compiled Routines for XREFS, PRINT TEMPLATES, INPUT TEMPLATES</w:t>
            </w:r>
          </w:p>
        </w:tc>
      </w:tr>
      <w:tr w:rsidR="0084584A" w:rsidRPr="0002501E" w14:paraId="335A20FF" w14:textId="77777777" w:rsidTr="00827BDE">
        <w:trPr>
          <w:cantSplit/>
        </w:trPr>
        <w:tc>
          <w:tcPr>
            <w:tcW w:w="3299" w:type="dxa"/>
          </w:tcPr>
          <w:p w14:paraId="335A20FD" w14:textId="77777777" w:rsidR="0084584A" w:rsidRPr="00DD113A" w:rsidRDefault="0084584A" w:rsidP="00715B9E">
            <w:pPr>
              <w:rPr>
                <w:rFonts w:ascii="Times New Roman" w:hAnsi="Times New Roman"/>
                <w:sz w:val="22"/>
                <w:szCs w:val="22"/>
              </w:rPr>
            </w:pPr>
            <w:r w:rsidRPr="00DD113A">
              <w:rPr>
                <w:rFonts w:ascii="Times New Roman" w:hAnsi="Times New Roman"/>
                <w:sz w:val="22"/>
                <w:szCs w:val="22"/>
              </w:rPr>
              <w:t>IBDY*</w:t>
            </w:r>
          </w:p>
        </w:tc>
        <w:tc>
          <w:tcPr>
            <w:tcW w:w="6051" w:type="dxa"/>
          </w:tcPr>
          <w:p w14:paraId="335A20FE" w14:textId="77777777" w:rsidR="0084584A" w:rsidRPr="00D1302C" w:rsidRDefault="0084584A" w:rsidP="00715B9E">
            <w:pPr>
              <w:rPr>
                <w:rFonts w:ascii="Times New Roman" w:hAnsi="Times New Roman"/>
                <w:sz w:val="22"/>
                <w:szCs w:val="22"/>
              </w:rPr>
            </w:pPr>
            <w:r w:rsidRPr="00DD113A">
              <w:rPr>
                <w:rFonts w:ascii="Times New Roman" w:hAnsi="Times New Roman"/>
                <w:sz w:val="22"/>
                <w:szCs w:val="22"/>
              </w:rPr>
              <w:t>Mixed Post-Init, Pre-Init, and Environment Routines</w:t>
            </w:r>
            <w:r w:rsidRPr="00D1302C">
              <w:rPr>
                <w:rFonts w:ascii="Times New Roman" w:hAnsi="Times New Roman"/>
                <w:sz w:val="22"/>
                <w:szCs w:val="22"/>
              </w:rPr>
              <w:t xml:space="preserve"> for released patches.</w:t>
            </w:r>
          </w:p>
        </w:tc>
      </w:tr>
      <w:tr w:rsidR="0084584A" w:rsidRPr="0002501E" w14:paraId="335A2102" w14:textId="77777777" w:rsidTr="00827BDE">
        <w:trPr>
          <w:cantSplit/>
        </w:trPr>
        <w:tc>
          <w:tcPr>
            <w:tcW w:w="3299" w:type="dxa"/>
          </w:tcPr>
          <w:p w14:paraId="335A2100"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IBEBR</w:t>
            </w:r>
          </w:p>
        </w:tc>
        <w:tc>
          <w:tcPr>
            <w:tcW w:w="6051" w:type="dxa"/>
          </w:tcPr>
          <w:p w14:paraId="335A2101"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Enter/Edit Billing Rates.</w:t>
            </w:r>
          </w:p>
        </w:tc>
      </w:tr>
      <w:tr w:rsidR="0084584A" w:rsidRPr="0002501E" w14:paraId="335A2105" w14:textId="77777777" w:rsidTr="00827BDE">
        <w:trPr>
          <w:cantSplit/>
        </w:trPr>
        <w:tc>
          <w:tcPr>
            <w:tcW w:w="3299" w:type="dxa"/>
          </w:tcPr>
          <w:p w14:paraId="335A2103"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IBEBRH</w:t>
            </w:r>
          </w:p>
        </w:tc>
        <w:tc>
          <w:tcPr>
            <w:tcW w:w="6051" w:type="dxa"/>
          </w:tcPr>
          <w:p w14:paraId="335A210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Help routine for Enter/Edit Billing Rates.</w:t>
            </w:r>
          </w:p>
        </w:tc>
      </w:tr>
      <w:tr w:rsidR="0084584A" w:rsidRPr="0002501E" w14:paraId="335A2108" w14:textId="77777777" w:rsidTr="00827BDE">
        <w:trPr>
          <w:cantSplit/>
        </w:trPr>
        <w:tc>
          <w:tcPr>
            <w:tcW w:w="3299" w:type="dxa"/>
          </w:tcPr>
          <w:p w14:paraId="335A2106"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IBECEA, IBECEA0</w:t>
            </w:r>
          </w:p>
        </w:tc>
        <w:tc>
          <w:tcPr>
            <w:tcW w:w="6051" w:type="dxa"/>
          </w:tcPr>
          <w:p w14:paraId="335A2107"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Cancel/Edit/Add Charges - build charges array for list processor.</w:t>
            </w:r>
          </w:p>
        </w:tc>
      </w:tr>
      <w:tr w:rsidR="0084584A" w:rsidRPr="0002501E" w14:paraId="335A210B" w14:textId="77777777" w:rsidTr="00827BDE">
        <w:trPr>
          <w:cantSplit/>
        </w:trPr>
        <w:tc>
          <w:tcPr>
            <w:tcW w:w="3299" w:type="dxa"/>
          </w:tcPr>
          <w:p w14:paraId="335A2109"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IBECEA1</w:t>
            </w:r>
          </w:p>
        </w:tc>
        <w:tc>
          <w:tcPr>
            <w:tcW w:w="6051" w:type="dxa"/>
          </w:tcPr>
          <w:p w14:paraId="335A210A" w14:textId="77777777" w:rsidR="0084584A" w:rsidRPr="00D1302C" w:rsidRDefault="0084584A" w:rsidP="00D0524B">
            <w:pPr>
              <w:rPr>
                <w:rFonts w:ascii="Times New Roman" w:hAnsi="Times New Roman"/>
                <w:sz w:val="22"/>
                <w:szCs w:val="22"/>
              </w:rPr>
            </w:pPr>
            <w:r w:rsidRPr="00DD113A">
              <w:rPr>
                <w:rFonts w:ascii="Times New Roman" w:hAnsi="Times New Roman"/>
                <w:sz w:val="22"/>
                <w:szCs w:val="22"/>
              </w:rPr>
              <w:t>Cancel/Edit/Add Charges - logic for the Pass a Charge act</w:t>
            </w:r>
            <w:r w:rsidRPr="00D1302C">
              <w:rPr>
                <w:rFonts w:ascii="Times New Roman" w:hAnsi="Times New Roman"/>
                <w:sz w:val="22"/>
                <w:szCs w:val="22"/>
              </w:rPr>
              <w:t>ion.</w:t>
            </w:r>
          </w:p>
        </w:tc>
      </w:tr>
      <w:tr w:rsidR="0084584A" w:rsidRPr="0002501E" w14:paraId="335A210E" w14:textId="77777777" w:rsidTr="00827BDE">
        <w:trPr>
          <w:cantSplit/>
        </w:trPr>
        <w:tc>
          <w:tcPr>
            <w:tcW w:w="3299" w:type="dxa"/>
          </w:tcPr>
          <w:p w14:paraId="335A210C"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IBECEA2, IBECEA21, IBECEA22</w:t>
            </w:r>
          </w:p>
        </w:tc>
        <w:tc>
          <w:tcPr>
            <w:tcW w:w="6051" w:type="dxa"/>
          </w:tcPr>
          <w:p w14:paraId="335A210D"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Cancel/Edit/Add Charges - logic for the Edit a Charge action.</w:t>
            </w:r>
          </w:p>
        </w:tc>
      </w:tr>
      <w:tr w:rsidR="0084584A" w:rsidRPr="0002501E" w14:paraId="335A2111" w14:textId="77777777" w:rsidTr="00827BDE">
        <w:trPr>
          <w:cantSplit/>
        </w:trPr>
        <w:tc>
          <w:tcPr>
            <w:tcW w:w="3299" w:type="dxa"/>
          </w:tcPr>
          <w:p w14:paraId="335A210F" w14:textId="77777777" w:rsidR="0084584A" w:rsidRPr="00DD113A" w:rsidRDefault="0084584A" w:rsidP="002212A5">
            <w:pPr>
              <w:rPr>
                <w:rFonts w:ascii="Times New Roman" w:hAnsi="Times New Roman"/>
                <w:sz w:val="22"/>
                <w:szCs w:val="22"/>
              </w:rPr>
            </w:pPr>
            <w:r w:rsidRPr="00DD113A">
              <w:rPr>
                <w:rFonts w:ascii="Times New Roman" w:hAnsi="Times New Roman"/>
                <w:sz w:val="22"/>
                <w:szCs w:val="22"/>
              </w:rPr>
              <w:t>IBECEA3, IBECEA31, IBECEA32, IBECEA33</w:t>
            </w:r>
          </w:p>
        </w:tc>
        <w:tc>
          <w:tcPr>
            <w:tcW w:w="6051" w:type="dxa"/>
          </w:tcPr>
          <w:p w14:paraId="335A2110" w14:textId="77777777" w:rsidR="0084584A" w:rsidRPr="00DD113A" w:rsidRDefault="0084584A" w:rsidP="002212A5">
            <w:pPr>
              <w:rPr>
                <w:rFonts w:ascii="Times New Roman" w:hAnsi="Times New Roman"/>
                <w:sz w:val="22"/>
                <w:szCs w:val="22"/>
              </w:rPr>
            </w:pPr>
            <w:r w:rsidRPr="00DD113A">
              <w:rPr>
                <w:rFonts w:ascii="Times New Roman" w:hAnsi="Times New Roman"/>
                <w:sz w:val="22"/>
                <w:szCs w:val="22"/>
              </w:rPr>
              <w:t>Cancel/Edit/Add Charges - logic for the Add a Charge action.</w:t>
            </w:r>
          </w:p>
        </w:tc>
      </w:tr>
      <w:tr w:rsidR="0084584A" w:rsidRPr="0002501E" w14:paraId="335A2114" w14:textId="77777777" w:rsidTr="00827BDE">
        <w:trPr>
          <w:cantSplit/>
        </w:trPr>
        <w:tc>
          <w:tcPr>
            <w:tcW w:w="3299" w:type="dxa"/>
          </w:tcPr>
          <w:p w14:paraId="335A211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IBECEA34</w:t>
            </w:r>
          </w:p>
        </w:tc>
        <w:tc>
          <w:tcPr>
            <w:tcW w:w="6051" w:type="dxa"/>
          </w:tcPr>
          <w:p w14:paraId="335A211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Cancel/Edit/Add... Fee Support</w:t>
            </w:r>
          </w:p>
        </w:tc>
      </w:tr>
      <w:tr w:rsidR="00801885" w:rsidRPr="0002501E" w14:paraId="79352EB4" w14:textId="77777777" w:rsidTr="007806E1">
        <w:trPr>
          <w:cantSplit/>
        </w:trPr>
        <w:tc>
          <w:tcPr>
            <w:tcW w:w="3299" w:type="dxa"/>
          </w:tcPr>
          <w:p w14:paraId="7727F965" w14:textId="77777777" w:rsidR="00801885" w:rsidRPr="00DD113A" w:rsidRDefault="00801885" w:rsidP="007806E1">
            <w:pPr>
              <w:rPr>
                <w:rFonts w:ascii="Times New Roman" w:hAnsi="Times New Roman"/>
                <w:sz w:val="22"/>
                <w:szCs w:val="22"/>
              </w:rPr>
            </w:pPr>
            <w:bookmarkStart w:id="115" w:name="_Hlk10202428"/>
            <w:r w:rsidRPr="00DD113A">
              <w:rPr>
                <w:rFonts w:ascii="Times New Roman" w:hAnsi="Times New Roman"/>
                <w:sz w:val="22"/>
                <w:szCs w:val="22"/>
              </w:rPr>
              <w:t>IBECEA35</w:t>
            </w:r>
          </w:p>
        </w:tc>
        <w:tc>
          <w:tcPr>
            <w:tcW w:w="6051" w:type="dxa"/>
          </w:tcPr>
          <w:p w14:paraId="539794D2" w14:textId="77777777" w:rsidR="00801885" w:rsidRPr="00D1302C" w:rsidRDefault="00801885" w:rsidP="007806E1">
            <w:pPr>
              <w:rPr>
                <w:rFonts w:ascii="Times New Roman" w:hAnsi="Times New Roman"/>
                <w:sz w:val="22"/>
                <w:szCs w:val="22"/>
              </w:rPr>
            </w:pPr>
            <w:r w:rsidRPr="00DD113A">
              <w:rPr>
                <w:rFonts w:ascii="Times New Roman" w:hAnsi="Times New Roman"/>
                <w:sz w:val="22"/>
                <w:szCs w:val="22"/>
              </w:rPr>
              <w:t>Cancel/Ed</w:t>
            </w:r>
            <w:r w:rsidRPr="00D1302C">
              <w:rPr>
                <w:rFonts w:ascii="Times New Roman" w:hAnsi="Times New Roman"/>
                <w:sz w:val="22"/>
                <w:szCs w:val="22"/>
              </w:rPr>
              <w:t>it/Add... TRICARE Support</w:t>
            </w:r>
          </w:p>
        </w:tc>
      </w:tr>
      <w:tr w:rsidR="0084584A" w:rsidRPr="0002501E" w14:paraId="335A2117" w14:textId="77777777" w:rsidTr="00827BDE">
        <w:trPr>
          <w:cantSplit/>
        </w:trPr>
        <w:tc>
          <w:tcPr>
            <w:tcW w:w="3299" w:type="dxa"/>
          </w:tcPr>
          <w:p w14:paraId="335A2115" w14:textId="7D125BDE" w:rsidR="0084584A" w:rsidRPr="00DD113A" w:rsidRDefault="0084584A" w:rsidP="000D5F6B">
            <w:pPr>
              <w:rPr>
                <w:rFonts w:ascii="Times New Roman" w:hAnsi="Times New Roman"/>
                <w:sz w:val="22"/>
                <w:szCs w:val="22"/>
              </w:rPr>
            </w:pPr>
            <w:r w:rsidRPr="00DD113A">
              <w:rPr>
                <w:rFonts w:ascii="Times New Roman" w:hAnsi="Times New Roman"/>
                <w:sz w:val="22"/>
                <w:szCs w:val="22"/>
              </w:rPr>
              <w:t>IBECEA3</w:t>
            </w:r>
            <w:r w:rsidR="00801885">
              <w:rPr>
                <w:rFonts w:ascii="Times New Roman" w:hAnsi="Times New Roman"/>
                <w:sz w:val="22"/>
                <w:szCs w:val="22"/>
              </w:rPr>
              <w:t>6</w:t>
            </w:r>
          </w:p>
        </w:tc>
        <w:tc>
          <w:tcPr>
            <w:tcW w:w="6051" w:type="dxa"/>
          </w:tcPr>
          <w:p w14:paraId="335A2116" w14:textId="445B43D1" w:rsidR="0084584A" w:rsidRPr="00D1302C" w:rsidRDefault="0084584A" w:rsidP="000D5F6B">
            <w:pPr>
              <w:rPr>
                <w:rFonts w:ascii="Times New Roman" w:hAnsi="Times New Roman"/>
                <w:sz w:val="22"/>
                <w:szCs w:val="22"/>
              </w:rPr>
            </w:pPr>
            <w:r w:rsidRPr="00DD113A">
              <w:rPr>
                <w:rFonts w:ascii="Times New Roman" w:hAnsi="Times New Roman"/>
                <w:sz w:val="22"/>
                <w:szCs w:val="22"/>
              </w:rPr>
              <w:t>Cancel/Ed</w:t>
            </w:r>
            <w:r w:rsidRPr="00D1302C">
              <w:rPr>
                <w:rFonts w:ascii="Times New Roman" w:hAnsi="Times New Roman"/>
                <w:sz w:val="22"/>
                <w:szCs w:val="22"/>
              </w:rPr>
              <w:t xml:space="preserve">it/Add... </w:t>
            </w:r>
            <w:r w:rsidR="00BE37B9">
              <w:rPr>
                <w:rFonts w:ascii="Times New Roman" w:hAnsi="Times New Roman"/>
                <w:sz w:val="22"/>
                <w:szCs w:val="22"/>
              </w:rPr>
              <w:t xml:space="preserve">Community Care (CC) </w:t>
            </w:r>
            <w:r w:rsidR="00801885">
              <w:rPr>
                <w:rFonts w:ascii="Times New Roman" w:hAnsi="Times New Roman"/>
                <w:sz w:val="22"/>
                <w:szCs w:val="22"/>
              </w:rPr>
              <w:t xml:space="preserve">Urgent Care </w:t>
            </w:r>
            <w:r w:rsidRPr="00D1302C">
              <w:rPr>
                <w:rFonts w:ascii="Times New Roman" w:hAnsi="Times New Roman"/>
                <w:sz w:val="22"/>
                <w:szCs w:val="22"/>
              </w:rPr>
              <w:t>Support</w:t>
            </w:r>
          </w:p>
        </w:tc>
      </w:tr>
      <w:bookmarkEnd w:id="115"/>
      <w:tr w:rsidR="0084584A" w:rsidRPr="0002501E" w14:paraId="335A211A" w14:textId="77777777" w:rsidTr="00827BDE">
        <w:trPr>
          <w:cantSplit/>
        </w:trPr>
        <w:tc>
          <w:tcPr>
            <w:tcW w:w="3299" w:type="dxa"/>
          </w:tcPr>
          <w:p w14:paraId="335A2118"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IBECEA4</w:t>
            </w:r>
          </w:p>
        </w:tc>
        <w:tc>
          <w:tcPr>
            <w:tcW w:w="6051" w:type="dxa"/>
          </w:tcPr>
          <w:p w14:paraId="335A2119"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Cancel/Edit/Add Charges - logic for the Cancel a Charge action.</w:t>
            </w:r>
          </w:p>
        </w:tc>
      </w:tr>
      <w:tr w:rsidR="0084584A" w:rsidRPr="0002501E" w14:paraId="335A211D" w14:textId="77777777" w:rsidTr="00827BDE">
        <w:trPr>
          <w:cantSplit/>
        </w:trPr>
        <w:tc>
          <w:tcPr>
            <w:tcW w:w="3299" w:type="dxa"/>
          </w:tcPr>
          <w:p w14:paraId="335A211B"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IBECEA5, IBECEA51</w:t>
            </w:r>
          </w:p>
        </w:tc>
        <w:tc>
          <w:tcPr>
            <w:tcW w:w="6051" w:type="dxa"/>
          </w:tcPr>
          <w:p w14:paraId="335A211C"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Cancel/Edit/Add Charges - logic for the Update Events action, and subsequent actions on the Update Events list.</w:t>
            </w:r>
          </w:p>
        </w:tc>
      </w:tr>
      <w:tr w:rsidR="0084584A" w:rsidRPr="0002501E" w14:paraId="335A2120" w14:textId="77777777" w:rsidTr="00827BDE">
        <w:trPr>
          <w:cantSplit/>
        </w:trPr>
        <w:tc>
          <w:tcPr>
            <w:tcW w:w="3299" w:type="dxa"/>
          </w:tcPr>
          <w:p w14:paraId="335A211E" w14:textId="77777777" w:rsidR="0084584A" w:rsidRPr="00DD113A" w:rsidRDefault="0084584A" w:rsidP="002212A5">
            <w:pPr>
              <w:rPr>
                <w:rFonts w:ascii="Times New Roman" w:hAnsi="Times New Roman"/>
                <w:sz w:val="22"/>
                <w:szCs w:val="22"/>
              </w:rPr>
            </w:pPr>
            <w:r w:rsidRPr="00DD113A">
              <w:rPr>
                <w:rFonts w:ascii="Times New Roman" w:hAnsi="Times New Roman"/>
                <w:sz w:val="22"/>
                <w:szCs w:val="22"/>
              </w:rPr>
              <w:t>IBECEAU, IBECEAU1, IBECEAU2, IBECEAU3, IBECEAU4</w:t>
            </w:r>
          </w:p>
        </w:tc>
        <w:tc>
          <w:tcPr>
            <w:tcW w:w="6051" w:type="dxa"/>
          </w:tcPr>
          <w:p w14:paraId="335A211F" w14:textId="77777777" w:rsidR="0084584A" w:rsidRPr="00D1302C" w:rsidRDefault="0084584A" w:rsidP="002212A5">
            <w:pPr>
              <w:rPr>
                <w:rFonts w:ascii="Times New Roman" w:hAnsi="Times New Roman"/>
                <w:sz w:val="22"/>
                <w:szCs w:val="22"/>
              </w:rPr>
            </w:pPr>
            <w:r w:rsidRPr="00D1302C">
              <w:rPr>
                <w:rFonts w:ascii="Times New Roman" w:hAnsi="Times New Roman"/>
                <w:sz w:val="22"/>
                <w:szCs w:val="22"/>
              </w:rPr>
              <w:t>Cancel/Edit/Add Charges - utilities used by all actions.</w:t>
            </w:r>
          </w:p>
        </w:tc>
      </w:tr>
      <w:tr w:rsidR="0084584A" w:rsidRPr="0002501E" w14:paraId="335A2123" w14:textId="77777777" w:rsidTr="00827BDE">
        <w:trPr>
          <w:cantSplit/>
        </w:trPr>
        <w:tc>
          <w:tcPr>
            <w:tcW w:w="3299" w:type="dxa"/>
          </w:tcPr>
          <w:p w14:paraId="335A212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IBECEAU5</w:t>
            </w:r>
          </w:p>
        </w:tc>
        <w:tc>
          <w:tcPr>
            <w:tcW w:w="6051" w:type="dxa"/>
          </w:tcPr>
          <w:p w14:paraId="335A212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Cancel/Edit/Add CALC Observation CO-PAY</w:t>
            </w:r>
          </w:p>
        </w:tc>
      </w:tr>
      <w:tr w:rsidR="0084584A" w:rsidRPr="0002501E" w14:paraId="335A2126" w14:textId="77777777" w:rsidTr="00827BDE">
        <w:trPr>
          <w:cantSplit/>
        </w:trPr>
        <w:tc>
          <w:tcPr>
            <w:tcW w:w="3299" w:type="dxa"/>
          </w:tcPr>
          <w:p w14:paraId="335A212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IBECK</w:t>
            </w:r>
          </w:p>
        </w:tc>
        <w:tc>
          <w:tcPr>
            <w:tcW w:w="6051" w:type="dxa"/>
          </w:tcPr>
          <w:p w14:paraId="335A212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Checks status of filer.</w:t>
            </w:r>
          </w:p>
        </w:tc>
      </w:tr>
      <w:tr w:rsidR="0084584A" w:rsidRPr="0002501E" w14:paraId="335A2129" w14:textId="77777777" w:rsidTr="00827BDE">
        <w:trPr>
          <w:cantSplit/>
        </w:trPr>
        <w:tc>
          <w:tcPr>
            <w:tcW w:w="3299" w:type="dxa"/>
          </w:tcPr>
          <w:p w14:paraId="335A2127"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IBECPF</w:t>
            </w:r>
          </w:p>
        </w:tc>
        <w:tc>
          <w:tcPr>
            <w:tcW w:w="6051" w:type="dxa"/>
          </w:tcPr>
          <w:p w14:paraId="335A2128"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Continuous Patient flag/un-flag.</w:t>
            </w:r>
          </w:p>
        </w:tc>
      </w:tr>
      <w:tr w:rsidR="0084584A" w:rsidRPr="0002501E" w14:paraId="335A212C" w14:textId="77777777" w:rsidTr="00827BDE">
        <w:trPr>
          <w:cantSplit/>
        </w:trPr>
        <w:tc>
          <w:tcPr>
            <w:tcW w:w="3299" w:type="dxa"/>
          </w:tcPr>
          <w:p w14:paraId="335A212A"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IBECPTE</w:t>
            </w:r>
          </w:p>
        </w:tc>
        <w:tc>
          <w:tcPr>
            <w:tcW w:w="6051" w:type="dxa"/>
          </w:tcPr>
          <w:p w14:paraId="335A212B"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Enter and/or edit BASC table reference data.</w:t>
            </w:r>
          </w:p>
        </w:tc>
      </w:tr>
      <w:tr w:rsidR="0084584A" w:rsidRPr="0002501E" w14:paraId="335A212F" w14:textId="77777777" w:rsidTr="00827BDE">
        <w:trPr>
          <w:cantSplit/>
        </w:trPr>
        <w:tc>
          <w:tcPr>
            <w:tcW w:w="3299" w:type="dxa"/>
          </w:tcPr>
          <w:p w14:paraId="335A212D"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IBECPTT</w:t>
            </w:r>
          </w:p>
        </w:tc>
        <w:tc>
          <w:tcPr>
            <w:tcW w:w="6051" w:type="dxa"/>
          </w:tcPr>
          <w:p w14:paraId="335A212E"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Transfers BASC rate group and status updates from the UPDATE BILLABLE AMBULATORY SURGICAL CODE file (#350.41) to the BILLABLE AMBULATORY SURGICAL CODE file (#350.4).</w:t>
            </w:r>
          </w:p>
        </w:tc>
      </w:tr>
      <w:tr w:rsidR="0084584A" w:rsidRPr="0002501E" w14:paraId="335A2132" w14:textId="77777777" w:rsidTr="00827BDE">
        <w:trPr>
          <w:cantSplit/>
        </w:trPr>
        <w:tc>
          <w:tcPr>
            <w:tcW w:w="3299" w:type="dxa"/>
          </w:tcPr>
          <w:p w14:paraId="335A213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IBECPTT</w:t>
            </w:r>
          </w:p>
        </w:tc>
        <w:tc>
          <w:tcPr>
            <w:tcW w:w="6051" w:type="dxa"/>
          </w:tcPr>
          <w:p w14:paraId="335A213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TRANSFERS CPT RATE UPDATES TO 350.4</w:t>
            </w:r>
          </w:p>
        </w:tc>
      </w:tr>
      <w:tr w:rsidR="0084584A" w:rsidRPr="0002501E" w14:paraId="335A2135" w14:textId="77777777" w:rsidTr="00827BDE">
        <w:trPr>
          <w:cantSplit/>
        </w:trPr>
        <w:tc>
          <w:tcPr>
            <w:tcW w:w="3299" w:type="dxa"/>
          </w:tcPr>
          <w:p w14:paraId="335A2133"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IBECPTZ</w:t>
            </w:r>
          </w:p>
        </w:tc>
        <w:tc>
          <w:tcPr>
            <w:tcW w:w="6051" w:type="dxa"/>
          </w:tcPr>
          <w:p w14:paraId="335A213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BASC transfer utility.</w:t>
            </w:r>
          </w:p>
        </w:tc>
      </w:tr>
      <w:tr w:rsidR="0084584A" w:rsidRPr="0002501E" w14:paraId="335A2138" w14:textId="77777777" w:rsidTr="00827BDE">
        <w:trPr>
          <w:cantSplit/>
        </w:trPr>
        <w:tc>
          <w:tcPr>
            <w:tcW w:w="3299" w:type="dxa"/>
          </w:tcPr>
          <w:p w14:paraId="335A213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w:t>
            </w:r>
          </w:p>
        </w:tc>
        <w:tc>
          <w:tcPr>
            <w:tcW w:w="6051" w:type="dxa"/>
          </w:tcPr>
          <w:p w14:paraId="335A2137"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TRICARE PHARMACY ENGINE OPTIONS</w:t>
            </w:r>
          </w:p>
        </w:tc>
      </w:tr>
      <w:tr w:rsidR="0084584A" w:rsidRPr="0002501E" w14:paraId="335A213B" w14:textId="77777777" w:rsidTr="00827BDE">
        <w:trPr>
          <w:cantSplit/>
        </w:trPr>
        <w:tc>
          <w:tcPr>
            <w:tcW w:w="3299" w:type="dxa"/>
          </w:tcPr>
          <w:p w14:paraId="335A213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IBECUS1</w:t>
            </w:r>
          </w:p>
        </w:tc>
        <w:tc>
          <w:tcPr>
            <w:tcW w:w="6051" w:type="dxa"/>
          </w:tcPr>
          <w:p w14:paraId="335A213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TRICARE PHARMACY BILLING ENGINES</w:t>
            </w:r>
          </w:p>
        </w:tc>
      </w:tr>
      <w:tr w:rsidR="0084584A" w:rsidRPr="0002501E" w14:paraId="335A213E" w14:textId="77777777" w:rsidTr="00827BDE">
        <w:trPr>
          <w:cantSplit/>
        </w:trPr>
        <w:tc>
          <w:tcPr>
            <w:tcW w:w="3299" w:type="dxa"/>
          </w:tcPr>
          <w:p w14:paraId="335A213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IBECUS2</w:t>
            </w:r>
          </w:p>
        </w:tc>
        <w:tc>
          <w:tcPr>
            <w:tcW w:w="6051" w:type="dxa"/>
          </w:tcPr>
          <w:p w14:paraId="335A213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TRICARE PHARMACY BILL TRANSACTION</w:t>
            </w:r>
          </w:p>
        </w:tc>
      </w:tr>
      <w:tr w:rsidR="0084584A" w:rsidRPr="0002501E" w14:paraId="335A2141" w14:textId="77777777" w:rsidTr="00827BDE">
        <w:trPr>
          <w:cantSplit/>
        </w:trPr>
        <w:tc>
          <w:tcPr>
            <w:tcW w:w="3299" w:type="dxa"/>
          </w:tcPr>
          <w:p w14:paraId="335A213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IBECUS21</w:t>
            </w:r>
          </w:p>
        </w:tc>
        <w:tc>
          <w:tcPr>
            <w:tcW w:w="6051" w:type="dxa"/>
          </w:tcPr>
          <w:p w14:paraId="335A214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FILE TRICARE PHARMACY TRANSACTIONS</w:t>
            </w:r>
          </w:p>
        </w:tc>
      </w:tr>
      <w:tr w:rsidR="0084584A" w:rsidRPr="0002501E" w14:paraId="335A2144" w14:textId="77777777" w:rsidTr="00827BDE">
        <w:trPr>
          <w:cantSplit/>
        </w:trPr>
        <w:tc>
          <w:tcPr>
            <w:tcW w:w="3299" w:type="dxa"/>
          </w:tcPr>
          <w:p w14:paraId="335A214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IBECUS22</w:t>
            </w:r>
          </w:p>
        </w:tc>
        <w:tc>
          <w:tcPr>
            <w:tcW w:w="6051" w:type="dxa"/>
          </w:tcPr>
          <w:p w14:paraId="335A214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TRICARE PHARMACY BILLING UTILITIES</w:t>
            </w:r>
          </w:p>
        </w:tc>
      </w:tr>
      <w:tr w:rsidR="0084584A" w:rsidRPr="0002501E" w14:paraId="335A2147" w14:textId="77777777" w:rsidTr="00827BDE">
        <w:trPr>
          <w:cantSplit/>
        </w:trPr>
        <w:tc>
          <w:tcPr>
            <w:tcW w:w="3299" w:type="dxa"/>
          </w:tcPr>
          <w:p w14:paraId="335A214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IBECUS3</w:t>
            </w:r>
          </w:p>
        </w:tc>
        <w:tc>
          <w:tcPr>
            <w:tcW w:w="6051" w:type="dxa"/>
          </w:tcPr>
          <w:p w14:paraId="335A214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CANCEL TRICARE PHARMACY TRANSACTION</w:t>
            </w:r>
          </w:p>
        </w:tc>
      </w:tr>
      <w:tr w:rsidR="0084584A" w:rsidRPr="0002501E" w14:paraId="335A214A" w14:textId="77777777" w:rsidTr="00827BDE">
        <w:trPr>
          <w:cantSplit/>
        </w:trPr>
        <w:tc>
          <w:tcPr>
            <w:tcW w:w="3299" w:type="dxa"/>
          </w:tcPr>
          <w:p w14:paraId="335A214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IBECUSM</w:t>
            </w:r>
          </w:p>
        </w:tc>
        <w:tc>
          <w:tcPr>
            <w:tcW w:w="6051" w:type="dxa"/>
          </w:tcPr>
          <w:p w14:paraId="335A214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TRICARE PHARMACY BILLING OPTIONS</w:t>
            </w:r>
          </w:p>
        </w:tc>
      </w:tr>
      <w:tr w:rsidR="0084584A" w:rsidRPr="0002501E" w14:paraId="335A214D" w14:textId="77777777" w:rsidTr="00827BDE">
        <w:trPr>
          <w:cantSplit/>
        </w:trPr>
        <w:tc>
          <w:tcPr>
            <w:tcW w:w="3299" w:type="dxa"/>
          </w:tcPr>
          <w:p w14:paraId="335A214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IBECUSMU</w:t>
            </w:r>
          </w:p>
        </w:tc>
        <w:tc>
          <w:tcPr>
            <w:tcW w:w="6051" w:type="dxa"/>
          </w:tcPr>
          <w:p w14:paraId="335A214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PHARMACY BILLING OPTION UTILITIES</w:t>
            </w:r>
          </w:p>
        </w:tc>
      </w:tr>
      <w:tr w:rsidR="0084584A" w:rsidRPr="0002501E" w14:paraId="335A2150" w14:textId="77777777" w:rsidTr="00827BDE">
        <w:trPr>
          <w:cantSplit/>
        </w:trPr>
        <w:tc>
          <w:tcPr>
            <w:tcW w:w="3299" w:type="dxa"/>
          </w:tcPr>
          <w:p w14:paraId="335A214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IBECUSO</w:t>
            </w:r>
          </w:p>
        </w:tc>
        <w:tc>
          <w:tcPr>
            <w:tcW w:w="6051" w:type="dxa"/>
          </w:tcPr>
          <w:p w14:paraId="335A214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TRICARE PHARMACY BILLING OUTPUTS</w:t>
            </w:r>
          </w:p>
        </w:tc>
      </w:tr>
      <w:tr w:rsidR="0084584A" w:rsidRPr="0002501E" w14:paraId="335A2153" w14:textId="77777777" w:rsidTr="00827BDE">
        <w:trPr>
          <w:cantSplit/>
        </w:trPr>
        <w:tc>
          <w:tcPr>
            <w:tcW w:w="3299" w:type="dxa"/>
          </w:tcPr>
          <w:p w14:paraId="335A2151"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IBEF</w:t>
            </w:r>
          </w:p>
        </w:tc>
        <w:tc>
          <w:tcPr>
            <w:tcW w:w="6051" w:type="dxa"/>
          </w:tcPr>
          <w:p w14:paraId="335A2152"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The Integrated Billing background filer.</w:t>
            </w:r>
          </w:p>
        </w:tc>
      </w:tr>
      <w:tr w:rsidR="0084584A" w:rsidRPr="0002501E" w14:paraId="335A2156" w14:textId="77777777" w:rsidTr="00827BDE">
        <w:trPr>
          <w:cantSplit/>
        </w:trPr>
        <w:tc>
          <w:tcPr>
            <w:tcW w:w="3299" w:type="dxa"/>
          </w:tcPr>
          <w:p w14:paraId="335A215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lastRenderedPageBreak/>
              <w:t>IBEFCOP</w:t>
            </w:r>
          </w:p>
        </w:tc>
        <w:tc>
          <w:tcPr>
            <w:tcW w:w="6051" w:type="dxa"/>
          </w:tcPr>
          <w:p w14:paraId="335A215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Background filer, Rx co-payment processor.</w:t>
            </w:r>
          </w:p>
        </w:tc>
      </w:tr>
      <w:tr w:rsidR="0084584A" w:rsidRPr="0002501E" w14:paraId="335A2159" w14:textId="77777777" w:rsidTr="00827BDE">
        <w:trPr>
          <w:cantSplit/>
        </w:trPr>
        <w:tc>
          <w:tcPr>
            <w:tcW w:w="3299" w:type="dxa"/>
          </w:tcPr>
          <w:p w14:paraId="335A2157"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IBEFUNC</w:t>
            </w:r>
          </w:p>
        </w:tc>
        <w:tc>
          <w:tcPr>
            <w:tcW w:w="6051" w:type="dxa"/>
          </w:tcPr>
          <w:p w14:paraId="335A2158" w14:textId="77777777" w:rsidR="0084584A" w:rsidRPr="00D1302C" w:rsidRDefault="0084584A" w:rsidP="00D0524B">
            <w:pPr>
              <w:rPr>
                <w:rFonts w:ascii="Times New Roman" w:hAnsi="Times New Roman"/>
                <w:sz w:val="22"/>
                <w:szCs w:val="22"/>
              </w:rPr>
            </w:pPr>
            <w:r w:rsidRPr="00DD113A">
              <w:rPr>
                <w:rFonts w:ascii="Times New Roman" w:hAnsi="Times New Roman"/>
                <w:sz w:val="22"/>
                <w:szCs w:val="22"/>
              </w:rPr>
              <w:t>Set of extrinsic fun</w:t>
            </w:r>
            <w:r w:rsidRPr="00D1302C">
              <w:rPr>
                <w:rFonts w:ascii="Times New Roman" w:hAnsi="Times New Roman"/>
                <w:sz w:val="22"/>
                <w:szCs w:val="22"/>
              </w:rPr>
              <w:t>ctions.</w:t>
            </w:r>
          </w:p>
        </w:tc>
      </w:tr>
      <w:tr w:rsidR="0084584A" w:rsidRPr="0002501E" w14:paraId="335A215C" w14:textId="77777777" w:rsidTr="00827BDE">
        <w:trPr>
          <w:cantSplit/>
        </w:trPr>
        <w:tc>
          <w:tcPr>
            <w:tcW w:w="3299" w:type="dxa"/>
          </w:tcPr>
          <w:p w14:paraId="335A215A"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IBEFUNC1, IBEFUNC2</w:t>
            </w:r>
          </w:p>
        </w:tc>
        <w:tc>
          <w:tcPr>
            <w:tcW w:w="6051" w:type="dxa"/>
          </w:tcPr>
          <w:p w14:paraId="335A215B"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Set of extrinsic functions used in BASC billing.</w:t>
            </w:r>
          </w:p>
        </w:tc>
      </w:tr>
      <w:tr w:rsidR="0084584A" w:rsidRPr="0002501E" w14:paraId="335A215F" w14:textId="77777777" w:rsidTr="00827BDE">
        <w:trPr>
          <w:cantSplit/>
        </w:trPr>
        <w:tc>
          <w:tcPr>
            <w:tcW w:w="3299" w:type="dxa"/>
          </w:tcPr>
          <w:p w14:paraId="335A215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IBEFUNC3</w:t>
            </w:r>
          </w:p>
        </w:tc>
        <w:tc>
          <w:tcPr>
            <w:tcW w:w="6051" w:type="dxa"/>
          </w:tcPr>
          <w:p w14:paraId="335A215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EXTRINSIC FUNCTIONS</w:t>
            </w:r>
          </w:p>
        </w:tc>
      </w:tr>
      <w:tr w:rsidR="0084584A" w:rsidRPr="0002501E" w14:paraId="335A2162" w14:textId="77777777" w:rsidTr="00827BDE">
        <w:trPr>
          <w:cantSplit/>
        </w:trPr>
        <w:tc>
          <w:tcPr>
            <w:tcW w:w="3299" w:type="dxa"/>
          </w:tcPr>
          <w:p w14:paraId="335A216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IBEFUR</w:t>
            </w:r>
          </w:p>
        </w:tc>
        <w:tc>
          <w:tcPr>
            <w:tcW w:w="6051" w:type="dxa"/>
          </w:tcPr>
          <w:p w14:paraId="335A216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UTILITY: FIND RELATED FIRST AND THIRD PARTY BILLS</w:t>
            </w:r>
          </w:p>
        </w:tc>
      </w:tr>
      <w:tr w:rsidR="0084584A" w:rsidRPr="0002501E" w14:paraId="335A2165" w14:textId="77777777" w:rsidTr="00827BDE">
        <w:trPr>
          <w:cantSplit/>
        </w:trPr>
        <w:tc>
          <w:tcPr>
            <w:tcW w:w="3299" w:type="dxa"/>
          </w:tcPr>
          <w:p w14:paraId="335A216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IBEFURF</w:t>
            </w:r>
          </w:p>
        </w:tc>
        <w:tc>
          <w:tcPr>
            <w:tcW w:w="6051" w:type="dxa"/>
          </w:tcPr>
          <w:p w14:paraId="335A216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UTILITY: FIND RELATED FIRST PARTY BILLS</w:t>
            </w:r>
          </w:p>
        </w:tc>
      </w:tr>
      <w:tr w:rsidR="0084584A" w:rsidRPr="0002501E" w14:paraId="335A2168" w14:textId="77777777" w:rsidTr="00827BDE">
        <w:trPr>
          <w:cantSplit/>
        </w:trPr>
        <w:tc>
          <w:tcPr>
            <w:tcW w:w="3299" w:type="dxa"/>
          </w:tcPr>
          <w:p w14:paraId="335A216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IBEFURT</w:t>
            </w:r>
          </w:p>
        </w:tc>
        <w:tc>
          <w:tcPr>
            <w:tcW w:w="6051" w:type="dxa"/>
          </w:tcPr>
          <w:p w14:paraId="335A2167"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UTILITY: FIND RELATED THIRD PARTY</w:t>
            </w:r>
            <w:r w:rsidRPr="00D1302C">
              <w:rPr>
                <w:rFonts w:ascii="Times New Roman" w:hAnsi="Times New Roman"/>
                <w:sz w:val="22"/>
                <w:szCs w:val="22"/>
              </w:rPr>
              <w:t xml:space="preserve"> BILLS</w:t>
            </w:r>
          </w:p>
        </w:tc>
      </w:tr>
      <w:tr w:rsidR="0084584A" w:rsidRPr="0002501E" w14:paraId="335A216B" w14:textId="77777777" w:rsidTr="00827BDE">
        <w:trPr>
          <w:cantSplit/>
        </w:trPr>
        <w:tc>
          <w:tcPr>
            <w:tcW w:w="3299" w:type="dxa"/>
          </w:tcPr>
          <w:p w14:paraId="335A2169"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IBEFUTL</w:t>
            </w:r>
          </w:p>
        </w:tc>
        <w:tc>
          <w:tcPr>
            <w:tcW w:w="6051" w:type="dxa"/>
          </w:tcPr>
          <w:p w14:paraId="335A216A"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Utility program for filer options.</w:t>
            </w:r>
          </w:p>
        </w:tc>
      </w:tr>
      <w:tr w:rsidR="0084584A" w:rsidRPr="0002501E" w14:paraId="335A216E" w14:textId="77777777" w:rsidTr="00827BDE">
        <w:trPr>
          <w:cantSplit/>
        </w:trPr>
        <w:tc>
          <w:tcPr>
            <w:tcW w:w="3299" w:type="dxa"/>
          </w:tcPr>
          <w:p w14:paraId="335A216C"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IBEFUTL1</w:t>
            </w:r>
          </w:p>
        </w:tc>
        <w:tc>
          <w:tcPr>
            <w:tcW w:w="6051" w:type="dxa"/>
          </w:tcPr>
          <w:p w14:paraId="335A216D"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Recompiles and cross references all IB templates.</w:t>
            </w:r>
          </w:p>
        </w:tc>
      </w:tr>
      <w:tr w:rsidR="0084584A" w:rsidRPr="0002501E" w14:paraId="335A2171" w14:textId="77777777" w:rsidTr="00827BDE">
        <w:trPr>
          <w:cantSplit/>
        </w:trPr>
        <w:tc>
          <w:tcPr>
            <w:tcW w:w="3299" w:type="dxa"/>
          </w:tcPr>
          <w:p w14:paraId="335A216F"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IBEMTBC</w:t>
            </w:r>
          </w:p>
        </w:tc>
        <w:tc>
          <w:tcPr>
            <w:tcW w:w="6051" w:type="dxa"/>
          </w:tcPr>
          <w:p w14:paraId="335A2170"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Category C billing clock maintenance.</w:t>
            </w:r>
          </w:p>
        </w:tc>
      </w:tr>
      <w:tr w:rsidR="0084584A" w:rsidRPr="0002501E" w14:paraId="335A2174" w14:textId="77777777" w:rsidTr="00827BDE">
        <w:trPr>
          <w:cantSplit/>
        </w:trPr>
        <w:tc>
          <w:tcPr>
            <w:tcW w:w="3299" w:type="dxa"/>
          </w:tcPr>
          <w:p w14:paraId="335A2172"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IBEMTF, IBEMTF1</w:t>
            </w:r>
          </w:p>
        </w:tc>
        <w:tc>
          <w:tcPr>
            <w:tcW w:w="6051" w:type="dxa"/>
          </w:tcPr>
          <w:p w14:paraId="335A2173"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Flag Stop Codes/Dispositions/Clinics.</w:t>
            </w:r>
          </w:p>
        </w:tc>
      </w:tr>
      <w:tr w:rsidR="0084584A" w:rsidRPr="0002501E" w14:paraId="335A2177" w14:textId="77777777" w:rsidTr="00827BDE">
        <w:trPr>
          <w:cantSplit/>
        </w:trPr>
        <w:tc>
          <w:tcPr>
            <w:tcW w:w="3299" w:type="dxa"/>
          </w:tcPr>
          <w:p w14:paraId="335A217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IBEMTF2</w:t>
            </w:r>
          </w:p>
        </w:tc>
        <w:tc>
          <w:tcPr>
            <w:tcW w:w="6051" w:type="dxa"/>
          </w:tcPr>
          <w:p w14:paraId="335A2176" w14:textId="77777777" w:rsidR="0084584A" w:rsidRPr="00D1302C" w:rsidRDefault="0084584A" w:rsidP="00D0524B">
            <w:pPr>
              <w:rPr>
                <w:rFonts w:ascii="Times New Roman" w:hAnsi="Times New Roman"/>
                <w:sz w:val="22"/>
                <w:szCs w:val="22"/>
              </w:rPr>
            </w:pPr>
            <w:r w:rsidRPr="00DD113A">
              <w:rPr>
                <w:rFonts w:ascii="Times New Roman" w:hAnsi="Times New Roman"/>
                <w:sz w:val="22"/>
                <w:szCs w:val="22"/>
              </w:rPr>
              <w:t>List Non-Billable Stop Codes/Dispo</w:t>
            </w:r>
            <w:r w:rsidRPr="00D1302C">
              <w:rPr>
                <w:rFonts w:ascii="Times New Roman" w:hAnsi="Times New Roman"/>
                <w:sz w:val="22"/>
                <w:szCs w:val="22"/>
              </w:rPr>
              <w:t>sitions/Clinics.</w:t>
            </w:r>
          </w:p>
        </w:tc>
      </w:tr>
      <w:tr w:rsidR="0084584A" w:rsidRPr="0002501E" w14:paraId="335A217A" w14:textId="77777777" w:rsidTr="00827BDE">
        <w:trPr>
          <w:cantSplit/>
        </w:trPr>
        <w:tc>
          <w:tcPr>
            <w:tcW w:w="3299" w:type="dxa"/>
          </w:tcPr>
          <w:p w14:paraId="335A2178"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IBEMTO</w:t>
            </w:r>
          </w:p>
        </w:tc>
        <w:tc>
          <w:tcPr>
            <w:tcW w:w="6051" w:type="dxa"/>
          </w:tcPr>
          <w:p w14:paraId="335A2179"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Bills all Means Test Outpatient co-payment charges which are on hold awaiting the new co-pay rate.</w:t>
            </w:r>
          </w:p>
        </w:tc>
      </w:tr>
      <w:tr w:rsidR="0084584A" w:rsidRPr="0002501E" w14:paraId="335A217D" w14:textId="77777777" w:rsidTr="00827BDE">
        <w:trPr>
          <w:cantSplit/>
        </w:trPr>
        <w:tc>
          <w:tcPr>
            <w:tcW w:w="3299" w:type="dxa"/>
          </w:tcPr>
          <w:p w14:paraId="335A217B"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IBEMTO1</w:t>
            </w:r>
          </w:p>
        </w:tc>
        <w:tc>
          <w:tcPr>
            <w:tcW w:w="6051" w:type="dxa"/>
          </w:tcPr>
          <w:p w14:paraId="335A217C"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Lists all Means Test Outpatient co-payment charges which are on hold awaiting the new co-pay rate.</w:t>
            </w:r>
          </w:p>
        </w:tc>
      </w:tr>
      <w:tr w:rsidR="0084584A" w:rsidRPr="0002501E" w14:paraId="335A2180" w14:textId="77777777" w:rsidTr="00827BDE">
        <w:trPr>
          <w:cantSplit/>
        </w:trPr>
        <w:tc>
          <w:tcPr>
            <w:tcW w:w="3299" w:type="dxa"/>
          </w:tcPr>
          <w:p w14:paraId="335A217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IBEMTSCR</w:t>
            </w:r>
          </w:p>
        </w:tc>
        <w:tc>
          <w:tcPr>
            <w:tcW w:w="6051" w:type="dxa"/>
          </w:tcPr>
          <w:p w14:paraId="335A217F"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print billable</w:t>
            </w:r>
            <w:r w:rsidRPr="00D1302C">
              <w:rPr>
                <w:rFonts w:ascii="Times New Roman" w:hAnsi="Times New Roman"/>
                <w:sz w:val="22"/>
                <w:szCs w:val="22"/>
              </w:rPr>
              <w:t xml:space="preserve"> types for visit co-pay</w:t>
            </w:r>
          </w:p>
        </w:tc>
      </w:tr>
      <w:tr w:rsidR="0084584A" w:rsidRPr="0002501E" w14:paraId="335A2183" w14:textId="77777777" w:rsidTr="00827BDE">
        <w:trPr>
          <w:cantSplit/>
        </w:trPr>
        <w:tc>
          <w:tcPr>
            <w:tcW w:w="3299" w:type="dxa"/>
          </w:tcPr>
          <w:p w14:paraId="335A218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IBEMTSCU</w:t>
            </w:r>
          </w:p>
        </w:tc>
        <w:tc>
          <w:tcPr>
            <w:tcW w:w="6051" w:type="dxa"/>
          </w:tcPr>
          <w:p w14:paraId="335A218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print billable types for visit co-pay</w:t>
            </w:r>
          </w:p>
        </w:tc>
      </w:tr>
      <w:tr w:rsidR="0084584A" w:rsidRPr="0002501E" w14:paraId="335A2186" w14:textId="77777777" w:rsidTr="00827BDE">
        <w:trPr>
          <w:cantSplit/>
        </w:trPr>
        <w:tc>
          <w:tcPr>
            <w:tcW w:w="3299" w:type="dxa"/>
          </w:tcPr>
          <w:p w14:paraId="335A218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IBEPAR, IBEPAR1</w:t>
            </w:r>
          </w:p>
        </w:tc>
        <w:tc>
          <w:tcPr>
            <w:tcW w:w="6051" w:type="dxa"/>
          </w:tcPr>
          <w:p w14:paraId="335A218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 Site Parameter entry and edit.  (Routines formerly named DGCRPAR, DGCRPAR1.)</w:t>
            </w:r>
          </w:p>
        </w:tc>
      </w:tr>
      <w:tr w:rsidR="0084584A" w:rsidRPr="0002501E" w14:paraId="335A2189" w14:textId="77777777" w:rsidTr="00827BDE">
        <w:trPr>
          <w:cantSplit/>
        </w:trPr>
        <w:tc>
          <w:tcPr>
            <w:tcW w:w="3299" w:type="dxa"/>
          </w:tcPr>
          <w:p w14:paraId="335A218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IBEPTC</w:t>
            </w:r>
          </w:p>
        </w:tc>
        <w:tc>
          <w:tcPr>
            <w:tcW w:w="6051" w:type="dxa"/>
          </w:tcPr>
          <w:p w14:paraId="335A218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TP FLAG STOP CODES AND CLINICS</w:t>
            </w:r>
          </w:p>
        </w:tc>
      </w:tr>
      <w:tr w:rsidR="0084584A" w:rsidRPr="0002501E" w14:paraId="335A218C" w14:textId="77777777" w:rsidTr="00827BDE">
        <w:trPr>
          <w:cantSplit/>
        </w:trPr>
        <w:tc>
          <w:tcPr>
            <w:tcW w:w="3299" w:type="dxa"/>
          </w:tcPr>
          <w:p w14:paraId="335A218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IBEPTC1</w:t>
            </w:r>
          </w:p>
        </w:tc>
        <w:tc>
          <w:tcPr>
            <w:tcW w:w="6051" w:type="dxa"/>
          </w:tcPr>
          <w:p w14:paraId="335A218B"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TP FLAG STOP CODES AND CLINICS (CON'T.)</w:t>
            </w:r>
          </w:p>
        </w:tc>
      </w:tr>
      <w:tr w:rsidR="0084584A" w:rsidRPr="0002501E" w14:paraId="335A218F" w14:textId="77777777" w:rsidTr="00827BDE">
        <w:trPr>
          <w:cantSplit/>
        </w:trPr>
        <w:tc>
          <w:tcPr>
            <w:tcW w:w="3299" w:type="dxa"/>
          </w:tcPr>
          <w:p w14:paraId="335A218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IBEPTC2</w:t>
            </w:r>
          </w:p>
        </w:tc>
        <w:tc>
          <w:tcPr>
            <w:tcW w:w="6051" w:type="dxa"/>
          </w:tcPr>
          <w:p w14:paraId="335A218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TP LIST NON-BILLABLE STOP CODES AND CLINICS</w:t>
            </w:r>
          </w:p>
        </w:tc>
      </w:tr>
      <w:tr w:rsidR="0084584A" w:rsidRPr="0002501E" w14:paraId="335A2192" w14:textId="77777777" w:rsidTr="00827BDE">
        <w:trPr>
          <w:cantSplit/>
        </w:trPr>
        <w:tc>
          <w:tcPr>
            <w:tcW w:w="3299" w:type="dxa"/>
          </w:tcPr>
          <w:p w14:paraId="335A219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IBEPTC3</w:t>
            </w:r>
          </w:p>
        </w:tc>
        <w:tc>
          <w:tcPr>
            <w:tcW w:w="6051" w:type="dxa"/>
          </w:tcPr>
          <w:p w14:paraId="335A219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TP FLAG ALL CLINICS</w:t>
            </w:r>
          </w:p>
        </w:tc>
      </w:tr>
      <w:tr w:rsidR="0084584A" w:rsidRPr="0002501E" w14:paraId="335A2195" w14:textId="77777777" w:rsidTr="00827BDE">
        <w:trPr>
          <w:cantSplit/>
        </w:trPr>
        <w:tc>
          <w:tcPr>
            <w:tcW w:w="3299" w:type="dxa"/>
          </w:tcPr>
          <w:p w14:paraId="335A2193"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w:t>
            </w:r>
          </w:p>
        </w:tc>
        <w:tc>
          <w:tcPr>
            <w:tcW w:w="6051" w:type="dxa"/>
          </w:tcPr>
          <w:p w14:paraId="335A219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User interface for the Appointment Check-off Sheet.</w:t>
            </w:r>
          </w:p>
        </w:tc>
      </w:tr>
      <w:tr w:rsidR="0084584A" w:rsidRPr="0002501E" w14:paraId="335A2198" w14:textId="77777777" w:rsidTr="00827BDE">
        <w:trPr>
          <w:cantSplit/>
        </w:trPr>
        <w:tc>
          <w:tcPr>
            <w:tcW w:w="3299" w:type="dxa"/>
          </w:tcPr>
          <w:p w14:paraId="335A2196"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IBERS1</w:t>
            </w:r>
          </w:p>
        </w:tc>
        <w:tc>
          <w:tcPr>
            <w:tcW w:w="6051" w:type="dxa"/>
          </w:tcPr>
          <w:p w14:paraId="335A2197"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Search, sort, and print Appointment Check-off Sheets chosen by the user.</w:t>
            </w:r>
          </w:p>
        </w:tc>
      </w:tr>
      <w:tr w:rsidR="0084584A" w:rsidRPr="0002501E" w14:paraId="335A219B" w14:textId="77777777" w:rsidTr="00827BDE">
        <w:trPr>
          <w:cantSplit/>
        </w:trPr>
        <w:tc>
          <w:tcPr>
            <w:tcW w:w="3299" w:type="dxa"/>
          </w:tcPr>
          <w:p w14:paraId="335A2199"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IBERS2</w:t>
            </w:r>
          </w:p>
        </w:tc>
        <w:tc>
          <w:tcPr>
            <w:tcW w:w="6051" w:type="dxa"/>
          </w:tcPr>
          <w:p w14:paraId="335A219A" w14:textId="77777777" w:rsidR="0084584A" w:rsidRPr="00D1302C" w:rsidRDefault="0084584A" w:rsidP="00D0524B">
            <w:pPr>
              <w:rPr>
                <w:rFonts w:ascii="Times New Roman" w:hAnsi="Times New Roman"/>
                <w:sz w:val="22"/>
                <w:szCs w:val="22"/>
              </w:rPr>
            </w:pPr>
            <w:r w:rsidRPr="00DD113A">
              <w:rPr>
                <w:rFonts w:ascii="Times New Roman" w:hAnsi="Times New Roman"/>
                <w:sz w:val="22"/>
                <w:szCs w:val="22"/>
              </w:rPr>
              <w:t>Gather and store individu</w:t>
            </w:r>
            <w:r w:rsidRPr="00D1302C">
              <w:rPr>
                <w:rFonts w:ascii="Times New Roman" w:hAnsi="Times New Roman"/>
                <w:sz w:val="22"/>
                <w:szCs w:val="22"/>
              </w:rPr>
              <w:t>al patient data for a Check-off Sheet.</w:t>
            </w:r>
          </w:p>
        </w:tc>
      </w:tr>
      <w:tr w:rsidR="0084584A" w:rsidRPr="0002501E" w14:paraId="335A219E" w14:textId="77777777" w:rsidTr="00827BDE">
        <w:trPr>
          <w:cantSplit/>
        </w:trPr>
        <w:tc>
          <w:tcPr>
            <w:tcW w:w="3299" w:type="dxa"/>
          </w:tcPr>
          <w:p w14:paraId="335A219C"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IBERS3</w:t>
            </w:r>
          </w:p>
        </w:tc>
        <w:tc>
          <w:tcPr>
            <w:tcW w:w="6051" w:type="dxa"/>
          </w:tcPr>
          <w:p w14:paraId="335A219D"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Gather and store individual patient PTF and billing diagnoses for a Check-off Sheet.</w:t>
            </w:r>
          </w:p>
        </w:tc>
      </w:tr>
      <w:tr w:rsidR="0084584A" w:rsidRPr="0002501E" w14:paraId="335A21A1" w14:textId="77777777" w:rsidTr="00827BDE">
        <w:trPr>
          <w:cantSplit/>
        </w:trPr>
        <w:tc>
          <w:tcPr>
            <w:tcW w:w="3299" w:type="dxa"/>
          </w:tcPr>
          <w:p w14:paraId="335A219F"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IBERSE</w:t>
            </w:r>
          </w:p>
        </w:tc>
        <w:tc>
          <w:tcPr>
            <w:tcW w:w="6051" w:type="dxa"/>
          </w:tcPr>
          <w:p w14:paraId="335A21A0"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Build and edit the CPT lists for the Check-off Sheets.</w:t>
            </w:r>
          </w:p>
        </w:tc>
      </w:tr>
      <w:tr w:rsidR="0084584A" w:rsidRPr="0002501E" w14:paraId="335A21A4" w14:textId="77777777" w:rsidTr="00827BDE">
        <w:trPr>
          <w:cantSplit/>
        </w:trPr>
        <w:tc>
          <w:tcPr>
            <w:tcW w:w="3299" w:type="dxa"/>
          </w:tcPr>
          <w:p w14:paraId="335A21A2"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IBERSI</w:t>
            </w:r>
          </w:p>
        </w:tc>
        <w:tc>
          <w:tcPr>
            <w:tcW w:w="6051" w:type="dxa"/>
          </w:tcPr>
          <w:p w14:paraId="335A21A3" w14:textId="77777777" w:rsidR="0084584A" w:rsidRPr="00D1302C" w:rsidRDefault="0084584A" w:rsidP="00D0524B">
            <w:pPr>
              <w:rPr>
                <w:rFonts w:ascii="Times New Roman" w:hAnsi="Times New Roman"/>
                <w:sz w:val="22"/>
                <w:szCs w:val="22"/>
              </w:rPr>
            </w:pPr>
            <w:r w:rsidRPr="00DD113A">
              <w:rPr>
                <w:rFonts w:ascii="Times New Roman" w:hAnsi="Times New Roman"/>
                <w:sz w:val="22"/>
                <w:szCs w:val="22"/>
              </w:rPr>
              <w:t>List and/or delete procedures on Check-off Sheets tha</w:t>
            </w:r>
            <w:r w:rsidRPr="00D1302C">
              <w:rPr>
                <w:rFonts w:ascii="Times New Roman" w:hAnsi="Times New Roman"/>
                <w:sz w:val="22"/>
                <w:szCs w:val="22"/>
              </w:rPr>
              <w:t>t are AMA inactive and/or nationally, locally, and billing inactive.</w:t>
            </w:r>
          </w:p>
        </w:tc>
      </w:tr>
      <w:tr w:rsidR="0084584A" w:rsidRPr="0002501E" w14:paraId="335A21A7" w14:textId="77777777" w:rsidTr="00827BDE">
        <w:trPr>
          <w:cantSplit/>
        </w:trPr>
        <w:tc>
          <w:tcPr>
            <w:tcW w:w="3299" w:type="dxa"/>
          </w:tcPr>
          <w:p w14:paraId="335A21A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IBERSP</w:t>
            </w:r>
          </w:p>
        </w:tc>
        <w:tc>
          <w:tcPr>
            <w:tcW w:w="6051" w:type="dxa"/>
          </w:tcPr>
          <w:p w14:paraId="335A21A6"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Prints the formatted CPT list for the Check-off Sheets.</w:t>
            </w:r>
          </w:p>
        </w:tc>
      </w:tr>
      <w:tr w:rsidR="0084584A" w:rsidRPr="0002501E" w14:paraId="335A21AA" w14:textId="77777777" w:rsidTr="00827BDE">
        <w:trPr>
          <w:cantSplit/>
        </w:trPr>
        <w:tc>
          <w:tcPr>
            <w:tcW w:w="3299" w:type="dxa"/>
          </w:tcPr>
          <w:p w14:paraId="335A21A8"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IBERSP1</w:t>
            </w:r>
          </w:p>
        </w:tc>
        <w:tc>
          <w:tcPr>
            <w:tcW w:w="6051" w:type="dxa"/>
          </w:tcPr>
          <w:p w14:paraId="335A21A9"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Creates the formatted CPT list for the Check-off Sheets.</w:t>
            </w:r>
          </w:p>
        </w:tc>
      </w:tr>
      <w:tr w:rsidR="0084584A" w:rsidRPr="0002501E" w14:paraId="335A21AD" w14:textId="77777777" w:rsidTr="00827BDE">
        <w:trPr>
          <w:cantSplit/>
        </w:trPr>
        <w:tc>
          <w:tcPr>
            <w:tcW w:w="3299" w:type="dxa"/>
          </w:tcPr>
          <w:p w14:paraId="335A21AB"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IBESTAT</w:t>
            </w:r>
          </w:p>
        </w:tc>
        <w:tc>
          <w:tcPr>
            <w:tcW w:w="6051" w:type="dxa"/>
          </w:tcPr>
          <w:p w14:paraId="335A21AC" w14:textId="77777777" w:rsidR="0084584A" w:rsidRPr="00D1302C" w:rsidRDefault="0084584A" w:rsidP="00D0524B">
            <w:pPr>
              <w:rPr>
                <w:rFonts w:ascii="Times New Roman" w:hAnsi="Times New Roman"/>
                <w:sz w:val="22"/>
                <w:szCs w:val="22"/>
              </w:rPr>
            </w:pPr>
            <w:r w:rsidRPr="00DD113A">
              <w:rPr>
                <w:rFonts w:ascii="Times New Roman" w:hAnsi="Times New Roman"/>
                <w:sz w:val="22"/>
                <w:szCs w:val="22"/>
              </w:rPr>
              <w:t>Status display of IB site parameters and filer s</w:t>
            </w:r>
            <w:r w:rsidRPr="00D1302C">
              <w:rPr>
                <w:rFonts w:ascii="Times New Roman" w:hAnsi="Times New Roman"/>
                <w:sz w:val="22"/>
                <w:szCs w:val="22"/>
              </w:rPr>
              <w:t>tatus.</w:t>
            </w:r>
          </w:p>
        </w:tc>
      </w:tr>
      <w:tr w:rsidR="0084584A" w:rsidRPr="0002501E" w14:paraId="335A21B0" w14:textId="77777777" w:rsidTr="00827BDE">
        <w:trPr>
          <w:cantSplit/>
        </w:trPr>
        <w:tc>
          <w:tcPr>
            <w:tcW w:w="3299" w:type="dxa"/>
          </w:tcPr>
          <w:p w14:paraId="335A21AE"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IBETIME</w:t>
            </w:r>
          </w:p>
        </w:tc>
        <w:tc>
          <w:tcPr>
            <w:tcW w:w="6051" w:type="dxa"/>
          </w:tcPr>
          <w:p w14:paraId="335A21AF"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Capacity management utility.</w:t>
            </w:r>
          </w:p>
        </w:tc>
      </w:tr>
      <w:tr w:rsidR="0084584A" w:rsidRPr="0002501E" w14:paraId="335A21B3" w14:textId="77777777" w:rsidTr="00827BDE">
        <w:trPr>
          <w:cantSplit/>
        </w:trPr>
        <w:tc>
          <w:tcPr>
            <w:tcW w:w="3299" w:type="dxa"/>
          </w:tcPr>
          <w:p w14:paraId="335A21B1" w14:textId="77777777" w:rsidR="0084584A" w:rsidRPr="00DD113A" w:rsidRDefault="0084584A" w:rsidP="000D5F6B">
            <w:pPr>
              <w:rPr>
                <w:rFonts w:ascii="Times New Roman" w:hAnsi="Times New Roman"/>
                <w:sz w:val="22"/>
                <w:szCs w:val="22"/>
              </w:rPr>
            </w:pPr>
            <w:bookmarkStart w:id="116" w:name="p45"/>
            <w:bookmarkEnd w:id="116"/>
            <w:r w:rsidRPr="00DD113A">
              <w:rPr>
                <w:rFonts w:ascii="Times New Roman" w:hAnsi="Times New Roman"/>
                <w:sz w:val="22"/>
                <w:szCs w:val="22"/>
              </w:rPr>
              <w:t>IBJD</w:t>
            </w:r>
          </w:p>
        </w:tc>
        <w:tc>
          <w:tcPr>
            <w:tcW w:w="6051" w:type="dxa"/>
          </w:tcPr>
          <w:p w14:paraId="335A21B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DIAGNOSTIC MEASURES UTILITIES</w:t>
            </w:r>
          </w:p>
        </w:tc>
      </w:tr>
      <w:tr w:rsidR="0084584A" w:rsidRPr="0002501E" w14:paraId="335A21B6" w14:textId="77777777" w:rsidTr="00827BDE">
        <w:trPr>
          <w:cantSplit/>
        </w:trPr>
        <w:tc>
          <w:tcPr>
            <w:tcW w:w="3299" w:type="dxa"/>
          </w:tcPr>
          <w:p w14:paraId="335A21B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IBJD1</w:t>
            </w:r>
          </w:p>
        </w:tc>
        <w:tc>
          <w:tcPr>
            <w:tcW w:w="6051" w:type="dxa"/>
          </w:tcPr>
          <w:p w14:paraId="335A21B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DIAGNOSTIC MEASURES UTILITIES</w:t>
            </w:r>
          </w:p>
        </w:tc>
      </w:tr>
      <w:tr w:rsidR="0084584A" w:rsidRPr="0002501E" w14:paraId="335A21B9" w14:textId="77777777" w:rsidTr="00827BDE">
        <w:trPr>
          <w:cantSplit/>
        </w:trPr>
        <w:tc>
          <w:tcPr>
            <w:tcW w:w="3299" w:type="dxa"/>
          </w:tcPr>
          <w:p w14:paraId="335A21B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IBJDB1</w:t>
            </w:r>
          </w:p>
        </w:tc>
        <w:tc>
          <w:tcPr>
            <w:tcW w:w="6051" w:type="dxa"/>
          </w:tcPr>
          <w:p w14:paraId="335A21B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BILLING LAG TIME REPORT</w:t>
            </w:r>
          </w:p>
        </w:tc>
      </w:tr>
      <w:tr w:rsidR="0084584A" w:rsidRPr="0002501E" w14:paraId="335A21BC" w14:textId="77777777" w:rsidTr="00827BDE">
        <w:trPr>
          <w:cantSplit/>
        </w:trPr>
        <w:tc>
          <w:tcPr>
            <w:tcW w:w="3299" w:type="dxa"/>
          </w:tcPr>
          <w:p w14:paraId="335A21B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IBJDB11</w:t>
            </w:r>
          </w:p>
        </w:tc>
        <w:tc>
          <w:tcPr>
            <w:tcW w:w="6051" w:type="dxa"/>
          </w:tcPr>
          <w:p w14:paraId="335A21BB"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BILLING LAG TIME REPORT (COMP</w:t>
            </w:r>
            <w:r w:rsidRPr="00D1302C">
              <w:rPr>
                <w:rFonts w:ascii="Times New Roman" w:hAnsi="Times New Roman"/>
                <w:sz w:val="22"/>
                <w:szCs w:val="22"/>
              </w:rPr>
              <w:t>ILE)</w:t>
            </w:r>
          </w:p>
        </w:tc>
      </w:tr>
      <w:tr w:rsidR="0084584A" w:rsidRPr="0002501E" w14:paraId="335A21BF" w14:textId="77777777" w:rsidTr="00827BDE">
        <w:trPr>
          <w:cantSplit/>
        </w:trPr>
        <w:tc>
          <w:tcPr>
            <w:tcW w:w="3299" w:type="dxa"/>
          </w:tcPr>
          <w:p w14:paraId="335A21B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IBJDB12</w:t>
            </w:r>
          </w:p>
        </w:tc>
        <w:tc>
          <w:tcPr>
            <w:tcW w:w="6051" w:type="dxa"/>
          </w:tcPr>
          <w:p w14:paraId="335A21B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BILLING LAG TIME REPORT (OPT PRINT/SUMMARIES)</w:t>
            </w:r>
          </w:p>
        </w:tc>
      </w:tr>
      <w:tr w:rsidR="0084584A" w:rsidRPr="0002501E" w14:paraId="335A21C2" w14:textId="77777777" w:rsidTr="00827BDE">
        <w:trPr>
          <w:cantSplit/>
        </w:trPr>
        <w:tc>
          <w:tcPr>
            <w:tcW w:w="3299" w:type="dxa"/>
          </w:tcPr>
          <w:p w14:paraId="335A21C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IBJDB13</w:t>
            </w:r>
          </w:p>
        </w:tc>
        <w:tc>
          <w:tcPr>
            <w:tcW w:w="6051" w:type="dxa"/>
          </w:tcPr>
          <w:p w14:paraId="335A21C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BILLING LAG TIME REPORT (INPT PRINT)</w:t>
            </w:r>
          </w:p>
        </w:tc>
      </w:tr>
      <w:tr w:rsidR="0084584A" w:rsidRPr="0002501E" w14:paraId="335A21C5" w14:textId="77777777" w:rsidTr="00827BDE">
        <w:trPr>
          <w:cantSplit/>
        </w:trPr>
        <w:tc>
          <w:tcPr>
            <w:tcW w:w="3299" w:type="dxa"/>
          </w:tcPr>
          <w:p w14:paraId="335A21C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IBJDB2</w:t>
            </w:r>
          </w:p>
        </w:tc>
        <w:tc>
          <w:tcPr>
            <w:tcW w:w="6051" w:type="dxa"/>
          </w:tcPr>
          <w:p w14:paraId="335A21C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REASONS NOT BILLABLE REPORT (INPUT)</w:t>
            </w:r>
          </w:p>
        </w:tc>
      </w:tr>
      <w:tr w:rsidR="0084584A" w:rsidRPr="0002501E" w14:paraId="335A21C8" w14:textId="77777777" w:rsidTr="00827BDE">
        <w:trPr>
          <w:cantSplit/>
        </w:trPr>
        <w:tc>
          <w:tcPr>
            <w:tcW w:w="3299" w:type="dxa"/>
          </w:tcPr>
          <w:p w14:paraId="335A21C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IBJDB21</w:t>
            </w:r>
          </w:p>
        </w:tc>
        <w:tc>
          <w:tcPr>
            <w:tcW w:w="6051" w:type="dxa"/>
          </w:tcPr>
          <w:p w14:paraId="335A21C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REASONS NOT BILLABLE REPORT (COMPILE)</w:t>
            </w:r>
          </w:p>
        </w:tc>
      </w:tr>
      <w:tr w:rsidR="0084584A" w:rsidRPr="0002501E" w14:paraId="335A21CB" w14:textId="77777777" w:rsidTr="00827BDE">
        <w:trPr>
          <w:cantSplit/>
        </w:trPr>
        <w:tc>
          <w:tcPr>
            <w:tcW w:w="3299" w:type="dxa"/>
          </w:tcPr>
          <w:p w14:paraId="335A21C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IBJDB22</w:t>
            </w:r>
          </w:p>
        </w:tc>
        <w:tc>
          <w:tcPr>
            <w:tcW w:w="6051" w:type="dxa"/>
          </w:tcPr>
          <w:p w14:paraId="335A21C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REASONS NOT BILLABLE REPORT (PRINT)</w:t>
            </w:r>
          </w:p>
        </w:tc>
      </w:tr>
      <w:tr w:rsidR="0084584A" w:rsidRPr="0002501E" w14:paraId="335A21CE" w14:textId="77777777" w:rsidTr="00827BDE">
        <w:trPr>
          <w:cantSplit/>
        </w:trPr>
        <w:tc>
          <w:tcPr>
            <w:tcW w:w="3299" w:type="dxa"/>
          </w:tcPr>
          <w:p w14:paraId="335A21C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IBJDE</w:t>
            </w:r>
          </w:p>
        </w:tc>
        <w:tc>
          <w:tcPr>
            <w:tcW w:w="6051" w:type="dxa"/>
          </w:tcPr>
          <w:p w14:paraId="335A21CD"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DM DATA</w:t>
            </w:r>
            <w:r w:rsidRPr="00D1302C">
              <w:rPr>
                <w:rFonts w:ascii="Times New Roman" w:hAnsi="Times New Roman"/>
                <w:sz w:val="22"/>
                <w:szCs w:val="22"/>
              </w:rPr>
              <w:t xml:space="preserve"> EXTRACTION (MAIN ROUTINE)</w:t>
            </w:r>
          </w:p>
        </w:tc>
      </w:tr>
      <w:tr w:rsidR="0084584A" w:rsidRPr="0002501E" w14:paraId="335A21D1" w14:textId="77777777" w:rsidTr="00827BDE">
        <w:trPr>
          <w:cantSplit/>
        </w:trPr>
        <w:tc>
          <w:tcPr>
            <w:tcW w:w="3299" w:type="dxa"/>
          </w:tcPr>
          <w:p w14:paraId="335A21C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IBJDE1</w:t>
            </w:r>
          </w:p>
        </w:tc>
        <w:tc>
          <w:tcPr>
            <w:tcW w:w="6051" w:type="dxa"/>
          </w:tcPr>
          <w:p w14:paraId="335A21D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DM DATA EXTRACTION (MENU OPTIONS/TRANSMIT E-MAIL)</w:t>
            </w:r>
          </w:p>
        </w:tc>
      </w:tr>
      <w:tr w:rsidR="0084584A" w:rsidRPr="0002501E" w14:paraId="335A21D4" w14:textId="77777777" w:rsidTr="00827BDE">
        <w:trPr>
          <w:cantSplit/>
        </w:trPr>
        <w:tc>
          <w:tcPr>
            <w:tcW w:w="3299" w:type="dxa"/>
          </w:tcPr>
          <w:p w14:paraId="335A21D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IBJDF1</w:t>
            </w:r>
          </w:p>
        </w:tc>
        <w:tc>
          <w:tcPr>
            <w:tcW w:w="6051" w:type="dxa"/>
          </w:tcPr>
          <w:p w14:paraId="335A21D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THIRD PARTY FOLLOW-UP REPORT</w:t>
            </w:r>
          </w:p>
        </w:tc>
      </w:tr>
      <w:tr w:rsidR="0084584A" w:rsidRPr="0002501E" w14:paraId="335A21D7" w14:textId="77777777" w:rsidTr="00827BDE">
        <w:trPr>
          <w:cantSplit/>
        </w:trPr>
        <w:tc>
          <w:tcPr>
            <w:tcW w:w="3299" w:type="dxa"/>
          </w:tcPr>
          <w:p w14:paraId="335A21D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IBJDF11</w:t>
            </w:r>
          </w:p>
        </w:tc>
        <w:tc>
          <w:tcPr>
            <w:tcW w:w="6051" w:type="dxa"/>
          </w:tcPr>
          <w:p w14:paraId="335A21D6" w14:textId="182A0F9F" w:rsidR="0084584A" w:rsidRPr="00DD113A" w:rsidRDefault="00F73FD0" w:rsidP="00D0524B">
            <w:pPr>
              <w:rPr>
                <w:rFonts w:ascii="Times New Roman" w:hAnsi="Times New Roman"/>
                <w:sz w:val="22"/>
                <w:szCs w:val="22"/>
              </w:rPr>
            </w:pPr>
            <w:r w:rsidRPr="00F73FD0">
              <w:rPr>
                <w:rFonts w:ascii="Times New Roman" w:hAnsi="Times New Roman"/>
                <w:sz w:val="22"/>
                <w:szCs w:val="22"/>
              </w:rPr>
              <w:t>THIRD PARTY FOLLOW-UP REPORT (COMPILE)</w:t>
            </w:r>
          </w:p>
        </w:tc>
      </w:tr>
      <w:tr w:rsidR="0084584A" w:rsidRPr="0002501E" w14:paraId="335A21DA" w14:textId="77777777" w:rsidTr="00827BDE">
        <w:trPr>
          <w:cantSplit/>
        </w:trPr>
        <w:tc>
          <w:tcPr>
            <w:tcW w:w="3299" w:type="dxa"/>
          </w:tcPr>
          <w:p w14:paraId="335A21D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IBJDF12</w:t>
            </w:r>
          </w:p>
        </w:tc>
        <w:tc>
          <w:tcPr>
            <w:tcW w:w="6051" w:type="dxa"/>
          </w:tcPr>
          <w:p w14:paraId="335A21D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THIRD PARTY FOLLOW-UP REPORT (PRINT)</w:t>
            </w:r>
          </w:p>
        </w:tc>
      </w:tr>
      <w:tr w:rsidR="0084584A" w:rsidRPr="0002501E" w14:paraId="335A21DD" w14:textId="77777777" w:rsidTr="00827BDE">
        <w:trPr>
          <w:cantSplit/>
        </w:trPr>
        <w:tc>
          <w:tcPr>
            <w:tcW w:w="3299" w:type="dxa"/>
          </w:tcPr>
          <w:p w14:paraId="335A21D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IBJDF1H</w:t>
            </w:r>
          </w:p>
        </w:tc>
        <w:tc>
          <w:tcPr>
            <w:tcW w:w="6051" w:type="dxa"/>
          </w:tcPr>
          <w:p w14:paraId="335A21D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THIRD PARTY FOLLOW-UP REPORT (HELP)</w:t>
            </w:r>
          </w:p>
        </w:tc>
      </w:tr>
      <w:tr w:rsidR="0084584A" w:rsidRPr="0002501E" w14:paraId="335A21E0" w14:textId="77777777" w:rsidTr="00827BDE">
        <w:trPr>
          <w:cantSplit/>
        </w:trPr>
        <w:tc>
          <w:tcPr>
            <w:tcW w:w="3299" w:type="dxa"/>
          </w:tcPr>
          <w:p w14:paraId="335A21D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IBJDF2</w:t>
            </w:r>
          </w:p>
        </w:tc>
        <w:tc>
          <w:tcPr>
            <w:tcW w:w="6051" w:type="dxa"/>
          </w:tcPr>
          <w:p w14:paraId="335A21DF"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THIRD PARTY FOLLOW-UP SUM</w:t>
            </w:r>
            <w:r w:rsidRPr="00D1302C">
              <w:rPr>
                <w:rFonts w:ascii="Times New Roman" w:hAnsi="Times New Roman"/>
                <w:sz w:val="22"/>
                <w:szCs w:val="22"/>
              </w:rPr>
              <w:t>MARY REPORT</w:t>
            </w:r>
          </w:p>
        </w:tc>
      </w:tr>
      <w:tr w:rsidR="0084584A" w:rsidRPr="0002501E" w14:paraId="335A21E3" w14:textId="77777777" w:rsidTr="00827BDE">
        <w:trPr>
          <w:cantSplit/>
        </w:trPr>
        <w:tc>
          <w:tcPr>
            <w:tcW w:w="3299" w:type="dxa"/>
          </w:tcPr>
          <w:p w14:paraId="335A21E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IBJDF4</w:t>
            </w:r>
          </w:p>
        </w:tc>
        <w:tc>
          <w:tcPr>
            <w:tcW w:w="6051" w:type="dxa"/>
          </w:tcPr>
          <w:p w14:paraId="335A21E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FIRST PARTY FOLLOW-UP REPORT</w:t>
            </w:r>
          </w:p>
        </w:tc>
      </w:tr>
      <w:tr w:rsidR="0084584A" w:rsidRPr="0002501E" w14:paraId="335A21E6" w14:textId="77777777" w:rsidTr="00827BDE">
        <w:trPr>
          <w:cantSplit/>
        </w:trPr>
        <w:tc>
          <w:tcPr>
            <w:tcW w:w="3299" w:type="dxa"/>
          </w:tcPr>
          <w:p w14:paraId="335A21E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IBJDF41</w:t>
            </w:r>
          </w:p>
        </w:tc>
        <w:tc>
          <w:tcPr>
            <w:tcW w:w="6051" w:type="dxa"/>
          </w:tcPr>
          <w:p w14:paraId="335A21E5" w14:textId="48DDAFEB" w:rsidR="0084584A" w:rsidRPr="00DD113A" w:rsidRDefault="00F73FD0" w:rsidP="00D0524B">
            <w:pPr>
              <w:rPr>
                <w:rFonts w:ascii="Times New Roman" w:hAnsi="Times New Roman"/>
                <w:sz w:val="22"/>
                <w:szCs w:val="22"/>
              </w:rPr>
            </w:pPr>
            <w:r w:rsidRPr="00F73FD0">
              <w:rPr>
                <w:rFonts w:ascii="Times New Roman" w:hAnsi="Times New Roman"/>
                <w:sz w:val="22"/>
                <w:szCs w:val="22"/>
              </w:rPr>
              <w:t>FIRST PARTY FOLLOW-UP REPORT (COMPILE)</w:t>
            </w:r>
          </w:p>
        </w:tc>
      </w:tr>
      <w:tr w:rsidR="0084584A" w:rsidRPr="0002501E" w14:paraId="335A21E9" w14:textId="77777777" w:rsidTr="00827BDE">
        <w:trPr>
          <w:cantSplit/>
        </w:trPr>
        <w:tc>
          <w:tcPr>
            <w:tcW w:w="3299" w:type="dxa"/>
          </w:tcPr>
          <w:p w14:paraId="335A21E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IBJDF42</w:t>
            </w:r>
          </w:p>
        </w:tc>
        <w:tc>
          <w:tcPr>
            <w:tcW w:w="6051" w:type="dxa"/>
          </w:tcPr>
          <w:p w14:paraId="335A21E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FIRST PARTY FOLLOW-UP REPORT (PRINT)</w:t>
            </w:r>
          </w:p>
        </w:tc>
      </w:tr>
      <w:tr w:rsidR="0084584A" w:rsidRPr="0002501E" w14:paraId="335A21EC" w14:textId="77777777" w:rsidTr="00827BDE">
        <w:trPr>
          <w:cantSplit/>
        </w:trPr>
        <w:tc>
          <w:tcPr>
            <w:tcW w:w="3299" w:type="dxa"/>
          </w:tcPr>
          <w:p w14:paraId="335A21E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IBJDF43</w:t>
            </w:r>
          </w:p>
        </w:tc>
        <w:tc>
          <w:tcPr>
            <w:tcW w:w="6051" w:type="dxa"/>
          </w:tcPr>
          <w:p w14:paraId="335A21E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FIRST PARTY FOLLOW-UP REPORT (COMPILE/PRINT SUMMARY)</w:t>
            </w:r>
          </w:p>
        </w:tc>
      </w:tr>
      <w:tr w:rsidR="0084584A" w:rsidRPr="0002501E" w14:paraId="335A21EF" w14:textId="77777777" w:rsidTr="00827BDE">
        <w:trPr>
          <w:cantSplit/>
        </w:trPr>
        <w:tc>
          <w:tcPr>
            <w:tcW w:w="3299" w:type="dxa"/>
          </w:tcPr>
          <w:p w14:paraId="335A21E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IBJDF4H</w:t>
            </w:r>
          </w:p>
        </w:tc>
        <w:tc>
          <w:tcPr>
            <w:tcW w:w="6051" w:type="dxa"/>
          </w:tcPr>
          <w:p w14:paraId="335A21E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FIRST PARTY FOLLOW-UP REPORT (HELP)</w:t>
            </w:r>
          </w:p>
        </w:tc>
      </w:tr>
      <w:tr w:rsidR="0084584A" w:rsidRPr="0002501E" w14:paraId="335A21F2" w14:textId="77777777" w:rsidTr="00827BDE">
        <w:trPr>
          <w:cantSplit/>
        </w:trPr>
        <w:tc>
          <w:tcPr>
            <w:tcW w:w="3299" w:type="dxa"/>
          </w:tcPr>
          <w:p w14:paraId="335A21F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IBJDF5</w:t>
            </w:r>
          </w:p>
        </w:tc>
        <w:tc>
          <w:tcPr>
            <w:tcW w:w="6051" w:type="dxa"/>
          </w:tcPr>
          <w:p w14:paraId="335A21F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CHAMPVA/TRICARE FOLLOW-UP REPORT</w:t>
            </w:r>
          </w:p>
        </w:tc>
      </w:tr>
      <w:tr w:rsidR="0084584A" w:rsidRPr="0002501E" w14:paraId="335A21F5" w14:textId="77777777" w:rsidTr="00827BDE">
        <w:trPr>
          <w:cantSplit/>
        </w:trPr>
        <w:tc>
          <w:tcPr>
            <w:tcW w:w="3299" w:type="dxa"/>
          </w:tcPr>
          <w:p w14:paraId="335A21F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IBJDF51</w:t>
            </w:r>
          </w:p>
        </w:tc>
        <w:tc>
          <w:tcPr>
            <w:tcW w:w="6051" w:type="dxa"/>
          </w:tcPr>
          <w:p w14:paraId="335A21F4"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CHAMPVA/TRICARE FOLLOW-UP REPORT (COMPILE)</w:t>
            </w:r>
          </w:p>
        </w:tc>
      </w:tr>
      <w:tr w:rsidR="0084584A" w:rsidRPr="0002501E" w14:paraId="335A21F8" w14:textId="77777777" w:rsidTr="00827BDE">
        <w:trPr>
          <w:cantSplit/>
        </w:trPr>
        <w:tc>
          <w:tcPr>
            <w:tcW w:w="3299" w:type="dxa"/>
          </w:tcPr>
          <w:p w14:paraId="335A21F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IBJDF52</w:t>
            </w:r>
          </w:p>
        </w:tc>
        <w:tc>
          <w:tcPr>
            <w:tcW w:w="6051" w:type="dxa"/>
          </w:tcPr>
          <w:p w14:paraId="335A21F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CHAMPVA/TRICARE FOLLOW-UP REPORT (PRINT)</w:t>
            </w:r>
          </w:p>
        </w:tc>
      </w:tr>
      <w:tr w:rsidR="0084584A" w:rsidRPr="0002501E" w14:paraId="335A21FB" w14:textId="77777777" w:rsidTr="00827BDE">
        <w:trPr>
          <w:cantSplit/>
        </w:trPr>
        <w:tc>
          <w:tcPr>
            <w:tcW w:w="3299" w:type="dxa"/>
          </w:tcPr>
          <w:p w14:paraId="335A21F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IBJDF53</w:t>
            </w:r>
          </w:p>
        </w:tc>
        <w:tc>
          <w:tcPr>
            <w:tcW w:w="6051" w:type="dxa"/>
          </w:tcPr>
          <w:p w14:paraId="335A21F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CHAMPVA/TRICARE FOLLOW-UP REPORT (SUMMARY)</w:t>
            </w:r>
          </w:p>
        </w:tc>
      </w:tr>
      <w:tr w:rsidR="0084584A" w:rsidRPr="0002501E" w14:paraId="335A21FE" w14:textId="77777777" w:rsidTr="00827BDE">
        <w:trPr>
          <w:cantSplit/>
        </w:trPr>
        <w:tc>
          <w:tcPr>
            <w:tcW w:w="3299" w:type="dxa"/>
          </w:tcPr>
          <w:p w14:paraId="335A21F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IBJDF5H</w:t>
            </w:r>
          </w:p>
        </w:tc>
        <w:tc>
          <w:tcPr>
            <w:tcW w:w="6051" w:type="dxa"/>
          </w:tcPr>
          <w:p w14:paraId="335A21F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CHAMPVA/TRICARE FOLLOW-UP REPORT (HELP)</w:t>
            </w:r>
          </w:p>
        </w:tc>
      </w:tr>
      <w:tr w:rsidR="0084584A" w:rsidRPr="0002501E" w14:paraId="335A2201" w14:textId="77777777" w:rsidTr="00827BDE">
        <w:trPr>
          <w:cantSplit/>
        </w:trPr>
        <w:tc>
          <w:tcPr>
            <w:tcW w:w="3299" w:type="dxa"/>
          </w:tcPr>
          <w:p w14:paraId="335A21F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IBJDF6</w:t>
            </w:r>
          </w:p>
        </w:tc>
        <w:tc>
          <w:tcPr>
            <w:tcW w:w="6051" w:type="dxa"/>
          </w:tcPr>
          <w:p w14:paraId="335A220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MISCELLANEOUS BILLS FOLLOW-UP REPORT</w:t>
            </w:r>
          </w:p>
        </w:tc>
      </w:tr>
      <w:tr w:rsidR="0084584A" w:rsidRPr="0002501E" w14:paraId="335A2204" w14:textId="77777777" w:rsidTr="00827BDE">
        <w:trPr>
          <w:cantSplit/>
        </w:trPr>
        <w:tc>
          <w:tcPr>
            <w:tcW w:w="3299" w:type="dxa"/>
          </w:tcPr>
          <w:p w14:paraId="335A220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IBJDF61</w:t>
            </w:r>
          </w:p>
        </w:tc>
        <w:tc>
          <w:tcPr>
            <w:tcW w:w="6051" w:type="dxa"/>
          </w:tcPr>
          <w:p w14:paraId="335A2203"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MI</w:t>
            </w:r>
            <w:r w:rsidRPr="00D1302C">
              <w:rPr>
                <w:rFonts w:ascii="Times New Roman" w:hAnsi="Times New Roman"/>
                <w:sz w:val="22"/>
                <w:szCs w:val="22"/>
              </w:rPr>
              <w:t>SC. BILLS FOLLOW-UP REPORT (COMPILE)</w:t>
            </w:r>
          </w:p>
        </w:tc>
      </w:tr>
      <w:tr w:rsidR="0084584A" w:rsidRPr="0002501E" w14:paraId="335A2207" w14:textId="77777777" w:rsidTr="00827BDE">
        <w:trPr>
          <w:cantSplit/>
        </w:trPr>
        <w:tc>
          <w:tcPr>
            <w:tcW w:w="3299" w:type="dxa"/>
          </w:tcPr>
          <w:p w14:paraId="335A220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IBJDF62</w:t>
            </w:r>
          </w:p>
        </w:tc>
        <w:tc>
          <w:tcPr>
            <w:tcW w:w="6051" w:type="dxa"/>
          </w:tcPr>
          <w:p w14:paraId="335A220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MISC. BILLS FOLLOW-UP REPORT (PRINT)</w:t>
            </w:r>
          </w:p>
        </w:tc>
      </w:tr>
      <w:tr w:rsidR="0084584A" w:rsidRPr="0002501E" w14:paraId="335A220A" w14:textId="77777777" w:rsidTr="00827BDE">
        <w:trPr>
          <w:cantSplit/>
        </w:trPr>
        <w:tc>
          <w:tcPr>
            <w:tcW w:w="3299" w:type="dxa"/>
          </w:tcPr>
          <w:p w14:paraId="335A220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IBJDF63</w:t>
            </w:r>
          </w:p>
        </w:tc>
        <w:tc>
          <w:tcPr>
            <w:tcW w:w="6051" w:type="dxa"/>
          </w:tcPr>
          <w:p w14:paraId="335A220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MISC. BILLS FOLLOW-UP REPORT (COMPILE/PRINT SUMMARY)</w:t>
            </w:r>
          </w:p>
        </w:tc>
      </w:tr>
      <w:tr w:rsidR="0084584A" w:rsidRPr="0002501E" w14:paraId="335A220D" w14:textId="77777777" w:rsidTr="00827BDE">
        <w:trPr>
          <w:cantSplit/>
        </w:trPr>
        <w:tc>
          <w:tcPr>
            <w:tcW w:w="3299" w:type="dxa"/>
          </w:tcPr>
          <w:p w14:paraId="335A220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IBJDF6H</w:t>
            </w:r>
          </w:p>
        </w:tc>
        <w:tc>
          <w:tcPr>
            <w:tcW w:w="6051" w:type="dxa"/>
          </w:tcPr>
          <w:p w14:paraId="335A220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MISCELLANEOUS BILLS FOLLOW-UP REPORT (HELP)</w:t>
            </w:r>
          </w:p>
        </w:tc>
      </w:tr>
      <w:tr w:rsidR="0084584A" w:rsidRPr="0002501E" w14:paraId="335A2210" w14:textId="77777777" w:rsidTr="00827BDE">
        <w:trPr>
          <w:cantSplit/>
        </w:trPr>
        <w:tc>
          <w:tcPr>
            <w:tcW w:w="3299" w:type="dxa"/>
          </w:tcPr>
          <w:p w14:paraId="335A220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IBJDF7</w:t>
            </w:r>
          </w:p>
        </w:tc>
        <w:tc>
          <w:tcPr>
            <w:tcW w:w="6051" w:type="dxa"/>
          </w:tcPr>
          <w:p w14:paraId="335A220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REPAYMENT PLAN REPORT</w:t>
            </w:r>
          </w:p>
        </w:tc>
      </w:tr>
      <w:tr w:rsidR="0084584A" w:rsidRPr="0002501E" w14:paraId="335A2213" w14:textId="77777777" w:rsidTr="00827BDE">
        <w:trPr>
          <w:cantSplit/>
        </w:trPr>
        <w:tc>
          <w:tcPr>
            <w:tcW w:w="3299" w:type="dxa"/>
          </w:tcPr>
          <w:p w14:paraId="335A221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IBJDF71</w:t>
            </w:r>
          </w:p>
        </w:tc>
        <w:tc>
          <w:tcPr>
            <w:tcW w:w="6051" w:type="dxa"/>
          </w:tcPr>
          <w:p w14:paraId="335A2212"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REPAYMENT PLAN REPO</w:t>
            </w:r>
            <w:r w:rsidRPr="00D1302C">
              <w:rPr>
                <w:rFonts w:ascii="Times New Roman" w:hAnsi="Times New Roman"/>
                <w:sz w:val="22"/>
                <w:szCs w:val="22"/>
              </w:rPr>
              <w:t>RT (COMPILE)</w:t>
            </w:r>
          </w:p>
        </w:tc>
      </w:tr>
      <w:tr w:rsidR="0084584A" w:rsidRPr="0002501E" w14:paraId="335A2216" w14:textId="77777777" w:rsidTr="00827BDE">
        <w:trPr>
          <w:cantSplit/>
        </w:trPr>
        <w:tc>
          <w:tcPr>
            <w:tcW w:w="3299" w:type="dxa"/>
          </w:tcPr>
          <w:p w14:paraId="335A221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IBJDF72</w:t>
            </w:r>
          </w:p>
        </w:tc>
        <w:tc>
          <w:tcPr>
            <w:tcW w:w="6051" w:type="dxa"/>
          </w:tcPr>
          <w:p w14:paraId="335A221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REPAYMENT PLAN REPORT (PRINT)</w:t>
            </w:r>
          </w:p>
        </w:tc>
      </w:tr>
      <w:tr w:rsidR="0084584A" w:rsidRPr="0002501E" w14:paraId="335A2219" w14:textId="77777777" w:rsidTr="00827BDE">
        <w:trPr>
          <w:cantSplit/>
        </w:trPr>
        <w:tc>
          <w:tcPr>
            <w:tcW w:w="3299" w:type="dxa"/>
          </w:tcPr>
          <w:p w14:paraId="335A221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IBJDF7H</w:t>
            </w:r>
          </w:p>
        </w:tc>
        <w:tc>
          <w:tcPr>
            <w:tcW w:w="6051" w:type="dxa"/>
          </w:tcPr>
          <w:p w14:paraId="335A221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REPAYMENT PLAN REPORT (HELP)</w:t>
            </w:r>
          </w:p>
        </w:tc>
      </w:tr>
      <w:tr w:rsidR="0084584A" w:rsidRPr="0002501E" w14:paraId="335A221C" w14:textId="77777777" w:rsidTr="00827BDE">
        <w:trPr>
          <w:cantSplit/>
        </w:trPr>
        <w:tc>
          <w:tcPr>
            <w:tcW w:w="3299" w:type="dxa"/>
          </w:tcPr>
          <w:p w14:paraId="335A221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w:t>
            </w:r>
          </w:p>
        </w:tc>
        <w:tc>
          <w:tcPr>
            <w:tcW w:w="6051" w:type="dxa"/>
          </w:tcPr>
          <w:p w14:paraId="335A221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AR PRODUCTIVITY REPORT</w:t>
            </w:r>
          </w:p>
        </w:tc>
      </w:tr>
      <w:tr w:rsidR="0084584A" w:rsidRPr="0002501E" w14:paraId="335A221F" w14:textId="77777777" w:rsidTr="00827BDE">
        <w:trPr>
          <w:cantSplit/>
        </w:trPr>
        <w:tc>
          <w:tcPr>
            <w:tcW w:w="3299" w:type="dxa"/>
          </w:tcPr>
          <w:p w14:paraId="335A221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IBJDF81</w:t>
            </w:r>
          </w:p>
        </w:tc>
        <w:tc>
          <w:tcPr>
            <w:tcW w:w="6051" w:type="dxa"/>
          </w:tcPr>
          <w:p w14:paraId="335A221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AR PRODUCTIVITY REPORT (COMPILE)</w:t>
            </w:r>
          </w:p>
        </w:tc>
      </w:tr>
      <w:tr w:rsidR="0084584A" w:rsidRPr="0002501E" w14:paraId="335A2222" w14:textId="77777777" w:rsidTr="00827BDE">
        <w:trPr>
          <w:cantSplit/>
        </w:trPr>
        <w:tc>
          <w:tcPr>
            <w:tcW w:w="3299" w:type="dxa"/>
          </w:tcPr>
          <w:p w14:paraId="335A222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IBJDF811</w:t>
            </w:r>
          </w:p>
        </w:tc>
        <w:tc>
          <w:tcPr>
            <w:tcW w:w="6051" w:type="dxa"/>
          </w:tcPr>
          <w:p w14:paraId="335A222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AR PRODUCTIVITY REPORT (COMPILE-cont.)</w:t>
            </w:r>
          </w:p>
        </w:tc>
      </w:tr>
      <w:tr w:rsidR="0084584A" w:rsidRPr="0002501E" w14:paraId="335A2225" w14:textId="77777777" w:rsidTr="00827BDE">
        <w:trPr>
          <w:cantSplit/>
        </w:trPr>
        <w:tc>
          <w:tcPr>
            <w:tcW w:w="3299" w:type="dxa"/>
          </w:tcPr>
          <w:p w14:paraId="335A222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IBJDF82</w:t>
            </w:r>
          </w:p>
        </w:tc>
        <w:tc>
          <w:tcPr>
            <w:tcW w:w="6051" w:type="dxa"/>
          </w:tcPr>
          <w:p w14:paraId="335A222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AR PRODUCTIVITY REPORT (PRINT)</w:t>
            </w:r>
          </w:p>
        </w:tc>
      </w:tr>
      <w:tr w:rsidR="0084584A" w:rsidRPr="0002501E" w14:paraId="335A2228" w14:textId="77777777" w:rsidTr="00827BDE">
        <w:trPr>
          <w:cantSplit/>
        </w:trPr>
        <w:tc>
          <w:tcPr>
            <w:tcW w:w="3299" w:type="dxa"/>
          </w:tcPr>
          <w:p w14:paraId="335A222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IBJDF8H</w:t>
            </w:r>
          </w:p>
        </w:tc>
        <w:tc>
          <w:tcPr>
            <w:tcW w:w="6051" w:type="dxa"/>
          </w:tcPr>
          <w:p w14:paraId="335A2227"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AR PRODUCTIVITY REPORT (HELP)</w:t>
            </w:r>
          </w:p>
        </w:tc>
      </w:tr>
      <w:tr w:rsidR="0084584A" w:rsidRPr="0002501E" w14:paraId="335A222B" w14:textId="77777777" w:rsidTr="00827BDE">
        <w:trPr>
          <w:cantSplit/>
        </w:trPr>
        <w:tc>
          <w:tcPr>
            <w:tcW w:w="3299" w:type="dxa"/>
          </w:tcPr>
          <w:p w14:paraId="335A222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IBJDF8I</w:t>
            </w:r>
          </w:p>
        </w:tc>
        <w:tc>
          <w:tcPr>
            <w:tcW w:w="6051" w:type="dxa"/>
          </w:tcPr>
          <w:p w14:paraId="335A222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ADD/EDIT IB DM WORKLOAD PARAMETERS</w:t>
            </w:r>
          </w:p>
        </w:tc>
      </w:tr>
      <w:tr w:rsidR="0084584A" w:rsidRPr="0002501E" w14:paraId="335A222E" w14:textId="77777777" w:rsidTr="00827BDE">
        <w:trPr>
          <w:cantSplit/>
        </w:trPr>
        <w:tc>
          <w:tcPr>
            <w:tcW w:w="3299" w:type="dxa"/>
          </w:tcPr>
          <w:p w14:paraId="335A222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IBJDF8I1</w:t>
            </w:r>
          </w:p>
        </w:tc>
        <w:tc>
          <w:tcPr>
            <w:tcW w:w="6051" w:type="dxa"/>
          </w:tcPr>
          <w:p w14:paraId="335A222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ADD/EDIT IB DM WORKLOAD PARAMETERS-(CONT.)</w:t>
            </w:r>
          </w:p>
        </w:tc>
      </w:tr>
      <w:tr w:rsidR="0084584A" w:rsidRPr="0002501E" w14:paraId="335A2231" w14:textId="77777777" w:rsidTr="00827BDE">
        <w:trPr>
          <w:cantSplit/>
        </w:trPr>
        <w:tc>
          <w:tcPr>
            <w:tcW w:w="3299" w:type="dxa"/>
          </w:tcPr>
          <w:p w14:paraId="335A222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IBJDF8R</w:t>
            </w:r>
          </w:p>
        </w:tc>
        <w:tc>
          <w:tcPr>
            <w:tcW w:w="6051" w:type="dxa"/>
          </w:tcPr>
          <w:p w14:paraId="335A223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AR WORKLOAD ASSIGNMENTS (PRINT)</w:t>
            </w:r>
          </w:p>
        </w:tc>
      </w:tr>
      <w:tr w:rsidR="0084584A" w:rsidRPr="0002501E" w14:paraId="335A2234" w14:textId="77777777" w:rsidTr="00827BDE">
        <w:trPr>
          <w:cantSplit/>
        </w:trPr>
        <w:tc>
          <w:tcPr>
            <w:tcW w:w="3299" w:type="dxa"/>
          </w:tcPr>
          <w:p w14:paraId="335A223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IBJDI1</w:t>
            </w:r>
          </w:p>
        </w:tc>
        <w:tc>
          <w:tcPr>
            <w:tcW w:w="6051" w:type="dxa"/>
          </w:tcPr>
          <w:p w14:paraId="335A223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PERCENTAGE OF COMPLETED REGISTRATIONS</w:t>
            </w:r>
          </w:p>
        </w:tc>
      </w:tr>
      <w:tr w:rsidR="0084584A" w:rsidRPr="0002501E" w14:paraId="335A2237" w14:textId="77777777" w:rsidTr="00827BDE">
        <w:trPr>
          <w:cantSplit/>
        </w:trPr>
        <w:tc>
          <w:tcPr>
            <w:tcW w:w="3299" w:type="dxa"/>
          </w:tcPr>
          <w:p w14:paraId="335A223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IBJDI11</w:t>
            </w:r>
          </w:p>
        </w:tc>
        <w:tc>
          <w:tcPr>
            <w:tcW w:w="6051" w:type="dxa"/>
          </w:tcPr>
          <w:p w14:paraId="335A2236"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PERCENTAGE OF COMPLETED REGI</w:t>
            </w:r>
            <w:r w:rsidRPr="00D1302C">
              <w:rPr>
                <w:rFonts w:ascii="Times New Roman" w:hAnsi="Times New Roman"/>
                <w:sz w:val="22"/>
                <w:szCs w:val="22"/>
              </w:rPr>
              <w:t>STRATIONS (CONT'D)</w:t>
            </w:r>
          </w:p>
        </w:tc>
      </w:tr>
      <w:tr w:rsidR="0084584A" w:rsidRPr="0002501E" w14:paraId="335A223A" w14:textId="77777777" w:rsidTr="00827BDE">
        <w:trPr>
          <w:cantSplit/>
        </w:trPr>
        <w:tc>
          <w:tcPr>
            <w:tcW w:w="3299" w:type="dxa"/>
          </w:tcPr>
          <w:p w14:paraId="335A223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IBJDI2</w:t>
            </w:r>
          </w:p>
        </w:tc>
        <w:tc>
          <w:tcPr>
            <w:tcW w:w="6051" w:type="dxa"/>
          </w:tcPr>
          <w:p w14:paraId="335A223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VETERANS WITH UNVERIFIED ELIGIBILITY</w:t>
            </w:r>
          </w:p>
        </w:tc>
      </w:tr>
      <w:tr w:rsidR="0084584A" w:rsidRPr="0002501E" w14:paraId="335A223D" w14:textId="77777777" w:rsidTr="00827BDE">
        <w:trPr>
          <w:cantSplit/>
        </w:trPr>
        <w:tc>
          <w:tcPr>
            <w:tcW w:w="3299" w:type="dxa"/>
          </w:tcPr>
          <w:p w14:paraId="335A223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IBJDI21</w:t>
            </w:r>
          </w:p>
        </w:tc>
        <w:tc>
          <w:tcPr>
            <w:tcW w:w="6051" w:type="dxa"/>
          </w:tcPr>
          <w:p w14:paraId="335A223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VETERANS WITH UNVERIFIED ELIGIBILITY (CONT'D)</w:t>
            </w:r>
          </w:p>
        </w:tc>
      </w:tr>
      <w:tr w:rsidR="0084584A" w:rsidRPr="0002501E" w14:paraId="335A2240" w14:textId="77777777" w:rsidTr="00827BDE">
        <w:trPr>
          <w:cantSplit/>
        </w:trPr>
        <w:tc>
          <w:tcPr>
            <w:tcW w:w="3299" w:type="dxa"/>
          </w:tcPr>
          <w:p w14:paraId="335A223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IBJDI3</w:t>
            </w:r>
          </w:p>
        </w:tc>
        <w:tc>
          <w:tcPr>
            <w:tcW w:w="6051" w:type="dxa"/>
          </w:tcPr>
          <w:p w14:paraId="335A223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NO EMPLOYER LISTING</w:t>
            </w:r>
          </w:p>
        </w:tc>
      </w:tr>
      <w:tr w:rsidR="0084584A" w:rsidRPr="0002501E" w14:paraId="335A2243" w14:textId="77777777" w:rsidTr="00827BDE">
        <w:trPr>
          <w:cantSplit/>
        </w:trPr>
        <w:tc>
          <w:tcPr>
            <w:tcW w:w="3299" w:type="dxa"/>
          </w:tcPr>
          <w:p w14:paraId="335A224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IBJDI4</w:t>
            </w:r>
          </w:p>
        </w:tc>
        <w:tc>
          <w:tcPr>
            <w:tcW w:w="6051" w:type="dxa"/>
          </w:tcPr>
          <w:p w14:paraId="335A224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PATIENTS WITH UNIDENTIFIED INSURANCE</w:t>
            </w:r>
          </w:p>
        </w:tc>
      </w:tr>
      <w:tr w:rsidR="0084584A" w:rsidRPr="0002501E" w14:paraId="335A2246" w14:textId="77777777" w:rsidTr="00827BDE">
        <w:trPr>
          <w:cantSplit/>
        </w:trPr>
        <w:tc>
          <w:tcPr>
            <w:tcW w:w="3299" w:type="dxa"/>
          </w:tcPr>
          <w:p w14:paraId="335A224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IBJDI41</w:t>
            </w:r>
          </w:p>
        </w:tc>
        <w:tc>
          <w:tcPr>
            <w:tcW w:w="6051" w:type="dxa"/>
          </w:tcPr>
          <w:p w14:paraId="335A224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PATIENTS WITH UNIDENTIFIED INSURANCE (CONT'D)</w:t>
            </w:r>
          </w:p>
        </w:tc>
      </w:tr>
      <w:tr w:rsidR="0084584A" w:rsidRPr="0002501E" w14:paraId="335A2249" w14:textId="77777777" w:rsidTr="00827BDE">
        <w:trPr>
          <w:cantSplit/>
        </w:trPr>
        <w:tc>
          <w:tcPr>
            <w:tcW w:w="3299" w:type="dxa"/>
          </w:tcPr>
          <w:p w14:paraId="335A224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IBJDI5</w:t>
            </w:r>
          </w:p>
        </w:tc>
        <w:tc>
          <w:tcPr>
            <w:tcW w:w="6051" w:type="dxa"/>
          </w:tcPr>
          <w:p w14:paraId="335A2248"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I</w:t>
            </w:r>
            <w:r w:rsidRPr="00D1302C">
              <w:rPr>
                <w:rFonts w:ascii="Times New Roman" w:hAnsi="Times New Roman"/>
                <w:sz w:val="22"/>
                <w:szCs w:val="22"/>
              </w:rPr>
              <w:t>NSURANCE POLICIES NOT VERIFIED</w:t>
            </w:r>
          </w:p>
        </w:tc>
      </w:tr>
      <w:tr w:rsidR="0084584A" w:rsidRPr="0002501E" w14:paraId="335A224C" w14:textId="77777777" w:rsidTr="00827BDE">
        <w:trPr>
          <w:cantSplit/>
        </w:trPr>
        <w:tc>
          <w:tcPr>
            <w:tcW w:w="3299" w:type="dxa"/>
          </w:tcPr>
          <w:p w14:paraId="335A224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IBJDI6</w:t>
            </w:r>
          </w:p>
        </w:tc>
        <w:tc>
          <w:tcPr>
            <w:tcW w:w="6051" w:type="dxa"/>
          </w:tcPr>
          <w:p w14:paraId="335A224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SC VETS W/ NSC EPISODES OF INPT CARE</w:t>
            </w:r>
          </w:p>
        </w:tc>
      </w:tr>
      <w:tr w:rsidR="0084584A" w:rsidRPr="0002501E" w14:paraId="335A224F" w14:textId="77777777" w:rsidTr="00827BDE">
        <w:trPr>
          <w:cantSplit/>
        </w:trPr>
        <w:tc>
          <w:tcPr>
            <w:tcW w:w="3299" w:type="dxa"/>
          </w:tcPr>
          <w:p w14:paraId="335A224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IBJDI7</w:t>
            </w:r>
          </w:p>
        </w:tc>
        <w:tc>
          <w:tcPr>
            <w:tcW w:w="6051" w:type="dxa"/>
          </w:tcPr>
          <w:p w14:paraId="335A224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OUTPATIENT WORKLOAD REPORT</w:t>
            </w:r>
          </w:p>
        </w:tc>
      </w:tr>
      <w:tr w:rsidR="0084584A" w:rsidRPr="0002501E" w14:paraId="335A2252" w14:textId="77777777" w:rsidTr="00827BDE">
        <w:trPr>
          <w:cantSplit/>
        </w:trPr>
        <w:tc>
          <w:tcPr>
            <w:tcW w:w="3299" w:type="dxa"/>
          </w:tcPr>
          <w:p w14:paraId="335A225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IBJDIPR</w:t>
            </w:r>
          </w:p>
        </w:tc>
        <w:tc>
          <w:tcPr>
            <w:tcW w:w="6051" w:type="dxa"/>
          </w:tcPr>
          <w:p w14:paraId="335A225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PERCENTAGE OF PATIENTS PREREGISTERED REPORT</w:t>
            </w:r>
          </w:p>
        </w:tc>
      </w:tr>
      <w:tr w:rsidR="0084584A" w:rsidRPr="0002501E" w14:paraId="335A2255" w14:textId="77777777" w:rsidTr="00827BDE">
        <w:trPr>
          <w:cantSplit/>
        </w:trPr>
        <w:tc>
          <w:tcPr>
            <w:tcW w:w="3299" w:type="dxa"/>
          </w:tcPr>
          <w:p w14:paraId="335A225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IBJDNTEG</w:t>
            </w:r>
          </w:p>
        </w:tc>
        <w:tc>
          <w:tcPr>
            <w:tcW w:w="6051" w:type="dxa"/>
          </w:tcPr>
          <w:p w14:paraId="335A225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ISC/XTSUMBLD KERNEL - Package checksum checker</w:t>
            </w:r>
          </w:p>
        </w:tc>
      </w:tr>
      <w:tr w:rsidR="0084584A" w:rsidRPr="0002501E" w14:paraId="335A2258" w14:textId="77777777" w:rsidTr="00827BDE">
        <w:trPr>
          <w:cantSplit/>
        </w:trPr>
        <w:tc>
          <w:tcPr>
            <w:tcW w:w="3299" w:type="dxa"/>
          </w:tcPr>
          <w:p w14:paraId="335A225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IBJDU1</w:t>
            </w:r>
          </w:p>
        </w:tc>
        <w:tc>
          <w:tcPr>
            <w:tcW w:w="6051" w:type="dxa"/>
          </w:tcPr>
          <w:p w14:paraId="335A2257"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UTILIZATION WORKLOAD REPORT</w:t>
            </w:r>
          </w:p>
        </w:tc>
      </w:tr>
      <w:tr w:rsidR="0084584A" w:rsidRPr="0002501E" w14:paraId="335A225B" w14:textId="77777777" w:rsidTr="00827BDE">
        <w:trPr>
          <w:cantSplit/>
        </w:trPr>
        <w:tc>
          <w:tcPr>
            <w:tcW w:w="3299" w:type="dxa"/>
          </w:tcPr>
          <w:p w14:paraId="335A225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IBJPB</w:t>
            </w:r>
          </w:p>
        </w:tc>
        <w:tc>
          <w:tcPr>
            <w:tcW w:w="6051" w:type="dxa"/>
          </w:tcPr>
          <w:p w14:paraId="335A225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IBSP AUTOMATED BILLING SCREEN </w:t>
            </w:r>
          </w:p>
        </w:tc>
      </w:tr>
      <w:tr w:rsidR="005B1C4A" w:rsidRPr="0002501E" w14:paraId="335A225E" w14:textId="77777777" w:rsidTr="00827BDE">
        <w:trPr>
          <w:cantSplit/>
        </w:trPr>
        <w:tc>
          <w:tcPr>
            <w:tcW w:w="3299" w:type="dxa"/>
          </w:tcPr>
          <w:p w14:paraId="335A225C" w14:textId="77777777" w:rsidR="005B1C4A" w:rsidRPr="0002501E" w:rsidRDefault="005B1C4A" w:rsidP="005B1C4A">
            <w:pPr>
              <w:rPr>
                <w:rFonts w:ascii="Times New Roman" w:hAnsi="Times New Roman"/>
                <w:sz w:val="22"/>
                <w:szCs w:val="22"/>
              </w:rPr>
            </w:pPr>
            <w:r w:rsidRPr="0002501E">
              <w:rPr>
                <w:rFonts w:ascii="Times New Roman" w:hAnsi="Times New Roman"/>
                <w:sz w:val="22"/>
                <w:szCs w:val="22"/>
              </w:rPr>
              <w:t>IBJPC</w:t>
            </w:r>
          </w:p>
        </w:tc>
        <w:tc>
          <w:tcPr>
            <w:tcW w:w="6051" w:type="dxa"/>
          </w:tcPr>
          <w:p w14:paraId="335A225D" w14:textId="77777777" w:rsidR="005B1C4A" w:rsidRPr="0002501E" w:rsidRDefault="005B1C4A" w:rsidP="005B1C4A">
            <w:pPr>
              <w:rPr>
                <w:rFonts w:ascii="Times New Roman" w:hAnsi="Times New Roman"/>
                <w:sz w:val="22"/>
                <w:szCs w:val="22"/>
              </w:rPr>
            </w:pPr>
            <w:r w:rsidRPr="0002501E">
              <w:rPr>
                <w:rFonts w:ascii="Times New Roman" w:hAnsi="Times New Roman"/>
                <w:sz w:val="22"/>
                <w:szCs w:val="22"/>
              </w:rPr>
              <w:t>IBSP CLAIMS TRACKING PARAMETER SCREEN</w:t>
            </w:r>
          </w:p>
        </w:tc>
      </w:tr>
      <w:tr w:rsidR="005B1C4A" w:rsidRPr="0002501E" w14:paraId="335A2261" w14:textId="77777777" w:rsidTr="00827BDE">
        <w:trPr>
          <w:cantSplit/>
        </w:trPr>
        <w:tc>
          <w:tcPr>
            <w:tcW w:w="3299" w:type="dxa"/>
          </w:tcPr>
          <w:p w14:paraId="335A225F" w14:textId="77777777" w:rsidR="005B1C4A" w:rsidRPr="0002501E" w:rsidRDefault="005B1C4A" w:rsidP="005B1C4A">
            <w:pPr>
              <w:rPr>
                <w:rFonts w:ascii="Times New Roman" w:hAnsi="Times New Roman"/>
                <w:sz w:val="22"/>
                <w:szCs w:val="22"/>
              </w:rPr>
            </w:pPr>
            <w:r>
              <w:rPr>
                <w:rFonts w:ascii="Times New Roman" w:hAnsi="Times New Roman"/>
                <w:sz w:val="22"/>
                <w:szCs w:val="22"/>
              </w:rPr>
              <w:t>IBJPC1</w:t>
            </w:r>
          </w:p>
        </w:tc>
        <w:tc>
          <w:tcPr>
            <w:tcW w:w="6051" w:type="dxa"/>
          </w:tcPr>
          <w:p w14:paraId="335A2260" w14:textId="77777777" w:rsidR="005B1C4A" w:rsidRPr="0002501E" w:rsidRDefault="005B1C4A" w:rsidP="005B1C4A">
            <w:pPr>
              <w:rPr>
                <w:rFonts w:ascii="Times New Roman" w:hAnsi="Times New Roman"/>
                <w:sz w:val="22"/>
                <w:szCs w:val="22"/>
              </w:rPr>
            </w:pPr>
            <w:r>
              <w:rPr>
                <w:rFonts w:ascii="Times New Roman" w:hAnsi="Times New Roman"/>
                <w:sz w:val="22"/>
                <w:szCs w:val="22"/>
              </w:rPr>
              <w:t>Routine for Site Parameter HCSR screen (nodes 63-66)</w:t>
            </w:r>
          </w:p>
        </w:tc>
      </w:tr>
      <w:tr w:rsidR="005B1C4A" w:rsidRPr="0002501E" w14:paraId="335A2264" w14:textId="77777777" w:rsidTr="00827BDE">
        <w:trPr>
          <w:cantSplit/>
        </w:trPr>
        <w:tc>
          <w:tcPr>
            <w:tcW w:w="3299" w:type="dxa"/>
          </w:tcPr>
          <w:p w14:paraId="335A2262" w14:textId="77777777" w:rsidR="005B1C4A" w:rsidRPr="0002501E" w:rsidRDefault="005B1C4A" w:rsidP="005B1C4A">
            <w:pPr>
              <w:rPr>
                <w:rFonts w:ascii="Times New Roman" w:hAnsi="Times New Roman"/>
                <w:sz w:val="22"/>
                <w:szCs w:val="22"/>
              </w:rPr>
            </w:pPr>
            <w:r>
              <w:rPr>
                <w:rFonts w:ascii="Times New Roman" w:hAnsi="Times New Roman"/>
                <w:sz w:val="22"/>
                <w:szCs w:val="22"/>
              </w:rPr>
              <w:t>IBJPC2</w:t>
            </w:r>
          </w:p>
        </w:tc>
        <w:tc>
          <w:tcPr>
            <w:tcW w:w="6051" w:type="dxa"/>
          </w:tcPr>
          <w:p w14:paraId="335A2263" w14:textId="77777777" w:rsidR="005B1C4A" w:rsidRPr="0002501E" w:rsidRDefault="005B1C4A" w:rsidP="005B1C4A">
            <w:pPr>
              <w:rPr>
                <w:rFonts w:ascii="Times New Roman" w:hAnsi="Times New Roman"/>
                <w:sz w:val="22"/>
                <w:szCs w:val="22"/>
              </w:rPr>
            </w:pPr>
            <w:r>
              <w:rPr>
                <w:rFonts w:ascii="Times New Roman" w:hAnsi="Times New Roman"/>
                <w:sz w:val="22"/>
                <w:szCs w:val="22"/>
              </w:rPr>
              <w:t>Routine for HCSR Ward Parameter screen</w:t>
            </w:r>
          </w:p>
        </w:tc>
      </w:tr>
      <w:tr w:rsidR="005B1C4A" w:rsidRPr="0002501E" w14:paraId="335A2267" w14:textId="77777777" w:rsidTr="00827BDE">
        <w:trPr>
          <w:cantSplit/>
        </w:trPr>
        <w:tc>
          <w:tcPr>
            <w:tcW w:w="3299" w:type="dxa"/>
          </w:tcPr>
          <w:p w14:paraId="335A2265" w14:textId="77777777" w:rsidR="005B1C4A" w:rsidRPr="0002501E" w:rsidRDefault="005B1C4A" w:rsidP="005B1C4A">
            <w:pPr>
              <w:rPr>
                <w:rFonts w:ascii="Times New Roman" w:hAnsi="Times New Roman"/>
                <w:sz w:val="22"/>
                <w:szCs w:val="22"/>
              </w:rPr>
            </w:pPr>
            <w:r>
              <w:rPr>
                <w:rFonts w:ascii="Times New Roman" w:hAnsi="Times New Roman"/>
                <w:sz w:val="22"/>
                <w:szCs w:val="22"/>
              </w:rPr>
              <w:t>IBJPC3</w:t>
            </w:r>
          </w:p>
        </w:tc>
        <w:tc>
          <w:tcPr>
            <w:tcW w:w="6051" w:type="dxa"/>
          </w:tcPr>
          <w:p w14:paraId="335A2266" w14:textId="77777777" w:rsidR="005B1C4A" w:rsidRPr="0002501E" w:rsidRDefault="005B1C4A" w:rsidP="005B1C4A">
            <w:pPr>
              <w:rPr>
                <w:rFonts w:ascii="Times New Roman" w:hAnsi="Times New Roman"/>
                <w:sz w:val="22"/>
                <w:szCs w:val="22"/>
              </w:rPr>
            </w:pPr>
            <w:r>
              <w:rPr>
                <w:rFonts w:ascii="Times New Roman" w:hAnsi="Times New Roman"/>
                <w:sz w:val="22"/>
                <w:szCs w:val="22"/>
              </w:rPr>
              <w:t>Clinic and Ward Inclusion list by payer for Site Parameter HCSR screen</w:t>
            </w:r>
          </w:p>
        </w:tc>
      </w:tr>
      <w:tr w:rsidR="005B1C4A" w:rsidRPr="0002501E" w14:paraId="335A226A" w14:textId="77777777" w:rsidTr="00827BDE">
        <w:trPr>
          <w:cantSplit/>
        </w:trPr>
        <w:tc>
          <w:tcPr>
            <w:tcW w:w="3299" w:type="dxa"/>
          </w:tcPr>
          <w:p w14:paraId="335A226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IBJPI</w:t>
            </w:r>
          </w:p>
        </w:tc>
        <w:tc>
          <w:tcPr>
            <w:tcW w:w="6051" w:type="dxa"/>
          </w:tcPr>
          <w:p w14:paraId="335A226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 xml:space="preserve">IBJP </w:t>
            </w: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SITE PARAMETERS SCREEN</w:t>
            </w:r>
          </w:p>
        </w:tc>
      </w:tr>
      <w:tr w:rsidR="005B1C4A" w:rsidRPr="0002501E" w14:paraId="335A226D" w14:textId="77777777" w:rsidTr="00827BDE">
        <w:trPr>
          <w:cantSplit/>
        </w:trPr>
        <w:tc>
          <w:tcPr>
            <w:tcW w:w="3299" w:type="dxa"/>
          </w:tcPr>
          <w:p w14:paraId="335A226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IBJPI2</w:t>
            </w:r>
          </w:p>
        </w:tc>
        <w:tc>
          <w:tcPr>
            <w:tcW w:w="6051" w:type="dxa"/>
          </w:tcPr>
          <w:p w14:paraId="335A226C" w14:textId="77777777" w:rsidR="005B1C4A" w:rsidRPr="00DD113A" w:rsidRDefault="005B1C4A" w:rsidP="005B1C4A">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SITE PARAMETERS SCREEN ACTIONS</w:t>
            </w:r>
          </w:p>
        </w:tc>
      </w:tr>
      <w:tr w:rsidR="005B1C4A" w:rsidRPr="0002501E" w14:paraId="335A2270" w14:textId="77777777" w:rsidTr="00827BDE">
        <w:trPr>
          <w:cantSplit/>
        </w:trPr>
        <w:tc>
          <w:tcPr>
            <w:tcW w:w="3299" w:type="dxa"/>
          </w:tcPr>
          <w:p w14:paraId="335A226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IBJPI3</w:t>
            </w:r>
          </w:p>
        </w:tc>
        <w:tc>
          <w:tcPr>
            <w:tcW w:w="6051" w:type="dxa"/>
          </w:tcPr>
          <w:p w14:paraId="335A226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 IIV MOST POPULAR PAYER LIST SCREEN</w:t>
            </w:r>
          </w:p>
        </w:tc>
      </w:tr>
      <w:tr w:rsidR="005B1C4A" w:rsidRPr="0002501E" w14:paraId="335A2273" w14:textId="77777777" w:rsidTr="00827BDE">
        <w:trPr>
          <w:cantSplit/>
        </w:trPr>
        <w:tc>
          <w:tcPr>
            <w:tcW w:w="3299" w:type="dxa"/>
          </w:tcPr>
          <w:p w14:paraId="335A227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IBJPI4</w:t>
            </w:r>
          </w:p>
        </w:tc>
        <w:tc>
          <w:tcPr>
            <w:tcW w:w="6051" w:type="dxa"/>
          </w:tcPr>
          <w:p w14:paraId="335A2272"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IBJP IIV MOST POPULAR PAYER LIST S</w:t>
            </w:r>
            <w:r w:rsidRPr="00D1302C">
              <w:rPr>
                <w:rFonts w:ascii="Times New Roman" w:hAnsi="Times New Roman"/>
                <w:sz w:val="22"/>
                <w:szCs w:val="22"/>
              </w:rPr>
              <w:t>CREEN</w:t>
            </w:r>
          </w:p>
        </w:tc>
      </w:tr>
      <w:tr w:rsidR="005B1C4A" w:rsidRPr="0002501E" w14:paraId="335A2276" w14:textId="77777777" w:rsidTr="00827BDE">
        <w:trPr>
          <w:cantSplit/>
        </w:trPr>
        <w:tc>
          <w:tcPr>
            <w:tcW w:w="3299" w:type="dxa"/>
          </w:tcPr>
          <w:p w14:paraId="335A2274" w14:textId="77777777" w:rsidR="005B1C4A" w:rsidRPr="00DD113A" w:rsidRDefault="005B1C4A" w:rsidP="005B1C4A">
            <w:pPr>
              <w:rPr>
                <w:rFonts w:ascii="Times New Roman" w:hAnsi="Times New Roman"/>
                <w:sz w:val="22"/>
                <w:szCs w:val="22"/>
              </w:rPr>
            </w:pPr>
            <w:r w:rsidRPr="00DD113A">
              <w:rPr>
                <w:rFonts w:ascii="Times New Roman" w:hAnsi="Times New Roman"/>
                <w:color w:val="000000"/>
                <w:sz w:val="22"/>
                <w:szCs w:val="22"/>
              </w:rPr>
              <w:t>IBJPI5</w:t>
            </w:r>
          </w:p>
        </w:tc>
        <w:tc>
          <w:tcPr>
            <w:tcW w:w="6051" w:type="dxa"/>
          </w:tcPr>
          <w:p w14:paraId="335A2275" w14:textId="77777777" w:rsidR="005B1C4A" w:rsidRPr="00D1302C" w:rsidRDefault="005B1C4A" w:rsidP="005B1C4A">
            <w:pPr>
              <w:rPr>
                <w:rFonts w:ascii="Times New Roman" w:hAnsi="Times New Roman"/>
                <w:sz w:val="22"/>
                <w:szCs w:val="22"/>
              </w:rPr>
            </w:pP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SITE PARAMETERS SCREEN</w:t>
            </w:r>
          </w:p>
        </w:tc>
      </w:tr>
      <w:tr w:rsidR="005B1C4A" w:rsidRPr="0002501E" w14:paraId="335A2279" w14:textId="77777777" w:rsidTr="00827BDE">
        <w:trPr>
          <w:cantSplit/>
        </w:trPr>
        <w:tc>
          <w:tcPr>
            <w:tcW w:w="3299" w:type="dxa"/>
          </w:tcPr>
          <w:p w14:paraId="335A227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IBJPM</w:t>
            </w:r>
          </w:p>
        </w:tc>
        <w:tc>
          <w:tcPr>
            <w:tcW w:w="6051" w:type="dxa"/>
          </w:tcPr>
          <w:p w14:paraId="335A227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IBSP MCCR PARAMETERS SCREEN</w:t>
            </w:r>
          </w:p>
        </w:tc>
      </w:tr>
      <w:tr w:rsidR="005B1C4A" w:rsidRPr="0002501E" w14:paraId="335A227C" w14:textId="77777777" w:rsidTr="00827BDE">
        <w:trPr>
          <w:cantSplit/>
        </w:trPr>
        <w:tc>
          <w:tcPr>
            <w:tcW w:w="3299" w:type="dxa"/>
          </w:tcPr>
          <w:p w14:paraId="335A227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IBJPS</w:t>
            </w:r>
          </w:p>
        </w:tc>
        <w:tc>
          <w:tcPr>
            <w:tcW w:w="6051" w:type="dxa"/>
          </w:tcPr>
          <w:p w14:paraId="335A227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IBSP IB SITE PARAMETER SCREEN</w:t>
            </w:r>
          </w:p>
        </w:tc>
      </w:tr>
      <w:tr w:rsidR="005B1C4A" w:rsidRPr="0002501E" w14:paraId="335A227F" w14:textId="77777777" w:rsidTr="00827BDE">
        <w:trPr>
          <w:cantSplit/>
        </w:trPr>
        <w:tc>
          <w:tcPr>
            <w:tcW w:w="3299" w:type="dxa"/>
          </w:tcPr>
          <w:p w14:paraId="335A227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IBJPS1</w:t>
            </w:r>
          </w:p>
        </w:tc>
        <w:tc>
          <w:tcPr>
            <w:tcW w:w="6051" w:type="dxa"/>
          </w:tcPr>
          <w:p w14:paraId="335A227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IBSP IB SITE PARAMETER BUILD</w:t>
            </w:r>
          </w:p>
        </w:tc>
      </w:tr>
      <w:tr w:rsidR="005B1C4A" w:rsidRPr="0002501E" w14:paraId="335A2282" w14:textId="77777777" w:rsidTr="00827BDE">
        <w:trPr>
          <w:cantSplit/>
        </w:trPr>
        <w:tc>
          <w:tcPr>
            <w:tcW w:w="3299" w:type="dxa"/>
          </w:tcPr>
          <w:p w14:paraId="335A228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IBJPS2</w:t>
            </w:r>
          </w:p>
        </w:tc>
        <w:tc>
          <w:tcPr>
            <w:tcW w:w="6051" w:type="dxa"/>
          </w:tcPr>
          <w:p w14:paraId="335A228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IBSP IB SITE PARAMETER BUILD (CONT.)</w:t>
            </w:r>
          </w:p>
        </w:tc>
      </w:tr>
      <w:tr w:rsidR="005B1C4A" w:rsidRPr="0002501E" w14:paraId="335A2285" w14:textId="77777777" w:rsidTr="00827BDE">
        <w:trPr>
          <w:cantSplit/>
        </w:trPr>
        <w:tc>
          <w:tcPr>
            <w:tcW w:w="3299" w:type="dxa"/>
          </w:tcPr>
          <w:p w14:paraId="335A228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IBJPS3</w:t>
            </w:r>
          </w:p>
        </w:tc>
        <w:tc>
          <w:tcPr>
            <w:tcW w:w="6051" w:type="dxa"/>
          </w:tcPr>
          <w:p w14:paraId="335A228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 SITE PARAMETERS, PAY-TO PROVIDER</w:t>
            </w:r>
          </w:p>
        </w:tc>
      </w:tr>
      <w:tr w:rsidR="005B1C4A" w:rsidRPr="0002501E" w14:paraId="335A2288" w14:textId="77777777" w:rsidTr="00827BDE">
        <w:trPr>
          <w:cantSplit/>
        </w:trPr>
        <w:tc>
          <w:tcPr>
            <w:tcW w:w="3299" w:type="dxa"/>
          </w:tcPr>
          <w:p w14:paraId="335A228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IBJPS4</w:t>
            </w:r>
          </w:p>
        </w:tc>
        <w:tc>
          <w:tcPr>
            <w:tcW w:w="6051" w:type="dxa"/>
          </w:tcPr>
          <w:p w14:paraId="335A2287"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IB Site P</w:t>
            </w:r>
            <w:r w:rsidRPr="00D1302C">
              <w:rPr>
                <w:rFonts w:ascii="Times New Roman" w:hAnsi="Times New Roman"/>
                <w:sz w:val="22"/>
                <w:szCs w:val="22"/>
              </w:rPr>
              <w:t>arameters, Pay-To Provider Associations</w:t>
            </w:r>
          </w:p>
        </w:tc>
      </w:tr>
      <w:tr w:rsidR="005B1C4A" w:rsidRPr="0002501E" w14:paraId="335A228B" w14:textId="77777777" w:rsidTr="00827BDE">
        <w:trPr>
          <w:cantSplit/>
        </w:trPr>
        <w:tc>
          <w:tcPr>
            <w:tcW w:w="3299" w:type="dxa"/>
          </w:tcPr>
          <w:p w14:paraId="335A2289" w14:textId="77777777" w:rsidR="005B1C4A" w:rsidRPr="0002501E" w:rsidRDefault="005B1C4A" w:rsidP="005B1C4A">
            <w:pPr>
              <w:rPr>
                <w:rFonts w:ascii="Times New Roman" w:hAnsi="Times New Roman"/>
                <w:sz w:val="22"/>
                <w:szCs w:val="22"/>
              </w:rPr>
            </w:pPr>
            <w:r>
              <w:rPr>
                <w:rFonts w:ascii="Times New Roman" w:hAnsi="Times New Roman"/>
                <w:sz w:val="22"/>
                <w:szCs w:val="22"/>
              </w:rPr>
              <w:t>IBJPS5</w:t>
            </w:r>
          </w:p>
        </w:tc>
        <w:tc>
          <w:tcPr>
            <w:tcW w:w="6051" w:type="dxa"/>
          </w:tcPr>
          <w:p w14:paraId="335A228A" w14:textId="77777777" w:rsidR="005B1C4A" w:rsidRPr="0002501E" w:rsidRDefault="005B1C4A" w:rsidP="005B1C4A">
            <w:pPr>
              <w:rPr>
                <w:rFonts w:ascii="Times New Roman" w:hAnsi="Times New Roman"/>
                <w:sz w:val="22"/>
                <w:szCs w:val="22"/>
              </w:rPr>
            </w:pPr>
            <w:r>
              <w:rPr>
                <w:rFonts w:ascii="Times New Roman" w:hAnsi="Times New Roman"/>
                <w:sz w:val="22"/>
                <w:szCs w:val="22"/>
              </w:rPr>
              <w:t>I</w:t>
            </w:r>
            <w:r w:rsidRPr="000A0421">
              <w:rPr>
                <w:rFonts w:ascii="Times New Roman" w:hAnsi="Times New Roman"/>
                <w:sz w:val="22"/>
                <w:szCs w:val="22"/>
              </w:rPr>
              <w:t>B Site Parameters, Revenue Codes</w:t>
            </w:r>
          </w:p>
        </w:tc>
      </w:tr>
      <w:tr w:rsidR="005B1C4A" w:rsidRPr="0002501E" w14:paraId="335A228E" w14:textId="77777777" w:rsidTr="00827BDE">
        <w:trPr>
          <w:cantSplit/>
        </w:trPr>
        <w:tc>
          <w:tcPr>
            <w:tcW w:w="3299" w:type="dxa"/>
          </w:tcPr>
          <w:p w14:paraId="335A228C" w14:textId="77777777" w:rsidR="005B1C4A" w:rsidRPr="0002501E" w:rsidRDefault="005B1C4A" w:rsidP="005B1C4A">
            <w:pPr>
              <w:rPr>
                <w:rFonts w:ascii="Times New Roman" w:hAnsi="Times New Roman"/>
                <w:sz w:val="22"/>
                <w:szCs w:val="22"/>
              </w:rPr>
            </w:pPr>
            <w:r>
              <w:rPr>
                <w:rFonts w:ascii="Times New Roman" w:hAnsi="Times New Roman"/>
                <w:sz w:val="22"/>
                <w:szCs w:val="22"/>
              </w:rPr>
              <w:t>IBJPS6</w:t>
            </w:r>
          </w:p>
        </w:tc>
        <w:tc>
          <w:tcPr>
            <w:tcW w:w="6051" w:type="dxa"/>
          </w:tcPr>
          <w:p w14:paraId="335A228D" w14:textId="77777777" w:rsidR="005B1C4A" w:rsidRPr="0002501E" w:rsidRDefault="005B1C4A" w:rsidP="005B1C4A">
            <w:pPr>
              <w:rPr>
                <w:rFonts w:ascii="Times New Roman" w:hAnsi="Times New Roman"/>
                <w:sz w:val="22"/>
                <w:szCs w:val="22"/>
              </w:rPr>
            </w:pPr>
            <w:r w:rsidRPr="000A0421">
              <w:rPr>
                <w:rFonts w:ascii="Times New Roman" w:hAnsi="Times New Roman"/>
                <w:sz w:val="22"/>
                <w:szCs w:val="22"/>
              </w:rPr>
              <w:t>IB Site Parameters, Administrative Contractor</w:t>
            </w:r>
            <w:r>
              <w:rPr>
                <w:rFonts w:ascii="Times New Roman" w:hAnsi="Times New Roman"/>
                <w:sz w:val="22"/>
                <w:szCs w:val="22"/>
              </w:rPr>
              <w:t>s</w:t>
            </w:r>
          </w:p>
        </w:tc>
      </w:tr>
      <w:tr w:rsidR="0064315F" w:rsidRPr="0002501E" w14:paraId="325ADFB0" w14:textId="77777777" w:rsidTr="00827BDE">
        <w:trPr>
          <w:cantSplit/>
        </w:trPr>
        <w:tc>
          <w:tcPr>
            <w:tcW w:w="3299" w:type="dxa"/>
          </w:tcPr>
          <w:p w14:paraId="0B02EA43" w14:textId="44144AA9" w:rsidR="0064315F" w:rsidRDefault="0064315F" w:rsidP="0064315F">
            <w:pPr>
              <w:rPr>
                <w:rFonts w:ascii="Times New Roman" w:hAnsi="Times New Roman"/>
                <w:sz w:val="22"/>
                <w:szCs w:val="22"/>
              </w:rPr>
            </w:pPr>
            <w:r>
              <w:rPr>
                <w:rFonts w:ascii="Times New Roman" w:hAnsi="Times New Roman"/>
                <w:sz w:val="22"/>
                <w:szCs w:val="22"/>
              </w:rPr>
              <w:t>IBJPS7</w:t>
            </w:r>
          </w:p>
        </w:tc>
        <w:tc>
          <w:tcPr>
            <w:tcW w:w="6051" w:type="dxa"/>
          </w:tcPr>
          <w:p w14:paraId="09E1B148" w14:textId="4898EE9B" w:rsidR="0064315F" w:rsidRPr="000A0421" w:rsidRDefault="0064315F" w:rsidP="0064315F">
            <w:pPr>
              <w:rPr>
                <w:rFonts w:ascii="Times New Roman" w:hAnsi="Times New Roman"/>
                <w:sz w:val="22"/>
                <w:szCs w:val="22"/>
              </w:rPr>
            </w:pPr>
            <w:r w:rsidRPr="00871224">
              <w:rPr>
                <w:rFonts w:ascii="Times New Roman" w:hAnsi="Times New Roman"/>
                <w:sz w:val="22"/>
                <w:szCs w:val="22"/>
              </w:rPr>
              <w:t>IB Site Parameters, Pay-To Provider Rate Types</w:t>
            </w:r>
          </w:p>
        </w:tc>
      </w:tr>
      <w:tr w:rsidR="0064315F" w:rsidRPr="0002501E" w14:paraId="7C93F5B0" w14:textId="77777777" w:rsidTr="00827BDE">
        <w:trPr>
          <w:cantSplit/>
        </w:trPr>
        <w:tc>
          <w:tcPr>
            <w:tcW w:w="3299" w:type="dxa"/>
          </w:tcPr>
          <w:p w14:paraId="7A8BC9BD" w14:textId="5D8D9A70" w:rsidR="0064315F" w:rsidRDefault="0064315F" w:rsidP="0064315F">
            <w:pPr>
              <w:rPr>
                <w:rFonts w:ascii="Times New Roman" w:hAnsi="Times New Roman"/>
                <w:sz w:val="22"/>
                <w:szCs w:val="22"/>
              </w:rPr>
            </w:pPr>
            <w:r>
              <w:rPr>
                <w:rFonts w:ascii="Times New Roman" w:hAnsi="Times New Roman"/>
                <w:sz w:val="22"/>
                <w:szCs w:val="22"/>
              </w:rPr>
              <w:t>IBJPS8</w:t>
            </w:r>
          </w:p>
        </w:tc>
        <w:tc>
          <w:tcPr>
            <w:tcW w:w="6051" w:type="dxa"/>
          </w:tcPr>
          <w:p w14:paraId="5FC751A4" w14:textId="0DB3C511" w:rsidR="0064315F" w:rsidRPr="000A0421" w:rsidRDefault="0064315F" w:rsidP="0064315F">
            <w:pPr>
              <w:rPr>
                <w:rFonts w:ascii="Times New Roman" w:hAnsi="Times New Roman"/>
                <w:sz w:val="22"/>
                <w:szCs w:val="22"/>
              </w:rPr>
            </w:pPr>
            <w:r w:rsidRPr="00871224">
              <w:rPr>
                <w:rFonts w:ascii="Times New Roman" w:hAnsi="Times New Roman"/>
                <w:sz w:val="22"/>
                <w:szCs w:val="22"/>
              </w:rPr>
              <w:t>IB Site Parameters, CMN CPT Inclusions CPT Codes</w:t>
            </w:r>
          </w:p>
        </w:tc>
      </w:tr>
      <w:tr w:rsidR="0064315F" w:rsidRPr="0002501E" w14:paraId="335A2291" w14:textId="77777777" w:rsidTr="00827BDE">
        <w:trPr>
          <w:cantSplit/>
        </w:trPr>
        <w:tc>
          <w:tcPr>
            <w:tcW w:w="3299" w:type="dxa"/>
          </w:tcPr>
          <w:p w14:paraId="335A228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IBJTA1</w:t>
            </w:r>
          </w:p>
        </w:tc>
        <w:tc>
          <w:tcPr>
            <w:tcW w:w="6051" w:type="dxa"/>
          </w:tcPr>
          <w:p w14:paraId="335A229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ACTIONS</w:t>
            </w:r>
          </w:p>
        </w:tc>
      </w:tr>
      <w:tr w:rsidR="0064315F" w:rsidRPr="00FC0598" w14:paraId="335A2294" w14:textId="77777777" w:rsidTr="00827BDE">
        <w:trPr>
          <w:cantSplit/>
        </w:trPr>
        <w:tc>
          <w:tcPr>
            <w:tcW w:w="3299" w:type="dxa"/>
          </w:tcPr>
          <w:p w14:paraId="335A2292" w14:textId="77777777" w:rsidR="0064315F" w:rsidRPr="0002501E" w:rsidRDefault="0064315F" w:rsidP="0064315F">
            <w:pPr>
              <w:rPr>
                <w:rFonts w:ascii="Times New Roman" w:hAnsi="Times New Roman"/>
                <w:sz w:val="22"/>
                <w:szCs w:val="22"/>
              </w:rPr>
            </w:pPr>
            <w:r>
              <w:rPr>
                <w:rFonts w:ascii="Times New Roman" w:hAnsi="Times New Roman"/>
                <w:sz w:val="22"/>
                <w:szCs w:val="22"/>
              </w:rPr>
              <w:t>IBJTAD</w:t>
            </w:r>
          </w:p>
        </w:tc>
        <w:tc>
          <w:tcPr>
            <w:tcW w:w="6051" w:type="dxa"/>
          </w:tcPr>
          <w:p w14:paraId="335A2293" w14:textId="77777777" w:rsidR="0064315F" w:rsidRPr="0002501E" w:rsidRDefault="0064315F" w:rsidP="0064315F">
            <w:pPr>
              <w:rPr>
                <w:rFonts w:ascii="Times New Roman" w:hAnsi="Times New Roman"/>
                <w:sz w:val="22"/>
                <w:szCs w:val="22"/>
              </w:rPr>
            </w:pPr>
            <w:r>
              <w:rPr>
                <w:rFonts w:ascii="Times New Roman" w:hAnsi="Times New Roman"/>
                <w:sz w:val="22"/>
                <w:szCs w:val="22"/>
              </w:rPr>
              <w:t>Third Party Joint Inquiry (TPJI) Electronic Remittance Advice (</w:t>
            </w:r>
            <w:r w:rsidRPr="00FC0598">
              <w:rPr>
                <w:rFonts w:ascii="Times New Roman" w:hAnsi="Times New Roman"/>
                <w:sz w:val="22"/>
                <w:szCs w:val="22"/>
              </w:rPr>
              <w:t>ERA</w:t>
            </w:r>
            <w:r>
              <w:rPr>
                <w:rFonts w:ascii="Times New Roman" w:hAnsi="Times New Roman"/>
                <w:sz w:val="22"/>
                <w:szCs w:val="22"/>
              </w:rPr>
              <w:t>)</w:t>
            </w:r>
            <w:r w:rsidRPr="00FC0598">
              <w:rPr>
                <w:rFonts w:ascii="Times New Roman" w:hAnsi="Times New Roman"/>
                <w:sz w:val="22"/>
                <w:szCs w:val="22"/>
              </w:rPr>
              <w:t>/835 ADDITIONAL INFORMATION SCREEN</w:t>
            </w:r>
          </w:p>
        </w:tc>
      </w:tr>
      <w:tr w:rsidR="0064315F" w:rsidRPr="0002501E" w14:paraId="335A2297" w14:textId="77777777" w:rsidTr="00827BDE">
        <w:trPr>
          <w:cantSplit/>
        </w:trPr>
        <w:tc>
          <w:tcPr>
            <w:tcW w:w="3299" w:type="dxa"/>
          </w:tcPr>
          <w:p w14:paraId="335A229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IBJTBA, IBJTBA1</w:t>
            </w:r>
          </w:p>
        </w:tc>
        <w:tc>
          <w:tcPr>
            <w:tcW w:w="6051" w:type="dxa"/>
          </w:tcPr>
          <w:p w14:paraId="335A229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Used to display TPJI bill charge information.</w:t>
            </w:r>
          </w:p>
        </w:tc>
      </w:tr>
      <w:tr w:rsidR="0064315F" w:rsidRPr="0002501E" w14:paraId="335A229A" w14:textId="77777777" w:rsidTr="00827BDE">
        <w:trPr>
          <w:cantSplit/>
        </w:trPr>
        <w:tc>
          <w:tcPr>
            <w:tcW w:w="3299" w:type="dxa"/>
          </w:tcPr>
          <w:p w14:paraId="335A229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IBJTBB</w:t>
            </w:r>
          </w:p>
        </w:tc>
        <w:tc>
          <w:tcPr>
            <w:tcW w:w="6051" w:type="dxa"/>
          </w:tcPr>
          <w:p w14:paraId="335A229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BILL DIAGNOSIS SCREEN</w:t>
            </w:r>
          </w:p>
        </w:tc>
      </w:tr>
      <w:tr w:rsidR="0064315F" w:rsidRPr="0002501E" w14:paraId="335A229D" w14:textId="77777777" w:rsidTr="00827BDE">
        <w:trPr>
          <w:cantSplit/>
        </w:trPr>
        <w:tc>
          <w:tcPr>
            <w:tcW w:w="3299" w:type="dxa"/>
          </w:tcPr>
          <w:p w14:paraId="335A229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IBJTBC</w:t>
            </w:r>
          </w:p>
        </w:tc>
        <w:tc>
          <w:tcPr>
            <w:tcW w:w="6051" w:type="dxa"/>
          </w:tcPr>
          <w:p w14:paraId="335A229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BILL PROCEDURES SCREEN</w:t>
            </w:r>
          </w:p>
        </w:tc>
      </w:tr>
      <w:tr w:rsidR="0064315F" w:rsidRPr="0002501E" w14:paraId="335A22A0" w14:textId="77777777" w:rsidTr="00827BDE">
        <w:trPr>
          <w:cantSplit/>
        </w:trPr>
        <w:tc>
          <w:tcPr>
            <w:tcW w:w="3299" w:type="dxa"/>
          </w:tcPr>
          <w:p w14:paraId="335A229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IBJTCA</w:t>
            </w:r>
          </w:p>
        </w:tc>
        <w:tc>
          <w:tcPr>
            <w:tcW w:w="6051" w:type="dxa"/>
          </w:tcPr>
          <w:p w14:paraId="335A229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CLAIMS INFO BUILD</w:t>
            </w:r>
          </w:p>
        </w:tc>
      </w:tr>
      <w:tr w:rsidR="0064315F" w:rsidRPr="0002501E" w14:paraId="335A22A3" w14:textId="77777777" w:rsidTr="00827BDE">
        <w:trPr>
          <w:cantSplit/>
        </w:trPr>
        <w:tc>
          <w:tcPr>
            <w:tcW w:w="3299" w:type="dxa"/>
          </w:tcPr>
          <w:p w14:paraId="335A22A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IBJTCA1</w:t>
            </w:r>
          </w:p>
        </w:tc>
        <w:tc>
          <w:tcPr>
            <w:tcW w:w="6051" w:type="dxa"/>
          </w:tcPr>
          <w:p w14:paraId="335A22A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CLAIMS INFO BUILD</w:t>
            </w:r>
          </w:p>
        </w:tc>
      </w:tr>
      <w:tr w:rsidR="0064315F" w:rsidRPr="0002501E" w14:paraId="335A22A6" w14:textId="77777777" w:rsidTr="00827BDE">
        <w:trPr>
          <w:cantSplit/>
        </w:trPr>
        <w:tc>
          <w:tcPr>
            <w:tcW w:w="3299" w:type="dxa"/>
          </w:tcPr>
          <w:p w14:paraId="335A22A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IBJTCA2</w:t>
            </w:r>
          </w:p>
        </w:tc>
        <w:tc>
          <w:tcPr>
            <w:tcW w:w="6051" w:type="dxa"/>
          </w:tcPr>
          <w:p w14:paraId="335A22A5"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TPI CLAIMS INFO BUILD (CONT)</w:t>
            </w:r>
          </w:p>
        </w:tc>
      </w:tr>
      <w:tr w:rsidR="0064315F" w:rsidRPr="0002501E" w14:paraId="335A22A9" w14:textId="77777777" w:rsidTr="00827BDE">
        <w:trPr>
          <w:cantSplit/>
        </w:trPr>
        <w:tc>
          <w:tcPr>
            <w:tcW w:w="3299" w:type="dxa"/>
          </w:tcPr>
          <w:p w14:paraId="335A22A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IBJTEA</w:t>
            </w:r>
          </w:p>
        </w:tc>
        <w:tc>
          <w:tcPr>
            <w:tcW w:w="6051" w:type="dxa"/>
          </w:tcPr>
          <w:p w14:paraId="335A22A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PATIENT ELIGIBLITY SCREEN</w:t>
            </w:r>
          </w:p>
        </w:tc>
      </w:tr>
      <w:tr w:rsidR="0064315F" w:rsidRPr="0002501E" w14:paraId="335A22AC" w14:textId="77777777" w:rsidTr="00827BDE">
        <w:trPr>
          <w:cantSplit/>
        </w:trPr>
        <w:tc>
          <w:tcPr>
            <w:tcW w:w="3299" w:type="dxa"/>
          </w:tcPr>
          <w:p w14:paraId="335A22A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IBJTED</w:t>
            </w:r>
          </w:p>
        </w:tc>
        <w:tc>
          <w:tcPr>
            <w:tcW w:w="6051" w:type="dxa"/>
          </w:tcPr>
          <w:p w14:paraId="335A22A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TPJI EDI STATUS SCREEN</w:t>
            </w:r>
          </w:p>
        </w:tc>
      </w:tr>
      <w:tr w:rsidR="0064315F" w:rsidRPr="00FC0598" w14:paraId="335A22AF" w14:textId="77777777" w:rsidTr="00827BDE">
        <w:trPr>
          <w:cantSplit/>
        </w:trPr>
        <w:tc>
          <w:tcPr>
            <w:tcW w:w="3299" w:type="dxa"/>
          </w:tcPr>
          <w:p w14:paraId="335A22AD" w14:textId="77777777" w:rsidR="0064315F" w:rsidRPr="0002501E" w:rsidRDefault="0064315F" w:rsidP="0064315F">
            <w:pPr>
              <w:rPr>
                <w:rFonts w:ascii="Times New Roman" w:hAnsi="Times New Roman"/>
                <w:sz w:val="22"/>
                <w:szCs w:val="22"/>
              </w:rPr>
            </w:pPr>
            <w:r>
              <w:rPr>
                <w:rFonts w:ascii="Times New Roman" w:hAnsi="Times New Roman"/>
                <w:sz w:val="22"/>
                <w:szCs w:val="22"/>
              </w:rPr>
              <w:t>IBJTEP</w:t>
            </w:r>
          </w:p>
        </w:tc>
        <w:tc>
          <w:tcPr>
            <w:tcW w:w="6051" w:type="dxa"/>
          </w:tcPr>
          <w:p w14:paraId="335A22AE" w14:textId="77777777" w:rsidR="0064315F" w:rsidRPr="0002501E" w:rsidRDefault="0064315F" w:rsidP="0064315F">
            <w:pPr>
              <w:rPr>
                <w:rFonts w:ascii="Times New Roman" w:hAnsi="Times New Roman"/>
                <w:sz w:val="22"/>
                <w:szCs w:val="22"/>
              </w:rPr>
            </w:pPr>
            <w:r>
              <w:rPr>
                <w:rFonts w:ascii="Times New Roman" w:hAnsi="Times New Roman"/>
                <w:sz w:val="22"/>
                <w:szCs w:val="22"/>
              </w:rPr>
              <w:t xml:space="preserve">TPJI </w:t>
            </w:r>
            <w:r w:rsidRPr="00FC0598">
              <w:rPr>
                <w:rFonts w:ascii="Times New Roman" w:hAnsi="Times New Roman"/>
                <w:sz w:val="22"/>
                <w:szCs w:val="22"/>
              </w:rPr>
              <w:t>ERA/835 INFORMATION SCREEN</w:t>
            </w:r>
          </w:p>
        </w:tc>
      </w:tr>
      <w:tr w:rsidR="0064315F" w:rsidRPr="00FC0598" w14:paraId="335A22B2" w14:textId="77777777" w:rsidTr="00827BDE">
        <w:trPr>
          <w:cantSplit/>
        </w:trPr>
        <w:tc>
          <w:tcPr>
            <w:tcW w:w="3299" w:type="dxa"/>
          </w:tcPr>
          <w:p w14:paraId="335A22B0" w14:textId="77777777" w:rsidR="0064315F" w:rsidRPr="0002501E" w:rsidRDefault="0064315F" w:rsidP="0064315F">
            <w:pPr>
              <w:rPr>
                <w:rFonts w:ascii="Times New Roman" w:hAnsi="Times New Roman"/>
                <w:sz w:val="22"/>
                <w:szCs w:val="22"/>
              </w:rPr>
            </w:pPr>
            <w:r>
              <w:rPr>
                <w:rFonts w:ascii="Times New Roman" w:hAnsi="Times New Roman"/>
                <w:sz w:val="22"/>
                <w:szCs w:val="22"/>
              </w:rPr>
              <w:t>IBJTEP1</w:t>
            </w:r>
          </w:p>
        </w:tc>
        <w:tc>
          <w:tcPr>
            <w:tcW w:w="6051" w:type="dxa"/>
          </w:tcPr>
          <w:p w14:paraId="335A22B1" w14:textId="77777777" w:rsidR="0064315F" w:rsidRPr="0002501E" w:rsidRDefault="0064315F" w:rsidP="0064315F">
            <w:pPr>
              <w:rPr>
                <w:rFonts w:ascii="Times New Roman" w:hAnsi="Times New Roman"/>
                <w:sz w:val="22"/>
                <w:szCs w:val="22"/>
              </w:rPr>
            </w:pPr>
            <w:r w:rsidRPr="00FC0598">
              <w:rPr>
                <w:rFonts w:ascii="Times New Roman" w:hAnsi="Times New Roman"/>
                <w:sz w:val="22"/>
                <w:szCs w:val="22"/>
              </w:rPr>
              <w:t xml:space="preserve">TPJI </w:t>
            </w:r>
            <w:r>
              <w:rPr>
                <w:rFonts w:ascii="Times New Roman" w:hAnsi="Times New Roman"/>
                <w:sz w:val="22"/>
                <w:szCs w:val="22"/>
              </w:rPr>
              <w:t>u</w:t>
            </w:r>
            <w:r w:rsidRPr="00FC0598">
              <w:rPr>
                <w:rFonts w:ascii="Times New Roman" w:hAnsi="Times New Roman"/>
                <w:sz w:val="22"/>
                <w:szCs w:val="22"/>
              </w:rPr>
              <w:t>tility Routine for the IBJTEP &amp; IBJTPE routines</w:t>
            </w:r>
          </w:p>
        </w:tc>
      </w:tr>
      <w:tr w:rsidR="0064315F" w:rsidRPr="0002501E" w14:paraId="335A22B5" w14:textId="77777777" w:rsidTr="00827BDE">
        <w:trPr>
          <w:cantSplit/>
        </w:trPr>
        <w:tc>
          <w:tcPr>
            <w:tcW w:w="3299" w:type="dxa"/>
          </w:tcPr>
          <w:p w14:paraId="335A22B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IBJTLA</w:t>
            </w:r>
          </w:p>
        </w:tc>
        <w:tc>
          <w:tcPr>
            <w:tcW w:w="6051" w:type="dxa"/>
          </w:tcPr>
          <w:p w14:paraId="335A22B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ACTIVE BILLS LIST SCREEN</w:t>
            </w:r>
          </w:p>
        </w:tc>
      </w:tr>
      <w:tr w:rsidR="0064315F" w:rsidRPr="0002501E" w14:paraId="335A22B8" w14:textId="77777777" w:rsidTr="00827BDE">
        <w:trPr>
          <w:cantSplit/>
        </w:trPr>
        <w:tc>
          <w:tcPr>
            <w:tcW w:w="3299" w:type="dxa"/>
          </w:tcPr>
          <w:p w14:paraId="335A22B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IBJTLA1</w:t>
            </w:r>
          </w:p>
        </w:tc>
        <w:tc>
          <w:tcPr>
            <w:tcW w:w="6051" w:type="dxa"/>
          </w:tcPr>
          <w:p w14:paraId="335A22B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ACTIVE BILLS LIST BUILD</w:t>
            </w:r>
          </w:p>
        </w:tc>
      </w:tr>
      <w:tr w:rsidR="0064315F" w:rsidRPr="0002501E" w14:paraId="335A22BB" w14:textId="77777777" w:rsidTr="00827BDE">
        <w:trPr>
          <w:cantSplit/>
        </w:trPr>
        <w:tc>
          <w:tcPr>
            <w:tcW w:w="3299" w:type="dxa"/>
          </w:tcPr>
          <w:p w14:paraId="335A22B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IBJTLB</w:t>
            </w:r>
          </w:p>
        </w:tc>
        <w:tc>
          <w:tcPr>
            <w:tcW w:w="6051" w:type="dxa"/>
          </w:tcPr>
          <w:p w14:paraId="335A22B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INACTIVE LIST SCREEN</w:t>
            </w:r>
          </w:p>
        </w:tc>
      </w:tr>
      <w:tr w:rsidR="0064315F" w:rsidRPr="0002501E" w14:paraId="335A22BE" w14:textId="77777777" w:rsidTr="00827BDE">
        <w:trPr>
          <w:cantSplit/>
        </w:trPr>
        <w:tc>
          <w:tcPr>
            <w:tcW w:w="3299" w:type="dxa"/>
          </w:tcPr>
          <w:p w14:paraId="335A22B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IBJTLB1</w:t>
            </w:r>
          </w:p>
        </w:tc>
        <w:tc>
          <w:tcPr>
            <w:tcW w:w="6051" w:type="dxa"/>
          </w:tcPr>
          <w:p w14:paraId="335A22B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INACTIVE LIST BUILD</w:t>
            </w:r>
          </w:p>
        </w:tc>
      </w:tr>
      <w:tr w:rsidR="0064315F" w:rsidRPr="0002501E" w14:paraId="335A22C1" w14:textId="77777777" w:rsidTr="00827BDE">
        <w:trPr>
          <w:cantSplit/>
        </w:trPr>
        <w:tc>
          <w:tcPr>
            <w:tcW w:w="3299" w:type="dxa"/>
          </w:tcPr>
          <w:p w14:paraId="335A22B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IBJTNA</w:t>
            </w:r>
          </w:p>
        </w:tc>
        <w:tc>
          <w:tcPr>
            <w:tcW w:w="6051" w:type="dxa"/>
          </w:tcPr>
          <w:p w14:paraId="335A22C0"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 xml:space="preserve">TPI </w:t>
            </w:r>
            <w:r w:rsidRPr="00D1302C">
              <w:rPr>
                <w:rFonts w:ascii="Times New Roman" w:hAnsi="Times New Roman"/>
                <w:sz w:val="22"/>
                <w:szCs w:val="22"/>
              </w:rPr>
              <w:t>INSURANCE SCREENS/ACTIONS</w:t>
            </w:r>
          </w:p>
        </w:tc>
      </w:tr>
      <w:tr w:rsidR="0064315F" w:rsidRPr="0002501E" w14:paraId="335A22C4" w14:textId="77777777" w:rsidTr="00827BDE">
        <w:trPr>
          <w:cantSplit/>
        </w:trPr>
        <w:tc>
          <w:tcPr>
            <w:tcW w:w="3299" w:type="dxa"/>
          </w:tcPr>
          <w:p w14:paraId="335A22C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IBJTNB</w:t>
            </w:r>
          </w:p>
        </w:tc>
        <w:tc>
          <w:tcPr>
            <w:tcW w:w="6051" w:type="dxa"/>
          </w:tcPr>
          <w:p w14:paraId="335A22C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INSURANCE POLICY/AB SCREENS/ACTIONS</w:t>
            </w:r>
          </w:p>
        </w:tc>
      </w:tr>
      <w:tr w:rsidR="0064315F" w:rsidRPr="00FC0598" w14:paraId="335A22C7" w14:textId="77777777" w:rsidTr="00827BDE">
        <w:trPr>
          <w:cantSplit/>
        </w:trPr>
        <w:tc>
          <w:tcPr>
            <w:tcW w:w="3299" w:type="dxa"/>
          </w:tcPr>
          <w:p w14:paraId="335A22C5" w14:textId="77777777" w:rsidR="0064315F" w:rsidRPr="0002501E" w:rsidRDefault="0064315F" w:rsidP="0064315F">
            <w:pPr>
              <w:rPr>
                <w:rFonts w:ascii="Times New Roman" w:hAnsi="Times New Roman"/>
                <w:sz w:val="22"/>
                <w:szCs w:val="22"/>
              </w:rPr>
            </w:pPr>
            <w:r>
              <w:rPr>
                <w:rFonts w:ascii="Times New Roman" w:hAnsi="Times New Roman"/>
                <w:sz w:val="22"/>
                <w:szCs w:val="22"/>
              </w:rPr>
              <w:t>IBJTPE</w:t>
            </w:r>
          </w:p>
        </w:tc>
        <w:tc>
          <w:tcPr>
            <w:tcW w:w="6051" w:type="dxa"/>
          </w:tcPr>
          <w:p w14:paraId="335A22C6" w14:textId="77777777" w:rsidR="0064315F" w:rsidRPr="0002501E" w:rsidRDefault="0064315F" w:rsidP="0064315F">
            <w:pPr>
              <w:rPr>
                <w:rFonts w:ascii="Times New Roman" w:hAnsi="Times New Roman"/>
                <w:sz w:val="22"/>
                <w:szCs w:val="22"/>
              </w:rPr>
            </w:pPr>
            <w:r w:rsidRPr="00FC0598">
              <w:rPr>
                <w:rFonts w:ascii="Times New Roman" w:hAnsi="Times New Roman"/>
                <w:sz w:val="22"/>
                <w:szCs w:val="22"/>
              </w:rPr>
              <w:t>TPJI ERA/835 PRINT EEOB INFORMATION SCREEN</w:t>
            </w:r>
          </w:p>
        </w:tc>
      </w:tr>
      <w:tr w:rsidR="0064315F" w:rsidRPr="0002501E" w14:paraId="335A22CA" w14:textId="77777777" w:rsidTr="00827BDE">
        <w:trPr>
          <w:cantSplit/>
        </w:trPr>
        <w:tc>
          <w:tcPr>
            <w:tcW w:w="3299" w:type="dxa"/>
          </w:tcPr>
          <w:p w14:paraId="335A22C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IBJTNC</w:t>
            </w:r>
          </w:p>
        </w:tc>
        <w:tc>
          <w:tcPr>
            <w:tcW w:w="6051" w:type="dxa"/>
          </w:tcPr>
          <w:p w14:paraId="335A22C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INSURANCE PATIENT POLICIES</w:t>
            </w:r>
          </w:p>
        </w:tc>
      </w:tr>
      <w:tr w:rsidR="0064315F" w:rsidRPr="00B05E13" w14:paraId="335A22CD" w14:textId="77777777" w:rsidTr="00827BDE">
        <w:trPr>
          <w:cantSplit/>
        </w:trPr>
        <w:tc>
          <w:tcPr>
            <w:tcW w:w="3299" w:type="dxa"/>
          </w:tcPr>
          <w:p w14:paraId="335A22C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IBJTRA, IBJTRA1</w:t>
            </w:r>
          </w:p>
        </w:tc>
        <w:tc>
          <w:tcPr>
            <w:tcW w:w="6051" w:type="dxa"/>
          </w:tcPr>
          <w:p w14:paraId="335A22C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Used to display Claims Tracking insurance communications.</w:t>
            </w:r>
          </w:p>
        </w:tc>
      </w:tr>
      <w:tr w:rsidR="0064315F" w:rsidRPr="00B05E13" w14:paraId="335A22D0" w14:textId="77777777" w:rsidTr="00827BDE">
        <w:trPr>
          <w:cantSplit/>
        </w:trPr>
        <w:tc>
          <w:tcPr>
            <w:tcW w:w="3299" w:type="dxa"/>
          </w:tcPr>
          <w:p w14:paraId="335A22CE" w14:textId="77777777" w:rsidR="0064315F" w:rsidRPr="00B05E13" w:rsidRDefault="0064315F" w:rsidP="0064315F">
            <w:pPr>
              <w:rPr>
                <w:rFonts w:ascii="Times New Roman" w:hAnsi="Times New Roman"/>
                <w:sz w:val="22"/>
                <w:szCs w:val="22"/>
              </w:rPr>
            </w:pPr>
            <w:r w:rsidRPr="00B05E13">
              <w:rPr>
                <w:rFonts w:ascii="Times New Roman" w:hAnsi="Times New Roman"/>
                <w:sz w:val="22"/>
                <w:szCs w:val="22"/>
              </w:rPr>
              <w:lastRenderedPageBreak/>
              <w:t>IBJTRX</w:t>
            </w:r>
          </w:p>
        </w:tc>
        <w:tc>
          <w:tcPr>
            <w:tcW w:w="6051" w:type="dxa"/>
          </w:tcPr>
          <w:p w14:paraId="335A22CF" w14:textId="77777777" w:rsidR="0064315F" w:rsidRPr="00B05E13" w:rsidRDefault="0064315F" w:rsidP="0064315F">
            <w:pPr>
              <w:rPr>
                <w:rFonts w:ascii="Times New Roman" w:hAnsi="Times New Roman"/>
                <w:sz w:val="22"/>
                <w:szCs w:val="22"/>
              </w:rPr>
            </w:pPr>
            <w:r w:rsidRPr="00B05E13">
              <w:rPr>
                <w:rFonts w:ascii="Times New Roman" w:hAnsi="Times New Roman"/>
                <w:sz w:val="22"/>
                <w:szCs w:val="22"/>
              </w:rPr>
              <w:t>TPJI screen for ECME response information.</w:t>
            </w:r>
          </w:p>
        </w:tc>
      </w:tr>
      <w:tr w:rsidR="0064315F" w:rsidRPr="0002501E" w14:paraId="335A22D3" w14:textId="77777777" w:rsidTr="00827BDE">
        <w:trPr>
          <w:cantSplit/>
        </w:trPr>
        <w:tc>
          <w:tcPr>
            <w:tcW w:w="3299" w:type="dxa"/>
          </w:tcPr>
          <w:p w14:paraId="335A22D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IBJTTA</w:t>
            </w:r>
          </w:p>
        </w:tc>
        <w:tc>
          <w:tcPr>
            <w:tcW w:w="6051" w:type="dxa"/>
          </w:tcPr>
          <w:p w14:paraId="335A22D2"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TPI AR AC</w:t>
            </w:r>
            <w:r w:rsidRPr="00D1302C">
              <w:rPr>
                <w:rFonts w:ascii="Times New Roman" w:hAnsi="Times New Roman"/>
                <w:sz w:val="22"/>
                <w:szCs w:val="22"/>
              </w:rPr>
              <w:t>COUNT/CLAIM PROFILE</w:t>
            </w:r>
          </w:p>
        </w:tc>
      </w:tr>
      <w:tr w:rsidR="0064315F" w:rsidRPr="0002501E" w14:paraId="335A22D6" w14:textId="77777777" w:rsidTr="00827BDE">
        <w:trPr>
          <w:cantSplit/>
        </w:trPr>
        <w:tc>
          <w:tcPr>
            <w:tcW w:w="3299" w:type="dxa"/>
          </w:tcPr>
          <w:p w14:paraId="335A22D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IBJTTA1</w:t>
            </w:r>
          </w:p>
        </w:tc>
        <w:tc>
          <w:tcPr>
            <w:tcW w:w="6051" w:type="dxa"/>
          </w:tcPr>
          <w:p w14:paraId="335A22D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AR ACCOUNT/CLAIM PROFILE BUILD</w:t>
            </w:r>
          </w:p>
        </w:tc>
      </w:tr>
      <w:tr w:rsidR="0064315F" w:rsidRPr="0002501E" w14:paraId="335A22D9" w14:textId="77777777" w:rsidTr="00827BDE">
        <w:trPr>
          <w:cantSplit/>
        </w:trPr>
        <w:tc>
          <w:tcPr>
            <w:tcW w:w="3299" w:type="dxa"/>
          </w:tcPr>
          <w:p w14:paraId="335A22D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IBJTTB</w:t>
            </w:r>
          </w:p>
        </w:tc>
        <w:tc>
          <w:tcPr>
            <w:tcW w:w="6051" w:type="dxa"/>
          </w:tcPr>
          <w:p w14:paraId="335A22D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AR TRANSACTION PROFILE</w:t>
            </w:r>
          </w:p>
        </w:tc>
      </w:tr>
      <w:tr w:rsidR="0064315F" w:rsidRPr="0002501E" w14:paraId="335A22DC" w14:textId="77777777" w:rsidTr="00827BDE">
        <w:trPr>
          <w:cantSplit/>
        </w:trPr>
        <w:tc>
          <w:tcPr>
            <w:tcW w:w="3299" w:type="dxa"/>
          </w:tcPr>
          <w:p w14:paraId="335A22D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IBJTTB1</w:t>
            </w:r>
          </w:p>
        </w:tc>
        <w:tc>
          <w:tcPr>
            <w:tcW w:w="6051" w:type="dxa"/>
          </w:tcPr>
          <w:p w14:paraId="335A22D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AR TRANSACTION PROFILE BUILD</w:t>
            </w:r>
          </w:p>
        </w:tc>
      </w:tr>
      <w:tr w:rsidR="0064315F" w:rsidRPr="0002501E" w14:paraId="335A22DF" w14:textId="77777777" w:rsidTr="00827BDE">
        <w:trPr>
          <w:cantSplit/>
        </w:trPr>
        <w:tc>
          <w:tcPr>
            <w:tcW w:w="3299" w:type="dxa"/>
          </w:tcPr>
          <w:p w14:paraId="335A22D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IBJTTB2</w:t>
            </w:r>
          </w:p>
        </w:tc>
        <w:tc>
          <w:tcPr>
            <w:tcW w:w="6051" w:type="dxa"/>
          </w:tcPr>
          <w:p w14:paraId="335A22D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AR TRANSACTION PROFILE (CONT)</w:t>
            </w:r>
          </w:p>
        </w:tc>
      </w:tr>
      <w:tr w:rsidR="0064315F" w:rsidRPr="0002501E" w14:paraId="335A22E2" w14:textId="77777777" w:rsidTr="00827BDE">
        <w:trPr>
          <w:cantSplit/>
        </w:trPr>
        <w:tc>
          <w:tcPr>
            <w:tcW w:w="3299" w:type="dxa"/>
          </w:tcPr>
          <w:p w14:paraId="335A22E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IBJTTC</w:t>
            </w:r>
          </w:p>
        </w:tc>
        <w:tc>
          <w:tcPr>
            <w:tcW w:w="6051" w:type="dxa"/>
          </w:tcPr>
          <w:p w14:paraId="335A22E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AR COMMENT HISTORY</w:t>
            </w:r>
          </w:p>
        </w:tc>
      </w:tr>
      <w:tr w:rsidR="0064315F" w:rsidRPr="0002501E" w14:paraId="335A22E5" w14:textId="77777777" w:rsidTr="00827BDE">
        <w:trPr>
          <w:cantSplit/>
        </w:trPr>
        <w:tc>
          <w:tcPr>
            <w:tcW w:w="3299" w:type="dxa"/>
          </w:tcPr>
          <w:p w14:paraId="335A22E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IBJTU1</w:t>
            </w:r>
          </w:p>
        </w:tc>
        <w:tc>
          <w:tcPr>
            <w:tcW w:w="6051" w:type="dxa"/>
          </w:tcPr>
          <w:p w14:paraId="335A22E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UTILITIES</w:t>
            </w:r>
          </w:p>
        </w:tc>
      </w:tr>
      <w:tr w:rsidR="0064315F" w:rsidRPr="0002501E" w14:paraId="335A22E8" w14:textId="77777777" w:rsidTr="00827BDE">
        <w:trPr>
          <w:cantSplit/>
        </w:trPr>
        <w:tc>
          <w:tcPr>
            <w:tcW w:w="3299" w:type="dxa"/>
          </w:tcPr>
          <w:p w14:paraId="335A22E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IBJTU2</w:t>
            </w:r>
          </w:p>
        </w:tc>
        <w:tc>
          <w:tcPr>
            <w:tcW w:w="6051" w:type="dxa"/>
          </w:tcPr>
          <w:p w14:paraId="335A22E7"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TPI UTILITI</w:t>
            </w:r>
            <w:r w:rsidRPr="00D1302C">
              <w:rPr>
                <w:rFonts w:ascii="Times New Roman" w:hAnsi="Times New Roman"/>
                <w:sz w:val="22"/>
                <w:szCs w:val="22"/>
              </w:rPr>
              <w:t>ES</w:t>
            </w:r>
          </w:p>
        </w:tc>
      </w:tr>
      <w:tr w:rsidR="0064315F" w:rsidRPr="0002501E" w14:paraId="335A22EB" w14:textId="77777777" w:rsidTr="00827BDE">
        <w:trPr>
          <w:cantSplit/>
        </w:trPr>
        <w:tc>
          <w:tcPr>
            <w:tcW w:w="3299" w:type="dxa"/>
          </w:tcPr>
          <w:p w14:paraId="335A22E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IBJTU3</w:t>
            </w:r>
          </w:p>
        </w:tc>
        <w:tc>
          <w:tcPr>
            <w:tcW w:w="6051" w:type="dxa"/>
          </w:tcPr>
          <w:p w14:paraId="335A22E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UTILITIES - INS ADDRESS</w:t>
            </w:r>
          </w:p>
        </w:tc>
      </w:tr>
      <w:tr w:rsidR="0064315F" w:rsidRPr="0002501E" w14:paraId="335A22EE" w14:textId="77777777" w:rsidTr="00827BDE">
        <w:trPr>
          <w:cantSplit/>
        </w:trPr>
        <w:tc>
          <w:tcPr>
            <w:tcW w:w="3299" w:type="dxa"/>
          </w:tcPr>
          <w:p w14:paraId="335A22E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IBJTU31</w:t>
            </w:r>
          </w:p>
        </w:tc>
        <w:tc>
          <w:tcPr>
            <w:tcW w:w="6051" w:type="dxa"/>
          </w:tcPr>
          <w:p w14:paraId="335A22E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UTILITIES - INS</w:t>
            </w:r>
          </w:p>
        </w:tc>
      </w:tr>
      <w:tr w:rsidR="0064315F" w:rsidRPr="0002501E" w14:paraId="335A22F1" w14:textId="77777777" w:rsidTr="00827BDE">
        <w:trPr>
          <w:cantSplit/>
        </w:trPr>
        <w:tc>
          <w:tcPr>
            <w:tcW w:w="3299" w:type="dxa"/>
          </w:tcPr>
          <w:p w14:paraId="335A22E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IBJTU4</w:t>
            </w:r>
          </w:p>
        </w:tc>
        <w:tc>
          <w:tcPr>
            <w:tcW w:w="6051" w:type="dxa"/>
          </w:tcPr>
          <w:p w14:paraId="335A22F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UTILITIES - AR CALLS</w:t>
            </w:r>
          </w:p>
        </w:tc>
      </w:tr>
      <w:tr w:rsidR="0064315F" w:rsidRPr="0002501E" w14:paraId="335A22F4" w14:textId="77777777" w:rsidTr="00827BDE">
        <w:trPr>
          <w:cantSplit/>
        </w:trPr>
        <w:tc>
          <w:tcPr>
            <w:tcW w:w="3299" w:type="dxa"/>
          </w:tcPr>
          <w:p w14:paraId="335A22F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IBJTU5</w:t>
            </w:r>
          </w:p>
        </w:tc>
        <w:tc>
          <w:tcPr>
            <w:tcW w:w="6051" w:type="dxa"/>
          </w:tcPr>
          <w:p w14:paraId="335A22F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UTILITIES - BILLS/CLAIMS TRACKING</w:t>
            </w:r>
          </w:p>
        </w:tc>
      </w:tr>
      <w:tr w:rsidR="0064315F" w:rsidRPr="0002501E" w14:paraId="335A22F7" w14:textId="77777777" w:rsidTr="00827BDE">
        <w:trPr>
          <w:cantSplit/>
        </w:trPr>
        <w:tc>
          <w:tcPr>
            <w:tcW w:w="3299" w:type="dxa"/>
          </w:tcPr>
          <w:p w14:paraId="335A22F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IBJTU6</w:t>
            </w:r>
          </w:p>
        </w:tc>
        <w:tc>
          <w:tcPr>
            <w:tcW w:w="6051" w:type="dxa"/>
          </w:tcPr>
          <w:p w14:paraId="335A22F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 List Manager API.  See Integration Agreement 5713.</w:t>
            </w:r>
          </w:p>
        </w:tc>
      </w:tr>
      <w:tr w:rsidR="0064315F" w:rsidRPr="0002501E" w14:paraId="335A22FA" w14:textId="77777777" w:rsidTr="00827BDE">
        <w:trPr>
          <w:cantSplit/>
        </w:trPr>
        <w:tc>
          <w:tcPr>
            <w:tcW w:w="3299" w:type="dxa"/>
          </w:tcPr>
          <w:p w14:paraId="335A22F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IBJU1</w:t>
            </w:r>
          </w:p>
        </w:tc>
        <w:tc>
          <w:tcPr>
            <w:tcW w:w="6051" w:type="dxa"/>
          </w:tcPr>
          <w:p w14:paraId="335A22F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JBI UTILITIES</w:t>
            </w:r>
          </w:p>
        </w:tc>
      </w:tr>
      <w:tr w:rsidR="0064315F" w:rsidRPr="0002501E" w14:paraId="335A22FD" w14:textId="77777777" w:rsidTr="00827BDE">
        <w:trPr>
          <w:cantSplit/>
        </w:trPr>
        <w:tc>
          <w:tcPr>
            <w:tcW w:w="3299" w:type="dxa"/>
          </w:tcPr>
          <w:p w14:paraId="335A22F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IBJVDEQ</w:t>
            </w:r>
          </w:p>
        </w:tc>
        <w:tc>
          <w:tcPr>
            <w:tcW w:w="6051" w:type="dxa"/>
          </w:tcPr>
          <w:p w14:paraId="335A22FC"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 xml:space="preserve">CBO Data Extract </w:t>
            </w:r>
            <w:r w:rsidRPr="00D1302C">
              <w:rPr>
                <w:rFonts w:ascii="Times New Roman" w:hAnsi="Times New Roman"/>
                <w:sz w:val="22"/>
                <w:szCs w:val="22"/>
              </w:rPr>
              <w:t>Queue Trigger</w:t>
            </w:r>
          </w:p>
        </w:tc>
      </w:tr>
      <w:tr w:rsidR="0064315F" w:rsidRPr="0002501E" w14:paraId="335A2300" w14:textId="77777777" w:rsidTr="00827BDE">
        <w:trPr>
          <w:cantSplit/>
        </w:trPr>
        <w:tc>
          <w:tcPr>
            <w:tcW w:w="3299" w:type="dxa"/>
          </w:tcPr>
          <w:p w14:paraId="335A22F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IBJYL</w:t>
            </w:r>
          </w:p>
        </w:tc>
        <w:tc>
          <w:tcPr>
            <w:tcW w:w="6051" w:type="dxa"/>
          </w:tcPr>
          <w:p w14:paraId="335A22F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List Template Exporter</w:t>
            </w:r>
          </w:p>
        </w:tc>
      </w:tr>
      <w:tr w:rsidR="0064315F" w:rsidRPr="0002501E" w14:paraId="335A2303" w14:textId="77777777" w:rsidTr="00827BDE">
        <w:trPr>
          <w:cantSplit/>
        </w:trPr>
        <w:tc>
          <w:tcPr>
            <w:tcW w:w="3299" w:type="dxa"/>
          </w:tcPr>
          <w:p w14:paraId="335A230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IBJYL1</w:t>
            </w:r>
          </w:p>
        </w:tc>
        <w:tc>
          <w:tcPr>
            <w:tcW w:w="6051" w:type="dxa"/>
          </w:tcPr>
          <w:p w14:paraId="335A230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List Template Exporter</w:t>
            </w:r>
          </w:p>
        </w:tc>
      </w:tr>
      <w:tr w:rsidR="0064315F" w:rsidRPr="0002501E" w14:paraId="335A2306" w14:textId="77777777" w:rsidTr="00827BDE">
        <w:trPr>
          <w:cantSplit/>
        </w:trPr>
        <w:tc>
          <w:tcPr>
            <w:tcW w:w="3299" w:type="dxa"/>
          </w:tcPr>
          <w:p w14:paraId="335A230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IBJYL2</w:t>
            </w:r>
          </w:p>
        </w:tc>
        <w:tc>
          <w:tcPr>
            <w:tcW w:w="6051" w:type="dxa"/>
          </w:tcPr>
          <w:p w14:paraId="335A230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List Template Exporter</w:t>
            </w:r>
          </w:p>
        </w:tc>
      </w:tr>
      <w:tr w:rsidR="0064315F" w:rsidRPr="0002501E" w14:paraId="335A2309" w14:textId="77777777" w:rsidTr="00827BDE">
        <w:trPr>
          <w:cantSplit/>
        </w:trPr>
        <w:tc>
          <w:tcPr>
            <w:tcW w:w="3299" w:type="dxa"/>
          </w:tcPr>
          <w:p w14:paraId="335A230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IBJYL3</w:t>
            </w:r>
          </w:p>
        </w:tc>
        <w:tc>
          <w:tcPr>
            <w:tcW w:w="6051" w:type="dxa"/>
          </w:tcPr>
          <w:p w14:paraId="335A230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List Template Exporter</w:t>
            </w:r>
          </w:p>
        </w:tc>
      </w:tr>
      <w:tr w:rsidR="0064315F" w:rsidRPr="0002501E" w14:paraId="335A230C" w14:textId="77777777" w:rsidTr="00827BDE">
        <w:trPr>
          <w:cantSplit/>
        </w:trPr>
        <w:tc>
          <w:tcPr>
            <w:tcW w:w="3299" w:type="dxa"/>
          </w:tcPr>
          <w:p w14:paraId="335A230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IBJYL4</w:t>
            </w:r>
          </w:p>
        </w:tc>
        <w:tc>
          <w:tcPr>
            <w:tcW w:w="6051" w:type="dxa"/>
          </w:tcPr>
          <w:p w14:paraId="335A230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List Template Exporter</w:t>
            </w:r>
          </w:p>
        </w:tc>
      </w:tr>
      <w:tr w:rsidR="0064315F" w:rsidRPr="0002501E" w14:paraId="335A230F" w14:textId="77777777" w:rsidTr="00827BDE">
        <w:trPr>
          <w:cantSplit/>
        </w:trPr>
        <w:tc>
          <w:tcPr>
            <w:tcW w:w="3299" w:type="dxa"/>
          </w:tcPr>
          <w:p w14:paraId="335A230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IBJYPT</w:t>
            </w:r>
          </w:p>
        </w:tc>
        <w:tc>
          <w:tcPr>
            <w:tcW w:w="6051" w:type="dxa"/>
          </w:tcPr>
          <w:p w14:paraId="335A230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 V2.0 POST-INITIALIZATION ROUTINE</w:t>
            </w:r>
          </w:p>
        </w:tc>
      </w:tr>
      <w:tr w:rsidR="0064315F" w:rsidRPr="0002501E" w14:paraId="335A2312" w14:textId="77777777" w:rsidTr="00827BDE">
        <w:trPr>
          <w:cantSplit/>
        </w:trPr>
        <w:tc>
          <w:tcPr>
            <w:tcW w:w="3299" w:type="dxa"/>
          </w:tcPr>
          <w:p w14:paraId="335A2310" w14:textId="77777777" w:rsidR="0064315F" w:rsidRPr="0002501E" w:rsidRDefault="0064315F" w:rsidP="0064315F">
            <w:pPr>
              <w:rPr>
                <w:rFonts w:ascii="Times New Roman" w:hAnsi="Times New Roman"/>
                <w:sz w:val="22"/>
                <w:szCs w:val="22"/>
              </w:rPr>
            </w:pPr>
            <w:r>
              <w:rPr>
                <w:rFonts w:ascii="Times New Roman" w:hAnsi="Times New Roman"/>
                <w:sz w:val="22"/>
                <w:szCs w:val="22"/>
              </w:rPr>
              <w:t>IBMFNHLI</w:t>
            </w:r>
          </w:p>
        </w:tc>
        <w:tc>
          <w:tcPr>
            <w:tcW w:w="6051" w:type="dxa"/>
          </w:tcPr>
          <w:p w14:paraId="335A2311" w14:textId="77777777" w:rsidR="0064315F" w:rsidRPr="0002501E" w:rsidRDefault="0064315F" w:rsidP="0064315F">
            <w:pPr>
              <w:rPr>
                <w:rFonts w:ascii="Times New Roman" w:hAnsi="Times New Roman"/>
                <w:sz w:val="22"/>
                <w:szCs w:val="22"/>
              </w:rPr>
            </w:pPr>
            <w:r>
              <w:rPr>
                <w:rFonts w:ascii="Times New Roman" w:hAnsi="Times New Roman"/>
                <w:sz w:val="22"/>
                <w:szCs w:val="22"/>
              </w:rPr>
              <w:t>Process incoming MFN Messages for table updates related to X12 278 messages.</w:t>
            </w:r>
          </w:p>
        </w:tc>
      </w:tr>
      <w:tr w:rsidR="0064315F" w:rsidRPr="0002501E" w14:paraId="335A2315" w14:textId="77777777" w:rsidTr="00827BDE">
        <w:trPr>
          <w:cantSplit/>
        </w:trPr>
        <w:tc>
          <w:tcPr>
            <w:tcW w:w="3299" w:type="dxa"/>
          </w:tcPr>
          <w:p w14:paraId="335A231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IBNCDNC</w:t>
            </w:r>
          </w:p>
        </w:tc>
        <w:tc>
          <w:tcPr>
            <w:tcW w:w="6051" w:type="dxa"/>
          </w:tcPr>
          <w:p w14:paraId="335A231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DRUGS NON COVERED</w:t>
            </w:r>
          </w:p>
        </w:tc>
      </w:tr>
      <w:tr w:rsidR="0064315F" w:rsidRPr="0002501E" w14:paraId="335A2318" w14:textId="77777777" w:rsidTr="00827BDE">
        <w:trPr>
          <w:cantSplit/>
        </w:trPr>
        <w:tc>
          <w:tcPr>
            <w:tcW w:w="3299" w:type="dxa"/>
          </w:tcPr>
          <w:p w14:paraId="335A231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IBNCDNC1</w:t>
            </w:r>
          </w:p>
        </w:tc>
        <w:tc>
          <w:tcPr>
            <w:tcW w:w="6051" w:type="dxa"/>
          </w:tcPr>
          <w:p w14:paraId="335A2317"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 xml:space="preserve">DRUGS </w:t>
            </w:r>
            <w:r w:rsidRPr="00D1302C">
              <w:rPr>
                <w:rFonts w:ascii="Times New Roman" w:hAnsi="Times New Roman"/>
                <w:sz w:val="22"/>
                <w:szCs w:val="22"/>
              </w:rPr>
              <w:t>NON COVERED</w:t>
            </w:r>
          </w:p>
        </w:tc>
      </w:tr>
      <w:tr w:rsidR="0064315F" w:rsidRPr="0002501E" w14:paraId="335A231B" w14:textId="77777777" w:rsidTr="00827BDE">
        <w:trPr>
          <w:cantSplit/>
        </w:trPr>
        <w:tc>
          <w:tcPr>
            <w:tcW w:w="3299" w:type="dxa"/>
          </w:tcPr>
          <w:p w14:paraId="335A231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w:t>
            </w:r>
          </w:p>
        </w:tc>
        <w:tc>
          <w:tcPr>
            <w:tcW w:w="6051" w:type="dxa"/>
          </w:tcPr>
          <w:p w14:paraId="335A231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 xml:space="preserve">IB routines related to </w:t>
            </w:r>
            <w:proofErr w:type="spellStart"/>
            <w:r w:rsidRPr="00DD113A">
              <w:rPr>
                <w:rFonts w:ascii="Times New Roman" w:hAnsi="Times New Roman"/>
                <w:sz w:val="22"/>
                <w:szCs w:val="22"/>
              </w:rPr>
              <w:t>ePharmacy</w:t>
            </w:r>
            <w:proofErr w:type="spellEnd"/>
            <w:r w:rsidRPr="00DD113A">
              <w:rPr>
                <w:rFonts w:ascii="Times New Roman" w:hAnsi="Times New Roman"/>
                <w:sz w:val="22"/>
                <w:szCs w:val="22"/>
              </w:rPr>
              <w:t>/ECME processing and billing of electronic real-time prescriptions.</w:t>
            </w:r>
          </w:p>
        </w:tc>
      </w:tr>
      <w:tr w:rsidR="0064315F" w:rsidRPr="0002501E" w14:paraId="335A231E" w14:textId="77777777" w:rsidTr="00827BDE">
        <w:trPr>
          <w:cantSplit/>
        </w:trPr>
        <w:tc>
          <w:tcPr>
            <w:tcW w:w="3299" w:type="dxa"/>
          </w:tcPr>
          <w:p w14:paraId="335A231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IBNCPBB</w:t>
            </w:r>
          </w:p>
        </w:tc>
        <w:tc>
          <w:tcPr>
            <w:tcW w:w="6051" w:type="dxa"/>
          </w:tcPr>
          <w:p w14:paraId="335A231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ECME BACKBILLING</w:t>
            </w:r>
          </w:p>
        </w:tc>
      </w:tr>
      <w:tr w:rsidR="0064315F" w:rsidRPr="0002501E" w14:paraId="335A2321" w14:textId="77777777" w:rsidTr="00827BDE">
        <w:trPr>
          <w:cantSplit/>
        </w:trPr>
        <w:tc>
          <w:tcPr>
            <w:tcW w:w="3299" w:type="dxa"/>
          </w:tcPr>
          <w:p w14:paraId="335A231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IBNCPBB1</w:t>
            </w:r>
          </w:p>
        </w:tc>
        <w:tc>
          <w:tcPr>
            <w:tcW w:w="6051" w:type="dxa"/>
          </w:tcPr>
          <w:p w14:paraId="335A232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CONTINUATION OF ECME BACKBILLING</w:t>
            </w:r>
          </w:p>
        </w:tc>
      </w:tr>
      <w:tr w:rsidR="0064315F" w:rsidRPr="0002501E" w14:paraId="335A2324" w14:textId="77777777" w:rsidTr="00827BDE">
        <w:trPr>
          <w:cantSplit/>
        </w:trPr>
        <w:tc>
          <w:tcPr>
            <w:tcW w:w="3299" w:type="dxa"/>
          </w:tcPr>
          <w:p w14:paraId="335A232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IBNCPDP</w:t>
            </w:r>
          </w:p>
        </w:tc>
        <w:tc>
          <w:tcPr>
            <w:tcW w:w="6051" w:type="dxa"/>
          </w:tcPr>
          <w:p w14:paraId="335A232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APIS FOR NCPCP/ECME</w:t>
            </w:r>
          </w:p>
        </w:tc>
      </w:tr>
      <w:tr w:rsidR="0064315F" w:rsidRPr="0002501E" w14:paraId="335A2327" w14:textId="77777777" w:rsidTr="00827BDE">
        <w:trPr>
          <w:cantSplit/>
        </w:trPr>
        <w:tc>
          <w:tcPr>
            <w:tcW w:w="3299" w:type="dxa"/>
          </w:tcPr>
          <w:p w14:paraId="335A232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IBNCPDP1</w:t>
            </w:r>
          </w:p>
        </w:tc>
        <w:tc>
          <w:tcPr>
            <w:tcW w:w="6051" w:type="dxa"/>
          </w:tcPr>
          <w:p w14:paraId="335A2326"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PROCESSING FOR NEW RX REQUES</w:t>
            </w:r>
            <w:r w:rsidRPr="00D1302C">
              <w:rPr>
                <w:rFonts w:ascii="Times New Roman" w:hAnsi="Times New Roman"/>
                <w:sz w:val="22"/>
                <w:szCs w:val="22"/>
              </w:rPr>
              <w:t>TS</w:t>
            </w:r>
          </w:p>
        </w:tc>
      </w:tr>
      <w:tr w:rsidR="0064315F" w:rsidRPr="0002501E" w14:paraId="335A232A" w14:textId="77777777" w:rsidTr="00827BDE">
        <w:trPr>
          <w:cantSplit/>
        </w:trPr>
        <w:tc>
          <w:tcPr>
            <w:tcW w:w="3299" w:type="dxa"/>
          </w:tcPr>
          <w:p w14:paraId="335A232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IBNCPDP2</w:t>
            </w:r>
          </w:p>
        </w:tc>
        <w:tc>
          <w:tcPr>
            <w:tcW w:w="6051" w:type="dxa"/>
          </w:tcPr>
          <w:p w14:paraId="335A232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PROCESSING FOR ECME RESP</w:t>
            </w:r>
          </w:p>
        </w:tc>
      </w:tr>
      <w:tr w:rsidR="0064315F" w:rsidRPr="0002501E" w14:paraId="335A232D" w14:textId="77777777" w:rsidTr="00827BDE">
        <w:trPr>
          <w:cantSplit/>
        </w:trPr>
        <w:tc>
          <w:tcPr>
            <w:tcW w:w="3299" w:type="dxa"/>
          </w:tcPr>
          <w:p w14:paraId="335A232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IBNCPDP3</w:t>
            </w:r>
          </w:p>
        </w:tc>
        <w:tc>
          <w:tcPr>
            <w:tcW w:w="6051" w:type="dxa"/>
          </w:tcPr>
          <w:p w14:paraId="335A232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STORES NDC/AWP UPDATES</w:t>
            </w:r>
          </w:p>
        </w:tc>
      </w:tr>
      <w:tr w:rsidR="0064315F" w:rsidRPr="0002501E" w14:paraId="335A2330" w14:textId="77777777" w:rsidTr="00827BDE">
        <w:trPr>
          <w:cantSplit/>
        </w:trPr>
        <w:tc>
          <w:tcPr>
            <w:tcW w:w="3299" w:type="dxa"/>
          </w:tcPr>
          <w:p w14:paraId="335A232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IBNCPDP4</w:t>
            </w:r>
          </w:p>
        </w:tc>
        <w:tc>
          <w:tcPr>
            <w:tcW w:w="6051" w:type="dxa"/>
          </w:tcPr>
          <w:p w14:paraId="335A232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HANDLE ECME EVENTS</w:t>
            </w:r>
          </w:p>
        </w:tc>
      </w:tr>
      <w:tr w:rsidR="0064315F" w:rsidRPr="0002501E" w14:paraId="335A2333" w14:textId="77777777" w:rsidTr="00827BDE">
        <w:trPr>
          <w:cantSplit/>
        </w:trPr>
        <w:tc>
          <w:tcPr>
            <w:tcW w:w="3299" w:type="dxa"/>
          </w:tcPr>
          <w:p w14:paraId="335A233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IBNCPDP5</w:t>
            </w:r>
          </w:p>
        </w:tc>
        <w:tc>
          <w:tcPr>
            <w:tcW w:w="6051" w:type="dxa"/>
          </w:tcPr>
          <w:p w14:paraId="335A233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PROCESSING FOR ECME RESP FOR SECONDARY</w:t>
            </w:r>
          </w:p>
        </w:tc>
      </w:tr>
      <w:tr w:rsidR="0064315F" w:rsidRPr="0002501E" w14:paraId="335A2336" w14:textId="77777777" w:rsidTr="00827BDE">
        <w:trPr>
          <w:cantSplit/>
        </w:trPr>
        <w:tc>
          <w:tcPr>
            <w:tcW w:w="3299" w:type="dxa"/>
          </w:tcPr>
          <w:p w14:paraId="335A233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IBNCPDP6</w:t>
            </w:r>
          </w:p>
        </w:tc>
        <w:tc>
          <w:tcPr>
            <w:tcW w:w="6051" w:type="dxa"/>
          </w:tcPr>
          <w:p w14:paraId="335A233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TRICARE NCPDP TOOLS</w:t>
            </w:r>
          </w:p>
        </w:tc>
      </w:tr>
      <w:tr w:rsidR="0064315F" w:rsidRPr="0002501E" w14:paraId="335A2339" w14:textId="77777777" w:rsidTr="00827BDE">
        <w:trPr>
          <w:cantSplit/>
        </w:trPr>
        <w:tc>
          <w:tcPr>
            <w:tcW w:w="3299" w:type="dxa"/>
          </w:tcPr>
          <w:p w14:paraId="335A233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IBNCPDPC</w:t>
            </w:r>
          </w:p>
        </w:tc>
        <w:tc>
          <w:tcPr>
            <w:tcW w:w="6051" w:type="dxa"/>
          </w:tcPr>
          <w:p w14:paraId="335A233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CLAIMS TRACKING EDITOR for ECME</w:t>
            </w:r>
          </w:p>
        </w:tc>
      </w:tr>
      <w:tr w:rsidR="0064315F" w:rsidRPr="0002501E" w14:paraId="335A233C" w14:textId="77777777" w:rsidTr="00827BDE">
        <w:trPr>
          <w:cantSplit/>
        </w:trPr>
        <w:tc>
          <w:tcPr>
            <w:tcW w:w="3299" w:type="dxa"/>
          </w:tcPr>
          <w:p w14:paraId="335A233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IBNCPDPE</w:t>
            </w:r>
          </w:p>
        </w:tc>
        <w:tc>
          <w:tcPr>
            <w:tcW w:w="6051" w:type="dxa"/>
          </w:tcPr>
          <w:p w14:paraId="335A233B"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NCPDP BILLING EVENTS REPO</w:t>
            </w:r>
            <w:r w:rsidRPr="00D1302C">
              <w:rPr>
                <w:rFonts w:ascii="Times New Roman" w:hAnsi="Times New Roman"/>
                <w:sz w:val="22"/>
                <w:szCs w:val="22"/>
              </w:rPr>
              <w:t>RT</w:t>
            </w:r>
          </w:p>
        </w:tc>
      </w:tr>
      <w:tr w:rsidR="0064315F" w:rsidRPr="0002501E" w14:paraId="335A233F" w14:textId="77777777" w:rsidTr="00827BDE">
        <w:trPr>
          <w:cantSplit/>
        </w:trPr>
        <w:tc>
          <w:tcPr>
            <w:tcW w:w="3299" w:type="dxa"/>
          </w:tcPr>
          <w:p w14:paraId="335A233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IBNCPDPH</w:t>
            </w:r>
          </w:p>
        </w:tc>
        <w:tc>
          <w:tcPr>
            <w:tcW w:w="6051" w:type="dxa"/>
          </w:tcPr>
          <w:p w14:paraId="335A233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ECME REPORT OF ON HOLD CHARGES FOR A PATIENT</w:t>
            </w:r>
          </w:p>
        </w:tc>
      </w:tr>
      <w:tr w:rsidR="0064315F" w:rsidRPr="0002501E" w14:paraId="335A2342" w14:textId="77777777" w:rsidTr="00827BDE">
        <w:trPr>
          <w:cantSplit/>
        </w:trPr>
        <w:tc>
          <w:tcPr>
            <w:tcW w:w="3299" w:type="dxa"/>
          </w:tcPr>
          <w:p w14:paraId="335A234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IBNCPDPI</w:t>
            </w:r>
          </w:p>
        </w:tc>
        <w:tc>
          <w:tcPr>
            <w:tcW w:w="6051" w:type="dxa"/>
          </w:tcPr>
          <w:p w14:paraId="335A234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ECME SCREEN INSURANCE VIEW AND UTILITIES</w:t>
            </w:r>
          </w:p>
        </w:tc>
      </w:tr>
      <w:tr w:rsidR="0064315F" w:rsidRPr="0002501E" w14:paraId="335A2345" w14:textId="77777777" w:rsidTr="00827BDE">
        <w:trPr>
          <w:cantSplit/>
        </w:trPr>
        <w:tc>
          <w:tcPr>
            <w:tcW w:w="3299" w:type="dxa"/>
          </w:tcPr>
          <w:p w14:paraId="335A234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IBNCPDPL</w:t>
            </w:r>
          </w:p>
        </w:tc>
        <w:tc>
          <w:tcPr>
            <w:tcW w:w="6051" w:type="dxa"/>
          </w:tcPr>
          <w:p w14:paraId="335A234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for ECME RESEARCH SCREEN ELIGIBILITY VIEW</w:t>
            </w:r>
          </w:p>
        </w:tc>
      </w:tr>
      <w:tr w:rsidR="0064315F" w:rsidRPr="0002501E" w14:paraId="335A2348" w14:textId="77777777" w:rsidTr="00827BDE">
        <w:trPr>
          <w:cantSplit/>
        </w:trPr>
        <w:tc>
          <w:tcPr>
            <w:tcW w:w="3299" w:type="dxa"/>
          </w:tcPr>
          <w:p w14:paraId="335A234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IBNCPDPR</w:t>
            </w:r>
          </w:p>
        </w:tc>
        <w:tc>
          <w:tcPr>
            <w:tcW w:w="6051" w:type="dxa"/>
          </w:tcPr>
          <w:p w14:paraId="335A234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ECME RELEASE CHARGES ON HOLD</w:t>
            </w:r>
          </w:p>
        </w:tc>
      </w:tr>
      <w:tr w:rsidR="0064315F" w:rsidRPr="0002501E" w14:paraId="335A234B" w14:textId="77777777" w:rsidTr="00827BDE">
        <w:trPr>
          <w:cantSplit/>
        </w:trPr>
        <w:tc>
          <w:tcPr>
            <w:tcW w:w="3299" w:type="dxa"/>
          </w:tcPr>
          <w:p w14:paraId="335A234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IBNCPDPU</w:t>
            </w:r>
          </w:p>
        </w:tc>
        <w:tc>
          <w:tcPr>
            <w:tcW w:w="6051" w:type="dxa"/>
          </w:tcPr>
          <w:p w14:paraId="335A234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UTILITIES FOR NCPCP</w:t>
            </w:r>
          </w:p>
        </w:tc>
      </w:tr>
      <w:tr w:rsidR="0064315F" w:rsidRPr="0002501E" w14:paraId="335A234E" w14:textId="77777777" w:rsidTr="00827BDE">
        <w:trPr>
          <w:cantSplit/>
        </w:trPr>
        <w:tc>
          <w:tcPr>
            <w:tcW w:w="3299" w:type="dxa"/>
          </w:tcPr>
          <w:p w14:paraId="335A234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IBNCPDPV</w:t>
            </w:r>
          </w:p>
        </w:tc>
        <w:tc>
          <w:tcPr>
            <w:tcW w:w="6051" w:type="dxa"/>
          </w:tcPr>
          <w:p w14:paraId="335A234D"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 xml:space="preserve">for ECME SCREEN </w:t>
            </w:r>
            <w:r w:rsidRPr="00D1302C">
              <w:rPr>
                <w:rFonts w:ascii="Times New Roman" w:hAnsi="Times New Roman"/>
                <w:sz w:val="22"/>
                <w:szCs w:val="22"/>
              </w:rPr>
              <w:t>VIEW PATIENT INSURANCE</w:t>
            </w:r>
          </w:p>
        </w:tc>
      </w:tr>
      <w:tr w:rsidR="0064315F" w:rsidRPr="0002501E" w14:paraId="335A2351" w14:textId="77777777" w:rsidTr="00827BDE">
        <w:trPr>
          <w:cantSplit/>
        </w:trPr>
        <w:tc>
          <w:tcPr>
            <w:tcW w:w="3299" w:type="dxa"/>
          </w:tcPr>
          <w:p w14:paraId="335A234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IBNCPDR</w:t>
            </w:r>
          </w:p>
        </w:tc>
        <w:tc>
          <w:tcPr>
            <w:tcW w:w="6051" w:type="dxa"/>
          </w:tcPr>
          <w:p w14:paraId="335A235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ROI MANAGEMENT, LIST MANAGER</w:t>
            </w:r>
          </w:p>
        </w:tc>
      </w:tr>
      <w:tr w:rsidR="0064315F" w:rsidRPr="0002501E" w14:paraId="335A2354" w14:textId="77777777" w:rsidTr="00827BDE">
        <w:trPr>
          <w:cantSplit/>
        </w:trPr>
        <w:tc>
          <w:tcPr>
            <w:tcW w:w="3299" w:type="dxa"/>
          </w:tcPr>
          <w:p w14:paraId="335A235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IBNCPDR1</w:t>
            </w:r>
          </w:p>
        </w:tc>
        <w:tc>
          <w:tcPr>
            <w:tcW w:w="6051" w:type="dxa"/>
          </w:tcPr>
          <w:p w14:paraId="335A235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ROI MANAGEMENT</w:t>
            </w:r>
          </w:p>
        </w:tc>
      </w:tr>
      <w:tr w:rsidR="0064315F" w:rsidRPr="0002501E" w14:paraId="335A2357" w14:textId="77777777" w:rsidTr="00827BDE">
        <w:trPr>
          <w:cantSplit/>
        </w:trPr>
        <w:tc>
          <w:tcPr>
            <w:tcW w:w="3299" w:type="dxa"/>
          </w:tcPr>
          <w:p w14:paraId="335A235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lastRenderedPageBreak/>
              <w:t>IBNCPDR2</w:t>
            </w:r>
          </w:p>
        </w:tc>
        <w:tc>
          <w:tcPr>
            <w:tcW w:w="6051" w:type="dxa"/>
          </w:tcPr>
          <w:p w14:paraId="335A235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ROI MANAGEMENT, ADD ROI</w:t>
            </w:r>
          </w:p>
        </w:tc>
      </w:tr>
      <w:tr w:rsidR="0064315F" w:rsidRPr="0002501E" w14:paraId="335A235A" w14:textId="77777777" w:rsidTr="00827BDE">
        <w:trPr>
          <w:cantSplit/>
        </w:trPr>
        <w:tc>
          <w:tcPr>
            <w:tcW w:w="3299" w:type="dxa"/>
          </w:tcPr>
          <w:p w14:paraId="335A235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IBNCPDR4</w:t>
            </w:r>
          </w:p>
        </w:tc>
        <w:tc>
          <w:tcPr>
            <w:tcW w:w="6051" w:type="dxa"/>
          </w:tcPr>
          <w:p w14:paraId="335A235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ROI MANAGEMENT, ROI CHECK</w:t>
            </w:r>
          </w:p>
        </w:tc>
      </w:tr>
      <w:tr w:rsidR="0064315F" w:rsidRPr="0002501E" w14:paraId="335A235D" w14:textId="77777777" w:rsidTr="00827BDE">
        <w:trPr>
          <w:cantSplit/>
        </w:trPr>
        <w:tc>
          <w:tcPr>
            <w:tcW w:w="3299" w:type="dxa"/>
          </w:tcPr>
          <w:p w14:paraId="335A235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IBNCPDR5</w:t>
            </w:r>
          </w:p>
        </w:tc>
        <w:tc>
          <w:tcPr>
            <w:tcW w:w="6051" w:type="dxa"/>
          </w:tcPr>
          <w:p w14:paraId="335A235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ROI MANAGEMENT, EXPAND ROI</w:t>
            </w:r>
          </w:p>
        </w:tc>
      </w:tr>
      <w:tr w:rsidR="0064315F" w:rsidRPr="0002501E" w14:paraId="335A2360" w14:textId="77777777" w:rsidTr="00827BDE">
        <w:trPr>
          <w:cantSplit/>
        </w:trPr>
        <w:tc>
          <w:tcPr>
            <w:tcW w:w="3299" w:type="dxa"/>
          </w:tcPr>
          <w:p w14:paraId="335A235E" w14:textId="77777777" w:rsidR="0064315F" w:rsidRPr="0002501E" w:rsidRDefault="0064315F" w:rsidP="0064315F">
            <w:pPr>
              <w:rPr>
                <w:rFonts w:ascii="Times New Roman" w:hAnsi="Times New Roman"/>
                <w:sz w:val="22"/>
                <w:szCs w:val="22"/>
              </w:rPr>
            </w:pPr>
            <w:r>
              <w:rPr>
                <w:rFonts w:ascii="Times New Roman" w:hAnsi="Times New Roman"/>
                <w:sz w:val="22"/>
                <w:szCs w:val="22"/>
              </w:rPr>
              <w:t>IBNCPDRA</w:t>
            </w:r>
          </w:p>
        </w:tc>
        <w:tc>
          <w:tcPr>
            <w:tcW w:w="6051" w:type="dxa"/>
          </w:tcPr>
          <w:p w14:paraId="335A235F" w14:textId="77777777" w:rsidR="0064315F" w:rsidRPr="0002501E" w:rsidRDefault="0064315F" w:rsidP="0064315F">
            <w:pPr>
              <w:rPr>
                <w:rFonts w:ascii="Times New Roman" w:hAnsi="Times New Roman"/>
                <w:sz w:val="22"/>
                <w:szCs w:val="22"/>
              </w:rPr>
            </w:pPr>
            <w:r>
              <w:rPr>
                <w:rFonts w:ascii="Times New Roman" w:hAnsi="Times New Roman"/>
                <w:sz w:val="22"/>
                <w:szCs w:val="22"/>
              </w:rPr>
              <w:t>ROI EXPIRATION REPORT USER SELECTION CRITERIA</w:t>
            </w:r>
          </w:p>
        </w:tc>
      </w:tr>
      <w:tr w:rsidR="0064315F" w:rsidRPr="0002501E" w14:paraId="335A2363" w14:textId="77777777" w:rsidTr="00827BDE">
        <w:trPr>
          <w:cantSplit/>
        </w:trPr>
        <w:tc>
          <w:tcPr>
            <w:tcW w:w="3299" w:type="dxa"/>
          </w:tcPr>
          <w:p w14:paraId="335A2361" w14:textId="77777777" w:rsidR="0064315F" w:rsidRPr="0002501E" w:rsidRDefault="0064315F" w:rsidP="0064315F">
            <w:pPr>
              <w:rPr>
                <w:rFonts w:ascii="Times New Roman" w:hAnsi="Times New Roman"/>
                <w:sz w:val="22"/>
                <w:szCs w:val="22"/>
              </w:rPr>
            </w:pPr>
            <w:r>
              <w:rPr>
                <w:rFonts w:ascii="Times New Roman" w:hAnsi="Times New Roman"/>
                <w:sz w:val="22"/>
                <w:szCs w:val="22"/>
              </w:rPr>
              <w:t>IBNCPDRB</w:t>
            </w:r>
          </w:p>
        </w:tc>
        <w:tc>
          <w:tcPr>
            <w:tcW w:w="6051" w:type="dxa"/>
          </w:tcPr>
          <w:p w14:paraId="335A2362" w14:textId="77777777" w:rsidR="0064315F" w:rsidRPr="0002501E" w:rsidRDefault="0064315F" w:rsidP="0064315F">
            <w:pPr>
              <w:rPr>
                <w:rFonts w:ascii="Times New Roman" w:hAnsi="Times New Roman"/>
                <w:sz w:val="22"/>
                <w:szCs w:val="22"/>
              </w:rPr>
            </w:pPr>
            <w:r>
              <w:rPr>
                <w:rFonts w:ascii="Times New Roman" w:hAnsi="Times New Roman"/>
                <w:sz w:val="22"/>
                <w:szCs w:val="22"/>
              </w:rPr>
              <w:t>ROI EXPIRATION REPORT DISPLAY</w:t>
            </w:r>
          </w:p>
        </w:tc>
      </w:tr>
      <w:tr w:rsidR="0064315F" w:rsidRPr="0002501E" w14:paraId="335A2366" w14:textId="77777777" w:rsidTr="00827BDE">
        <w:trPr>
          <w:cantSplit/>
        </w:trPr>
        <w:tc>
          <w:tcPr>
            <w:tcW w:w="3299" w:type="dxa"/>
          </w:tcPr>
          <w:p w14:paraId="335A236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IBNCPDS1</w:t>
            </w:r>
          </w:p>
        </w:tc>
        <w:tc>
          <w:tcPr>
            <w:tcW w:w="6051" w:type="dxa"/>
          </w:tcPr>
          <w:p w14:paraId="335A236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DISPLAY RX COB DETERMINATION</w:t>
            </w:r>
          </w:p>
        </w:tc>
      </w:tr>
      <w:tr w:rsidR="0064315F" w:rsidRPr="0002501E" w14:paraId="335A2369" w14:textId="77777777" w:rsidTr="00827BDE">
        <w:trPr>
          <w:cantSplit/>
        </w:trPr>
        <w:tc>
          <w:tcPr>
            <w:tcW w:w="3299" w:type="dxa"/>
          </w:tcPr>
          <w:p w14:paraId="335A236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IBNCPEB</w:t>
            </w:r>
          </w:p>
        </w:tc>
        <w:tc>
          <w:tcPr>
            <w:tcW w:w="6051" w:type="dxa"/>
          </w:tcPr>
          <w:p w14:paraId="335A2368"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BULLETINS FOR N</w:t>
            </w:r>
            <w:r w:rsidRPr="00D1302C">
              <w:rPr>
                <w:rFonts w:ascii="Times New Roman" w:hAnsi="Times New Roman"/>
                <w:sz w:val="22"/>
                <w:szCs w:val="22"/>
              </w:rPr>
              <w:t>CPDP</w:t>
            </w:r>
          </w:p>
        </w:tc>
      </w:tr>
      <w:tr w:rsidR="0064315F" w:rsidRPr="0002501E" w14:paraId="335A236C" w14:textId="77777777" w:rsidTr="00827BDE">
        <w:trPr>
          <w:cantSplit/>
        </w:trPr>
        <w:tc>
          <w:tcPr>
            <w:tcW w:w="3299" w:type="dxa"/>
          </w:tcPr>
          <w:p w14:paraId="335A236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IBNCPEV</w:t>
            </w:r>
          </w:p>
        </w:tc>
        <w:tc>
          <w:tcPr>
            <w:tcW w:w="6051" w:type="dxa"/>
          </w:tcPr>
          <w:p w14:paraId="335A236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NCPDP BILLING EVENTS REPORT</w:t>
            </w:r>
          </w:p>
        </w:tc>
      </w:tr>
      <w:tr w:rsidR="0064315F" w:rsidRPr="0002501E" w14:paraId="335A236F" w14:textId="77777777" w:rsidTr="00827BDE">
        <w:trPr>
          <w:cantSplit/>
        </w:trPr>
        <w:tc>
          <w:tcPr>
            <w:tcW w:w="3299" w:type="dxa"/>
          </w:tcPr>
          <w:p w14:paraId="335A236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IBNCPEV1</w:t>
            </w:r>
          </w:p>
        </w:tc>
        <w:tc>
          <w:tcPr>
            <w:tcW w:w="6051" w:type="dxa"/>
          </w:tcPr>
          <w:p w14:paraId="335A236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NCPDP BILLING EVENTS REPORT</w:t>
            </w:r>
          </w:p>
        </w:tc>
      </w:tr>
      <w:tr w:rsidR="0064315F" w:rsidRPr="0002501E" w14:paraId="335A2372" w14:textId="77777777" w:rsidTr="00827BDE">
        <w:trPr>
          <w:cantSplit/>
        </w:trPr>
        <w:tc>
          <w:tcPr>
            <w:tcW w:w="3299" w:type="dxa"/>
          </w:tcPr>
          <w:p w14:paraId="335A237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IBNCPEV3</w:t>
            </w:r>
          </w:p>
        </w:tc>
        <w:tc>
          <w:tcPr>
            <w:tcW w:w="6051" w:type="dxa"/>
          </w:tcPr>
          <w:p w14:paraId="335A2371"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NCPDP BILLING EVENTS REPORT-APIs for new BPS RPT NON-BILLABLE REPORT in the ECME application</w:t>
            </w:r>
            <w:r w:rsidRPr="00D1302C">
              <w:t>.</w:t>
            </w:r>
          </w:p>
        </w:tc>
      </w:tr>
      <w:tr w:rsidR="0064315F" w:rsidRPr="0002501E" w14:paraId="335A2375" w14:textId="77777777" w:rsidTr="00827BDE">
        <w:trPr>
          <w:cantSplit/>
        </w:trPr>
        <w:tc>
          <w:tcPr>
            <w:tcW w:w="3299" w:type="dxa"/>
          </w:tcPr>
          <w:p w14:paraId="335A237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IBNCPLOG</w:t>
            </w:r>
          </w:p>
        </w:tc>
        <w:tc>
          <w:tcPr>
            <w:tcW w:w="6051" w:type="dxa"/>
          </w:tcPr>
          <w:p w14:paraId="335A237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 ECME EVNT REPORT</w:t>
            </w:r>
          </w:p>
        </w:tc>
      </w:tr>
      <w:tr w:rsidR="0064315F" w:rsidRPr="0002501E" w14:paraId="335A2378" w14:textId="77777777" w:rsidTr="00827BDE">
        <w:trPr>
          <w:cantSplit/>
        </w:trPr>
        <w:tc>
          <w:tcPr>
            <w:tcW w:w="3299" w:type="dxa"/>
          </w:tcPr>
          <w:p w14:paraId="335A237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IBNCPNB</w:t>
            </w:r>
          </w:p>
        </w:tc>
        <w:tc>
          <w:tcPr>
            <w:tcW w:w="6051" w:type="dxa"/>
          </w:tcPr>
          <w:p w14:paraId="335A237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UTILITIES FOR NCPCP</w:t>
            </w:r>
          </w:p>
        </w:tc>
      </w:tr>
      <w:tr w:rsidR="0064315F" w:rsidRPr="0002501E" w14:paraId="335A237B" w14:textId="77777777" w:rsidTr="00827BDE">
        <w:trPr>
          <w:cantSplit/>
        </w:trPr>
        <w:tc>
          <w:tcPr>
            <w:tcW w:w="3299" w:type="dxa"/>
          </w:tcPr>
          <w:p w14:paraId="335A237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IBNCPRR</w:t>
            </w:r>
          </w:p>
        </w:tc>
        <w:tc>
          <w:tcPr>
            <w:tcW w:w="6051" w:type="dxa"/>
          </w:tcPr>
          <w:p w14:paraId="335A237A"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Pres</w:t>
            </w:r>
            <w:r w:rsidRPr="00D1302C">
              <w:rPr>
                <w:rFonts w:ascii="Times New Roman" w:hAnsi="Times New Roman"/>
                <w:sz w:val="22"/>
                <w:szCs w:val="22"/>
              </w:rPr>
              <w:t>cription Report for 3rd Party Billing cross check</w:t>
            </w:r>
          </w:p>
        </w:tc>
      </w:tr>
      <w:tr w:rsidR="0064315F" w:rsidRPr="0002501E" w14:paraId="335A237E" w14:textId="77777777" w:rsidTr="00827BDE">
        <w:trPr>
          <w:cantSplit/>
        </w:trPr>
        <w:tc>
          <w:tcPr>
            <w:tcW w:w="3299" w:type="dxa"/>
          </w:tcPr>
          <w:p w14:paraId="335A237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IBNCPRR1</w:t>
            </w:r>
          </w:p>
        </w:tc>
        <w:tc>
          <w:tcPr>
            <w:tcW w:w="6051" w:type="dxa"/>
          </w:tcPr>
          <w:p w14:paraId="335A237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Prescription Report for 3rd Party Billing (Extrinsic Functions)</w:t>
            </w:r>
          </w:p>
        </w:tc>
      </w:tr>
      <w:tr w:rsidR="0064315F" w:rsidRPr="0002501E" w14:paraId="335A2381" w14:textId="77777777" w:rsidTr="00827BDE">
        <w:trPr>
          <w:cantSplit/>
        </w:trPr>
        <w:tc>
          <w:tcPr>
            <w:tcW w:w="3299" w:type="dxa"/>
          </w:tcPr>
          <w:p w14:paraId="335A237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IBNCPUT1</w:t>
            </w:r>
          </w:p>
        </w:tc>
        <w:tc>
          <w:tcPr>
            <w:tcW w:w="6051" w:type="dxa"/>
          </w:tcPr>
          <w:p w14:paraId="335A238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 NCPDP UTILITIES</w:t>
            </w:r>
          </w:p>
        </w:tc>
      </w:tr>
      <w:tr w:rsidR="0064315F" w:rsidRPr="0002501E" w14:paraId="335A2384" w14:textId="77777777" w:rsidTr="00827BDE">
        <w:trPr>
          <w:cantSplit/>
        </w:trPr>
        <w:tc>
          <w:tcPr>
            <w:tcW w:w="3299" w:type="dxa"/>
          </w:tcPr>
          <w:p w14:paraId="335A238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IBNCPUT2</w:t>
            </w:r>
          </w:p>
        </w:tc>
        <w:tc>
          <w:tcPr>
            <w:tcW w:w="6051" w:type="dxa"/>
          </w:tcPr>
          <w:p w14:paraId="335A238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 NCPDP UTILITIES</w:t>
            </w:r>
          </w:p>
        </w:tc>
      </w:tr>
      <w:tr w:rsidR="0064315F" w:rsidRPr="0002501E" w14:paraId="335A2387" w14:textId="77777777" w:rsidTr="00827BDE">
        <w:trPr>
          <w:cantSplit/>
        </w:trPr>
        <w:tc>
          <w:tcPr>
            <w:tcW w:w="3299" w:type="dxa"/>
          </w:tcPr>
          <w:p w14:paraId="335A238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IBNCPUT3</w:t>
            </w:r>
          </w:p>
        </w:tc>
        <w:tc>
          <w:tcPr>
            <w:tcW w:w="6051" w:type="dxa"/>
          </w:tcPr>
          <w:p w14:paraId="335A2386" w14:textId="77777777" w:rsidR="0064315F" w:rsidRPr="00DD113A" w:rsidRDefault="0064315F" w:rsidP="0064315F">
            <w:pPr>
              <w:rPr>
                <w:rFonts w:ascii="Times New Roman" w:hAnsi="Times New Roman"/>
                <w:sz w:val="22"/>
                <w:szCs w:val="22"/>
              </w:rPr>
            </w:pPr>
            <w:proofErr w:type="spellStart"/>
            <w:r w:rsidRPr="00DD113A">
              <w:rPr>
                <w:rFonts w:ascii="Times New Roman" w:hAnsi="Times New Roman"/>
                <w:sz w:val="22"/>
                <w:szCs w:val="22"/>
              </w:rPr>
              <w:t>ePharmacy</w:t>
            </w:r>
            <w:proofErr w:type="spellEnd"/>
            <w:r w:rsidRPr="00DD113A">
              <w:rPr>
                <w:rFonts w:ascii="Times New Roman" w:hAnsi="Times New Roman"/>
                <w:sz w:val="22"/>
                <w:szCs w:val="22"/>
              </w:rPr>
              <w:t xml:space="preserve"> secondary billing</w:t>
            </w:r>
          </w:p>
        </w:tc>
      </w:tr>
      <w:tr w:rsidR="0064315F" w:rsidRPr="0002501E" w14:paraId="335A238A" w14:textId="77777777" w:rsidTr="00827BDE">
        <w:trPr>
          <w:cantSplit/>
        </w:trPr>
        <w:tc>
          <w:tcPr>
            <w:tcW w:w="3299" w:type="dxa"/>
          </w:tcPr>
          <w:p w14:paraId="335A238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IBNTEG*</w:t>
            </w:r>
          </w:p>
        </w:tc>
        <w:tc>
          <w:tcPr>
            <w:tcW w:w="6051" w:type="dxa"/>
          </w:tcPr>
          <w:p w14:paraId="335A238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 integrity routines.</w:t>
            </w:r>
          </w:p>
        </w:tc>
      </w:tr>
      <w:tr w:rsidR="0064315F" w:rsidRPr="0002501E" w14:paraId="335A238D" w14:textId="77777777" w:rsidTr="00827BDE">
        <w:trPr>
          <w:cantSplit/>
        </w:trPr>
        <w:tc>
          <w:tcPr>
            <w:tcW w:w="3299" w:type="dxa"/>
          </w:tcPr>
          <w:p w14:paraId="335A238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IBOA31</w:t>
            </w:r>
          </w:p>
        </w:tc>
        <w:tc>
          <w:tcPr>
            <w:tcW w:w="6051" w:type="dxa"/>
          </w:tcPr>
          <w:p w14:paraId="335A238C"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List All Bills For a Patient Report.  (Routine formerly named DGCRA31.)</w:t>
            </w:r>
          </w:p>
        </w:tc>
      </w:tr>
      <w:tr w:rsidR="0064315F" w:rsidRPr="0002501E" w14:paraId="335A2390" w14:textId="77777777" w:rsidTr="00827BDE">
        <w:trPr>
          <w:cantSplit/>
        </w:trPr>
        <w:tc>
          <w:tcPr>
            <w:tcW w:w="3299" w:type="dxa"/>
          </w:tcPr>
          <w:p w14:paraId="335A238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IBOA32</w:t>
            </w:r>
          </w:p>
        </w:tc>
        <w:tc>
          <w:tcPr>
            <w:tcW w:w="6051" w:type="dxa"/>
          </w:tcPr>
          <w:p w14:paraId="335A238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Continuation of List All Bills For a Patient Report.  Retrieves and displays Integrated Billing Actions.  (Routine formerly named DGCRA32.)</w:t>
            </w:r>
          </w:p>
        </w:tc>
      </w:tr>
      <w:tr w:rsidR="0064315F" w:rsidRPr="0002501E" w14:paraId="335A2393" w14:textId="77777777" w:rsidTr="00827BDE">
        <w:trPr>
          <w:cantSplit/>
        </w:trPr>
        <w:tc>
          <w:tcPr>
            <w:tcW w:w="3299" w:type="dxa"/>
          </w:tcPr>
          <w:p w14:paraId="335A239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IBOAMS</w:t>
            </w:r>
          </w:p>
        </w:tc>
        <w:tc>
          <w:tcPr>
            <w:tcW w:w="6051" w:type="dxa"/>
          </w:tcPr>
          <w:p w14:paraId="335A2392"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Revenue Code Totals by R</w:t>
            </w:r>
            <w:r w:rsidRPr="00D1302C">
              <w:rPr>
                <w:rFonts w:ascii="Times New Roman" w:hAnsi="Times New Roman"/>
                <w:sz w:val="22"/>
                <w:szCs w:val="22"/>
              </w:rPr>
              <w:t>ate Type Report.  (Routine formerly named DGCRAMS1.)</w:t>
            </w:r>
          </w:p>
        </w:tc>
      </w:tr>
      <w:tr w:rsidR="0064315F" w:rsidRPr="0002501E" w14:paraId="335A2396" w14:textId="77777777" w:rsidTr="00827BDE">
        <w:trPr>
          <w:cantSplit/>
        </w:trPr>
        <w:tc>
          <w:tcPr>
            <w:tcW w:w="3299" w:type="dxa"/>
          </w:tcPr>
          <w:p w14:paraId="335A239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IBOBCC, IBOBCC1</w:t>
            </w:r>
          </w:p>
        </w:tc>
        <w:tc>
          <w:tcPr>
            <w:tcW w:w="6051" w:type="dxa"/>
          </w:tcPr>
          <w:p w14:paraId="335A239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Search, sort, and print the Unbilled BASC for Insured Patient Appointment Report.</w:t>
            </w:r>
          </w:p>
        </w:tc>
      </w:tr>
      <w:tr w:rsidR="0064315F" w:rsidRPr="0002501E" w14:paraId="335A2399" w14:textId="77777777" w:rsidTr="00827BDE">
        <w:trPr>
          <w:cantSplit/>
        </w:trPr>
        <w:tc>
          <w:tcPr>
            <w:tcW w:w="3299" w:type="dxa"/>
          </w:tcPr>
          <w:p w14:paraId="335A239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IBOBCR6</w:t>
            </w:r>
          </w:p>
        </w:tc>
        <w:tc>
          <w:tcPr>
            <w:tcW w:w="6051" w:type="dxa"/>
          </w:tcPr>
          <w:p w14:paraId="335A2398"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 xml:space="preserve">Continuous Pt. Report - displays a listing of patients who have been continuously hospitalized </w:t>
            </w:r>
            <w:r w:rsidRPr="00D1302C">
              <w:rPr>
                <w:rFonts w:ascii="Times New Roman" w:hAnsi="Times New Roman"/>
                <w:sz w:val="22"/>
                <w:szCs w:val="22"/>
              </w:rPr>
              <w:t>since July 1, 1986.</w:t>
            </w:r>
          </w:p>
        </w:tc>
      </w:tr>
      <w:tr w:rsidR="0064315F" w:rsidRPr="0002501E" w14:paraId="335A239C" w14:textId="77777777" w:rsidTr="00827BDE">
        <w:trPr>
          <w:cantSplit/>
        </w:trPr>
        <w:tc>
          <w:tcPr>
            <w:tcW w:w="3299" w:type="dxa"/>
          </w:tcPr>
          <w:p w14:paraId="335A239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IBOBCRT</w:t>
            </w:r>
          </w:p>
        </w:tc>
        <w:tc>
          <w:tcPr>
            <w:tcW w:w="6051" w:type="dxa"/>
          </w:tcPr>
          <w:p w14:paraId="335A239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Billing Cycle Inquiry - displays 90 day billing clocks, primary eligibility code, status, etc.</w:t>
            </w:r>
          </w:p>
        </w:tc>
      </w:tr>
      <w:tr w:rsidR="0064315F" w:rsidRPr="0002501E" w14:paraId="335A239F" w14:textId="77777777" w:rsidTr="00827BDE">
        <w:trPr>
          <w:cantSplit/>
        </w:trPr>
        <w:tc>
          <w:tcPr>
            <w:tcW w:w="3299" w:type="dxa"/>
          </w:tcPr>
          <w:p w14:paraId="335A239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IBOBL</w:t>
            </w:r>
          </w:p>
        </w:tc>
        <w:tc>
          <w:tcPr>
            <w:tcW w:w="6051" w:type="dxa"/>
          </w:tcPr>
          <w:p w14:paraId="335A239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List bills for an episode of care.  (Routine formerly named DGCROBL.)</w:t>
            </w:r>
          </w:p>
        </w:tc>
      </w:tr>
      <w:tr w:rsidR="0064315F" w:rsidRPr="0002501E" w14:paraId="335A23A2" w14:textId="77777777" w:rsidTr="00827BDE">
        <w:trPr>
          <w:cantSplit/>
        </w:trPr>
        <w:tc>
          <w:tcPr>
            <w:tcW w:w="3299" w:type="dxa"/>
          </w:tcPr>
          <w:p w14:paraId="335A23A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IBOCDRPT</w:t>
            </w:r>
          </w:p>
        </w:tc>
        <w:tc>
          <w:tcPr>
            <w:tcW w:w="6051" w:type="dxa"/>
          </w:tcPr>
          <w:p w14:paraId="335A23A1"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Lists charges that may need to be cancelled b</w:t>
            </w:r>
            <w:r w:rsidRPr="00D1302C">
              <w:rPr>
                <w:rFonts w:ascii="Times New Roman" w:hAnsi="Times New Roman"/>
                <w:sz w:val="22"/>
                <w:szCs w:val="22"/>
              </w:rPr>
              <w:t>ecause the patient is identified as Catastrophically Disabled.</w:t>
            </w:r>
          </w:p>
        </w:tc>
      </w:tr>
      <w:tr w:rsidR="0064315F" w:rsidRPr="0002501E" w14:paraId="335A23A5" w14:textId="77777777" w:rsidTr="00827BDE">
        <w:trPr>
          <w:cantSplit/>
        </w:trPr>
        <w:tc>
          <w:tcPr>
            <w:tcW w:w="3299" w:type="dxa"/>
          </w:tcPr>
          <w:p w14:paraId="335A23A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IBOCHK</w:t>
            </w:r>
          </w:p>
        </w:tc>
        <w:tc>
          <w:tcPr>
            <w:tcW w:w="6051" w:type="dxa"/>
          </w:tcPr>
          <w:p w14:paraId="335A23A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Verifies links from IB to Pharmacy.</w:t>
            </w:r>
          </w:p>
        </w:tc>
      </w:tr>
      <w:tr w:rsidR="0064315F" w:rsidRPr="0002501E" w14:paraId="335A23A8" w14:textId="77777777" w:rsidTr="00827BDE">
        <w:trPr>
          <w:cantSplit/>
        </w:trPr>
        <w:tc>
          <w:tcPr>
            <w:tcW w:w="3299" w:type="dxa"/>
          </w:tcPr>
          <w:p w14:paraId="335A23A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IBOCNC</w:t>
            </w:r>
          </w:p>
        </w:tc>
        <w:tc>
          <w:tcPr>
            <w:tcW w:w="6051" w:type="dxa"/>
          </w:tcPr>
          <w:p w14:paraId="335A23A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Determine Clinic CPT Usage Report search parameters from user input.</w:t>
            </w:r>
          </w:p>
        </w:tc>
      </w:tr>
      <w:tr w:rsidR="0064315F" w:rsidRPr="0002501E" w14:paraId="335A23AB" w14:textId="77777777" w:rsidTr="00827BDE">
        <w:trPr>
          <w:cantSplit/>
        </w:trPr>
        <w:tc>
          <w:tcPr>
            <w:tcW w:w="3299" w:type="dxa"/>
          </w:tcPr>
          <w:p w14:paraId="335A23A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IBOCNC1</w:t>
            </w:r>
          </w:p>
        </w:tc>
        <w:tc>
          <w:tcPr>
            <w:tcW w:w="6051" w:type="dxa"/>
          </w:tcPr>
          <w:p w14:paraId="335A23A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Search and sort the Clinic CPT Usage Report.</w:t>
            </w:r>
          </w:p>
        </w:tc>
      </w:tr>
      <w:tr w:rsidR="0064315F" w:rsidRPr="0002501E" w14:paraId="335A23AE" w14:textId="77777777" w:rsidTr="00827BDE">
        <w:trPr>
          <w:cantSplit/>
        </w:trPr>
        <w:tc>
          <w:tcPr>
            <w:tcW w:w="3299" w:type="dxa"/>
          </w:tcPr>
          <w:p w14:paraId="335A23A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IBOCNC2</w:t>
            </w:r>
          </w:p>
        </w:tc>
        <w:tc>
          <w:tcPr>
            <w:tcW w:w="6051" w:type="dxa"/>
          </w:tcPr>
          <w:p w14:paraId="335A23AD"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Print the</w:t>
            </w:r>
            <w:r w:rsidRPr="00D1302C">
              <w:rPr>
                <w:rFonts w:ascii="Times New Roman" w:hAnsi="Times New Roman"/>
                <w:sz w:val="22"/>
                <w:szCs w:val="22"/>
              </w:rPr>
              <w:t xml:space="preserve"> Clinic CPT Usage Report.</w:t>
            </w:r>
          </w:p>
        </w:tc>
      </w:tr>
      <w:tr w:rsidR="0064315F" w:rsidRPr="0002501E" w14:paraId="335A23B1" w14:textId="77777777" w:rsidTr="00827BDE">
        <w:trPr>
          <w:cantSplit/>
        </w:trPr>
        <w:tc>
          <w:tcPr>
            <w:tcW w:w="3299" w:type="dxa"/>
          </w:tcPr>
          <w:p w14:paraId="335A23A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IBOCOSI</w:t>
            </w:r>
          </w:p>
        </w:tc>
        <w:tc>
          <w:tcPr>
            <w:tcW w:w="6051" w:type="dxa"/>
          </w:tcPr>
          <w:p w14:paraId="335A23B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Search, sort, and print the inactive CPT codes on Check-off Sheets Report.</w:t>
            </w:r>
          </w:p>
        </w:tc>
      </w:tr>
      <w:tr w:rsidR="0064315F" w:rsidRPr="0002501E" w14:paraId="335A23B4" w14:textId="77777777" w:rsidTr="00827BDE">
        <w:trPr>
          <w:cantSplit/>
        </w:trPr>
        <w:tc>
          <w:tcPr>
            <w:tcW w:w="3299" w:type="dxa"/>
          </w:tcPr>
          <w:p w14:paraId="335A23B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IBOCPD</w:t>
            </w:r>
          </w:p>
        </w:tc>
        <w:tc>
          <w:tcPr>
            <w:tcW w:w="6051" w:type="dxa"/>
          </w:tcPr>
          <w:p w14:paraId="335A23B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Option for printing the full or summary Clerk Productivity Report.</w:t>
            </w:r>
          </w:p>
        </w:tc>
      </w:tr>
      <w:tr w:rsidR="0064315F" w:rsidRPr="0002501E" w14:paraId="335A23B7" w14:textId="77777777" w:rsidTr="00827BDE">
        <w:trPr>
          <w:cantSplit/>
        </w:trPr>
        <w:tc>
          <w:tcPr>
            <w:tcW w:w="3299" w:type="dxa"/>
          </w:tcPr>
          <w:p w14:paraId="335A23B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IBOCPDS</w:t>
            </w:r>
          </w:p>
        </w:tc>
        <w:tc>
          <w:tcPr>
            <w:tcW w:w="6051" w:type="dxa"/>
          </w:tcPr>
          <w:p w14:paraId="335A23B6"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Search, sort, and print the Clerk Productivity Summary Report.</w:t>
            </w:r>
          </w:p>
        </w:tc>
      </w:tr>
      <w:tr w:rsidR="0064315F" w:rsidRPr="0002501E" w14:paraId="335A23BA" w14:textId="77777777" w:rsidTr="00827BDE">
        <w:trPr>
          <w:cantSplit/>
        </w:trPr>
        <w:tc>
          <w:tcPr>
            <w:tcW w:w="3299" w:type="dxa"/>
          </w:tcPr>
          <w:p w14:paraId="335A23B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IBODISP</w:t>
            </w:r>
          </w:p>
        </w:tc>
        <w:tc>
          <w:tcPr>
            <w:tcW w:w="6051" w:type="dxa"/>
          </w:tcPr>
          <w:p w14:paraId="335A23B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Brief and full inquiry to Integrated Billing Actions.</w:t>
            </w:r>
          </w:p>
        </w:tc>
      </w:tr>
      <w:tr w:rsidR="0064315F" w:rsidRPr="0002501E" w14:paraId="335A23BD" w14:textId="77777777" w:rsidTr="00827BDE">
        <w:trPr>
          <w:cantSplit/>
        </w:trPr>
        <w:tc>
          <w:tcPr>
            <w:tcW w:w="3299" w:type="dxa"/>
          </w:tcPr>
          <w:p w14:paraId="335A23B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lastRenderedPageBreak/>
              <w:t>IBODIV</w:t>
            </w:r>
          </w:p>
        </w:tc>
        <w:tc>
          <w:tcPr>
            <w:tcW w:w="6051" w:type="dxa"/>
          </w:tcPr>
          <w:p w14:paraId="335A23B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Select division or clinic.</w:t>
            </w:r>
          </w:p>
        </w:tc>
      </w:tr>
      <w:tr w:rsidR="0064315F" w:rsidRPr="0002501E" w14:paraId="335A23C0" w14:textId="77777777" w:rsidTr="00827BDE">
        <w:trPr>
          <w:cantSplit/>
        </w:trPr>
        <w:tc>
          <w:tcPr>
            <w:tcW w:w="3299" w:type="dxa"/>
          </w:tcPr>
          <w:p w14:paraId="335A23B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IBOEMP, IBOEMP1, IBOEMP2</w:t>
            </w:r>
          </w:p>
        </w:tc>
        <w:tc>
          <w:tcPr>
            <w:tcW w:w="6051" w:type="dxa"/>
          </w:tcPr>
          <w:p w14:paraId="335A23B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List of employed patients with no insurance coverage.</w:t>
            </w:r>
          </w:p>
        </w:tc>
      </w:tr>
      <w:tr w:rsidR="0064315F" w:rsidRPr="0002501E" w14:paraId="335A23C3" w14:textId="77777777" w:rsidTr="00827BDE">
        <w:trPr>
          <w:cantSplit/>
        </w:trPr>
        <w:tc>
          <w:tcPr>
            <w:tcW w:w="3299" w:type="dxa"/>
          </w:tcPr>
          <w:p w14:paraId="335A23C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IBOHCK</w:t>
            </w:r>
          </w:p>
        </w:tc>
        <w:tc>
          <w:tcPr>
            <w:tcW w:w="6051" w:type="dxa"/>
          </w:tcPr>
          <w:p w14:paraId="335A23C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CHECK FOR IB CHARGES ON HOLD</w:t>
            </w:r>
          </w:p>
        </w:tc>
      </w:tr>
      <w:tr w:rsidR="0064315F" w:rsidRPr="0002501E" w14:paraId="335A23C6" w14:textId="77777777" w:rsidTr="00827BDE">
        <w:trPr>
          <w:cantSplit/>
        </w:trPr>
        <w:tc>
          <w:tcPr>
            <w:tcW w:w="3299" w:type="dxa"/>
          </w:tcPr>
          <w:p w14:paraId="335A23C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IBOHCR</w:t>
            </w:r>
          </w:p>
        </w:tc>
        <w:tc>
          <w:tcPr>
            <w:tcW w:w="6051" w:type="dxa"/>
          </w:tcPr>
          <w:p w14:paraId="335A23C5"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RELEASE/UPDATE A PATIENTS CHARGE</w:t>
            </w:r>
            <w:r w:rsidRPr="00D1302C">
              <w:rPr>
                <w:rFonts w:ascii="Times New Roman" w:hAnsi="Times New Roman"/>
                <w:sz w:val="22"/>
                <w:szCs w:val="22"/>
              </w:rPr>
              <w:t>S ON HOLD</w:t>
            </w:r>
          </w:p>
        </w:tc>
      </w:tr>
      <w:tr w:rsidR="0064315F" w:rsidRPr="0002501E" w14:paraId="335A23C9" w14:textId="77777777" w:rsidTr="00827BDE">
        <w:trPr>
          <w:cantSplit/>
        </w:trPr>
        <w:tc>
          <w:tcPr>
            <w:tcW w:w="3299" w:type="dxa"/>
          </w:tcPr>
          <w:p w14:paraId="335A23C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IBOHCT</w:t>
            </w:r>
          </w:p>
        </w:tc>
        <w:tc>
          <w:tcPr>
            <w:tcW w:w="6051" w:type="dxa"/>
          </w:tcPr>
          <w:p w14:paraId="335A23C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CHECK FOR IB CHARGES ON HOLD</w:t>
            </w:r>
          </w:p>
        </w:tc>
      </w:tr>
      <w:tr w:rsidR="0064315F" w:rsidRPr="0002501E" w14:paraId="335A23CC" w14:textId="77777777" w:rsidTr="00827BDE">
        <w:trPr>
          <w:cantSplit/>
        </w:trPr>
        <w:tc>
          <w:tcPr>
            <w:tcW w:w="3299" w:type="dxa"/>
          </w:tcPr>
          <w:p w14:paraId="335A23C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IBOHDT*</w:t>
            </w:r>
          </w:p>
        </w:tc>
        <w:tc>
          <w:tcPr>
            <w:tcW w:w="6051" w:type="dxa"/>
          </w:tcPr>
          <w:p w14:paraId="335A23C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REPORT OF CHARGES ON HOLD &gt; 60 DAYS</w:t>
            </w:r>
          </w:p>
        </w:tc>
      </w:tr>
      <w:tr w:rsidR="0064315F" w:rsidRPr="0002501E" w14:paraId="335A23CF" w14:textId="77777777" w:rsidTr="00827BDE">
        <w:trPr>
          <w:cantSplit/>
        </w:trPr>
        <w:tc>
          <w:tcPr>
            <w:tcW w:w="3299" w:type="dxa"/>
          </w:tcPr>
          <w:p w14:paraId="335A23C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IBOHDT1</w:t>
            </w:r>
          </w:p>
        </w:tc>
        <w:tc>
          <w:tcPr>
            <w:tcW w:w="6051" w:type="dxa"/>
          </w:tcPr>
          <w:p w14:paraId="335A23C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REPORT OF CHARGES ON HOLD &gt; 60 DAYS-CONT</w:t>
            </w:r>
          </w:p>
        </w:tc>
      </w:tr>
      <w:tr w:rsidR="0064315F" w:rsidRPr="0002501E" w14:paraId="335A23D2" w14:textId="77777777" w:rsidTr="00827BDE">
        <w:trPr>
          <w:cantSplit/>
        </w:trPr>
        <w:tc>
          <w:tcPr>
            <w:tcW w:w="3299" w:type="dxa"/>
          </w:tcPr>
          <w:p w14:paraId="335A23D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IBOHFIX</w:t>
            </w:r>
          </w:p>
        </w:tc>
        <w:tc>
          <w:tcPr>
            <w:tcW w:w="6051" w:type="dxa"/>
          </w:tcPr>
          <w:p w14:paraId="335A23D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CLEAN UP ROUTINE FOR PATCH IB*2*95</w:t>
            </w:r>
          </w:p>
        </w:tc>
      </w:tr>
      <w:tr w:rsidR="0064315F" w:rsidRPr="0002501E" w14:paraId="335A23D5" w14:textId="77777777" w:rsidTr="00827BDE">
        <w:trPr>
          <w:cantSplit/>
        </w:trPr>
        <w:tc>
          <w:tcPr>
            <w:tcW w:w="3299" w:type="dxa"/>
          </w:tcPr>
          <w:p w14:paraId="335A23D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IBOHIST</w:t>
            </w:r>
          </w:p>
        </w:tc>
        <w:tc>
          <w:tcPr>
            <w:tcW w:w="6051" w:type="dxa"/>
          </w:tcPr>
          <w:p w14:paraId="335A23D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HISTORY OF CHARGES ON HOLD REPORT</w:t>
            </w:r>
          </w:p>
        </w:tc>
      </w:tr>
      <w:tr w:rsidR="0064315F" w:rsidRPr="0002501E" w14:paraId="335A23D8" w14:textId="77777777" w:rsidTr="00827BDE">
        <w:trPr>
          <w:cantSplit/>
        </w:trPr>
        <w:tc>
          <w:tcPr>
            <w:tcW w:w="3299" w:type="dxa"/>
          </w:tcPr>
          <w:p w14:paraId="335A23D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IBOHLD1, IBOHLD2</w:t>
            </w:r>
          </w:p>
        </w:tc>
        <w:tc>
          <w:tcPr>
            <w:tcW w:w="6051" w:type="dxa"/>
          </w:tcPr>
          <w:p w14:paraId="335A23D7"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Report of</w:t>
            </w:r>
            <w:r w:rsidRPr="00D1302C">
              <w:rPr>
                <w:rFonts w:ascii="Times New Roman" w:hAnsi="Times New Roman"/>
                <w:sz w:val="22"/>
                <w:szCs w:val="22"/>
              </w:rPr>
              <w:t xml:space="preserve"> Category C Charges On Hold.</w:t>
            </w:r>
          </w:p>
        </w:tc>
      </w:tr>
      <w:tr w:rsidR="0064315F" w:rsidRPr="0002501E" w14:paraId="335A23DB" w14:textId="77777777" w:rsidTr="00827BDE">
        <w:trPr>
          <w:cantSplit/>
        </w:trPr>
        <w:tc>
          <w:tcPr>
            <w:tcW w:w="3299" w:type="dxa"/>
          </w:tcPr>
          <w:p w14:paraId="335A23D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IBOHPT*</w:t>
            </w:r>
          </w:p>
        </w:tc>
        <w:tc>
          <w:tcPr>
            <w:tcW w:w="6051" w:type="dxa"/>
          </w:tcPr>
          <w:p w14:paraId="335A23D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Report of Charges On Hold for a Patient.</w:t>
            </w:r>
          </w:p>
        </w:tc>
      </w:tr>
      <w:tr w:rsidR="0064315F" w:rsidRPr="0002501E" w14:paraId="335A23DE" w14:textId="77777777" w:rsidTr="00827BDE">
        <w:trPr>
          <w:cantSplit/>
        </w:trPr>
        <w:tc>
          <w:tcPr>
            <w:tcW w:w="3299" w:type="dxa"/>
          </w:tcPr>
          <w:p w14:paraId="335A23D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IBOHPT1</w:t>
            </w:r>
          </w:p>
        </w:tc>
        <w:tc>
          <w:tcPr>
            <w:tcW w:w="6051" w:type="dxa"/>
          </w:tcPr>
          <w:p w14:paraId="335A23D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REPORT OF ON HOLD CHARGES FOR A PATIENT</w:t>
            </w:r>
          </w:p>
        </w:tc>
      </w:tr>
      <w:tr w:rsidR="0064315F" w:rsidRPr="0002501E" w14:paraId="335A23E1" w14:textId="77777777" w:rsidTr="00827BDE">
        <w:trPr>
          <w:cantSplit/>
        </w:trPr>
        <w:tc>
          <w:tcPr>
            <w:tcW w:w="3299" w:type="dxa"/>
          </w:tcPr>
          <w:p w14:paraId="335A23D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IBOHPT2</w:t>
            </w:r>
          </w:p>
        </w:tc>
        <w:tc>
          <w:tcPr>
            <w:tcW w:w="6051" w:type="dxa"/>
          </w:tcPr>
          <w:p w14:paraId="335A23E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ON HOLD CHARGE INFO/PT CONT.</w:t>
            </w:r>
          </w:p>
        </w:tc>
      </w:tr>
      <w:tr w:rsidR="0064315F" w:rsidRPr="0002501E" w14:paraId="335A23E4" w14:textId="77777777" w:rsidTr="00827BDE">
        <w:trPr>
          <w:cantSplit/>
        </w:trPr>
        <w:tc>
          <w:tcPr>
            <w:tcW w:w="3299" w:type="dxa"/>
          </w:tcPr>
          <w:p w14:paraId="335A23E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IBOHRAR</w:t>
            </w:r>
          </w:p>
        </w:tc>
        <w:tc>
          <w:tcPr>
            <w:tcW w:w="6051" w:type="dxa"/>
          </w:tcPr>
          <w:p w14:paraId="335A23E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RELEASED CHARGES REPORT</w:t>
            </w:r>
          </w:p>
        </w:tc>
      </w:tr>
      <w:tr w:rsidR="0064315F" w:rsidRPr="0002501E" w14:paraId="335A23E7" w14:textId="77777777" w:rsidTr="00827BDE">
        <w:trPr>
          <w:cantSplit/>
        </w:trPr>
        <w:tc>
          <w:tcPr>
            <w:tcW w:w="3299" w:type="dxa"/>
          </w:tcPr>
          <w:p w14:paraId="335A23E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IBOHRL</w:t>
            </w:r>
          </w:p>
        </w:tc>
        <w:tc>
          <w:tcPr>
            <w:tcW w:w="6051" w:type="dxa"/>
          </w:tcPr>
          <w:p w14:paraId="335A23E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AUTO-RELEASE CHARGES ON HOLD &gt; 90 DAYS</w:t>
            </w:r>
          </w:p>
        </w:tc>
      </w:tr>
      <w:tr w:rsidR="0064315F" w:rsidRPr="0002501E" w14:paraId="335A23EA" w14:textId="77777777" w:rsidTr="00827BDE">
        <w:trPr>
          <w:cantSplit/>
        </w:trPr>
        <w:tc>
          <w:tcPr>
            <w:tcW w:w="3299" w:type="dxa"/>
          </w:tcPr>
          <w:p w14:paraId="335A23E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IBOHTOT</w:t>
            </w:r>
          </w:p>
        </w:tc>
        <w:tc>
          <w:tcPr>
            <w:tcW w:w="6051" w:type="dxa"/>
          </w:tcPr>
          <w:p w14:paraId="335A23E9"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C</w:t>
            </w:r>
            <w:r w:rsidRPr="00D1302C">
              <w:rPr>
                <w:rFonts w:ascii="Times New Roman" w:hAnsi="Times New Roman"/>
                <w:sz w:val="22"/>
                <w:szCs w:val="22"/>
              </w:rPr>
              <w:t>OUNT/AMT OF CHARGES ON HOLD REPORT</w:t>
            </w:r>
          </w:p>
        </w:tc>
      </w:tr>
      <w:tr w:rsidR="0064315F" w:rsidRPr="0002501E" w14:paraId="335A23ED" w14:textId="77777777" w:rsidTr="00827BDE">
        <w:trPr>
          <w:cantSplit/>
        </w:trPr>
        <w:tc>
          <w:tcPr>
            <w:tcW w:w="3299" w:type="dxa"/>
          </w:tcPr>
          <w:p w14:paraId="335A23E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IBOLK</w:t>
            </w:r>
          </w:p>
        </w:tc>
        <w:tc>
          <w:tcPr>
            <w:tcW w:w="6051" w:type="dxa"/>
          </w:tcPr>
          <w:p w14:paraId="335A23E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Patient Billing Inquiry - user interface, prints IB Actions.</w:t>
            </w:r>
          </w:p>
        </w:tc>
      </w:tr>
      <w:tr w:rsidR="0064315F" w:rsidRPr="0002501E" w14:paraId="335A23F0" w14:textId="77777777" w:rsidTr="00827BDE">
        <w:trPr>
          <w:cantSplit/>
        </w:trPr>
        <w:tc>
          <w:tcPr>
            <w:tcW w:w="3299" w:type="dxa"/>
          </w:tcPr>
          <w:p w14:paraId="335A23E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IBOLK1</w:t>
            </w:r>
          </w:p>
        </w:tc>
        <w:tc>
          <w:tcPr>
            <w:tcW w:w="6051" w:type="dxa"/>
          </w:tcPr>
          <w:p w14:paraId="335A23E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Address Inquiry.</w:t>
            </w:r>
          </w:p>
        </w:tc>
      </w:tr>
      <w:tr w:rsidR="0064315F" w:rsidRPr="0002501E" w14:paraId="335A23F3" w14:textId="77777777" w:rsidTr="00827BDE">
        <w:trPr>
          <w:cantSplit/>
        </w:trPr>
        <w:tc>
          <w:tcPr>
            <w:tcW w:w="3299" w:type="dxa"/>
          </w:tcPr>
          <w:p w14:paraId="335A23F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IBOMBL</w:t>
            </w:r>
          </w:p>
        </w:tc>
        <w:tc>
          <w:tcPr>
            <w:tcW w:w="6051" w:type="dxa"/>
          </w:tcPr>
          <w:p w14:paraId="335A23F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MCCR MAS Billing Log.  (Routine formerly named DGCROMBL.)</w:t>
            </w:r>
          </w:p>
        </w:tc>
      </w:tr>
      <w:tr w:rsidR="0064315F" w:rsidRPr="0002501E" w14:paraId="335A23F6" w14:textId="77777777" w:rsidTr="00827BDE">
        <w:trPr>
          <w:cantSplit/>
        </w:trPr>
        <w:tc>
          <w:tcPr>
            <w:tcW w:w="3299" w:type="dxa"/>
          </w:tcPr>
          <w:p w14:paraId="335A23F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IBOMTC</w:t>
            </w:r>
          </w:p>
        </w:tc>
        <w:tc>
          <w:tcPr>
            <w:tcW w:w="6051" w:type="dxa"/>
          </w:tcPr>
          <w:p w14:paraId="335A23F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Category C Activity Listing - user interface.</w:t>
            </w:r>
          </w:p>
        </w:tc>
      </w:tr>
      <w:tr w:rsidR="0064315F" w:rsidRPr="0002501E" w14:paraId="335A23F9" w14:textId="77777777" w:rsidTr="00827BDE">
        <w:trPr>
          <w:cantSplit/>
        </w:trPr>
        <w:tc>
          <w:tcPr>
            <w:tcW w:w="3299" w:type="dxa"/>
          </w:tcPr>
          <w:p w14:paraId="335A23F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IBOMTC1</w:t>
            </w:r>
          </w:p>
        </w:tc>
        <w:tc>
          <w:tcPr>
            <w:tcW w:w="6051" w:type="dxa"/>
          </w:tcPr>
          <w:p w14:paraId="335A23F8"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Category C Activity Listing - compilation and output.</w:t>
            </w:r>
          </w:p>
        </w:tc>
      </w:tr>
      <w:tr w:rsidR="0064315F" w:rsidRPr="0002501E" w14:paraId="335A23FC" w14:textId="77777777" w:rsidTr="00827BDE">
        <w:trPr>
          <w:cantSplit/>
        </w:trPr>
        <w:tc>
          <w:tcPr>
            <w:tcW w:w="3299" w:type="dxa"/>
          </w:tcPr>
          <w:p w14:paraId="335A23F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IBOMTE</w:t>
            </w:r>
          </w:p>
        </w:tc>
        <w:tc>
          <w:tcPr>
            <w:tcW w:w="6051" w:type="dxa"/>
          </w:tcPr>
          <w:p w14:paraId="335A23F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Estimate Category C Charges - user interface.</w:t>
            </w:r>
          </w:p>
        </w:tc>
      </w:tr>
      <w:tr w:rsidR="0064315F" w:rsidRPr="0002501E" w14:paraId="335A23FF" w14:textId="77777777" w:rsidTr="00827BDE">
        <w:trPr>
          <w:cantSplit/>
        </w:trPr>
        <w:tc>
          <w:tcPr>
            <w:tcW w:w="3299" w:type="dxa"/>
          </w:tcPr>
          <w:p w14:paraId="335A23F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IBOMTE1</w:t>
            </w:r>
          </w:p>
        </w:tc>
        <w:tc>
          <w:tcPr>
            <w:tcW w:w="6051" w:type="dxa"/>
          </w:tcPr>
          <w:p w14:paraId="335A23F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Estimate Category C Charges - output.</w:t>
            </w:r>
          </w:p>
        </w:tc>
      </w:tr>
      <w:tr w:rsidR="0064315F" w:rsidRPr="0002501E" w14:paraId="335A2402" w14:textId="77777777" w:rsidTr="00827BDE">
        <w:trPr>
          <w:cantSplit/>
        </w:trPr>
        <w:tc>
          <w:tcPr>
            <w:tcW w:w="3299" w:type="dxa"/>
          </w:tcPr>
          <w:p w14:paraId="335A240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IBOMTE2</w:t>
            </w:r>
          </w:p>
        </w:tc>
        <w:tc>
          <w:tcPr>
            <w:tcW w:w="6051" w:type="dxa"/>
          </w:tcPr>
          <w:p w14:paraId="335A240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Estimate Category C Charges - compile charges.</w:t>
            </w:r>
          </w:p>
        </w:tc>
      </w:tr>
      <w:tr w:rsidR="0064315F" w:rsidRPr="0002501E" w14:paraId="335A2405" w14:textId="77777777" w:rsidTr="00827BDE">
        <w:trPr>
          <w:cantSplit/>
        </w:trPr>
        <w:tc>
          <w:tcPr>
            <w:tcW w:w="3299" w:type="dxa"/>
          </w:tcPr>
          <w:p w14:paraId="335A240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IBOMTLTC</w:t>
            </w:r>
          </w:p>
        </w:tc>
        <w:tc>
          <w:tcPr>
            <w:tcW w:w="6051" w:type="dxa"/>
          </w:tcPr>
          <w:p w14:paraId="335A240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MT/LTC CO-PAY REMOTE QUERY</w:t>
            </w:r>
          </w:p>
        </w:tc>
      </w:tr>
      <w:tr w:rsidR="0064315F" w:rsidRPr="0002501E" w14:paraId="335A2408" w14:textId="77777777" w:rsidTr="00827BDE">
        <w:trPr>
          <w:cantSplit/>
        </w:trPr>
        <w:tc>
          <w:tcPr>
            <w:tcW w:w="3299" w:type="dxa"/>
          </w:tcPr>
          <w:p w14:paraId="335A240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IBOMTP</w:t>
            </w:r>
          </w:p>
        </w:tc>
        <w:tc>
          <w:tcPr>
            <w:tcW w:w="6051" w:type="dxa"/>
          </w:tcPr>
          <w:p w14:paraId="335A2407"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Single Patient Cat C Profile - user interface.</w:t>
            </w:r>
          </w:p>
        </w:tc>
      </w:tr>
      <w:tr w:rsidR="0064315F" w:rsidRPr="0002501E" w14:paraId="335A240B" w14:textId="77777777" w:rsidTr="00827BDE">
        <w:trPr>
          <w:cantSplit/>
        </w:trPr>
        <w:tc>
          <w:tcPr>
            <w:tcW w:w="3299" w:type="dxa"/>
          </w:tcPr>
          <w:p w14:paraId="335A240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IBOMTP1</w:t>
            </w:r>
          </w:p>
        </w:tc>
        <w:tc>
          <w:tcPr>
            <w:tcW w:w="6051" w:type="dxa"/>
          </w:tcPr>
          <w:p w14:paraId="335A240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Single Patient Cat C Profile - compilation and output.</w:t>
            </w:r>
          </w:p>
        </w:tc>
      </w:tr>
      <w:tr w:rsidR="0064315F" w:rsidRPr="0002501E" w14:paraId="335A240E" w14:textId="77777777" w:rsidTr="00827BDE">
        <w:trPr>
          <w:cantSplit/>
        </w:trPr>
        <w:tc>
          <w:tcPr>
            <w:tcW w:w="3299" w:type="dxa"/>
          </w:tcPr>
          <w:p w14:paraId="335A240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IBORAT</w:t>
            </w:r>
          </w:p>
        </w:tc>
        <w:tc>
          <w:tcPr>
            <w:tcW w:w="6051" w:type="dxa"/>
          </w:tcPr>
          <w:p w14:paraId="335A240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Top level routine for Billing Rates Listing.</w:t>
            </w:r>
          </w:p>
        </w:tc>
      </w:tr>
      <w:tr w:rsidR="0064315F" w:rsidRPr="0002501E" w14:paraId="335A2411" w14:textId="77777777" w:rsidTr="00827BDE">
        <w:trPr>
          <w:cantSplit/>
        </w:trPr>
        <w:tc>
          <w:tcPr>
            <w:tcW w:w="3299" w:type="dxa"/>
          </w:tcPr>
          <w:p w14:paraId="335A240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IBORAT1A</w:t>
            </w:r>
          </w:p>
        </w:tc>
        <w:tc>
          <w:tcPr>
            <w:tcW w:w="6051" w:type="dxa"/>
          </w:tcPr>
          <w:p w14:paraId="335A241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Builds a temp file of data from the IB ACTION CHARGE file (#350.2).</w:t>
            </w:r>
          </w:p>
        </w:tc>
      </w:tr>
      <w:tr w:rsidR="0064315F" w:rsidRPr="0002501E" w14:paraId="335A2414" w14:textId="77777777" w:rsidTr="00827BDE">
        <w:trPr>
          <w:cantSplit/>
        </w:trPr>
        <w:tc>
          <w:tcPr>
            <w:tcW w:w="3299" w:type="dxa"/>
          </w:tcPr>
          <w:p w14:paraId="335A241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IBORAT1B</w:t>
            </w:r>
          </w:p>
        </w:tc>
        <w:tc>
          <w:tcPr>
            <w:tcW w:w="6051" w:type="dxa"/>
          </w:tcPr>
          <w:p w14:paraId="335A2413"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Par</w:t>
            </w:r>
            <w:r w:rsidRPr="00D1302C">
              <w:rPr>
                <w:rFonts w:ascii="Times New Roman" w:hAnsi="Times New Roman"/>
                <w:sz w:val="22"/>
                <w:szCs w:val="22"/>
              </w:rPr>
              <w:t>ses the temp file built by IBORAT1A and calculates effective dates for IB ACTION CHARGES.</w:t>
            </w:r>
          </w:p>
        </w:tc>
      </w:tr>
      <w:tr w:rsidR="0064315F" w:rsidRPr="0002501E" w14:paraId="335A2417" w14:textId="77777777" w:rsidTr="00827BDE">
        <w:trPr>
          <w:cantSplit/>
        </w:trPr>
        <w:tc>
          <w:tcPr>
            <w:tcW w:w="3299" w:type="dxa"/>
          </w:tcPr>
          <w:p w14:paraId="335A241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IBORAT1C</w:t>
            </w:r>
          </w:p>
        </w:tc>
        <w:tc>
          <w:tcPr>
            <w:tcW w:w="6051" w:type="dxa"/>
          </w:tcPr>
          <w:p w14:paraId="335A241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Writes the IB ACTION CHARGES to the selected device.</w:t>
            </w:r>
          </w:p>
        </w:tc>
      </w:tr>
      <w:tr w:rsidR="0064315F" w:rsidRPr="0002501E" w14:paraId="335A241A" w14:textId="77777777" w:rsidTr="00827BDE">
        <w:trPr>
          <w:cantSplit/>
        </w:trPr>
        <w:tc>
          <w:tcPr>
            <w:tcW w:w="3299" w:type="dxa"/>
          </w:tcPr>
          <w:p w14:paraId="335A241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IBORAT2A</w:t>
            </w:r>
          </w:p>
        </w:tc>
        <w:tc>
          <w:tcPr>
            <w:tcW w:w="6051" w:type="dxa"/>
          </w:tcPr>
          <w:p w14:paraId="335A241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Filters the BILLING RATES file (#399.5) to build a temp file of billing rates.</w:t>
            </w:r>
          </w:p>
        </w:tc>
      </w:tr>
      <w:tr w:rsidR="0064315F" w:rsidRPr="0002501E" w14:paraId="335A241D" w14:textId="77777777" w:rsidTr="00827BDE">
        <w:trPr>
          <w:cantSplit/>
        </w:trPr>
        <w:tc>
          <w:tcPr>
            <w:tcW w:w="3299" w:type="dxa"/>
          </w:tcPr>
          <w:p w14:paraId="335A241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IBORAT2B</w:t>
            </w:r>
          </w:p>
        </w:tc>
        <w:tc>
          <w:tcPr>
            <w:tcW w:w="6051" w:type="dxa"/>
          </w:tcPr>
          <w:p w14:paraId="335A241C"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Pars</w:t>
            </w:r>
            <w:r w:rsidRPr="00D1302C">
              <w:rPr>
                <w:rFonts w:ascii="Times New Roman" w:hAnsi="Times New Roman"/>
                <w:sz w:val="22"/>
                <w:szCs w:val="22"/>
              </w:rPr>
              <w:t>es the temp file built by IBORAT2A and calculates effective dates for BILLING RATES.</w:t>
            </w:r>
          </w:p>
        </w:tc>
      </w:tr>
      <w:tr w:rsidR="0064315F" w:rsidRPr="0002501E" w14:paraId="335A2420" w14:textId="77777777" w:rsidTr="00827BDE">
        <w:trPr>
          <w:cantSplit/>
        </w:trPr>
        <w:tc>
          <w:tcPr>
            <w:tcW w:w="3299" w:type="dxa"/>
          </w:tcPr>
          <w:p w14:paraId="335A241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IBORAT2C</w:t>
            </w:r>
          </w:p>
        </w:tc>
        <w:tc>
          <w:tcPr>
            <w:tcW w:w="6051" w:type="dxa"/>
          </w:tcPr>
          <w:p w14:paraId="335A241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Writes the BILLING RATES to the selected device.</w:t>
            </w:r>
          </w:p>
        </w:tc>
      </w:tr>
      <w:tr w:rsidR="0064315F" w:rsidRPr="0002501E" w14:paraId="335A2423" w14:textId="77777777" w:rsidTr="00827BDE">
        <w:trPr>
          <w:cantSplit/>
        </w:trPr>
        <w:tc>
          <w:tcPr>
            <w:tcW w:w="3299" w:type="dxa"/>
          </w:tcPr>
          <w:p w14:paraId="335A242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IBORT, IBORT1</w:t>
            </w:r>
          </w:p>
        </w:tc>
        <w:tc>
          <w:tcPr>
            <w:tcW w:w="6051" w:type="dxa"/>
          </w:tcPr>
          <w:p w14:paraId="335A242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MCCR MAS Billing Totals Report.  (Routines formerly named DGCRORT, DGCRORT1.)</w:t>
            </w:r>
          </w:p>
        </w:tc>
      </w:tr>
      <w:tr w:rsidR="0064315F" w:rsidRPr="0002501E" w14:paraId="335A2426" w14:textId="77777777" w:rsidTr="00827BDE">
        <w:trPr>
          <w:cantSplit/>
        </w:trPr>
        <w:tc>
          <w:tcPr>
            <w:tcW w:w="3299" w:type="dxa"/>
          </w:tcPr>
          <w:p w14:paraId="335A242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IBOSCDC</w:t>
            </w:r>
          </w:p>
        </w:tc>
        <w:tc>
          <w:tcPr>
            <w:tcW w:w="6051" w:type="dxa"/>
          </w:tcPr>
          <w:p w14:paraId="335A2425"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SERVICE CO</w:t>
            </w:r>
            <w:r w:rsidRPr="00D1302C">
              <w:rPr>
                <w:rFonts w:ascii="Times New Roman" w:hAnsi="Times New Roman"/>
                <w:sz w:val="22"/>
                <w:szCs w:val="22"/>
              </w:rPr>
              <w:t>NNECTED DETERMINATION CHANGE REPORT</w:t>
            </w:r>
          </w:p>
        </w:tc>
      </w:tr>
      <w:tr w:rsidR="0064315F" w:rsidRPr="0002501E" w14:paraId="335A2429" w14:textId="77777777" w:rsidTr="00827BDE">
        <w:trPr>
          <w:cantSplit/>
        </w:trPr>
        <w:tc>
          <w:tcPr>
            <w:tcW w:w="3299" w:type="dxa"/>
          </w:tcPr>
          <w:p w14:paraId="335A242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IBOSCDC1</w:t>
            </w:r>
          </w:p>
        </w:tc>
        <w:tc>
          <w:tcPr>
            <w:tcW w:w="6051" w:type="dxa"/>
          </w:tcPr>
          <w:p w14:paraId="335A242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SERVICE CONNECTED DETERMINATION CHANGE REPORT UTILITIES</w:t>
            </w:r>
          </w:p>
        </w:tc>
      </w:tr>
      <w:tr w:rsidR="0064315F" w:rsidRPr="0002501E" w14:paraId="335A242C" w14:textId="77777777" w:rsidTr="00827BDE">
        <w:trPr>
          <w:cantSplit/>
        </w:trPr>
        <w:tc>
          <w:tcPr>
            <w:tcW w:w="3299" w:type="dxa"/>
          </w:tcPr>
          <w:p w14:paraId="335A242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IBOSRX</w:t>
            </w:r>
          </w:p>
        </w:tc>
        <w:tc>
          <w:tcPr>
            <w:tcW w:w="6051" w:type="dxa"/>
          </w:tcPr>
          <w:p w14:paraId="335A242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POTENTIAL SECONDARY RX CLAIMS REPORT</w:t>
            </w:r>
          </w:p>
        </w:tc>
      </w:tr>
      <w:tr w:rsidR="0064315F" w:rsidRPr="0002501E" w14:paraId="335A242F" w14:textId="77777777" w:rsidTr="00827BDE">
        <w:trPr>
          <w:cantSplit/>
        </w:trPr>
        <w:tc>
          <w:tcPr>
            <w:tcW w:w="3299" w:type="dxa"/>
          </w:tcPr>
          <w:p w14:paraId="335A242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IBOST</w:t>
            </w:r>
          </w:p>
        </w:tc>
        <w:tc>
          <w:tcPr>
            <w:tcW w:w="6051" w:type="dxa"/>
          </w:tcPr>
          <w:p w14:paraId="335A242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Statistics report routine.</w:t>
            </w:r>
          </w:p>
        </w:tc>
      </w:tr>
      <w:tr w:rsidR="0064315F" w:rsidRPr="0002501E" w14:paraId="335A2432" w14:textId="77777777" w:rsidTr="00827BDE">
        <w:trPr>
          <w:cantSplit/>
        </w:trPr>
        <w:tc>
          <w:tcPr>
            <w:tcW w:w="3299" w:type="dxa"/>
          </w:tcPr>
          <w:p w14:paraId="335A243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lastRenderedPageBreak/>
              <w:t>IBOSTUS, IBOSTUS1</w:t>
            </w:r>
          </w:p>
        </w:tc>
        <w:tc>
          <w:tcPr>
            <w:tcW w:w="6051" w:type="dxa"/>
          </w:tcPr>
          <w:p w14:paraId="335A2431"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Bill Status Report.  (Routines formerly named DGCROST, D</w:t>
            </w:r>
            <w:r w:rsidRPr="00D1302C">
              <w:rPr>
                <w:rFonts w:ascii="Times New Roman" w:hAnsi="Times New Roman"/>
                <w:sz w:val="22"/>
                <w:szCs w:val="22"/>
              </w:rPr>
              <w:t>GCROST1.)</w:t>
            </w:r>
          </w:p>
        </w:tc>
      </w:tr>
      <w:tr w:rsidR="0064315F" w:rsidRPr="0002501E" w14:paraId="335A2435" w14:textId="77777777" w:rsidTr="00827BDE">
        <w:trPr>
          <w:cantSplit/>
        </w:trPr>
        <w:tc>
          <w:tcPr>
            <w:tcW w:w="3299" w:type="dxa"/>
          </w:tcPr>
          <w:p w14:paraId="335A243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IBOTR, IBOTR1, IBOTR11</w:t>
            </w:r>
          </w:p>
        </w:tc>
        <w:tc>
          <w:tcPr>
            <w:tcW w:w="6051" w:type="dxa"/>
          </w:tcPr>
          <w:p w14:paraId="335A243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Insurance Payment Trend Report user interface.  (Routines IBOTR and IBOTR1 were formerly named DGCROTR, DGCROTR1.)</w:t>
            </w:r>
          </w:p>
        </w:tc>
      </w:tr>
      <w:tr w:rsidR="0064315F" w:rsidRPr="0002501E" w14:paraId="335A2438" w14:textId="77777777" w:rsidTr="00827BDE">
        <w:trPr>
          <w:cantSplit/>
        </w:trPr>
        <w:tc>
          <w:tcPr>
            <w:tcW w:w="3299" w:type="dxa"/>
          </w:tcPr>
          <w:p w14:paraId="335A243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IBOTR2</w:t>
            </w:r>
          </w:p>
        </w:tc>
        <w:tc>
          <w:tcPr>
            <w:tcW w:w="6051" w:type="dxa"/>
          </w:tcPr>
          <w:p w14:paraId="335A243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Insurance Payment Trend Report data compilation.  (Routine formerly named DGCROTR2.)</w:t>
            </w:r>
          </w:p>
        </w:tc>
      </w:tr>
      <w:tr w:rsidR="0064315F" w:rsidRPr="0002501E" w14:paraId="335A243B" w14:textId="77777777" w:rsidTr="00827BDE">
        <w:trPr>
          <w:cantSplit/>
        </w:trPr>
        <w:tc>
          <w:tcPr>
            <w:tcW w:w="3299" w:type="dxa"/>
          </w:tcPr>
          <w:p w14:paraId="335A243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IBOTR3, IBOTR4</w:t>
            </w:r>
          </w:p>
        </w:tc>
        <w:tc>
          <w:tcPr>
            <w:tcW w:w="6051" w:type="dxa"/>
          </w:tcPr>
          <w:p w14:paraId="335A243A"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Insurance Payment Trend Report output.  (Routines formerly named DGCROTR3, DGCROTR4.)</w:t>
            </w:r>
          </w:p>
        </w:tc>
      </w:tr>
      <w:tr w:rsidR="0064315F" w:rsidRPr="0002501E" w14:paraId="335A243E" w14:textId="77777777" w:rsidTr="00827BDE">
        <w:trPr>
          <w:cantSplit/>
        </w:trPr>
        <w:tc>
          <w:tcPr>
            <w:tcW w:w="3299" w:type="dxa"/>
          </w:tcPr>
          <w:p w14:paraId="335A243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IBOTRR</w:t>
            </w:r>
          </w:p>
        </w:tc>
        <w:tc>
          <w:tcPr>
            <w:tcW w:w="6051" w:type="dxa"/>
          </w:tcPr>
          <w:p w14:paraId="335A243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ROI Expired Consent Report</w:t>
            </w:r>
          </w:p>
        </w:tc>
      </w:tr>
      <w:tr w:rsidR="0064315F" w:rsidRPr="0002501E" w14:paraId="335A2441" w14:textId="77777777" w:rsidTr="00827BDE">
        <w:trPr>
          <w:cantSplit/>
        </w:trPr>
        <w:tc>
          <w:tcPr>
            <w:tcW w:w="3299" w:type="dxa"/>
          </w:tcPr>
          <w:p w14:paraId="335A243F"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 xml:space="preserve">IBOUNP1, IBOUNP2, </w:t>
            </w:r>
            <w:r w:rsidRPr="00D1302C">
              <w:rPr>
                <w:rFonts w:ascii="Times New Roman" w:hAnsi="Times New Roman"/>
                <w:sz w:val="22"/>
                <w:szCs w:val="22"/>
              </w:rPr>
              <w:t>IBOUNP3</w:t>
            </w:r>
          </w:p>
        </w:tc>
        <w:tc>
          <w:tcPr>
            <w:tcW w:w="6051" w:type="dxa"/>
          </w:tcPr>
          <w:p w14:paraId="335A2440"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Inpatients w/Unknown or Expired Insurance Report.</w:t>
            </w:r>
          </w:p>
        </w:tc>
      </w:tr>
      <w:tr w:rsidR="0064315F" w:rsidRPr="0002501E" w14:paraId="335A2444" w14:textId="77777777" w:rsidTr="00827BDE">
        <w:trPr>
          <w:cantSplit/>
        </w:trPr>
        <w:tc>
          <w:tcPr>
            <w:tcW w:w="3299" w:type="dxa"/>
          </w:tcPr>
          <w:p w14:paraId="335A2442"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 xml:space="preserve">IBOUNP4, IBOUNP5, </w:t>
            </w:r>
            <w:r w:rsidRPr="00D1302C">
              <w:rPr>
                <w:rFonts w:ascii="Times New Roman" w:hAnsi="Times New Roman"/>
                <w:sz w:val="22"/>
                <w:szCs w:val="22"/>
              </w:rPr>
              <w:t>IBOUNP6</w:t>
            </w:r>
          </w:p>
        </w:tc>
        <w:tc>
          <w:tcPr>
            <w:tcW w:w="6051" w:type="dxa"/>
          </w:tcPr>
          <w:p w14:paraId="335A2443"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Outpatients’ w/Unknown or Expired Insurance Report.</w:t>
            </w:r>
          </w:p>
        </w:tc>
      </w:tr>
      <w:tr w:rsidR="0064315F" w:rsidRPr="0002501E" w14:paraId="335A2447" w14:textId="77777777" w:rsidTr="00827BDE">
        <w:trPr>
          <w:cantSplit/>
        </w:trPr>
        <w:tc>
          <w:tcPr>
            <w:tcW w:w="3299" w:type="dxa"/>
          </w:tcPr>
          <w:p w14:paraId="335A244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IBOUTL</w:t>
            </w:r>
          </w:p>
        </w:tc>
        <w:tc>
          <w:tcPr>
            <w:tcW w:w="6051" w:type="dxa"/>
          </w:tcPr>
          <w:p w14:paraId="335A244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Utility program for output reports.</w:t>
            </w:r>
          </w:p>
        </w:tc>
      </w:tr>
      <w:tr w:rsidR="0064315F" w:rsidRPr="0002501E" w14:paraId="335A244A" w14:textId="77777777" w:rsidTr="00827BDE">
        <w:trPr>
          <w:cantSplit/>
        </w:trPr>
        <w:tc>
          <w:tcPr>
            <w:tcW w:w="3299" w:type="dxa"/>
          </w:tcPr>
          <w:p w14:paraId="335A244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IBOVOP, IBOVOP1, IBOVOP2</w:t>
            </w:r>
          </w:p>
        </w:tc>
        <w:tc>
          <w:tcPr>
            <w:tcW w:w="6051" w:type="dxa"/>
          </w:tcPr>
          <w:p w14:paraId="335A244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Category C Outpatient/Events Report.</w:t>
            </w:r>
          </w:p>
        </w:tc>
      </w:tr>
      <w:tr w:rsidR="0064315F" w:rsidRPr="0002501E" w14:paraId="335A244D" w14:textId="77777777" w:rsidTr="00827BDE">
        <w:trPr>
          <w:cantSplit/>
        </w:trPr>
        <w:tc>
          <w:tcPr>
            <w:tcW w:w="3299" w:type="dxa"/>
          </w:tcPr>
          <w:p w14:paraId="335A244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IBP</w:t>
            </w:r>
          </w:p>
        </w:tc>
        <w:tc>
          <w:tcPr>
            <w:tcW w:w="6051" w:type="dxa"/>
          </w:tcPr>
          <w:p w14:paraId="335A244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Archive/Purge - option driver.</w:t>
            </w:r>
          </w:p>
        </w:tc>
      </w:tr>
      <w:tr w:rsidR="0064315F" w:rsidRPr="0002501E" w14:paraId="335A2451" w14:textId="77777777" w:rsidTr="00827BDE">
        <w:trPr>
          <w:cantSplit/>
        </w:trPr>
        <w:tc>
          <w:tcPr>
            <w:tcW w:w="3299" w:type="dxa"/>
          </w:tcPr>
          <w:p w14:paraId="335A244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IBP431</w:t>
            </w:r>
          </w:p>
        </w:tc>
        <w:tc>
          <w:tcPr>
            <w:tcW w:w="6051" w:type="dxa"/>
          </w:tcPr>
          <w:p w14:paraId="335A244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POST INSTALL FOR IB*2.0*431</w:t>
            </w:r>
          </w:p>
          <w:p w14:paraId="335A2450"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Reformats data in ^IBM(361.1 for HIPA 5010 changes.</w:t>
            </w:r>
          </w:p>
        </w:tc>
      </w:tr>
      <w:tr w:rsidR="0064315F" w:rsidRPr="0002501E" w14:paraId="335A2454" w14:textId="77777777" w:rsidTr="00827BDE">
        <w:trPr>
          <w:cantSplit/>
        </w:trPr>
        <w:tc>
          <w:tcPr>
            <w:tcW w:w="3299" w:type="dxa"/>
          </w:tcPr>
          <w:p w14:paraId="335A245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IBPA</w:t>
            </w:r>
          </w:p>
        </w:tc>
        <w:tc>
          <w:tcPr>
            <w:tcW w:w="6051" w:type="dxa"/>
          </w:tcPr>
          <w:p w14:paraId="335A2453"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Archive/Purge - Archive billing data.</w:t>
            </w:r>
          </w:p>
        </w:tc>
      </w:tr>
      <w:tr w:rsidR="0064315F" w:rsidRPr="0002501E" w14:paraId="335A2457" w14:textId="77777777" w:rsidTr="00827BDE">
        <w:trPr>
          <w:cantSplit/>
        </w:trPr>
        <w:tc>
          <w:tcPr>
            <w:tcW w:w="3299" w:type="dxa"/>
          </w:tcPr>
          <w:p w14:paraId="335A245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IBPEX</w:t>
            </w:r>
          </w:p>
        </w:tc>
        <w:tc>
          <w:tcPr>
            <w:tcW w:w="6051" w:type="dxa"/>
          </w:tcPr>
          <w:p w14:paraId="335A245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Contains the logic to purge entries from the BILLING EXEMPTIONS file (#354.1).  This routine will not purge entries for approximately two years from its release date.</w:t>
            </w:r>
          </w:p>
        </w:tc>
      </w:tr>
      <w:tr w:rsidR="0064315F" w:rsidRPr="0002501E" w14:paraId="335A245A" w14:textId="77777777" w:rsidTr="00827BDE">
        <w:trPr>
          <w:cantSplit/>
        </w:trPr>
        <w:tc>
          <w:tcPr>
            <w:tcW w:w="3299" w:type="dxa"/>
          </w:tcPr>
          <w:p w14:paraId="335A245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IBPF, IBPF1</w:t>
            </w:r>
          </w:p>
        </w:tc>
        <w:tc>
          <w:tcPr>
            <w:tcW w:w="6051" w:type="dxa"/>
          </w:tcPr>
          <w:p w14:paraId="335A2459"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Archive/Purge - Find Billin</w:t>
            </w:r>
            <w:r w:rsidRPr="00D1302C">
              <w:rPr>
                <w:rFonts w:ascii="Times New Roman" w:hAnsi="Times New Roman"/>
                <w:sz w:val="22"/>
                <w:szCs w:val="22"/>
              </w:rPr>
              <w:t>g Data to Archive.</w:t>
            </w:r>
          </w:p>
        </w:tc>
      </w:tr>
      <w:tr w:rsidR="0064315F" w:rsidRPr="0002501E" w14:paraId="335A245D" w14:textId="77777777" w:rsidTr="00827BDE">
        <w:trPr>
          <w:cantSplit/>
        </w:trPr>
        <w:tc>
          <w:tcPr>
            <w:tcW w:w="3299" w:type="dxa"/>
          </w:tcPr>
          <w:p w14:paraId="335A245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IBPFU</w:t>
            </w:r>
          </w:p>
        </w:tc>
        <w:tc>
          <w:tcPr>
            <w:tcW w:w="6051" w:type="dxa"/>
          </w:tcPr>
          <w:p w14:paraId="335A245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Archive/Purge - Find Billing Data to Archive utilities.</w:t>
            </w:r>
          </w:p>
        </w:tc>
      </w:tr>
      <w:tr w:rsidR="0064315F" w:rsidRPr="0002501E" w14:paraId="335A2460" w14:textId="77777777" w:rsidTr="00827BDE">
        <w:trPr>
          <w:cantSplit/>
        </w:trPr>
        <w:tc>
          <w:tcPr>
            <w:tcW w:w="3299" w:type="dxa"/>
          </w:tcPr>
          <w:p w14:paraId="335A245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IBPO</w:t>
            </w:r>
          </w:p>
        </w:tc>
        <w:tc>
          <w:tcPr>
            <w:tcW w:w="6051" w:type="dxa"/>
          </w:tcPr>
          <w:p w14:paraId="335A245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Archive/Purge - Outputs - List Archive/Purge Log Entries; Archive/Purge Log Inquiry; List Search Template Entries.</w:t>
            </w:r>
          </w:p>
        </w:tc>
      </w:tr>
      <w:tr w:rsidR="0064315F" w:rsidRPr="0002501E" w14:paraId="335A2463" w14:textId="77777777" w:rsidTr="00827BDE">
        <w:trPr>
          <w:cantSplit/>
        </w:trPr>
        <w:tc>
          <w:tcPr>
            <w:tcW w:w="3299" w:type="dxa"/>
          </w:tcPr>
          <w:p w14:paraId="335A246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IBPP</w:t>
            </w:r>
          </w:p>
        </w:tc>
        <w:tc>
          <w:tcPr>
            <w:tcW w:w="6051" w:type="dxa"/>
          </w:tcPr>
          <w:p w14:paraId="335A246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Archive/Purge - purge billing data.</w:t>
            </w:r>
          </w:p>
        </w:tc>
      </w:tr>
      <w:tr w:rsidR="0064315F" w:rsidRPr="0002501E" w14:paraId="335A2466" w14:textId="77777777" w:rsidTr="00827BDE">
        <w:trPr>
          <w:cantSplit/>
        </w:trPr>
        <w:tc>
          <w:tcPr>
            <w:tcW w:w="3299" w:type="dxa"/>
          </w:tcPr>
          <w:p w14:paraId="335A246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IBPU, IBPU1, IBPU2</w:t>
            </w:r>
          </w:p>
        </w:tc>
        <w:tc>
          <w:tcPr>
            <w:tcW w:w="6051" w:type="dxa"/>
          </w:tcPr>
          <w:p w14:paraId="335A2465"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Archive/Purge - general utilities.</w:t>
            </w:r>
          </w:p>
        </w:tc>
      </w:tr>
      <w:tr w:rsidR="0064315F" w:rsidRPr="0002501E" w14:paraId="335A2469" w14:textId="77777777" w:rsidTr="00827BDE">
        <w:trPr>
          <w:cantSplit/>
        </w:trPr>
        <w:tc>
          <w:tcPr>
            <w:tcW w:w="3299" w:type="dxa"/>
          </w:tcPr>
          <w:p w14:paraId="335A246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IBPUBUL</w:t>
            </w:r>
          </w:p>
        </w:tc>
        <w:tc>
          <w:tcPr>
            <w:tcW w:w="6051" w:type="dxa"/>
          </w:tcPr>
          <w:p w14:paraId="335A246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Archive/Purge - generate mail message after archive/purge operation.</w:t>
            </w:r>
          </w:p>
        </w:tc>
      </w:tr>
      <w:tr w:rsidR="0064315F" w:rsidRPr="0002501E" w14:paraId="335A246C" w14:textId="77777777" w:rsidTr="00827BDE">
        <w:trPr>
          <w:cantSplit/>
        </w:trPr>
        <w:tc>
          <w:tcPr>
            <w:tcW w:w="3299" w:type="dxa"/>
          </w:tcPr>
          <w:p w14:paraId="335A246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IBPUDEL</w:t>
            </w:r>
          </w:p>
        </w:tc>
        <w:tc>
          <w:tcPr>
            <w:tcW w:w="6051" w:type="dxa"/>
          </w:tcPr>
          <w:p w14:paraId="335A246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Archive/Purge - delete entries from a search template.</w:t>
            </w:r>
          </w:p>
        </w:tc>
      </w:tr>
      <w:tr w:rsidR="0064315F" w:rsidRPr="0002501E" w14:paraId="335A246F" w14:textId="77777777" w:rsidTr="00827BDE">
        <w:trPr>
          <w:cantSplit/>
        </w:trPr>
        <w:tc>
          <w:tcPr>
            <w:tcW w:w="3299" w:type="dxa"/>
          </w:tcPr>
          <w:p w14:paraId="335A246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IBQL356</w:t>
            </w:r>
          </w:p>
        </w:tc>
        <w:tc>
          <w:tcPr>
            <w:tcW w:w="6051" w:type="dxa"/>
          </w:tcPr>
          <w:p w14:paraId="335A246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UM ROLLUP - IBT DATA EXTRACTS</w:t>
            </w:r>
          </w:p>
        </w:tc>
      </w:tr>
      <w:tr w:rsidR="0064315F" w:rsidRPr="0002501E" w14:paraId="335A2472" w14:textId="77777777" w:rsidTr="00827BDE">
        <w:trPr>
          <w:cantSplit/>
        </w:trPr>
        <w:tc>
          <w:tcPr>
            <w:tcW w:w="3299" w:type="dxa"/>
          </w:tcPr>
          <w:p w14:paraId="335A247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IBQL356A</w:t>
            </w:r>
          </w:p>
        </w:tc>
        <w:tc>
          <w:tcPr>
            <w:tcW w:w="6051" w:type="dxa"/>
          </w:tcPr>
          <w:p w14:paraId="335A2471"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 xml:space="preserve">UM ROLLUP - IBT DATA </w:t>
            </w:r>
            <w:r w:rsidRPr="00D1302C">
              <w:rPr>
                <w:rFonts w:ascii="Times New Roman" w:hAnsi="Times New Roman"/>
                <w:sz w:val="22"/>
                <w:szCs w:val="22"/>
              </w:rPr>
              <w:t>EXTRACTS CONT.</w:t>
            </w:r>
          </w:p>
        </w:tc>
      </w:tr>
      <w:tr w:rsidR="0064315F" w:rsidRPr="0002501E" w14:paraId="335A2475" w14:textId="77777777" w:rsidTr="00827BDE">
        <w:trPr>
          <w:cantSplit/>
        </w:trPr>
        <w:tc>
          <w:tcPr>
            <w:tcW w:w="3299" w:type="dxa"/>
          </w:tcPr>
          <w:p w14:paraId="335A247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IBQL538</w:t>
            </w:r>
          </w:p>
        </w:tc>
        <w:tc>
          <w:tcPr>
            <w:tcW w:w="6051" w:type="dxa"/>
          </w:tcPr>
          <w:p w14:paraId="335A247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 EXTRACT DATA</w:t>
            </w:r>
          </w:p>
        </w:tc>
      </w:tr>
      <w:tr w:rsidR="0064315F" w:rsidRPr="0002501E" w14:paraId="335A2478" w14:textId="77777777" w:rsidTr="00827BDE">
        <w:trPr>
          <w:cantSplit/>
        </w:trPr>
        <w:tc>
          <w:tcPr>
            <w:tcW w:w="3299" w:type="dxa"/>
          </w:tcPr>
          <w:p w14:paraId="335A247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IBQLCHK</w:t>
            </w:r>
          </w:p>
        </w:tc>
        <w:tc>
          <w:tcPr>
            <w:tcW w:w="6051" w:type="dxa"/>
          </w:tcPr>
          <w:p w14:paraId="335A247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UM ROLLUP - CHECK INFO. IN IB(array)</w:t>
            </w:r>
          </w:p>
        </w:tc>
      </w:tr>
      <w:tr w:rsidR="0064315F" w:rsidRPr="0002501E" w14:paraId="335A247B" w14:textId="77777777" w:rsidTr="00827BDE">
        <w:trPr>
          <w:cantSplit/>
        </w:trPr>
        <w:tc>
          <w:tcPr>
            <w:tcW w:w="3299" w:type="dxa"/>
          </w:tcPr>
          <w:p w14:paraId="335A247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IBQLD1</w:t>
            </w:r>
          </w:p>
        </w:tc>
        <w:tc>
          <w:tcPr>
            <w:tcW w:w="6051" w:type="dxa"/>
          </w:tcPr>
          <w:p w14:paraId="335A247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ACUTE/NON-ACUTE DOWNLOAD</w:t>
            </w:r>
          </w:p>
        </w:tc>
      </w:tr>
      <w:tr w:rsidR="0064315F" w:rsidRPr="0002501E" w14:paraId="335A247E" w14:textId="77777777" w:rsidTr="00827BDE">
        <w:trPr>
          <w:cantSplit/>
        </w:trPr>
        <w:tc>
          <w:tcPr>
            <w:tcW w:w="3299" w:type="dxa"/>
          </w:tcPr>
          <w:p w14:paraId="335A247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IBQLD1A</w:t>
            </w:r>
          </w:p>
        </w:tc>
        <w:tc>
          <w:tcPr>
            <w:tcW w:w="6051" w:type="dxa"/>
          </w:tcPr>
          <w:p w14:paraId="335A247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ACUTE/NON-ACUTE DOWNLOAD</w:t>
            </w:r>
          </w:p>
        </w:tc>
      </w:tr>
      <w:tr w:rsidR="0064315F" w:rsidRPr="0002501E" w14:paraId="335A2481" w14:textId="77777777" w:rsidTr="00827BDE">
        <w:trPr>
          <w:cantSplit/>
        </w:trPr>
        <w:tc>
          <w:tcPr>
            <w:tcW w:w="3299" w:type="dxa"/>
          </w:tcPr>
          <w:p w14:paraId="335A247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IBQLD2</w:t>
            </w:r>
          </w:p>
        </w:tc>
        <w:tc>
          <w:tcPr>
            <w:tcW w:w="6051" w:type="dxa"/>
          </w:tcPr>
          <w:p w14:paraId="335A248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PATIENT DOWNLOAD TO SPREADSHEET</w:t>
            </w:r>
          </w:p>
        </w:tc>
      </w:tr>
      <w:tr w:rsidR="0064315F" w:rsidRPr="0002501E" w14:paraId="335A2484" w14:textId="77777777" w:rsidTr="00827BDE">
        <w:trPr>
          <w:cantSplit/>
        </w:trPr>
        <w:tc>
          <w:tcPr>
            <w:tcW w:w="3299" w:type="dxa"/>
          </w:tcPr>
          <w:p w14:paraId="335A248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IBQLD2A</w:t>
            </w:r>
          </w:p>
        </w:tc>
        <w:tc>
          <w:tcPr>
            <w:tcW w:w="6051" w:type="dxa"/>
          </w:tcPr>
          <w:p w14:paraId="335A248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PATIENT DOWNLOAD TO SPREADSHEET</w:t>
            </w:r>
          </w:p>
        </w:tc>
      </w:tr>
      <w:tr w:rsidR="0064315F" w:rsidRPr="0002501E" w14:paraId="335A2487" w14:textId="77777777" w:rsidTr="00827BDE">
        <w:trPr>
          <w:cantSplit/>
        </w:trPr>
        <w:tc>
          <w:tcPr>
            <w:tcW w:w="3299" w:type="dxa"/>
          </w:tcPr>
          <w:p w14:paraId="335A248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IBQLD3</w:t>
            </w:r>
          </w:p>
        </w:tc>
        <w:tc>
          <w:tcPr>
            <w:tcW w:w="6051" w:type="dxa"/>
          </w:tcPr>
          <w:p w14:paraId="335A2486"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PATIENT/PROVI</w:t>
            </w:r>
            <w:r w:rsidRPr="00D1302C">
              <w:rPr>
                <w:rFonts w:ascii="Times New Roman" w:hAnsi="Times New Roman"/>
                <w:sz w:val="22"/>
                <w:szCs w:val="22"/>
              </w:rPr>
              <w:t>DER REVIEW DOWNLOAD</w:t>
            </w:r>
          </w:p>
        </w:tc>
      </w:tr>
      <w:tr w:rsidR="0064315F" w:rsidRPr="0002501E" w14:paraId="335A248A" w14:textId="77777777" w:rsidTr="00827BDE">
        <w:trPr>
          <w:cantSplit/>
        </w:trPr>
        <w:tc>
          <w:tcPr>
            <w:tcW w:w="3299" w:type="dxa"/>
          </w:tcPr>
          <w:p w14:paraId="335A248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IBQLD3A</w:t>
            </w:r>
          </w:p>
        </w:tc>
        <w:tc>
          <w:tcPr>
            <w:tcW w:w="6051" w:type="dxa"/>
          </w:tcPr>
          <w:p w14:paraId="335A248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PROVIDER/PATIENT DOWNLOAD</w:t>
            </w:r>
          </w:p>
        </w:tc>
      </w:tr>
      <w:tr w:rsidR="0064315F" w:rsidRPr="0002501E" w14:paraId="335A248D" w14:textId="77777777" w:rsidTr="00827BDE">
        <w:trPr>
          <w:cantSplit/>
        </w:trPr>
        <w:tc>
          <w:tcPr>
            <w:tcW w:w="3299" w:type="dxa"/>
          </w:tcPr>
          <w:p w14:paraId="335A248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IBQLD4</w:t>
            </w:r>
          </w:p>
        </w:tc>
        <w:tc>
          <w:tcPr>
            <w:tcW w:w="6051" w:type="dxa"/>
          </w:tcPr>
          <w:p w14:paraId="335A248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ACUTE/NON-ACUTE REPORT</w:t>
            </w:r>
          </w:p>
        </w:tc>
      </w:tr>
      <w:tr w:rsidR="0064315F" w:rsidRPr="0002501E" w14:paraId="335A2490" w14:textId="77777777" w:rsidTr="00827BDE">
        <w:trPr>
          <w:cantSplit/>
        </w:trPr>
        <w:tc>
          <w:tcPr>
            <w:tcW w:w="3299" w:type="dxa"/>
          </w:tcPr>
          <w:p w14:paraId="335A248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IBQLD4A</w:t>
            </w:r>
          </w:p>
        </w:tc>
        <w:tc>
          <w:tcPr>
            <w:tcW w:w="6051" w:type="dxa"/>
          </w:tcPr>
          <w:p w14:paraId="335A248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ACUTE/NON-ACUTE DOWNLOAD</w:t>
            </w:r>
          </w:p>
        </w:tc>
      </w:tr>
      <w:tr w:rsidR="0064315F" w:rsidRPr="0002501E" w14:paraId="335A2493" w14:textId="77777777" w:rsidTr="00827BDE">
        <w:trPr>
          <w:cantSplit/>
        </w:trPr>
        <w:tc>
          <w:tcPr>
            <w:tcW w:w="3299" w:type="dxa"/>
          </w:tcPr>
          <w:p w14:paraId="335A249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IBQLLD</w:t>
            </w:r>
          </w:p>
        </w:tc>
        <w:tc>
          <w:tcPr>
            <w:tcW w:w="6051" w:type="dxa"/>
          </w:tcPr>
          <w:p w14:paraId="335A249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LOAD UMR FILE</w:t>
            </w:r>
          </w:p>
        </w:tc>
      </w:tr>
      <w:tr w:rsidR="0064315F" w:rsidRPr="0002501E" w14:paraId="335A2496" w14:textId="77777777" w:rsidTr="00827BDE">
        <w:trPr>
          <w:cantSplit/>
        </w:trPr>
        <w:tc>
          <w:tcPr>
            <w:tcW w:w="3299" w:type="dxa"/>
          </w:tcPr>
          <w:p w14:paraId="335A249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IBQLLD1</w:t>
            </w:r>
          </w:p>
        </w:tc>
        <w:tc>
          <w:tcPr>
            <w:tcW w:w="6051" w:type="dxa"/>
          </w:tcPr>
          <w:p w14:paraId="335A249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LOAD UMR FILE</w:t>
            </w:r>
          </w:p>
        </w:tc>
      </w:tr>
      <w:tr w:rsidR="0064315F" w:rsidRPr="0002501E" w14:paraId="335A2499" w14:textId="77777777" w:rsidTr="00827BDE">
        <w:trPr>
          <w:cantSplit/>
        </w:trPr>
        <w:tc>
          <w:tcPr>
            <w:tcW w:w="3299" w:type="dxa"/>
          </w:tcPr>
          <w:p w14:paraId="335A249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IBQLLD2</w:t>
            </w:r>
          </w:p>
        </w:tc>
        <w:tc>
          <w:tcPr>
            <w:tcW w:w="6051" w:type="dxa"/>
          </w:tcPr>
          <w:p w14:paraId="335A249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LOAD UMR FILE/EDIT CHECK ORDER</w:t>
            </w:r>
          </w:p>
        </w:tc>
      </w:tr>
      <w:tr w:rsidR="0064315F" w:rsidRPr="0002501E" w14:paraId="335A249C" w14:textId="77777777" w:rsidTr="00827BDE">
        <w:trPr>
          <w:cantSplit/>
        </w:trPr>
        <w:tc>
          <w:tcPr>
            <w:tcW w:w="3299" w:type="dxa"/>
          </w:tcPr>
          <w:p w14:paraId="335A249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IBQLPL</w:t>
            </w:r>
          </w:p>
        </w:tc>
        <w:tc>
          <w:tcPr>
            <w:tcW w:w="6051" w:type="dxa"/>
          </w:tcPr>
          <w:p w14:paraId="335A249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PATIENTS QUALIFY/MISSING INFO LIST</w:t>
            </w:r>
          </w:p>
        </w:tc>
      </w:tr>
      <w:tr w:rsidR="0064315F" w:rsidRPr="0002501E" w14:paraId="335A249F" w14:textId="77777777" w:rsidTr="00827BDE">
        <w:trPr>
          <w:cantSplit/>
        </w:trPr>
        <w:tc>
          <w:tcPr>
            <w:tcW w:w="3299" w:type="dxa"/>
          </w:tcPr>
          <w:p w14:paraId="335A249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IBQLPL1</w:t>
            </w:r>
          </w:p>
        </w:tc>
        <w:tc>
          <w:tcPr>
            <w:tcW w:w="6051" w:type="dxa"/>
          </w:tcPr>
          <w:p w14:paraId="335A249E"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PATIENTS QUALIFY/MISSING INFO LIST</w:t>
            </w:r>
          </w:p>
        </w:tc>
      </w:tr>
      <w:tr w:rsidR="0064315F" w:rsidRPr="0002501E" w14:paraId="335A24A2" w14:textId="77777777" w:rsidTr="00827BDE">
        <w:trPr>
          <w:cantSplit/>
        </w:trPr>
        <w:tc>
          <w:tcPr>
            <w:tcW w:w="3299" w:type="dxa"/>
          </w:tcPr>
          <w:p w14:paraId="335A24A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lastRenderedPageBreak/>
              <w:t>IBQLPL2</w:t>
            </w:r>
          </w:p>
        </w:tc>
        <w:tc>
          <w:tcPr>
            <w:tcW w:w="6051" w:type="dxa"/>
          </w:tcPr>
          <w:p w14:paraId="335A24A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PRINT PATIENTS QUALIFY/MISSING LIST</w:t>
            </w:r>
          </w:p>
        </w:tc>
      </w:tr>
      <w:tr w:rsidR="0064315F" w:rsidRPr="0002501E" w14:paraId="335A24A5" w14:textId="77777777" w:rsidTr="00827BDE">
        <w:trPr>
          <w:cantSplit/>
        </w:trPr>
        <w:tc>
          <w:tcPr>
            <w:tcW w:w="3299" w:type="dxa"/>
          </w:tcPr>
          <w:p w14:paraId="335A24A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IBQLPL3</w:t>
            </w:r>
          </w:p>
        </w:tc>
        <w:tc>
          <w:tcPr>
            <w:tcW w:w="6051" w:type="dxa"/>
          </w:tcPr>
          <w:p w14:paraId="335A24A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 xml:space="preserve">PATIENTS QUALIFY/MISSING LIST </w:t>
            </w:r>
          </w:p>
        </w:tc>
      </w:tr>
      <w:tr w:rsidR="0064315F" w:rsidRPr="0002501E" w14:paraId="335A24A8" w14:textId="77777777" w:rsidTr="00827BDE">
        <w:trPr>
          <w:cantSplit/>
        </w:trPr>
        <w:tc>
          <w:tcPr>
            <w:tcW w:w="3299" w:type="dxa"/>
          </w:tcPr>
          <w:p w14:paraId="335A24A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IBQLPOST</w:t>
            </w:r>
          </w:p>
        </w:tc>
        <w:tc>
          <w:tcPr>
            <w:tcW w:w="6051" w:type="dxa"/>
          </w:tcPr>
          <w:p w14:paraId="335A24A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CREATE IBQ ROLLUP MAILGROUP POST INT</w:t>
            </w:r>
          </w:p>
        </w:tc>
      </w:tr>
      <w:tr w:rsidR="0064315F" w:rsidRPr="0002501E" w14:paraId="335A24AB" w14:textId="77777777" w:rsidTr="00827BDE">
        <w:trPr>
          <w:cantSplit/>
        </w:trPr>
        <w:tc>
          <w:tcPr>
            <w:tcW w:w="3299" w:type="dxa"/>
          </w:tcPr>
          <w:p w14:paraId="335A24A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IBQLPRE</w:t>
            </w:r>
          </w:p>
        </w:tc>
        <w:tc>
          <w:tcPr>
            <w:tcW w:w="6051" w:type="dxa"/>
          </w:tcPr>
          <w:p w14:paraId="335A24A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PRE INSTALL INIT</w:t>
            </w:r>
          </w:p>
        </w:tc>
      </w:tr>
      <w:tr w:rsidR="0064315F" w:rsidRPr="0002501E" w14:paraId="335A24AE" w14:textId="77777777" w:rsidTr="00827BDE">
        <w:trPr>
          <w:cantSplit/>
        </w:trPr>
        <w:tc>
          <w:tcPr>
            <w:tcW w:w="3299" w:type="dxa"/>
          </w:tcPr>
          <w:p w14:paraId="335A24A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IBQLPRG</w:t>
            </w:r>
          </w:p>
        </w:tc>
        <w:tc>
          <w:tcPr>
            <w:tcW w:w="6051" w:type="dxa"/>
          </w:tcPr>
          <w:p w14:paraId="335A24A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PURGE UMR FILE AFTER ROLLUP</w:t>
            </w:r>
          </w:p>
        </w:tc>
      </w:tr>
      <w:tr w:rsidR="0064315F" w:rsidRPr="0002501E" w14:paraId="335A24B1" w14:textId="77777777" w:rsidTr="00827BDE">
        <w:trPr>
          <w:cantSplit/>
        </w:trPr>
        <w:tc>
          <w:tcPr>
            <w:tcW w:w="3299" w:type="dxa"/>
          </w:tcPr>
          <w:p w14:paraId="335A24A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IBQLR1</w:t>
            </w:r>
          </w:p>
        </w:tc>
        <w:tc>
          <w:tcPr>
            <w:tcW w:w="6051" w:type="dxa"/>
          </w:tcPr>
          <w:p w14:paraId="335A24B0"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ACUTE/NON-ACUTE R</w:t>
            </w:r>
            <w:r w:rsidRPr="00D1302C">
              <w:rPr>
                <w:rFonts w:ascii="Times New Roman" w:hAnsi="Times New Roman"/>
                <w:sz w:val="22"/>
                <w:szCs w:val="22"/>
              </w:rPr>
              <w:t>EPORT</w:t>
            </w:r>
          </w:p>
        </w:tc>
      </w:tr>
      <w:tr w:rsidR="0064315F" w:rsidRPr="0002501E" w14:paraId="335A24B4" w14:textId="77777777" w:rsidTr="00827BDE">
        <w:trPr>
          <w:cantSplit/>
        </w:trPr>
        <w:tc>
          <w:tcPr>
            <w:tcW w:w="3299" w:type="dxa"/>
          </w:tcPr>
          <w:p w14:paraId="335A24B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IBQLR1A</w:t>
            </w:r>
          </w:p>
        </w:tc>
        <w:tc>
          <w:tcPr>
            <w:tcW w:w="6051" w:type="dxa"/>
          </w:tcPr>
          <w:p w14:paraId="335A24B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ACUTE/NON-ACUTE REPORT</w:t>
            </w:r>
          </w:p>
        </w:tc>
      </w:tr>
      <w:tr w:rsidR="0064315F" w:rsidRPr="0002501E" w14:paraId="335A24B7" w14:textId="77777777" w:rsidTr="00827BDE">
        <w:trPr>
          <w:cantSplit/>
        </w:trPr>
        <w:tc>
          <w:tcPr>
            <w:tcW w:w="3299" w:type="dxa"/>
          </w:tcPr>
          <w:p w14:paraId="335A24B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IBQLR1B</w:t>
            </w:r>
          </w:p>
        </w:tc>
        <w:tc>
          <w:tcPr>
            <w:tcW w:w="6051" w:type="dxa"/>
          </w:tcPr>
          <w:p w14:paraId="335A24B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ACUTE/NON-ACUTE REPORT</w:t>
            </w:r>
          </w:p>
        </w:tc>
      </w:tr>
      <w:tr w:rsidR="0064315F" w:rsidRPr="0002501E" w14:paraId="335A24BA" w14:textId="77777777" w:rsidTr="00827BDE">
        <w:trPr>
          <w:cantSplit/>
        </w:trPr>
        <w:tc>
          <w:tcPr>
            <w:tcW w:w="3299" w:type="dxa"/>
          </w:tcPr>
          <w:p w14:paraId="335A24B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IBQLR2</w:t>
            </w:r>
          </w:p>
        </w:tc>
        <w:tc>
          <w:tcPr>
            <w:tcW w:w="6051" w:type="dxa"/>
          </w:tcPr>
          <w:p w14:paraId="335A24B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PATIENT REPORT</w:t>
            </w:r>
          </w:p>
        </w:tc>
      </w:tr>
      <w:tr w:rsidR="0064315F" w:rsidRPr="0002501E" w14:paraId="335A24BD" w14:textId="77777777" w:rsidTr="00827BDE">
        <w:trPr>
          <w:cantSplit/>
        </w:trPr>
        <w:tc>
          <w:tcPr>
            <w:tcW w:w="3299" w:type="dxa"/>
          </w:tcPr>
          <w:p w14:paraId="335A24B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IBQLR2A</w:t>
            </w:r>
          </w:p>
        </w:tc>
        <w:tc>
          <w:tcPr>
            <w:tcW w:w="6051" w:type="dxa"/>
          </w:tcPr>
          <w:p w14:paraId="335A24B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PATIENT REPORT</w:t>
            </w:r>
          </w:p>
        </w:tc>
      </w:tr>
      <w:tr w:rsidR="0064315F" w:rsidRPr="0002501E" w14:paraId="335A24C0" w14:textId="77777777" w:rsidTr="00827BDE">
        <w:trPr>
          <w:cantSplit/>
        </w:trPr>
        <w:tc>
          <w:tcPr>
            <w:tcW w:w="3299" w:type="dxa"/>
          </w:tcPr>
          <w:p w14:paraId="335A24B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IBQLR3</w:t>
            </w:r>
          </w:p>
        </w:tc>
        <w:tc>
          <w:tcPr>
            <w:tcW w:w="6051" w:type="dxa"/>
          </w:tcPr>
          <w:p w14:paraId="335A24B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PATIENT/PROVIDER REVIEW REPORT</w:t>
            </w:r>
          </w:p>
        </w:tc>
      </w:tr>
      <w:tr w:rsidR="0064315F" w:rsidRPr="0002501E" w14:paraId="335A24C3" w14:textId="77777777" w:rsidTr="00827BDE">
        <w:trPr>
          <w:cantSplit/>
        </w:trPr>
        <w:tc>
          <w:tcPr>
            <w:tcW w:w="3299" w:type="dxa"/>
          </w:tcPr>
          <w:p w14:paraId="335A24C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IBQLR3A</w:t>
            </w:r>
          </w:p>
        </w:tc>
        <w:tc>
          <w:tcPr>
            <w:tcW w:w="6051" w:type="dxa"/>
          </w:tcPr>
          <w:p w14:paraId="335A24C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PROVIDER/PATIENT REPORT</w:t>
            </w:r>
          </w:p>
        </w:tc>
      </w:tr>
      <w:tr w:rsidR="0064315F" w:rsidRPr="0002501E" w14:paraId="335A24C6" w14:textId="77777777" w:rsidTr="00827BDE">
        <w:trPr>
          <w:cantSplit/>
        </w:trPr>
        <w:tc>
          <w:tcPr>
            <w:tcW w:w="3299" w:type="dxa"/>
          </w:tcPr>
          <w:p w14:paraId="335A24C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IBQLR4</w:t>
            </w:r>
          </w:p>
        </w:tc>
        <w:tc>
          <w:tcPr>
            <w:tcW w:w="6051" w:type="dxa"/>
          </w:tcPr>
          <w:p w14:paraId="335A24C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ACUTE/NON-ACUTE REPORT</w:t>
            </w:r>
          </w:p>
        </w:tc>
      </w:tr>
      <w:tr w:rsidR="0064315F" w:rsidRPr="0002501E" w14:paraId="335A24C9" w14:textId="77777777" w:rsidTr="00827BDE">
        <w:trPr>
          <w:cantSplit/>
        </w:trPr>
        <w:tc>
          <w:tcPr>
            <w:tcW w:w="3299" w:type="dxa"/>
          </w:tcPr>
          <w:p w14:paraId="335A24C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IBQLR4A</w:t>
            </w:r>
          </w:p>
        </w:tc>
        <w:tc>
          <w:tcPr>
            <w:tcW w:w="6051" w:type="dxa"/>
          </w:tcPr>
          <w:p w14:paraId="335A24C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ACUTE/NON-ACUTE REPORT</w:t>
            </w:r>
          </w:p>
        </w:tc>
      </w:tr>
      <w:tr w:rsidR="0064315F" w:rsidRPr="0002501E" w14:paraId="335A24CC" w14:textId="77777777" w:rsidTr="00827BDE">
        <w:trPr>
          <w:cantSplit/>
        </w:trPr>
        <w:tc>
          <w:tcPr>
            <w:tcW w:w="3299" w:type="dxa"/>
          </w:tcPr>
          <w:p w14:paraId="335A24C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IBQLSCR</w:t>
            </w:r>
          </w:p>
        </w:tc>
        <w:tc>
          <w:tcPr>
            <w:tcW w:w="6051" w:type="dxa"/>
          </w:tcPr>
          <w:p w14:paraId="335A24CB"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SCREEN DUMP OF RAW DATA FOR DOWNLOAD SPREADSHEET</w:t>
            </w:r>
          </w:p>
        </w:tc>
      </w:tr>
      <w:tr w:rsidR="0064315F" w:rsidRPr="0002501E" w14:paraId="335A24CF" w14:textId="77777777" w:rsidTr="00827BDE">
        <w:trPr>
          <w:cantSplit/>
        </w:trPr>
        <w:tc>
          <w:tcPr>
            <w:tcW w:w="3299" w:type="dxa"/>
          </w:tcPr>
          <w:p w14:paraId="335A24C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IBQLT</w:t>
            </w:r>
          </w:p>
        </w:tc>
        <w:tc>
          <w:tcPr>
            <w:tcW w:w="6051" w:type="dxa"/>
          </w:tcPr>
          <w:p w14:paraId="335A24C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TRANSMIT DATA</w:t>
            </w:r>
          </w:p>
        </w:tc>
      </w:tr>
      <w:tr w:rsidR="0064315F" w:rsidRPr="0002501E" w14:paraId="335A24D2" w14:textId="77777777" w:rsidTr="00827BDE">
        <w:trPr>
          <w:cantSplit/>
        </w:trPr>
        <w:tc>
          <w:tcPr>
            <w:tcW w:w="3299" w:type="dxa"/>
          </w:tcPr>
          <w:p w14:paraId="335A24D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IBQLT5</w:t>
            </w:r>
          </w:p>
        </w:tc>
        <w:tc>
          <w:tcPr>
            <w:tcW w:w="6051" w:type="dxa"/>
          </w:tcPr>
          <w:p w14:paraId="335A24D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TRANSMIT PREVIOUS ROLLUPS</w:t>
            </w:r>
          </w:p>
        </w:tc>
      </w:tr>
      <w:tr w:rsidR="0064315F" w:rsidRPr="0002501E" w14:paraId="335A24D5" w14:textId="77777777" w:rsidTr="00827BDE">
        <w:trPr>
          <w:cantSplit/>
        </w:trPr>
        <w:tc>
          <w:tcPr>
            <w:tcW w:w="3299" w:type="dxa"/>
          </w:tcPr>
          <w:p w14:paraId="335A24D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IBQLT5A</w:t>
            </w:r>
          </w:p>
        </w:tc>
        <w:tc>
          <w:tcPr>
            <w:tcW w:w="6051" w:type="dxa"/>
          </w:tcPr>
          <w:p w14:paraId="335A24D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TRANSMIT PREVIOUS ROLLUPS</w:t>
            </w:r>
          </w:p>
        </w:tc>
      </w:tr>
      <w:tr w:rsidR="0064315F" w:rsidRPr="0002501E" w14:paraId="335A24D8" w14:textId="77777777" w:rsidTr="00827BDE">
        <w:trPr>
          <w:cantSplit/>
        </w:trPr>
        <w:tc>
          <w:tcPr>
            <w:tcW w:w="3299" w:type="dxa"/>
          </w:tcPr>
          <w:p w14:paraId="335A24D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IBQYIN</w:t>
            </w:r>
          </w:p>
        </w:tc>
        <w:tc>
          <w:tcPr>
            <w:tcW w:w="6051" w:type="dxa"/>
          </w:tcPr>
          <w:p w14:paraId="335A24D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INITIALIZATION ROUTINE FOR PATCH IBQ*1*1</w:t>
            </w:r>
          </w:p>
        </w:tc>
      </w:tr>
      <w:tr w:rsidR="0064315F" w:rsidRPr="0002501E" w14:paraId="335A24DB" w14:textId="77777777" w:rsidTr="00827BDE">
        <w:trPr>
          <w:cantSplit/>
        </w:trPr>
        <w:tc>
          <w:tcPr>
            <w:tcW w:w="3299" w:type="dxa"/>
          </w:tcPr>
          <w:p w14:paraId="335A24D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IBQYPT</w:t>
            </w:r>
          </w:p>
        </w:tc>
        <w:tc>
          <w:tcPr>
            <w:tcW w:w="6051" w:type="dxa"/>
          </w:tcPr>
          <w:p w14:paraId="335A24D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POST-INITIALIZATION FOR PATCH IBQ*1*1</w:t>
            </w:r>
          </w:p>
        </w:tc>
      </w:tr>
      <w:tr w:rsidR="0064315F" w:rsidRPr="0002501E" w14:paraId="335A24DE" w14:textId="77777777" w:rsidTr="00827BDE">
        <w:trPr>
          <w:cantSplit/>
        </w:trPr>
        <w:tc>
          <w:tcPr>
            <w:tcW w:w="3299" w:type="dxa"/>
          </w:tcPr>
          <w:p w14:paraId="335A24D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IBR</w:t>
            </w:r>
          </w:p>
        </w:tc>
        <w:tc>
          <w:tcPr>
            <w:tcW w:w="6051" w:type="dxa"/>
          </w:tcPr>
          <w:p w14:paraId="335A24DD"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Totals charg</w:t>
            </w:r>
            <w:r w:rsidRPr="00D1302C">
              <w:rPr>
                <w:rFonts w:ascii="Times New Roman" w:hAnsi="Times New Roman"/>
                <w:sz w:val="22"/>
                <w:szCs w:val="22"/>
              </w:rPr>
              <w:t>es, passes to Accounts Receivable, and subsequently updates IB actions.</w:t>
            </w:r>
          </w:p>
        </w:tc>
      </w:tr>
      <w:tr w:rsidR="0064315F" w:rsidRPr="0002501E" w14:paraId="335A24E1" w14:textId="77777777" w:rsidTr="00827BDE">
        <w:trPr>
          <w:cantSplit/>
        </w:trPr>
        <w:tc>
          <w:tcPr>
            <w:tcW w:w="3299" w:type="dxa"/>
          </w:tcPr>
          <w:p w14:paraId="335A24D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IBRBUL</w:t>
            </w:r>
          </w:p>
        </w:tc>
        <w:tc>
          <w:tcPr>
            <w:tcW w:w="6051" w:type="dxa"/>
          </w:tcPr>
          <w:p w14:paraId="335A24E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Sends a mail message to the IB Category C mail group informing it that Category C charges have been determined for a veteran with insurance.</w:t>
            </w:r>
          </w:p>
        </w:tc>
      </w:tr>
      <w:tr w:rsidR="0064315F" w:rsidRPr="0002501E" w14:paraId="335A24E4" w14:textId="77777777" w:rsidTr="00827BDE">
        <w:trPr>
          <w:cantSplit/>
        </w:trPr>
        <w:tc>
          <w:tcPr>
            <w:tcW w:w="3299" w:type="dxa"/>
          </w:tcPr>
          <w:p w14:paraId="335A24E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IBRCON1</w:t>
            </w:r>
          </w:p>
        </w:tc>
        <w:tc>
          <w:tcPr>
            <w:tcW w:w="6051" w:type="dxa"/>
          </w:tcPr>
          <w:p w14:paraId="335A24E3"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Allows the user to do a lo</w:t>
            </w:r>
            <w:r w:rsidRPr="00D1302C">
              <w:rPr>
                <w:rFonts w:ascii="Times New Roman" w:hAnsi="Times New Roman"/>
                <w:sz w:val="22"/>
                <w:szCs w:val="22"/>
              </w:rPr>
              <w:t>okup on a cross-reference of patients with converted charges and then select one for processing.</w:t>
            </w:r>
          </w:p>
        </w:tc>
      </w:tr>
      <w:tr w:rsidR="0064315F" w:rsidRPr="0002501E" w14:paraId="335A24E7" w14:textId="77777777" w:rsidTr="00827BDE">
        <w:trPr>
          <w:cantSplit/>
        </w:trPr>
        <w:tc>
          <w:tcPr>
            <w:tcW w:w="3299" w:type="dxa"/>
          </w:tcPr>
          <w:p w14:paraId="335A24E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IBRCON2</w:t>
            </w:r>
          </w:p>
        </w:tc>
        <w:tc>
          <w:tcPr>
            <w:tcW w:w="6051" w:type="dxa"/>
          </w:tcPr>
          <w:p w14:paraId="335A24E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Passes all outpatient converted charges prior to a user-selected date to Accounts Receivable by calling routine ^IBR.</w:t>
            </w:r>
          </w:p>
        </w:tc>
      </w:tr>
      <w:tr w:rsidR="0064315F" w:rsidRPr="0002501E" w14:paraId="335A24EA" w14:textId="77777777" w:rsidTr="00827BDE">
        <w:trPr>
          <w:cantSplit/>
        </w:trPr>
        <w:tc>
          <w:tcPr>
            <w:tcW w:w="3299" w:type="dxa"/>
          </w:tcPr>
          <w:p w14:paraId="335A24E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IBRCON3</w:t>
            </w:r>
          </w:p>
        </w:tc>
        <w:tc>
          <w:tcPr>
            <w:tcW w:w="6051" w:type="dxa"/>
          </w:tcPr>
          <w:p w14:paraId="335A24E9"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 xml:space="preserve">Top level routine for </w:t>
            </w:r>
            <w:r w:rsidRPr="00D1302C">
              <w:rPr>
                <w:rFonts w:ascii="Times New Roman" w:hAnsi="Times New Roman"/>
                <w:sz w:val="22"/>
                <w:szCs w:val="22"/>
              </w:rPr>
              <w:t>the IBRCON1 and IBRCON2.</w:t>
            </w:r>
          </w:p>
        </w:tc>
      </w:tr>
      <w:tr w:rsidR="0064315F" w:rsidRPr="0002501E" w14:paraId="335A24ED" w14:textId="77777777" w:rsidTr="00827BDE">
        <w:trPr>
          <w:cantSplit/>
        </w:trPr>
        <w:tc>
          <w:tcPr>
            <w:tcW w:w="3299" w:type="dxa"/>
          </w:tcPr>
          <w:p w14:paraId="335A24EB" w14:textId="77777777" w:rsidR="0064315F" w:rsidRPr="0002501E" w:rsidRDefault="0064315F" w:rsidP="0064315F">
            <w:pPr>
              <w:rPr>
                <w:rFonts w:ascii="Times New Roman" w:hAnsi="Times New Roman"/>
                <w:sz w:val="22"/>
                <w:szCs w:val="22"/>
              </w:rPr>
            </w:pPr>
            <w:r>
              <w:rPr>
                <w:rFonts w:ascii="Times New Roman" w:hAnsi="Times New Roman"/>
                <w:sz w:val="22"/>
                <w:szCs w:val="22"/>
              </w:rPr>
              <w:t>IBRFIHL1</w:t>
            </w:r>
          </w:p>
        </w:tc>
        <w:tc>
          <w:tcPr>
            <w:tcW w:w="6051" w:type="dxa"/>
          </w:tcPr>
          <w:p w14:paraId="335A24EC" w14:textId="77777777" w:rsidR="0064315F" w:rsidRPr="0002501E" w:rsidRDefault="0064315F" w:rsidP="0064315F">
            <w:pPr>
              <w:rPr>
                <w:rFonts w:ascii="Times New Roman" w:hAnsi="Times New Roman"/>
                <w:sz w:val="22"/>
                <w:szCs w:val="22"/>
              </w:rPr>
            </w:pPr>
            <w:r w:rsidRPr="00AF2190">
              <w:rPr>
                <w:rFonts w:ascii="Times New Roman" w:hAnsi="Times New Roman"/>
                <w:sz w:val="22"/>
                <w:szCs w:val="22"/>
              </w:rPr>
              <w:t>HL7 Process Incoming EHC_E12 Messages</w:t>
            </w:r>
          </w:p>
        </w:tc>
      </w:tr>
      <w:tr w:rsidR="0064315F" w:rsidRPr="0002501E" w14:paraId="335A24F0" w14:textId="77777777" w:rsidTr="00827BDE">
        <w:trPr>
          <w:cantSplit/>
        </w:trPr>
        <w:tc>
          <w:tcPr>
            <w:tcW w:w="3299" w:type="dxa"/>
          </w:tcPr>
          <w:p w14:paraId="335A24EE" w14:textId="77777777" w:rsidR="0064315F" w:rsidRPr="0002501E" w:rsidRDefault="0064315F" w:rsidP="0064315F">
            <w:pPr>
              <w:rPr>
                <w:rFonts w:ascii="Times New Roman" w:hAnsi="Times New Roman"/>
                <w:sz w:val="22"/>
                <w:szCs w:val="22"/>
              </w:rPr>
            </w:pPr>
            <w:r>
              <w:rPr>
                <w:rFonts w:ascii="Times New Roman" w:hAnsi="Times New Roman"/>
                <w:sz w:val="22"/>
                <w:szCs w:val="22"/>
              </w:rPr>
              <w:t>IBRFIHL2</w:t>
            </w:r>
          </w:p>
        </w:tc>
        <w:tc>
          <w:tcPr>
            <w:tcW w:w="6051" w:type="dxa"/>
          </w:tcPr>
          <w:p w14:paraId="335A24EF" w14:textId="77777777" w:rsidR="0064315F" w:rsidRPr="0002501E" w:rsidRDefault="0064315F" w:rsidP="0064315F">
            <w:pPr>
              <w:rPr>
                <w:rFonts w:ascii="Times New Roman" w:hAnsi="Times New Roman"/>
                <w:sz w:val="22"/>
                <w:szCs w:val="22"/>
              </w:rPr>
            </w:pPr>
            <w:r w:rsidRPr="00AF2190">
              <w:rPr>
                <w:rFonts w:ascii="Times New Roman" w:hAnsi="Times New Roman"/>
                <w:sz w:val="22"/>
                <w:szCs w:val="22"/>
              </w:rPr>
              <w:t>HL7 Process Incoming EHC_E12 M</w:t>
            </w:r>
            <w:r>
              <w:rPr>
                <w:rFonts w:ascii="Times New Roman" w:hAnsi="Times New Roman"/>
                <w:sz w:val="22"/>
                <w:szCs w:val="22"/>
              </w:rPr>
              <w:t>e</w:t>
            </w:r>
            <w:r w:rsidRPr="00AF2190">
              <w:rPr>
                <w:rFonts w:ascii="Times New Roman" w:hAnsi="Times New Roman"/>
                <w:sz w:val="22"/>
                <w:szCs w:val="22"/>
              </w:rPr>
              <w:t>s</w:t>
            </w:r>
            <w:r>
              <w:rPr>
                <w:rFonts w:ascii="Times New Roman" w:hAnsi="Times New Roman"/>
                <w:sz w:val="22"/>
                <w:szCs w:val="22"/>
              </w:rPr>
              <w:t>sa</w:t>
            </w:r>
            <w:r w:rsidRPr="00AF2190">
              <w:rPr>
                <w:rFonts w:ascii="Times New Roman" w:hAnsi="Times New Roman"/>
                <w:sz w:val="22"/>
                <w:szCs w:val="22"/>
              </w:rPr>
              <w:t>g</w:t>
            </w:r>
            <w:r>
              <w:rPr>
                <w:rFonts w:ascii="Times New Roman" w:hAnsi="Times New Roman"/>
                <w:sz w:val="22"/>
                <w:szCs w:val="22"/>
              </w:rPr>
              <w:t>e</w:t>
            </w:r>
            <w:r w:rsidRPr="00AF2190">
              <w:rPr>
                <w:rFonts w:ascii="Times New Roman" w:hAnsi="Times New Roman"/>
                <w:sz w:val="22"/>
                <w:szCs w:val="22"/>
              </w:rPr>
              <w:t>s (cont.)</w:t>
            </w:r>
          </w:p>
        </w:tc>
      </w:tr>
      <w:tr w:rsidR="0064315F" w:rsidRPr="0002501E" w14:paraId="335A24F3" w14:textId="77777777" w:rsidTr="00827BDE">
        <w:trPr>
          <w:cantSplit/>
        </w:trPr>
        <w:tc>
          <w:tcPr>
            <w:tcW w:w="3299" w:type="dxa"/>
          </w:tcPr>
          <w:p w14:paraId="335A24F1" w14:textId="77777777" w:rsidR="0064315F" w:rsidRPr="0002501E" w:rsidRDefault="0064315F" w:rsidP="0064315F">
            <w:pPr>
              <w:rPr>
                <w:rFonts w:ascii="Times New Roman" w:hAnsi="Times New Roman"/>
                <w:sz w:val="22"/>
                <w:szCs w:val="22"/>
              </w:rPr>
            </w:pPr>
            <w:r>
              <w:rPr>
                <w:rFonts w:ascii="Times New Roman" w:hAnsi="Times New Roman"/>
                <w:sz w:val="22"/>
                <w:szCs w:val="22"/>
              </w:rPr>
              <w:t>IBRFIHLI</w:t>
            </w:r>
          </w:p>
        </w:tc>
        <w:tc>
          <w:tcPr>
            <w:tcW w:w="6051" w:type="dxa"/>
          </w:tcPr>
          <w:p w14:paraId="335A24F2" w14:textId="77777777" w:rsidR="0064315F" w:rsidRPr="0002501E" w:rsidRDefault="0064315F" w:rsidP="0064315F">
            <w:pPr>
              <w:rPr>
                <w:rFonts w:ascii="Times New Roman" w:hAnsi="Times New Roman"/>
                <w:sz w:val="22"/>
                <w:szCs w:val="22"/>
              </w:rPr>
            </w:pPr>
            <w:r w:rsidRPr="00AF2190">
              <w:rPr>
                <w:rFonts w:ascii="Times New Roman" w:hAnsi="Times New Roman"/>
                <w:sz w:val="22"/>
                <w:szCs w:val="22"/>
              </w:rPr>
              <w:t>Incoming HL7 messages</w:t>
            </w:r>
          </w:p>
        </w:tc>
      </w:tr>
      <w:tr w:rsidR="0064315F" w:rsidRPr="0002501E" w14:paraId="335A24F6" w14:textId="77777777" w:rsidTr="00827BDE">
        <w:trPr>
          <w:cantSplit/>
        </w:trPr>
        <w:tc>
          <w:tcPr>
            <w:tcW w:w="3299" w:type="dxa"/>
          </w:tcPr>
          <w:p w14:paraId="335A24F4" w14:textId="77777777" w:rsidR="0064315F" w:rsidRPr="0002501E" w:rsidRDefault="0064315F" w:rsidP="0064315F">
            <w:pPr>
              <w:rPr>
                <w:rFonts w:ascii="Times New Roman" w:hAnsi="Times New Roman"/>
                <w:sz w:val="22"/>
                <w:szCs w:val="22"/>
              </w:rPr>
            </w:pPr>
            <w:r>
              <w:rPr>
                <w:rFonts w:ascii="Times New Roman" w:hAnsi="Times New Roman"/>
                <w:sz w:val="22"/>
                <w:szCs w:val="22"/>
              </w:rPr>
              <w:t>IBRFIHLU</w:t>
            </w:r>
          </w:p>
        </w:tc>
        <w:tc>
          <w:tcPr>
            <w:tcW w:w="6051" w:type="dxa"/>
          </w:tcPr>
          <w:p w14:paraId="335A24F5" w14:textId="77777777" w:rsidR="0064315F" w:rsidRPr="0002501E" w:rsidRDefault="0064315F" w:rsidP="0064315F">
            <w:pPr>
              <w:rPr>
                <w:rFonts w:ascii="Times New Roman" w:hAnsi="Times New Roman"/>
                <w:sz w:val="22"/>
                <w:szCs w:val="22"/>
              </w:rPr>
            </w:pPr>
            <w:r w:rsidRPr="00AF2190">
              <w:rPr>
                <w:rFonts w:ascii="Times New Roman" w:hAnsi="Times New Roman"/>
                <w:sz w:val="22"/>
                <w:szCs w:val="22"/>
              </w:rPr>
              <w:t>HL7 Utilities</w:t>
            </w:r>
          </w:p>
        </w:tc>
      </w:tr>
      <w:tr w:rsidR="0064315F" w:rsidRPr="0002501E" w14:paraId="335A24F9" w14:textId="77777777" w:rsidTr="00827BDE">
        <w:trPr>
          <w:cantSplit/>
        </w:trPr>
        <w:tc>
          <w:tcPr>
            <w:tcW w:w="3299" w:type="dxa"/>
          </w:tcPr>
          <w:p w14:paraId="335A24F7" w14:textId="77777777" w:rsidR="0064315F" w:rsidRPr="0002501E" w:rsidRDefault="0064315F" w:rsidP="0064315F">
            <w:pPr>
              <w:rPr>
                <w:rFonts w:ascii="Times New Roman" w:hAnsi="Times New Roman"/>
                <w:sz w:val="22"/>
                <w:szCs w:val="22"/>
              </w:rPr>
            </w:pPr>
            <w:r>
              <w:rPr>
                <w:rFonts w:ascii="Times New Roman" w:hAnsi="Times New Roman"/>
                <w:sz w:val="22"/>
                <w:szCs w:val="22"/>
              </w:rPr>
              <w:t>IBRFIN</w:t>
            </w:r>
          </w:p>
        </w:tc>
        <w:tc>
          <w:tcPr>
            <w:tcW w:w="6051" w:type="dxa"/>
          </w:tcPr>
          <w:p w14:paraId="335A24F8" w14:textId="77777777" w:rsidR="0064315F" w:rsidRPr="0002501E" w:rsidRDefault="0064315F" w:rsidP="0064315F">
            <w:pPr>
              <w:rPr>
                <w:rFonts w:ascii="Times New Roman" w:hAnsi="Times New Roman"/>
                <w:sz w:val="22"/>
                <w:szCs w:val="22"/>
              </w:rPr>
            </w:pPr>
            <w:r w:rsidRPr="00AF2190">
              <w:rPr>
                <w:rFonts w:ascii="Times New Roman" w:hAnsi="Times New Roman"/>
                <w:sz w:val="22"/>
                <w:szCs w:val="22"/>
              </w:rPr>
              <w:t>RFAI Message Detail Worklist</w:t>
            </w:r>
          </w:p>
        </w:tc>
      </w:tr>
      <w:tr w:rsidR="0064315F" w:rsidRPr="0002501E" w14:paraId="335A24FC" w14:textId="77777777" w:rsidTr="00827BDE">
        <w:trPr>
          <w:cantSplit/>
        </w:trPr>
        <w:tc>
          <w:tcPr>
            <w:tcW w:w="3299" w:type="dxa"/>
          </w:tcPr>
          <w:p w14:paraId="335A24FA" w14:textId="77777777" w:rsidR="0064315F" w:rsidRPr="0002501E" w:rsidRDefault="0064315F" w:rsidP="0064315F">
            <w:pPr>
              <w:rPr>
                <w:rFonts w:ascii="Times New Roman" w:hAnsi="Times New Roman"/>
                <w:sz w:val="22"/>
                <w:szCs w:val="22"/>
              </w:rPr>
            </w:pPr>
            <w:r>
              <w:rPr>
                <w:rFonts w:ascii="Times New Roman" w:hAnsi="Times New Roman"/>
                <w:sz w:val="22"/>
                <w:szCs w:val="22"/>
              </w:rPr>
              <w:t>IBRFIWL</w:t>
            </w:r>
          </w:p>
        </w:tc>
        <w:tc>
          <w:tcPr>
            <w:tcW w:w="6051" w:type="dxa"/>
          </w:tcPr>
          <w:p w14:paraId="335A24FB" w14:textId="77777777" w:rsidR="0064315F" w:rsidRPr="0002501E" w:rsidRDefault="0064315F" w:rsidP="0064315F">
            <w:pPr>
              <w:rPr>
                <w:rFonts w:ascii="Times New Roman" w:hAnsi="Times New Roman"/>
                <w:sz w:val="22"/>
                <w:szCs w:val="22"/>
              </w:rPr>
            </w:pPr>
            <w:r w:rsidRPr="00AF2190">
              <w:rPr>
                <w:rFonts w:ascii="Times New Roman" w:hAnsi="Times New Roman"/>
                <w:sz w:val="22"/>
                <w:szCs w:val="22"/>
              </w:rPr>
              <w:t>LIST OF Requ</w:t>
            </w:r>
            <w:r>
              <w:rPr>
                <w:rFonts w:ascii="Times New Roman" w:hAnsi="Times New Roman"/>
                <w:sz w:val="22"/>
                <w:szCs w:val="22"/>
              </w:rPr>
              <w:t>est For Additional Information</w:t>
            </w:r>
            <w:r w:rsidRPr="00AF2190">
              <w:rPr>
                <w:rFonts w:ascii="Times New Roman" w:hAnsi="Times New Roman"/>
                <w:sz w:val="22"/>
                <w:szCs w:val="22"/>
              </w:rPr>
              <w:t xml:space="preserve"> (RFAI) SCREEN</w:t>
            </w:r>
          </w:p>
        </w:tc>
      </w:tr>
      <w:tr w:rsidR="0064315F" w:rsidRPr="0002501E" w14:paraId="335A24FF" w14:textId="77777777" w:rsidTr="00827BDE">
        <w:trPr>
          <w:cantSplit/>
        </w:trPr>
        <w:tc>
          <w:tcPr>
            <w:tcW w:w="3299" w:type="dxa"/>
          </w:tcPr>
          <w:p w14:paraId="335A24FD" w14:textId="77777777" w:rsidR="0064315F" w:rsidRPr="0002501E" w:rsidRDefault="0064315F" w:rsidP="0064315F">
            <w:pPr>
              <w:rPr>
                <w:rFonts w:ascii="Times New Roman" w:hAnsi="Times New Roman"/>
                <w:sz w:val="22"/>
                <w:szCs w:val="22"/>
              </w:rPr>
            </w:pPr>
            <w:r>
              <w:rPr>
                <w:rFonts w:ascii="Times New Roman" w:hAnsi="Times New Roman"/>
                <w:sz w:val="22"/>
                <w:szCs w:val="22"/>
              </w:rPr>
              <w:t>IBRFIWL1</w:t>
            </w:r>
          </w:p>
        </w:tc>
        <w:tc>
          <w:tcPr>
            <w:tcW w:w="6051" w:type="dxa"/>
          </w:tcPr>
          <w:p w14:paraId="335A24FE" w14:textId="77777777" w:rsidR="0064315F" w:rsidRPr="0002501E" w:rsidRDefault="0064315F" w:rsidP="0064315F">
            <w:pPr>
              <w:rPr>
                <w:rFonts w:ascii="Times New Roman" w:hAnsi="Times New Roman"/>
                <w:sz w:val="22"/>
                <w:szCs w:val="22"/>
              </w:rPr>
            </w:pPr>
            <w:r w:rsidRPr="00AF2190">
              <w:rPr>
                <w:rFonts w:ascii="Times New Roman" w:hAnsi="Times New Roman"/>
                <w:sz w:val="22"/>
                <w:szCs w:val="22"/>
              </w:rPr>
              <w:t>RFAI Message Detail Worklist</w:t>
            </w:r>
          </w:p>
        </w:tc>
      </w:tr>
      <w:tr w:rsidR="0064315F" w:rsidRPr="0002501E" w14:paraId="335A2502" w14:textId="77777777" w:rsidTr="00827BDE">
        <w:trPr>
          <w:cantSplit/>
        </w:trPr>
        <w:tc>
          <w:tcPr>
            <w:tcW w:w="3299" w:type="dxa"/>
          </w:tcPr>
          <w:p w14:paraId="335A2500" w14:textId="77777777" w:rsidR="0064315F" w:rsidRPr="0002501E" w:rsidRDefault="0064315F" w:rsidP="0064315F">
            <w:pPr>
              <w:rPr>
                <w:rFonts w:ascii="Times New Roman" w:hAnsi="Times New Roman"/>
                <w:sz w:val="22"/>
                <w:szCs w:val="22"/>
              </w:rPr>
            </w:pPr>
            <w:r>
              <w:rPr>
                <w:rFonts w:ascii="Times New Roman" w:hAnsi="Times New Roman"/>
                <w:sz w:val="22"/>
                <w:szCs w:val="22"/>
              </w:rPr>
              <w:t>IBRFIWLA</w:t>
            </w:r>
          </w:p>
        </w:tc>
        <w:tc>
          <w:tcPr>
            <w:tcW w:w="6051" w:type="dxa"/>
          </w:tcPr>
          <w:p w14:paraId="335A2501" w14:textId="77777777" w:rsidR="0064315F" w:rsidRPr="0002501E" w:rsidRDefault="0064315F" w:rsidP="0064315F">
            <w:pPr>
              <w:rPr>
                <w:rFonts w:ascii="Times New Roman" w:hAnsi="Times New Roman"/>
                <w:sz w:val="22"/>
                <w:szCs w:val="22"/>
              </w:rPr>
            </w:pPr>
            <w:r w:rsidRPr="00AF2190">
              <w:rPr>
                <w:rFonts w:ascii="Times New Roman" w:hAnsi="Times New Roman"/>
                <w:sz w:val="22"/>
                <w:szCs w:val="22"/>
              </w:rPr>
              <w:t>LIST OF Request For Additional Information (RFAI) SCREEN</w:t>
            </w:r>
          </w:p>
        </w:tc>
      </w:tr>
      <w:tr w:rsidR="0064315F" w:rsidRPr="0002501E" w14:paraId="335A2505" w14:textId="77777777" w:rsidTr="00827BDE">
        <w:trPr>
          <w:cantSplit/>
        </w:trPr>
        <w:tc>
          <w:tcPr>
            <w:tcW w:w="3299" w:type="dxa"/>
          </w:tcPr>
          <w:p w14:paraId="335A250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IBRFN, IBRFN1, IBRFN2</w:t>
            </w:r>
          </w:p>
        </w:tc>
        <w:tc>
          <w:tcPr>
            <w:tcW w:w="6051" w:type="dxa"/>
          </w:tcPr>
          <w:p w14:paraId="335A250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Routine contains supported calls for Accounts Receivable.</w:t>
            </w:r>
          </w:p>
        </w:tc>
      </w:tr>
      <w:tr w:rsidR="0064315F" w:rsidRPr="0002501E" w14:paraId="335A2508" w14:textId="77777777" w:rsidTr="00827BDE">
        <w:trPr>
          <w:cantSplit/>
        </w:trPr>
        <w:tc>
          <w:tcPr>
            <w:tcW w:w="3299" w:type="dxa"/>
          </w:tcPr>
          <w:p w14:paraId="335A250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IBRFN3</w:t>
            </w:r>
          </w:p>
        </w:tc>
        <w:tc>
          <w:tcPr>
            <w:tcW w:w="6051" w:type="dxa"/>
          </w:tcPr>
          <w:p w14:paraId="335A250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Passes bill/claims info to Accounts Receivable.</w:t>
            </w:r>
          </w:p>
        </w:tc>
      </w:tr>
      <w:tr w:rsidR="0064315F" w:rsidRPr="0002501E" w14:paraId="335A250B" w14:textId="77777777" w:rsidTr="00827BDE">
        <w:trPr>
          <w:cantSplit/>
        </w:trPr>
        <w:tc>
          <w:tcPr>
            <w:tcW w:w="3299" w:type="dxa"/>
          </w:tcPr>
          <w:p w14:paraId="335A250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IBRFN4</w:t>
            </w:r>
          </w:p>
        </w:tc>
        <w:tc>
          <w:tcPr>
            <w:tcW w:w="6051" w:type="dxa"/>
          </w:tcPr>
          <w:p w14:paraId="335A250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Contains utility calls for IB/AR Extract.</w:t>
            </w:r>
          </w:p>
        </w:tc>
      </w:tr>
      <w:tr w:rsidR="0064315F" w:rsidRPr="0002501E" w14:paraId="335A250E" w14:textId="77777777" w:rsidTr="00827BDE">
        <w:trPr>
          <w:cantSplit/>
        </w:trPr>
        <w:tc>
          <w:tcPr>
            <w:tcW w:w="3299" w:type="dxa"/>
          </w:tcPr>
          <w:p w14:paraId="335A250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IBRREL</w:t>
            </w:r>
          </w:p>
        </w:tc>
        <w:tc>
          <w:tcPr>
            <w:tcW w:w="6051" w:type="dxa"/>
          </w:tcPr>
          <w:p w14:paraId="335A250D"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Release Means Test charges placed on</w:t>
            </w:r>
            <w:r w:rsidRPr="00D1302C">
              <w:rPr>
                <w:rFonts w:ascii="Times New Roman" w:hAnsi="Times New Roman"/>
                <w:sz w:val="22"/>
                <w:szCs w:val="22"/>
              </w:rPr>
              <w:t xml:space="preserve"> hold.</w:t>
            </w:r>
          </w:p>
        </w:tc>
      </w:tr>
      <w:tr w:rsidR="0064315F" w:rsidRPr="0002501E" w14:paraId="335A2511" w14:textId="77777777" w:rsidTr="00827BDE">
        <w:trPr>
          <w:cantSplit/>
        </w:trPr>
        <w:tc>
          <w:tcPr>
            <w:tcW w:w="3299" w:type="dxa"/>
          </w:tcPr>
          <w:p w14:paraId="335A250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IBRSUTL</w:t>
            </w:r>
          </w:p>
        </w:tc>
        <w:tc>
          <w:tcPr>
            <w:tcW w:w="6051" w:type="dxa"/>
          </w:tcPr>
          <w:p w14:paraId="335A251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ASCD INTERFACE UTILITIES</w:t>
            </w:r>
          </w:p>
        </w:tc>
      </w:tr>
      <w:tr w:rsidR="0064315F" w:rsidRPr="0002501E" w14:paraId="335A2514" w14:textId="77777777" w:rsidTr="00827BDE">
        <w:trPr>
          <w:cantSplit/>
        </w:trPr>
        <w:tc>
          <w:tcPr>
            <w:tcW w:w="3299" w:type="dxa"/>
          </w:tcPr>
          <w:p w14:paraId="335A251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IBRUTL</w:t>
            </w:r>
          </w:p>
        </w:tc>
        <w:tc>
          <w:tcPr>
            <w:tcW w:w="6051" w:type="dxa"/>
          </w:tcPr>
          <w:p w14:paraId="335A251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Utilities for the IB/Accounts Receivable interface.</w:t>
            </w:r>
          </w:p>
        </w:tc>
      </w:tr>
      <w:tr w:rsidR="0064315F" w:rsidRPr="0002501E" w14:paraId="335A2517" w14:textId="77777777" w:rsidTr="00827BDE">
        <w:trPr>
          <w:cantSplit/>
        </w:trPr>
        <w:tc>
          <w:tcPr>
            <w:tcW w:w="3299" w:type="dxa"/>
          </w:tcPr>
          <w:p w14:paraId="335A251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IBRXUTL</w:t>
            </w:r>
          </w:p>
        </w:tc>
        <w:tc>
          <w:tcPr>
            <w:tcW w:w="6051" w:type="dxa"/>
          </w:tcPr>
          <w:p w14:paraId="335A251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PHARMACY API CALLS</w:t>
            </w:r>
          </w:p>
        </w:tc>
      </w:tr>
      <w:tr w:rsidR="0064315F" w:rsidRPr="0002501E" w14:paraId="335A251A" w14:textId="77777777" w:rsidTr="00827BDE">
        <w:trPr>
          <w:cantSplit/>
        </w:trPr>
        <w:tc>
          <w:tcPr>
            <w:tcW w:w="3299" w:type="dxa"/>
          </w:tcPr>
          <w:p w14:paraId="335A251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IBRXUTL1</w:t>
            </w:r>
          </w:p>
        </w:tc>
        <w:tc>
          <w:tcPr>
            <w:tcW w:w="6051" w:type="dxa"/>
          </w:tcPr>
          <w:p w14:paraId="335A251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BP/BDM - PHARMACY API CALLS</w:t>
            </w:r>
          </w:p>
        </w:tc>
      </w:tr>
      <w:tr w:rsidR="0064315F" w:rsidRPr="0002501E" w14:paraId="335A251D" w14:textId="77777777" w:rsidTr="00827BDE">
        <w:trPr>
          <w:cantSplit/>
        </w:trPr>
        <w:tc>
          <w:tcPr>
            <w:tcW w:w="3299" w:type="dxa"/>
          </w:tcPr>
          <w:p w14:paraId="335A251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lastRenderedPageBreak/>
              <w:t>IBSDU</w:t>
            </w:r>
          </w:p>
        </w:tc>
        <w:tc>
          <w:tcPr>
            <w:tcW w:w="6051" w:type="dxa"/>
          </w:tcPr>
          <w:p w14:paraId="335A251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ACRP API UTILITIES</w:t>
            </w:r>
          </w:p>
        </w:tc>
      </w:tr>
      <w:tr w:rsidR="0064315F" w:rsidRPr="0002501E" w14:paraId="335A2520" w14:textId="77777777" w:rsidTr="00827BDE">
        <w:trPr>
          <w:cantSplit/>
        </w:trPr>
        <w:tc>
          <w:tcPr>
            <w:tcW w:w="3299" w:type="dxa"/>
          </w:tcPr>
          <w:p w14:paraId="335A251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IBTOAT, IBTOAT1, IBTOAT2</w:t>
            </w:r>
          </w:p>
        </w:tc>
        <w:tc>
          <w:tcPr>
            <w:tcW w:w="6051" w:type="dxa"/>
          </w:tcPr>
          <w:p w14:paraId="335A251F"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These routines print the Admission Sh</w:t>
            </w:r>
            <w:r w:rsidRPr="00D1302C">
              <w:rPr>
                <w:rFonts w:ascii="Times New Roman" w:hAnsi="Times New Roman"/>
                <w:sz w:val="22"/>
                <w:szCs w:val="22"/>
              </w:rPr>
              <w:t>eet.</w:t>
            </w:r>
          </w:p>
        </w:tc>
      </w:tr>
      <w:tr w:rsidR="0064315F" w:rsidRPr="0002501E" w14:paraId="335A2524" w14:textId="77777777" w:rsidTr="00827BDE">
        <w:trPr>
          <w:cantSplit/>
        </w:trPr>
        <w:tc>
          <w:tcPr>
            <w:tcW w:w="3299" w:type="dxa"/>
          </w:tcPr>
          <w:p w14:paraId="335A252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 xml:space="preserve">IBTOBI, IBTOBI1, IBTOBI2, </w:t>
            </w:r>
          </w:p>
          <w:p w14:paraId="335A252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IBTOBI3, IBTOBI4</w:t>
            </w:r>
          </w:p>
        </w:tc>
        <w:tc>
          <w:tcPr>
            <w:tcW w:w="6051" w:type="dxa"/>
          </w:tcPr>
          <w:p w14:paraId="335A2523"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These routines print the Claims Tracking summary for billing.</w:t>
            </w:r>
          </w:p>
        </w:tc>
      </w:tr>
      <w:tr w:rsidR="0064315F" w:rsidRPr="0002501E" w14:paraId="335A2527" w14:textId="77777777" w:rsidTr="00827BDE">
        <w:trPr>
          <w:cantSplit/>
        </w:trPr>
        <w:tc>
          <w:tcPr>
            <w:tcW w:w="3299" w:type="dxa"/>
          </w:tcPr>
          <w:p w14:paraId="335A252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IBTODD, IBTODD1</w:t>
            </w:r>
          </w:p>
        </w:tc>
        <w:tc>
          <w:tcPr>
            <w:tcW w:w="6051" w:type="dxa"/>
          </w:tcPr>
          <w:p w14:paraId="335A252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These routines print the Days Denied Report for Claims Tracking.</w:t>
            </w:r>
          </w:p>
        </w:tc>
      </w:tr>
      <w:tr w:rsidR="0064315F" w:rsidRPr="0002501E" w14:paraId="335A252A" w14:textId="77777777" w:rsidTr="00827BDE">
        <w:trPr>
          <w:cantSplit/>
        </w:trPr>
        <w:tc>
          <w:tcPr>
            <w:tcW w:w="3299" w:type="dxa"/>
          </w:tcPr>
          <w:p w14:paraId="335A252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IBTODD2</w:t>
            </w:r>
          </w:p>
        </w:tc>
        <w:tc>
          <w:tcPr>
            <w:tcW w:w="6051" w:type="dxa"/>
          </w:tcPr>
          <w:p w14:paraId="335A252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CLAIMS TRACKING DENIED DAYS REPORT</w:t>
            </w:r>
          </w:p>
        </w:tc>
      </w:tr>
      <w:tr w:rsidR="0064315F" w:rsidRPr="0002501E" w14:paraId="335A252D" w14:textId="77777777" w:rsidTr="00827BDE">
        <w:trPr>
          <w:cantSplit/>
        </w:trPr>
        <w:tc>
          <w:tcPr>
            <w:tcW w:w="3299" w:type="dxa"/>
          </w:tcPr>
          <w:p w14:paraId="335A252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IBTOECT</w:t>
            </w:r>
          </w:p>
        </w:tc>
        <w:tc>
          <w:tcPr>
            <w:tcW w:w="6051" w:type="dxa"/>
          </w:tcPr>
          <w:p w14:paraId="335A252C"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 xml:space="preserve">ENHANCED </w:t>
            </w:r>
            <w:r w:rsidRPr="00D1302C">
              <w:rPr>
                <w:rFonts w:ascii="Times New Roman" w:hAnsi="Times New Roman"/>
                <w:sz w:val="22"/>
                <w:szCs w:val="22"/>
              </w:rPr>
              <w:t>CLAIMS TRACKING REPORTS</w:t>
            </w:r>
          </w:p>
        </w:tc>
      </w:tr>
      <w:tr w:rsidR="0064315F" w:rsidRPr="0002501E" w14:paraId="335A2530" w14:textId="77777777" w:rsidTr="00827BDE">
        <w:trPr>
          <w:cantSplit/>
        </w:trPr>
        <w:tc>
          <w:tcPr>
            <w:tcW w:w="3299" w:type="dxa"/>
          </w:tcPr>
          <w:p w14:paraId="335A252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IBTOLR</w:t>
            </w:r>
          </w:p>
        </w:tc>
        <w:tc>
          <w:tcPr>
            <w:tcW w:w="6051" w:type="dxa"/>
          </w:tcPr>
          <w:p w14:paraId="335A252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This routine prints the list of cases in Claims Tracking requiring Random Sample.</w:t>
            </w:r>
          </w:p>
        </w:tc>
      </w:tr>
      <w:tr w:rsidR="0064315F" w:rsidRPr="0002501E" w14:paraId="335A2533" w14:textId="77777777" w:rsidTr="00827BDE">
        <w:trPr>
          <w:cantSplit/>
        </w:trPr>
        <w:tc>
          <w:tcPr>
            <w:tcW w:w="3299" w:type="dxa"/>
          </w:tcPr>
          <w:p w14:paraId="335A253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IBTONB</w:t>
            </w:r>
          </w:p>
        </w:tc>
        <w:tc>
          <w:tcPr>
            <w:tcW w:w="6051" w:type="dxa"/>
          </w:tcPr>
          <w:p w14:paraId="335A253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This routine prints unbilled care that is billable in Claims Tracking.</w:t>
            </w:r>
          </w:p>
        </w:tc>
      </w:tr>
      <w:tr w:rsidR="0064315F" w:rsidRPr="0002501E" w14:paraId="335A2536" w14:textId="77777777" w:rsidTr="00827BDE">
        <w:trPr>
          <w:cantSplit/>
        </w:trPr>
        <w:tc>
          <w:tcPr>
            <w:tcW w:w="3299" w:type="dxa"/>
          </w:tcPr>
          <w:p w14:paraId="335A253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IBTOPW</w:t>
            </w:r>
          </w:p>
        </w:tc>
        <w:tc>
          <w:tcPr>
            <w:tcW w:w="6051" w:type="dxa"/>
          </w:tcPr>
          <w:p w14:paraId="335A253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This routine prints the Pending Reviews Report.</w:t>
            </w:r>
          </w:p>
        </w:tc>
      </w:tr>
      <w:tr w:rsidR="0064315F" w:rsidRPr="0002501E" w14:paraId="335A2539" w14:textId="77777777" w:rsidTr="00827BDE">
        <w:trPr>
          <w:cantSplit/>
        </w:trPr>
        <w:tc>
          <w:tcPr>
            <w:tcW w:w="3299" w:type="dxa"/>
          </w:tcPr>
          <w:p w14:paraId="335A253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IBTOSA</w:t>
            </w:r>
          </w:p>
        </w:tc>
        <w:tc>
          <w:tcPr>
            <w:tcW w:w="6051" w:type="dxa"/>
          </w:tcPr>
          <w:p w14:paraId="335A2538"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This routine prints the Scheduled Admissions with Insurance Report.</w:t>
            </w:r>
          </w:p>
        </w:tc>
      </w:tr>
      <w:tr w:rsidR="0064315F" w:rsidRPr="0002501E" w14:paraId="335A253C" w14:textId="77777777" w:rsidTr="00827BDE">
        <w:trPr>
          <w:cantSplit/>
        </w:trPr>
        <w:tc>
          <w:tcPr>
            <w:tcW w:w="3299" w:type="dxa"/>
          </w:tcPr>
          <w:p w14:paraId="335A253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IBTOSUM, IBTOSUM1, IBTOSUM2</w:t>
            </w:r>
          </w:p>
        </w:tc>
        <w:tc>
          <w:tcPr>
            <w:tcW w:w="6051" w:type="dxa"/>
          </w:tcPr>
          <w:p w14:paraId="335A253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These routines print the MCCR/UR Summary Report.</w:t>
            </w:r>
          </w:p>
        </w:tc>
      </w:tr>
      <w:tr w:rsidR="0064315F" w:rsidRPr="0002501E" w14:paraId="335A253F" w14:textId="77777777" w:rsidTr="00827BDE">
        <w:trPr>
          <w:cantSplit/>
        </w:trPr>
        <w:tc>
          <w:tcPr>
            <w:tcW w:w="3299" w:type="dxa"/>
          </w:tcPr>
          <w:p w14:paraId="335A253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IBTOTR</w:t>
            </w:r>
          </w:p>
        </w:tc>
        <w:tc>
          <w:tcPr>
            <w:tcW w:w="6051" w:type="dxa"/>
          </w:tcPr>
          <w:p w14:paraId="335A253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This routine prints the Claims Tracking Inquiry.</w:t>
            </w:r>
          </w:p>
        </w:tc>
      </w:tr>
      <w:tr w:rsidR="0064315F" w:rsidRPr="0002501E" w14:paraId="335A2542" w14:textId="77777777" w:rsidTr="00827BDE">
        <w:trPr>
          <w:cantSplit/>
        </w:trPr>
        <w:tc>
          <w:tcPr>
            <w:tcW w:w="3299" w:type="dxa"/>
          </w:tcPr>
          <w:p w14:paraId="335A254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IBTOUA</w:t>
            </w:r>
          </w:p>
        </w:tc>
        <w:tc>
          <w:tcPr>
            <w:tcW w:w="6051" w:type="dxa"/>
          </w:tcPr>
          <w:p w14:paraId="335A2541"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This routine prints the Unscheduled Admissio</w:t>
            </w:r>
            <w:r w:rsidRPr="00D1302C">
              <w:rPr>
                <w:rFonts w:ascii="Times New Roman" w:hAnsi="Times New Roman"/>
                <w:sz w:val="22"/>
                <w:szCs w:val="22"/>
              </w:rPr>
              <w:t>ns with Insurance Report.</w:t>
            </w:r>
          </w:p>
        </w:tc>
      </w:tr>
      <w:tr w:rsidR="0064315F" w:rsidRPr="0002501E" w14:paraId="335A2545" w14:textId="77777777" w:rsidTr="00827BDE">
        <w:trPr>
          <w:cantSplit/>
        </w:trPr>
        <w:tc>
          <w:tcPr>
            <w:tcW w:w="3299" w:type="dxa"/>
          </w:tcPr>
          <w:p w14:paraId="335A254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IBTOUR, IBTOUR1, IBTOUR2, IBTOUR3, IBTOUR4, IBTOUR5</w:t>
            </w:r>
          </w:p>
        </w:tc>
        <w:tc>
          <w:tcPr>
            <w:tcW w:w="6051" w:type="dxa"/>
          </w:tcPr>
          <w:p w14:paraId="335A254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These routines print the Claims Tracking UR Activity Report.</w:t>
            </w:r>
          </w:p>
        </w:tc>
      </w:tr>
      <w:tr w:rsidR="0064315F" w:rsidRPr="0002501E" w14:paraId="335A2548" w14:textId="77777777" w:rsidTr="00827BDE">
        <w:trPr>
          <w:cantSplit/>
        </w:trPr>
        <w:tc>
          <w:tcPr>
            <w:tcW w:w="3299" w:type="dxa"/>
          </w:tcPr>
          <w:p w14:paraId="335A254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IBTOVS</w:t>
            </w:r>
          </w:p>
        </w:tc>
        <w:tc>
          <w:tcPr>
            <w:tcW w:w="6051" w:type="dxa"/>
          </w:tcPr>
          <w:p w14:paraId="335A254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This routine prints a list of billable visits from Claims Tracking by visit type.</w:t>
            </w:r>
          </w:p>
        </w:tc>
      </w:tr>
      <w:tr w:rsidR="0064315F" w:rsidRPr="0002501E" w14:paraId="335A254B" w14:textId="77777777" w:rsidTr="00827BDE">
        <w:trPr>
          <w:cantSplit/>
        </w:trPr>
        <w:tc>
          <w:tcPr>
            <w:tcW w:w="3299" w:type="dxa"/>
          </w:tcPr>
          <w:p w14:paraId="335A254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IBTRC, IBTRC1, IBTRC2,  IBTRC3, IBTRC4</w:t>
            </w:r>
          </w:p>
        </w:tc>
        <w:tc>
          <w:tcPr>
            <w:tcW w:w="6051" w:type="dxa"/>
          </w:tcPr>
          <w:p w14:paraId="335A254A"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These routines display the list of Insurance Reviews for a visit and allow for editing of the data on one or more reviews, as well as adding or deleting reviews.</w:t>
            </w:r>
          </w:p>
        </w:tc>
      </w:tr>
      <w:tr w:rsidR="0064315F" w:rsidRPr="0002501E" w14:paraId="335A254E" w14:textId="77777777" w:rsidTr="00827BDE">
        <w:trPr>
          <w:cantSplit/>
        </w:trPr>
        <w:tc>
          <w:tcPr>
            <w:tcW w:w="3299" w:type="dxa"/>
          </w:tcPr>
          <w:p w14:paraId="335A254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IBTRCD, IBTRCD0, IBTRCD1</w:t>
            </w:r>
          </w:p>
        </w:tc>
        <w:tc>
          <w:tcPr>
            <w:tcW w:w="6051" w:type="dxa"/>
          </w:tcPr>
          <w:p w14:paraId="335A254D"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These routines create the expanded display of a single</w:t>
            </w:r>
            <w:r w:rsidRPr="00D1302C">
              <w:rPr>
                <w:rFonts w:ascii="Times New Roman" w:hAnsi="Times New Roman"/>
                <w:sz w:val="22"/>
                <w:szCs w:val="22"/>
              </w:rPr>
              <w:t xml:space="preserve"> Insurance Review and allow for editing of the review.</w:t>
            </w:r>
          </w:p>
        </w:tc>
      </w:tr>
      <w:tr w:rsidR="0064315F" w:rsidRPr="0002501E" w14:paraId="335A2551" w14:textId="77777777" w:rsidTr="00827BDE">
        <w:trPr>
          <w:cantSplit/>
        </w:trPr>
        <w:tc>
          <w:tcPr>
            <w:tcW w:w="3299" w:type="dxa"/>
          </w:tcPr>
          <w:p w14:paraId="335A254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IBTRD, IBTRD1</w:t>
            </w:r>
          </w:p>
        </w:tc>
        <w:tc>
          <w:tcPr>
            <w:tcW w:w="6051" w:type="dxa"/>
          </w:tcPr>
          <w:p w14:paraId="335A255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These routines display the list of denials and appeals and allow for adding, editing, and deleting of the data on one or more of the listed items.</w:t>
            </w:r>
          </w:p>
        </w:tc>
      </w:tr>
      <w:tr w:rsidR="0064315F" w:rsidRPr="0002501E" w14:paraId="335A2554" w14:textId="77777777" w:rsidTr="00827BDE">
        <w:trPr>
          <w:cantSplit/>
        </w:trPr>
        <w:tc>
          <w:tcPr>
            <w:tcW w:w="3299" w:type="dxa"/>
          </w:tcPr>
          <w:p w14:paraId="335A255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IBTRDD, IBTRDD1</w:t>
            </w:r>
          </w:p>
        </w:tc>
        <w:tc>
          <w:tcPr>
            <w:tcW w:w="6051" w:type="dxa"/>
          </w:tcPr>
          <w:p w14:paraId="335A2553"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 xml:space="preserve">These routines create </w:t>
            </w:r>
            <w:r w:rsidRPr="00D1302C">
              <w:rPr>
                <w:rFonts w:ascii="Times New Roman" w:hAnsi="Times New Roman"/>
                <w:sz w:val="22"/>
                <w:szCs w:val="22"/>
              </w:rPr>
              <w:t>the expanded display of a single denial or appeal and for editing of the entry.</w:t>
            </w:r>
          </w:p>
        </w:tc>
      </w:tr>
      <w:tr w:rsidR="0064315F" w:rsidRPr="0002501E" w14:paraId="335A2557" w14:textId="77777777" w:rsidTr="00827BDE">
        <w:trPr>
          <w:cantSplit/>
        </w:trPr>
        <w:tc>
          <w:tcPr>
            <w:tcW w:w="3299" w:type="dxa"/>
          </w:tcPr>
          <w:p w14:paraId="335A255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IBTRE, IBTRE0, IBTRE1, IBTRE2, IBTRE20, IBTRE3</w:t>
            </w:r>
          </w:p>
        </w:tc>
        <w:tc>
          <w:tcPr>
            <w:tcW w:w="6051" w:type="dxa"/>
          </w:tcPr>
          <w:p w14:paraId="335A2556"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These routines display the list of Claims Tracking entries (inpatient visits, outpatient visits, prescription refills) for a pat</w:t>
            </w:r>
            <w:r w:rsidRPr="00D1302C">
              <w:rPr>
                <w:rFonts w:ascii="Times New Roman" w:hAnsi="Times New Roman"/>
                <w:sz w:val="22"/>
                <w:szCs w:val="22"/>
              </w:rPr>
              <w:t>ient, and allow for adding, editing, and deleting of visits on the list.</w:t>
            </w:r>
          </w:p>
        </w:tc>
      </w:tr>
      <w:tr w:rsidR="0064315F" w:rsidRPr="0002501E" w14:paraId="335A255A" w14:textId="77777777" w:rsidTr="00827BDE">
        <w:trPr>
          <w:cantSplit/>
        </w:trPr>
        <w:tc>
          <w:tcPr>
            <w:tcW w:w="3299" w:type="dxa"/>
          </w:tcPr>
          <w:p w14:paraId="335A255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IBTRE4</w:t>
            </w:r>
          </w:p>
        </w:tc>
        <w:tc>
          <w:tcPr>
            <w:tcW w:w="6051" w:type="dxa"/>
          </w:tcPr>
          <w:p w14:paraId="335A255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This routine allows for editing of inpatient procedures in Claims Tracking.</w:t>
            </w:r>
          </w:p>
        </w:tc>
      </w:tr>
      <w:tr w:rsidR="0064315F" w:rsidRPr="0002501E" w14:paraId="335A255D" w14:textId="77777777" w:rsidTr="00827BDE">
        <w:trPr>
          <w:cantSplit/>
        </w:trPr>
        <w:tc>
          <w:tcPr>
            <w:tcW w:w="3299" w:type="dxa"/>
          </w:tcPr>
          <w:p w14:paraId="335A255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IBTRE5</w:t>
            </w:r>
          </w:p>
        </w:tc>
        <w:tc>
          <w:tcPr>
            <w:tcW w:w="6051" w:type="dxa"/>
          </w:tcPr>
          <w:p w14:paraId="335A255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This routine allows for the editing of inpatient providers in Claims Tracking.</w:t>
            </w:r>
          </w:p>
        </w:tc>
      </w:tr>
      <w:tr w:rsidR="0064315F" w:rsidRPr="0002501E" w14:paraId="335A2560" w14:textId="77777777" w:rsidTr="00827BDE">
        <w:trPr>
          <w:cantSplit/>
        </w:trPr>
        <w:tc>
          <w:tcPr>
            <w:tcW w:w="3299" w:type="dxa"/>
          </w:tcPr>
          <w:p w14:paraId="335A255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IBTRE6</w:t>
            </w:r>
          </w:p>
        </w:tc>
        <w:tc>
          <w:tcPr>
            <w:tcW w:w="6051" w:type="dxa"/>
          </w:tcPr>
          <w:p w14:paraId="335A255F"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This</w:t>
            </w:r>
            <w:r w:rsidRPr="00D1302C">
              <w:rPr>
                <w:rFonts w:ascii="Times New Roman" w:hAnsi="Times New Roman"/>
                <w:sz w:val="22"/>
                <w:szCs w:val="22"/>
              </w:rPr>
              <w:t xml:space="preserve"> routine allows for the editing of inpatient procedures in Claims Tracking.</w:t>
            </w:r>
          </w:p>
        </w:tc>
      </w:tr>
      <w:tr w:rsidR="0064315F" w:rsidRPr="0002501E" w14:paraId="335A2563" w14:textId="77777777" w:rsidTr="00827BDE">
        <w:trPr>
          <w:cantSplit/>
        </w:trPr>
        <w:tc>
          <w:tcPr>
            <w:tcW w:w="3299" w:type="dxa"/>
          </w:tcPr>
          <w:p w14:paraId="335A256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IBTRED, IBTRED0, IBTRED01, BTRED1, IBTRED2</w:t>
            </w:r>
          </w:p>
        </w:tc>
        <w:tc>
          <w:tcPr>
            <w:tcW w:w="6051" w:type="dxa"/>
          </w:tcPr>
          <w:p w14:paraId="335A256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These routines create the expanded display of a single entry in Claims Tracking and editing on the displayed data.</w:t>
            </w:r>
          </w:p>
        </w:tc>
      </w:tr>
      <w:tr w:rsidR="0064315F" w:rsidRPr="0002501E" w14:paraId="335A2566" w14:textId="77777777" w:rsidTr="00827BDE">
        <w:trPr>
          <w:cantSplit/>
        </w:trPr>
        <w:tc>
          <w:tcPr>
            <w:tcW w:w="3299" w:type="dxa"/>
          </w:tcPr>
          <w:p w14:paraId="335A2564" w14:textId="77777777" w:rsidR="0064315F" w:rsidRPr="0002501E" w:rsidRDefault="0064315F" w:rsidP="0064315F">
            <w:pPr>
              <w:rPr>
                <w:rFonts w:ascii="Times New Roman" w:hAnsi="Times New Roman"/>
                <w:sz w:val="22"/>
                <w:szCs w:val="22"/>
              </w:rPr>
            </w:pPr>
            <w:r>
              <w:rPr>
                <w:rFonts w:ascii="Times New Roman" w:hAnsi="Times New Roman"/>
                <w:sz w:val="22"/>
                <w:szCs w:val="22"/>
              </w:rPr>
              <w:t>IBTRH1</w:t>
            </w:r>
          </w:p>
        </w:tc>
        <w:tc>
          <w:tcPr>
            <w:tcW w:w="6051" w:type="dxa"/>
          </w:tcPr>
          <w:p w14:paraId="335A2565" w14:textId="77777777" w:rsidR="0064315F" w:rsidRPr="0002501E" w:rsidRDefault="0064315F" w:rsidP="0064315F">
            <w:pPr>
              <w:rPr>
                <w:rFonts w:ascii="Times New Roman" w:hAnsi="Times New Roman"/>
                <w:sz w:val="22"/>
                <w:szCs w:val="22"/>
              </w:rPr>
            </w:pPr>
            <w:r>
              <w:rPr>
                <w:rFonts w:ascii="Times New Roman" w:hAnsi="Times New Roman"/>
                <w:sz w:val="22"/>
                <w:szCs w:val="22"/>
              </w:rPr>
              <w:t>Contains the main Entry Points for the HCSR Worklist.</w:t>
            </w:r>
          </w:p>
        </w:tc>
      </w:tr>
      <w:tr w:rsidR="0064315F" w14:paraId="335A2569" w14:textId="77777777" w:rsidTr="00827BDE">
        <w:trPr>
          <w:cantSplit/>
        </w:trPr>
        <w:tc>
          <w:tcPr>
            <w:tcW w:w="3299" w:type="dxa"/>
          </w:tcPr>
          <w:p w14:paraId="335A2567" w14:textId="77777777" w:rsidR="0064315F" w:rsidRDefault="0064315F" w:rsidP="0064315F">
            <w:pPr>
              <w:rPr>
                <w:rFonts w:ascii="Times New Roman" w:hAnsi="Times New Roman"/>
                <w:sz w:val="22"/>
                <w:szCs w:val="22"/>
              </w:rPr>
            </w:pPr>
            <w:r>
              <w:rPr>
                <w:rFonts w:ascii="Times New Roman" w:hAnsi="Times New Roman"/>
                <w:sz w:val="22"/>
                <w:szCs w:val="22"/>
              </w:rPr>
              <w:t>IBTRH1A</w:t>
            </w:r>
          </w:p>
        </w:tc>
        <w:tc>
          <w:tcPr>
            <w:tcW w:w="6051" w:type="dxa"/>
          </w:tcPr>
          <w:p w14:paraId="335A2568" w14:textId="77777777" w:rsidR="0064315F" w:rsidRDefault="0064315F" w:rsidP="0064315F">
            <w:pPr>
              <w:rPr>
                <w:rFonts w:ascii="Times New Roman" w:hAnsi="Times New Roman"/>
                <w:sz w:val="22"/>
                <w:szCs w:val="22"/>
              </w:rPr>
            </w:pPr>
            <w:r>
              <w:rPr>
                <w:rFonts w:ascii="Times New Roman" w:hAnsi="Times New Roman"/>
                <w:sz w:val="22"/>
                <w:szCs w:val="22"/>
              </w:rPr>
              <w:t>Contains Entry Points and Functions used in filtering/displaying the HCSR Worklist.</w:t>
            </w:r>
          </w:p>
        </w:tc>
      </w:tr>
      <w:tr w:rsidR="0064315F" w14:paraId="335A256C" w14:textId="77777777" w:rsidTr="00827BDE">
        <w:trPr>
          <w:cantSplit/>
        </w:trPr>
        <w:tc>
          <w:tcPr>
            <w:tcW w:w="3299" w:type="dxa"/>
          </w:tcPr>
          <w:p w14:paraId="335A256A" w14:textId="77777777" w:rsidR="0064315F" w:rsidRDefault="0064315F" w:rsidP="0064315F">
            <w:pPr>
              <w:rPr>
                <w:rFonts w:ascii="Times New Roman" w:hAnsi="Times New Roman"/>
                <w:sz w:val="22"/>
                <w:szCs w:val="22"/>
              </w:rPr>
            </w:pPr>
            <w:r>
              <w:rPr>
                <w:rFonts w:ascii="Times New Roman" w:hAnsi="Times New Roman"/>
                <w:sz w:val="22"/>
                <w:szCs w:val="22"/>
              </w:rPr>
              <w:lastRenderedPageBreak/>
              <w:t>IBTRH1B</w:t>
            </w:r>
          </w:p>
        </w:tc>
        <w:tc>
          <w:tcPr>
            <w:tcW w:w="6051" w:type="dxa"/>
          </w:tcPr>
          <w:p w14:paraId="335A256B" w14:textId="77777777" w:rsidR="0064315F" w:rsidRDefault="0064315F" w:rsidP="0064315F">
            <w:pPr>
              <w:rPr>
                <w:rFonts w:ascii="Times New Roman" w:hAnsi="Times New Roman"/>
                <w:sz w:val="22"/>
                <w:szCs w:val="22"/>
              </w:rPr>
            </w:pPr>
            <w:r>
              <w:rPr>
                <w:rFonts w:ascii="Times New Roman" w:hAnsi="Times New Roman"/>
                <w:sz w:val="22"/>
                <w:szCs w:val="22"/>
              </w:rPr>
              <w:t>Contains Entry Points and Functions used in filtering/displaying the HCSR Worklist.</w:t>
            </w:r>
          </w:p>
        </w:tc>
      </w:tr>
      <w:tr w:rsidR="0064315F" w14:paraId="335A256F" w14:textId="77777777" w:rsidTr="00827BDE">
        <w:trPr>
          <w:cantSplit/>
        </w:trPr>
        <w:tc>
          <w:tcPr>
            <w:tcW w:w="3299" w:type="dxa"/>
          </w:tcPr>
          <w:p w14:paraId="335A256D" w14:textId="77777777" w:rsidR="0064315F" w:rsidRDefault="0064315F" w:rsidP="0064315F">
            <w:pPr>
              <w:rPr>
                <w:rFonts w:ascii="Times New Roman" w:hAnsi="Times New Roman"/>
                <w:sz w:val="22"/>
                <w:szCs w:val="22"/>
              </w:rPr>
            </w:pPr>
            <w:r>
              <w:rPr>
                <w:rFonts w:ascii="Times New Roman" w:hAnsi="Times New Roman"/>
                <w:sz w:val="22"/>
                <w:szCs w:val="22"/>
              </w:rPr>
              <w:t>IBTRH2</w:t>
            </w:r>
          </w:p>
        </w:tc>
        <w:tc>
          <w:tcPr>
            <w:tcW w:w="6051" w:type="dxa"/>
          </w:tcPr>
          <w:p w14:paraId="335A256E" w14:textId="77777777" w:rsidR="0064315F" w:rsidRDefault="0064315F" w:rsidP="0064315F">
            <w:pPr>
              <w:rPr>
                <w:rFonts w:ascii="Times New Roman" w:hAnsi="Times New Roman"/>
                <w:sz w:val="22"/>
                <w:szCs w:val="22"/>
              </w:rPr>
            </w:pPr>
            <w:r>
              <w:rPr>
                <w:rFonts w:ascii="Times New Roman" w:hAnsi="Times New Roman"/>
                <w:sz w:val="22"/>
                <w:szCs w:val="22"/>
              </w:rPr>
              <w:t>HCSR Worklist Expand Entry</w:t>
            </w:r>
          </w:p>
        </w:tc>
      </w:tr>
      <w:tr w:rsidR="0064315F" w14:paraId="335A2572" w14:textId="77777777" w:rsidTr="00827BDE">
        <w:trPr>
          <w:cantSplit/>
        </w:trPr>
        <w:tc>
          <w:tcPr>
            <w:tcW w:w="3299" w:type="dxa"/>
          </w:tcPr>
          <w:p w14:paraId="335A2570" w14:textId="77777777" w:rsidR="0064315F" w:rsidRDefault="0064315F" w:rsidP="0064315F">
            <w:pPr>
              <w:rPr>
                <w:rFonts w:ascii="Times New Roman" w:hAnsi="Times New Roman"/>
                <w:sz w:val="22"/>
                <w:szCs w:val="22"/>
              </w:rPr>
            </w:pPr>
            <w:r>
              <w:rPr>
                <w:rFonts w:ascii="Times New Roman" w:hAnsi="Times New Roman"/>
                <w:sz w:val="22"/>
                <w:szCs w:val="22"/>
              </w:rPr>
              <w:t>IBTRH2A</w:t>
            </w:r>
          </w:p>
        </w:tc>
        <w:tc>
          <w:tcPr>
            <w:tcW w:w="6051" w:type="dxa"/>
          </w:tcPr>
          <w:p w14:paraId="335A2571" w14:textId="77777777" w:rsidR="0064315F" w:rsidRDefault="0064315F" w:rsidP="0064315F">
            <w:pPr>
              <w:rPr>
                <w:rFonts w:ascii="Times New Roman" w:hAnsi="Times New Roman"/>
                <w:sz w:val="22"/>
                <w:szCs w:val="22"/>
              </w:rPr>
            </w:pPr>
            <w:r>
              <w:rPr>
                <w:rFonts w:ascii="Times New Roman" w:hAnsi="Times New Roman"/>
                <w:sz w:val="22"/>
                <w:szCs w:val="22"/>
              </w:rPr>
              <w:t>HCSR Worklist Expand Entry continued</w:t>
            </w:r>
          </w:p>
        </w:tc>
      </w:tr>
      <w:tr w:rsidR="0064315F" w14:paraId="335A2575" w14:textId="77777777" w:rsidTr="00827BDE">
        <w:trPr>
          <w:cantSplit/>
        </w:trPr>
        <w:tc>
          <w:tcPr>
            <w:tcW w:w="3299" w:type="dxa"/>
          </w:tcPr>
          <w:p w14:paraId="335A2573" w14:textId="77777777" w:rsidR="0064315F" w:rsidRDefault="0064315F" w:rsidP="0064315F">
            <w:pPr>
              <w:rPr>
                <w:rFonts w:ascii="Times New Roman" w:hAnsi="Times New Roman"/>
                <w:sz w:val="22"/>
                <w:szCs w:val="22"/>
              </w:rPr>
            </w:pPr>
            <w:r>
              <w:rPr>
                <w:rFonts w:ascii="Times New Roman" w:hAnsi="Times New Roman"/>
                <w:sz w:val="22"/>
                <w:szCs w:val="22"/>
              </w:rPr>
              <w:t>IBTRH2B</w:t>
            </w:r>
          </w:p>
        </w:tc>
        <w:tc>
          <w:tcPr>
            <w:tcW w:w="6051" w:type="dxa"/>
          </w:tcPr>
          <w:p w14:paraId="335A2574" w14:textId="77777777" w:rsidR="0064315F" w:rsidRDefault="0064315F" w:rsidP="0064315F">
            <w:pPr>
              <w:rPr>
                <w:rFonts w:ascii="Times New Roman" w:hAnsi="Times New Roman"/>
                <w:sz w:val="22"/>
                <w:szCs w:val="22"/>
              </w:rPr>
            </w:pPr>
            <w:r>
              <w:rPr>
                <w:rFonts w:ascii="Times New Roman" w:hAnsi="Times New Roman"/>
                <w:sz w:val="22"/>
                <w:szCs w:val="22"/>
              </w:rPr>
              <w:t>HCSR Worklist Expand Entry - Send</w:t>
            </w:r>
          </w:p>
        </w:tc>
      </w:tr>
      <w:tr w:rsidR="0064315F" w14:paraId="335A2578" w14:textId="77777777" w:rsidTr="00827BDE">
        <w:trPr>
          <w:cantSplit/>
        </w:trPr>
        <w:tc>
          <w:tcPr>
            <w:tcW w:w="3299" w:type="dxa"/>
          </w:tcPr>
          <w:p w14:paraId="335A2576" w14:textId="77777777" w:rsidR="0064315F" w:rsidRDefault="0064315F" w:rsidP="0064315F">
            <w:pPr>
              <w:rPr>
                <w:rFonts w:ascii="Times New Roman" w:hAnsi="Times New Roman"/>
                <w:sz w:val="22"/>
                <w:szCs w:val="22"/>
              </w:rPr>
            </w:pPr>
            <w:r>
              <w:rPr>
                <w:rFonts w:ascii="Times New Roman" w:hAnsi="Times New Roman"/>
                <w:sz w:val="22"/>
                <w:szCs w:val="22"/>
              </w:rPr>
              <w:t>IBTRH3</w:t>
            </w:r>
          </w:p>
        </w:tc>
        <w:tc>
          <w:tcPr>
            <w:tcW w:w="6051" w:type="dxa"/>
          </w:tcPr>
          <w:p w14:paraId="335A2577" w14:textId="77777777" w:rsidR="0064315F" w:rsidRDefault="0064315F" w:rsidP="0064315F">
            <w:pPr>
              <w:rPr>
                <w:rFonts w:ascii="Times New Roman" w:hAnsi="Times New Roman"/>
                <w:sz w:val="22"/>
                <w:szCs w:val="22"/>
              </w:rPr>
            </w:pPr>
            <w:r>
              <w:rPr>
                <w:rFonts w:ascii="Times New Roman" w:hAnsi="Times New Roman"/>
                <w:sz w:val="22"/>
                <w:szCs w:val="22"/>
              </w:rPr>
              <w:t>IBT HCSR Response View</w:t>
            </w:r>
          </w:p>
        </w:tc>
      </w:tr>
      <w:tr w:rsidR="0064315F" w14:paraId="335A257B" w14:textId="77777777" w:rsidTr="00827BDE">
        <w:trPr>
          <w:cantSplit/>
        </w:trPr>
        <w:tc>
          <w:tcPr>
            <w:tcW w:w="3299" w:type="dxa"/>
          </w:tcPr>
          <w:p w14:paraId="335A2579" w14:textId="77777777" w:rsidR="0064315F" w:rsidRDefault="0064315F" w:rsidP="0064315F">
            <w:pPr>
              <w:rPr>
                <w:rFonts w:ascii="Times New Roman" w:hAnsi="Times New Roman"/>
                <w:sz w:val="22"/>
                <w:szCs w:val="22"/>
              </w:rPr>
            </w:pPr>
            <w:r>
              <w:rPr>
                <w:rFonts w:ascii="Times New Roman" w:hAnsi="Times New Roman"/>
                <w:sz w:val="22"/>
                <w:szCs w:val="22"/>
              </w:rPr>
              <w:t>IBTRH3A</w:t>
            </w:r>
          </w:p>
        </w:tc>
        <w:tc>
          <w:tcPr>
            <w:tcW w:w="6051" w:type="dxa"/>
          </w:tcPr>
          <w:p w14:paraId="335A257A" w14:textId="77777777" w:rsidR="0064315F" w:rsidRDefault="0064315F" w:rsidP="0064315F">
            <w:pPr>
              <w:rPr>
                <w:rFonts w:ascii="Times New Roman" w:hAnsi="Times New Roman"/>
                <w:sz w:val="22"/>
                <w:szCs w:val="22"/>
              </w:rPr>
            </w:pPr>
            <w:r>
              <w:rPr>
                <w:rFonts w:ascii="Times New Roman" w:hAnsi="Times New Roman"/>
                <w:sz w:val="22"/>
                <w:szCs w:val="22"/>
              </w:rPr>
              <w:t>IBT HCSR Response View – Display set up</w:t>
            </w:r>
          </w:p>
        </w:tc>
      </w:tr>
      <w:tr w:rsidR="0064315F" w14:paraId="335A257E" w14:textId="77777777" w:rsidTr="00827BDE">
        <w:trPr>
          <w:cantSplit/>
        </w:trPr>
        <w:tc>
          <w:tcPr>
            <w:tcW w:w="3299" w:type="dxa"/>
          </w:tcPr>
          <w:p w14:paraId="335A257C" w14:textId="77777777" w:rsidR="0064315F" w:rsidRDefault="0064315F" w:rsidP="0064315F">
            <w:pPr>
              <w:rPr>
                <w:rFonts w:ascii="Times New Roman" w:hAnsi="Times New Roman"/>
                <w:sz w:val="22"/>
                <w:szCs w:val="22"/>
              </w:rPr>
            </w:pPr>
            <w:r>
              <w:rPr>
                <w:rFonts w:ascii="Times New Roman" w:hAnsi="Times New Roman"/>
                <w:sz w:val="22"/>
                <w:szCs w:val="22"/>
              </w:rPr>
              <w:t>IBTRH3B</w:t>
            </w:r>
          </w:p>
        </w:tc>
        <w:tc>
          <w:tcPr>
            <w:tcW w:w="6051" w:type="dxa"/>
          </w:tcPr>
          <w:p w14:paraId="335A257D" w14:textId="77777777" w:rsidR="0064315F" w:rsidRDefault="0064315F" w:rsidP="0064315F">
            <w:pPr>
              <w:rPr>
                <w:rFonts w:ascii="Times New Roman" w:hAnsi="Times New Roman"/>
                <w:sz w:val="22"/>
                <w:szCs w:val="22"/>
              </w:rPr>
            </w:pPr>
            <w:r>
              <w:rPr>
                <w:rFonts w:ascii="Times New Roman" w:hAnsi="Times New Roman"/>
                <w:sz w:val="22"/>
                <w:szCs w:val="22"/>
              </w:rPr>
              <w:t>IBT HCSR Response View – Display set up</w:t>
            </w:r>
          </w:p>
        </w:tc>
      </w:tr>
      <w:tr w:rsidR="0064315F" w14:paraId="335A2581" w14:textId="77777777" w:rsidTr="00827BDE">
        <w:trPr>
          <w:cantSplit/>
        </w:trPr>
        <w:tc>
          <w:tcPr>
            <w:tcW w:w="3299" w:type="dxa"/>
          </w:tcPr>
          <w:p w14:paraId="335A257F" w14:textId="77777777" w:rsidR="0064315F" w:rsidRDefault="0064315F" w:rsidP="0064315F">
            <w:pPr>
              <w:rPr>
                <w:rFonts w:ascii="Times New Roman" w:hAnsi="Times New Roman"/>
                <w:sz w:val="22"/>
                <w:szCs w:val="22"/>
              </w:rPr>
            </w:pPr>
            <w:r>
              <w:rPr>
                <w:rFonts w:ascii="Times New Roman" w:hAnsi="Times New Roman"/>
                <w:sz w:val="22"/>
                <w:szCs w:val="22"/>
              </w:rPr>
              <w:t>IBTRH5</w:t>
            </w:r>
          </w:p>
        </w:tc>
        <w:tc>
          <w:tcPr>
            <w:tcW w:w="6051" w:type="dxa"/>
          </w:tcPr>
          <w:p w14:paraId="335A2580" w14:textId="77777777" w:rsidR="0064315F" w:rsidRDefault="0064315F" w:rsidP="0064315F">
            <w:pPr>
              <w:rPr>
                <w:rFonts w:ascii="Times New Roman" w:hAnsi="Times New Roman"/>
                <w:sz w:val="22"/>
                <w:szCs w:val="22"/>
              </w:rPr>
            </w:pPr>
            <w:r>
              <w:rPr>
                <w:rFonts w:ascii="Times New Roman" w:hAnsi="Times New Roman"/>
                <w:sz w:val="22"/>
                <w:szCs w:val="22"/>
              </w:rPr>
              <w:t>HCSR Response Worklist</w:t>
            </w:r>
          </w:p>
        </w:tc>
      </w:tr>
      <w:tr w:rsidR="0064315F" w14:paraId="335A2584" w14:textId="77777777" w:rsidTr="00827BDE">
        <w:trPr>
          <w:cantSplit/>
        </w:trPr>
        <w:tc>
          <w:tcPr>
            <w:tcW w:w="3299" w:type="dxa"/>
          </w:tcPr>
          <w:p w14:paraId="335A2582" w14:textId="77777777" w:rsidR="0064315F" w:rsidRDefault="0064315F" w:rsidP="0064315F">
            <w:pPr>
              <w:rPr>
                <w:rFonts w:ascii="Times New Roman" w:hAnsi="Times New Roman"/>
                <w:sz w:val="22"/>
                <w:szCs w:val="22"/>
              </w:rPr>
            </w:pPr>
            <w:r>
              <w:rPr>
                <w:rFonts w:ascii="Times New Roman" w:hAnsi="Times New Roman"/>
                <w:sz w:val="22"/>
                <w:szCs w:val="22"/>
              </w:rPr>
              <w:t>IBTRH5A</w:t>
            </w:r>
          </w:p>
        </w:tc>
        <w:tc>
          <w:tcPr>
            <w:tcW w:w="6051" w:type="dxa"/>
          </w:tcPr>
          <w:p w14:paraId="335A2583" w14:textId="77777777" w:rsidR="0064315F" w:rsidRDefault="0064315F" w:rsidP="0064315F">
            <w:pPr>
              <w:rPr>
                <w:rFonts w:ascii="Times New Roman" w:hAnsi="Times New Roman"/>
                <w:sz w:val="22"/>
                <w:szCs w:val="22"/>
              </w:rPr>
            </w:pPr>
            <w:r>
              <w:rPr>
                <w:rFonts w:ascii="Times New Roman" w:hAnsi="Times New Roman"/>
                <w:sz w:val="22"/>
                <w:szCs w:val="22"/>
              </w:rPr>
              <w:t>HCSR Create 278 Request</w:t>
            </w:r>
          </w:p>
        </w:tc>
      </w:tr>
      <w:tr w:rsidR="0064315F" w14:paraId="335A2587" w14:textId="77777777" w:rsidTr="00827BDE">
        <w:trPr>
          <w:cantSplit/>
        </w:trPr>
        <w:tc>
          <w:tcPr>
            <w:tcW w:w="3299" w:type="dxa"/>
          </w:tcPr>
          <w:p w14:paraId="335A2585" w14:textId="77777777" w:rsidR="0064315F" w:rsidRDefault="0064315F" w:rsidP="0064315F">
            <w:pPr>
              <w:rPr>
                <w:rFonts w:ascii="Times New Roman" w:hAnsi="Times New Roman"/>
                <w:sz w:val="22"/>
                <w:szCs w:val="22"/>
              </w:rPr>
            </w:pPr>
            <w:r>
              <w:rPr>
                <w:rFonts w:ascii="Times New Roman" w:hAnsi="Times New Roman"/>
                <w:sz w:val="22"/>
                <w:szCs w:val="22"/>
              </w:rPr>
              <w:t>IBTRH5B</w:t>
            </w:r>
          </w:p>
        </w:tc>
        <w:tc>
          <w:tcPr>
            <w:tcW w:w="6051" w:type="dxa"/>
          </w:tcPr>
          <w:p w14:paraId="335A2586" w14:textId="77777777" w:rsidR="0064315F" w:rsidRDefault="0064315F" w:rsidP="0064315F">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64315F" w14:paraId="335A258A" w14:textId="77777777" w:rsidTr="00827BDE">
        <w:trPr>
          <w:cantSplit/>
        </w:trPr>
        <w:tc>
          <w:tcPr>
            <w:tcW w:w="3299" w:type="dxa"/>
          </w:tcPr>
          <w:p w14:paraId="335A2588" w14:textId="77777777" w:rsidR="0064315F" w:rsidRDefault="0064315F" w:rsidP="0064315F">
            <w:pPr>
              <w:rPr>
                <w:rFonts w:ascii="Times New Roman" w:hAnsi="Times New Roman"/>
                <w:sz w:val="22"/>
                <w:szCs w:val="22"/>
              </w:rPr>
            </w:pPr>
            <w:r>
              <w:rPr>
                <w:rFonts w:ascii="Times New Roman" w:hAnsi="Times New Roman"/>
                <w:sz w:val="22"/>
                <w:szCs w:val="22"/>
              </w:rPr>
              <w:t>IBTRH5C</w:t>
            </w:r>
          </w:p>
        </w:tc>
        <w:tc>
          <w:tcPr>
            <w:tcW w:w="6051" w:type="dxa"/>
          </w:tcPr>
          <w:p w14:paraId="335A2589" w14:textId="77777777" w:rsidR="0064315F" w:rsidRDefault="0064315F" w:rsidP="0064315F">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64315F" w14:paraId="335A258D" w14:textId="77777777" w:rsidTr="00827BDE">
        <w:trPr>
          <w:cantSplit/>
        </w:trPr>
        <w:tc>
          <w:tcPr>
            <w:tcW w:w="3299" w:type="dxa"/>
          </w:tcPr>
          <w:p w14:paraId="335A258B" w14:textId="77777777" w:rsidR="0064315F" w:rsidRDefault="0064315F" w:rsidP="0064315F">
            <w:pPr>
              <w:rPr>
                <w:rFonts w:ascii="Times New Roman" w:hAnsi="Times New Roman"/>
                <w:sz w:val="22"/>
                <w:szCs w:val="22"/>
              </w:rPr>
            </w:pPr>
            <w:r>
              <w:rPr>
                <w:rFonts w:ascii="Times New Roman" w:hAnsi="Times New Roman"/>
                <w:sz w:val="22"/>
                <w:szCs w:val="22"/>
              </w:rPr>
              <w:t>IBTRH5D</w:t>
            </w:r>
          </w:p>
        </w:tc>
        <w:tc>
          <w:tcPr>
            <w:tcW w:w="6051" w:type="dxa"/>
          </w:tcPr>
          <w:p w14:paraId="335A258C" w14:textId="77777777" w:rsidR="0064315F" w:rsidRDefault="0064315F" w:rsidP="0064315F">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64315F" w14:paraId="335A2590" w14:textId="77777777" w:rsidTr="00827BDE">
        <w:trPr>
          <w:cantSplit/>
        </w:trPr>
        <w:tc>
          <w:tcPr>
            <w:tcW w:w="3299" w:type="dxa"/>
          </w:tcPr>
          <w:p w14:paraId="335A258E" w14:textId="77777777" w:rsidR="0064315F" w:rsidRDefault="0064315F" w:rsidP="0064315F">
            <w:pPr>
              <w:rPr>
                <w:rFonts w:ascii="Times New Roman" w:hAnsi="Times New Roman"/>
                <w:sz w:val="22"/>
                <w:szCs w:val="22"/>
              </w:rPr>
            </w:pPr>
            <w:r>
              <w:rPr>
                <w:rFonts w:ascii="Times New Roman" w:hAnsi="Times New Roman"/>
                <w:sz w:val="22"/>
                <w:szCs w:val="22"/>
              </w:rPr>
              <w:t>IBTRH5E</w:t>
            </w:r>
          </w:p>
        </w:tc>
        <w:tc>
          <w:tcPr>
            <w:tcW w:w="6051" w:type="dxa"/>
          </w:tcPr>
          <w:p w14:paraId="335A258F" w14:textId="77777777" w:rsidR="0064315F" w:rsidRDefault="0064315F" w:rsidP="0064315F">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64315F" w14:paraId="335A2593" w14:textId="77777777" w:rsidTr="00827BDE">
        <w:trPr>
          <w:cantSplit/>
        </w:trPr>
        <w:tc>
          <w:tcPr>
            <w:tcW w:w="3299" w:type="dxa"/>
          </w:tcPr>
          <w:p w14:paraId="335A2591" w14:textId="77777777" w:rsidR="0064315F" w:rsidRDefault="0064315F" w:rsidP="0064315F">
            <w:pPr>
              <w:rPr>
                <w:rFonts w:ascii="Times New Roman" w:hAnsi="Times New Roman"/>
                <w:sz w:val="22"/>
                <w:szCs w:val="22"/>
              </w:rPr>
            </w:pPr>
            <w:r>
              <w:rPr>
                <w:rFonts w:ascii="Times New Roman" w:hAnsi="Times New Roman"/>
                <w:sz w:val="22"/>
                <w:szCs w:val="22"/>
              </w:rPr>
              <w:t>IBTRH5F</w:t>
            </w:r>
          </w:p>
        </w:tc>
        <w:tc>
          <w:tcPr>
            <w:tcW w:w="6051" w:type="dxa"/>
          </w:tcPr>
          <w:p w14:paraId="335A2592" w14:textId="77777777" w:rsidR="0064315F" w:rsidRDefault="0064315F" w:rsidP="0064315F">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64315F" w14:paraId="335A2596" w14:textId="77777777" w:rsidTr="00827BDE">
        <w:trPr>
          <w:cantSplit/>
        </w:trPr>
        <w:tc>
          <w:tcPr>
            <w:tcW w:w="3299" w:type="dxa"/>
          </w:tcPr>
          <w:p w14:paraId="335A2594" w14:textId="77777777" w:rsidR="0064315F" w:rsidRDefault="0064315F" w:rsidP="0064315F">
            <w:pPr>
              <w:rPr>
                <w:rFonts w:ascii="Times New Roman" w:hAnsi="Times New Roman"/>
                <w:sz w:val="22"/>
                <w:szCs w:val="22"/>
              </w:rPr>
            </w:pPr>
            <w:r>
              <w:rPr>
                <w:rFonts w:ascii="Times New Roman" w:hAnsi="Times New Roman"/>
                <w:sz w:val="22"/>
                <w:szCs w:val="22"/>
              </w:rPr>
              <w:t>IBTRH5G</w:t>
            </w:r>
          </w:p>
        </w:tc>
        <w:tc>
          <w:tcPr>
            <w:tcW w:w="6051" w:type="dxa"/>
          </w:tcPr>
          <w:p w14:paraId="335A2595" w14:textId="77777777" w:rsidR="0064315F" w:rsidRDefault="0064315F" w:rsidP="0064315F">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64315F" w14:paraId="335A2599" w14:textId="77777777" w:rsidTr="00827BDE">
        <w:trPr>
          <w:cantSplit/>
        </w:trPr>
        <w:tc>
          <w:tcPr>
            <w:tcW w:w="3299" w:type="dxa"/>
          </w:tcPr>
          <w:p w14:paraId="335A2597" w14:textId="77777777" w:rsidR="0064315F" w:rsidRDefault="0064315F" w:rsidP="0064315F">
            <w:pPr>
              <w:rPr>
                <w:rFonts w:ascii="Times New Roman" w:hAnsi="Times New Roman"/>
                <w:sz w:val="22"/>
                <w:szCs w:val="22"/>
              </w:rPr>
            </w:pPr>
            <w:r>
              <w:rPr>
                <w:rFonts w:ascii="Times New Roman" w:hAnsi="Times New Roman"/>
                <w:sz w:val="22"/>
                <w:szCs w:val="22"/>
              </w:rPr>
              <w:t>IBTRH5H</w:t>
            </w:r>
          </w:p>
        </w:tc>
        <w:tc>
          <w:tcPr>
            <w:tcW w:w="6051" w:type="dxa"/>
          </w:tcPr>
          <w:p w14:paraId="335A2598" w14:textId="77777777" w:rsidR="0064315F" w:rsidRDefault="0064315F" w:rsidP="0064315F">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64315F" w14:paraId="335A259C" w14:textId="77777777" w:rsidTr="00827BDE">
        <w:trPr>
          <w:cantSplit/>
        </w:trPr>
        <w:tc>
          <w:tcPr>
            <w:tcW w:w="3299" w:type="dxa"/>
          </w:tcPr>
          <w:p w14:paraId="335A259A" w14:textId="77777777" w:rsidR="0064315F" w:rsidRDefault="0064315F" w:rsidP="0064315F">
            <w:pPr>
              <w:rPr>
                <w:rFonts w:ascii="Times New Roman" w:hAnsi="Times New Roman"/>
                <w:sz w:val="22"/>
                <w:szCs w:val="22"/>
              </w:rPr>
            </w:pPr>
            <w:r>
              <w:rPr>
                <w:rFonts w:ascii="Times New Roman" w:hAnsi="Times New Roman"/>
                <w:sz w:val="22"/>
                <w:szCs w:val="22"/>
              </w:rPr>
              <w:t>IBTRH5I</w:t>
            </w:r>
          </w:p>
        </w:tc>
        <w:tc>
          <w:tcPr>
            <w:tcW w:w="6051" w:type="dxa"/>
          </w:tcPr>
          <w:p w14:paraId="335A259B" w14:textId="77777777" w:rsidR="0064315F" w:rsidRDefault="0064315F" w:rsidP="0064315F">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64315F" w14:paraId="335A259F" w14:textId="77777777" w:rsidTr="00827BDE">
        <w:trPr>
          <w:cantSplit/>
        </w:trPr>
        <w:tc>
          <w:tcPr>
            <w:tcW w:w="3299" w:type="dxa"/>
          </w:tcPr>
          <w:p w14:paraId="335A259D" w14:textId="77777777" w:rsidR="0064315F" w:rsidRDefault="0064315F" w:rsidP="0064315F">
            <w:pPr>
              <w:rPr>
                <w:rFonts w:ascii="Times New Roman" w:hAnsi="Times New Roman"/>
                <w:sz w:val="22"/>
                <w:szCs w:val="22"/>
              </w:rPr>
            </w:pPr>
            <w:r>
              <w:rPr>
                <w:rFonts w:ascii="Times New Roman" w:hAnsi="Times New Roman"/>
                <w:sz w:val="22"/>
                <w:szCs w:val="22"/>
              </w:rPr>
              <w:t>IBTRH5J</w:t>
            </w:r>
          </w:p>
        </w:tc>
        <w:tc>
          <w:tcPr>
            <w:tcW w:w="6051" w:type="dxa"/>
          </w:tcPr>
          <w:p w14:paraId="335A259E" w14:textId="77777777" w:rsidR="0064315F" w:rsidRDefault="0064315F" w:rsidP="0064315F">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64315F" w14:paraId="335A25A2" w14:textId="77777777" w:rsidTr="00827BDE">
        <w:trPr>
          <w:cantSplit/>
        </w:trPr>
        <w:tc>
          <w:tcPr>
            <w:tcW w:w="3299" w:type="dxa"/>
          </w:tcPr>
          <w:p w14:paraId="335A25A0" w14:textId="77777777" w:rsidR="0064315F" w:rsidRDefault="0064315F" w:rsidP="0064315F">
            <w:pPr>
              <w:rPr>
                <w:rFonts w:ascii="Times New Roman" w:hAnsi="Times New Roman"/>
                <w:sz w:val="22"/>
                <w:szCs w:val="22"/>
              </w:rPr>
            </w:pPr>
            <w:r>
              <w:rPr>
                <w:rFonts w:ascii="Times New Roman" w:hAnsi="Times New Roman"/>
                <w:sz w:val="22"/>
                <w:szCs w:val="22"/>
              </w:rPr>
              <w:t>IBTRH5K</w:t>
            </w:r>
          </w:p>
        </w:tc>
        <w:tc>
          <w:tcPr>
            <w:tcW w:w="6051" w:type="dxa"/>
          </w:tcPr>
          <w:p w14:paraId="335A25A1" w14:textId="77777777" w:rsidR="0064315F" w:rsidRDefault="0064315F" w:rsidP="0064315F">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64315F" w14:paraId="335A25A5" w14:textId="77777777" w:rsidTr="00827BDE">
        <w:trPr>
          <w:cantSplit/>
        </w:trPr>
        <w:tc>
          <w:tcPr>
            <w:tcW w:w="3299" w:type="dxa"/>
          </w:tcPr>
          <w:p w14:paraId="335A25A3" w14:textId="77777777" w:rsidR="0064315F" w:rsidRDefault="0064315F" w:rsidP="0064315F">
            <w:pPr>
              <w:rPr>
                <w:rFonts w:ascii="Times New Roman" w:hAnsi="Times New Roman"/>
                <w:sz w:val="22"/>
                <w:szCs w:val="22"/>
              </w:rPr>
            </w:pPr>
            <w:r>
              <w:rPr>
                <w:rFonts w:ascii="Times New Roman" w:hAnsi="Times New Roman"/>
                <w:sz w:val="22"/>
                <w:szCs w:val="22"/>
              </w:rPr>
              <w:t>IBTRH6</w:t>
            </w:r>
          </w:p>
        </w:tc>
        <w:tc>
          <w:tcPr>
            <w:tcW w:w="6051" w:type="dxa"/>
          </w:tcPr>
          <w:p w14:paraId="335A25A4" w14:textId="77777777" w:rsidR="0064315F" w:rsidRDefault="0064315F" w:rsidP="0064315F">
            <w:pPr>
              <w:rPr>
                <w:rFonts w:ascii="Times New Roman" w:hAnsi="Times New Roman"/>
                <w:sz w:val="22"/>
                <w:szCs w:val="22"/>
              </w:rPr>
            </w:pPr>
            <w:r w:rsidRPr="00C44B22">
              <w:rPr>
                <w:rFonts w:ascii="Times New Roman" w:hAnsi="Times New Roman"/>
                <w:sz w:val="22"/>
                <w:szCs w:val="22"/>
              </w:rPr>
              <w:t>HCSR Send 278 Short Worklist</w:t>
            </w:r>
          </w:p>
        </w:tc>
      </w:tr>
      <w:tr w:rsidR="0064315F" w:rsidRPr="00C44B22" w14:paraId="335A25A8" w14:textId="77777777" w:rsidTr="00827BDE">
        <w:trPr>
          <w:cantSplit/>
        </w:trPr>
        <w:tc>
          <w:tcPr>
            <w:tcW w:w="3299" w:type="dxa"/>
          </w:tcPr>
          <w:p w14:paraId="335A25A6" w14:textId="77777777" w:rsidR="0064315F" w:rsidRDefault="0064315F" w:rsidP="0064315F">
            <w:pPr>
              <w:rPr>
                <w:rFonts w:ascii="Times New Roman" w:hAnsi="Times New Roman"/>
                <w:sz w:val="22"/>
                <w:szCs w:val="22"/>
              </w:rPr>
            </w:pPr>
            <w:r>
              <w:rPr>
                <w:rFonts w:ascii="Times New Roman" w:hAnsi="Times New Roman"/>
                <w:sz w:val="22"/>
                <w:szCs w:val="22"/>
              </w:rPr>
              <w:t>IBTRH7</w:t>
            </w:r>
          </w:p>
        </w:tc>
        <w:tc>
          <w:tcPr>
            <w:tcW w:w="6051" w:type="dxa"/>
          </w:tcPr>
          <w:p w14:paraId="335A25A7" w14:textId="77777777" w:rsidR="0064315F" w:rsidRPr="00C44B22" w:rsidRDefault="0064315F" w:rsidP="0064315F">
            <w:pPr>
              <w:rPr>
                <w:rFonts w:ascii="Times New Roman" w:hAnsi="Times New Roman"/>
                <w:sz w:val="22"/>
                <w:szCs w:val="22"/>
              </w:rPr>
            </w:pPr>
            <w:r>
              <w:rPr>
                <w:rFonts w:ascii="Times New Roman" w:hAnsi="Times New Roman"/>
                <w:sz w:val="22"/>
                <w:szCs w:val="22"/>
              </w:rPr>
              <w:t>Entry Point for IBT HCSR MANUAL 278 ADD Protocol</w:t>
            </w:r>
          </w:p>
        </w:tc>
      </w:tr>
      <w:tr w:rsidR="0064315F" w:rsidRPr="00C44B22" w14:paraId="335A25AB" w14:textId="77777777" w:rsidTr="00827BDE">
        <w:trPr>
          <w:cantSplit/>
        </w:trPr>
        <w:tc>
          <w:tcPr>
            <w:tcW w:w="3299" w:type="dxa"/>
          </w:tcPr>
          <w:p w14:paraId="335A25A9" w14:textId="77777777" w:rsidR="0064315F" w:rsidRDefault="0064315F" w:rsidP="0064315F">
            <w:pPr>
              <w:rPr>
                <w:rFonts w:ascii="Times New Roman" w:hAnsi="Times New Roman"/>
                <w:sz w:val="22"/>
                <w:szCs w:val="22"/>
              </w:rPr>
            </w:pPr>
            <w:r>
              <w:rPr>
                <w:rFonts w:ascii="Times New Roman" w:hAnsi="Times New Roman"/>
                <w:sz w:val="22"/>
                <w:szCs w:val="22"/>
              </w:rPr>
              <w:t>IBTRH8</w:t>
            </w:r>
          </w:p>
        </w:tc>
        <w:tc>
          <w:tcPr>
            <w:tcW w:w="6051" w:type="dxa"/>
          </w:tcPr>
          <w:p w14:paraId="335A25AA" w14:textId="77777777" w:rsidR="0064315F" w:rsidRPr="00C44B22" w:rsidRDefault="0064315F" w:rsidP="0064315F">
            <w:pPr>
              <w:rPr>
                <w:rFonts w:ascii="Times New Roman" w:hAnsi="Times New Roman"/>
                <w:sz w:val="22"/>
                <w:szCs w:val="22"/>
              </w:rPr>
            </w:pPr>
            <w:r>
              <w:rPr>
                <w:rFonts w:ascii="Times New Roman" w:hAnsi="Times New Roman"/>
                <w:sz w:val="22"/>
                <w:szCs w:val="22"/>
              </w:rPr>
              <w:t>Entry Point to display X12 278 message in X12 format.</w:t>
            </w:r>
          </w:p>
        </w:tc>
      </w:tr>
      <w:tr w:rsidR="0064315F" w:rsidRPr="00C44B22" w14:paraId="335A25AE" w14:textId="77777777" w:rsidTr="00827BDE">
        <w:trPr>
          <w:cantSplit/>
        </w:trPr>
        <w:tc>
          <w:tcPr>
            <w:tcW w:w="3299" w:type="dxa"/>
          </w:tcPr>
          <w:p w14:paraId="335A25AC" w14:textId="77777777" w:rsidR="0064315F" w:rsidRDefault="0064315F" w:rsidP="0064315F">
            <w:pPr>
              <w:rPr>
                <w:rFonts w:ascii="Times New Roman" w:hAnsi="Times New Roman"/>
                <w:sz w:val="22"/>
                <w:szCs w:val="22"/>
              </w:rPr>
            </w:pPr>
            <w:r>
              <w:rPr>
                <w:rFonts w:ascii="Times New Roman" w:hAnsi="Times New Roman"/>
                <w:sz w:val="22"/>
                <w:szCs w:val="22"/>
              </w:rPr>
              <w:t>IBTRH8A</w:t>
            </w:r>
          </w:p>
        </w:tc>
        <w:tc>
          <w:tcPr>
            <w:tcW w:w="6051" w:type="dxa"/>
          </w:tcPr>
          <w:p w14:paraId="335A25AD" w14:textId="77777777" w:rsidR="0064315F" w:rsidRPr="00C44B22" w:rsidRDefault="0064315F" w:rsidP="0064315F">
            <w:pPr>
              <w:rPr>
                <w:rFonts w:ascii="Times New Roman" w:hAnsi="Times New Roman"/>
                <w:sz w:val="22"/>
                <w:szCs w:val="22"/>
              </w:rPr>
            </w:pPr>
            <w:r>
              <w:rPr>
                <w:rFonts w:ascii="Times New Roman" w:hAnsi="Times New Roman"/>
                <w:sz w:val="22"/>
                <w:szCs w:val="22"/>
              </w:rPr>
              <w:t>Additional routine to display X12 278 message in X12 format.</w:t>
            </w:r>
          </w:p>
        </w:tc>
      </w:tr>
      <w:tr w:rsidR="0064315F" w14:paraId="335A25B1" w14:textId="77777777" w:rsidTr="00827BDE">
        <w:trPr>
          <w:cantSplit/>
        </w:trPr>
        <w:tc>
          <w:tcPr>
            <w:tcW w:w="3299" w:type="dxa"/>
          </w:tcPr>
          <w:p w14:paraId="335A25AF" w14:textId="77777777" w:rsidR="0064315F" w:rsidRDefault="0064315F" w:rsidP="0064315F">
            <w:pPr>
              <w:rPr>
                <w:rFonts w:ascii="Times New Roman" w:hAnsi="Times New Roman"/>
                <w:sz w:val="22"/>
                <w:szCs w:val="22"/>
              </w:rPr>
            </w:pPr>
            <w:r>
              <w:rPr>
                <w:rFonts w:ascii="Times New Roman" w:hAnsi="Times New Roman"/>
                <w:sz w:val="22"/>
                <w:szCs w:val="22"/>
              </w:rPr>
              <w:t>IBTRHDE</w:t>
            </w:r>
          </w:p>
        </w:tc>
        <w:tc>
          <w:tcPr>
            <w:tcW w:w="6051" w:type="dxa"/>
          </w:tcPr>
          <w:p w14:paraId="335A25B0" w14:textId="77777777" w:rsidR="0064315F" w:rsidRDefault="0064315F" w:rsidP="0064315F">
            <w:pPr>
              <w:rPr>
                <w:rFonts w:ascii="Times New Roman" w:hAnsi="Times New Roman"/>
                <w:sz w:val="22"/>
                <w:szCs w:val="22"/>
              </w:rPr>
            </w:pPr>
            <w:r>
              <w:rPr>
                <w:rFonts w:ascii="Times New Roman" w:hAnsi="Times New Roman"/>
                <w:sz w:val="22"/>
                <w:szCs w:val="22"/>
              </w:rPr>
              <w:t>HCSR Patient Events Search</w:t>
            </w:r>
          </w:p>
        </w:tc>
      </w:tr>
      <w:tr w:rsidR="0064315F" w14:paraId="335A25B4" w14:textId="77777777" w:rsidTr="00827BDE">
        <w:trPr>
          <w:cantSplit/>
        </w:trPr>
        <w:tc>
          <w:tcPr>
            <w:tcW w:w="3299" w:type="dxa"/>
          </w:tcPr>
          <w:p w14:paraId="335A25B2" w14:textId="77777777" w:rsidR="0064315F" w:rsidRDefault="0064315F" w:rsidP="0064315F">
            <w:pPr>
              <w:rPr>
                <w:rFonts w:ascii="Times New Roman" w:hAnsi="Times New Roman"/>
                <w:sz w:val="22"/>
                <w:szCs w:val="22"/>
              </w:rPr>
            </w:pPr>
            <w:r>
              <w:rPr>
                <w:rFonts w:ascii="Times New Roman" w:hAnsi="Times New Roman"/>
                <w:sz w:val="22"/>
                <w:szCs w:val="22"/>
              </w:rPr>
              <w:t>IBTRHDE1</w:t>
            </w:r>
          </w:p>
        </w:tc>
        <w:tc>
          <w:tcPr>
            <w:tcW w:w="6051" w:type="dxa"/>
          </w:tcPr>
          <w:p w14:paraId="335A25B3" w14:textId="77777777" w:rsidR="0064315F" w:rsidRDefault="0064315F" w:rsidP="0064315F">
            <w:pPr>
              <w:rPr>
                <w:rFonts w:ascii="Times New Roman" w:hAnsi="Times New Roman"/>
                <w:sz w:val="22"/>
                <w:szCs w:val="22"/>
              </w:rPr>
            </w:pPr>
            <w:r>
              <w:rPr>
                <w:rFonts w:ascii="Times New Roman" w:hAnsi="Times New Roman"/>
                <w:sz w:val="22"/>
                <w:szCs w:val="22"/>
              </w:rPr>
              <w:t>HCSR Auto Trigger of 278X215 Inquiry</w:t>
            </w:r>
          </w:p>
        </w:tc>
      </w:tr>
      <w:tr w:rsidR="0064315F" w14:paraId="335A25B7" w14:textId="77777777" w:rsidTr="00827BDE">
        <w:trPr>
          <w:cantSplit/>
        </w:trPr>
        <w:tc>
          <w:tcPr>
            <w:tcW w:w="3299" w:type="dxa"/>
          </w:tcPr>
          <w:p w14:paraId="335A25B5" w14:textId="77777777" w:rsidR="0064315F" w:rsidRDefault="0064315F" w:rsidP="0064315F">
            <w:pPr>
              <w:rPr>
                <w:rFonts w:ascii="Times New Roman" w:hAnsi="Times New Roman"/>
                <w:sz w:val="22"/>
                <w:szCs w:val="22"/>
              </w:rPr>
            </w:pPr>
            <w:r>
              <w:rPr>
                <w:rFonts w:ascii="Times New Roman" w:hAnsi="Times New Roman"/>
                <w:sz w:val="22"/>
                <w:szCs w:val="22"/>
              </w:rPr>
              <w:t>IBTRHLI</w:t>
            </w:r>
          </w:p>
        </w:tc>
        <w:tc>
          <w:tcPr>
            <w:tcW w:w="6051" w:type="dxa"/>
          </w:tcPr>
          <w:p w14:paraId="335A25B6" w14:textId="77777777" w:rsidR="0064315F" w:rsidRDefault="0064315F" w:rsidP="0064315F">
            <w:pPr>
              <w:rPr>
                <w:rFonts w:ascii="Times New Roman" w:hAnsi="Times New Roman"/>
                <w:sz w:val="22"/>
                <w:szCs w:val="22"/>
              </w:rPr>
            </w:pPr>
            <w:r>
              <w:rPr>
                <w:rFonts w:ascii="Times New Roman" w:hAnsi="Times New Roman"/>
                <w:sz w:val="22"/>
                <w:szCs w:val="22"/>
              </w:rPr>
              <w:t>Receive and store 278 Response message.</w:t>
            </w:r>
          </w:p>
        </w:tc>
      </w:tr>
      <w:tr w:rsidR="0064315F" w14:paraId="335A25BA" w14:textId="77777777" w:rsidTr="00827BDE">
        <w:trPr>
          <w:cantSplit/>
        </w:trPr>
        <w:tc>
          <w:tcPr>
            <w:tcW w:w="3299" w:type="dxa"/>
          </w:tcPr>
          <w:p w14:paraId="335A25B8" w14:textId="77777777" w:rsidR="0064315F" w:rsidRDefault="0064315F" w:rsidP="0064315F">
            <w:pPr>
              <w:rPr>
                <w:rFonts w:ascii="Times New Roman" w:hAnsi="Times New Roman"/>
                <w:sz w:val="22"/>
                <w:szCs w:val="22"/>
              </w:rPr>
            </w:pPr>
            <w:r>
              <w:rPr>
                <w:rFonts w:ascii="Times New Roman" w:hAnsi="Times New Roman"/>
                <w:sz w:val="22"/>
                <w:szCs w:val="22"/>
              </w:rPr>
              <w:t>IBTRHLI1</w:t>
            </w:r>
          </w:p>
        </w:tc>
        <w:tc>
          <w:tcPr>
            <w:tcW w:w="6051" w:type="dxa"/>
          </w:tcPr>
          <w:p w14:paraId="335A25B9" w14:textId="77777777" w:rsidR="0064315F" w:rsidRDefault="0064315F" w:rsidP="0064315F">
            <w:pPr>
              <w:rPr>
                <w:rFonts w:ascii="Times New Roman" w:hAnsi="Times New Roman"/>
                <w:sz w:val="22"/>
                <w:szCs w:val="22"/>
              </w:rPr>
            </w:pPr>
            <w:r>
              <w:rPr>
                <w:rFonts w:ascii="Times New Roman" w:hAnsi="Times New Roman"/>
                <w:sz w:val="22"/>
                <w:szCs w:val="22"/>
              </w:rPr>
              <w:t>Receive and store 278 Response message.</w:t>
            </w:r>
          </w:p>
        </w:tc>
      </w:tr>
      <w:tr w:rsidR="0064315F" w14:paraId="335A25BD" w14:textId="77777777" w:rsidTr="00827BDE">
        <w:trPr>
          <w:cantSplit/>
        </w:trPr>
        <w:tc>
          <w:tcPr>
            <w:tcW w:w="3299" w:type="dxa"/>
          </w:tcPr>
          <w:p w14:paraId="335A25BB" w14:textId="77777777" w:rsidR="0064315F" w:rsidRDefault="0064315F" w:rsidP="0064315F">
            <w:pPr>
              <w:rPr>
                <w:rFonts w:ascii="Times New Roman" w:hAnsi="Times New Roman"/>
                <w:sz w:val="22"/>
                <w:szCs w:val="22"/>
              </w:rPr>
            </w:pPr>
            <w:r>
              <w:rPr>
                <w:rFonts w:ascii="Times New Roman" w:hAnsi="Times New Roman"/>
                <w:sz w:val="22"/>
                <w:szCs w:val="22"/>
              </w:rPr>
              <w:t>IBTRHLI2</w:t>
            </w:r>
          </w:p>
        </w:tc>
        <w:tc>
          <w:tcPr>
            <w:tcW w:w="6051" w:type="dxa"/>
          </w:tcPr>
          <w:p w14:paraId="335A25BC" w14:textId="77777777" w:rsidR="0064315F" w:rsidRDefault="0064315F" w:rsidP="0064315F">
            <w:pPr>
              <w:rPr>
                <w:rFonts w:ascii="Times New Roman" w:hAnsi="Times New Roman"/>
                <w:sz w:val="22"/>
                <w:szCs w:val="22"/>
              </w:rPr>
            </w:pPr>
            <w:r>
              <w:rPr>
                <w:rFonts w:ascii="Times New Roman" w:hAnsi="Times New Roman"/>
                <w:sz w:val="22"/>
                <w:szCs w:val="22"/>
              </w:rPr>
              <w:t>Receive and store 278 Response message.</w:t>
            </w:r>
          </w:p>
        </w:tc>
      </w:tr>
      <w:tr w:rsidR="0064315F" w14:paraId="335A25C0" w14:textId="77777777" w:rsidTr="00827BDE">
        <w:trPr>
          <w:cantSplit/>
        </w:trPr>
        <w:tc>
          <w:tcPr>
            <w:tcW w:w="3299" w:type="dxa"/>
          </w:tcPr>
          <w:p w14:paraId="335A25BE" w14:textId="77777777" w:rsidR="0064315F" w:rsidRDefault="0064315F" w:rsidP="0064315F">
            <w:pPr>
              <w:rPr>
                <w:rFonts w:ascii="Times New Roman" w:hAnsi="Times New Roman"/>
                <w:sz w:val="22"/>
                <w:szCs w:val="22"/>
              </w:rPr>
            </w:pPr>
            <w:r>
              <w:rPr>
                <w:rFonts w:ascii="Times New Roman" w:hAnsi="Times New Roman"/>
                <w:sz w:val="22"/>
                <w:szCs w:val="22"/>
              </w:rPr>
              <w:t>IBTRHLI3</w:t>
            </w:r>
          </w:p>
        </w:tc>
        <w:tc>
          <w:tcPr>
            <w:tcW w:w="6051" w:type="dxa"/>
          </w:tcPr>
          <w:p w14:paraId="335A25BF" w14:textId="77777777" w:rsidR="0064315F" w:rsidRDefault="0064315F" w:rsidP="0064315F">
            <w:pPr>
              <w:rPr>
                <w:rFonts w:ascii="Times New Roman" w:hAnsi="Times New Roman"/>
                <w:sz w:val="22"/>
                <w:szCs w:val="22"/>
              </w:rPr>
            </w:pPr>
            <w:r>
              <w:rPr>
                <w:rFonts w:ascii="Times New Roman" w:hAnsi="Times New Roman"/>
                <w:sz w:val="22"/>
                <w:szCs w:val="22"/>
              </w:rPr>
              <w:t>Receive and store 278 Response message.</w:t>
            </w:r>
          </w:p>
        </w:tc>
      </w:tr>
      <w:tr w:rsidR="0064315F" w14:paraId="335A25C3" w14:textId="77777777" w:rsidTr="00827BDE">
        <w:trPr>
          <w:cantSplit/>
        </w:trPr>
        <w:tc>
          <w:tcPr>
            <w:tcW w:w="3299" w:type="dxa"/>
          </w:tcPr>
          <w:p w14:paraId="335A25C1" w14:textId="77777777" w:rsidR="0064315F" w:rsidRDefault="0064315F" w:rsidP="0064315F">
            <w:pPr>
              <w:rPr>
                <w:rFonts w:ascii="Times New Roman" w:hAnsi="Times New Roman"/>
                <w:sz w:val="22"/>
                <w:szCs w:val="22"/>
              </w:rPr>
            </w:pPr>
            <w:r>
              <w:rPr>
                <w:rFonts w:ascii="Times New Roman" w:hAnsi="Times New Roman"/>
                <w:sz w:val="22"/>
                <w:szCs w:val="22"/>
              </w:rPr>
              <w:t>IBTRHLO</w:t>
            </w:r>
          </w:p>
        </w:tc>
        <w:tc>
          <w:tcPr>
            <w:tcW w:w="6051" w:type="dxa"/>
          </w:tcPr>
          <w:p w14:paraId="335A25C2" w14:textId="77777777" w:rsidR="0064315F" w:rsidRDefault="0064315F" w:rsidP="0064315F">
            <w:pPr>
              <w:rPr>
                <w:rFonts w:ascii="Times New Roman" w:hAnsi="Times New Roman"/>
                <w:sz w:val="22"/>
                <w:szCs w:val="22"/>
              </w:rPr>
            </w:pPr>
            <w:r>
              <w:rPr>
                <w:rFonts w:ascii="Times New Roman" w:hAnsi="Times New Roman"/>
                <w:sz w:val="22"/>
                <w:szCs w:val="22"/>
              </w:rPr>
              <w:t>Create and send 278 Inquiry.</w:t>
            </w:r>
          </w:p>
        </w:tc>
      </w:tr>
      <w:tr w:rsidR="0064315F" w14:paraId="335A25C6" w14:textId="77777777" w:rsidTr="00827BDE">
        <w:trPr>
          <w:cantSplit/>
        </w:trPr>
        <w:tc>
          <w:tcPr>
            <w:tcW w:w="3299" w:type="dxa"/>
          </w:tcPr>
          <w:p w14:paraId="335A25C4" w14:textId="77777777" w:rsidR="0064315F" w:rsidRDefault="0064315F" w:rsidP="0064315F">
            <w:pPr>
              <w:rPr>
                <w:rFonts w:ascii="Times New Roman" w:hAnsi="Times New Roman"/>
                <w:sz w:val="22"/>
                <w:szCs w:val="22"/>
              </w:rPr>
            </w:pPr>
            <w:r>
              <w:rPr>
                <w:rFonts w:ascii="Times New Roman" w:hAnsi="Times New Roman"/>
                <w:sz w:val="22"/>
                <w:szCs w:val="22"/>
              </w:rPr>
              <w:t>IBTRHLO1</w:t>
            </w:r>
          </w:p>
        </w:tc>
        <w:tc>
          <w:tcPr>
            <w:tcW w:w="6051" w:type="dxa"/>
          </w:tcPr>
          <w:p w14:paraId="335A25C5" w14:textId="77777777" w:rsidR="0064315F" w:rsidRDefault="0064315F" w:rsidP="0064315F">
            <w:pPr>
              <w:rPr>
                <w:rFonts w:ascii="Times New Roman" w:hAnsi="Times New Roman"/>
                <w:sz w:val="22"/>
                <w:szCs w:val="22"/>
              </w:rPr>
            </w:pPr>
            <w:r>
              <w:rPr>
                <w:rFonts w:ascii="Times New Roman" w:hAnsi="Times New Roman"/>
                <w:sz w:val="22"/>
                <w:szCs w:val="22"/>
              </w:rPr>
              <w:t>Create and send 278 Inquiry cont.</w:t>
            </w:r>
          </w:p>
        </w:tc>
      </w:tr>
      <w:tr w:rsidR="0064315F" w14:paraId="335A25C9" w14:textId="77777777" w:rsidTr="00827BDE">
        <w:trPr>
          <w:cantSplit/>
        </w:trPr>
        <w:tc>
          <w:tcPr>
            <w:tcW w:w="3299" w:type="dxa"/>
          </w:tcPr>
          <w:p w14:paraId="335A25C7" w14:textId="77777777" w:rsidR="0064315F" w:rsidRDefault="0064315F" w:rsidP="0064315F">
            <w:pPr>
              <w:rPr>
                <w:rFonts w:ascii="Times New Roman" w:hAnsi="Times New Roman"/>
                <w:sz w:val="22"/>
                <w:szCs w:val="22"/>
              </w:rPr>
            </w:pPr>
            <w:r>
              <w:rPr>
                <w:rFonts w:ascii="Times New Roman" w:hAnsi="Times New Roman"/>
                <w:sz w:val="22"/>
                <w:szCs w:val="22"/>
              </w:rPr>
              <w:t>IBTRHLO2</w:t>
            </w:r>
          </w:p>
        </w:tc>
        <w:tc>
          <w:tcPr>
            <w:tcW w:w="6051" w:type="dxa"/>
          </w:tcPr>
          <w:p w14:paraId="335A25C8" w14:textId="77777777" w:rsidR="0064315F" w:rsidRDefault="0064315F" w:rsidP="0064315F">
            <w:pPr>
              <w:rPr>
                <w:rFonts w:ascii="Times New Roman" w:hAnsi="Times New Roman"/>
                <w:sz w:val="22"/>
                <w:szCs w:val="22"/>
              </w:rPr>
            </w:pPr>
            <w:r>
              <w:rPr>
                <w:rFonts w:ascii="Times New Roman" w:hAnsi="Times New Roman"/>
                <w:sz w:val="22"/>
                <w:szCs w:val="22"/>
              </w:rPr>
              <w:t>Create and send 278 Inquiry cont.</w:t>
            </w:r>
          </w:p>
        </w:tc>
      </w:tr>
      <w:tr w:rsidR="0064315F" w14:paraId="335A25CC" w14:textId="77777777" w:rsidTr="00827BDE">
        <w:trPr>
          <w:cantSplit/>
        </w:trPr>
        <w:tc>
          <w:tcPr>
            <w:tcW w:w="3299" w:type="dxa"/>
          </w:tcPr>
          <w:p w14:paraId="335A25CA" w14:textId="77777777" w:rsidR="0064315F" w:rsidRDefault="0064315F" w:rsidP="0064315F">
            <w:pPr>
              <w:rPr>
                <w:rFonts w:ascii="Times New Roman" w:hAnsi="Times New Roman"/>
                <w:sz w:val="22"/>
                <w:szCs w:val="22"/>
              </w:rPr>
            </w:pPr>
            <w:r>
              <w:rPr>
                <w:rFonts w:ascii="Times New Roman" w:hAnsi="Times New Roman"/>
                <w:sz w:val="22"/>
                <w:szCs w:val="22"/>
              </w:rPr>
              <w:t>IBTRHLU</w:t>
            </w:r>
          </w:p>
        </w:tc>
        <w:tc>
          <w:tcPr>
            <w:tcW w:w="6051" w:type="dxa"/>
          </w:tcPr>
          <w:p w14:paraId="335A25CB" w14:textId="77777777" w:rsidR="0064315F" w:rsidRDefault="0064315F" w:rsidP="0064315F">
            <w:pPr>
              <w:rPr>
                <w:rFonts w:ascii="Times New Roman" w:hAnsi="Times New Roman"/>
                <w:sz w:val="22"/>
                <w:szCs w:val="22"/>
              </w:rPr>
            </w:pPr>
            <w:r>
              <w:rPr>
                <w:rFonts w:ascii="Times New Roman" w:hAnsi="Times New Roman"/>
                <w:sz w:val="22"/>
                <w:szCs w:val="22"/>
              </w:rPr>
              <w:t>Utilities used to receive and store 278 Response message.</w:t>
            </w:r>
          </w:p>
        </w:tc>
      </w:tr>
      <w:tr w:rsidR="0064315F" w14:paraId="335A25CF" w14:textId="77777777" w:rsidTr="00827BDE">
        <w:trPr>
          <w:cantSplit/>
        </w:trPr>
        <w:tc>
          <w:tcPr>
            <w:tcW w:w="3299" w:type="dxa"/>
          </w:tcPr>
          <w:p w14:paraId="335A25CD" w14:textId="77777777" w:rsidR="0064315F" w:rsidRDefault="0064315F" w:rsidP="0064315F">
            <w:pPr>
              <w:rPr>
                <w:rFonts w:ascii="Times New Roman" w:hAnsi="Times New Roman"/>
                <w:sz w:val="22"/>
                <w:szCs w:val="22"/>
              </w:rPr>
            </w:pPr>
            <w:r>
              <w:rPr>
                <w:rFonts w:ascii="Times New Roman" w:hAnsi="Times New Roman"/>
                <w:sz w:val="22"/>
                <w:szCs w:val="22"/>
              </w:rPr>
              <w:t>IBTRHRC</w:t>
            </w:r>
          </w:p>
        </w:tc>
        <w:tc>
          <w:tcPr>
            <w:tcW w:w="6051" w:type="dxa"/>
          </w:tcPr>
          <w:p w14:paraId="335A25CE" w14:textId="77777777" w:rsidR="0064315F" w:rsidRDefault="0064315F" w:rsidP="0064315F">
            <w:pPr>
              <w:rPr>
                <w:rFonts w:ascii="Times New Roman" w:hAnsi="Times New Roman"/>
                <w:sz w:val="22"/>
                <w:szCs w:val="22"/>
              </w:rPr>
            </w:pPr>
            <w:r>
              <w:rPr>
                <w:rFonts w:ascii="Times New Roman" w:hAnsi="Times New Roman"/>
                <w:sz w:val="22"/>
                <w:szCs w:val="22"/>
              </w:rPr>
              <w:t>CLAIMS TRACKING 278 CERTIFICATION REPORT</w:t>
            </w:r>
          </w:p>
        </w:tc>
      </w:tr>
      <w:tr w:rsidR="0064315F" w14:paraId="335A25D2" w14:textId="77777777" w:rsidTr="00827BDE">
        <w:trPr>
          <w:cantSplit/>
        </w:trPr>
        <w:tc>
          <w:tcPr>
            <w:tcW w:w="3299" w:type="dxa"/>
          </w:tcPr>
          <w:p w14:paraId="335A25D0" w14:textId="77777777" w:rsidR="0064315F" w:rsidRDefault="0064315F" w:rsidP="0064315F">
            <w:pPr>
              <w:rPr>
                <w:rFonts w:ascii="Times New Roman" w:hAnsi="Times New Roman"/>
                <w:sz w:val="22"/>
                <w:szCs w:val="22"/>
              </w:rPr>
            </w:pPr>
            <w:r>
              <w:rPr>
                <w:rFonts w:ascii="Times New Roman" w:hAnsi="Times New Roman"/>
                <w:sz w:val="22"/>
                <w:szCs w:val="22"/>
              </w:rPr>
              <w:t>IBTRHRD</w:t>
            </w:r>
          </w:p>
        </w:tc>
        <w:tc>
          <w:tcPr>
            <w:tcW w:w="6051" w:type="dxa"/>
          </w:tcPr>
          <w:p w14:paraId="335A25D1" w14:textId="77777777" w:rsidR="0064315F" w:rsidRDefault="0064315F" w:rsidP="0064315F">
            <w:pPr>
              <w:rPr>
                <w:rFonts w:ascii="Times New Roman" w:hAnsi="Times New Roman"/>
                <w:sz w:val="22"/>
                <w:szCs w:val="22"/>
              </w:rPr>
            </w:pPr>
            <w:r>
              <w:rPr>
                <w:rFonts w:ascii="Times New Roman" w:hAnsi="Times New Roman"/>
                <w:sz w:val="22"/>
                <w:szCs w:val="22"/>
              </w:rPr>
              <w:t>CLAIMS TRACKING 278 DELETION DISPOSITION REPORT</w:t>
            </w:r>
          </w:p>
        </w:tc>
      </w:tr>
      <w:tr w:rsidR="0064315F" w14:paraId="335A25D5" w14:textId="77777777" w:rsidTr="00827BDE">
        <w:trPr>
          <w:cantSplit/>
        </w:trPr>
        <w:tc>
          <w:tcPr>
            <w:tcW w:w="3299" w:type="dxa"/>
          </w:tcPr>
          <w:p w14:paraId="335A25D3" w14:textId="77777777" w:rsidR="0064315F" w:rsidRDefault="0064315F" w:rsidP="0064315F">
            <w:pPr>
              <w:rPr>
                <w:rFonts w:ascii="Times New Roman" w:hAnsi="Times New Roman"/>
                <w:sz w:val="22"/>
                <w:szCs w:val="22"/>
              </w:rPr>
            </w:pPr>
            <w:r>
              <w:rPr>
                <w:rFonts w:ascii="Times New Roman" w:hAnsi="Times New Roman"/>
                <w:sz w:val="22"/>
                <w:szCs w:val="22"/>
              </w:rPr>
              <w:lastRenderedPageBreak/>
              <w:t>IBTRHRS</w:t>
            </w:r>
          </w:p>
        </w:tc>
        <w:tc>
          <w:tcPr>
            <w:tcW w:w="6051" w:type="dxa"/>
          </w:tcPr>
          <w:p w14:paraId="335A25D4" w14:textId="77777777" w:rsidR="0064315F" w:rsidRDefault="0064315F" w:rsidP="0064315F">
            <w:pPr>
              <w:rPr>
                <w:rFonts w:ascii="Times New Roman" w:hAnsi="Times New Roman"/>
                <w:sz w:val="22"/>
                <w:szCs w:val="22"/>
              </w:rPr>
            </w:pPr>
            <w:r>
              <w:rPr>
                <w:rFonts w:ascii="Times New Roman" w:hAnsi="Times New Roman"/>
                <w:sz w:val="22"/>
                <w:szCs w:val="22"/>
              </w:rPr>
              <w:t>CLAIMS TRACKING 278 STATISTICAL VOLUME REPORT</w:t>
            </w:r>
          </w:p>
        </w:tc>
      </w:tr>
      <w:tr w:rsidR="0064315F" w:rsidRPr="0002501E" w14:paraId="335A25D8" w14:textId="77777777" w:rsidTr="00827BDE">
        <w:trPr>
          <w:cantSplit/>
        </w:trPr>
        <w:tc>
          <w:tcPr>
            <w:tcW w:w="3299" w:type="dxa"/>
          </w:tcPr>
          <w:p w14:paraId="335A25D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IBTRKR</w:t>
            </w:r>
          </w:p>
        </w:tc>
        <w:tc>
          <w:tcPr>
            <w:tcW w:w="6051" w:type="dxa"/>
          </w:tcPr>
          <w:p w14:paraId="335A25D7"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Invoked by th</w:t>
            </w:r>
            <w:r w:rsidRPr="00D1302C">
              <w:rPr>
                <w:rFonts w:ascii="Times New Roman" w:hAnsi="Times New Roman"/>
                <w:sz w:val="22"/>
                <w:szCs w:val="22"/>
              </w:rPr>
              <w:t>e inpatient event driver and automatically creates an inpatient Claims Tracking entry for specific admissions.</w:t>
            </w:r>
          </w:p>
        </w:tc>
      </w:tr>
      <w:tr w:rsidR="0064315F" w:rsidRPr="0002501E" w14:paraId="335A25DB" w14:textId="77777777" w:rsidTr="00827BDE">
        <w:trPr>
          <w:cantSplit/>
        </w:trPr>
        <w:tc>
          <w:tcPr>
            <w:tcW w:w="3299" w:type="dxa"/>
          </w:tcPr>
          <w:p w14:paraId="335A25D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IBTRKR0</w:t>
            </w:r>
          </w:p>
        </w:tc>
        <w:tc>
          <w:tcPr>
            <w:tcW w:w="6051" w:type="dxa"/>
          </w:tcPr>
          <w:p w14:paraId="335A25D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CLAIMS TRACKING - RANDOM SELECTION BULLETIN</w:t>
            </w:r>
          </w:p>
        </w:tc>
      </w:tr>
      <w:tr w:rsidR="0064315F" w:rsidRPr="0002501E" w14:paraId="335A25DE" w14:textId="77777777" w:rsidTr="00827BDE">
        <w:trPr>
          <w:cantSplit/>
        </w:trPr>
        <w:tc>
          <w:tcPr>
            <w:tcW w:w="3299" w:type="dxa"/>
          </w:tcPr>
          <w:p w14:paraId="335A25D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IBTRKR1</w:t>
            </w:r>
          </w:p>
        </w:tc>
        <w:tc>
          <w:tcPr>
            <w:tcW w:w="6051" w:type="dxa"/>
          </w:tcPr>
          <w:p w14:paraId="335A25DD"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The random sample generator for determining which admissions will be part of the QM</w:t>
            </w:r>
            <w:r w:rsidRPr="00D1302C">
              <w:rPr>
                <w:rFonts w:ascii="Times New Roman" w:hAnsi="Times New Roman"/>
                <w:sz w:val="22"/>
                <w:szCs w:val="22"/>
              </w:rPr>
              <w:t xml:space="preserve"> mandated random sample.</w:t>
            </w:r>
          </w:p>
        </w:tc>
      </w:tr>
      <w:tr w:rsidR="0064315F" w:rsidRPr="0002501E" w14:paraId="335A25E1" w14:textId="77777777" w:rsidTr="00827BDE">
        <w:trPr>
          <w:cantSplit/>
        </w:trPr>
        <w:tc>
          <w:tcPr>
            <w:tcW w:w="3299" w:type="dxa"/>
          </w:tcPr>
          <w:p w14:paraId="335A25D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IBTRKR2</w:t>
            </w:r>
          </w:p>
        </w:tc>
        <w:tc>
          <w:tcPr>
            <w:tcW w:w="6051" w:type="dxa"/>
          </w:tcPr>
          <w:p w14:paraId="335A25E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This routine is invoked by the nightly background job and adds scheduled admissions to Claims Tracking.</w:t>
            </w:r>
          </w:p>
        </w:tc>
      </w:tr>
      <w:tr w:rsidR="0064315F" w:rsidRPr="0002501E" w14:paraId="335A25E4" w14:textId="77777777" w:rsidTr="00827BDE">
        <w:trPr>
          <w:cantSplit/>
        </w:trPr>
        <w:tc>
          <w:tcPr>
            <w:tcW w:w="3299" w:type="dxa"/>
          </w:tcPr>
          <w:p w14:paraId="335A25E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IBTRKR3, IBTRKR31</w:t>
            </w:r>
          </w:p>
        </w:tc>
        <w:tc>
          <w:tcPr>
            <w:tcW w:w="6051" w:type="dxa"/>
          </w:tcPr>
          <w:p w14:paraId="335A25E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Adds prescription refill information to Claims Tracking.</w:t>
            </w:r>
          </w:p>
        </w:tc>
      </w:tr>
      <w:tr w:rsidR="0064315F" w:rsidRPr="0002501E" w14:paraId="335A25E7" w14:textId="77777777" w:rsidTr="00827BDE">
        <w:trPr>
          <w:cantSplit/>
        </w:trPr>
        <w:tc>
          <w:tcPr>
            <w:tcW w:w="3299" w:type="dxa"/>
          </w:tcPr>
          <w:p w14:paraId="335A25E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IBTRKR4, IBTRKR41</w:t>
            </w:r>
          </w:p>
        </w:tc>
        <w:tc>
          <w:tcPr>
            <w:tcW w:w="6051" w:type="dxa"/>
          </w:tcPr>
          <w:p w14:paraId="335A25E6"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Add outpatient encounte</w:t>
            </w:r>
            <w:r w:rsidRPr="00D1302C">
              <w:rPr>
                <w:rFonts w:ascii="Times New Roman" w:hAnsi="Times New Roman"/>
                <w:sz w:val="22"/>
                <w:szCs w:val="22"/>
              </w:rPr>
              <w:t>rs to Claims Tracking.</w:t>
            </w:r>
          </w:p>
        </w:tc>
      </w:tr>
      <w:tr w:rsidR="0064315F" w:rsidRPr="0002501E" w14:paraId="335A25EA" w14:textId="77777777" w:rsidTr="00827BDE">
        <w:trPr>
          <w:cantSplit/>
        </w:trPr>
        <w:tc>
          <w:tcPr>
            <w:tcW w:w="3299" w:type="dxa"/>
          </w:tcPr>
          <w:p w14:paraId="335A25E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IBTRKR5</w:t>
            </w:r>
          </w:p>
        </w:tc>
        <w:tc>
          <w:tcPr>
            <w:tcW w:w="6051" w:type="dxa"/>
          </w:tcPr>
          <w:p w14:paraId="335A25E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This routine adds prosthetics to Claims Tracking.</w:t>
            </w:r>
          </w:p>
        </w:tc>
      </w:tr>
      <w:tr w:rsidR="0064315F" w:rsidRPr="0002501E" w14:paraId="335A25ED" w14:textId="77777777" w:rsidTr="00827BDE">
        <w:trPr>
          <w:cantSplit/>
        </w:trPr>
        <w:tc>
          <w:tcPr>
            <w:tcW w:w="3299" w:type="dxa"/>
          </w:tcPr>
          <w:p w14:paraId="335A25E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IBTRKRBA</w:t>
            </w:r>
          </w:p>
        </w:tc>
        <w:tc>
          <w:tcPr>
            <w:tcW w:w="6051" w:type="dxa"/>
          </w:tcPr>
          <w:p w14:paraId="335A25E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claims tracking - random selection bulletin</w:t>
            </w:r>
          </w:p>
        </w:tc>
      </w:tr>
      <w:tr w:rsidR="0064315F" w:rsidRPr="0002501E" w14:paraId="335A25F0" w14:textId="77777777" w:rsidTr="00827BDE">
        <w:trPr>
          <w:cantSplit/>
        </w:trPr>
        <w:tc>
          <w:tcPr>
            <w:tcW w:w="3299" w:type="dxa"/>
          </w:tcPr>
          <w:p w14:paraId="335A25E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IBTRKRBD</w:t>
            </w:r>
          </w:p>
        </w:tc>
        <w:tc>
          <w:tcPr>
            <w:tcW w:w="6051" w:type="dxa"/>
          </w:tcPr>
          <w:p w14:paraId="335A25E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claims tracking - deleted admission bulletin</w:t>
            </w:r>
          </w:p>
        </w:tc>
      </w:tr>
      <w:tr w:rsidR="0064315F" w:rsidRPr="0002501E" w14:paraId="335A25F3" w14:textId="77777777" w:rsidTr="00827BDE">
        <w:trPr>
          <w:cantSplit/>
        </w:trPr>
        <w:tc>
          <w:tcPr>
            <w:tcW w:w="3299" w:type="dxa"/>
          </w:tcPr>
          <w:p w14:paraId="335A25F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IBTRKRBR</w:t>
            </w:r>
          </w:p>
        </w:tc>
        <w:tc>
          <w:tcPr>
            <w:tcW w:w="6051" w:type="dxa"/>
          </w:tcPr>
          <w:p w14:paraId="335A25F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 xml:space="preserve">claims tracking - </w:t>
            </w:r>
            <w:proofErr w:type="spellStart"/>
            <w:r w:rsidRPr="00DD113A">
              <w:rPr>
                <w:rFonts w:ascii="Times New Roman" w:hAnsi="Times New Roman"/>
                <w:sz w:val="22"/>
                <w:szCs w:val="22"/>
              </w:rPr>
              <w:t>relinker</w:t>
            </w:r>
            <w:proofErr w:type="spellEnd"/>
            <w:r w:rsidRPr="00DD113A">
              <w:rPr>
                <w:rFonts w:ascii="Times New Roman" w:hAnsi="Times New Roman"/>
                <w:sz w:val="22"/>
                <w:szCs w:val="22"/>
              </w:rPr>
              <w:t xml:space="preserve"> bulletin</w:t>
            </w:r>
          </w:p>
        </w:tc>
      </w:tr>
      <w:tr w:rsidR="0064315F" w:rsidRPr="0002501E" w14:paraId="335A25F6" w14:textId="77777777" w:rsidTr="00827BDE">
        <w:trPr>
          <w:cantSplit/>
        </w:trPr>
        <w:tc>
          <w:tcPr>
            <w:tcW w:w="3299" w:type="dxa"/>
          </w:tcPr>
          <w:p w14:paraId="335A25F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IBTRKRU</w:t>
            </w:r>
          </w:p>
        </w:tc>
        <w:tc>
          <w:tcPr>
            <w:tcW w:w="6051" w:type="dxa"/>
          </w:tcPr>
          <w:p w14:paraId="335A25F5"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claims tra</w:t>
            </w:r>
            <w:r w:rsidRPr="00D1302C">
              <w:rPr>
                <w:rFonts w:ascii="Times New Roman" w:hAnsi="Times New Roman"/>
                <w:sz w:val="22"/>
                <w:szCs w:val="22"/>
              </w:rPr>
              <w:t>cking file utilities</w:t>
            </w:r>
          </w:p>
        </w:tc>
      </w:tr>
      <w:tr w:rsidR="0064315F" w:rsidRPr="0002501E" w14:paraId="335A25F9" w14:textId="77777777" w:rsidTr="00827BDE">
        <w:trPr>
          <w:cantSplit/>
        </w:trPr>
        <w:tc>
          <w:tcPr>
            <w:tcW w:w="3299" w:type="dxa"/>
          </w:tcPr>
          <w:p w14:paraId="335A25F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IBTRP</w:t>
            </w:r>
          </w:p>
        </w:tc>
        <w:tc>
          <w:tcPr>
            <w:tcW w:w="6051" w:type="dxa"/>
          </w:tcPr>
          <w:p w14:paraId="335A25F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Displays and allows editing of Claims Tracking parameters.</w:t>
            </w:r>
          </w:p>
        </w:tc>
      </w:tr>
      <w:tr w:rsidR="0064315F" w:rsidRPr="0002501E" w14:paraId="335A25FC" w14:textId="77777777" w:rsidTr="00827BDE">
        <w:trPr>
          <w:cantSplit/>
        </w:trPr>
        <w:tc>
          <w:tcPr>
            <w:tcW w:w="3299" w:type="dxa"/>
          </w:tcPr>
          <w:p w14:paraId="335A25FA" w14:textId="77777777" w:rsidR="0064315F" w:rsidRPr="00DD113A" w:rsidRDefault="0064315F" w:rsidP="0064315F">
            <w:pPr>
              <w:rPr>
                <w:rFonts w:ascii="Times New Roman" w:hAnsi="Times New Roman"/>
                <w:sz w:val="22"/>
                <w:szCs w:val="22"/>
                <w:lang w:val="pt-BR"/>
              </w:rPr>
            </w:pPr>
            <w:r w:rsidRPr="00DD113A">
              <w:rPr>
                <w:rFonts w:ascii="Times New Roman" w:hAnsi="Times New Roman"/>
                <w:sz w:val="22"/>
                <w:szCs w:val="22"/>
                <w:lang w:val="pt-BR"/>
              </w:rPr>
              <w:t>IBTRPR, IBTRPR0, IBTRPR01, IBTRPR1, IBTRPR2</w:t>
            </w:r>
          </w:p>
        </w:tc>
        <w:tc>
          <w:tcPr>
            <w:tcW w:w="6051" w:type="dxa"/>
          </w:tcPr>
          <w:p w14:paraId="335A25F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These routines display pending hospital insurance reviews and perform necessary actions on these reviews.</w:t>
            </w:r>
          </w:p>
        </w:tc>
      </w:tr>
      <w:tr w:rsidR="0064315F" w:rsidRPr="0002501E" w14:paraId="335A25FF" w14:textId="77777777" w:rsidTr="00827BDE">
        <w:trPr>
          <w:cantSplit/>
        </w:trPr>
        <w:tc>
          <w:tcPr>
            <w:tcW w:w="3299" w:type="dxa"/>
          </w:tcPr>
          <w:p w14:paraId="335A25F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IBTRR</w:t>
            </w:r>
          </w:p>
        </w:tc>
        <w:tc>
          <w:tcPr>
            <w:tcW w:w="6051" w:type="dxa"/>
          </w:tcPr>
          <w:p w14:paraId="335A25FE"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ROI consent</w:t>
            </w:r>
            <w:r w:rsidRPr="00D1302C">
              <w:rPr>
                <w:rFonts w:ascii="Times New Roman" w:hAnsi="Times New Roman"/>
                <w:sz w:val="22"/>
                <w:szCs w:val="22"/>
              </w:rPr>
              <w:t xml:space="preserve"> records display and editing in Claims Tracking</w:t>
            </w:r>
          </w:p>
        </w:tc>
      </w:tr>
      <w:tr w:rsidR="0064315F" w:rsidRPr="0002501E" w14:paraId="335A2602" w14:textId="77777777" w:rsidTr="00827BDE">
        <w:trPr>
          <w:cantSplit/>
        </w:trPr>
        <w:tc>
          <w:tcPr>
            <w:tcW w:w="3299" w:type="dxa"/>
          </w:tcPr>
          <w:p w14:paraId="335A260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IBTRR1</w:t>
            </w:r>
          </w:p>
        </w:tc>
        <w:tc>
          <w:tcPr>
            <w:tcW w:w="6051" w:type="dxa"/>
          </w:tcPr>
          <w:p w14:paraId="335A260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ROI consent records display and editing in Claims Tracking</w:t>
            </w:r>
          </w:p>
        </w:tc>
      </w:tr>
      <w:tr w:rsidR="0064315F" w:rsidRPr="0002501E" w14:paraId="335A2605" w14:textId="77777777" w:rsidTr="00827BDE">
        <w:trPr>
          <w:cantSplit/>
        </w:trPr>
        <w:tc>
          <w:tcPr>
            <w:tcW w:w="3299" w:type="dxa"/>
          </w:tcPr>
          <w:p w14:paraId="335A260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IBTRV, IBTRV1, IBTRV2, IBTRV3, IBTRV31</w:t>
            </w:r>
          </w:p>
        </w:tc>
        <w:tc>
          <w:tcPr>
            <w:tcW w:w="6051" w:type="dxa"/>
          </w:tcPr>
          <w:p w14:paraId="335A2604"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These routines display the list of hospital reviews for a visit and allow for adding, editing, and de</w:t>
            </w:r>
            <w:r w:rsidRPr="00D1302C">
              <w:rPr>
                <w:rFonts w:ascii="Times New Roman" w:hAnsi="Times New Roman"/>
                <w:sz w:val="22"/>
                <w:szCs w:val="22"/>
              </w:rPr>
              <w:t>leting of the entries listed.</w:t>
            </w:r>
          </w:p>
        </w:tc>
      </w:tr>
      <w:tr w:rsidR="0064315F" w:rsidRPr="0002501E" w14:paraId="335A2608" w14:textId="77777777" w:rsidTr="00827BDE">
        <w:trPr>
          <w:cantSplit/>
        </w:trPr>
        <w:tc>
          <w:tcPr>
            <w:tcW w:w="3299" w:type="dxa"/>
          </w:tcPr>
          <w:p w14:paraId="335A260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IBTRVD, IBTRVD0, IBTRVD1</w:t>
            </w:r>
          </w:p>
        </w:tc>
        <w:tc>
          <w:tcPr>
            <w:tcW w:w="6051" w:type="dxa"/>
          </w:tcPr>
          <w:p w14:paraId="335A260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These routines create the expanded display of a single hospital review and allow editing of the displayed data.</w:t>
            </w:r>
          </w:p>
        </w:tc>
      </w:tr>
      <w:tr w:rsidR="0064315F" w:rsidRPr="0002501E" w14:paraId="335A260B" w14:textId="77777777" w:rsidTr="00827BDE">
        <w:trPr>
          <w:cantSplit/>
        </w:trPr>
        <w:tc>
          <w:tcPr>
            <w:tcW w:w="3299" w:type="dxa"/>
          </w:tcPr>
          <w:p w14:paraId="335A260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IBTUB</w:t>
            </w:r>
          </w:p>
        </w:tc>
        <w:tc>
          <w:tcPr>
            <w:tcW w:w="6051" w:type="dxa"/>
          </w:tcPr>
          <w:p w14:paraId="335A260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 xml:space="preserve">UNBILLED AMOUNTS MENU </w:t>
            </w:r>
          </w:p>
        </w:tc>
      </w:tr>
      <w:tr w:rsidR="0064315F" w:rsidRPr="0002501E" w14:paraId="335A260E" w14:textId="77777777" w:rsidTr="00827BDE">
        <w:trPr>
          <w:cantSplit/>
        </w:trPr>
        <w:tc>
          <w:tcPr>
            <w:tcW w:w="3299" w:type="dxa"/>
          </w:tcPr>
          <w:p w14:paraId="335A260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IBTUBAV</w:t>
            </w:r>
          </w:p>
        </w:tc>
        <w:tc>
          <w:tcPr>
            <w:tcW w:w="6051" w:type="dxa"/>
          </w:tcPr>
          <w:p w14:paraId="335A260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UNBILLED AMOUNTS - AVERAGE BILL AMOUNT LOGIC</w:t>
            </w:r>
          </w:p>
        </w:tc>
      </w:tr>
      <w:tr w:rsidR="0064315F" w:rsidRPr="0002501E" w14:paraId="335A2611" w14:textId="77777777" w:rsidTr="00827BDE">
        <w:trPr>
          <w:cantSplit/>
        </w:trPr>
        <w:tc>
          <w:tcPr>
            <w:tcW w:w="3299" w:type="dxa"/>
          </w:tcPr>
          <w:p w14:paraId="335A260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IBTUBAV1</w:t>
            </w:r>
          </w:p>
        </w:tc>
        <w:tc>
          <w:tcPr>
            <w:tcW w:w="6051" w:type="dxa"/>
          </w:tcPr>
          <w:p w14:paraId="335A2610"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UNBILLED AMOUNTS - AVERAGE BILL AMOUNT LOGIC</w:t>
            </w:r>
          </w:p>
        </w:tc>
      </w:tr>
      <w:tr w:rsidR="0064315F" w:rsidRPr="0002501E" w14:paraId="335A2614" w14:textId="77777777" w:rsidTr="00827BDE">
        <w:trPr>
          <w:cantSplit/>
        </w:trPr>
        <w:tc>
          <w:tcPr>
            <w:tcW w:w="3299" w:type="dxa"/>
          </w:tcPr>
          <w:p w14:paraId="335A261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IBTUBO</w:t>
            </w:r>
          </w:p>
        </w:tc>
        <w:tc>
          <w:tcPr>
            <w:tcW w:w="6051" w:type="dxa"/>
          </w:tcPr>
          <w:p w14:paraId="335A261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UNBILLED AMOUNTS - GENERATE UNBILLED REPORTS</w:t>
            </w:r>
          </w:p>
        </w:tc>
      </w:tr>
      <w:tr w:rsidR="0064315F" w:rsidRPr="0002501E" w14:paraId="335A2617" w14:textId="77777777" w:rsidTr="00827BDE">
        <w:trPr>
          <w:cantSplit/>
        </w:trPr>
        <w:tc>
          <w:tcPr>
            <w:tcW w:w="3299" w:type="dxa"/>
          </w:tcPr>
          <w:p w14:paraId="335A261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IBTUBO1</w:t>
            </w:r>
          </w:p>
        </w:tc>
        <w:tc>
          <w:tcPr>
            <w:tcW w:w="6051" w:type="dxa"/>
          </w:tcPr>
          <w:p w14:paraId="335A261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UNBILLED AMOUNTS - GENERATE UNBILLED REPORTS</w:t>
            </w:r>
          </w:p>
        </w:tc>
      </w:tr>
      <w:tr w:rsidR="0064315F" w:rsidRPr="0002501E" w14:paraId="335A261A" w14:textId="77777777" w:rsidTr="00827BDE">
        <w:trPr>
          <w:cantSplit/>
        </w:trPr>
        <w:tc>
          <w:tcPr>
            <w:tcW w:w="3299" w:type="dxa"/>
          </w:tcPr>
          <w:p w14:paraId="335A261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IBTUBO2</w:t>
            </w:r>
          </w:p>
        </w:tc>
        <w:tc>
          <w:tcPr>
            <w:tcW w:w="6051" w:type="dxa"/>
          </w:tcPr>
          <w:p w14:paraId="335A261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UNBILLED AMOUNTS - GENERATE UNBILLED REPORTS</w:t>
            </w:r>
          </w:p>
        </w:tc>
      </w:tr>
      <w:tr w:rsidR="0064315F" w:rsidRPr="0002501E" w14:paraId="335A261D" w14:textId="77777777" w:rsidTr="00827BDE">
        <w:trPr>
          <w:cantSplit/>
        </w:trPr>
        <w:tc>
          <w:tcPr>
            <w:tcW w:w="3299" w:type="dxa"/>
          </w:tcPr>
          <w:p w14:paraId="335A261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IBTUBO3</w:t>
            </w:r>
          </w:p>
        </w:tc>
        <w:tc>
          <w:tcPr>
            <w:tcW w:w="6051" w:type="dxa"/>
          </w:tcPr>
          <w:p w14:paraId="335A261C"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UNBILLED AMOUNTS - GENERATE UNBILLE</w:t>
            </w:r>
            <w:r w:rsidRPr="00D1302C">
              <w:rPr>
                <w:rFonts w:ascii="Times New Roman" w:hAnsi="Times New Roman"/>
                <w:sz w:val="22"/>
                <w:szCs w:val="22"/>
              </w:rPr>
              <w:t>D REPORTS</w:t>
            </w:r>
          </w:p>
        </w:tc>
      </w:tr>
      <w:tr w:rsidR="0064315F" w:rsidRPr="0002501E" w14:paraId="335A2620" w14:textId="77777777" w:rsidTr="00827BDE">
        <w:trPr>
          <w:cantSplit/>
        </w:trPr>
        <w:tc>
          <w:tcPr>
            <w:tcW w:w="3299" w:type="dxa"/>
          </w:tcPr>
          <w:p w14:paraId="335A261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IBTUBOA</w:t>
            </w:r>
          </w:p>
        </w:tc>
        <w:tc>
          <w:tcPr>
            <w:tcW w:w="6051" w:type="dxa"/>
          </w:tcPr>
          <w:p w14:paraId="335A261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UNBILLED AMOUNTS - GENERATE UNBILLED REPORTS</w:t>
            </w:r>
          </w:p>
        </w:tc>
      </w:tr>
      <w:tr w:rsidR="0064315F" w:rsidRPr="0002501E" w14:paraId="335A2623" w14:textId="77777777" w:rsidTr="00827BDE">
        <w:trPr>
          <w:cantSplit/>
        </w:trPr>
        <w:tc>
          <w:tcPr>
            <w:tcW w:w="3299" w:type="dxa"/>
          </w:tcPr>
          <w:p w14:paraId="335A262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IBTUBOU</w:t>
            </w:r>
          </w:p>
        </w:tc>
        <w:tc>
          <w:tcPr>
            <w:tcW w:w="6051" w:type="dxa"/>
          </w:tcPr>
          <w:p w14:paraId="335A262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UNBILLED AMOUNTS (UTILITIES)</w:t>
            </w:r>
          </w:p>
        </w:tc>
      </w:tr>
      <w:tr w:rsidR="0064315F" w:rsidRPr="0002501E" w14:paraId="335A2626" w14:textId="77777777" w:rsidTr="00827BDE">
        <w:trPr>
          <w:cantSplit/>
        </w:trPr>
        <w:tc>
          <w:tcPr>
            <w:tcW w:w="3299" w:type="dxa"/>
          </w:tcPr>
          <w:p w14:paraId="335A262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IBTUBUL</w:t>
            </w:r>
          </w:p>
        </w:tc>
        <w:tc>
          <w:tcPr>
            <w:tcW w:w="6051" w:type="dxa"/>
          </w:tcPr>
          <w:p w14:paraId="335A262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UNBILLED AMOUNTS</w:t>
            </w:r>
          </w:p>
        </w:tc>
      </w:tr>
      <w:tr w:rsidR="0064315F" w:rsidRPr="0002501E" w14:paraId="335A2629" w14:textId="77777777" w:rsidTr="00827BDE">
        <w:trPr>
          <w:cantSplit/>
        </w:trPr>
        <w:tc>
          <w:tcPr>
            <w:tcW w:w="3299" w:type="dxa"/>
          </w:tcPr>
          <w:p w14:paraId="335A262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IBTUBV</w:t>
            </w:r>
          </w:p>
        </w:tc>
        <w:tc>
          <w:tcPr>
            <w:tcW w:w="6051" w:type="dxa"/>
          </w:tcPr>
          <w:p w14:paraId="335A262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UNBILLED AMOUNTS - VIEW UNBILLED DATA</w:t>
            </w:r>
          </w:p>
        </w:tc>
      </w:tr>
      <w:tr w:rsidR="0064315F" w:rsidRPr="0002501E" w14:paraId="335A262C" w14:textId="77777777" w:rsidTr="00827BDE">
        <w:trPr>
          <w:cantSplit/>
        </w:trPr>
        <w:tc>
          <w:tcPr>
            <w:tcW w:w="3299" w:type="dxa"/>
          </w:tcPr>
          <w:p w14:paraId="335A262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IBTUTL, IBTUTL1, IBTUTL2, IBTUTL3, IBTUTL4, IBTUTL5</w:t>
            </w:r>
          </w:p>
        </w:tc>
        <w:tc>
          <w:tcPr>
            <w:tcW w:w="6051" w:type="dxa"/>
          </w:tcPr>
          <w:p w14:paraId="335A262B"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These utility routines perfor</w:t>
            </w:r>
            <w:r w:rsidRPr="00D1302C">
              <w:rPr>
                <w:rFonts w:ascii="Times New Roman" w:hAnsi="Times New Roman"/>
                <w:sz w:val="22"/>
                <w:szCs w:val="22"/>
              </w:rPr>
              <w:t>m the creation of new entries in Claims Tracking, insurance reviews, and hospital reviews.</w:t>
            </w:r>
          </w:p>
        </w:tc>
      </w:tr>
      <w:tr w:rsidR="0064315F" w:rsidRPr="0002501E" w14:paraId="335A262F" w14:textId="77777777" w:rsidTr="00827BDE">
        <w:trPr>
          <w:cantSplit/>
        </w:trPr>
        <w:tc>
          <w:tcPr>
            <w:tcW w:w="3299" w:type="dxa"/>
          </w:tcPr>
          <w:p w14:paraId="335A262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IBVCB, IBVCB1, IBVCB2</w:t>
            </w:r>
          </w:p>
        </w:tc>
        <w:tc>
          <w:tcPr>
            <w:tcW w:w="6051" w:type="dxa"/>
          </w:tcPr>
          <w:p w14:paraId="335A262E"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View Cancelled Bill Report</w:t>
            </w:r>
          </w:p>
        </w:tc>
      </w:tr>
      <w:tr w:rsidR="0064315F" w:rsidRPr="0002501E" w14:paraId="335A2632" w14:textId="77777777" w:rsidTr="00827BDE">
        <w:trPr>
          <w:cantSplit/>
        </w:trPr>
        <w:tc>
          <w:tcPr>
            <w:tcW w:w="3299" w:type="dxa"/>
          </w:tcPr>
          <w:p w14:paraId="335A263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IBX*</w:t>
            </w:r>
          </w:p>
        </w:tc>
        <w:tc>
          <w:tcPr>
            <w:tcW w:w="6051" w:type="dxa"/>
          </w:tcPr>
          <w:p w14:paraId="335A263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Generated or Compiled Routines for XREFS, PRINT TEMPLATES, INPUT TEMPLATES</w:t>
            </w:r>
          </w:p>
        </w:tc>
      </w:tr>
      <w:tr w:rsidR="0064315F" w:rsidRPr="0002501E" w14:paraId="335A2635" w14:textId="77777777" w:rsidTr="00827BDE">
        <w:trPr>
          <w:cantSplit/>
        </w:trPr>
        <w:tc>
          <w:tcPr>
            <w:tcW w:w="3299" w:type="dxa"/>
          </w:tcPr>
          <w:p w14:paraId="335A2633" w14:textId="77777777" w:rsidR="0064315F" w:rsidRPr="00DD113A" w:rsidRDefault="0064315F" w:rsidP="0064315F">
            <w:pPr>
              <w:rPr>
                <w:rFonts w:ascii="Times New Roman" w:hAnsi="Times New Roman"/>
                <w:sz w:val="22"/>
                <w:szCs w:val="22"/>
              </w:rPr>
            </w:pPr>
            <w:r>
              <w:rPr>
                <w:rFonts w:ascii="Times New Roman" w:hAnsi="Times New Roman"/>
                <w:sz w:val="22"/>
                <w:szCs w:val="22"/>
              </w:rPr>
              <w:t>IBY528</w:t>
            </w:r>
          </w:p>
        </w:tc>
        <w:tc>
          <w:tcPr>
            <w:tcW w:w="6051" w:type="dxa"/>
          </w:tcPr>
          <w:p w14:paraId="335A2634" w14:textId="77777777" w:rsidR="0064315F" w:rsidRPr="00D1302C" w:rsidRDefault="0064315F" w:rsidP="0064315F">
            <w:pPr>
              <w:rPr>
                <w:rFonts w:ascii="Times New Roman" w:hAnsi="Times New Roman"/>
                <w:sz w:val="22"/>
                <w:szCs w:val="22"/>
              </w:rPr>
            </w:pPr>
            <w:r>
              <w:rPr>
                <w:rFonts w:ascii="Times New Roman" w:hAnsi="Times New Roman"/>
                <w:sz w:val="22"/>
                <w:szCs w:val="22"/>
              </w:rPr>
              <w:t>Pre-Install for IB*2*528</w:t>
            </w:r>
          </w:p>
        </w:tc>
      </w:tr>
      <w:tr w:rsidR="0064315F" w:rsidRPr="0002501E" w14:paraId="335A2638" w14:textId="77777777" w:rsidTr="00827BDE">
        <w:trPr>
          <w:cantSplit/>
        </w:trPr>
        <w:tc>
          <w:tcPr>
            <w:tcW w:w="3299" w:type="dxa"/>
          </w:tcPr>
          <w:p w14:paraId="335A263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IBY528PO</w:t>
            </w:r>
          </w:p>
        </w:tc>
        <w:tc>
          <w:tcPr>
            <w:tcW w:w="6051" w:type="dxa"/>
          </w:tcPr>
          <w:p w14:paraId="335A2637"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Post</w:t>
            </w:r>
            <w:r>
              <w:rPr>
                <w:rFonts w:ascii="Times New Roman" w:hAnsi="Times New Roman"/>
                <w:sz w:val="22"/>
                <w:szCs w:val="22"/>
              </w:rPr>
              <w:t>-</w:t>
            </w:r>
            <w:r w:rsidRPr="00D1302C">
              <w:rPr>
                <w:rFonts w:ascii="Times New Roman" w:hAnsi="Times New Roman"/>
                <w:sz w:val="22"/>
                <w:szCs w:val="22"/>
              </w:rPr>
              <w:t>Install for IB*2*528.</w:t>
            </w:r>
          </w:p>
        </w:tc>
      </w:tr>
      <w:tr w:rsidR="0064315F" w:rsidRPr="0002501E" w14:paraId="335A263B" w14:textId="77777777" w:rsidTr="00827BDE">
        <w:trPr>
          <w:cantSplit/>
        </w:trPr>
        <w:tc>
          <w:tcPr>
            <w:tcW w:w="3299" w:type="dxa"/>
          </w:tcPr>
          <w:p w14:paraId="335A263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IBY***EN</w:t>
            </w:r>
          </w:p>
        </w:tc>
        <w:tc>
          <w:tcPr>
            <w:tcW w:w="6051" w:type="dxa"/>
          </w:tcPr>
          <w:p w14:paraId="335A263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ENVIRONMENT CHECKS FOR IB PATCH</w:t>
            </w:r>
          </w:p>
        </w:tc>
      </w:tr>
      <w:tr w:rsidR="0064315F" w:rsidRPr="0002501E" w14:paraId="335A263E" w14:textId="77777777" w:rsidTr="00827BDE">
        <w:trPr>
          <w:cantSplit/>
        </w:trPr>
        <w:tc>
          <w:tcPr>
            <w:tcW w:w="3299" w:type="dxa"/>
          </w:tcPr>
          <w:p w14:paraId="335A263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IBY***PO</w:t>
            </w:r>
          </w:p>
        </w:tc>
        <w:tc>
          <w:tcPr>
            <w:tcW w:w="6051" w:type="dxa"/>
          </w:tcPr>
          <w:p w14:paraId="335A263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POST-INSTALLATION FOR IB PATCH</w:t>
            </w:r>
          </w:p>
        </w:tc>
      </w:tr>
      <w:tr w:rsidR="0064315F" w:rsidRPr="0002501E" w14:paraId="335A2641" w14:textId="77777777" w:rsidTr="00827BDE">
        <w:trPr>
          <w:cantSplit/>
        </w:trPr>
        <w:tc>
          <w:tcPr>
            <w:tcW w:w="3299" w:type="dxa"/>
          </w:tcPr>
          <w:p w14:paraId="335A263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IBY***PR</w:t>
            </w:r>
          </w:p>
        </w:tc>
        <w:tc>
          <w:tcPr>
            <w:tcW w:w="6051" w:type="dxa"/>
          </w:tcPr>
          <w:p w14:paraId="335A264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PRE- INSTALLATION FOR IB PATCH</w:t>
            </w:r>
          </w:p>
        </w:tc>
      </w:tr>
    </w:tbl>
    <w:p w14:paraId="335A2642" w14:textId="77777777" w:rsidR="00823F57" w:rsidRPr="0002501E" w:rsidRDefault="00823F57" w:rsidP="00F67C31">
      <w:pPr>
        <w:rPr>
          <w:rFonts w:ascii="Times New Roman" w:hAnsi="Times New Roman"/>
          <w:i/>
        </w:rPr>
      </w:pPr>
      <w:r w:rsidRPr="0002501E">
        <w:rPr>
          <w:rFonts w:ascii="Times New Roman" w:hAnsi="Times New Roman"/>
          <w:i/>
        </w:rPr>
        <w:br w:type="page"/>
      </w:r>
      <w:r w:rsidRPr="0002501E">
        <w:rPr>
          <w:rFonts w:ascii="Times New Roman" w:hAnsi="Times New Roman"/>
          <w:i/>
        </w:rPr>
        <w:lastRenderedPageBreak/>
        <w:t>(This page included for two-sided copying.)</w:t>
      </w:r>
    </w:p>
    <w:p w14:paraId="335A2643" w14:textId="77777777" w:rsidR="00531745" w:rsidRPr="0002501E" w:rsidRDefault="00531745" w:rsidP="002637A5">
      <w:pPr>
        <w:pStyle w:val="Heading2"/>
      </w:pPr>
      <w:r w:rsidRPr="0002501E">
        <w:br w:type="page"/>
      </w:r>
      <w:bookmarkStart w:id="117" w:name="_Toc200787533"/>
      <w:bookmarkStart w:id="118" w:name="_Toc442890969"/>
      <w:bookmarkStart w:id="119" w:name="_Toc12542872"/>
      <w:r w:rsidRPr="0002501E">
        <w:lastRenderedPageBreak/>
        <w:t>DGCR* to IB* Namespace Map</w:t>
      </w:r>
      <w:bookmarkEnd w:id="117"/>
      <w:bookmarkEnd w:id="118"/>
      <w:bookmarkEnd w:id="119"/>
    </w:p>
    <w:p w14:paraId="335A2644" w14:textId="77777777" w:rsidR="00531745" w:rsidRPr="0002501E" w:rsidRDefault="00531745">
      <w:pPr>
        <w:rPr>
          <w:rFonts w:ascii="Times New Roman" w:hAnsi="Times New Roman"/>
          <w:sz w:val="22"/>
          <w:szCs w:val="22"/>
        </w:rPr>
      </w:pPr>
    </w:p>
    <w:p w14:paraId="335A2645"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following is a list of DGCR routines that changed to the IB namespace in this version.</w:t>
      </w:r>
    </w:p>
    <w:p w14:paraId="335A2646" w14:textId="77777777" w:rsidR="00710CC7" w:rsidRPr="0002501E" w:rsidRDefault="00710CC7">
      <w:pPr>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5"/>
        <w:gridCol w:w="2338"/>
        <w:gridCol w:w="2340"/>
        <w:gridCol w:w="2327"/>
      </w:tblGrid>
      <w:tr w:rsidR="00710CC7" w:rsidRPr="0002501E" w14:paraId="335A264B" w14:textId="77777777" w:rsidTr="00927EFB">
        <w:trPr>
          <w:cantSplit/>
          <w:tblHeader/>
        </w:trPr>
        <w:tc>
          <w:tcPr>
            <w:tcW w:w="2394" w:type="dxa"/>
          </w:tcPr>
          <w:p w14:paraId="335A2647" w14:textId="77777777" w:rsidR="00710CC7" w:rsidRPr="0002501E" w:rsidRDefault="00710CC7" w:rsidP="00927EFB">
            <w:pPr>
              <w:jc w:val="center"/>
              <w:rPr>
                <w:rFonts w:ascii="Times New Roman" w:hAnsi="Times New Roman"/>
                <w:b/>
                <w:sz w:val="22"/>
                <w:szCs w:val="22"/>
              </w:rPr>
            </w:pPr>
            <w:r w:rsidRPr="0002501E">
              <w:rPr>
                <w:rFonts w:ascii="Times New Roman" w:hAnsi="Times New Roman"/>
                <w:b/>
                <w:sz w:val="22"/>
                <w:szCs w:val="22"/>
              </w:rPr>
              <w:t>DGCR Name</w:t>
            </w:r>
          </w:p>
        </w:tc>
        <w:tc>
          <w:tcPr>
            <w:tcW w:w="2394" w:type="dxa"/>
          </w:tcPr>
          <w:p w14:paraId="335A2648" w14:textId="77777777" w:rsidR="00710CC7" w:rsidRPr="0002501E" w:rsidRDefault="00710CC7" w:rsidP="00927EFB">
            <w:pPr>
              <w:jc w:val="center"/>
              <w:rPr>
                <w:rFonts w:ascii="Times New Roman" w:hAnsi="Times New Roman"/>
                <w:b/>
                <w:sz w:val="22"/>
                <w:szCs w:val="22"/>
              </w:rPr>
            </w:pPr>
            <w:r w:rsidRPr="0002501E">
              <w:rPr>
                <w:rFonts w:ascii="Times New Roman" w:hAnsi="Times New Roman"/>
                <w:b/>
                <w:sz w:val="22"/>
                <w:szCs w:val="22"/>
              </w:rPr>
              <w:t>IB Name</w:t>
            </w:r>
          </w:p>
        </w:tc>
        <w:tc>
          <w:tcPr>
            <w:tcW w:w="2394" w:type="dxa"/>
          </w:tcPr>
          <w:p w14:paraId="335A2649" w14:textId="77777777" w:rsidR="00710CC7" w:rsidRPr="0002501E" w:rsidRDefault="00710CC7" w:rsidP="00927EFB">
            <w:pPr>
              <w:jc w:val="center"/>
              <w:rPr>
                <w:rFonts w:ascii="Times New Roman" w:hAnsi="Times New Roman"/>
                <w:b/>
                <w:sz w:val="22"/>
                <w:szCs w:val="22"/>
              </w:rPr>
            </w:pPr>
            <w:r w:rsidRPr="0002501E">
              <w:rPr>
                <w:rFonts w:ascii="Times New Roman" w:hAnsi="Times New Roman"/>
                <w:b/>
                <w:sz w:val="22"/>
                <w:szCs w:val="22"/>
              </w:rPr>
              <w:t>DGCR Name</w:t>
            </w:r>
          </w:p>
        </w:tc>
        <w:tc>
          <w:tcPr>
            <w:tcW w:w="2394" w:type="dxa"/>
          </w:tcPr>
          <w:p w14:paraId="335A264A" w14:textId="77777777" w:rsidR="00710CC7" w:rsidRPr="0002501E" w:rsidRDefault="00710CC7" w:rsidP="00927EFB">
            <w:pPr>
              <w:jc w:val="center"/>
              <w:rPr>
                <w:rFonts w:ascii="Times New Roman" w:hAnsi="Times New Roman"/>
                <w:b/>
                <w:sz w:val="22"/>
                <w:szCs w:val="22"/>
              </w:rPr>
            </w:pPr>
            <w:r w:rsidRPr="0002501E">
              <w:rPr>
                <w:rFonts w:ascii="Times New Roman" w:hAnsi="Times New Roman"/>
                <w:b/>
                <w:sz w:val="22"/>
                <w:szCs w:val="22"/>
              </w:rPr>
              <w:t>IB Name</w:t>
            </w:r>
          </w:p>
        </w:tc>
      </w:tr>
      <w:tr w:rsidR="0073135B" w:rsidRPr="0002501E" w14:paraId="335A2650" w14:textId="77777777" w:rsidTr="00927EFB">
        <w:trPr>
          <w:cantSplit/>
        </w:trPr>
        <w:tc>
          <w:tcPr>
            <w:tcW w:w="2394" w:type="dxa"/>
          </w:tcPr>
          <w:p w14:paraId="335A264C"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w:t>
            </w:r>
          </w:p>
        </w:tc>
        <w:tc>
          <w:tcPr>
            <w:tcW w:w="2394" w:type="dxa"/>
          </w:tcPr>
          <w:p w14:paraId="335A264D"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IBCA</w:t>
            </w:r>
          </w:p>
        </w:tc>
        <w:tc>
          <w:tcPr>
            <w:tcW w:w="2394" w:type="dxa"/>
          </w:tcPr>
          <w:p w14:paraId="335A264E"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DGCRP0</w:t>
            </w:r>
          </w:p>
        </w:tc>
        <w:tc>
          <w:tcPr>
            <w:tcW w:w="2394" w:type="dxa"/>
          </w:tcPr>
          <w:p w14:paraId="335A264F"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IBCF10</w:t>
            </w:r>
          </w:p>
        </w:tc>
      </w:tr>
      <w:tr w:rsidR="0073135B" w:rsidRPr="0002501E" w14:paraId="335A2655" w14:textId="77777777" w:rsidTr="00927EFB">
        <w:trPr>
          <w:cantSplit/>
        </w:trPr>
        <w:tc>
          <w:tcPr>
            <w:tcW w:w="2394" w:type="dxa"/>
          </w:tcPr>
          <w:p w14:paraId="335A2651"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DGCRA0</w:t>
            </w:r>
          </w:p>
        </w:tc>
        <w:tc>
          <w:tcPr>
            <w:tcW w:w="2394" w:type="dxa"/>
          </w:tcPr>
          <w:p w14:paraId="335A2652"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IBCA0</w:t>
            </w:r>
          </w:p>
        </w:tc>
        <w:tc>
          <w:tcPr>
            <w:tcW w:w="2394" w:type="dxa"/>
          </w:tcPr>
          <w:p w14:paraId="335A2653"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DGCRP1</w:t>
            </w:r>
          </w:p>
        </w:tc>
        <w:tc>
          <w:tcPr>
            <w:tcW w:w="2394" w:type="dxa"/>
          </w:tcPr>
          <w:p w14:paraId="335A2654"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IBCF11</w:t>
            </w:r>
          </w:p>
        </w:tc>
      </w:tr>
      <w:tr w:rsidR="0073135B" w:rsidRPr="0002501E" w14:paraId="335A265A" w14:textId="77777777" w:rsidTr="00927EFB">
        <w:trPr>
          <w:cantSplit/>
        </w:trPr>
        <w:tc>
          <w:tcPr>
            <w:tcW w:w="2394" w:type="dxa"/>
          </w:tcPr>
          <w:p w14:paraId="335A2656"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DGCRA1</w:t>
            </w:r>
          </w:p>
        </w:tc>
        <w:tc>
          <w:tcPr>
            <w:tcW w:w="2394" w:type="dxa"/>
          </w:tcPr>
          <w:p w14:paraId="335A2657"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IBCA1</w:t>
            </w:r>
          </w:p>
        </w:tc>
        <w:tc>
          <w:tcPr>
            <w:tcW w:w="2394" w:type="dxa"/>
          </w:tcPr>
          <w:p w14:paraId="335A2658"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DGCRP2</w:t>
            </w:r>
          </w:p>
        </w:tc>
        <w:tc>
          <w:tcPr>
            <w:tcW w:w="2394" w:type="dxa"/>
          </w:tcPr>
          <w:p w14:paraId="335A2659"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IBCF12</w:t>
            </w:r>
          </w:p>
        </w:tc>
      </w:tr>
      <w:tr w:rsidR="0073135B" w:rsidRPr="0002501E" w14:paraId="335A265F" w14:textId="77777777" w:rsidTr="00927EFB">
        <w:trPr>
          <w:cantSplit/>
        </w:trPr>
        <w:tc>
          <w:tcPr>
            <w:tcW w:w="2394" w:type="dxa"/>
          </w:tcPr>
          <w:p w14:paraId="335A265B"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DGCRA2</w:t>
            </w:r>
          </w:p>
        </w:tc>
        <w:tc>
          <w:tcPr>
            <w:tcW w:w="2394" w:type="dxa"/>
          </w:tcPr>
          <w:p w14:paraId="335A265C"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IBCA2</w:t>
            </w:r>
          </w:p>
        </w:tc>
        <w:tc>
          <w:tcPr>
            <w:tcW w:w="2394" w:type="dxa"/>
          </w:tcPr>
          <w:p w14:paraId="335A265D"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DGCRP4</w:t>
            </w:r>
          </w:p>
        </w:tc>
        <w:tc>
          <w:tcPr>
            <w:tcW w:w="2394" w:type="dxa"/>
          </w:tcPr>
          <w:p w14:paraId="335A265E"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IBCF14</w:t>
            </w:r>
          </w:p>
        </w:tc>
      </w:tr>
      <w:tr w:rsidR="0073135B" w:rsidRPr="0002501E" w14:paraId="335A2664" w14:textId="77777777" w:rsidTr="00927EFB">
        <w:trPr>
          <w:cantSplit/>
        </w:trPr>
        <w:tc>
          <w:tcPr>
            <w:tcW w:w="2394" w:type="dxa"/>
          </w:tcPr>
          <w:p w14:paraId="335A2660"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DGCRA3</w:t>
            </w:r>
          </w:p>
        </w:tc>
        <w:tc>
          <w:tcPr>
            <w:tcW w:w="2394" w:type="dxa"/>
          </w:tcPr>
          <w:p w14:paraId="335A2661"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IBCA3</w:t>
            </w:r>
          </w:p>
        </w:tc>
        <w:tc>
          <w:tcPr>
            <w:tcW w:w="2394" w:type="dxa"/>
          </w:tcPr>
          <w:p w14:paraId="335A2662"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DGCRPAR</w:t>
            </w:r>
          </w:p>
        </w:tc>
        <w:tc>
          <w:tcPr>
            <w:tcW w:w="2394" w:type="dxa"/>
          </w:tcPr>
          <w:p w14:paraId="335A2663"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IBEPAR</w:t>
            </w:r>
          </w:p>
        </w:tc>
      </w:tr>
      <w:tr w:rsidR="0073135B" w:rsidRPr="0002501E" w14:paraId="335A2669" w14:textId="77777777" w:rsidTr="00927EFB">
        <w:trPr>
          <w:cantSplit/>
        </w:trPr>
        <w:tc>
          <w:tcPr>
            <w:tcW w:w="2394" w:type="dxa"/>
          </w:tcPr>
          <w:p w14:paraId="335A2665"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DGCRA31</w:t>
            </w:r>
          </w:p>
        </w:tc>
        <w:tc>
          <w:tcPr>
            <w:tcW w:w="2394" w:type="dxa"/>
          </w:tcPr>
          <w:p w14:paraId="335A2666"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IBOA31</w:t>
            </w:r>
          </w:p>
        </w:tc>
        <w:tc>
          <w:tcPr>
            <w:tcW w:w="2394" w:type="dxa"/>
          </w:tcPr>
          <w:p w14:paraId="335A2667"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DGCRPAR1</w:t>
            </w:r>
          </w:p>
        </w:tc>
        <w:tc>
          <w:tcPr>
            <w:tcW w:w="2394" w:type="dxa"/>
          </w:tcPr>
          <w:p w14:paraId="335A2668"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IBEPAR1</w:t>
            </w:r>
          </w:p>
        </w:tc>
      </w:tr>
      <w:tr w:rsidR="0073135B" w:rsidRPr="0002501E" w14:paraId="335A266E" w14:textId="77777777" w:rsidTr="00927EFB">
        <w:trPr>
          <w:cantSplit/>
        </w:trPr>
        <w:tc>
          <w:tcPr>
            <w:tcW w:w="2394" w:type="dxa"/>
          </w:tcPr>
          <w:p w14:paraId="335A266A"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DGCRA32</w:t>
            </w:r>
          </w:p>
        </w:tc>
        <w:tc>
          <w:tcPr>
            <w:tcW w:w="2394" w:type="dxa"/>
          </w:tcPr>
          <w:p w14:paraId="335A266B"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IBOA32</w:t>
            </w:r>
          </w:p>
        </w:tc>
        <w:tc>
          <w:tcPr>
            <w:tcW w:w="2394" w:type="dxa"/>
          </w:tcPr>
          <w:p w14:paraId="335A266C"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DGCRSC1</w:t>
            </w:r>
          </w:p>
        </w:tc>
        <w:tc>
          <w:tcPr>
            <w:tcW w:w="2394" w:type="dxa"/>
          </w:tcPr>
          <w:p w14:paraId="335A266D"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IBCSC1</w:t>
            </w:r>
          </w:p>
        </w:tc>
      </w:tr>
      <w:tr w:rsidR="0073135B" w:rsidRPr="0002501E" w14:paraId="335A2673" w14:textId="77777777" w:rsidTr="00927EFB">
        <w:trPr>
          <w:cantSplit/>
        </w:trPr>
        <w:tc>
          <w:tcPr>
            <w:tcW w:w="2394" w:type="dxa"/>
          </w:tcPr>
          <w:p w14:paraId="335A266F"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DGCRAMS1</w:t>
            </w:r>
          </w:p>
        </w:tc>
        <w:tc>
          <w:tcPr>
            <w:tcW w:w="2394" w:type="dxa"/>
          </w:tcPr>
          <w:p w14:paraId="335A2670"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IBOAMS</w:t>
            </w:r>
          </w:p>
        </w:tc>
        <w:tc>
          <w:tcPr>
            <w:tcW w:w="2394" w:type="dxa"/>
          </w:tcPr>
          <w:p w14:paraId="335A2671"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DGCRSC2</w:t>
            </w:r>
          </w:p>
        </w:tc>
        <w:tc>
          <w:tcPr>
            <w:tcW w:w="2394" w:type="dxa"/>
          </w:tcPr>
          <w:p w14:paraId="335A2672"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IBCSC2</w:t>
            </w:r>
          </w:p>
        </w:tc>
      </w:tr>
      <w:tr w:rsidR="0073135B" w:rsidRPr="0002501E" w14:paraId="335A2678" w14:textId="77777777" w:rsidTr="00927EFB">
        <w:trPr>
          <w:cantSplit/>
        </w:trPr>
        <w:tc>
          <w:tcPr>
            <w:tcW w:w="2394" w:type="dxa"/>
          </w:tcPr>
          <w:p w14:paraId="335A2674"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DGCRAMS2</w:t>
            </w:r>
          </w:p>
        </w:tc>
        <w:tc>
          <w:tcPr>
            <w:tcW w:w="2394" w:type="dxa"/>
          </w:tcPr>
          <w:p w14:paraId="335A2675" w14:textId="77777777" w:rsidR="0073135B" w:rsidRPr="0002501E" w:rsidRDefault="0073135B">
            <w:pPr>
              <w:rPr>
                <w:rFonts w:ascii="Times New Roman" w:hAnsi="Times New Roman"/>
                <w:sz w:val="22"/>
                <w:szCs w:val="22"/>
              </w:rPr>
            </w:pPr>
            <w:r w:rsidRPr="0002501E">
              <w:rPr>
                <w:rFonts w:ascii="Times New Roman" w:hAnsi="Times New Roman"/>
                <w:sz w:val="22"/>
                <w:szCs w:val="22"/>
              </w:rPr>
              <w:t>OBSOLETE</w:t>
            </w:r>
          </w:p>
        </w:tc>
        <w:tc>
          <w:tcPr>
            <w:tcW w:w="2394" w:type="dxa"/>
          </w:tcPr>
          <w:p w14:paraId="335A2676"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DGCRSC3</w:t>
            </w:r>
          </w:p>
        </w:tc>
        <w:tc>
          <w:tcPr>
            <w:tcW w:w="2394" w:type="dxa"/>
          </w:tcPr>
          <w:p w14:paraId="335A2677"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IBCSC3</w:t>
            </w:r>
          </w:p>
        </w:tc>
      </w:tr>
      <w:tr w:rsidR="0073135B" w:rsidRPr="0002501E" w14:paraId="335A267D" w14:textId="77777777" w:rsidTr="00927EFB">
        <w:trPr>
          <w:cantSplit/>
        </w:trPr>
        <w:tc>
          <w:tcPr>
            <w:tcW w:w="2394" w:type="dxa"/>
          </w:tcPr>
          <w:p w14:paraId="335A2679"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w:t>
            </w:r>
          </w:p>
        </w:tc>
        <w:tc>
          <w:tcPr>
            <w:tcW w:w="2394" w:type="dxa"/>
          </w:tcPr>
          <w:p w14:paraId="335A267A"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w:t>
            </w:r>
          </w:p>
        </w:tc>
        <w:tc>
          <w:tcPr>
            <w:tcW w:w="2394" w:type="dxa"/>
          </w:tcPr>
          <w:p w14:paraId="335A267B"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DGCRSC4</w:t>
            </w:r>
          </w:p>
        </w:tc>
        <w:tc>
          <w:tcPr>
            <w:tcW w:w="2394" w:type="dxa"/>
          </w:tcPr>
          <w:p w14:paraId="335A267C"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IBCSC4</w:t>
            </w:r>
          </w:p>
        </w:tc>
      </w:tr>
      <w:tr w:rsidR="0073135B" w:rsidRPr="0002501E" w14:paraId="335A2682" w14:textId="77777777" w:rsidTr="00927EFB">
        <w:trPr>
          <w:cantSplit/>
        </w:trPr>
        <w:tc>
          <w:tcPr>
            <w:tcW w:w="2394" w:type="dxa"/>
          </w:tcPr>
          <w:p w14:paraId="335A267E"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DGCRB1</w:t>
            </w:r>
          </w:p>
        </w:tc>
        <w:tc>
          <w:tcPr>
            <w:tcW w:w="2394" w:type="dxa"/>
          </w:tcPr>
          <w:p w14:paraId="335A267F"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IBCB1</w:t>
            </w:r>
          </w:p>
        </w:tc>
        <w:tc>
          <w:tcPr>
            <w:tcW w:w="2394" w:type="dxa"/>
          </w:tcPr>
          <w:p w14:paraId="335A2680"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DGCRSC4A</w:t>
            </w:r>
          </w:p>
        </w:tc>
        <w:tc>
          <w:tcPr>
            <w:tcW w:w="2394" w:type="dxa"/>
          </w:tcPr>
          <w:p w14:paraId="335A2681"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IBCSC4A</w:t>
            </w:r>
          </w:p>
        </w:tc>
      </w:tr>
      <w:tr w:rsidR="0073135B" w:rsidRPr="0002501E" w14:paraId="335A2687" w14:textId="77777777" w:rsidTr="00927EFB">
        <w:trPr>
          <w:cantSplit/>
        </w:trPr>
        <w:tc>
          <w:tcPr>
            <w:tcW w:w="2394" w:type="dxa"/>
          </w:tcPr>
          <w:p w14:paraId="335A2683"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DGCRB2</w:t>
            </w:r>
          </w:p>
        </w:tc>
        <w:tc>
          <w:tcPr>
            <w:tcW w:w="2394" w:type="dxa"/>
          </w:tcPr>
          <w:p w14:paraId="335A2684"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IBCB2</w:t>
            </w:r>
          </w:p>
        </w:tc>
        <w:tc>
          <w:tcPr>
            <w:tcW w:w="2394" w:type="dxa"/>
          </w:tcPr>
          <w:p w14:paraId="335A2685"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DGCRSC4B</w:t>
            </w:r>
          </w:p>
        </w:tc>
        <w:tc>
          <w:tcPr>
            <w:tcW w:w="2394" w:type="dxa"/>
          </w:tcPr>
          <w:p w14:paraId="335A2686"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IBCSC4B</w:t>
            </w:r>
          </w:p>
        </w:tc>
      </w:tr>
      <w:tr w:rsidR="0073135B" w:rsidRPr="0002501E" w14:paraId="335A268C" w14:textId="77777777" w:rsidTr="00927EFB">
        <w:trPr>
          <w:cantSplit/>
        </w:trPr>
        <w:tc>
          <w:tcPr>
            <w:tcW w:w="2394" w:type="dxa"/>
          </w:tcPr>
          <w:p w14:paraId="335A2688"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DGCRBB</w:t>
            </w:r>
          </w:p>
        </w:tc>
        <w:tc>
          <w:tcPr>
            <w:tcW w:w="2394" w:type="dxa"/>
          </w:tcPr>
          <w:p w14:paraId="335A2689"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IBCBB</w:t>
            </w:r>
          </w:p>
        </w:tc>
        <w:tc>
          <w:tcPr>
            <w:tcW w:w="2394" w:type="dxa"/>
          </w:tcPr>
          <w:p w14:paraId="335A268A"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DGCRSC4C</w:t>
            </w:r>
          </w:p>
        </w:tc>
        <w:tc>
          <w:tcPr>
            <w:tcW w:w="2394" w:type="dxa"/>
          </w:tcPr>
          <w:p w14:paraId="335A268B"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IBCSC4C</w:t>
            </w:r>
          </w:p>
        </w:tc>
      </w:tr>
      <w:tr w:rsidR="0073135B" w:rsidRPr="0002501E" w14:paraId="335A2691" w14:textId="77777777" w:rsidTr="00927EFB">
        <w:trPr>
          <w:cantSplit/>
        </w:trPr>
        <w:tc>
          <w:tcPr>
            <w:tcW w:w="2394" w:type="dxa"/>
          </w:tcPr>
          <w:p w14:paraId="335A268D"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DGCRBB1</w:t>
            </w:r>
          </w:p>
        </w:tc>
        <w:tc>
          <w:tcPr>
            <w:tcW w:w="2394" w:type="dxa"/>
          </w:tcPr>
          <w:p w14:paraId="335A268E"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IBCBB1</w:t>
            </w:r>
          </w:p>
        </w:tc>
        <w:tc>
          <w:tcPr>
            <w:tcW w:w="2394" w:type="dxa"/>
          </w:tcPr>
          <w:p w14:paraId="335A268F"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DGCRSC5</w:t>
            </w:r>
          </w:p>
        </w:tc>
        <w:tc>
          <w:tcPr>
            <w:tcW w:w="2394" w:type="dxa"/>
          </w:tcPr>
          <w:p w14:paraId="335A2690"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IBCSC5</w:t>
            </w:r>
          </w:p>
        </w:tc>
      </w:tr>
      <w:tr w:rsidR="0073135B" w:rsidRPr="0002501E" w14:paraId="335A2696" w14:textId="77777777" w:rsidTr="00927EFB">
        <w:trPr>
          <w:cantSplit/>
        </w:trPr>
        <w:tc>
          <w:tcPr>
            <w:tcW w:w="2394" w:type="dxa"/>
          </w:tcPr>
          <w:p w14:paraId="335A2692"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DGCRBB2</w:t>
            </w:r>
          </w:p>
        </w:tc>
        <w:tc>
          <w:tcPr>
            <w:tcW w:w="2394" w:type="dxa"/>
          </w:tcPr>
          <w:p w14:paraId="335A2693"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IBCBB2</w:t>
            </w:r>
          </w:p>
        </w:tc>
        <w:tc>
          <w:tcPr>
            <w:tcW w:w="2394" w:type="dxa"/>
          </w:tcPr>
          <w:p w14:paraId="335A2694"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DGCRSC6</w:t>
            </w:r>
          </w:p>
        </w:tc>
        <w:tc>
          <w:tcPr>
            <w:tcW w:w="2394" w:type="dxa"/>
          </w:tcPr>
          <w:p w14:paraId="335A2695"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IBCSC6</w:t>
            </w:r>
          </w:p>
        </w:tc>
      </w:tr>
      <w:tr w:rsidR="0073135B" w:rsidRPr="0002501E" w14:paraId="335A269B" w14:textId="77777777" w:rsidTr="00927EFB">
        <w:trPr>
          <w:cantSplit/>
        </w:trPr>
        <w:tc>
          <w:tcPr>
            <w:tcW w:w="2394" w:type="dxa"/>
          </w:tcPr>
          <w:p w14:paraId="335A2697"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DGCRBR</w:t>
            </w:r>
          </w:p>
        </w:tc>
        <w:tc>
          <w:tcPr>
            <w:tcW w:w="2394" w:type="dxa"/>
          </w:tcPr>
          <w:p w14:paraId="335A2698"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IBCBR</w:t>
            </w:r>
          </w:p>
        </w:tc>
        <w:tc>
          <w:tcPr>
            <w:tcW w:w="2394" w:type="dxa"/>
          </w:tcPr>
          <w:p w14:paraId="335A2699"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DGCRSC61</w:t>
            </w:r>
          </w:p>
        </w:tc>
        <w:tc>
          <w:tcPr>
            <w:tcW w:w="2394" w:type="dxa"/>
          </w:tcPr>
          <w:p w14:paraId="335A269A"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IBCSC61</w:t>
            </w:r>
          </w:p>
        </w:tc>
      </w:tr>
      <w:tr w:rsidR="0073135B" w:rsidRPr="0002501E" w14:paraId="335A26A0" w14:textId="77777777" w:rsidTr="00927EFB">
        <w:trPr>
          <w:cantSplit/>
        </w:trPr>
        <w:tc>
          <w:tcPr>
            <w:tcW w:w="2394" w:type="dxa"/>
          </w:tcPr>
          <w:p w14:paraId="335A269C"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DGCRBULL</w:t>
            </w:r>
          </w:p>
        </w:tc>
        <w:tc>
          <w:tcPr>
            <w:tcW w:w="2394" w:type="dxa"/>
          </w:tcPr>
          <w:p w14:paraId="335A269D"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IBCBULL</w:t>
            </w:r>
          </w:p>
        </w:tc>
        <w:tc>
          <w:tcPr>
            <w:tcW w:w="2394" w:type="dxa"/>
          </w:tcPr>
          <w:p w14:paraId="335A269E"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DGCRSC7</w:t>
            </w:r>
          </w:p>
        </w:tc>
        <w:tc>
          <w:tcPr>
            <w:tcW w:w="2394" w:type="dxa"/>
          </w:tcPr>
          <w:p w14:paraId="335A269F"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IBCSC7</w:t>
            </w:r>
          </w:p>
        </w:tc>
      </w:tr>
      <w:tr w:rsidR="0073135B" w:rsidRPr="0002501E" w14:paraId="335A26A5" w14:textId="77777777" w:rsidTr="00927EFB">
        <w:trPr>
          <w:cantSplit/>
        </w:trPr>
        <w:tc>
          <w:tcPr>
            <w:tcW w:w="2394" w:type="dxa"/>
          </w:tcPr>
          <w:p w14:paraId="335A26A1"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DGCRC</w:t>
            </w:r>
          </w:p>
        </w:tc>
        <w:tc>
          <w:tcPr>
            <w:tcW w:w="2394" w:type="dxa"/>
          </w:tcPr>
          <w:p w14:paraId="335A26A2"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IBCC</w:t>
            </w:r>
          </w:p>
        </w:tc>
        <w:tc>
          <w:tcPr>
            <w:tcW w:w="2394" w:type="dxa"/>
          </w:tcPr>
          <w:p w14:paraId="335A26A3"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DGCRSC8</w:t>
            </w:r>
          </w:p>
        </w:tc>
        <w:tc>
          <w:tcPr>
            <w:tcW w:w="2394" w:type="dxa"/>
          </w:tcPr>
          <w:p w14:paraId="335A26A4"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IBCSC8</w:t>
            </w:r>
          </w:p>
        </w:tc>
      </w:tr>
      <w:tr w:rsidR="0073135B" w:rsidRPr="0002501E" w14:paraId="335A26AA" w14:textId="77777777" w:rsidTr="00927EFB">
        <w:trPr>
          <w:cantSplit/>
        </w:trPr>
        <w:tc>
          <w:tcPr>
            <w:tcW w:w="2394" w:type="dxa"/>
          </w:tcPr>
          <w:p w14:paraId="335A26A6"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DGCRCC</w:t>
            </w:r>
          </w:p>
        </w:tc>
        <w:tc>
          <w:tcPr>
            <w:tcW w:w="2394" w:type="dxa"/>
          </w:tcPr>
          <w:p w14:paraId="335A26A7"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IBCCC</w:t>
            </w:r>
          </w:p>
        </w:tc>
        <w:tc>
          <w:tcPr>
            <w:tcW w:w="2394" w:type="dxa"/>
          </w:tcPr>
          <w:p w14:paraId="335A26A8"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DGCRSC8H</w:t>
            </w:r>
          </w:p>
        </w:tc>
        <w:tc>
          <w:tcPr>
            <w:tcW w:w="2394" w:type="dxa"/>
          </w:tcPr>
          <w:p w14:paraId="335A26A9"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IBCSC8H</w:t>
            </w:r>
          </w:p>
        </w:tc>
      </w:tr>
      <w:tr w:rsidR="0073135B" w:rsidRPr="0002501E" w14:paraId="335A26AF" w14:textId="77777777" w:rsidTr="00927EFB">
        <w:trPr>
          <w:cantSplit/>
        </w:trPr>
        <w:tc>
          <w:tcPr>
            <w:tcW w:w="2394" w:type="dxa"/>
          </w:tcPr>
          <w:p w14:paraId="335A26AB"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DGCRCC1</w:t>
            </w:r>
          </w:p>
        </w:tc>
        <w:tc>
          <w:tcPr>
            <w:tcW w:w="2394" w:type="dxa"/>
          </w:tcPr>
          <w:p w14:paraId="335A26AC"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IBCCC1</w:t>
            </w:r>
          </w:p>
        </w:tc>
        <w:tc>
          <w:tcPr>
            <w:tcW w:w="2394" w:type="dxa"/>
          </w:tcPr>
          <w:p w14:paraId="335A26AD"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DGCRSCE</w:t>
            </w:r>
          </w:p>
        </w:tc>
        <w:tc>
          <w:tcPr>
            <w:tcW w:w="2394" w:type="dxa"/>
          </w:tcPr>
          <w:p w14:paraId="335A26AE"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IBCSCE</w:t>
            </w:r>
          </w:p>
        </w:tc>
      </w:tr>
      <w:tr w:rsidR="0073135B" w:rsidRPr="0002501E" w14:paraId="335A26B4" w14:textId="77777777" w:rsidTr="00927EFB">
        <w:trPr>
          <w:cantSplit/>
        </w:trPr>
        <w:tc>
          <w:tcPr>
            <w:tcW w:w="2394" w:type="dxa"/>
          </w:tcPr>
          <w:p w14:paraId="335A26B0"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DGCRCC2</w:t>
            </w:r>
          </w:p>
        </w:tc>
        <w:tc>
          <w:tcPr>
            <w:tcW w:w="2394" w:type="dxa"/>
          </w:tcPr>
          <w:p w14:paraId="335A26B1"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IBCCC2</w:t>
            </w:r>
          </w:p>
        </w:tc>
        <w:tc>
          <w:tcPr>
            <w:tcW w:w="2394" w:type="dxa"/>
          </w:tcPr>
          <w:p w14:paraId="335A26B2"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DGCRSCE1</w:t>
            </w:r>
          </w:p>
        </w:tc>
        <w:tc>
          <w:tcPr>
            <w:tcW w:w="2394" w:type="dxa"/>
          </w:tcPr>
          <w:p w14:paraId="335A26B3"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IBCSCE1</w:t>
            </w:r>
          </w:p>
        </w:tc>
      </w:tr>
      <w:tr w:rsidR="0073135B" w:rsidRPr="0002501E" w14:paraId="335A26B9" w14:textId="77777777" w:rsidTr="00927EFB">
        <w:trPr>
          <w:cantSplit/>
        </w:trPr>
        <w:tc>
          <w:tcPr>
            <w:tcW w:w="2394" w:type="dxa"/>
          </w:tcPr>
          <w:p w14:paraId="335A26B5"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DGCRCPT</w:t>
            </w:r>
          </w:p>
        </w:tc>
        <w:tc>
          <w:tcPr>
            <w:tcW w:w="2394" w:type="dxa"/>
          </w:tcPr>
          <w:p w14:paraId="335A26B6"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IBCCPT</w:t>
            </w:r>
          </w:p>
        </w:tc>
        <w:tc>
          <w:tcPr>
            <w:tcW w:w="2394" w:type="dxa"/>
          </w:tcPr>
          <w:p w14:paraId="335A26B7"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DGCRSCH</w:t>
            </w:r>
          </w:p>
        </w:tc>
        <w:tc>
          <w:tcPr>
            <w:tcW w:w="2394" w:type="dxa"/>
          </w:tcPr>
          <w:p w14:paraId="335A26B8"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IBCSCH</w:t>
            </w:r>
          </w:p>
        </w:tc>
      </w:tr>
      <w:tr w:rsidR="0073135B" w:rsidRPr="0002501E" w14:paraId="335A26BE" w14:textId="77777777" w:rsidTr="00927EFB">
        <w:trPr>
          <w:cantSplit/>
        </w:trPr>
        <w:tc>
          <w:tcPr>
            <w:tcW w:w="2394" w:type="dxa"/>
          </w:tcPr>
          <w:p w14:paraId="335A26BA"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DGCRMENU</w:t>
            </w:r>
          </w:p>
        </w:tc>
        <w:tc>
          <w:tcPr>
            <w:tcW w:w="2394" w:type="dxa"/>
          </w:tcPr>
          <w:p w14:paraId="335A26BB"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IBCMENU</w:t>
            </w:r>
          </w:p>
        </w:tc>
        <w:tc>
          <w:tcPr>
            <w:tcW w:w="2394" w:type="dxa"/>
          </w:tcPr>
          <w:p w14:paraId="335A26BC"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DGCRSCH1</w:t>
            </w:r>
          </w:p>
        </w:tc>
        <w:tc>
          <w:tcPr>
            <w:tcW w:w="2394" w:type="dxa"/>
          </w:tcPr>
          <w:p w14:paraId="335A26BD"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IBCSCH1</w:t>
            </w:r>
          </w:p>
        </w:tc>
      </w:tr>
      <w:tr w:rsidR="0073135B" w:rsidRPr="0002501E" w14:paraId="335A26C3" w14:textId="77777777" w:rsidTr="00927EFB">
        <w:trPr>
          <w:cantSplit/>
        </w:trPr>
        <w:tc>
          <w:tcPr>
            <w:tcW w:w="2394" w:type="dxa"/>
          </w:tcPr>
          <w:p w14:paraId="335A26BF"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DGCRNQ</w:t>
            </w:r>
          </w:p>
        </w:tc>
        <w:tc>
          <w:tcPr>
            <w:tcW w:w="2394" w:type="dxa"/>
          </w:tcPr>
          <w:p w14:paraId="335A26C0"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IBCNQ</w:t>
            </w:r>
          </w:p>
        </w:tc>
        <w:tc>
          <w:tcPr>
            <w:tcW w:w="2394" w:type="dxa"/>
          </w:tcPr>
          <w:p w14:paraId="335A26C1"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DGCRSCP</w:t>
            </w:r>
          </w:p>
        </w:tc>
        <w:tc>
          <w:tcPr>
            <w:tcW w:w="2394" w:type="dxa"/>
          </w:tcPr>
          <w:p w14:paraId="335A26C2"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IBCSCP</w:t>
            </w:r>
          </w:p>
        </w:tc>
      </w:tr>
      <w:tr w:rsidR="0073135B" w:rsidRPr="0002501E" w14:paraId="335A26C8" w14:textId="77777777" w:rsidTr="00927EFB">
        <w:trPr>
          <w:cantSplit/>
        </w:trPr>
        <w:tc>
          <w:tcPr>
            <w:tcW w:w="2394" w:type="dxa"/>
          </w:tcPr>
          <w:p w14:paraId="335A26C4"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DGCRNQ1</w:t>
            </w:r>
          </w:p>
        </w:tc>
        <w:tc>
          <w:tcPr>
            <w:tcW w:w="2394" w:type="dxa"/>
          </w:tcPr>
          <w:p w14:paraId="335A26C5"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IBCNQ1</w:t>
            </w:r>
          </w:p>
        </w:tc>
        <w:tc>
          <w:tcPr>
            <w:tcW w:w="2394" w:type="dxa"/>
          </w:tcPr>
          <w:p w14:paraId="335A26C6"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DGCRSCU</w:t>
            </w:r>
          </w:p>
        </w:tc>
        <w:tc>
          <w:tcPr>
            <w:tcW w:w="2394" w:type="dxa"/>
          </w:tcPr>
          <w:p w14:paraId="335A26C7"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IBCSCU</w:t>
            </w:r>
          </w:p>
        </w:tc>
      </w:tr>
      <w:tr w:rsidR="0073135B" w:rsidRPr="0002501E" w14:paraId="335A26CD" w14:textId="77777777" w:rsidTr="00927EFB">
        <w:trPr>
          <w:cantSplit/>
        </w:trPr>
        <w:tc>
          <w:tcPr>
            <w:tcW w:w="2394" w:type="dxa"/>
          </w:tcPr>
          <w:p w14:paraId="335A26C9"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DGCROBL</w:t>
            </w:r>
          </w:p>
        </w:tc>
        <w:tc>
          <w:tcPr>
            <w:tcW w:w="2394" w:type="dxa"/>
          </w:tcPr>
          <w:p w14:paraId="335A26CA"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IBOBL</w:t>
            </w:r>
          </w:p>
        </w:tc>
        <w:tc>
          <w:tcPr>
            <w:tcW w:w="2394" w:type="dxa"/>
          </w:tcPr>
          <w:p w14:paraId="335A26CB"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DGCRTN</w:t>
            </w:r>
          </w:p>
        </w:tc>
        <w:tc>
          <w:tcPr>
            <w:tcW w:w="2394" w:type="dxa"/>
          </w:tcPr>
          <w:p w14:paraId="335A26CC"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IBCRTN</w:t>
            </w:r>
          </w:p>
        </w:tc>
      </w:tr>
      <w:tr w:rsidR="0073135B" w:rsidRPr="0002501E" w14:paraId="335A26D2" w14:textId="77777777" w:rsidTr="00927EFB">
        <w:trPr>
          <w:cantSplit/>
        </w:trPr>
        <w:tc>
          <w:tcPr>
            <w:tcW w:w="2394" w:type="dxa"/>
          </w:tcPr>
          <w:p w14:paraId="335A26CE"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DGCROMBL</w:t>
            </w:r>
          </w:p>
        </w:tc>
        <w:tc>
          <w:tcPr>
            <w:tcW w:w="2394" w:type="dxa"/>
          </w:tcPr>
          <w:p w14:paraId="335A26CF"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IBOMBL</w:t>
            </w:r>
          </w:p>
        </w:tc>
        <w:tc>
          <w:tcPr>
            <w:tcW w:w="2394" w:type="dxa"/>
          </w:tcPr>
          <w:p w14:paraId="335A26D0"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DGCRTP</w:t>
            </w:r>
          </w:p>
        </w:tc>
        <w:tc>
          <w:tcPr>
            <w:tcW w:w="2394" w:type="dxa"/>
          </w:tcPr>
          <w:p w14:paraId="335A26D1"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IBCF1TP</w:t>
            </w:r>
          </w:p>
        </w:tc>
      </w:tr>
      <w:tr w:rsidR="0073135B" w:rsidRPr="0002501E" w14:paraId="335A26D7" w14:textId="77777777" w:rsidTr="00927EFB">
        <w:trPr>
          <w:cantSplit/>
        </w:trPr>
        <w:tc>
          <w:tcPr>
            <w:tcW w:w="2394" w:type="dxa"/>
          </w:tcPr>
          <w:p w14:paraId="335A26D3"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DGCRONS1</w:t>
            </w:r>
          </w:p>
        </w:tc>
        <w:tc>
          <w:tcPr>
            <w:tcW w:w="2394" w:type="dxa"/>
          </w:tcPr>
          <w:p w14:paraId="335A26D4"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IBCONS1</w:t>
            </w:r>
          </w:p>
        </w:tc>
        <w:tc>
          <w:tcPr>
            <w:tcW w:w="2394" w:type="dxa"/>
          </w:tcPr>
          <w:p w14:paraId="335A26D5"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w:t>
            </w:r>
          </w:p>
        </w:tc>
        <w:tc>
          <w:tcPr>
            <w:tcW w:w="2394" w:type="dxa"/>
          </w:tcPr>
          <w:p w14:paraId="335A26D6"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w:t>
            </w:r>
          </w:p>
        </w:tc>
      </w:tr>
      <w:tr w:rsidR="0073135B" w:rsidRPr="0002501E" w14:paraId="335A26DC" w14:textId="77777777" w:rsidTr="00927EFB">
        <w:trPr>
          <w:cantSplit/>
        </w:trPr>
        <w:tc>
          <w:tcPr>
            <w:tcW w:w="2394" w:type="dxa"/>
          </w:tcPr>
          <w:p w14:paraId="335A26D8"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DGCRONS2</w:t>
            </w:r>
          </w:p>
        </w:tc>
        <w:tc>
          <w:tcPr>
            <w:tcW w:w="2394" w:type="dxa"/>
          </w:tcPr>
          <w:p w14:paraId="335A26D9"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IBCONS2</w:t>
            </w:r>
          </w:p>
        </w:tc>
        <w:tc>
          <w:tcPr>
            <w:tcW w:w="2394" w:type="dxa"/>
          </w:tcPr>
          <w:p w14:paraId="335A26DA"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DGCRU1</w:t>
            </w:r>
          </w:p>
        </w:tc>
        <w:tc>
          <w:tcPr>
            <w:tcW w:w="2394" w:type="dxa"/>
          </w:tcPr>
          <w:p w14:paraId="335A26DB"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IBCU1</w:t>
            </w:r>
          </w:p>
        </w:tc>
      </w:tr>
      <w:tr w:rsidR="0073135B" w:rsidRPr="0002501E" w14:paraId="335A26E1" w14:textId="77777777" w:rsidTr="00927EFB">
        <w:trPr>
          <w:cantSplit/>
        </w:trPr>
        <w:tc>
          <w:tcPr>
            <w:tcW w:w="2394" w:type="dxa"/>
          </w:tcPr>
          <w:p w14:paraId="335A26DD"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DGCRONSC</w:t>
            </w:r>
          </w:p>
        </w:tc>
        <w:tc>
          <w:tcPr>
            <w:tcW w:w="2394" w:type="dxa"/>
          </w:tcPr>
          <w:p w14:paraId="335A26DE"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IBCONSC</w:t>
            </w:r>
          </w:p>
        </w:tc>
        <w:tc>
          <w:tcPr>
            <w:tcW w:w="2394" w:type="dxa"/>
          </w:tcPr>
          <w:p w14:paraId="335A26DF"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DGCRU2</w:t>
            </w:r>
          </w:p>
        </w:tc>
        <w:tc>
          <w:tcPr>
            <w:tcW w:w="2394" w:type="dxa"/>
          </w:tcPr>
          <w:p w14:paraId="335A26E0"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IBCU2</w:t>
            </w:r>
          </w:p>
        </w:tc>
      </w:tr>
      <w:tr w:rsidR="0073135B" w:rsidRPr="0002501E" w14:paraId="335A26E6" w14:textId="77777777" w:rsidTr="00927EFB">
        <w:trPr>
          <w:cantSplit/>
        </w:trPr>
        <w:tc>
          <w:tcPr>
            <w:tcW w:w="2394" w:type="dxa"/>
          </w:tcPr>
          <w:p w14:paraId="335A26E2"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DGCROPV</w:t>
            </w:r>
          </w:p>
        </w:tc>
        <w:tc>
          <w:tcPr>
            <w:tcW w:w="2394" w:type="dxa"/>
          </w:tcPr>
          <w:p w14:paraId="335A26E3"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IBCOPV</w:t>
            </w:r>
          </w:p>
        </w:tc>
        <w:tc>
          <w:tcPr>
            <w:tcW w:w="2394" w:type="dxa"/>
          </w:tcPr>
          <w:p w14:paraId="335A26E4"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DGCRU3</w:t>
            </w:r>
          </w:p>
        </w:tc>
        <w:tc>
          <w:tcPr>
            <w:tcW w:w="2394" w:type="dxa"/>
          </w:tcPr>
          <w:p w14:paraId="335A26E5"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IBCU3</w:t>
            </w:r>
          </w:p>
        </w:tc>
      </w:tr>
      <w:tr w:rsidR="0073135B" w:rsidRPr="0002501E" w14:paraId="335A26EB" w14:textId="77777777" w:rsidTr="00927EFB">
        <w:trPr>
          <w:cantSplit/>
        </w:trPr>
        <w:tc>
          <w:tcPr>
            <w:tcW w:w="2394" w:type="dxa"/>
          </w:tcPr>
          <w:p w14:paraId="335A26E7"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DGCROPV1</w:t>
            </w:r>
          </w:p>
        </w:tc>
        <w:tc>
          <w:tcPr>
            <w:tcW w:w="2394" w:type="dxa"/>
          </w:tcPr>
          <w:p w14:paraId="335A26E8"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IBCOPV1</w:t>
            </w:r>
          </w:p>
        </w:tc>
        <w:tc>
          <w:tcPr>
            <w:tcW w:w="2394" w:type="dxa"/>
          </w:tcPr>
          <w:p w14:paraId="335A26E9"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DGCRU4</w:t>
            </w:r>
          </w:p>
        </w:tc>
        <w:tc>
          <w:tcPr>
            <w:tcW w:w="2394" w:type="dxa"/>
          </w:tcPr>
          <w:p w14:paraId="335A26EA"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IBCU4</w:t>
            </w:r>
          </w:p>
        </w:tc>
      </w:tr>
      <w:tr w:rsidR="0073135B" w:rsidRPr="0002501E" w14:paraId="335A26F0" w14:textId="77777777" w:rsidTr="00927EFB">
        <w:trPr>
          <w:cantSplit/>
        </w:trPr>
        <w:tc>
          <w:tcPr>
            <w:tcW w:w="2394" w:type="dxa"/>
          </w:tcPr>
          <w:p w14:paraId="335A26EC"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DGCROPV2</w:t>
            </w:r>
          </w:p>
        </w:tc>
        <w:tc>
          <w:tcPr>
            <w:tcW w:w="2394" w:type="dxa"/>
          </w:tcPr>
          <w:p w14:paraId="335A26ED"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IBCOPV2</w:t>
            </w:r>
          </w:p>
        </w:tc>
        <w:tc>
          <w:tcPr>
            <w:tcW w:w="2394" w:type="dxa"/>
          </w:tcPr>
          <w:p w14:paraId="335A26EE"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DGCRU5</w:t>
            </w:r>
          </w:p>
        </w:tc>
        <w:tc>
          <w:tcPr>
            <w:tcW w:w="2394" w:type="dxa"/>
          </w:tcPr>
          <w:p w14:paraId="335A26EF"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IBCU5</w:t>
            </w:r>
          </w:p>
        </w:tc>
      </w:tr>
      <w:tr w:rsidR="0073135B" w:rsidRPr="0002501E" w14:paraId="335A26F5" w14:textId="77777777" w:rsidTr="00927EFB">
        <w:trPr>
          <w:cantSplit/>
        </w:trPr>
        <w:tc>
          <w:tcPr>
            <w:tcW w:w="2394" w:type="dxa"/>
          </w:tcPr>
          <w:p w14:paraId="335A26F1"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DGCRORT</w:t>
            </w:r>
          </w:p>
        </w:tc>
        <w:tc>
          <w:tcPr>
            <w:tcW w:w="2394" w:type="dxa"/>
          </w:tcPr>
          <w:p w14:paraId="335A26F2"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IBORT</w:t>
            </w:r>
          </w:p>
        </w:tc>
        <w:tc>
          <w:tcPr>
            <w:tcW w:w="2394" w:type="dxa"/>
          </w:tcPr>
          <w:p w14:paraId="335A26F3"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DGCRU6</w:t>
            </w:r>
          </w:p>
        </w:tc>
        <w:tc>
          <w:tcPr>
            <w:tcW w:w="2394" w:type="dxa"/>
          </w:tcPr>
          <w:p w14:paraId="335A26F4"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IBCU6</w:t>
            </w:r>
          </w:p>
        </w:tc>
      </w:tr>
      <w:tr w:rsidR="0073135B" w:rsidRPr="0002501E" w14:paraId="335A26FA" w14:textId="77777777" w:rsidTr="00927EFB">
        <w:trPr>
          <w:cantSplit/>
        </w:trPr>
        <w:tc>
          <w:tcPr>
            <w:tcW w:w="2394" w:type="dxa"/>
          </w:tcPr>
          <w:p w14:paraId="335A26F6"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DGCRORT1</w:t>
            </w:r>
          </w:p>
        </w:tc>
        <w:tc>
          <w:tcPr>
            <w:tcW w:w="2394" w:type="dxa"/>
          </w:tcPr>
          <w:p w14:paraId="335A26F7"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IBORT1</w:t>
            </w:r>
          </w:p>
        </w:tc>
        <w:tc>
          <w:tcPr>
            <w:tcW w:w="2394" w:type="dxa"/>
          </w:tcPr>
          <w:p w14:paraId="335A26F8"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DGCRU61</w:t>
            </w:r>
          </w:p>
        </w:tc>
        <w:tc>
          <w:tcPr>
            <w:tcW w:w="2394" w:type="dxa"/>
          </w:tcPr>
          <w:p w14:paraId="335A26F9"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IBCU61</w:t>
            </w:r>
          </w:p>
        </w:tc>
      </w:tr>
      <w:tr w:rsidR="0073135B" w:rsidRPr="0002501E" w14:paraId="335A26FF" w14:textId="77777777" w:rsidTr="00927EFB">
        <w:trPr>
          <w:cantSplit/>
        </w:trPr>
        <w:tc>
          <w:tcPr>
            <w:tcW w:w="2394" w:type="dxa"/>
          </w:tcPr>
          <w:p w14:paraId="335A26FB"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DGCROST</w:t>
            </w:r>
          </w:p>
        </w:tc>
        <w:tc>
          <w:tcPr>
            <w:tcW w:w="2394" w:type="dxa"/>
          </w:tcPr>
          <w:p w14:paraId="335A26FC"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IBOSTUS</w:t>
            </w:r>
          </w:p>
        </w:tc>
        <w:tc>
          <w:tcPr>
            <w:tcW w:w="2394" w:type="dxa"/>
          </w:tcPr>
          <w:p w14:paraId="335A26FD"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DGCRU62</w:t>
            </w:r>
          </w:p>
        </w:tc>
        <w:tc>
          <w:tcPr>
            <w:tcW w:w="2394" w:type="dxa"/>
          </w:tcPr>
          <w:p w14:paraId="335A26FE"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IBCU62</w:t>
            </w:r>
          </w:p>
        </w:tc>
      </w:tr>
      <w:tr w:rsidR="0073135B" w:rsidRPr="0002501E" w14:paraId="335A2704" w14:textId="77777777" w:rsidTr="00927EFB">
        <w:trPr>
          <w:cantSplit/>
        </w:trPr>
        <w:tc>
          <w:tcPr>
            <w:tcW w:w="2394" w:type="dxa"/>
          </w:tcPr>
          <w:p w14:paraId="335A2700"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DGCROST1</w:t>
            </w:r>
          </w:p>
        </w:tc>
        <w:tc>
          <w:tcPr>
            <w:tcW w:w="2394" w:type="dxa"/>
          </w:tcPr>
          <w:p w14:paraId="335A2701"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IBOSTUS1</w:t>
            </w:r>
          </w:p>
        </w:tc>
        <w:tc>
          <w:tcPr>
            <w:tcW w:w="2394" w:type="dxa"/>
          </w:tcPr>
          <w:p w14:paraId="335A2702"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DGCRU63</w:t>
            </w:r>
          </w:p>
        </w:tc>
        <w:tc>
          <w:tcPr>
            <w:tcW w:w="2394" w:type="dxa"/>
          </w:tcPr>
          <w:p w14:paraId="335A2703"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IBCU63</w:t>
            </w:r>
          </w:p>
        </w:tc>
      </w:tr>
      <w:tr w:rsidR="0073135B" w:rsidRPr="0002501E" w14:paraId="335A2709" w14:textId="77777777" w:rsidTr="00927EFB">
        <w:trPr>
          <w:cantSplit/>
        </w:trPr>
        <w:tc>
          <w:tcPr>
            <w:tcW w:w="2394" w:type="dxa"/>
          </w:tcPr>
          <w:p w14:paraId="335A2705"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DGCROTR</w:t>
            </w:r>
          </w:p>
        </w:tc>
        <w:tc>
          <w:tcPr>
            <w:tcW w:w="2394" w:type="dxa"/>
          </w:tcPr>
          <w:p w14:paraId="335A2706"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IBOTR</w:t>
            </w:r>
          </w:p>
        </w:tc>
        <w:tc>
          <w:tcPr>
            <w:tcW w:w="2394" w:type="dxa"/>
          </w:tcPr>
          <w:p w14:paraId="335A2707"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DGCRU7</w:t>
            </w:r>
          </w:p>
        </w:tc>
        <w:tc>
          <w:tcPr>
            <w:tcW w:w="2394" w:type="dxa"/>
          </w:tcPr>
          <w:p w14:paraId="335A2708"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IBCU7</w:t>
            </w:r>
          </w:p>
        </w:tc>
      </w:tr>
      <w:tr w:rsidR="0073135B" w:rsidRPr="0002501E" w14:paraId="335A270E" w14:textId="77777777" w:rsidTr="00927EFB">
        <w:trPr>
          <w:cantSplit/>
        </w:trPr>
        <w:tc>
          <w:tcPr>
            <w:tcW w:w="2394" w:type="dxa"/>
          </w:tcPr>
          <w:p w14:paraId="335A270A"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DGCROTR1</w:t>
            </w:r>
          </w:p>
        </w:tc>
        <w:tc>
          <w:tcPr>
            <w:tcW w:w="2394" w:type="dxa"/>
          </w:tcPr>
          <w:p w14:paraId="335A270B"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IBOTR1</w:t>
            </w:r>
          </w:p>
        </w:tc>
        <w:tc>
          <w:tcPr>
            <w:tcW w:w="2394" w:type="dxa"/>
          </w:tcPr>
          <w:p w14:paraId="335A270C"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DGCRU71</w:t>
            </w:r>
          </w:p>
        </w:tc>
        <w:tc>
          <w:tcPr>
            <w:tcW w:w="2394" w:type="dxa"/>
          </w:tcPr>
          <w:p w14:paraId="335A270D"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IBCU71</w:t>
            </w:r>
          </w:p>
        </w:tc>
      </w:tr>
      <w:tr w:rsidR="0073135B" w:rsidRPr="0002501E" w14:paraId="335A2713" w14:textId="77777777" w:rsidTr="00927EFB">
        <w:trPr>
          <w:cantSplit/>
        </w:trPr>
        <w:tc>
          <w:tcPr>
            <w:tcW w:w="2394" w:type="dxa"/>
          </w:tcPr>
          <w:p w14:paraId="335A270F"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DGCROTR2</w:t>
            </w:r>
          </w:p>
        </w:tc>
        <w:tc>
          <w:tcPr>
            <w:tcW w:w="2394" w:type="dxa"/>
          </w:tcPr>
          <w:p w14:paraId="335A2710"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IBOTR2</w:t>
            </w:r>
          </w:p>
        </w:tc>
        <w:tc>
          <w:tcPr>
            <w:tcW w:w="2394" w:type="dxa"/>
          </w:tcPr>
          <w:p w14:paraId="335A2711"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DGCRVA</w:t>
            </w:r>
          </w:p>
        </w:tc>
        <w:tc>
          <w:tcPr>
            <w:tcW w:w="2394" w:type="dxa"/>
          </w:tcPr>
          <w:p w14:paraId="335A2712"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IBCVA</w:t>
            </w:r>
          </w:p>
        </w:tc>
      </w:tr>
      <w:tr w:rsidR="0073135B" w:rsidRPr="0002501E" w14:paraId="335A2718" w14:textId="77777777" w:rsidTr="00927EFB">
        <w:trPr>
          <w:cantSplit/>
        </w:trPr>
        <w:tc>
          <w:tcPr>
            <w:tcW w:w="2394" w:type="dxa"/>
          </w:tcPr>
          <w:p w14:paraId="335A2714"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DGCROTR3</w:t>
            </w:r>
          </w:p>
        </w:tc>
        <w:tc>
          <w:tcPr>
            <w:tcW w:w="2394" w:type="dxa"/>
          </w:tcPr>
          <w:p w14:paraId="335A2715"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IBOTR3</w:t>
            </w:r>
          </w:p>
        </w:tc>
        <w:tc>
          <w:tcPr>
            <w:tcW w:w="2394" w:type="dxa"/>
          </w:tcPr>
          <w:p w14:paraId="335A2716"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DGCRVA0</w:t>
            </w:r>
          </w:p>
        </w:tc>
        <w:tc>
          <w:tcPr>
            <w:tcW w:w="2394" w:type="dxa"/>
          </w:tcPr>
          <w:p w14:paraId="335A2717"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IBCVA0</w:t>
            </w:r>
          </w:p>
        </w:tc>
      </w:tr>
      <w:tr w:rsidR="0073135B" w:rsidRPr="0002501E" w14:paraId="335A271D" w14:textId="77777777" w:rsidTr="00927EFB">
        <w:trPr>
          <w:cantSplit/>
        </w:trPr>
        <w:tc>
          <w:tcPr>
            <w:tcW w:w="2394" w:type="dxa"/>
          </w:tcPr>
          <w:p w14:paraId="335A2719"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DGCROTR4</w:t>
            </w:r>
          </w:p>
        </w:tc>
        <w:tc>
          <w:tcPr>
            <w:tcW w:w="2394" w:type="dxa"/>
          </w:tcPr>
          <w:p w14:paraId="335A271A"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IBOTR4</w:t>
            </w:r>
          </w:p>
        </w:tc>
        <w:tc>
          <w:tcPr>
            <w:tcW w:w="2394" w:type="dxa"/>
          </w:tcPr>
          <w:p w14:paraId="335A271B"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DGCRVA1</w:t>
            </w:r>
          </w:p>
        </w:tc>
        <w:tc>
          <w:tcPr>
            <w:tcW w:w="2394" w:type="dxa"/>
          </w:tcPr>
          <w:p w14:paraId="335A271C"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IBCVA1</w:t>
            </w:r>
          </w:p>
        </w:tc>
      </w:tr>
      <w:tr w:rsidR="0073135B" w:rsidRPr="0002501E" w14:paraId="335A2722" w14:textId="77777777" w:rsidTr="00927EFB">
        <w:trPr>
          <w:cantSplit/>
        </w:trPr>
        <w:tc>
          <w:tcPr>
            <w:tcW w:w="2394" w:type="dxa"/>
          </w:tcPr>
          <w:p w14:paraId="335A271E"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DGCRP</w:t>
            </w:r>
          </w:p>
        </w:tc>
        <w:tc>
          <w:tcPr>
            <w:tcW w:w="2394" w:type="dxa"/>
          </w:tcPr>
          <w:p w14:paraId="335A271F"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IBCF1</w:t>
            </w:r>
          </w:p>
        </w:tc>
        <w:tc>
          <w:tcPr>
            <w:tcW w:w="2394" w:type="dxa"/>
          </w:tcPr>
          <w:p w14:paraId="335A2720" w14:textId="77777777" w:rsidR="0073135B" w:rsidRPr="0002501E" w:rsidRDefault="0073135B">
            <w:pPr>
              <w:rPr>
                <w:rFonts w:ascii="Times New Roman" w:hAnsi="Times New Roman"/>
                <w:sz w:val="22"/>
                <w:szCs w:val="22"/>
              </w:rPr>
            </w:pPr>
          </w:p>
        </w:tc>
        <w:tc>
          <w:tcPr>
            <w:tcW w:w="2394" w:type="dxa"/>
          </w:tcPr>
          <w:p w14:paraId="335A2721" w14:textId="77777777" w:rsidR="0073135B" w:rsidRPr="0002501E" w:rsidRDefault="0073135B">
            <w:pPr>
              <w:rPr>
                <w:rFonts w:ascii="Times New Roman" w:hAnsi="Times New Roman"/>
                <w:sz w:val="22"/>
                <w:szCs w:val="22"/>
              </w:rPr>
            </w:pPr>
          </w:p>
        </w:tc>
      </w:tr>
    </w:tbl>
    <w:p w14:paraId="335A2723" w14:textId="77777777" w:rsidR="0075645E" w:rsidRPr="0002501E" w:rsidRDefault="0075645E">
      <w:pPr>
        <w:rPr>
          <w:rFonts w:ascii="Times New Roman" w:hAnsi="Times New Roman"/>
          <w:sz w:val="22"/>
          <w:szCs w:val="22"/>
        </w:rPr>
      </w:pPr>
    </w:p>
    <w:p w14:paraId="335A2724" w14:textId="77777777" w:rsidR="00256DA2" w:rsidRPr="0002501E" w:rsidRDefault="00256DA2" w:rsidP="00256DA2">
      <w:pPr>
        <w:ind w:right="-539"/>
        <w:jc w:val="center"/>
        <w:rPr>
          <w:rFonts w:ascii="Times New Roman" w:hAnsi="Times New Roman"/>
          <w:i/>
          <w:szCs w:val="22"/>
        </w:rPr>
      </w:pPr>
      <w:r w:rsidRPr="0002501E">
        <w:rPr>
          <w:rFonts w:ascii="Times New Roman" w:hAnsi="Times New Roman"/>
          <w:bCs/>
          <w:i/>
          <w:szCs w:val="22"/>
        </w:rPr>
        <w:lastRenderedPageBreak/>
        <w:t>(This page included for two-sided copying.)</w:t>
      </w:r>
    </w:p>
    <w:p w14:paraId="335A2725" w14:textId="77777777" w:rsidR="00256DA2" w:rsidRPr="0002501E" w:rsidRDefault="00256DA2">
      <w:pPr>
        <w:rPr>
          <w:rFonts w:ascii="Times New Roman" w:hAnsi="Times New Roman"/>
          <w:sz w:val="22"/>
          <w:szCs w:val="22"/>
        </w:rPr>
      </w:pPr>
    </w:p>
    <w:p w14:paraId="335A2726" w14:textId="77777777" w:rsidR="00566527" w:rsidRPr="0002501E" w:rsidRDefault="00566527">
      <w:pPr>
        <w:rPr>
          <w:rFonts w:ascii="Times New Roman" w:hAnsi="Times New Roman"/>
          <w:sz w:val="22"/>
          <w:szCs w:val="22"/>
        </w:rPr>
        <w:sectPr w:rsidR="00566527" w:rsidRPr="0002501E" w:rsidSect="00426F48">
          <w:headerReference w:type="even" r:id="rId45"/>
          <w:headerReference w:type="default" r:id="rId46"/>
          <w:headerReference w:type="first" r:id="rId47"/>
          <w:pgSz w:w="12240" w:h="15840" w:code="1"/>
          <w:pgMar w:top="1440" w:right="1440" w:bottom="1440" w:left="1440" w:header="720" w:footer="720" w:gutter="0"/>
          <w:cols w:space="720"/>
          <w:titlePg/>
        </w:sectPr>
      </w:pPr>
    </w:p>
    <w:p w14:paraId="335A2727" w14:textId="77777777" w:rsidR="00531745" w:rsidRPr="0002501E" w:rsidRDefault="00531745" w:rsidP="00D05133">
      <w:pPr>
        <w:pStyle w:val="Heading1"/>
      </w:pPr>
      <w:bookmarkStart w:id="120" w:name="_Toc200787534"/>
      <w:bookmarkStart w:id="121" w:name="_Toc442890970"/>
      <w:bookmarkStart w:id="122" w:name="_Toc12542873"/>
      <w:r w:rsidRPr="0002501E">
        <w:lastRenderedPageBreak/>
        <w:t>Files</w:t>
      </w:r>
      <w:bookmarkEnd w:id="120"/>
      <w:bookmarkEnd w:id="121"/>
      <w:bookmarkEnd w:id="122"/>
    </w:p>
    <w:p w14:paraId="335A2728" w14:textId="77777777" w:rsidR="00531745" w:rsidRPr="0002501E" w:rsidRDefault="00531745">
      <w:pPr>
        <w:rPr>
          <w:rFonts w:ascii="Times New Roman" w:hAnsi="Times New Roman"/>
          <w:sz w:val="22"/>
          <w:szCs w:val="22"/>
        </w:rPr>
      </w:pPr>
    </w:p>
    <w:p w14:paraId="335A2729"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Per VHA Directive 10-93-142 regarding security of software that affects financial systems, most of the IB Data Dictionaries may not be modified.  The file </w:t>
      </w:r>
      <w:r w:rsidR="00E91577" w:rsidRPr="0002501E">
        <w:rPr>
          <w:rFonts w:ascii="Times New Roman" w:hAnsi="Times New Roman"/>
          <w:sz w:val="22"/>
          <w:szCs w:val="22"/>
        </w:rPr>
        <w:t>descriptions</w:t>
      </w:r>
      <w:r w:rsidRPr="0002501E">
        <w:rPr>
          <w:rFonts w:ascii="Times New Roman" w:hAnsi="Times New Roman"/>
          <w:sz w:val="22"/>
          <w:szCs w:val="22"/>
        </w:rPr>
        <w:t xml:space="preserve"> of these files will be so noted.  The files which </w:t>
      </w:r>
      <w:r w:rsidRPr="0002501E">
        <w:rPr>
          <w:rFonts w:ascii="Times New Roman" w:hAnsi="Times New Roman"/>
          <w:b/>
          <w:sz w:val="22"/>
          <w:szCs w:val="22"/>
        </w:rPr>
        <w:t>may</w:t>
      </w:r>
      <w:r w:rsidRPr="0002501E">
        <w:rPr>
          <w:rFonts w:ascii="Times New Roman" w:hAnsi="Times New Roman"/>
          <w:sz w:val="22"/>
          <w:szCs w:val="22"/>
        </w:rPr>
        <w:t xml:space="preserve"> be modified are Encounter Form files #357 through #358.91.</w:t>
      </w:r>
    </w:p>
    <w:p w14:paraId="335A272A" w14:textId="77777777" w:rsidR="00531745" w:rsidRPr="0002501E" w:rsidRDefault="00531745">
      <w:pPr>
        <w:rPr>
          <w:rFonts w:ascii="Times New Roman" w:hAnsi="Times New Roman"/>
          <w:sz w:val="22"/>
          <w:szCs w:val="22"/>
        </w:rPr>
      </w:pPr>
    </w:p>
    <w:p w14:paraId="335A272B" w14:textId="77777777" w:rsidR="00204B07" w:rsidRPr="0002501E" w:rsidRDefault="00204B07">
      <w:pPr>
        <w:rPr>
          <w:rFonts w:ascii="Times New Roman" w:hAnsi="Times New Roman"/>
          <w:sz w:val="22"/>
          <w:szCs w:val="22"/>
        </w:rPr>
      </w:pPr>
    </w:p>
    <w:p w14:paraId="335A272C" w14:textId="77777777" w:rsidR="00531745" w:rsidRPr="0002501E" w:rsidRDefault="00531745" w:rsidP="0097311F">
      <w:pPr>
        <w:pStyle w:val="Heading2"/>
      </w:pPr>
      <w:bookmarkStart w:id="123" w:name="_Toc200787535"/>
      <w:bookmarkStart w:id="124" w:name="_Toc442890971"/>
      <w:bookmarkStart w:id="125" w:name="_Toc12542874"/>
      <w:proofErr w:type="spellStart"/>
      <w:r w:rsidRPr="0002501E">
        <w:t>Globals</w:t>
      </w:r>
      <w:proofErr w:type="spellEnd"/>
      <w:r w:rsidRPr="0002501E">
        <w:t xml:space="preserve"> to Journal</w:t>
      </w:r>
      <w:bookmarkEnd w:id="123"/>
      <w:bookmarkEnd w:id="124"/>
      <w:bookmarkEnd w:id="125"/>
    </w:p>
    <w:p w14:paraId="335A272D" w14:textId="77777777" w:rsidR="00531745" w:rsidRPr="0002501E" w:rsidRDefault="00531745">
      <w:pPr>
        <w:rPr>
          <w:rFonts w:ascii="Times New Roman" w:hAnsi="Times New Roman"/>
          <w:sz w:val="22"/>
          <w:szCs w:val="22"/>
        </w:rPr>
      </w:pPr>
    </w:p>
    <w:p w14:paraId="335A272E" w14:textId="77777777" w:rsidR="00531745" w:rsidRPr="0002501E" w:rsidRDefault="00531745">
      <w:pPr>
        <w:pStyle w:val="BodyText"/>
        <w:rPr>
          <w:rFonts w:ascii="Times New Roman" w:hAnsi="Times New Roman"/>
          <w:sz w:val="22"/>
          <w:szCs w:val="22"/>
        </w:rPr>
      </w:pPr>
      <w:r w:rsidRPr="0002501E">
        <w:rPr>
          <w:rFonts w:ascii="Times New Roman" w:hAnsi="Times New Roman"/>
          <w:sz w:val="22"/>
          <w:szCs w:val="22"/>
        </w:rPr>
        <w:t xml:space="preserve">The IB, IBA, IBAM, IBE, and IBT </w:t>
      </w:r>
      <w:proofErr w:type="spellStart"/>
      <w:r w:rsidRPr="0002501E">
        <w:rPr>
          <w:rFonts w:ascii="Times New Roman" w:hAnsi="Times New Roman"/>
          <w:sz w:val="22"/>
          <w:szCs w:val="22"/>
        </w:rPr>
        <w:t>globals</w:t>
      </w:r>
      <w:proofErr w:type="spellEnd"/>
      <w:r w:rsidRPr="0002501E">
        <w:rPr>
          <w:rFonts w:ascii="Times New Roman" w:hAnsi="Times New Roman"/>
          <w:sz w:val="22"/>
          <w:szCs w:val="22"/>
        </w:rPr>
        <w:t xml:space="preserve"> must be journaled.  In a future release, we intend to move all dynamic files from IBE to IBA so that it will not be necessary to journal IBE. </w:t>
      </w:r>
      <w:r w:rsidR="001413A4">
        <w:rPr>
          <w:rFonts w:ascii="Times New Roman" w:hAnsi="Times New Roman"/>
          <w:sz w:val="22"/>
          <w:szCs w:val="22"/>
        </w:rPr>
        <w:t xml:space="preserve"> </w:t>
      </w:r>
      <w:r w:rsidRPr="0002501E">
        <w:rPr>
          <w:rFonts w:ascii="Times New Roman" w:hAnsi="Times New Roman"/>
          <w:sz w:val="22"/>
          <w:szCs w:val="22"/>
        </w:rPr>
        <w:t xml:space="preserve">Journaling of the IBAT global is optional. </w:t>
      </w:r>
    </w:p>
    <w:p w14:paraId="335A272F" w14:textId="77777777" w:rsidR="00531745" w:rsidRPr="0002501E" w:rsidRDefault="00531745">
      <w:pPr>
        <w:rPr>
          <w:rFonts w:ascii="Times New Roman" w:hAnsi="Times New Roman"/>
          <w:sz w:val="22"/>
          <w:szCs w:val="22"/>
        </w:rPr>
      </w:pPr>
    </w:p>
    <w:p w14:paraId="335A2730" w14:textId="77777777" w:rsidR="00531745" w:rsidRPr="0002501E" w:rsidRDefault="00531745" w:rsidP="0097311F">
      <w:pPr>
        <w:pStyle w:val="Heading2"/>
      </w:pPr>
      <w:bookmarkStart w:id="126" w:name="_Toc200787536"/>
      <w:bookmarkStart w:id="127" w:name="_Toc442890972"/>
      <w:bookmarkStart w:id="128" w:name="_Toc12542875"/>
      <w:r w:rsidRPr="0002501E">
        <w:t>File List with Descriptions</w:t>
      </w:r>
      <w:bookmarkEnd w:id="126"/>
      <w:bookmarkEnd w:id="127"/>
      <w:bookmarkEnd w:id="128"/>
    </w:p>
    <w:p w14:paraId="335A2731" w14:textId="77777777" w:rsidR="00ED6416" w:rsidRPr="0002501E" w:rsidRDefault="00ED6416" w:rsidP="00ED6416">
      <w:pPr>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1"/>
        <w:gridCol w:w="5099"/>
      </w:tblGrid>
      <w:tr w:rsidR="00ED6416" w:rsidRPr="0002501E" w14:paraId="335A2736" w14:textId="77777777" w:rsidTr="00B65B79">
        <w:trPr>
          <w:cantSplit/>
          <w:tblHeader/>
        </w:trPr>
        <w:tc>
          <w:tcPr>
            <w:tcW w:w="4251" w:type="dxa"/>
          </w:tcPr>
          <w:p w14:paraId="335A2732" w14:textId="77777777" w:rsidR="00ED6416" w:rsidRPr="0002501E" w:rsidRDefault="00ED6416" w:rsidP="00ED6416">
            <w:pPr>
              <w:rPr>
                <w:rFonts w:ascii="Times New Roman" w:hAnsi="Times New Roman"/>
                <w:b/>
                <w:sz w:val="22"/>
                <w:szCs w:val="22"/>
              </w:rPr>
            </w:pPr>
            <w:r w:rsidRPr="0002501E">
              <w:rPr>
                <w:rFonts w:ascii="Times New Roman" w:hAnsi="Times New Roman"/>
                <w:b/>
                <w:sz w:val="22"/>
                <w:szCs w:val="22"/>
              </w:rPr>
              <w:t>File #</w:t>
            </w:r>
          </w:p>
          <w:p w14:paraId="335A2733" w14:textId="77777777" w:rsidR="00ED6416" w:rsidRPr="0002501E" w:rsidRDefault="00ED6416" w:rsidP="00ED6416">
            <w:pPr>
              <w:rPr>
                <w:rFonts w:ascii="Times New Roman" w:hAnsi="Times New Roman"/>
                <w:b/>
                <w:sz w:val="22"/>
                <w:szCs w:val="22"/>
              </w:rPr>
            </w:pPr>
            <w:r w:rsidRPr="0002501E">
              <w:rPr>
                <w:rFonts w:ascii="Times New Roman" w:hAnsi="Times New Roman"/>
                <w:b/>
                <w:sz w:val="22"/>
                <w:szCs w:val="22"/>
              </w:rPr>
              <w:t>File Name</w:t>
            </w:r>
          </w:p>
        </w:tc>
        <w:tc>
          <w:tcPr>
            <w:tcW w:w="5099" w:type="dxa"/>
          </w:tcPr>
          <w:p w14:paraId="335A2734" w14:textId="77777777" w:rsidR="00ED6416" w:rsidRPr="0002501E" w:rsidRDefault="00ED6416" w:rsidP="00ED6416">
            <w:pPr>
              <w:rPr>
                <w:rFonts w:ascii="Times New Roman" w:hAnsi="Times New Roman"/>
                <w:b/>
                <w:sz w:val="22"/>
                <w:szCs w:val="22"/>
              </w:rPr>
            </w:pPr>
            <w:r w:rsidRPr="0002501E">
              <w:rPr>
                <w:rFonts w:ascii="Times New Roman" w:hAnsi="Times New Roman"/>
                <w:b/>
                <w:sz w:val="22"/>
                <w:szCs w:val="22"/>
              </w:rPr>
              <w:t>Global</w:t>
            </w:r>
          </w:p>
          <w:p w14:paraId="335A2735" w14:textId="77777777" w:rsidR="00ED6416" w:rsidRPr="0002501E" w:rsidRDefault="00ED6416" w:rsidP="00ED6416">
            <w:pPr>
              <w:rPr>
                <w:rFonts w:ascii="Times New Roman" w:hAnsi="Times New Roman"/>
                <w:b/>
                <w:sz w:val="22"/>
                <w:szCs w:val="22"/>
              </w:rPr>
            </w:pPr>
            <w:r w:rsidRPr="0002501E">
              <w:rPr>
                <w:rFonts w:ascii="Times New Roman" w:hAnsi="Times New Roman"/>
                <w:b/>
                <w:sz w:val="22"/>
                <w:szCs w:val="22"/>
              </w:rPr>
              <w:t>File Description</w:t>
            </w:r>
          </w:p>
        </w:tc>
      </w:tr>
      <w:tr w:rsidR="00ED6416" w:rsidRPr="0002501E" w14:paraId="335A273B" w14:textId="77777777" w:rsidTr="00B65B79">
        <w:trPr>
          <w:cantSplit/>
        </w:trPr>
        <w:tc>
          <w:tcPr>
            <w:tcW w:w="4251" w:type="dxa"/>
          </w:tcPr>
          <w:p w14:paraId="335A2737"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36</w:t>
            </w:r>
          </w:p>
          <w:p w14:paraId="335A2738"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INSURANCE COMPANY</w:t>
            </w:r>
          </w:p>
        </w:tc>
        <w:tc>
          <w:tcPr>
            <w:tcW w:w="5099" w:type="dxa"/>
          </w:tcPr>
          <w:p w14:paraId="335A2739"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^DIC(36,</w:t>
            </w:r>
          </w:p>
          <w:p w14:paraId="335A273A"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 xml:space="preserve">This file contains the names and addresses of insurance companies as needed by the local facility.  </w:t>
            </w:r>
            <w:r w:rsidRPr="0002501E">
              <w:rPr>
                <w:rFonts w:ascii="Times New Roman" w:hAnsi="Times New Roman"/>
                <w:b/>
                <w:sz w:val="22"/>
                <w:szCs w:val="22"/>
              </w:rPr>
              <w:t>The data in this file is not editable using VA File Manager.</w:t>
            </w:r>
          </w:p>
        </w:tc>
      </w:tr>
      <w:tr w:rsidR="0087381D" w:rsidRPr="0002501E" w14:paraId="335A273F" w14:textId="77777777" w:rsidTr="00B65B79">
        <w:trPr>
          <w:cantSplit/>
        </w:trPr>
        <w:tc>
          <w:tcPr>
            <w:tcW w:w="4251" w:type="dxa"/>
          </w:tcPr>
          <w:p w14:paraId="335A273C" w14:textId="77777777" w:rsidR="0087381D" w:rsidRPr="0002501E" w:rsidRDefault="0087381D" w:rsidP="00ED6416">
            <w:pPr>
              <w:rPr>
                <w:rFonts w:ascii="Times New Roman" w:hAnsi="Times New Roman"/>
                <w:sz w:val="22"/>
                <w:szCs w:val="22"/>
              </w:rPr>
            </w:pPr>
            <w:r w:rsidRPr="0002501E">
              <w:rPr>
                <w:rFonts w:ascii="Times New Roman" w:hAnsi="Times New Roman"/>
                <w:sz w:val="22"/>
                <w:szCs w:val="22"/>
              </w:rPr>
              <w:t>335.93 IB NON/OTHER VA BILLING PROVIDER FILE</w:t>
            </w:r>
          </w:p>
        </w:tc>
        <w:tc>
          <w:tcPr>
            <w:tcW w:w="5099" w:type="dxa"/>
          </w:tcPr>
          <w:p w14:paraId="335A273D" w14:textId="77777777" w:rsidR="0087381D" w:rsidRPr="0002501E" w:rsidRDefault="0087381D" w:rsidP="0087381D">
            <w:pPr>
              <w:rPr>
                <w:rFonts w:ascii="Times New Roman" w:hAnsi="Times New Roman"/>
                <w:sz w:val="22"/>
                <w:szCs w:val="22"/>
              </w:rPr>
            </w:pPr>
            <w:r w:rsidRPr="0002501E">
              <w:rPr>
                <w:rFonts w:ascii="Times New Roman" w:hAnsi="Times New Roman"/>
                <w:sz w:val="22"/>
                <w:szCs w:val="22"/>
              </w:rPr>
              <w:t xml:space="preserve">^IBA(355.93, </w:t>
            </w:r>
          </w:p>
          <w:p w14:paraId="335A273E" w14:textId="77777777" w:rsidR="0087381D" w:rsidRPr="0002501E" w:rsidRDefault="0087381D" w:rsidP="00D911F4">
            <w:pPr>
              <w:rPr>
                <w:rFonts w:ascii="Times New Roman" w:hAnsi="Times New Roman"/>
                <w:sz w:val="22"/>
                <w:szCs w:val="22"/>
              </w:rPr>
            </w:pPr>
            <w:r w:rsidRPr="0002501E">
              <w:rPr>
                <w:rFonts w:ascii="Times New Roman" w:hAnsi="Times New Roman"/>
                <w:sz w:val="22"/>
                <w:szCs w:val="22"/>
              </w:rPr>
              <w:t>This file contains data for non-VA facilities that provide services for VA patients who have reimbursable insurance for these services.  VA pays for the</w:t>
            </w:r>
            <w:r w:rsidR="00D911F4" w:rsidRPr="0002501E">
              <w:rPr>
                <w:rFonts w:ascii="Times New Roman" w:hAnsi="Times New Roman"/>
                <w:sz w:val="22"/>
                <w:szCs w:val="22"/>
              </w:rPr>
              <w:t xml:space="preserve"> </w:t>
            </w:r>
            <w:r w:rsidRPr="0002501E">
              <w:rPr>
                <w:rFonts w:ascii="Times New Roman" w:hAnsi="Times New Roman"/>
                <w:sz w:val="22"/>
                <w:szCs w:val="22"/>
              </w:rPr>
              <w:t>services and in turn submits the charges to the insurance co</w:t>
            </w:r>
            <w:r w:rsidR="00D911F4" w:rsidRPr="0002501E">
              <w:rPr>
                <w:rFonts w:ascii="Times New Roman" w:hAnsi="Times New Roman"/>
                <w:sz w:val="22"/>
                <w:szCs w:val="22"/>
              </w:rPr>
              <w:t>mpany</w:t>
            </w:r>
            <w:r w:rsidRPr="0002501E">
              <w:rPr>
                <w:rFonts w:ascii="Times New Roman" w:hAnsi="Times New Roman"/>
                <w:sz w:val="22"/>
                <w:szCs w:val="22"/>
              </w:rPr>
              <w:t xml:space="preserve"> for reimbursement.</w:t>
            </w:r>
          </w:p>
        </w:tc>
      </w:tr>
      <w:tr w:rsidR="00ED6416" w:rsidRPr="0002501E" w14:paraId="335A2744" w14:textId="77777777" w:rsidTr="00B65B79">
        <w:trPr>
          <w:cantSplit/>
        </w:trPr>
        <w:tc>
          <w:tcPr>
            <w:tcW w:w="4251" w:type="dxa"/>
          </w:tcPr>
          <w:p w14:paraId="335A2740"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350</w:t>
            </w:r>
          </w:p>
          <w:p w14:paraId="335A2741"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INTEGRATED BILLING ACTION</w:t>
            </w:r>
          </w:p>
        </w:tc>
        <w:tc>
          <w:tcPr>
            <w:tcW w:w="5099" w:type="dxa"/>
          </w:tcPr>
          <w:p w14:paraId="335A2742"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^IB(350,</w:t>
            </w:r>
          </w:p>
          <w:p w14:paraId="335A2743"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Entries in this file are created by other applications calling approved interface routines.</w:t>
            </w:r>
          </w:p>
        </w:tc>
      </w:tr>
      <w:tr w:rsidR="00ED6416" w:rsidRPr="0002501E" w14:paraId="335A2749" w14:textId="77777777" w:rsidTr="00B65B79">
        <w:trPr>
          <w:cantSplit/>
        </w:trPr>
        <w:tc>
          <w:tcPr>
            <w:tcW w:w="4251" w:type="dxa"/>
          </w:tcPr>
          <w:p w14:paraId="335A2745"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350.1**</w:t>
            </w:r>
          </w:p>
          <w:p w14:paraId="335A2746"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 ACTION TYPE</w:t>
            </w:r>
          </w:p>
        </w:tc>
        <w:tc>
          <w:tcPr>
            <w:tcW w:w="5099" w:type="dxa"/>
          </w:tcPr>
          <w:p w14:paraId="335A2747"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^IBE(350.1,</w:t>
            </w:r>
          </w:p>
          <w:p w14:paraId="335A2748"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This file contains the types of actions that a service can use with Integrated Billing and the related logic to tell IB how this entry is to be processed.</w:t>
            </w:r>
          </w:p>
        </w:tc>
      </w:tr>
      <w:tr w:rsidR="00ED6416" w:rsidRPr="0002501E" w14:paraId="335A274E" w14:textId="77777777" w:rsidTr="00B65B79">
        <w:trPr>
          <w:cantSplit/>
        </w:trPr>
        <w:tc>
          <w:tcPr>
            <w:tcW w:w="4251" w:type="dxa"/>
          </w:tcPr>
          <w:p w14:paraId="335A274A"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350.2**</w:t>
            </w:r>
          </w:p>
          <w:p w14:paraId="335A274B"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 ACTION CHARGE</w:t>
            </w:r>
          </w:p>
        </w:tc>
        <w:tc>
          <w:tcPr>
            <w:tcW w:w="5099" w:type="dxa"/>
          </w:tcPr>
          <w:p w14:paraId="335A274C"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^IBE(350.2,</w:t>
            </w:r>
          </w:p>
          <w:p w14:paraId="335A274D"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This file contains the charge information for an IB ACTION TYPE by effective date of the charge.</w:t>
            </w:r>
          </w:p>
        </w:tc>
      </w:tr>
      <w:tr w:rsidR="00ED6416" w:rsidRPr="0002501E" w14:paraId="335A2753" w14:textId="77777777" w:rsidTr="00B65B79">
        <w:trPr>
          <w:cantSplit/>
        </w:trPr>
        <w:tc>
          <w:tcPr>
            <w:tcW w:w="4251" w:type="dxa"/>
          </w:tcPr>
          <w:p w14:paraId="335A274F"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350.21</w:t>
            </w:r>
          </w:p>
          <w:p w14:paraId="335A2750"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 ACTION STATUS</w:t>
            </w:r>
          </w:p>
        </w:tc>
        <w:tc>
          <w:tcPr>
            <w:tcW w:w="5099" w:type="dxa"/>
          </w:tcPr>
          <w:p w14:paraId="335A2751"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^IBE(350.21,</w:t>
            </w:r>
          </w:p>
          <w:p w14:paraId="335A2752"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The file holds new statuses which are introduced in v2.0, display and abbreviated names for the statuses, and classification-type fields for each status which are used for processing in the Integrated Billing module.</w:t>
            </w:r>
          </w:p>
        </w:tc>
      </w:tr>
      <w:tr w:rsidR="00ED6416" w:rsidRPr="0002501E" w14:paraId="335A2758" w14:textId="77777777" w:rsidTr="00B65B79">
        <w:trPr>
          <w:cantSplit/>
        </w:trPr>
        <w:tc>
          <w:tcPr>
            <w:tcW w:w="4251" w:type="dxa"/>
          </w:tcPr>
          <w:p w14:paraId="335A2754"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350.3**</w:t>
            </w:r>
          </w:p>
          <w:p w14:paraId="335A2755"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 CHARGE REMOVAL REASONS</w:t>
            </w:r>
          </w:p>
        </w:tc>
        <w:tc>
          <w:tcPr>
            <w:tcW w:w="5099" w:type="dxa"/>
          </w:tcPr>
          <w:p w14:paraId="335A2756"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^IBE(350.3,</w:t>
            </w:r>
          </w:p>
          <w:p w14:paraId="335A2757" w14:textId="77777777" w:rsidR="00ED6416" w:rsidRPr="0002501E" w:rsidRDefault="001F1B00" w:rsidP="00ED6416">
            <w:pPr>
              <w:rPr>
                <w:rFonts w:ascii="Times New Roman" w:hAnsi="Times New Roman"/>
                <w:sz w:val="22"/>
                <w:szCs w:val="22"/>
              </w:rPr>
            </w:pPr>
            <w:r w:rsidRPr="0002501E">
              <w:rPr>
                <w:rFonts w:ascii="Times New Roman" w:hAnsi="Times New Roman"/>
                <w:sz w:val="22"/>
                <w:szCs w:val="22"/>
              </w:rPr>
              <w:t xml:space="preserve">Data in this file comes pre-loaded with reasons why a charge may be cancelled or removed.  </w:t>
            </w:r>
            <w:r w:rsidRPr="0002501E">
              <w:rPr>
                <w:rFonts w:ascii="Times New Roman" w:hAnsi="Times New Roman"/>
                <w:b/>
                <w:sz w:val="22"/>
                <w:szCs w:val="22"/>
              </w:rPr>
              <w:t>Sites are asked not to edit or add entries to this file.</w:t>
            </w:r>
          </w:p>
        </w:tc>
      </w:tr>
      <w:tr w:rsidR="00ED6416" w:rsidRPr="0002501E" w14:paraId="335A275D" w14:textId="77777777" w:rsidTr="00B65B79">
        <w:trPr>
          <w:cantSplit/>
        </w:trPr>
        <w:tc>
          <w:tcPr>
            <w:tcW w:w="4251" w:type="dxa"/>
          </w:tcPr>
          <w:p w14:paraId="335A2759" w14:textId="77777777" w:rsidR="00ED6416" w:rsidRPr="0002501E" w:rsidRDefault="001F1B00" w:rsidP="00ED6416">
            <w:pPr>
              <w:rPr>
                <w:rFonts w:ascii="Times New Roman" w:hAnsi="Times New Roman"/>
                <w:sz w:val="22"/>
                <w:szCs w:val="22"/>
              </w:rPr>
            </w:pPr>
            <w:r w:rsidRPr="0002501E">
              <w:rPr>
                <w:rFonts w:ascii="Times New Roman" w:hAnsi="Times New Roman"/>
                <w:sz w:val="22"/>
                <w:szCs w:val="22"/>
              </w:rPr>
              <w:lastRenderedPageBreak/>
              <w:t>350.4</w:t>
            </w:r>
          </w:p>
          <w:p w14:paraId="335A275A" w14:textId="77777777" w:rsidR="001F1B00" w:rsidRPr="0002501E" w:rsidRDefault="001F1B00" w:rsidP="001F1B00">
            <w:pPr>
              <w:rPr>
                <w:rFonts w:ascii="Times New Roman" w:hAnsi="Times New Roman"/>
                <w:sz w:val="22"/>
                <w:szCs w:val="22"/>
              </w:rPr>
            </w:pPr>
            <w:r w:rsidRPr="0002501E">
              <w:rPr>
                <w:rFonts w:ascii="Times New Roman" w:hAnsi="Times New Roman"/>
                <w:sz w:val="22"/>
                <w:szCs w:val="22"/>
              </w:rPr>
              <w:t>BILLABLE AMBULATORY  SURGICAL CODES</w:t>
            </w:r>
          </w:p>
        </w:tc>
        <w:tc>
          <w:tcPr>
            <w:tcW w:w="5099" w:type="dxa"/>
          </w:tcPr>
          <w:p w14:paraId="335A275B" w14:textId="77777777" w:rsidR="00ED6416" w:rsidRPr="0002501E" w:rsidRDefault="001F1B00" w:rsidP="00ED6416">
            <w:pPr>
              <w:rPr>
                <w:rFonts w:ascii="Times New Roman" w:hAnsi="Times New Roman"/>
                <w:sz w:val="22"/>
                <w:szCs w:val="22"/>
              </w:rPr>
            </w:pPr>
            <w:r w:rsidRPr="0002501E">
              <w:rPr>
                <w:rFonts w:ascii="Times New Roman" w:hAnsi="Times New Roman"/>
                <w:sz w:val="22"/>
                <w:szCs w:val="22"/>
              </w:rPr>
              <w:t>^IBE(350.4,</w:t>
            </w:r>
          </w:p>
          <w:p w14:paraId="335A275C" w14:textId="77777777" w:rsidR="001F1B00" w:rsidRPr="0002501E" w:rsidRDefault="001F1B00" w:rsidP="001F1B00">
            <w:pPr>
              <w:rPr>
                <w:rFonts w:ascii="Times New Roman" w:hAnsi="Times New Roman"/>
                <w:sz w:val="22"/>
                <w:szCs w:val="22"/>
              </w:rPr>
            </w:pPr>
            <w:r w:rsidRPr="0002501E">
              <w:rPr>
                <w:rFonts w:ascii="Times New Roman" w:hAnsi="Times New Roman"/>
                <w:sz w:val="22"/>
                <w:szCs w:val="22"/>
              </w:rPr>
              <w:t xml:space="preserve">This file contains the CPT procedure and </w:t>
            </w:r>
            <w:r w:rsidR="00A47C35" w:rsidRPr="0002501E">
              <w:rPr>
                <w:rFonts w:ascii="Times New Roman" w:hAnsi="Times New Roman"/>
                <w:sz w:val="22"/>
                <w:szCs w:val="22"/>
              </w:rPr>
              <w:t>the associated</w:t>
            </w:r>
            <w:r w:rsidRPr="0002501E">
              <w:rPr>
                <w:rFonts w:ascii="Times New Roman" w:hAnsi="Times New Roman"/>
                <w:sz w:val="22"/>
                <w:szCs w:val="22"/>
              </w:rPr>
              <w:t xml:space="preserve"> HCFA rate groups for ambulatory surgeries that may be billed. </w:t>
            </w:r>
          </w:p>
        </w:tc>
      </w:tr>
      <w:tr w:rsidR="00E74682" w:rsidRPr="0002501E" w14:paraId="335A2762" w14:textId="77777777" w:rsidTr="00B65B79">
        <w:trPr>
          <w:cantSplit/>
        </w:trPr>
        <w:tc>
          <w:tcPr>
            <w:tcW w:w="4251" w:type="dxa"/>
          </w:tcPr>
          <w:p w14:paraId="335A275E"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350.41</w:t>
            </w:r>
          </w:p>
          <w:p w14:paraId="335A275F" w14:textId="77777777" w:rsidR="00E74682" w:rsidRPr="0002501E" w:rsidRDefault="00E74682" w:rsidP="00E74682">
            <w:pPr>
              <w:rPr>
                <w:rFonts w:ascii="Times New Roman" w:hAnsi="Times New Roman"/>
                <w:sz w:val="22"/>
                <w:szCs w:val="22"/>
              </w:rPr>
            </w:pPr>
            <w:r w:rsidRPr="0002501E">
              <w:rPr>
                <w:rFonts w:ascii="Times New Roman" w:hAnsi="Times New Roman"/>
                <w:sz w:val="22"/>
                <w:szCs w:val="22"/>
              </w:rPr>
              <w:t>UPDATE BILLABLE AMBULATORY SURGICAL CODE</w:t>
            </w:r>
          </w:p>
        </w:tc>
        <w:tc>
          <w:tcPr>
            <w:tcW w:w="5099" w:type="dxa"/>
          </w:tcPr>
          <w:p w14:paraId="335A2760"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^IBE(350.41,</w:t>
            </w:r>
          </w:p>
          <w:p w14:paraId="335A2761" w14:textId="77777777" w:rsidR="00E74682" w:rsidRPr="0002501E" w:rsidRDefault="00E74682" w:rsidP="00E74682">
            <w:pPr>
              <w:rPr>
                <w:rFonts w:ascii="Times New Roman" w:hAnsi="Times New Roman"/>
                <w:sz w:val="22"/>
                <w:szCs w:val="22"/>
              </w:rPr>
            </w:pPr>
            <w:r w:rsidRPr="0002501E">
              <w:rPr>
                <w:rFonts w:ascii="Times New Roman" w:hAnsi="Times New Roman"/>
                <w:sz w:val="22"/>
                <w:szCs w:val="22"/>
              </w:rPr>
              <w:t>This file contains updates to the ambulatory surgery procedures which can be billed.</w:t>
            </w:r>
          </w:p>
        </w:tc>
      </w:tr>
      <w:tr w:rsidR="00E74682" w:rsidRPr="0002501E" w14:paraId="335A2767" w14:textId="77777777" w:rsidTr="00B65B79">
        <w:trPr>
          <w:cantSplit/>
        </w:trPr>
        <w:tc>
          <w:tcPr>
            <w:tcW w:w="4251" w:type="dxa"/>
          </w:tcPr>
          <w:p w14:paraId="335A2763"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350.5</w:t>
            </w:r>
          </w:p>
          <w:p w14:paraId="335A2764"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BASC LOCALITY MODIFIER</w:t>
            </w:r>
          </w:p>
        </w:tc>
        <w:tc>
          <w:tcPr>
            <w:tcW w:w="5099" w:type="dxa"/>
          </w:tcPr>
          <w:p w14:paraId="335A2765"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^IBE(350.5,</w:t>
            </w:r>
          </w:p>
          <w:p w14:paraId="335A2766"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This file is used in the calculation of the charge for an ambulatory surgery performed on any given date.</w:t>
            </w:r>
          </w:p>
        </w:tc>
      </w:tr>
      <w:tr w:rsidR="00E74682" w:rsidRPr="0002501E" w14:paraId="335A276C" w14:textId="77777777" w:rsidTr="00B65B79">
        <w:trPr>
          <w:cantSplit/>
        </w:trPr>
        <w:tc>
          <w:tcPr>
            <w:tcW w:w="4251" w:type="dxa"/>
          </w:tcPr>
          <w:p w14:paraId="335A2768"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350.6</w:t>
            </w:r>
          </w:p>
          <w:p w14:paraId="335A2769"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 ARCHIVE/PURGE LOG</w:t>
            </w:r>
          </w:p>
        </w:tc>
        <w:tc>
          <w:tcPr>
            <w:tcW w:w="5099" w:type="dxa"/>
          </w:tcPr>
          <w:p w14:paraId="335A276A"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^IBE(350.6,</w:t>
            </w:r>
          </w:p>
          <w:p w14:paraId="335A276B"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This file is used to track the archiving and purging operations of the following files used in Integrated Billing List Archive/Purge Log entries:  INTEGRATED BILLING ACTION file (#350), CATEGORY C BILLING CLOCK file (#351), and BILL/CLAIMS file (#399).</w:t>
            </w:r>
          </w:p>
        </w:tc>
      </w:tr>
      <w:tr w:rsidR="00E74682" w:rsidRPr="0002501E" w14:paraId="335A2771" w14:textId="77777777" w:rsidTr="00B65B79">
        <w:trPr>
          <w:cantSplit/>
        </w:trPr>
        <w:tc>
          <w:tcPr>
            <w:tcW w:w="4251" w:type="dxa"/>
          </w:tcPr>
          <w:p w14:paraId="335A276D"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350.7</w:t>
            </w:r>
          </w:p>
          <w:p w14:paraId="335A276E"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AMBULATORY CHECK-OFF SHEET</w:t>
            </w:r>
          </w:p>
        </w:tc>
        <w:tc>
          <w:tcPr>
            <w:tcW w:w="5099" w:type="dxa"/>
          </w:tcPr>
          <w:p w14:paraId="335A276F"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^IBE(350.7,</w:t>
            </w:r>
          </w:p>
          <w:p w14:paraId="335A2770"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This file defines the Ambulatory Surgery Check-off Sheets used by outpatient clinics.  It contains the CPT print format to be used on the Ambulatory Surgeries Check-off List.</w:t>
            </w:r>
          </w:p>
        </w:tc>
      </w:tr>
      <w:tr w:rsidR="00E74682" w:rsidRPr="0002501E" w14:paraId="335A2776" w14:textId="77777777" w:rsidTr="00B65B79">
        <w:trPr>
          <w:cantSplit/>
        </w:trPr>
        <w:tc>
          <w:tcPr>
            <w:tcW w:w="4251" w:type="dxa"/>
          </w:tcPr>
          <w:p w14:paraId="335A2772"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350.71</w:t>
            </w:r>
          </w:p>
          <w:p w14:paraId="335A2773" w14:textId="77777777" w:rsidR="00E74682" w:rsidRPr="0002501E" w:rsidRDefault="00E74682" w:rsidP="00E74682">
            <w:pPr>
              <w:rPr>
                <w:rFonts w:ascii="Times New Roman" w:hAnsi="Times New Roman"/>
                <w:sz w:val="22"/>
                <w:szCs w:val="22"/>
              </w:rPr>
            </w:pPr>
            <w:r w:rsidRPr="0002501E">
              <w:rPr>
                <w:rFonts w:ascii="Times New Roman" w:hAnsi="Times New Roman"/>
                <w:sz w:val="22"/>
                <w:szCs w:val="22"/>
              </w:rPr>
              <w:t>AMBULATORY SURGERY CHECK-OFF  SHEET PRINT FIELDS</w:t>
            </w:r>
          </w:p>
        </w:tc>
        <w:tc>
          <w:tcPr>
            <w:tcW w:w="5099" w:type="dxa"/>
          </w:tcPr>
          <w:p w14:paraId="335A2774"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^IBE(350.71,</w:t>
            </w:r>
          </w:p>
          <w:p w14:paraId="335A2775" w14:textId="77777777" w:rsidR="00E74682" w:rsidRPr="0002501E" w:rsidRDefault="00E74682" w:rsidP="00E74682">
            <w:pPr>
              <w:rPr>
                <w:rFonts w:ascii="Times New Roman" w:hAnsi="Times New Roman"/>
                <w:sz w:val="22"/>
                <w:szCs w:val="22"/>
              </w:rPr>
            </w:pPr>
            <w:r w:rsidRPr="0002501E">
              <w:rPr>
                <w:rFonts w:ascii="Times New Roman" w:hAnsi="Times New Roman"/>
                <w:sz w:val="22"/>
                <w:szCs w:val="22"/>
              </w:rPr>
              <w:t xml:space="preserve">This file contains the sub-headers and procedures associated with each check-off sheet defined for the CPT clinic list.  </w:t>
            </w:r>
          </w:p>
        </w:tc>
      </w:tr>
      <w:tr w:rsidR="00E74682" w:rsidRPr="0002501E" w14:paraId="335A277B" w14:textId="77777777" w:rsidTr="00B65B79">
        <w:trPr>
          <w:cantSplit/>
        </w:trPr>
        <w:tc>
          <w:tcPr>
            <w:tcW w:w="4251" w:type="dxa"/>
          </w:tcPr>
          <w:p w14:paraId="335A2777"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350.8*</w:t>
            </w:r>
          </w:p>
          <w:p w14:paraId="335A2778"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 ERROR</w:t>
            </w:r>
          </w:p>
        </w:tc>
        <w:tc>
          <w:tcPr>
            <w:tcW w:w="5099" w:type="dxa"/>
          </w:tcPr>
          <w:p w14:paraId="335A2779"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^IBE(350.8,</w:t>
            </w:r>
          </w:p>
          <w:p w14:paraId="335A277A"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If a potential error is detected during a billing process, the full text description of the error will be reported from this file.</w:t>
            </w:r>
          </w:p>
        </w:tc>
      </w:tr>
      <w:tr w:rsidR="00E74682" w:rsidRPr="0002501E" w14:paraId="335A2780" w14:textId="77777777" w:rsidTr="00B65B79">
        <w:trPr>
          <w:cantSplit/>
        </w:trPr>
        <w:tc>
          <w:tcPr>
            <w:tcW w:w="4251" w:type="dxa"/>
          </w:tcPr>
          <w:p w14:paraId="335A277C"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350.9</w:t>
            </w:r>
          </w:p>
          <w:p w14:paraId="335A277D"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 SITE PARAMETERS</w:t>
            </w:r>
          </w:p>
        </w:tc>
        <w:tc>
          <w:tcPr>
            <w:tcW w:w="5099" w:type="dxa"/>
          </w:tcPr>
          <w:p w14:paraId="335A277E"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^IBE(350.9,</w:t>
            </w:r>
          </w:p>
          <w:p w14:paraId="335A277F"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 xml:space="preserve">This file contains the necessary site-specific data to run and manage the Integrated Billing package and the IB Background Filer.  </w:t>
            </w:r>
            <w:r w:rsidRPr="0002501E">
              <w:rPr>
                <w:rFonts w:ascii="Times New Roman" w:hAnsi="Times New Roman"/>
                <w:b/>
                <w:sz w:val="22"/>
                <w:szCs w:val="22"/>
              </w:rPr>
              <w:t>Only one entry per facility is allowed.</w:t>
            </w:r>
          </w:p>
        </w:tc>
      </w:tr>
      <w:tr w:rsidR="00663537" w:rsidRPr="0002501E" w14:paraId="335A2785" w14:textId="77777777" w:rsidTr="00B65B79">
        <w:trPr>
          <w:cantSplit/>
        </w:trPr>
        <w:tc>
          <w:tcPr>
            <w:tcW w:w="4251" w:type="dxa"/>
          </w:tcPr>
          <w:p w14:paraId="335A2781"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351</w:t>
            </w:r>
          </w:p>
          <w:p w14:paraId="335A2782"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CATEGORY C BILLING CLOCK</w:t>
            </w:r>
          </w:p>
        </w:tc>
        <w:tc>
          <w:tcPr>
            <w:tcW w:w="5099" w:type="dxa"/>
          </w:tcPr>
          <w:p w14:paraId="335A2783"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^IBE(351,</w:t>
            </w:r>
          </w:p>
          <w:p w14:paraId="335A2784"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 xml:space="preserve">This file is used to create and maintain billing clocks in which Category C patients may be charged for </w:t>
            </w:r>
            <w:r w:rsidR="00E1314C" w:rsidRPr="0002501E">
              <w:rPr>
                <w:rFonts w:ascii="Times New Roman" w:hAnsi="Times New Roman"/>
                <w:sz w:val="22"/>
                <w:szCs w:val="22"/>
              </w:rPr>
              <w:t>co-pay</w:t>
            </w:r>
            <w:r w:rsidRPr="0002501E">
              <w:rPr>
                <w:rFonts w:ascii="Times New Roman" w:hAnsi="Times New Roman"/>
                <w:sz w:val="22"/>
                <w:szCs w:val="22"/>
              </w:rPr>
              <w:t xml:space="preserve">ment and per diem charges for hospital or nursing home care, as well as outpatient visits.  It will initially be populated by the Means Test data conversion and subsequently created and updated by Integrated Billing.  </w:t>
            </w:r>
            <w:r w:rsidRPr="0002501E">
              <w:rPr>
                <w:rFonts w:ascii="Times New Roman" w:hAnsi="Times New Roman"/>
                <w:b/>
                <w:sz w:val="22"/>
                <w:szCs w:val="22"/>
              </w:rPr>
              <w:t>Entries in this file should not be deleted or edited through VA FileMan.</w:t>
            </w:r>
          </w:p>
        </w:tc>
      </w:tr>
      <w:tr w:rsidR="00663537" w:rsidRPr="0002501E" w14:paraId="335A278A" w14:textId="77777777" w:rsidTr="00B65B79">
        <w:trPr>
          <w:cantSplit/>
        </w:trPr>
        <w:tc>
          <w:tcPr>
            <w:tcW w:w="4251" w:type="dxa"/>
          </w:tcPr>
          <w:p w14:paraId="335A2786"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lastRenderedPageBreak/>
              <w:t>351.1</w:t>
            </w:r>
          </w:p>
          <w:p w14:paraId="335A2787"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IB CONTINUOUS PATIENT</w:t>
            </w:r>
          </w:p>
        </w:tc>
        <w:tc>
          <w:tcPr>
            <w:tcW w:w="5099" w:type="dxa"/>
          </w:tcPr>
          <w:p w14:paraId="335A2788"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^IBE(351.1,</w:t>
            </w:r>
          </w:p>
          <w:p w14:paraId="335A2789"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This file contains a list of all hospital or nursing home care patients receiving continuous institutional care from prior to 7/1/86 who may be subject to Category C billing.</w:t>
            </w:r>
          </w:p>
        </w:tc>
      </w:tr>
      <w:tr w:rsidR="00663537" w:rsidRPr="0002501E" w14:paraId="335A278F" w14:textId="77777777" w:rsidTr="00B65B79">
        <w:trPr>
          <w:cantSplit/>
        </w:trPr>
        <w:tc>
          <w:tcPr>
            <w:tcW w:w="4251" w:type="dxa"/>
          </w:tcPr>
          <w:p w14:paraId="335A278B"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351.2</w:t>
            </w:r>
          </w:p>
          <w:p w14:paraId="335A278C"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SPECIAL INPATIENT BILLING CASES</w:t>
            </w:r>
          </w:p>
        </w:tc>
        <w:tc>
          <w:tcPr>
            <w:tcW w:w="5099" w:type="dxa"/>
          </w:tcPr>
          <w:p w14:paraId="335A278D"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^IBE(351.2,</w:t>
            </w:r>
          </w:p>
          <w:p w14:paraId="335A278E"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 xml:space="preserve">This file is used to track inpatient episodes for Category C veterans who have claimed exposure to Agent Orange, Ionizing Radiation, and Environmental Contaminants.  </w:t>
            </w:r>
          </w:p>
        </w:tc>
      </w:tr>
      <w:tr w:rsidR="00125B2F" w:rsidRPr="0002501E" w14:paraId="335A2794" w14:textId="77777777" w:rsidTr="00B65B79">
        <w:trPr>
          <w:cantSplit/>
        </w:trPr>
        <w:tc>
          <w:tcPr>
            <w:tcW w:w="4251" w:type="dxa"/>
          </w:tcPr>
          <w:p w14:paraId="335A2790"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351.5</w:t>
            </w:r>
          </w:p>
          <w:p w14:paraId="335A2791"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TRICARE PHARMACY TRANSACTIONS</w:t>
            </w:r>
          </w:p>
        </w:tc>
        <w:tc>
          <w:tcPr>
            <w:tcW w:w="5099" w:type="dxa"/>
          </w:tcPr>
          <w:p w14:paraId="335A2792" w14:textId="77777777" w:rsidR="00684297" w:rsidRPr="0002501E" w:rsidRDefault="00684297" w:rsidP="00684297">
            <w:pPr>
              <w:rPr>
                <w:rFonts w:ascii="Times New Roman" w:hAnsi="Times New Roman"/>
                <w:sz w:val="22"/>
                <w:szCs w:val="22"/>
              </w:rPr>
            </w:pPr>
            <w:r w:rsidRPr="0002501E">
              <w:rPr>
                <w:rFonts w:ascii="Times New Roman" w:hAnsi="Times New Roman"/>
                <w:sz w:val="22"/>
                <w:szCs w:val="22"/>
              </w:rPr>
              <w:t>^IBA(351.5,</w:t>
            </w:r>
          </w:p>
          <w:p w14:paraId="335A2793" w14:textId="77777777" w:rsidR="00125B2F" w:rsidRPr="0002501E" w:rsidRDefault="00684297" w:rsidP="00684297">
            <w:pPr>
              <w:rPr>
                <w:rFonts w:ascii="Times New Roman" w:hAnsi="Times New Roman"/>
                <w:sz w:val="22"/>
                <w:szCs w:val="22"/>
              </w:rPr>
            </w:pPr>
            <w:r w:rsidRPr="0002501E">
              <w:rPr>
                <w:rFonts w:ascii="Times New Roman" w:hAnsi="Times New Roman"/>
                <w:sz w:val="22"/>
                <w:szCs w:val="22"/>
              </w:rPr>
              <w:t xml:space="preserve">This file is used to store data related to each Pharmacy billing transaction with the Tricare fiscal intermediary.  Each transaction is submitted to the RNA/Triad Pharmacy </w:t>
            </w:r>
            <w:proofErr w:type="spellStart"/>
            <w:r w:rsidRPr="0002501E">
              <w:rPr>
                <w:rFonts w:ascii="Times New Roman" w:hAnsi="Times New Roman"/>
                <w:sz w:val="22"/>
                <w:szCs w:val="22"/>
              </w:rPr>
              <w:t>ClaimGuard</w:t>
            </w:r>
            <w:proofErr w:type="spellEnd"/>
            <w:r w:rsidRPr="0002501E">
              <w:rPr>
                <w:rFonts w:ascii="Times New Roman" w:hAnsi="Times New Roman"/>
                <w:sz w:val="22"/>
                <w:szCs w:val="22"/>
              </w:rPr>
              <w:t xml:space="preserve"> System, which is a commercial point of sale pharmacy billing software package, where it is forwarded to the intermediary through an electronic switch company.  All of the information which is returned from the intermediary is stored in this file.</w:t>
            </w:r>
          </w:p>
        </w:tc>
      </w:tr>
      <w:tr w:rsidR="00125B2F" w:rsidRPr="0002501E" w14:paraId="335A2799" w14:textId="77777777" w:rsidTr="00B65B79">
        <w:trPr>
          <w:cantSplit/>
        </w:trPr>
        <w:tc>
          <w:tcPr>
            <w:tcW w:w="4251" w:type="dxa"/>
          </w:tcPr>
          <w:p w14:paraId="335A2795"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351.51</w:t>
            </w:r>
          </w:p>
          <w:p w14:paraId="335A2796"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TRICARE PHARMACY ERRORS</w:t>
            </w:r>
          </w:p>
        </w:tc>
        <w:tc>
          <w:tcPr>
            <w:tcW w:w="5099" w:type="dxa"/>
          </w:tcPr>
          <w:p w14:paraId="335A2797" w14:textId="77777777" w:rsidR="00125B2F" w:rsidRPr="0002501E" w:rsidRDefault="00684297" w:rsidP="00ED6416">
            <w:pPr>
              <w:rPr>
                <w:rFonts w:ascii="Times New Roman" w:hAnsi="Times New Roman"/>
                <w:sz w:val="22"/>
                <w:szCs w:val="22"/>
              </w:rPr>
            </w:pPr>
            <w:r w:rsidRPr="0002501E">
              <w:rPr>
                <w:rFonts w:ascii="Times New Roman" w:hAnsi="Times New Roman"/>
                <w:sz w:val="22"/>
                <w:szCs w:val="22"/>
              </w:rPr>
              <w:t>^IBE(351.51,</w:t>
            </w:r>
          </w:p>
          <w:p w14:paraId="335A2798" w14:textId="77777777" w:rsidR="00684297" w:rsidRPr="0002501E" w:rsidRDefault="00684297" w:rsidP="00684297">
            <w:pPr>
              <w:rPr>
                <w:rFonts w:ascii="Times New Roman" w:hAnsi="Times New Roman"/>
                <w:sz w:val="22"/>
                <w:szCs w:val="22"/>
              </w:rPr>
            </w:pPr>
            <w:r w:rsidRPr="0002501E">
              <w:rPr>
                <w:rFonts w:ascii="Times New Roman" w:hAnsi="Times New Roman"/>
                <w:sz w:val="22"/>
                <w:szCs w:val="22"/>
              </w:rPr>
              <w:t>This table file is used to store the various errors which may occur when TRICARE prescriptions are billed using the commercial point-of-sale pharmacy billing software package.</w:t>
            </w:r>
          </w:p>
        </w:tc>
      </w:tr>
      <w:tr w:rsidR="00125B2F" w:rsidRPr="0002501E" w14:paraId="335A279E" w14:textId="77777777" w:rsidTr="00B65B79">
        <w:trPr>
          <w:cantSplit/>
        </w:trPr>
        <w:tc>
          <w:tcPr>
            <w:tcW w:w="4251" w:type="dxa"/>
          </w:tcPr>
          <w:p w14:paraId="335A279A"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351.52</w:t>
            </w:r>
          </w:p>
          <w:p w14:paraId="335A279B" w14:textId="77777777" w:rsidR="00125B2F" w:rsidRPr="0002501E" w:rsidRDefault="00125B2F" w:rsidP="00ED6416">
            <w:pPr>
              <w:rPr>
                <w:rFonts w:ascii="Times New Roman" w:hAnsi="Times New Roman"/>
                <w:sz w:val="22"/>
                <w:szCs w:val="22"/>
              </w:rPr>
            </w:pPr>
            <w:r w:rsidRPr="0002501E">
              <w:rPr>
                <w:rFonts w:ascii="Times New Roman" w:hAnsi="Times New Roman"/>
                <w:sz w:val="22"/>
                <w:szCs w:val="22"/>
              </w:rPr>
              <w:t>TRICARE PHARMACY REJECTS</w:t>
            </w:r>
          </w:p>
        </w:tc>
        <w:tc>
          <w:tcPr>
            <w:tcW w:w="5099" w:type="dxa"/>
          </w:tcPr>
          <w:p w14:paraId="335A279C" w14:textId="77777777" w:rsidR="00125B2F" w:rsidRPr="0002501E" w:rsidRDefault="00684297" w:rsidP="00ED6416">
            <w:pPr>
              <w:rPr>
                <w:rFonts w:ascii="Times New Roman" w:hAnsi="Times New Roman"/>
                <w:sz w:val="22"/>
                <w:szCs w:val="22"/>
              </w:rPr>
            </w:pPr>
            <w:r w:rsidRPr="0002501E">
              <w:rPr>
                <w:rFonts w:ascii="Times New Roman" w:hAnsi="Times New Roman"/>
                <w:sz w:val="22"/>
                <w:szCs w:val="22"/>
              </w:rPr>
              <w:t>^IBA(351.52,</w:t>
            </w:r>
          </w:p>
          <w:p w14:paraId="335A279D" w14:textId="77777777" w:rsidR="00684297" w:rsidRPr="0002501E" w:rsidRDefault="00684297" w:rsidP="00684297">
            <w:pPr>
              <w:rPr>
                <w:rFonts w:ascii="Times New Roman" w:hAnsi="Times New Roman"/>
                <w:sz w:val="22"/>
                <w:szCs w:val="22"/>
              </w:rPr>
            </w:pPr>
            <w:r w:rsidRPr="0002501E">
              <w:rPr>
                <w:rFonts w:ascii="Times New Roman" w:hAnsi="Times New Roman"/>
                <w:sz w:val="22"/>
                <w:szCs w:val="22"/>
              </w:rPr>
              <w:t>This file is used to store all of the reasons that were used by the Tricare fiscal intermediary to reject a pharmacy billing transaction.  Entries in this file are automatically deleted if a prescription is re-submitted a subsequently accepted.  The option Delete Reject Entry [IB TRICARE DEL REJECT] may be used to delete entries from this file.</w:t>
            </w:r>
          </w:p>
        </w:tc>
      </w:tr>
      <w:tr w:rsidR="00125B2F" w:rsidRPr="0002501E" w14:paraId="335A27A3" w14:textId="77777777" w:rsidTr="00B65B79">
        <w:trPr>
          <w:cantSplit/>
        </w:trPr>
        <w:tc>
          <w:tcPr>
            <w:tcW w:w="4251" w:type="dxa"/>
          </w:tcPr>
          <w:p w14:paraId="335A279F"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351.53</w:t>
            </w:r>
          </w:p>
          <w:p w14:paraId="335A27A0"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PRODUCT SELECTION REASON</w:t>
            </w:r>
          </w:p>
        </w:tc>
        <w:tc>
          <w:tcPr>
            <w:tcW w:w="5099" w:type="dxa"/>
          </w:tcPr>
          <w:p w14:paraId="335A27A1" w14:textId="77777777" w:rsidR="00125B2F" w:rsidRPr="0002501E" w:rsidRDefault="00684297" w:rsidP="00ED6416">
            <w:pPr>
              <w:rPr>
                <w:rFonts w:ascii="Times New Roman" w:hAnsi="Times New Roman"/>
                <w:sz w:val="22"/>
                <w:szCs w:val="22"/>
              </w:rPr>
            </w:pPr>
            <w:r w:rsidRPr="0002501E">
              <w:rPr>
                <w:rFonts w:ascii="Times New Roman" w:hAnsi="Times New Roman"/>
                <w:sz w:val="22"/>
                <w:szCs w:val="22"/>
              </w:rPr>
              <w:t>^IBA(351.53,</w:t>
            </w:r>
          </w:p>
          <w:p w14:paraId="335A27A2" w14:textId="77777777" w:rsidR="00684297" w:rsidRPr="0002501E" w:rsidRDefault="00684297" w:rsidP="00ED6416">
            <w:pPr>
              <w:rPr>
                <w:rFonts w:ascii="Times New Roman" w:hAnsi="Times New Roman"/>
                <w:sz w:val="22"/>
                <w:szCs w:val="22"/>
              </w:rPr>
            </w:pPr>
          </w:p>
        </w:tc>
      </w:tr>
      <w:tr w:rsidR="00663537" w:rsidRPr="0002501E" w14:paraId="335A27A8" w14:textId="77777777" w:rsidTr="00B65B79">
        <w:trPr>
          <w:cantSplit/>
        </w:trPr>
        <w:tc>
          <w:tcPr>
            <w:tcW w:w="4251" w:type="dxa"/>
          </w:tcPr>
          <w:p w14:paraId="335A27A4"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351.6</w:t>
            </w:r>
          </w:p>
          <w:p w14:paraId="335A27A5"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TRANSFER PRICING PATIENT</w:t>
            </w:r>
          </w:p>
        </w:tc>
        <w:tc>
          <w:tcPr>
            <w:tcW w:w="5099" w:type="dxa"/>
          </w:tcPr>
          <w:p w14:paraId="335A27A6"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^IBAT(351.6,</w:t>
            </w:r>
          </w:p>
          <w:p w14:paraId="335A27A7"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 xml:space="preserve">This file is used to store Transfer Pricing patient specific information.  </w:t>
            </w:r>
          </w:p>
        </w:tc>
      </w:tr>
      <w:tr w:rsidR="00663537" w:rsidRPr="0002501E" w14:paraId="335A27AD" w14:textId="77777777" w:rsidTr="00B65B79">
        <w:trPr>
          <w:cantSplit/>
        </w:trPr>
        <w:tc>
          <w:tcPr>
            <w:tcW w:w="4251" w:type="dxa"/>
          </w:tcPr>
          <w:p w14:paraId="335A27A9"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351.61</w:t>
            </w:r>
          </w:p>
          <w:p w14:paraId="335A27AA"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TRANSFER PRICING TRANSACTIONS</w:t>
            </w:r>
          </w:p>
        </w:tc>
        <w:tc>
          <w:tcPr>
            <w:tcW w:w="5099" w:type="dxa"/>
          </w:tcPr>
          <w:p w14:paraId="335A27AB"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^IBAT(351.61,</w:t>
            </w:r>
          </w:p>
          <w:p w14:paraId="335A27AC"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This file holds all transfer pricing transactions.</w:t>
            </w:r>
          </w:p>
        </w:tc>
      </w:tr>
      <w:tr w:rsidR="00663537" w:rsidRPr="0002501E" w14:paraId="335A27B2" w14:textId="77777777" w:rsidTr="00B65B79">
        <w:trPr>
          <w:cantSplit/>
        </w:trPr>
        <w:tc>
          <w:tcPr>
            <w:tcW w:w="4251" w:type="dxa"/>
          </w:tcPr>
          <w:p w14:paraId="335A27AE"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351.62</w:t>
            </w:r>
          </w:p>
          <w:p w14:paraId="335A27AF" w14:textId="77777777" w:rsidR="00663537" w:rsidRPr="0002501E" w:rsidRDefault="00663537" w:rsidP="00663537">
            <w:pPr>
              <w:rPr>
                <w:rFonts w:ascii="Times New Roman" w:hAnsi="Times New Roman"/>
                <w:sz w:val="22"/>
                <w:szCs w:val="22"/>
              </w:rPr>
            </w:pPr>
            <w:r w:rsidRPr="0002501E">
              <w:rPr>
                <w:rFonts w:ascii="Times New Roman" w:hAnsi="Times New Roman"/>
                <w:sz w:val="22"/>
                <w:szCs w:val="22"/>
              </w:rPr>
              <w:t>TRANSFER PRICING FIELD DEFINITION</w:t>
            </w:r>
          </w:p>
        </w:tc>
        <w:tc>
          <w:tcPr>
            <w:tcW w:w="5099" w:type="dxa"/>
          </w:tcPr>
          <w:p w14:paraId="335A27B0" w14:textId="77777777" w:rsidR="00663537" w:rsidRPr="0002501E" w:rsidRDefault="00663537" w:rsidP="00663537">
            <w:pPr>
              <w:rPr>
                <w:rFonts w:ascii="Times New Roman" w:hAnsi="Times New Roman"/>
                <w:sz w:val="22"/>
                <w:szCs w:val="22"/>
              </w:rPr>
            </w:pPr>
            <w:r w:rsidRPr="0002501E">
              <w:rPr>
                <w:rFonts w:ascii="Times New Roman" w:hAnsi="Times New Roman"/>
                <w:sz w:val="22"/>
                <w:szCs w:val="22"/>
              </w:rPr>
              <w:t>^IBAT(351.62,</w:t>
            </w:r>
          </w:p>
          <w:p w14:paraId="335A27B1" w14:textId="77777777" w:rsidR="00663537" w:rsidRPr="0002501E" w:rsidRDefault="00663537" w:rsidP="00663537">
            <w:pPr>
              <w:rPr>
                <w:rFonts w:ascii="Times New Roman" w:hAnsi="Times New Roman"/>
                <w:sz w:val="22"/>
                <w:szCs w:val="22"/>
              </w:rPr>
            </w:pPr>
            <w:r w:rsidRPr="0002501E">
              <w:rPr>
                <w:rFonts w:ascii="Times New Roman" w:hAnsi="Times New Roman"/>
                <w:sz w:val="22"/>
                <w:szCs w:val="22"/>
              </w:rPr>
              <w:t xml:space="preserve">This file comes populated with national entries.  These entries should never be deleted or edited.  It is not recommended that facilities add entries to this file. </w:t>
            </w:r>
            <w:r w:rsidR="001413A4">
              <w:rPr>
                <w:rFonts w:ascii="Times New Roman" w:hAnsi="Times New Roman"/>
                <w:sz w:val="22"/>
                <w:szCs w:val="22"/>
              </w:rPr>
              <w:t xml:space="preserve"> </w:t>
            </w:r>
            <w:r w:rsidRPr="0002501E">
              <w:rPr>
                <w:rFonts w:ascii="Times New Roman" w:hAnsi="Times New Roman"/>
                <w:sz w:val="22"/>
                <w:szCs w:val="22"/>
              </w:rPr>
              <w:t xml:space="preserve">The entries are used to extract and format data for all the transfer pricing reports.  </w:t>
            </w:r>
            <w:r w:rsidRPr="0002501E">
              <w:rPr>
                <w:rFonts w:ascii="Times New Roman" w:hAnsi="Times New Roman"/>
                <w:b/>
                <w:sz w:val="22"/>
                <w:szCs w:val="22"/>
              </w:rPr>
              <w:t>DO NOT delete entries in this file.  DO NOT edit data in this file with VA File Manager.</w:t>
            </w:r>
          </w:p>
        </w:tc>
      </w:tr>
      <w:tr w:rsidR="00663537" w:rsidRPr="0002501E" w14:paraId="335A27B7" w14:textId="77777777" w:rsidTr="00B65B79">
        <w:trPr>
          <w:cantSplit/>
        </w:trPr>
        <w:tc>
          <w:tcPr>
            <w:tcW w:w="4251" w:type="dxa"/>
          </w:tcPr>
          <w:p w14:paraId="335A27B3"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lastRenderedPageBreak/>
              <w:t>351.67</w:t>
            </w:r>
          </w:p>
          <w:p w14:paraId="335A27B4" w14:textId="77777777" w:rsidR="00505EA2" w:rsidRPr="0002501E" w:rsidRDefault="00505EA2" w:rsidP="00505EA2">
            <w:pPr>
              <w:rPr>
                <w:rFonts w:ascii="Times New Roman" w:hAnsi="Times New Roman"/>
                <w:sz w:val="22"/>
                <w:szCs w:val="22"/>
              </w:rPr>
            </w:pPr>
            <w:r w:rsidRPr="0002501E">
              <w:rPr>
                <w:rFonts w:ascii="Times New Roman" w:hAnsi="Times New Roman"/>
                <w:sz w:val="22"/>
                <w:szCs w:val="22"/>
              </w:rPr>
              <w:t>TRANSFER PRICING INPT PROSTHETIC ITEMS</w:t>
            </w:r>
          </w:p>
        </w:tc>
        <w:tc>
          <w:tcPr>
            <w:tcW w:w="5099" w:type="dxa"/>
          </w:tcPr>
          <w:p w14:paraId="335A27B5" w14:textId="77777777" w:rsidR="00505EA2" w:rsidRPr="0002501E" w:rsidRDefault="00505EA2" w:rsidP="00505EA2">
            <w:pPr>
              <w:rPr>
                <w:rFonts w:ascii="Times New Roman" w:hAnsi="Times New Roman"/>
                <w:sz w:val="22"/>
                <w:szCs w:val="22"/>
              </w:rPr>
            </w:pPr>
            <w:r w:rsidRPr="0002501E">
              <w:rPr>
                <w:rFonts w:ascii="Times New Roman" w:hAnsi="Times New Roman"/>
                <w:sz w:val="22"/>
                <w:szCs w:val="22"/>
              </w:rPr>
              <w:t>^IBAT(351.67,</w:t>
            </w:r>
          </w:p>
          <w:p w14:paraId="335A27B6" w14:textId="77777777" w:rsidR="00663537" w:rsidRPr="0002501E" w:rsidRDefault="00505EA2" w:rsidP="00505EA2">
            <w:pPr>
              <w:rPr>
                <w:rFonts w:ascii="Times New Roman" w:hAnsi="Times New Roman"/>
                <w:sz w:val="22"/>
                <w:szCs w:val="22"/>
              </w:rPr>
            </w:pPr>
            <w:r w:rsidRPr="0002501E">
              <w:rPr>
                <w:rFonts w:ascii="Times New Roman" w:hAnsi="Times New Roman"/>
                <w:sz w:val="22"/>
                <w:szCs w:val="22"/>
              </w:rPr>
              <w:t>This file stores the prosthetic devices that should be automatically billed for inpatient devices issued.  Unless a device is in this file, it will only be billed for outpatient services (automatically).</w:t>
            </w:r>
          </w:p>
        </w:tc>
      </w:tr>
      <w:tr w:rsidR="001F2053" w:rsidRPr="0002501E" w14:paraId="335A27BC" w14:textId="77777777" w:rsidTr="00B65B79">
        <w:trPr>
          <w:cantSplit/>
        </w:trPr>
        <w:tc>
          <w:tcPr>
            <w:tcW w:w="4251" w:type="dxa"/>
          </w:tcPr>
          <w:p w14:paraId="335A27B8"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351.7</w:t>
            </w:r>
          </w:p>
          <w:p w14:paraId="335A27B9"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IB DM EXTRACT REPORTS</w:t>
            </w:r>
          </w:p>
        </w:tc>
        <w:tc>
          <w:tcPr>
            <w:tcW w:w="5099" w:type="dxa"/>
          </w:tcPr>
          <w:p w14:paraId="335A27BA" w14:textId="77777777" w:rsidR="001F2053" w:rsidRPr="0002501E" w:rsidRDefault="001901FD" w:rsidP="00505EA2">
            <w:pPr>
              <w:rPr>
                <w:rFonts w:ascii="Times New Roman" w:hAnsi="Times New Roman"/>
                <w:sz w:val="22"/>
                <w:szCs w:val="22"/>
              </w:rPr>
            </w:pPr>
            <w:r w:rsidRPr="0002501E">
              <w:rPr>
                <w:rFonts w:ascii="Times New Roman" w:hAnsi="Times New Roman"/>
                <w:sz w:val="22"/>
                <w:szCs w:val="22"/>
              </w:rPr>
              <w:t>^IBE(351.7,</w:t>
            </w:r>
          </w:p>
          <w:p w14:paraId="335A27BB" w14:textId="77777777" w:rsidR="001901FD" w:rsidRPr="0002501E" w:rsidRDefault="001901FD" w:rsidP="001901FD">
            <w:pPr>
              <w:rPr>
                <w:rFonts w:ascii="Times New Roman" w:hAnsi="Times New Roman"/>
                <w:sz w:val="22"/>
                <w:szCs w:val="22"/>
              </w:rPr>
            </w:pPr>
            <w:r w:rsidRPr="0002501E">
              <w:rPr>
                <w:rFonts w:ascii="Times New Roman" w:hAnsi="Times New Roman"/>
                <w:sz w:val="22"/>
                <w:szCs w:val="22"/>
              </w:rPr>
              <w:t>This file contains the necessary DM reports which will have their summary data collected via the Diagnostic Measures Extraction process.</w:t>
            </w:r>
          </w:p>
        </w:tc>
      </w:tr>
      <w:tr w:rsidR="001F2053" w:rsidRPr="0002501E" w14:paraId="335A27C2" w14:textId="77777777" w:rsidTr="00B65B79">
        <w:trPr>
          <w:cantSplit/>
        </w:trPr>
        <w:tc>
          <w:tcPr>
            <w:tcW w:w="4251" w:type="dxa"/>
          </w:tcPr>
          <w:p w14:paraId="335A27BD" w14:textId="77777777" w:rsidR="001F2053" w:rsidRPr="0002501E" w:rsidRDefault="001F2053" w:rsidP="00ED6416">
            <w:pPr>
              <w:rPr>
                <w:rFonts w:ascii="Times New Roman" w:hAnsi="Times New Roman"/>
                <w:sz w:val="22"/>
                <w:szCs w:val="22"/>
              </w:rPr>
            </w:pPr>
            <w:r w:rsidRPr="0002501E">
              <w:rPr>
                <w:rFonts w:ascii="Times New Roman" w:hAnsi="Times New Roman"/>
                <w:sz w:val="22"/>
                <w:szCs w:val="22"/>
              </w:rPr>
              <w:t>351.701</w:t>
            </w:r>
            <w:r w:rsidRPr="0002501E">
              <w:rPr>
                <w:rFonts w:ascii="Times New Roman" w:hAnsi="Times New Roman"/>
                <w:sz w:val="22"/>
                <w:szCs w:val="22"/>
              </w:rPr>
              <w:tab/>
            </w:r>
          </w:p>
          <w:p w14:paraId="335A27BE" w14:textId="77777777" w:rsidR="001F2053" w:rsidRPr="0002501E" w:rsidRDefault="001F2053" w:rsidP="00ED6416">
            <w:pPr>
              <w:rPr>
                <w:rFonts w:ascii="Times New Roman" w:hAnsi="Times New Roman"/>
                <w:sz w:val="22"/>
                <w:szCs w:val="22"/>
              </w:rPr>
            </w:pPr>
            <w:r w:rsidRPr="0002501E">
              <w:rPr>
                <w:rFonts w:ascii="Times New Roman" w:hAnsi="Times New Roman"/>
                <w:sz w:val="22"/>
                <w:szCs w:val="22"/>
              </w:rPr>
              <w:t>IB DM EXTRACT DATA ELEMENTS</w:t>
            </w:r>
          </w:p>
        </w:tc>
        <w:tc>
          <w:tcPr>
            <w:tcW w:w="5099" w:type="dxa"/>
          </w:tcPr>
          <w:p w14:paraId="335A27BF" w14:textId="77777777" w:rsidR="001F2053" w:rsidRPr="0002501E" w:rsidRDefault="001901FD" w:rsidP="00505EA2">
            <w:pPr>
              <w:rPr>
                <w:rFonts w:ascii="Times New Roman" w:hAnsi="Times New Roman"/>
                <w:sz w:val="22"/>
                <w:szCs w:val="22"/>
              </w:rPr>
            </w:pPr>
            <w:r w:rsidRPr="0002501E">
              <w:rPr>
                <w:rFonts w:ascii="Times New Roman" w:hAnsi="Times New Roman"/>
                <w:sz w:val="22"/>
                <w:szCs w:val="22"/>
              </w:rPr>
              <w:t>^IBE(351.701,</w:t>
            </w:r>
          </w:p>
          <w:p w14:paraId="335A27C0" w14:textId="77777777" w:rsidR="001901FD" w:rsidRPr="0002501E" w:rsidRDefault="001901FD" w:rsidP="001901FD">
            <w:pPr>
              <w:rPr>
                <w:rFonts w:ascii="Times New Roman" w:hAnsi="Times New Roman"/>
                <w:sz w:val="22"/>
                <w:szCs w:val="22"/>
              </w:rPr>
            </w:pPr>
            <w:r w:rsidRPr="0002501E">
              <w:rPr>
                <w:rFonts w:ascii="Times New Roman" w:hAnsi="Times New Roman"/>
                <w:sz w:val="22"/>
                <w:szCs w:val="22"/>
              </w:rPr>
              <w:t>This file contains various report data elements/line items.</w:t>
            </w:r>
            <w:r w:rsidR="001413A4">
              <w:rPr>
                <w:rFonts w:ascii="Times New Roman" w:hAnsi="Times New Roman"/>
                <w:sz w:val="22"/>
                <w:szCs w:val="22"/>
              </w:rPr>
              <w:t xml:space="preserve"> </w:t>
            </w:r>
            <w:r w:rsidRPr="0002501E">
              <w:rPr>
                <w:rFonts w:ascii="Times New Roman" w:hAnsi="Times New Roman"/>
                <w:sz w:val="22"/>
                <w:szCs w:val="22"/>
              </w:rPr>
              <w:t xml:space="preserve"> One or more of these file entries is related to a corresponding entry in the IB DM EXTRACT </w:t>
            </w:r>
          </w:p>
          <w:p w14:paraId="335A27C1" w14:textId="77777777" w:rsidR="001901FD" w:rsidRPr="0002501E" w:rsidRDefault="001901FD" w:rsidP="001901FD">
            <w:pPr>
              <w:rPr>
                <w:rFonts w:ascii="Times New Roman" w:hAnsi="Times New Roman"/>
                <w:sz w:val="22"/>
                <w:szCs w:val="22"/>
              </w:rPr>
            </w:pPr>
            <w:r w:rsidRPr="0002501E">
              <w:rPr>
                <w:rFonts w:ascii="Times New Roman" w:hAnsi="Times New Roman"/>
                <w:sz w:val="22"/>
                <w:szCs w:val="22"/>
              </w:rPr>
              <w:t>REPORTS file (#351.7).</w:t>
            </w:r>
          </w:p>
        </w:tc>
      </w:tr>
      <w:tr w:rsidR="001F2053" w:rsidRPr="0002501E" w14:paraId="335A27C7" w14:textId="77777777" w:rsidTr="00B65B79">
        <w:trPr>
          <w:cantSplit/>
        </w:trPr>
        <w:tc>
          <w:tcPr>
            <w:tcW w:w="4251" w:type="dxa"/>
          </w:tcPr>
          <w:p w14:paraId="335A27C3"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351.71</w:t>
            </w:r>
          </w:p>
          <w:p w14:paraId="335A27C4"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IB DM EXTRACT DATA</w:t>
            </w:r>
          </w:p>
        </w:tc>
        <w:tc>
          <w:tcPr>
            <w:tcW w:w="5099" w:type="dxa"/>
          </w:tcPr>
          <w:p w14:paraId="335A27C5" w14:textId="77777777" w:rsidR="001F2053" w:rsidRPr="0002501E" w:rsidRDefault="00922D08" w:rsidP="00505EA2">
            <w:pPr>
              <w:rPr>
                <w:rFonts w:ascii="Times New Roman" w:hAnsi="Times New Roman"/>
                <w:sz w:val="22"/>
                <w:szCs w:val="22"/>
              </w:rPr>
            </w:pPr>
            <w:r w:rsidRPr="0002501E">
              <w:rPr>
                <w:rFonts w:ascii="Times New Roman" w:hAnsi="Times New Roman"/>
                <w:sz w:val="22"/>
                <w:szCs w:val="22"/>
              </w:rPr>
              <w:t>^IBE(351.71,</w:t>
            </w:r>
          </w:p>
          <w:p w14:paraId="335A27C6"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This file contains data collected via the Diagnostic Measures Extraction process.</w:t>
            </w:r>
            <w:r w:rsidR="001413A4">
              <w:rPr>
                <w:rFonts w:ascii="Times New Roman" w:hAnsi="Times New Roman"/>
                <w:sz w:val="22"/>
                <w:szCs w:val="22"/>
              </w:rPr>
              <w:t xml:space="preserve"> </w:t>
            </w:r>
            <w:r w:rsidRPr="0002501E">
              <w:rPr>
                <w:rFonts w:ascii="Times New Roman" w:hAnsi="Times New Roman"/>
                <w:sz w:val="22"/>
                <w:szCs w:val="22"/>
              </w:rPr>
              <w:t xml:space="preserve"> Within each entry is a series of DM reports from which summary data has been collected on a monthly basis.</w:t>
            </w:r>
          </w:p>
        </w:tc>
      </w:tr>
      <w:tr w:rsidR="001F2053" w:rsidRPr="0002501E" w14:paraId="335A27CC" w14:textId="77777777" w:rsidTr="00B65B79">
        <w:trPr>
          <w:cantSplit/>
        </w:trPr>
        <w:tc>
          <w:tcPr>
            <w:tcW w:w="4251" w:type="dxa"/>
          </w:tcPr>
          <w:p w14:paraId="335A27C8"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351.73</w:t>
            </w:r>
          </w:p>
          <w:p w14:paraId="335A27C9"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IB DM WORKLOAD PARAMETERS</w:t>
            </w:r>
          </w:p>
        </w:tc>
        <w:tc>
          <w:tcPr>
            <w:tcW w:w="5099" w:type="dxa"/>
          </w:tcPr>
          <w:p w14:paraId="335A27CA" w14:textId="77777777" w:rsidR="001F2053" w:rsidRPr="0002501E" w:rsidRDefault="00922D08" w:rsidP="00505EA2">
            <w:pPr>
              <w:rPr>
                <w:rFonts w:ascii="Times New Roman" w:hAnsi="Times New Roman"/>
                <w:sz w:val="22"/>
                <w:szCs w:val="22"/>
              </w:rPr>
            </w:pPr>
            <w:r w:rsidRPr="0002501E">
              <w:rPr>
                <w:rFonts w:ascii="Times New Roman" w:hAnsi="Times New Roman"/>
                <w:sz w:val="22"/>
                <w:szCs w:val="22"/>
              </w:rPr>
              <w:t>^IBE(351.73,</w:t>
            </w:r>
          </w:p>
          <w:p w14:paraId="335A27CB"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This file contains Input parameters used to produce AR Workload To-Do Lists. </w:t>
            </w:r>
            <w:r w:rsidR="001413A4">
              <w:rPr>
                <w:rFonts w:ascii="Times New Roman" w:hAnsi="Times New Roman"/>
                <w:sz w:val="22"/>
                <w:szCs w:val="22"/>
              </w:rPr>
              <w:t xml:space="preserve"> </w:t>
            </w:r>
            <w:r w:rsidRPr="0002501E">
              <w:rPr>
                <w:rFonts w:ascii="Times New Roman" w:hAnsi="Times New Roman"/>
                <w:sz w:val="22"/>
                <w:szCs w:val="22"/>
              </w:rPr>
              <w:t>It also contains the flag that determines if a clerk is to ONLY be included on productivity reports.</w:t>
            </w:r>
            <w:r w:rsidR="001413A4">
              <w:rPr>
                <w:rFonts w:ascii="Times New Roman" w:hAnsi="Times New Roman"/>
                <w:sz w:val="22"/>
                <w:szCs w:val="22"/>
              </w:rPr>
              <w:t xml:space="preserve"> </w:t>
            </w:r>
            <w:r w:rsidRPr="0002501E">
              <w:rPr>
                <w:rFonts w:ascii="Times New Roman" w:hAnsi="Times New Roman"/>
                <w:sz w:val="22"/>
                <w:szCs w:val="22"/>
              </w:rPr>
              <w:t xml:space="preserve"> The Workload To-Do lists are mailman messages sent to the supervisors and clerks.  The Productivity reports are sent to a printer.</w:t>
            </w:r>
          </w:p>
        </w:tc>
      </w:tr>
      <w:tr w:rsidR="001F2053" w:rsidRPr="0002501E" w14:paraId="335A27D5" w14:textId="77777777" w:rsidTr="00B65B79">
        <w:trPr>
          <w:cantSplit/>
        </w:trPr>
        <w:tc>
          <w:tcPr>
            <w:tcW w:w="4251" w:type="dxa"/>
          </w:tcPr>
          <w:p w14:paraId="335A27CD"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351.81</w:t>
            </w:r>
          </w:p>
          <w:p w14:paraId="335A27CE"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 xml:space="preserve">LTC </w:t>
            </w:r>
            <w:r w:rsidR="00E1314C" w:rsidRPr="0002501E">
              <w:rPr>
                <w:rFonts w:ascii="Times New Roman" w:hAnsi="Times New Roman"/>
                <w:sz w:val="22"/>
                <w:szCs w:val="22"/>
              </w:rPr>
              <w:t>CO-PAY</w:t>
            </w:r>
            <w:r w:rsidRPr="0002501E">
              <w:rPr>
                <w:rFonts w:ascii="Times New Roman" w:hAnsi="Times New Roman"/>
                <w:sz w:val="22"/>
                <w:szCs w:val="22"/>
              </w:rPr>
              <w:t xml:space="preserve"> CLOCK</w:t>
            </w:r>
          </w:p>
        </w:tc>
        <w:tc>
          <w:tcPr>
            <w:tcW w:w="5099" w:type="dxa"/>
          </w:tcPr>
          <w:p w14:paraId="335A27CF" w14:textId="77777777" w:rsidR="001F2053" w:rsidRPr="0002501E" w:rsidRDefault="00922D08" w:rsidP="00505EA2">
            <w:pPr>
              <w:rPr>
                <w:rFonts w:ascii="Times New Roman" w:hAnsi="Times New Roman"/>
                <w:sz w:val="22"/>
                <w:szCs w:val="22"/>
              </w:rPr>
            </w:pPr>
            <w:r w:rsidRPr="0002501E">
              <w:rPr>
                <w:rFonts w:ascii="Times New Roman" w:hAnsi="Times New Roman"/>
                <w:sz w:val="22"/>
                <w:szCs w:val="22"/>
              </w:rPr>
              <w:t>^IBA(351.81,</w:t>
            </w:r>
          </w:p>
          <w:p w14:paraId="335A27D0"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DO NOT delete entries in this file.  DO NOT edit data in this file with VA File Manager.  </w:t>
            </w:r>
          </w:p>
          <w:p w14:paraId="335A27D1"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 </w:t>
            </w:r>
          </w:p>
          <w:p w14:paraId="335A27D2"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Entries in this file will be added and updated my menu options, event triggers, and a nightly background job.  Entries in this file will not be deleted.  </w:t>
            </w:r>
          </w:p>
          <w:p w14:paraId="335A27D3"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 </w:t>
            </w:r>
          </w:p>
          <w:p w14:paraId="335A27D4"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This file stores Long Term Care billing information that is used to make a billing determination for LTC rates.  </w:t>
            </w:r>
          </w:p>
        </w:tc>
      </w:tr>
      <w:tr w:rsidR="001F2053" w:rsidRPr="0002501E" w14:paraId="335A27DC" w14:textId="77777777" w:rsidTr="00B65B79">
        <w:trPr>
          <w:cantSplit/>
        </w:trPr>
        <w:tc>
          <w:tcPr>
            <w:tcW w:w="4251" w:type="dxa"/>
          </w:tcPr>
          <w:p w14:paraId="335A27D6"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351.9</w:t>
            </w:r>
          </w:p>
          <w:p w14:paraId="335A27D7"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CLAIMSMANAGER BILLS</w:t>
            </w:r>
          </w:p>
        </w:tc>
        <w:tc>
          <w:tcPr>
            <w:tcW w:w="5099" w:type="dxa"/>
          </w:tcPr>
          <w:p w14:paraId="335A27D8" w14:textId="77777777" w:rsidR="001F2053" w:rsidRPr="0002501E" w:rsidRDefault="00922D08" w:rsidP="00505EA2">
            <w:pPr>
              <w:rPr>
                <w:rFonts w:ascii="Times New Roman" w:hAnsi="Times New Roman"/>
                <w:sz w:val="22"/>
                <w:szCs w:val="22"/>
              </w:rPr>
            </w:pPr>
            <w:r w:rsidRPr="0002501E">
              <w:rPr>
                <w:rFonts w:ascii="Times New Roman" w:hAnsi="Times New Roman"/>
                <w:sz w:val="22"/>
                <w:szCs w:val="22"/>
              </w:rPr>
              <w:t>^IBA(351.9,</w:t>
            </w:r>
          </w:p>
          <w:p w14:paraId="335A27D9"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This file contains information on bills that have been sent to the </w:t>
            </w:r>
            <w:proofErr w:type="spellStart"/>
            <w:r w:rsidRPr="0002501E">
              <w:rPr>
                <w:rFonts w:ascii="Times New Roman" w:hAnsi="Times New Roman"/>
                <w:sz w:val="22"/>
                <w:szCs w:val="22"/>
              </w:rPr>
              <w:t>Ingenix</w:t>
            </w:r>
            <w:proofErr w:type="spellEnd"/>
            <w:r w:rsidRPr="0002501E">
              <w:rPr>
                <w:rFonts w:ascii="Times New Roman" w:hAnsi="Times New Roman"/>
                <w:sz w:val="22"/>
                <w:szCs w:val="22"/>
              </w:rPr>
              <w:t xml:space="preserve"> </w:t>
            </w:r>
            <w:proofErr w:type="spellStart"/>
            <w:r w:rsidRPr="0002501E">
              <w:rPr>
                <w:rFonts w:ascii="Times New Roman" w:hAnsi="Times New Roman"/>
                <w:sz w:val="22"/>
                <w:szCs w:val="22"/>
              </w:rPr>
              <w:t>ClaimsManager</w:t>
            </w:r>
            <w:proofErr w:type="spellEnd"/>
            <w:r w:rsidRPr="0002501E">
              <w:rPr>
                <w:rFonts w:ascii="Times New Roman" w:hAnsi="Times New Roman"/>
                <w:sz w:val="22"/>
                <w:szCs w:val="22"/>
              </w:rPr>
              <w:t xml:space="preserve">.  </w:t>
            </w:r>
          </w:p>
          <w:p w14:paraId="335A27DA"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 </w:t>
            </w:r>
          </w:p>
          <w:p w14:paraId="335A27DB"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The entries in this file have matching entries in the BILL/CLAIMS file (399).  The internal number in file 399 is the same as the internal number in the CLAIMSMANAGER BILLS file.</w:t>
            </w:r>
          </w:p>
        </w:tc>
      </w:tr>
      <w:tr w:rsidR="001F2053" w:rsidRPr="0002501E" w14:paraId="335A27E1" w14:textId="77777777" w:rsidTr="00B65B79">
        <w:trPr>
          <w:cantSplit/>
        </w:trPr>
        <w:tc>
          <w:tcPr>
            <w:tcW w:w="4251" w:type="dxa"/>
          </w:tcPr>
          <w:p w14:paraId="335A27DD"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351.91</w:t>
            </w:r>
          </w:p>
          <w:p w14:paraId="335A27DE"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CLAIMSMANAGER STATUS</w:t>
            </w:r>
          </w:p>
        </w:tc>
        <w:tc>
          <w:tcPr>
            <w:tcW w:w="5099" w:type="dxa"/>
          </w:tcPr>
          <w:p w14:paraId="335A27DF" w14:textId="77777777" w:rsidR="001F2053" w:rsidRPr="0002501E" w:rsidRDefault="00922D08" w:rsidP="00ED6416">
            <w:pPr>
              <w:rPr>
                <w:rFonts w:ascii="Times New Roman" w:hAnsi="Times New Roman"/>
                <w:sz w:val="22"/>
                <w:szCs w:val="22"/>
              </w:rPr>
            </w:pPr>
            <w:r w:rsidRPr="0002501E">
              <w:rPr>
                <w:rFonts w:ascii="Times New Roman" w:hAnsi="Times New Roman"/>
                <w:sz w:val="22"/>
                <w:szCs w:val="22"/>
              </w:rPr>
              <w:t>^IBA(351.91,</w:t>
            </w:r>
          </w:p>
          <w:p w14:paraId="335A27E0"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This file contains the status entries that are utilized by the </w:t>
            </w:r>
            <w:proofErr w:type="spellStart"/>
            <w:r w:rsidRPr="0002501E">
              <w:rPr>
                <w:rFonts w:ascii="Times New Roman" w:hAnsi="Times New Roman"/>
                <w:sz w:val="22"/>
                <w:szCs w:val="22"/>
              </w:rPr>
              <w:t>ClaimsManager</w:t>
            </w:r>
            <w:proofErr w:type="spellEnd"/>
            <w:r w:rsidRPr="0002501E">
              <w:rPr>
                <w:rFonts w:ascii="Times New Roman" w:hAnsi="Times New Roman"/>
                <w:sz w:val="22"/>
                <w:szCs w:val="22"/>
              </w:rPr>
              <w:t xml:space="preserve"> interface.</w:t>
            </w:r>
          </w:p>
        </w:tc>
      </w:tr>
      <w:tr w:rsidR="00663537" w:rsidRPr="0002501E" w14:paraId="335A27E6" w14:textId="77777777" w:rsidTr="00B65B79">
        <w:trPr>
          <w:cantSplit/>
        </w:trPr>
        <w:tc>
          <w:tcPr>
            <w:tcW w:w="4251" w:type="dxa"/>
          </w:tcPr>
          <w:p w14:paraId="335A27E2"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lastRenderedPageBreak/>
              <w:t>352.1**</w:t>
            </w:r>
          </w:p>
          <w:p w14:paraId="335A27E3"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BILLABLE APPOINTMENT TYPE</w:t>
            </w:r>
          </w:p>
        </w:tc>
        <w:tc>
          <w:tcPr>
            <w:tcW w:w="5099" w:type="dxa"/>
          </w:tcPr>
          <w:p w14:paraId="335A27E4"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^IBE(352.1,</w:t>
            </w:r>
          </w:p>
          <w:p w14:paraId="335A27E5"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This is a time-sensitive file that maintains records for each appointment type with indicators for IGNORE MEANS TEST, PRINT ON INSURANCE REPORT, and DISPLAY ON INPUT SCREEN.</w:t>
            </w:r>
          </w:p>
        </w:tc>
      </w:tr>
      <w:tr w:rsidR="00663537" w:rsidRPr="0002501E" w14:paraId="335A27EB" w14:textId="77777777" w:rsidTr="00B65B79">
        <w:trPr>
          <w:cantSplit/>
        </w:trPr>
        <w:tc>
          <w:tcPr>
            <w:tcW w:w="4251" w:type="dxa"/>
          </w:tcPr>
          <w:p w14:paraId="335A27E7"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352.2</w:t>
            </w:r>
          </w:p>
          <w:p w14:paraId="335A27E8"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NON-BILLABLE DISPOSITIONS</w:t>
            </w:r>
          </w:p>
        </w:tc>
        <w:tc>
          <w:tcPr>
            <w:tcW w:w="5099" w:type="dxa"/>
          </w:tcPr>
          <w:p w14:paraId="335A27E9"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^IBE(352.2,</w:t>
            </w:r>
          </w:p>
          <w:p w14:paraId="335A27EA"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This file is used to flag dispositions in the DISPOSITION file (#37) as either billable or non-billable for Means Test billing.</w:t>
            </w:r>
          </w:p>
        </w:tc>
      </w:tr>
      <w:tr w:rsidR="00663537" w:rsidRPr="0002501E" w14:paraId="335A27F0" w14:textId="77777777" w:rsidTr="00B65B79">
        <w:trPr>
          <w:cantSplit/>
        </w:trPr>
        <w:tc>
          <w:tcPr>
            <w:tcW w:w="4251" w:type="dxa"/>
          </w:tcPr>
          <w:p w14:paraId="335A27EC"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352.3</w:t>
            </w:r>
          </w:p>
          <w:p w14:paraId="335A27ED"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NON-BILLABLE CLINIC STOP CODES</w:t>
            </w:r>
          </w:p>
        </w:tc>
        <w:tc>
          <w:tcPr>
            <w:tcW w:w="5099" w:type="dxa"/>
          </w:tcPr>
          <w:p w14:paraId="335A27EE"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^IBE(352.3,</w:t>
            </w:r>
          </w:p>
          <w:p w14:paraId="335A27EF"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This file is used to flag clinic stop codes in the CLINIC STOP file (#40.7) as either billable or non-billable for Means Test billing.</w:t>
            </w:r>
          </w:p>
        </w:tc>
      </w:tr>
      <w:tr w:rsidR="00663537" w:rsidRPr="0002501E" w14:paraId="335A27F5" w14:textId="77777777" w:rsidTr="00B65B79">
        <w:trPr>
          <w:cantSplit/>
        </w:trPr>
        <w:tc>
          <w:tcPr>
            <w:tcW w:w="4251" w:type="dxa"/>
          </w:tcPr>
          <w:p w14:paraId="335A27F1"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352.4</w:t>
            </w:r>
          </w:p>
          <w:p w14:paraId="335A27F2"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NON-BILLABLE CLINICS</w:t>
            </w:r>
          </w:p>
        </w:tc>
        <w:tc>
          <w:tcPr>
            <w:tcW w:w="5099" w:type="dxa"/>
          </w:tcPr>
          <w:p w14:paraId="335A27F3"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^IBE(352.4,</w:t>
            </w:r>
          </w:p>
          <w:p w14:paraId="335A27F4"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This file is used to flag clinics in the HOSPITAL LOCATION file (#44) as either billable or non-billable for Means Test billing.</w:t>
            </w:r>
          </w:p>
        </w:tc>
      </w:tr>
      <w:tr w:rsidR="00872491" w:rsidRPr="0002501E" w14:paraId="335A27FA" w14:textId="77777777" w:rsidTr="00B65B79">
        <w:trPr>
          <w:cantSplit/>
        </w:trPr>
        <w:tc>
          <w:tcPr>
            <w:tcW w:w="4251" w:type="dxa"/>
          </w:tcPr>
          <w:p w14:paraId="335A27F6"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352.5</w:t>
            </w:r>
          </w:p>
          <w:p w14:paraId="335A27F7"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IB CLINIC STOP CODE BILLABLE TYPES</w:t>
            </w:r>
          </w:p>
        </w:tc>
        <w:tc>
          <w:tcPr>
            <w:tcW w:w="5099" w:type="dxa"/>
          </w:tcPr>
          <w:p w14:paraId="335A27F8"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^IBE(352.5,</w:t>
            </w:r>
          </w:p>
          <w:p w14:paraId="335A27F9"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This file is used to store the outpatient clinic stop code and billable type based on an effective date.  An internal lookup on the AEFFDT cross reference for a clinic stop code and visit date will provide the billable type.  The billable type determines the billable rate for each outpatient visit.</w:t>
            </w:r>
          </w:p>
        </w:tc>
      </w:tr>
      <w:tr w:rsidR="00663537" w:rsidRPr="0002501E" w14:paraId="335A27FF" w14:textId="77777777" w:rsidTr="00B65B79">
        <w:trPr>
          <w:cantSplit/>
        </w:trPr>
        <w:tc>
          <w:tcPr>
            <w:tcW w:w="4251" w:type="dxa"/>
          </w:tcPr>
          <w:p w14:paraId="335A27FB"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353**</w:t>
            </w:r>
          </w:p>
          <w:p w14:paraId="335A27FC"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BILL FORM TYPE</w:t>
            </w:r>
          </w:p>
        </w:tc>
        <w:tc>
          <w:tcPr>
            <w:tcW w:w="5099" w:type="dxa"/>
          </w:tcPr>
          <w:p w14:paraId="335A27FD"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^IBE(353,</w:t>
            </w:r>
          </w:p>
          <w:p w14:paraId="335A27FE"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 xml:space="preserve">This is a reference file containing the types of health insurance claim forms used in billing.  </w:t>
            </w:r>
            <w:r w:rsidRPr="0002501E">
              <w:rPr>
                <w:rFonts w:ascii="Times New Roman" w:hAnsi="Times New Roman"/>
                <w:b/>
                <w:sz w:val="22"/>
                <w:szCs w:val="22"/>
              </w:rPr>
              <w:t>Sites may add local forms to this file; however, the internal entry number for locally added forms should be in the stations number range of station number times 1000.</w:t>
            </w:r>
            <w:r w:rsidRPr="0002501E">
              <w:rPr>
                <w:rFonts w:ascii="Times New Roman" w:hAnsi="Times New Roman"/>
                <w:sz w:val="22"/>
                <w:szCs w:val="22"/>
              </w:rPr>
              <w:t xml:space="preserve">  </w:t>
            </w:r>
          </w:p>
        </w:tc>
      </w:tr>
      <w:tr w:rsidR="00505EA2" w:rsidRPr="0002501E" w14:paraId="335A2804" w14:textId="77777777" w:rsidTr="00B65B79">
        <w:trPr>
          <w:cantSplit/>
        </w:trPr>
        <w:tc>
          <w:tcPr>
            <w:tcW w:w="4251" w:type="dxa"/>
          </w:tcPr>
          <w:p w14:paraId="335A2800"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353.1*</w:t>
            </w:r>
          </w:p>
          <w:p w14:paraId="335A2801"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PLACE OF SERVICE</w:t>
            </w:r>
          </w:p>
        </w:tc>
        <w:tc>
          <w:tcPr>
            <w:tcW w:w="5099" w:type="dxa"/>
          </w:tcPr>
          <w:p w14:paraId="335A2802"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^IBE(353.1,</w:t>
            </w:r>
          </w:p>
          <w:p w14:paraId="335A2803"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 xml:space="preserve">This file contains the Place of Service codes that may be associated with a procedure on the HCFA-1500.  </w:t>
            </w:r>
            <w:r w:rsidRPr="0002501E">
              <w:rPr>
                <w:rFonts w:ascii="Times New Roman" w:hAnsi="Times New Roman"/>
                <w:b/>
                <w:sz w:val="22"/>
                <w:szCs w:val="22"/>
              </w:rPr>
              <w:t>These codes were developed specifically for the HCFA-1500 and should not be changed by the site.</w:t>
            </w:r>
          </w:p>
        </w:tc>
      </w:tr>
      <w:tr w:rsidR="00505EA2" w:rsidRPr="0002501E" w14:paraId="335A2809" w14:textId="77777777" w:rsidTr="00B65B79">
        <w:trPr>
          <w:cantSplit/>
        </w:trPr>
        <w:tc>
          <w:tcPr>
            <w:tcW w:w="4251" w:type="dxa"/>
          </w:tcPr>
          <w:p w14:paraId="335A2805"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353.2*</w:t>
            </w:r>
          </w:p>
          <w:p w14:paraId="335A2806"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TYPE OF SERVICE</w:t>
            </w:r>
          </w:p>
        </w:tc>
        <w:tc>
          <w:tcPr>
            <w:tcW w:w="5099" w:type="dxa"/>
          </w:tcPr>
          <w:p w14:paraId="335A2807"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^IBE(353.2,</w:t>
            </w:r>
          </w:p>
          <w:p w14:paraId="335A2808"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 xml:space="preserve">This file contains the Type of Service codes that may be associated with a procedure on the HCFA-1500. </w:t>
            </w:r>
            <w:r w:rsidRPr="0002501E">
              <w:rPr>
                <w:rFonts w:ascii="Times New Roman" w:hAnsi="Times New Roman"/>
                <w:b/>
                <w:sz w:val="22"/>
                <w:szCs w:val="22"/>
              </w:rPr>
              <w:t>These codes were developed specifically for the HCFA-1500 and should not be changed by the site.</w:t>
            </w:r>
          </w:p>
        </w:tc>
      </w:tr>
      <w:tr w:rsidR="00505EA2" w:rsidRPr="0002501E" w14:paraId="335A280E" w14:textId="77777777" w:rsidTr="00B65B79">
        <w:trPr>
          <w:cantSplit/>
        </w:trPr>
        <w:tc>
          <w:tcPr>
            <w:tcW w:w="4251" w:type="dxa"/>
          </w:tcPr>
          <w:p w14:paraId="335A280A"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353.3</w:t>
            </w:r>
          </w:p>
          <w:p w14:paraId="335A280B"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IB ATTACHMENT REPORT TYPE</w:t>
            </w:r>
          </w:p>
        </w:tc>
        <w:tc>
          <w:tcPr>
            <w:tcW w:w="5099" w:type="dxa"/>
          </w:tcPr>
          <w:p w14:paraId="335A280C"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^IBE(353.3,</w:t>
            </w:r>
          </w:p>
          <w:p w14:paraId="335A280D"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 xml:space="preserve">This file contains entries that describe the type of supplemental information available to support a claim for reimbursement for health care services. </w:t>
            </w:r>
            <w:r w:rsidR="001413A4">
              <w:rPr>
                <w:rFonts w:ascii="Times New Roman" w:hAnsi="Times New Roman"/>
                <w:sz w:val="22"/>
                <w:szCs w:val="22"/>
              </w:rPr>
              <w:t xml:space="preserve"> </w:t>
            </w:r>
            <w:r w:rsidRPr="0002501E">
              <w:rPr>
                <w:rFonts w:ascii="Times New Roman" w:hAnsi="Times New Roman"/>
                <w:sz w:val="22"/>
                <w:szCs w:val="22"/>
              </w:rPr>
              <w:t>Attachment Report Type Code is at both the claim level and line level.</w:t>
            </w:r>
          </w:p>
        </w:tc>
      </w:tr>
      <w:tr w:rsidR="00872491" w:rsidRPr="0002501E" w14:paraId="335A2813" w14:textId="77777777" w:rsidTr="00B65B79">
        <w:trPr>
          <w:cantSplit/>
        </w:trPr>
        <w:tc>
          <w:tcPr>
            <w:tcW w:w="4251" w:type="dxa"/>
          </w:tcPr>
          <w:p w14:paraId="335A280F"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lastRenderedPageBreak/>
              <w:t>353.4</w:t>
            </w:r>
          </w:p>
          <w:p w14:paraId="335A2810"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TRANSPORT REASON CODE</w:t>
            </w:r>
          </w:p>
        </w:tc>
        <w:tc>
          <w:tcPr>
            <w:tcW w:w="5099" w:type="dxa"/>
          </w:tcPr>
          <w:p w14:paraId="335A2811"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^IBE(353.4,</w:t>
            </w:r>
          </w:p>
          <w:p w14:paraId="335A2812"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This file contains Ambulance Transport Reason Codes and Ambulance Transport Reasons used to identify why ambulance transportation was required.  This file comes pre-populated and should not be edited.</w:t>
            </w:r>
          </w:p>
        </w:tc>
      </w:tr>
      <w:tr w:rsidR="00872491" w:rsidRPr="0002501E" w14:paraId="335A2818" w14:textId="77777777" w:rsidTr="00B65B79">
        <w:trPr>
          <w:cantSplit/>
        </w:trPr>
        <w:tc>
          <w:tcPr>
            <w:tcW w:w="4251" w:type="dxa"/>
          </w:tcPr>
          <w:p w14:paraId="335A2814"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353.5</w:t>
            </w:r>
          </w:p>
          <w:p w14:paraId="335A2815"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AMBULANCE CONDITION INDICATORS</w:t>
            </w:r>
          </w:p>
        </w:tc>
        <w:tc>
          <w:tcPr>
            <w:tcW w:w="5099" w:type="dxa"/>
          </w:tcPr>
          <w:p w14:paraId="335A2816"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^IBE(353.5,</w:t>
            </w:r>
          </w:p>
          <w:p w14:paraId="335A2817"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This file contains patient conditions in relation (pickup, during, and drop-off) to ambulance transportation.  This file comes pre-populated and should not be edited.</w:t>
            </w:r>
          </w:p>
        </w:tc>
      </w:tr>
      <w:tr w:rsidR="00505EA2" w:rsidRPr="0002501E" w14:paraId="335A281D" w14:textId="77777777" w:rsidTr="00B65B79">
        <w:trPr>
          <w:cantSplit/>
        </w:trPr>
        <w:tc>
          <w:tcPr>
            <w:tcW w:w="4251" w:type="dxa"/>
          </w:tcPr>
          <w:p w14:paraId="335A2819"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354</w:t>
            </w:r>
          </w:p>
          <w:p w14:paraId="335A281A" w14:textId="77777777" w:rsidR="00BD2F5D" w:rsidRPr="0002501E" w:rsidRDefault="00BD2F5D" w:rsidP="00ED6416">
            <w:pPr>
              <w:rPr>
                <w:rFonts w:ascii="Times New Roman" w:hAnsi="Times New Roman"/>
                <w:sz w:val="22"/>
                <w:szCs w:val="22"/>
              </w:rPr>
            </w:pPr>
            <w:r w:rsidRPr="0002501E">
              <w:rPr>
                <w:rFonts w:ascii="Times New Roman" w:hAnsi="Times New Roman"/>
                <w:sz w:val="22"/>
                <w:szCs w:val="22"/>
              </w:rPr>
              <w:t>BILLING PATIENT</w:t>
            </w:r>
          </w:p>
        </w:tc>
        <w:tc>
          <w:tcPr>
            <w:tcW w:w="5099" w:type="dxa"/>
          </w:tcPr>
          <w:p w14:paraId="335A281B"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^IBA(354,</w:t>
            </w:r>
          </w:p>
          <w:p w14:paraId="335A281C" w14:textId="77777777" w:rsidR="00BD2F5D" w:rsidRPr="0002501E" w:rsidRDefault="00BD2F5D" w:rsidP="00ED6416">
            <w:pPr>
              <w:rPr>
                <w:rFonts w:ascii="Times New Roman" w:hAnsi="Times New Roman"/>
                <w:sz w:val="22"/>
                <w:szCs w:val="22"/>
              </w:rPr>
            </w:pPr>
            <w:r w:rsidRPr="0002501E">
              <w:rPr>
                <w:rFonts w:ascii="Times New Roman" w:hAnsi="Times New Roman"/>
                <w:b/>
                <w:sz w:val="22"/>
                <w:szCs w:val="22"/>
              </w:rPr>
              <w:t>Do not edit this file.</w:t>
            </w:r>
            <w:r w:rsidRPr="0002501E">
              <w:rPr>
                <w:rFonts w:ascii="Times New Roman" w:hAnsi="Times New Roman"/>
                <w:sz w:val="22"/>
                <w:szCs w:val="22"/>
              </w:rPr>
              <w:t xml:space="preserve">  Under normal operation, it is not necessary to edit the fields in this file directly.  The option Manual Change Co-pay Exemption (Hardships) can be used to update and correct this entry by creating a new exemption.  If many patient records have problems, the option Print/Verify Patient Exemption Status can be used to correct the entries.  The data in this file is updated each time a new (current) exemption is created for a patient.  Exemptions are automatically created when changes in patient information change the exemption status or when an expired (older than one year) exemption is encountered when determining the exemption status for Pharmacy.  This file will contain specific information related to billing about individual patients.  Current status of the Medication </w:t>
            </w:r>
            <w:r w:rsidR="00E1314C" w:rsidRPr="0002501E">
              <w:rPr>
                <w:rFonts w:ascii="Times New Roman" w:hAnsi="Times New Roman"/>
                <w:sz w:val="22"/>
                <w:szCs w:val="22"/>
              </w:rPr>
              <w:t>Co-pay</w:t>
            </w:r>
            <w:r w:rsidRPr="0002501E">
              <w:rPr>
                <w:rFonts w:ascii="Times New Roman" w:hAnsi="Times New Roman"/>
                <w:sz w:val="22"/>
                <w:szCs w:val="22"/>
              </w:rPr>
              <w:t xml:space="preserve">ment Exemption will be kept in this file.  Conceptually, this is different than the BILLING EXEMPTIONS file (#354.1), which maintains the audit log and historical data related to billing exemptions.  </w:t>
            </w:r>
          </w:p>
        </w:tc>
      </w:tr>
      <w:tr w:rsidR="00505EA2" w:rsidRPr="0002501E" w14:paraId="335A2822" w14:textId="77777777" w:rsidTr="00B65B79">
        <w:trPr>
          <w:cantSplit/>
        </w:trPr>
        <w:tc>
          <w:tcPr>
            <w:tcW w:w="4251" w:type="dxa"/>
          </w:tcPr>
          <w:p w14:paraId="335A281E"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354.1</w:t>
            </w:r>
          </w:p>
          <w:p w14:paraId="335A281F" w14:textId="77777777" w:rsidR="00BD2F5D" w:rsidRPr="0002501E" w:rsidRDefault="00BD2F5D" w:rsidP="00ED6416">
            <w:pPr>
              <w:rPr>
                <w:rFonts w:ascii="Times New Roman" w:hAnsi="Times New Roman"/>
                <w:sz w:val="22"/>
                <w:szCs w:val="22"/>
              </w:rPr>
            </w:pPr>
            <w:r w:rsidRPr="0002501E">
              <w:rPr>
                <w:rFonts w:ascii="Times New Roman" w:hAnsi="Times New Roman"/>
                <w:sz w:val="22"/>
                <w:szCs w:val="22"/>
              </w:rPr>
              <w:t>BILLING EXEMPTIONS</w:t>
            </w:r>
          </w:p>
        </w:tc>
        <w:tc>
          <w:tcPr>
            <w:tcW w:w="5099" w:type="dxa"/>
          </w:tcPr>
          <w:p w14:paraId="335A2820"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^IBA(354.1,</w:t>
            </w:r>
          </w:p>
          <w:p w14:paraId="335A2821" w14:textId="77777777" w:rsidR="00BD2F5D" w:rsidRPr="0002501E" w:rsidRDefault="00BD2F5D" w:rsidP="00ED6416">
            <w:pPr>
              <w:rPr>
                <w:rFonts w:ascii="Times New Roman" w:hAnsi="Times New Roman"/>
                <w:sz w:val="22"/>
                <w:szCs w:val="22"/>
              </w:rPr>
            </w:pPr>
            <w:r w:rsidRPr="0002501E">
              <w:rPr>
                <w:rFonts w:ascii="Times New Roman" w:hAnsi="Times New Roman"/>
                <w:b/>
                <w:sz w:val="22"/>
                <w:szCs w:val="22"/>
              </w:rPr>
              <w:t>Do not edit this file.</w:t>
            </w:r>
            <w:r w:rsidRPr="0002501E">
              <w:rPr>
                <w:rFonts w:ascii="Times New Roman" w:hAnsi="Times New Roman"/>
                <w:sz w:val="22"/>
                <w:szCs w:val="22"/>
              </w:rPr>
              <w:t xml:space="preserve">  Under normal operation, it is not necessary to edit the fields in this file directly.  The option Manual Change Co-pay Exemption (Hardships) can be used to update and correct entries by creating a new exemption.  If many patient records have problems, the option Print/Verify Patient Exemption Status can be used to correct the entries.  </w:t>
            </w:r>
          </w:p>
        </w:tc>
      </w:tr>
      <w:tr w:rsidR="00505EA2" w:rsidRPr="0002501E" w14:paraId="335A2827" w14:textId="77777777" w:rsidTr="00B65B79">
        <w:trPr>
          <w:cantSplit/>
        </w:trPr>
        <w:tc>
          <w:tcPr>
            <w:tcW w:w="4251" w:type="dxa"/>
          </w:tcPr>
          <w:p w14:paraId="335A2823"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354.2**</w:t>
            </w:r>
          </w:p>
          <w:p w14:paraId="335A2824" w14:textId="77777777" w:rsidR="00BD2F5D" w:rsidRPr="0002501E" w:rsidRDefault="00BD2F5D" w:rsidP="00ED6416">
            <w:pPr>
              <w:rPr>
                <w:rFonts w:ascii="Times New Roman" w:hAnsi="Times New Roman"/>
                <w:sz w:val="22"/>
                <w:szCs w:val="22"/>
              </w:rPr>
            </w:pPr>
            <w:r w:rsidRPr="0002501E">
              <w:rPr>
                <w:rFonts w:ascii="Times New Roman" w:hAnsi="Times New Roman"/>
                <w:sz w:val="22"/>
                <w:szCs w:val="22"/>
              </w:rPr>
              <w:t>EXEMPTION REASON</w:t>
            </w:r>
          </w:p>
        </w:tc>
        <w:tc>
          <w:tcPr>
            <w:tcW w:w="5099" w:type="dxa"/>
          </w:tcPr>
          <w:p w14:paraId="335A2825" w14:textId="77777777" w:rsidR="00BD2F5D" w:rsidRPr="0002501E" w:rsidRDefault="00BD2F5D" w:rsidP="006A649E">
            <w:pPr>
              <w:pStyle w:val="10ptcenturyschoolbook"/>
              <w:tabs>
                <w:tab w:val="left" w:pos="4320"/>
              </w:tabs>
              <w:ind w:left="4320" w:hanging="4320"/>
              <w:rPr>
                <w:rFonts w:ascii="Times New Roman" w:hAnsi="Times New Roman"/>
                <w:sz w:val="22"/>
                <w:szCs w:val="22"/>
              </w:rPr>
            </w:pPr>
            <w:r w:rsidRPr="0002501E">
              <w:rPr>
                <w:rFonts w:ascii="Times New Roman" w:hAnsi="Times New Roman"/>
                <w:sz w:val="22"/>
                <w:szCs w:val="22"/>
              </w:rPr>
              <w:t>^IBE(354.2,</w:t>
            </w:r>
          </w:p>
          <w:p w14:paraId="335A2826"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This file contains the set of reasons that exemptions can be given and their associated status and description.</w:t>
            </w:r>
          </w:p>
        </w:tc>
      </w:tr>
      <w:tr w:rsidR="00505EA2" w:rsidRPr="0002501E" w14:paraId="335A282C" w14:textId="77777777" w:rsidTr="00B65B79">
        <w:trPr>
          <w:cantSplit/>
        </w:trPr>
        <w:tc>
          <w:tcPr>
            <w:tcW w:w="4251" w:type="dxa"/>
          </w:tcPr>
          <w:p w14:paraId="335A2828"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354.3**</w:t>
            </w:r>
          </w:p>
          <w:p w14:paraId="335A2829" w14:textId="77777777" w:rsidR="00BD2F5D" w:rsidRPr="0002501E" w:rsidRDefault="00BD2F5D" w:rsidP="00ED6416">
            <w:pPr>
              <w:rPr>
                <w:rFonts w:ascii="Times New Roman" w:hAnsi="Times New Roman"/>
                <w:sz w:val="22"/>
                <w:szCs w:val="22"/>
              </w:rPr>
            </w:pPr>
            <w:r w:rsidRPr="0002501E">
              <w:rPr>
                <w:rFonts w:ascii="Times New Roman" w:hAnsi="Times New Roman"/>
                <w:sz w:val="22"/>
                <w:szCs w:val="22"/>
              </w:rPr>
              <w:t>BILLING THRESHOLDS</w:t>
            </w:r>
          </w:p>
        </w:tc>
        <w:tc>
          <w:tcPr>
            <w:tcW w:w="5099" w:type="dxa"/>
          </w:tcPr>
          <w:p w14:paraId="335A282A"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^IBE(354.3,</w:t>
            </w:r>
          </w:p>
          <w:p w14:paraId="335A282B" w14:textId="77777777" w:rsidR="00BD2F5D" w:rsidRPr="0002501E" w:rsidRDefault="00BD2F5D" w:rsidP="00ED6416">
            <w:pPr>
              <w:rPr>
                <w:rFonts w:ascii="Times New Roman" w:hAnsi="Times New Roman"/>
                <w:sz w:val="22"/>
                <w:szCs w:val="22"/>
              </w:rPr>
            </w:pPr>
            <w:r w:rsidRPr="0002501E">
              <w:rPr>
                <w:rFonts w:ascii="Times New Roman" w:hAnsi="Times New Roman"/>
                <w:sz w:val="22"/>
                <w:szCs w:val="22"/>
              </w:rPr>
              <w:t xml:space="preserve">This file contains the income threshold amounts used by the Medication </w:t>
            </w:r>
            <w:r w:rsidR="00E1314C" w:rsidRPr="0002501E">
              <w:rPr>
                <w:rFonts w:ascii="Times New Roman" w:hAnsi="Times New Roman"/>
                <w:sz w:val="22"/>
                <w:szCs w:val="22"/>
              </w:rPr>
              <w:t>Co-pay</w:t>
            </w:r>
            <w:r w:rsidRPr="0002501E">
              <w:rPr>
                <w:rFonts w:ascii="Times New Roman" w:hAnsi="Times New Roman"/>
                <w:sz w:val="22"/>
                <w:szCs w:val="22"/>
              </w:rPr>
              <w:t>ment Exemption process.</w:t>
            </w:r>
          </w:p>
        </w:tc>
      </w:tr>
      <w:tr w:rsidR="00505EA2" w:rsidRPr="0002501E" w14:paraId="335A2831" w14:textId="77777777" w:rsidTr="00B65B79">
        <w:trPr>
          <w:cantSplit/>
        </w:trPr>
        <w:tc>
          <w:tcPr>
            <w:tcW w:w="4251" w:type="dxa"/>
          </w:tcPr>
          <w:p w14:paraId="335A282D" w14:textId="77777777" w:rsidR="00505EA2" w:rsidRPr="0002501E" w:rsidRDefault="00D842BA" w:rsidP="00ED6416">
            <w:pPr>
              <w:rPr>
                <w:rFonts w:ascii="Times New Roman" w:hAnsi="Times New Roman"/>
                <w:sz w:val="22"/>
                <w:szCs w:val="22"/>
              </w:rPr>
            </w:pPr>
            <w:r w:rsidRPr="0002501E">
              <w:rPr>
                <w:rFonts w:ascii="Times New Roman" w:hAnsi="Times New Roman"/>
                <w:sz w:val="22"/>
                <w:szCs w:val="22"/>
              </w:rPr>
              <w:lastRenderedPageBreak/>
              <w:t>354.4</w:t>
            </w:r>
          </w:p>
          <w:p w14:paraId="335A282E"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BILLING ALERTS</w:t>
            </w:r>
          </w:p>
        </w:tc>
        <w:tc>
          <w:tcPr>
            <w:tcW w:w="5099" w:type="dxa"/>
          </w:tcPr>
          <w:p w14:paraId="335A282F" w14:textId="77777777" w:rsidR="00505EA2" w:rsidRPr="0002501E" w:rsidRDefault="00D842BA" w:rsidP="00ED6416">
            <w:pPr>
              <w:rPr>
                <w:rFonts w:ascii="Times New Roman" w:hAnsi="Times New Roman"/>
                <w:sz w:val="22"/>
                <w:szCs w:val="22"/>
              </w:rPr>
            </w:pPr>
            <w:r w:rsidRPr="0002501E">
              <w:rPr>
                <w:rFonts w:ascii="Times New Roman" w:hAnsi="Times New Roman"/>
                <w:sz w:val="22"/>
                <w:szCs w:val="22"/>
              </w:rPr>
              <w:t>^IBA(354.4,</w:t>
            </w:r>
          </w:p>
          <w:p w14:paraId="335A2830"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This file will only be populated if a site chooses to use the "Alert" functionality available in Kernel v7 instead of receiving mail messages.  This is determined by the field USE ALERTS (#.14) in the IB SITE PARAMETERS file (#350.9).  </w:t>
            </w:r>
          </w:p>
        </w:tc>
      </w:tr>
      <w:tr w:rsidR="00BD2F5D" w:rsidRPr="0002501E" w14:paraId="335A2836" w14:textId="77777777" w:rsidTr="00B65B79">
        <w:trPr>
          <w:cantSplit/>
        </w:trPr>
        <w:tc>
          <w:tcPr>
            <w:tcW w:w="4251" w:type="dxa"/>
          </w:tcPr>
          <w:p w14:paraId="335A2832"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354.5**</w:t>
            </w:r>
          </w:p>
          <w:p w14:paraId="335A2833"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BILLING ALERT DEFINITION</w:t>
            </w:r>
          </w:p>
        </w:tc>
        <w:tc>
          <w:tcPr>
            <w:tcW w:w="5099" w:type="dxa"/>
          </w:tcPr>
          <w:p w14:paraId="335A2834"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^IBE(354.5,</w:t>
            </w:r>
          </w:p>
          <w:p w14:paraId="335A2835"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This file contains the necessary information to process electronic notifications sent by the Medication </w:t>
            </w:r>
            <w:r w:rsidR="00E1314C" w:rsidRPr="0002501E">
              <w:rPr>
                <w:rFonts w:ascii="Times New Roman" w:hAnsi="Times New Roman"/>
                <w:sz w:val="22"/>
                <w:szCs w:val="22"/>
              </w:rPr>
              <w:t>Co-pay</w:t>
            </w:r>
            <w:r w:rsidRPr="0002501E">
              <w:rPr>
                <w:rFonts w:ascii="Times New Roman" w:hAnsi="Times New Roman"/>
                <w:sz w:val="22"/>
                <w:szCs w:val="22"/>
              </w:rPr>
              <w:t>ment Exemption process.</w:t>
            </w:r>
          </w:p>
        </w:tc>
      </w:tr>
      <w:tr w:rsidR="00BD2F5D" w:rsidRPr="0002501E" w14:paraId="335A283B" w14:textId="77777777" w:rsidTr="00B65B79">
        <w:trPr>
          <w:cantSplit/>
        </w:trPr>
        <w:tc>
          <w:tcPr>
            <w:tcW w:w="4251" w:type="dxa"/>
          </w:tcPr>
          <w:p w14:paraId="335A2837"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354.6**</w:t>
            </w:r>
          </w:p>
          <w:p w14:paraId="335A2838"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IB FORM LETTER</w:t>
            </w:r>
          </w:p>
        </w:tc>
        <w:tc>
          <w:tcPr>
            <w:tcW w:w="5099" w:type="dxa"/>
          </w:tcPr>
          <w:p w14:paraId="335A2839"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^IBE(354.6,</w:t>
            </w:r>
          </w:p>
          <w:p w14:paraId="335A283A"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This file contains the header and main body of letters that are generated by the IB package.  Each site should edit the header of the letter to reflect its own address.  Sites may edit the main body of the letter to change the signer of the letter or add contact persons and phone numbers.  The text of the letters has been approved by MCCR VACO.  </w:t>
            </w:r>
          </w:p>
        </w:tc>
      </w:tr>
      <w:tr w:rsidR="00BD2F5D" w:rsidRPr="0002501E" w14:paraId="335A2840" w14:textId="77777777" w:rsidTr="00B65B79">
        <w:trPr>
          <w:cantSplit/>
        </w:trPr>
        <w:tc>
          <w:tcPr>
            <w:tcW w:w="4251" w:type="dxa"/>
          </w:tcPr>
          <w:p w14:paraId="335A283C"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354.7</w:t>
            </w:r>
          </w:p>
          <w:p w14:paraId="335A283D"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IB PATIENT </w:t>
            </w:r>
            <w:r w:rsidR="00E1314C" w:rsidRPr="0002501E">
              <w:rPr>
                <w:rFonts w:ascii="Times New Roman" w:hAnsi="Times New Roman"/>
                <w:sz w:val="22"/>
                <w:szCs w:val="22"/>
              </w:rPr>
              <w:t>CO-PAY</w:t>
            </w:r>
            <w:r w:rsidRPr="0002501E">
              <w:rPr>
                <w:rFonts w:ascii="Times New Roman" w:hAnsi="Times New Roman"/>
                <w:sz w:val="22"/>
                <w:szCs w:val="22"/>
              </w:rPr>
              <w:t xml:space="preserve"> ACCOUNT</w:t>
            </w:r>
          </w:p>
        </w:tc>
        <w:tc>
          <w:tcPr>
            <w:tcW w:w="5099" w:type="dxa"/>
          </w:tcPr>
          <w:p w14:paraId="335A283E"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^IBAM(354.7,</w:t>
            </w:r>
          </w:p>
          <w:p w14:paraId="335A283F"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This file stores summary information about a patient's co-pay account.  The information will be used to determine if a patient has reached his co-pay cap for the month or year.</w:t>
            </w:r>
          </w:p>
        </w:tc>
      </w:tr>
      <w:tr w:rsidR="00BD2F5D" w:rsidRPr="0002501E" w14:paraId="335A2845" w14:textId="77777777" w:rsidTr="00B65B79">
        <w:trPr>
          <w:cantSplit/>
        </w:trPr>
        <w:tc>
          <w:tcPr>
            <w:tcW w:w="4251" w:type="dxa"/>
          </w:tcPr>
          <w:p w14:paraId="335A2841"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354.71</w:t>
            </w:r>
          </w:p>
          <w:p w14:paraId="335A2842"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IB </w:t>
            </w:r>
            <w:r w:rsidR="00E1314C" w:rsidRPr="0002501E">
              <w:rPr>
                <w:rFonts w:ascii="Times New Roman" w:hAnsi="Times New Roman"/>
                <w:sz w:val="22"/>
                <w:szCs w:val="22"/>
              </w:rPr>
              <w:t>CO-PAY</w:t>
            </w:r>
            <w:r w:rsidRPr="0002501E">
              <w:rPr>
                <w:rFonts w:ascii="Times New Roman" w:hAnsi="Times New Roman"/>
                <w:sz w:val="22"/>
                <w:szCs w:val="22"/>
              </w:rPr>
              <w:t xml:space="preserve"> TRANSACTIONS</w:t>
            </w:r>
          </w:p>
        </w:tc>
        <w:tc>
          <w:tcPr>
            <w:tcW w:w="5099" w:type="dxa"/>
          </w:tcPr>
          <w:p w14:paraId="335A2843"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^IBAM(354.71,</w:t>
            </w:r>
          </w:p>
          <w:p w14:paraId="335A2844" w14:textId="77777777" w:rsidR="00D842BA" w:rsidRPr="0002501E" w:rsidRDefault="00D842BA" w:rsidP="00D842BA">
            <w:pPr>
              <w:rPr>
                <w:rFonts w:ascii="Times New Roman" w:hAnsi="Times New Roman"/>
                <w:sz w:val="22"/>
                <w:szCs w:val="22"/>
              </w:rPr>
            </w:pPr>
            <w:r w:rsidRPr="0002501E">
              <w:rPr>
                <w:rFonts w:ascii="Times New Roman" w:hAnsi="Times New Roman"/>
                <w:sz w:val="22"/>
                <w:szCs w:val="22"/>
              </w:rPr>
              <w:t xml:space="preserve">This file stores individual transactions for outpatient medication </w:t>
            </w:r>
            <w:r w:rsidR="00E1314C" w:rsidRPr="0002501E">
              <w:rPr>
                <w:rFonts w:ascii="Times New Roman" w:hAnsi="Times New Roman"/>
                <w:sz w:val="22"/>
                <w:szCs w:val="22"/>
              </w:rPr>
              <w:t>co-pay</w:t>
            </w:r>
            <w:r w:rsidRPr="0002501E">
              <w:rPr>
                <w:rFonts w:ascii="Times New Roman" w:hAnsi="Times New Roman"/>
                <w:sz w:val="22"/>
                <w:szCs w:val="22"/>
              </w:rPr>
              <w:t xml:space="preserve">ments.  The transactions in this file will be used to store detailed information about a patient's prescription </w:t>
            </w:r>
            <w:r w:rsidR="00E1314C" w:rsidRPr="0002501E">
              <w:rPr>
                <w:rFonts w:ascii="Times New Roman" w:hAnsi="Times New Roman"/>
                <w:sz w:val="22"/>
                <w:szCs w:val="22"/>
              </w:rPr>
              <w:t>co-pay</w:t>
            </w:r>
            <w:r w:rsidRPr="0002501E">
              <w:rPr>
                <w:rFonts w:ascii="Times New Roman" w:hAnsi="Times New Roman"/>
                <w:sz w:val="22"/>
                <w:szCs w:val="22"/>
              </w:rPr>
              <w:t xml:space="preserve">ments, including amounts billed and not billed.  There should be transactions stored in this file for both this facility and other treating facilities throughout the VA system.  </w:t>
            </w:r>
          </w:p>
        </w:tc>
      </w:tr>
      <w:tr w:rsidR="00BD2F5D" w:rsidRPr="0002501E" w14:paraId="335A284A" w14:textId="77777777" w:rsidTr="00B65B79">
        <w:trPr>
          <w:cantSplit/>
        </w:trPr>
        <w:tc>
          <w:tcPr>
            <w:tcW w:w="4251" w:type="dxa"/>
          </w:tcPr>
          <w:p w14:paraId="335A2846"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354.75</w:t>
            </w:r>
          </w:p>
          <w:p w14:paraId="335A2847"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IB </w:t>
            </w:r>
            <w:r w:rsidR="00E1314C" w:rsidRPr="0002501E">
              <w:rPr>
                <w:rFonts w:ascii="Times New Roman" w:hAnsi="Times New Roman"/>
                <w:sz w:val="22"/>
                <w:szCs w:val="22"/>
              </w:rPr>
              <w:t>CO-PAY</w:t>
            </w:r>
            <w:r w:rsidRPr="0002501E">
              <w:rPr>
                <w:rFonts w:ascii="Times New Roman" w:hAnsi="Times New Roman"/>
                <w:sz w:val="22"/>
                <w:szCs w:val="22"/>
              </w:rPr>
              <w:t xml:space="preserve"> CAPS</w:t>
            </w:r>
          </w:p>
        </w:tc>
        <w:tc>
          <w:tcPr>
            <w:tcW w:w="5099" w:type="dxa"/>
          </w:tcPr>
          <w:p w14:paraId="335A2848"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^IBAM(354.75,</w:t>
            </w:r>
          </w:p>
          <w:p w14:paraId="335A2849"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This file comes populated with data.  The data in this file should not be edited, added, or deleted locally.  The information stored here is the cap amounts for outpatient medication </w:t>
            </w:r>
            <w:r w:rsidR="00E1314C" w:rsidRPr="0002501E">
              <w:rPr>
                <w:rFonts w:ascii="Times New Roman" w:hAnsi="Times New Roman"/>
                <w:sz w:val="22"/>
                <w:szCs w:val="22"/>
              </w:rPr>
              <w:t>co-pay</w:t>
            </w:r>
            <w:r w:rsidRPr="0002501E">
              <w:rPr>
                <w:rFonts w:ascii="Times New Roman" w:hAnsi="Times New Roman"/>
                <w:sz w:val="22"/>
                <w:szCs w:val="22"/>
              </w:rPr>
              <w:t>ment.  Once a patient has reached his cap, billing will stop for the remainder of the period indicated.</w:t>
            </w:r>
          </w:p>
        </w:tc>
      </w:tr>
      <w:tr w:rsidR="00BD2F5D" w:rsidRPr="0002501E" w14:paraId="335A284F" w14:textId="77777777" w:rsidTr="00B65B79">
        <w:trPr>
          <w:cantSplit/>
        </w:trPr>
        <w:tc>
          <w:tcPr>
            <w:tcW w:w="4251" w:type="dxa"/>
          </w:tcPr>
          <w:p w14:paraId="335A284B" w14:textId="77777777" w:rsidR="00BD2F5D" w:rsidRPr="00983048" w:rsidRDefault="00D842BA" w:rsidP="00ED6416">
            <w:pPr>
              <w:rPr>
                <w:rFonts w:ascii="Times New Roman" w:hAnsi="Times New Roman"/>
                <w:sz w:val="22"/>
                <w:szCs w:val="22"/>
              </w:rPr>
            </w:pPr>
            <w:bookmarkStart w:id="129" w:name="p67" w:colFirst="0" w:colLast="1"/>
            <w:r w:rsidRPr="00983048">
              <w:rPr>
                <w:rFonts w:ascii="Times New Roman" w:hAnsi="Times New Roman"/>
                <w:sz w:val="22"/>
                <w:szCs w:val="22"/>
              </w:rPr>
              <w:t>355.1*</w:t>
            </w:r>
          </w:p>
          <w:p w14:paraId="335A284C" w14:textId="77777777" w:rsidR="00D842BA" w:rsidRPr="00983048" w:rsidRDefault="00D842BA" w:rsidP="00ED6416">
            <w:pPr>
              <w:rPr>
                <w:rFonts w:ascii="Times New Roman" w:hAnsi="Times New Roman"/>
                <w:sz w:val="22"/>
                <w:szCs w:val="22"/>
              </w:rPr>
            </w:pPr>
            <w:r w:rsidRPr="00983048">
              <w:rPr>
                <w:rFonts w:ascii="Times New Roman" w:hAnsi="Times New Roman"/>
                <w:sz w:val="22"/>
                <w:szCs w:val="22"/>
              </w:rPr>
              <w:t>TYPE OF PLAN</w:t>
            </w:r>
          </w:p>
        </w:tc>
        <w:tc>
          <w:tcPr>
            <w:tcW w:w="5099" w:type="dxa"/>
          </w:tcPr>
          <w:p w14:paraId="335A284D" w14:textId="77777777" w:rsidR="00B9014C" w:rsidRPr="00983048" w:rsidRDefault="00B9014C" w:rsidP="00B9014C">
            <w:pPr>
              <w:rPr>
                <w:rFonts w:ascii="Times New Roman" w:hAnsi="Times New Roman"/>
                <w:sz w:val="22"/>
                <w:szCs w:val="22"/>
              </w:rPr>
            </w:pPr>
            <w:r w:rsidRPr="00983048">
              <w:rPr>
                <w:rFonts w:ascii="Times New Roman" w:hAnsi="Times New Roman"/>
                <w:sz w:val="22"/>
                <w:szCs w:val="22"/>
              </w:rPr>
              <w:t>^IBE(355.1,</w:t>
            </w:r>
          </w:p>
          <w:p w14:paraId="335A284E" w14:textId="77777777" w:rsidR="00D842BA" w:rsidRPr="00983048" w:rsidRDefault="00B9014C" w:rsidP="00B9014C">
            <w:pPr>
              <w:rPr>
                <w:rFonts w:ascii="Times New Roman" w:hAnsi="Times New Roman"/>
                <w:sz w:val="22"/>
                <w:szCs w:val="22"/>
              </w:rPr>
            </w:pPr>
            <w:r w:rsidRPr="00983048">
              <w:rPr>
                <w:rFonts w:ascii="Times New Roman" w:hAnsi="Times New Roman"/>
                <w:sz w:val="22"/>
                <w:szCs w:val="22"/>
              </w:rPr>
              <w:t xml:space="preserve">This file contains the standard types of plans that an </w:t>
            </w:r>
            <w:r w:rsidR="006237B1" w:rsidRPr="00983048">
              <w:rPr>
                <w:rFonts w:ascii="Times New Roman" w:hAnsi="Times New Roman"/>
                <w:sz w:val="22"/>
                <w:szCs w:val="22"/>
              </w:rPr>
              <w:t xml:space="preserve">insurance company may provide. </w:t>
            </w:r>
            <w:r w:rsidRPr="00983048">
              <w:rPr>
                <w:rFonts w:ascii="Times New Roman" w:hAnsi="Times New Roman"/>
                <w:sz w:val="22"/>
                <w:szCs w:val="22"/>
              </w:rPr>
              <w:t>The type of plan may be dependent on the type of coverage provided by the insurance company and may affect the type of benefits that are available for the plan.  The file is capable of being standardized, via the MASTER TYPE OF PLAN field, to provide industry-wide interoperability.</w:t>
            </w:r>
          </w:p>
        </w:tc>
      </w:tr>
      <w:bookmarkEnd w:id="129"/>
      <w:tr w:rsidR="00872491" w:rsidRPr="0002501E" w14:paraId="335A2854" w14:textId="77777777" w:rsidTr="00B65B79">
        <w:trPr>
          <w:cantSplit/>
        </w:trPr>
        <w:tc>
          <w:tcPr>
            <w:tcW w:w="4251" w:type="dxa"/>
          </w:tcPr>
          <w:p w14:paraId="335A2850"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lastRenderedPageBreak/>
              <w:t>355.12</w:t>
            </w:r>
          </w:p>
          <w:p w14:paraId="335A2851"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SOURCE OF INFORMATION</w:t>
            </w:r>
          </w:p>
        </w:tc>
        <w:tc>
          <w:tcPr>
            <w:tcW w:w="5099" w:type="dxa"/>
          </w:tcPr>
          <w:p w14:paraId="335A2852"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^IBE(355.12,</w:t>
            </w:r>
          </w:p>
          <w:p w14:paraId="335A2853"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 xml:space="preserve">This file contains a list of valid Source of Information codes. </w:t>
            </w:r>
            <w:r w:rsidR="001413A4">
              <w:rPr>
                <w:rFonts w:ascii="Times New Roman" w:hAnsi="Times New Roman"/>
                <w:sz w:val="22"/>
                <w:szCs w:val="22"/>
              </w:rPr>
              <w:t xml:space="preserve"> </w:t>
            </w:r>
            <w:r w:rsidRPr="0002501E">
              <w:rPr>
                <w:rFonts w:ascii="Times New Roman" w:hAnsi="Times New Roman"/>
                <w:sz w:val="22"/>
                <w:szCs w:val="22"/>
              </w:rPr>
              <w:t>These codes can be used to track where the insurance information originated from.</w:t>
            </w:r>
          </w:p>
        </w:tc>
      </w:tr>
      <w:tr w:rsidR="00872491" w:rsidRPr="0002501E" w14:paraId="335A2859" w14:textId="77777777" w:rsidTr="00B65B79">
        <w:trPr>
          <w:cantSplit/>
        </w:trPr>
        <w:tc>
          <w:tcPr>
            <w:tcW w:w="4251" w:type="dxa"/>
          </w:tcPr>
          <w:p w14:paraId="335A2855"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355.13</w:t>
            </w:r>
          </w:p>
          <w:p w14:paraId="335A2856"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INSURANCE FILING TIME FRAME</w:t>
            </w:r>
          </w:p>
        </w:tc>
        <w:tc>
          <w:tcPr>
            <w:tcW w:w="5099" w:type="dxa"/>
          </w:tcPr>
          <w:p w14:paraId="335A2857" w14:textId="77777777" w:rsidR="00872491" w:rsidRPr="0002501E" w:rsidRDefault="00872491" w:rsidP="001E4466">
            <w:pPr>
              <w:rPr>
                <w:rFonts w:ascii="Times New Roman" w:hAnsi="Times New Roman"/>
                <w:sz w:val="22"/>
                <w:szCs w:val="22"/>
              </w:rPr>
            </w:pPr>
            <w:r w:rsidRPr="0002501E">
              <w:rPr>
                <w:rFonts w:ascii="Times New Roman" w:hAnsi="Times New Roman"/>
                <w:sz w:val="22"/>
                <w:szCs w:val="22"/>
              </w:rPr>
              <w:t>^IBE(355.13,</w:t>
            </w:r>
          </w:p>
          <w:p w14:paraId="335A2858" w14:textId="77777777" w:rsidR="00872491" w:rsidRPr="0002501E" w:rsidRDefault="00872491" w:rsidP="001E4466">
            <w:pPr>
              <w:rPr>
                <w:rFonts w:ascii="Times New Roman" w:hAnsi="Times New Roman"/>
                <w:sz w:val="22"/>
                <w:szCs w:val="22"/>
              </w:rPr>
            </w:pPr>
            <w:r w:rsidRPr="0002501E">
              <w:rPr>
                <w:rFonts w:ascii="Times New Roman" w:hAnsi="Times New Roman"/>
                <w:sz w:val="22"/>
                <w:szCs w:val="22"/>
              </w:rPr>
              <w:t>This file contains the list of valid Standard Insurance Filing Time Frames that may be automatically applied.  This file comes populated with the standard entries and should not be modified locally.</w:t>
            </w:r>
          </w:p>
        </w:tc>
      </w:tr>
      <w:tr w:rsidR="00872491" w:rsidRPr="0002501E" w14:paraId="335A285E" w14:textId="77777777" w:rsidTr="00B65B79">
        <w:trPr>
          <w:cantSplit/>
        </w:trPr>
        <w:tc>
          <w:tcPr>
            <w:tcW w:w="4251" w:type="dxa"/>
          </w:tcPr>
          <w:p w14:paraId="335A285A"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355.2*</w:t>
            </w:r>
          </w:p>
          <w:p w14:paraId="335A285B"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TYPE OF INSURANCE COVERAGE</w:t>
            </w:r>
          </w:p>
        </w:tc>
        <w:tc>
          <w:tcPr>
            <w:tcW w:w="5099" w:type="dxa"/>
          </w:tcPr>
          <w:p w14:paraId="335A285C"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^IBE(355.2,</w:t>
            </w:r>
          </w:p>
          <w:p w14:paraId="335A285D"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 xml:space="preserve">This file contains the types of coverage with which an insurance company is generally associated.  If an insurer is identified with more than one type of coverage, it should be identified as HEALTH INSURANCE as this encompasses all.  </w:t>
            </w:r>
          </w:p>
        </w:tc>
      </w:tr>
      <w:tr w:rsidR="00872491" w:rsidRPr="0002501E" w14:paraId="335A2863" w14:textId="77777777" w:rsidTr="00B65B79">
        <w:trPr>
          <w:cantSplit/>
        </w:trPr>
        <w:tc>
          <w:tcPr>
            <w:tcW w:w="4251" w:type="dxa"/>
          </w:tcPr>
          <w:p w14:paraId="335A285F"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355.3</w:t>
            </w:r>
          </w:p>
          <w:p w14:paraId="335A2860"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GROUP INSURANCE PLAN</w:t>
            </w:r>
          </w:p>
        </w:tc>
        <w:tc>
          <w:tcPr>
            <w:tcW w:w="5099" w:type="dxa"/>
          </w:tcPr>
          <w:p w14:paraId="335A2861"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^IBA(355.3,</w:t>
            </w:r>
          </w:p>
          <w:p w14:paraId="335A2862"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 xml:space="preserve">This file contains the relevant data for group insurance plans.  The data in this file is specific to the plan itself.  This is in contrast to the PATIENT file (#2) which contains data about patients' policies and where the policy may be for a group or health insurance plan.  </w:t>
            </w:r>
          </w:p>
        </w:tc>
      </w:tr>
      <w:tr w:rsidR="00872491" w:rsidRPr="0002501E" w14:paraId="335A2868" w14:textId="77777777" w:rsidTr="00B65B79">
        <w:trPr>
          <w:cantSplit/>
        </w:trPr>
        <w:tc>
          <w:tcPr>
            <w:tcW w:w="4251" w:type="dxa"/>
          </w:tcPr>
          <w:p w14:paraId="335A2864" w14:textId="77777777" w:rsidR="00CE7F56" w:rsidRPr="0002501E" w:rsidRDefault="00CE7F56" w:rsidP="00CE7F56">
            <w:pPr>
              <w:rPr>
                <w:rFonts w:ascii="Times New Roman" w:hAnsi="Times New Roman"/>
                <w:sz w:val="22"/>
                <w:szCs w:val="22"/>
              </w:rPr>
            </w:pPr>
            <w:r w:rsidRPr="0002501E">
              <w:rPr>
                <w:rFonts w:ascii="Times New Roman" w:hAnsi="Times New Roman"/>
                <w:sz w:val="22"/>
                <w:szCs w:val="22"/>
              </w:rPr>
              <w:t>355.31</w:t>
            </w:r>
          </w:p>
          <w:p w14:paraId="335A2865" w14:textId="77777777" w:rsidR="00872491" w:rsidRPr="0002501E" w:rsidRDefault="00CE7F56" w:rsidP="00CE7F56">
            <w:pPr>
              <w:rPr>
                <w:rFonts w:ascii="Times New Roman" w:hAnsi="Times New Roman"/>
                <w:sz w:val="22"/>
                <w:szCs w:val="22"/>
              </w:rPr>
            </w:pPr>
            <w:r w:rsidRPr="0002501E">
              <w:rPr>
                <w:rFonts w:ascii="Times New Roman" w:hAnsi="Times New Roman"/>
                <w:sz w:val="22"/>
                <w:szCs w:val="22"/>
              </w:rPr>
              <w:t>PLAN LIMITATION CATEGORY</w:t>
            </w:r>
          </w:p>
        </w:tc>
        <w:tc>
          <w:tcPr>
            <w:tcW w:w="5099" w:type="dxa"/>
          </w:tcPr>
          <w:p w14:paraId="335A2866"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^IBE(355.31,</w:t>
            </w:r>
          </w:p>
          <w:p w14:paraId="335A2867"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This table file contains elements that can be checked for an insurance company policy to determine if third party billing is valid.  For example, the general categories of coverage the policy may exclude.</w:t>
            </w:r>
          </w:p>
        </w:tc>
      </w:tr>
      <w:tr w:rsidR="00872491" w:rsidRPr="0002501E" w14:paraId="335A286D" w14:textId="77777777" w:rsidTr="00B65B79">
        <w:trPr>
          <w:cantSplit/>
        </w:trPr>
        <w:tc>
          <w:tcPr>
            <w:tcW w:w="4251" w:type="dxa"/>
          </w:tcPr>
          <w:p w14:paraId="335A2869" w14:textId="77777777" w:rsidR="00CE7F56" w:rsidRPr="0002501E" w:rsidRDefault="00CE7F56" w:rsidP="00CE7F56">
            <w:pPr>
              <w:rPr>
                <w:rFonts w:ascii="Times New Roman" w:hAnsi="Times New Roman"/>
                <w:sz w:val="22"/>
                <w:szCs w:val="22"/>
              </w:rPr>
            </w:pPr>
            <w:r w:rsidRPr="0002501E">
              <w:rPr>
                <w:rFonts w:ascii="Times New Roman" w:hAnsi="Times New Roman"/>
                <w:sz w:val="22"/>
                <w:szCs w:val="22"/>
              </w:rPr>
              <w:t>355.32</w:t>
            </w:r>
          </w:p>
          <w:p w14:paraId="335A286A" w14:textId="77777777" w:rsidR="00872491" w:rsidRPr="0002501E" w:rsidRDefault="00CE7F56" w:rsidP="00CE7F56">
            <w:pPr>
              <w:rPr>
                <w:rFonts w:ascii="Times New Roman" w:hAnsi="Times New Roman"/>
                <w:sz w:val="22"/>
                <w:szCs w:val="22"/>
              </w:rPr>
            </w:pPr>
            <w:r w:rsidRPr="0002501E">
              <w:rPr>
                <w:rFonts w:ascii="Times New Roman" w:hAnsi="Times New Roman"/>
                <w:sz w:val="22"/>
                <w:szCs w:val="22"/>
              </w:rPr>
              <w:t>PLAN COVERAGE LIMITATIONS</w:t>
            </w:r>
          </w:p>
        </w:tc>
        <w:tc>
          <w:tcPr>
            <w:tcW w:w="5099" w:type="dxa"/>
          </w:tcPr>
          <w:p w14:paraId="335A286B"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^IBA(355.32,</w:t>
            </w:r>
          </w:p>
          <w:p w14:paraId="335A286C"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This file contains the detail by plan and effective date of the categories that may be restricted for insurance coverage.</w:t>
            </w:r>
          </w:p>
        </w:tc>
      </w:tr>
      <w:tr w:rsidR="00872491" w:rsidRPr="0002501E" w14:paraId="335A2874" w14:textId="77777777" w:rsidTr="00B65B79">
        <w:trPr>
          <w:cantSplit/>
        </w:trPr>
        <w:tc>
          <w:tcPr>
            <w:tcW w:w="4251" w:type="dxa"/>
          </w:tcPr>
          <w:p w14:paraId="335A286E" w14:textId="77777777" w:rsidR="00CE7F56" w:rsidRPr="0002501E" w:rsidRDefault="00CE7F56" w:rsidP="00CE7F56">
            <w:pPr>
              <w:rPr>
                <w:rFonts w:ascii="Times New Roman" w:hAnsi="Times New Roman"/>
                <w:sz w:val="22"/>
                <w:szCs w:val="22"/>
              </w:rPr>
            </w:pPr>
            <w:r w:rsidRPr="0002501E">
              <w:rPr>
                <w:rFonts w:ascii="Times New Roman" w:hAnsi="Times New Roman"/>
                <w:sz w:val="22"/>
                <w:szCs w:val="22"/>
              </w:rPr>
              <w:t>355.33</w:t>
            </w:r>
          </w:p>
          <w:p w14:paraId="335A286F" w14:textId="77777777" w:rsidR="00872491" w:rsidRPr="0002501E" w:rsidRDefault="00CE7F56" w:rsidP="00617FAB">
            <w:pPr>
              <w:rPr>
                <w:rFonts w:ascii="Times New Roman" w:hAnsi="Times New Roman"/>
                <w:sz w:val="22"/>
                <w:szCs w:val="22"/>
              </w:rPr>
            </w:pPr>
            <w:r w:rsidRPr="0002501E">
              <w:rPr>
                <w:rFonts w:ascii="Times New Roman" w:hAnsi="Times New Roman"/>
                <w:sz w:val="22"/>
                <w:szCs w:val="22"/>
              </w:rPr>
              <w:t xml:space="preserve">INSURANCE </w:t>
            </w:r>
            <w:r w:rsidR="007D63F0" w:rsidRPr="0002501E">
              <w:rPr>
                <w:rFonts w:ascii="Times New Roman" w:hAnsi="Times New Roman"/>
                <w:sz w:val="22"/>
                <w:szCs w:val="22"/>
              </w:rPr>
              <w:t>VERIFICATION PROCESSOR</w:t>
            </w:r>
          </w:p>
        </w:tc>
        <w:tc>
          <w:tcPr>
            <w:tcW w:w="5099" w:type="dxa"/>
          </w:tcPr>
          <w:p w14:paraId="335A2870"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^IBA(355.33,</w:t>
            </w:r>
          </w:p>
          <w:p w14:paraId="335A2871"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 xml:space="preserve">This file contains insurance information accumulated by various sources.  The data is held in this file until an authorized person processes the information by either rejecting it or moving it to the Insurance files.  </w:t>
            </w:r>
          </w:p>
          <w:p w14:paraId="335A2872"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 xml:space="preserve"> </w:t>
            </w:r>
          </w:p>
          <w:p w14:paraId="335A2873"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Once an entry is processed most of the data is deleted leaving a stub entry in this file which can be used for reporting and tracking purposes.</w:t>
            </w:r>
          </w:p>
        </w:tc>
      </w:tr>
      <w:tr w:rsidR="00872491" w:rsidRPr="0002501E" w14:paraId="335A2879" w14:textId="77777777" w:rsidTr="00B65B79">
        <w:trPr>
          <w:cantSplit/>
        </w:trPr>
        <w:tc>
          <w:tcPr>
            <w:tcW w:w="4251" w:type="dxa"/>
          </w:tcPr>
          <w:p w14:paraId="335A2875" w14:textId="77777777" w:rsidR="00CE7F56" w:rsidRPr="0002501E" w:rsidRDefault="00CE7F56" w:rsidP="00CE7F56">
            <w:pPr>
              <w:rPr>
                <w:rFonts w:ascii="Times New Roman" w:hAnsi="Times New Roman"/>
                <w:sz w:val="22"/>
                <w:szCs w:val="22"/>
              </w:rPr>
            </w:pPr>
            <w:r w:rsidRPr="0002501E">
              <w:rPr>
                <w:rFonts w:ascii="Times New Roman" w:hAnsi="Times New Roman"/>
                <w:sz w:val="22"/>
                <w:szCs w:val="22"/>
              </w:rPr>
              <w:t>355.34</w:t>
            </w:r>
          </w:p>
          <w:p w14:paraId="335A2876" w14:textId="77777777" w:rsidR="00872491" w:rsidRPr="0002501E" w:rsidRDefault="00CE7F56" w:rsidP="00CE7F56">
            <w:pPr>
              <w:rPr>
                <w:rFonts w:ascii="Times New Roman" w:hAnsi="Times New Roman"/>
                <w:sz w:val="22"/>
                <w:szCs w:val="22"/>
              </w:rPr>
            </w:pPr>
            <w:r w:rsidRPr="0002501E">
              <w:rPr>
                <w:rFonts w:ascii="Times New Roman" w:hAnsi="Times New Roman"/>
                <w:sz w:val="22"/>
                <w:szCs w:val="22"/>
              </w:rPr>
              <w:t>INSURANCE REMOTE QUERY RESULTS</w:t>
            </w:r>
          </w:p>
        </w:tc>
        <w:tc>
          <w:tcPr>
            <w:tcW w:w="5099" w:type="dxa"/>
          </w:tcPr>
          <w:p w14:paraId="335A2877"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^IBA(355.34,</w:t>
            </w:r>
          </w:p>
          <w:p w14:paraId="335A2878"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This is a log file for the insurance queries that were done during a given month/year.  There will be one entry for each month/year with summary results only stored in the file.</w:t>
            </w:r>
          </w:p>
        </w:tc>
      </w:tr>
      <w:tr w:rsidR="00D43CA3" w:rsidRPr="0002501E" w14:paraId="335A287D" w14:textId="77777777" w:rsidTr="00B65B79">
        <w:trPr>
          <w:cantSplit/>
        </w:trPr>
        <w:tc>
          <w:tcPr>
            <w:tcW w:w="4251" w:type="dxa"/>
          </w:tcPr>
          <w:p w14:paraId="335A287A" w14:textId="77777777" w:rsidR="00D43CA3" w:rsidRPr="0002501E" w:rsidRDefault="00D43CA3" w:rsidP="00B25AC1">
            <w:pPr>
              <w:rPr>
                <w:rFonts w:ascii="Times New Roman" w:hAnsi="Times New Roman"/>
                <w:szCs w:val="24"/>
              </w:rPr>
            </w:pPr>
            <w:r w:rsidRPr="0002501E">
              <w:rPr>
                <w:rFonts w:ascii="Times New Roman" w:hAnsi="Times New Roman"/>
                <w:szCs w:val="24"/>
              </w:rPr>
              <w:t xml:space="preserve">355.35 </w:t>
            </w:r>
          </w:p>
          <w:p w14:paraId="335A287B" w14:textId="77777777" w:rsidR="00D43CA3" w:rsidRPr="0002501E" w:rsidRDefault="00D43CA3" w:rsidP="00ED6416">
            <w:pPr>
              <w:rPr>
                <w:rFonts w:ascii="Times New Roman" w:hAnsi="Times New Roman"/>
                <w:sz w:val="22"/>
                <w:szCs w:val="22"/>
              </w:rPr>
            </w:pPr>
            <w:r w:rsidRPr="0002501E">
              <w:rPr>
                <w:rFonts w:ascii="Times New Roman" w:hAnsi="Times New Roman"/>
                <w:szCs w:val="24"/>
              </w:rPr>
              <w:t>HMS EXTRACT FILE STATUS FILE</w:t>
            </w:r>
          </w:p>
        </w:tc>
        <w:tc>
          <w:tcPr>
            <w:tcW w:w="5099" w:type="dxa"/>
          </w:tcPr>
          <w:p w14:paraId="335A287C" w14:textId="77777777" w:rsidR="00D43CA3" w:rsidRPr="0002501E" w:rsidRDefault="00D43CA3" w:rsidP="00ED6416">
            <w:pPr>
              <w:rPr>
                <w:rFonts w:ascii="Times New Roman" w:hAnsi="Times New Roman"/>
                <w:sz w:val="22"/>
                <w:szCs w:val="22"/>
              </w:rPr>
            </w:pPr>
            <w:r w:rsidRPr="0002501E">
              <w:rPr>
                <w:rFonts w:ascii="Times New Roman" w:hAnsi="Times New Roman"/>
                <w:sz w:val="22"/>
                <w:szCs w:val="22"/>
              </w:rPr>
              <w:t>This file keeps track of the Extract files messages sent to AITC DMI Queue and the confirmation messages that are received from AITC.</w:t>
            </w:r>
          </w:p>
        </w:tc>
      </w:tr>
      <w:tr w:rsidR="00D43CA3" w:rsidRPr="0002501E" w14:paraId="335A2882" w14:textId="77777777" w:rsidTr="00B65B79">
        <w:trPr>
          <w:cantSplit/>
        </w:trPr>
        <w:tc>
          <w:tcPr>
            <w:tcW w:w="4251" w:type="dxa"/>
          </w:tcPr>
          <w:p w14:paraId="335A287E" w14:textId="77777777" w:rsidR="00D43CA3" w:rsidRPr="0002501E" w:rsidRDefault="00D43CA3" w:rsidP="00B25AC1">
            <w:pPr>
              <w:rPr>
                <w:rFonts w:ascii="Times New Roman" w:hAnsi="Times New Roman"/>
                <w:sz w:val="22"/>
                <w:szCs w:val="22"/>
              </w:rPr>
            </w:pPr>
            <w:r w:rsidRPr="0002501E">
              <w:rPr>
                <w:rFonts w:ascii="Times New Roman" w:hAnsi="Times New Roman"/>
                <w:sz w:val="22"/>
                <w:szCs w:val="22"/>
              </w:rPr>
              <w:lastRenderedPageBreak/>
              <w:t>355.351</w:t>
            </w:r>
          </w:p>
          <w:p w14:paraId="335A287F" w14:textId="77777777" w:rsidR="00D43CA3" w:rsidRPr="0002501E" w:rsidRDefault="00D43CA3" w:rsidP="00B25AC1">
            <w:pPr>
              <w:rPr>
                <w:rFonts w:ascii="Times New Roman" w:hAnsi="Times New Roman"/>
                <w:sz w:val="22"/>
                <w:szCs w:val="22"/>
              </w:rPr>
            </w:pPr>
            <w:r w:rsidRPr="0002501E">
              <w:rPr>
                <w:rFonts w:ascii="Times New Roman" w:hAnsi="Times New Roman"/>
                <w:sz w:val="22"/>
                <w:szCs w:val="22"/>
              </w:rPr>
              <w:t>HMS RESULT FILE STATUS FILE</w:t>
            </w:r>
          </w:p>
          <w:p w14:paraId="335A2880" w14:textId="77777777" w:rsidR="00D43CA3" w:rsidRPr="0002501E" w:rsidRDefault="00D43CA3" w:rsidP="00ED6416">
            <w:pPr>
              <w:rPr>
                <w:rFonts w:ascii="Times New Roman" w:hAnsi="Times New Roman"/>
                <w:sz w:val="22"/>
                <w:szCs w:val="22"/>
              </w:rPr>
            </w:pPr>
          </w:p>
        </w:tc>
        <w:tc>
          <w:tcPr>
            <w:tcW w:w="5099" w:type="dxa"/>
          </w:tcPr>
          <w:p w14:paraId="335A2881" w14:textId="77777777" w:rsidR="00D43CA3" w:rsidRPr="0002501E" w:rsidRDefault="00D43CA3" w:rsidP="00ED6416">
            <w:pPr>
              <w:rPr>
                <w:rFonts w:ascii="Times New Roman" w:hAnsi="Times New Roman"/>
                <w:sz w:val="22"/>
                <w:szCs w:val="22"/>
              </w:rPr>
            </w:pPr>
            <w:r w:rsidRPr="0002501E">
              <w:rPr>
                <w:rFonts w:ascii="Times New Roman" w:hAnsi="Times New Roman"/>
                <w:sz w:val="22"/>
                <w:szCs w:val="22"/>
              </w:rPr>
              <w:t>This file keeps track of the Result file messages received from AITC.</w:t>
            </w:r>
          </w:p>
        </w:tc>
      </w:tr>
      <w:tr w:rsidR="00872491" w:rsidRPr="0002501E" w14:paraId="335A2887" w14:textId="77777777" w:rsidTr="00B65B79">
        <w:trPr>
          <w:cantSplit/>
        </w:trPr>
        <w:tc>
          <w:tcPr>
            <w:tcW w:w="4251" w:type="dxa"/>
          </w:tcPr>
          <w:p w14:paraId="335A2883"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355.4</w:t>
            </w:r>
          </w:p>
          <w:p w14:paraId="335A2884"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ANNUAL BENEFITS</w:t>
            </w:r>
          </w:p>
        </w:tc>
        <w:tc>
          <w:tcPr>
            <w:tcW w:w="5099" w:type="dxa"/>
          </w:tcPr>
          <w:p w14:paraId="335A2885"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^IBA(355.4,</w:t>
            </w:r>
          </w:p>
          <w:p w14:paraId="335A2886"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 xml:space="preserve">This file contains the fields to maintain the annual benefits by year for an insurance policy.  </w:t>
            </w:r>
          </w:p>
        </w:tc>
      </w:tr>
      <w:tr w:rsidR="00872491" w:rsidRPr="0002501E" w14:paraId="335A288C" w14:textId="77777777" w:rsidTr="00B65B79">
        <w:trPr>
          <w:cantSplit/>
        </w:trPr>
        <w:tc>
          <w:tcPr>
            <w:tcW w:w="4251" w:type="dxa"/>
          </w:tcPr>
          <w:p w14:paraId="335A2888"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355.5</w:t>
            </w:r>
          </w:p>
          <w:p w14:paraId="335A2889"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INSURANCE CLAIMS YEAR TO DATE</w:t>
            </w:r>
          </w:p>
        </w:tc>
        <w:tc>
          <w:tcPr>
            <w:tcW w:w="5099" w:type="dxa"/>
          </w:tcPr>
          <w:p w14:paraId="335A288A"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^IBA(355.5,</w:t>
            </w:r>
          </w:p>
          <w:p w14:paraId="335A288B"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 xml:space="preserve">This file contains the CLAIM TO DATE information about a patient's health insurance claims to a specific carrier for a specific year.  This will allow estimate receivables based on whether claims exceed deductibles or other maximum benefits.  </w:t>
            </w:r>
          </w:p>
        </w:tc>
      </w:tr>
      <w:tr w:rsidR="00872491" w:rsidRPr="0002501E" w14:paraId="335A2891" w14:textId="77777777" w:rsidTr="00B65B79">
        <w:trPr>
          <w:cantSplit/>
        </w:trPr>
        <w:tc>
          <w:tcPr>
            <w:tcW w:w="4251" w:type="dxa"/>
          </w:tcPr>
          <w:p w14:paraId="335A288D"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355.6**</w:t>
            </w:r>
          </w:p>
          <w:p w14:paraId="335A288E"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INSURANCE RIDERS</w:t>
            </w:r>
          </w:p>
        </w:tc>
        <w:tc>
          <w:tcPr>
            <w:tcW w:w="5099" w:type="dxa"/>
          </w:tcPr>
          <w:p w14:paraId="335A288F"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^IBE(355.6,</w:t>
            </w:r>
          </w:p>
          <w:p w14:paraId="335A2890"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This file contains a listing of insurance riders that can be purchased as add-on coverage to a group plan.  The software does nothing special with these riders.  The listing may be added to locally and be assigned to patients as policy riders.  This information is strictly for display and tracking purposes only.</w:t>
            </w:r>
          </w:p>
        </w:tc>
      </w:tr>
      <w:tr w:rsidR="00872491" w:rsidRPr="0002501E" w14:paraId="335A2896" w14:textId="77777777" w:rsidTr="00B65B79">
        <w:trPr>
          <w:cantSplit/>
        </w:trPr>
        <w:tc>
          <w:tcPr>
            <w:tcW w:w="4251" w:type="dxa"/>
          </w:tcPr>
          <w:p w14:paraId="335A2892"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355.7</w:t>
            </w:r>
          </w:p>
          <w:p w14:paraId="335A2893"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PERSONAL POLICY</w:t>
            </w:r>
          </w:p>
        </w:tc>
        <w:tc>
          <w:tcPr>
            <w:tcW w:w="5099" w:type="dxa"/>
          </w:tcPr>
          <w:p w14:paraId="335A2894"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^IBA(355.7,</w:t>
            </w:r>
          </w:p>
          <w:p w14:paraId="335A2895"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 xml:space="preserve">This file contains the insurance riders that have been purchased as add-on coverage to a group plan.  This information is used internally for display purposes only.  </w:t>
            </w:r>
          </w:p>
        </w:tc>
      </w:tr>
      <w:tr w:rsidR="00972291" w:rsidRPr="0002501E" w14:paraId="335A289D" w14:textId="77777777" w:rsidTr="00B65B79">
        <w:trPr>
          <w:cantSplit/>
        </w:trPr>
        <w:tc>
          <w:tcPr>
            <w:tcW w:w="4251" w:type="dxa"/>
          </w:tcPr>
          <w:p w14:paraId="335A2897"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355.8</w:t>
            </w:r>
          </w:p>
          <w:p w14:paraId="335A2898"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SPONSOR</w:t>
            </w:r>
          </w:p>
        </w:tc>
        <w:tc>
          <w:tcPr>
            <w:tcW w:w="5099" w:type="dxa"/>
          </w:tcPr>
          <w:p w14:paraId="335A2899" w14:textId="77777777" w:rsidR="00972291" w:rsidRPr="0002501E" w:rsidRDefault="00EE1875" w:rsidP="00ED6416">
            <w:pPr>
              <w:rPr>
                <w:rFonts w:ascii="Times New Roman" w:hAnsi="Times New Roman"/>
                <w:sz w:val="22"/>
                <w:szCs w:val="22"/>
              </w:rPr>
            </w:pPr>
            <w:r w:rsidRPr="0002501E">
              <w:rPr>
                <w:rFonts w:ascii="Times New Roman" w:hAnsi="Times New Roman"/>
                <w:sz w:val="22"/>
                <w:szCs w:val="22"/>
              </w:rPr>
              <w:t>^IBA(355.8,</w:t>
            </w:r>
          </w:p>
          <w:p w14:paraId="335A289A" w14:textId="77777777" w:rsidR="00EE1875" w:rsidRPr="0002501E" w:rsidRDefault="00EE1875" w:rsidP="00EE1875">
            <w:pPr>
              <w:rPr>
                <w:rFonts w:ascii="Times New Roman" w:hAnsi="Times New Roman"/>
                <w:sz w:val="22"/>
                <w:szCs w:val="22"/>
              </w:rPr>
            </w:pPr>
            <w:r w:rsidRPr="0002501E">
              <w:rPr>
                <w:rFonts w:ascii="Times New Roman" w:hAnsi="Times New Roman"/>
                <w:sz w:val="22"/>
                <w:szCs w:val="22"/>
              </w:rPr>
              <w:t xml:space="preserve">The SPONSOR file contains a list of people who are the sponsors for patients who have Tricare insurance coverage.  These people, who are typically active duty personnel or military retirees, are stored as either patients (in file #2) or non-patients in the SPONSOR PERSON (#355.82) file.  A variable pointer is used to point to the person in either of those two files.  </w:t>
            </w:r>
          </w:p>
          <w:p w14:paraId="335A289B" w14:textId="77777777" w:rsidR="00EE1875" w:rsidRPr="0002501E" w:rsidRDefault="00EE1875" w:rsidP="00EE1875">
            <w:pPr>
              <w:rPr>
                <w:rFonts w:ascii="Times New Roman" w:hAnsi="Times New Roman"/>
                <w:sz w:val="22"/>
                <w:szCs w:val="22"/>
              </w:rPr>
            </w:pPr>
            <w:r w:rsidRPr="0002501E">
              <w:rPr>
                <w:rFonts w:ascii="Times New Roman" w:hAnsi="Times New Roman"/>
                <w:sz w:val="22"/>
                <w:szCs w:val="22"/>
              </w:rPr>
              <w:t xml:space="preserve"> </w:t>
            </w:r>
          </w:p>
          <w:p w14:paraId="335A289C" w14:textId="77777777" w:rsidR="00EE1875" w:rsidRPr="0002501E" w:rsidRDefault="00EE1875" w:rsidP="00EE1875">
            <w:pPr>
              <w:rPr>
                <w:rFonts w:ascii="Times New Roman" w:hAnsi="Times New Roman"/>
                <w:sz w:val="22"/>
                <w:szCs w:val="22"/>
              </w:rPr>
            </w:pPr>
            <w:r w:rsidRPr="0002501E">
              <w:rPr>
                <w:rFonts w:ascii="Times New Roman" w:hAnsi="Times New Roman"/>
                <w:sz w:val="22"/>
                <w:szCs w:val="22"/>
              </w:rPr>
              <w:t>This file is used as a list of sponsors who may be the sponsor of more than one patient.  The SPONSOR RELATIONSHIP (#355.81) file relates a sponsor to a specific patient.</w:t>
            </w:r>
          </w:p>
        </w:tc>
      </w:tr>
      <w:tr w:rsidR="00972291" w:rsidRPr="0002501E" w14:paraId="335A28A2" w14:textId="77777777" w:rsidTr="00B65B79">
        <w:trPr>
          <w:cantSplit/>
        </w:trPr>
        <w:tc>
          <w:tcPr>
            <w:tcW w:w="4251" w:type="dxa"/>
          </w:tcPr>
          <w:p w14:paraId="335A289E"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355.81</w:t>
            </w:r>
          </w:p>
          <w:p w14:paraId="335A289F"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SPONSOR RELATIONSHIP</w:t>
            </w:r>
          </w:p>
        </w:tc>
        <w:tc>
          <w:tcPr>
            <w:tcW w:w="5099" w:type="dxa"/>
          </w:tcPr>
          <w:p w14:paraId="335A28A0" w14:textId="77777777" w:rsidR="00972291" w:rsidRPr="0002501E" w:rsidRDefault="009B4014" w:rsidP="00ED6416">
            <w:pPr>
              <w:rPr>
                <w:rFonts w:ascii="Times New Roman" w:hAnsi="Times New Roman"/>
                <w:sz w:val="22"/>
                <w:szCs w:val="22"/>
              </w:rPr>
            </w:pPr>
            <w:r w:rsidRPr="0002501E">
              <w:rPr>
                <w:rFonts w:ascii="Times New Roman" w:hAnsi="Times New Roman"/>
                <w:sz w:val="22"/>
                <w:szCs w:val="22"/>
              </w:rPr>
              <w:t>^IBA(355.81,</w:t>
            </w:r>
          </w:p>
          <w:p w14:paraId="335A28A1"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The Sponsor Relationship file is used to associate a sponsor in file #355.8 with a patient.  The attributes associated with that sponsor/patient relationship are stored in this file.</w:t>
            </w:r>
          </w:p>
        </w:tc>
      </w:tr>
      <w:tr w:rsidR="00972291" w:rsidRPr="0002501E" w14:paraId="335A28A7" w14:textId="77777777" w:rsidTr="00B65B79">
        <w:trPr>
          <w:cantSplit/>
        </w:trPr>
        <w:tc>
          <w:tcPr>
            <w:tcW w:w="4251" w:type="dxa"/>
          </w:tcPr>
          <w:p w14:paraId="335A28A3"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lastRenderedPageBreak/>
              <w:t>355.82</w:t>
            </w:r>
          </w:p>
          <w:p w14:paraId="335A28A4"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SPONSOR PERSON</w:t>
            </w:r>
          </w:p>
        </w:tc>
        <w:tc>
          <w:tcPr>
            <w:tcW w:w="5099" w:type="dxa"/>
          </w:tcPr>
          <w:p w14:paraId="335A28A5" w14:textId="77777777" w:rsidR="00972291" w:rsidRPr="0002501E" w:rsidRDefault="009B4014" w:rsidP="00ED6416">
            <w:pPr>
              <w:rPr>
                <w:rFonts w:ascii="Times New Roman" w:hAnsi="Times New Roman"/>
                <w:sz w:val="22"/>
                <w:szCs w:val="22"/>
              </w:rPr>
            </w:pPr>
            <w:r w:rsidRPr="0002501E">
              <w:rPr>
                <w:rFonts w:ascii="Times New Roman" w:hAnsi="Times New Roman"/>
                <w:sz w:val="22"/>
                <w:szCs w:val="22"/>
              </w:rPr>
              <w:t>^IBA(355.82,</w:t>
            </w:r>
          </w:p>
          <w:p w14:paraId="335A28A6"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This file is pointed to by the SPONSOR (#355.8) and contains all sponsors who are not patients.  This file contains the non-patient sponsor's name, date of birth, and social security number, all of which are retrieved from the PATIENT (#2) file for sponsors who are patients.  Other pertinent sponsor information is stored in the SPONSOR (#355.8) file.</w:t>
            </w:r>
          </w:p>
        </w:tc>
      </w:tr>
      <w:tr w:rsidR="00972291" w:rsidRPr="0002501E" w14:paraId="335A28AC" w14:textId="77777777" w:rsidTr="00B65B79">
        <w:trPr>
          <w:cantSplit/>
        </w:trPr>
        <w:tc>
          <w:tcPr>
            <w:tcW w:w="4251" w:type="dxa"/>
          </w:tcPr>
          <w:p w14:paraId="335A28A8"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355.9</w:t>
            </w:r>
          </w:p>
          <w:p w14:paraId="335A28A9"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IB BILLING PRACTITIONER ID</w:t>
            </w:r>
          </w:p>
        </w:tc>
        <w:tc>
          <w:tcPr>
            <w:tcW w:w="5099" w:type="dxa"/>
          </w:tcPr>
          <w:p w14:paraId="335A28AA" w14:textId="77777777" w:rsidR="00972291" w:rsidRPr="0002501E" w:rsidRDefault="009B4014" w:rsidP="00ED6416">
            <w:pPr>
              <w:rPr>
                <w:rFonts w:ascii="Times New Roman" w:hAnsi="Times New Roman"/>
                <w:sz w:val="22"/>
                <w:szCs w:val="22"/>
              </w:rPr>
            </w:pPr>
            <w:r w:rsidRPr="0002501E">
              <w:rPr>
                <w:rFonts w:ascii="Times New Roman" w:hAnsi="Times New Roman"/>
                <w:sz w:val="22"/>
                <w:szCs w:val="22"/>
              </w:rPr>
              <w:t>^IBA(355.9,</w:t>
            </w:r>
          </w:p>
          <w:p w14:paraId="335A28AB"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This file contains one record for each unique billing provider id number that an individual provider (practitioner) is assigned by an insurance company or by a licensing or government entity.  Entries without an insurance company indicate the number is assigned to the practitioner by a licensing or government entity and will apply to all insurance companies.</w:t>
            </w:r>
          </w:p>
        </w:tc>
      </w:tr>
      <w:tr w:rsidR="00972291" w:rsidRPr="0002501E" w14:paraId="335A28B1" w14:textId="77777777" w:rsidTr="00B65B79">
        <w:trPr>
          <w:cantSplit/>
        </w:trPr>
        <w:tc>
          <w:tcPr>
            <w:tcW w:w="4251" w:type="dxa"/>
          </w:tcPr>
          <w:p w14:paraId="335A28AD"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355.91</w:t>
            </w:r>
          </w:p>
          <w:p w14:paraId="335A28AE"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IB INSURANCE CO LEVEL BILLING PROV ID</w:t>
            </w:r>
          </w:p>
        </w:tc>
        <w:tc>
          <w:tcPr>
            <w:tcW w:w="5099" w:type="dxa"/>
          </w:tcPr>
          <w:p w14:paraId="335A28AF" w14:textId="77777777" w:rsidR="00972291" w:rsidRPr="0002501E" w:rsidRDefault="009B4014" w:rsidP="00ED6416">
            <w:pPr>
              <w:rPr>
                <w:rFonts w:ascii="Times New Roman" w:hAnsi="Times New Roman"/>
                <w:sz w:val="22"/>
                <w:szCs w:val="22"/>
              </w:rPr>
            </w:pPr>
            <w:r w:rsidRPr="0002501E">
              <w:rPr>
                <w:rFonts w:ascii="Times New Roman" w:hAnsi="Times New Roman"/>
                <w:sz w:val="22"/>
                <w:szCs w:val="22"/>
              </w:rPr>
              <w:t>^IBA(355.91,</w:t>
            </w:r>
          </w:p>
          <w:p w14:paraId="335A28B0"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This file contains one record for each provider id that an insurance company assigns to a facility for ALL billing providers at the facility.  Each record can be for an insurance company and any combination of the patient status, form type and care unit.  There must be only one record for each combination.</w:t>
            </w:r>
          </w:p>
        </w:tc>
      </w:tr>
      <w:tr w:rsidR="00972291" w:rsidRPr="0002501E" w14:paraId="335A28B6" w14:textId="77777777" w:rsidTr="00B65B79">
        <w:trPr>
          <w:cantSplit/>
        </w:trPr>
        <w:tc>
          <w:tcPr>
            <w:tcW w:w="4251" w:type="dxa"/>
          </w:tcPr>
          <w:p w14:paraId="335A28B2"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355.92</w:t>
            </w:r>
          </w:p>
          <w:p w14:paraId="335A28B3"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FACILITY BILLING ID</w:t>
            </w:r>
          </w:p>
        </w:tc>
        <w:tc>
          <w:tcPr>
            <w:tcW w:w="5099" w:type="dxa"/>
          </w:tcPr>
          <w:p w14:paraId="335A28B4" w14:textId="77777777" w:rsidR="00972291" w:rsidRPr="0002501E" w:rsidRDefault="009B4014" w:rsidP="00ED6416">
            <w:pPr>
              <w:rPr>
                <w:rFonts w:ascii="Times New Roman" w:hAnsi="Times New Roman"/>
                <w:sz w:val="22"/>
                <w:szCs w:val="22"/>
              </w:rPr>
            </w:pPr>
            <w:r w:rsidRPr="0002501E">
              <w:rPr>
                <w:rFonts w:ascii="Times New Roman" w:hAnsi="Times New Roman"/>
                <w:sz w:val="22"/>
                <w:szCs w:val="22"/>
              </w:rPr>
              <w:t>^IBA(355.92,</w:t>
            </w:r>
          </w:p>
          <w:p w14:paraId="335A28B5"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This file contains one record for each facility id that an insurance company assigns to a facility.  Each record can be for an insurance company and any combination of the patient status and form type.  There must be only one record for each combination.</w:t>
            </w:r>
          </w:p>
        </w:tc>
      </w:tr>
      <w:tr w:rsidR="00872491" w:rsidRPr="0002501E" w14:paraId="335A28BB" w14:textId="77777777" w:rsidTr="00B65B79">
        <w:trPr>
          <w:cantSplit/>
        </w:trPr>
        <w:tc>
          <w:tcPr>
            <w:tcW w:w="4251" w:type="dxa"/>
          </w:tcPr>
          <w:p w14:paraId="335A28B7"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355.93</w:t>
            </w:r>
          </w:p>
          <w:p w14:paraId="335A28B8"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 NON/OTHER VA BILLING PROVIDER</w:t>
            </w:r>
          </w:p>
        </w:tc>
        <w:tc>
          <w:tcPr>
            <w:tcW w:w="5099" w:type="dxa"/>
          </w:tcPr>
          <w:p w14:paraId="335A28B9"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^IBA(355.93,</w:t>
            </w:r>
          </w:p>
          <w:p w14:paraId="335A28BA"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This file contains data for non-VA facilities that provide services for VA patients who have reimbursable insurance for these services.</w:t>
            </w:r>
          </w:p>
        </w:tc>
      </w:tr>
      <w:tr w:rsidR="00146D05" w:rsidRPr="0002501E" w14:paraId="335A28C0" w14:textId="77777777" w:rsidTr="00B65B79">
        <w:trPr>
          <w:cantSplit/>
        </w:trPr>
        <w:tc>
          <w:tcPr>
            <w:tcW w:w="4251" w:type="dxa"/>
          </w:tcPr>
          <w:p w14:paraId="335A28BC" w14:textId="77777777" w:rsidR="00146D05" w:rsidRPr="0002501E" w:rsidRDefault="00146D05" w:rsidP="00146D05">
            <w:pPr>
              <w:rPr>
                <w:rFonts w:ascii="Times New Roman" w:hAnsi="Times New Roman"/>
                <w:sz w:val="22"/>
                <w:szCs w:val="22"/>
              </w:rPr>
            </w:pPr>
            <w:r w:rsidRPr="0002501E">
              <w:rPr>
                <w:rFonts w:ascii="Times New Roman" w:hAnsi="Times New Roman"/>
                <w:sz w:val="22"/>
                <w:szCs w:val="22"/>
              </w:rPr>
              <w:t>355.95</w:t>
            </w:r>
          </w:p>
          <w:p w14:paraId="335A28BD" w14:textId="77777777" w:rsidR="00146D05" w:rsidRPr="0002501E" w:rsidRDefault="00146D05" w:rsidP="00146D05">
            <w:pPr>
              <w:rPr>
                <w:rFonts w:ascii="Times New Roman" w:hAnsi="Times New Roman"/>
                <w:sz w:val="22"/>
                <w:szCs w:val="22"/>
              </w:rPr>
            </w:pPr>
            <w:r w:rsidRPr="0002501E">
              <w:rPr>
                <w:rFonts w:ascii="Times New Roman" w:hAnsi="Times New Roman"/>
                <w:sz w:val="22"/>
                <w:szCs w:val="22"/>
              </w:rPr>
              <w:t>IB PROVIDER ID CARE UNIT</w:t>
            </w:r>
          </w:p>
        </w:tc>
        <w:tc>
          <w:tcPr>
            <w:tcW w:w="5099" w:type="dxa"/>
          </w:tcPr>
          <w:p w14:paraId="335A28BE" w14:textId="77777777" w:rsidR="00146D05" w:rsidRPr="0002501E" w:rsidRDefault="009B4014" w:rsidP="00ED6416">
            <w:pPr>
              <w:rPr>
                <w:rFonts w:ascii="Times New Roman" w:hAnsi="Times New Roman"/>
                <w:sz w:val="22"/>
                <w:szCs w:val="22"/>
              </w:rPr>
            </w:pPr>
            <w:r w:rsidRPr="0002501E">
              <w:rPr>
                <w:rFonts w:ascii="Times New Roman" w:hAnsi="Times New Roman"/>
                <w:sz w:val="22"/>
                <w:szCs w:val="22"/>
              </w:rPr>
              <w:t>^IBA(355.95,</w:t>
            </w:r>
          </w:p>
          <w:p w14:paraId="335A28BF"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 xml:space="preserve">This file contains the data values (referred to as care units) to be used to match a provider on a claim to the correct provider id #. </w:t>
            </w:r>
            <w:r w:rsidR="001413A4">
              <w:rPr>
                <w:rFonts w:ascii="Times New Roman" w:hAnsi="Times New Roman"/>
                <w:sz w:val="22"/>
                <w:szCs w:val="22"/>
              </w:rPr>
              <w:t xml:space="preserve"> </w:t>
            </w:r>
            <w:r w:rsidRPr="0002501E">
              <w:rPr>
                <w:rFonts w:ascii="Times New Roman" w:hAnsi="Times New Roman"/>
                <w:sz w:val="22"/>
                <w:szCs w:val="22"/>
              </w:rPr>
              <w:t>The entries in this file are specific to an insurance company.</w:t>
            </w:r>
          </w:p>
        </w:tc>
      </w:tr>
      <w:tr w:rsidR="00146D05" w:rsidRPr="0002501E" w14:paraId="335A28C5" w14:textId="77777777" w:rsidTr="00B65B79">
        <w:trPr>
          <w:cantSplit/>
        </w:trPr>
        <w:tc>
          <w:tcPr>
            <w:tcW w:w="4251" w:type="dxa"/>
          </w:tcPr>
          <w:p w14:paraId="335A28C1" w14:textId="77777777" w:rsidR="00146D05" w:rsidRPr="0002501E" w:rsidRDefault="00146D05" w:rsidP="00146D05">
            <w:pPr>
              <w:rPr>
                <w:rFonts w:ascii="Times New Roman" w:hAnsi="Times New Roman"/>
                <w:sz w:val="22"/>
                <w:szCs w:val="22"/>
              </w:rPr>
            </w:pPr>
            <w:r w:rsidRPr="0002501E">
              <w:rPr>
                <w:rFonts w:ascii="Times New Roman" w:hAnsi="Times New Roman"/>
                <w:sz w:val="22"/>
                <w:szCs w:val="22"/>
              </w:rPr>
              <w:t>355.96</w:t>
            </w:r>
          </w:p>
          <w:p w14:paraId="335A28C2" w14:textId="77777777" w:rsidR="00146D05" w:rsidRPr="0002501E" w:rsidRDefault="00146D05" w:rsidP="00146D05">
            <w:pPr>
              <w:rPr>
                <w:rFonts w:ascii="Times New Roman" w:hAnsi="Times New Roman"/>
                <w:sz w:val="22"/>
                <w:szCs w:val="22"/>
              </w:rPr>
            </w:pPr>
            <w:r w:rsidRPr="0002501E">
              <w:rPr>
                <w:rFonts w:ascii="Times New Roman" w:hAnsi="Times New Roman"/>
                <w:sz w:val="22"/>
                <w:szCs w:val="22"/>
              </w:rPr>
              <w:t>IB INS CO PROVIDER ID CARE UNIT</w:t>
            </w:r>
          </w:p>
        </w:tc>
        <w:tc>
          <w:tcPr>
            <w:tcW w:w="5099" w:type="dxa"/>
          </w:tcPr>
          <w:p w14:paraId="335A28C3" w14:textId="77777777" w:rsidR="00146D05" w:rsidRPr="0002501E" w:rsidRDefault="009B4014" w:rsidP="00ED6416">
            <w:pPr>
              <w:rPr>
                <w:rFonts w:ascii="Times New Roman" w:hAnsi="Times New Roman"/>
                <w:sz w:val="22"/>
                <w:szCs w:val="22"/>
              </w:rPr>
            </w:pPr>
            <w:r w:rsidRPr="0002501E">
              <w:rPr>
                <w:rFonts w:ascii="Times New Roman" w:hAnsi="Times New Roman"/>
                <w:sz w:val="22"/>
                <w:szCs w:val="22"/>
              </w:rPr>
              <w:t>^IBA(355.96,</w:t>
            </w:r>
          </w:p>
          <w:p w14:paraId="335A28C4"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 xml:space="preserve">This file defines the 'list' of care units that an insurance company uses to assign provider </w:t>
            </w:r>
            <w:r w:rsidR="00A47C35" w:rsidRPr="0002501E">
              <w:rPr>
                <w:rFonts w:ascii="Times New Roman" w:hAnsi="Times New Roman"/>
                <w:sz w:val="22"/>
                <w:szCs w:val="22"/>
              </w:rPr>
              <w:t>ids</w:t>
            </w:r>
            <w:r w:rsidRPr="0002501E">
              <w:rPr>
                <w:rFonts w:ascii="Times New Roman" w:hAnsi="Times New Roman"/>
                <w:sz w:val="22"/>
                <w:szCs w:val="22"/>
              </w:rPr>
              <w:t xml:space="preserve">.  Each record must have an insurance company, a provider type and a care unit entry. </w:t>
            </w:r>
            <w:r w:rsidR="001413A4">
              <w:rPr>
                <w:rFonts w:ascii="Times New Roman" w:hAnsi="Times New Roman"/>
                <w:sz w:val="22"/>
                <w:szCs w:val="22"/>
              </w:rPr>
              <w:t xml:space="preserve"> </w:t>
            </w:r>
            <w:r w:rsidRPr="0002501E">
              <w:rPr>
                <w:rFonts w:ascii="Times New Roman" w:hAnsi="Times New Roman"/>
                <w:sz w:val="22"/>
                <w:szCs w:val="22"/>
              </w:rPr>
              <w:t xml:space="preserve">The sum total of all the records in this file for a given insurance company comprises the complete list of care units the insurance company requires the V.A. to use when determining provider </w:t>
            </w:r>
            <w:proofErr w:type="gramStart"/>
            <w:r w:rsidRPr="0002501E">
              <w:rPr>
                <w:rFonts w:ascii="Times New Roman" w:hAnsi="Times New Roman"/>
                <w:sz w:val="22"/>
                <w:szCs w:val="22"/>
              </w:rPr>
              <w:t>id's</w:t>
            </w:r>
            <w:proofErr w:type="gramEnd"/>
            <w:r w:rsidRPr="0002501E">
              <w:rPr>
                <w:rFonts w:ascii="Times New Roman" w:hAnsi="Times New Roman"/>
                <w:sz w:val="22"/>
                <w:szCs w:val="22"/>
              </w:rPr>
              <w:t xml:space="preserve"> for any claims sent to them.</w:t>
            </w:r>
          </w:p>
        </w:tc>
      </w:tr>
      <w:tr w:rsidR="00146D05" w:rsidRPr="0002501E" w14:paraId="335A28CA" w14:textId="77777777" w:rsidTr="00B65B79">
        <w:trPr>
          <w:cantSplit/>
        </w:trPr>
        <w:tc>
          <w:tcPr>
            <w:tcW w:w="4251" w:type="dxa"/>
          </w:tcPr>
          <w:p w14:paraId="335A28C6" w14:textId="77777777" w:rsidR="00146D05" w:rsidRPr="0002501E" w:rsidRDefault="00146D05" w:rsidP="00146D05">
            <w:pPr>
              <w:rPr>
                <w:rFonts w:ascii="Times New Roman" w:hAnsi="Times New Roman"/>
                <w:sz w:val="22"/>
                <w:szCs w:val="22"/>
              </w:rPr>
            </w:pPr>
            <w:r w:rsidRPr="0002501E">
              <w:rPr>
                <w:rFonts w:ascii="Times New Roman" w:hAnsi="Times New Roman"/>
                <w:sz w:val="22"/>
                <w:szCs w:val="22"/>
              </w:rPr>
              <w:lastRenderedPageBreak/>
              <w:t>355.97</w:t>
            </w:r>
          </w:p>
          <w:p w14:paraId="335A28C7" w14:textId="77777777" w:rsidR="00146D05" w:rsidRPr="0002501E" w:rsidRDefault="00146D05" w:rsidP="00146D05">
            <w:pPr>
              <w:rPr>
                <w:rFonts w:ascii="Times New Roman" w:hAnsi="Times New Roman"/>
                <w:sz w:val="22"/>
                <w:szCs w:val="22"/>
              </w:rPr>
            </w:pPr>
            <w:r w:rsidRPr="0002501E">
              <w:rPr>
                <w:rFonts w:ascii="Times New Roman" w:hAnsi="Times New Roman"/>
                <w:sz w:val="22"/>
                <w:szCs w:val="22"/>
              </w:rPr>
              <w:t>IB PROVIDER ID # TYPE</w:t>
            </w:r>
          </w:p>
        </w:tc>
        <w:tc>
          <w:tcPr>
            <w:tcW w:w="5099" w:type="dxa"/>
          </w:tcPr>
          <w:p w14:paraId="335A28C8" w14:textId="77777777" w:rsidR="00146D05" w:rsidRPr="0002501E" w:rsidRDefault="009B4014" w:rsidP="00ED6416">
            <w:pPr>
              <w:rPr>
                <w:rFonts w:ascii="Times New Roman" w:hAnsi="Times New Roman"/>
                <w:sz w:val="22"/>
                <w:szCs w:val="22"/>
              </w:rPr>
            </w:pPr>
            <w:r w:rsidRPr="0002501E">
              <w:rPr>
                <w:rFonts w:ascii="Times New Roman" w:hAnsi="Times New Roman"/>
                <w:sz w:val="22"/>
                <w:szCs w:val="22"/>
              </w:rPr>
              <w:t>^IBE(355.97,</w:t>
            </w:r>
          </w:p>
          <w:p w14:paraId="335A28C9"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There can be many different kinds of provider id numbers that may need to be reported when billing for hospital and professional services.</w:t>
            </w:r>
            <w:r w:rsidR="001413A4">
              <w:rPr>
                <w:rFonts w:ascii="Times New Roman" w:hAnsi="Times New Roman"/>
                <w:sz w:val="22"/>
                <w:szCs w:val="22"/>
              </w:rPr>
              <w:t xml:space="preserve"> </w:t>
            </w:r>
            <w:r w:rsidRPr="0002501E">
              <w:rPr>
                <w:rFonts w:ascii="Times New Roman" w:hAnsi="Times New Roman"/>
                <w:sz w:val="22"/>
                <w:szCs w:val="22"/>
              </w:rPr>
              <w:t xml:space="preserve"> This file contains entries that will be used to classify or identify the valid kinds of provider ids that the V.A. will use.  This is needed specifically for the transmission of bills so the proper interpretation of the ID's can be made electronically.</w:t>
            </w:r>
          </w:p>
        </w:tc>
      </w:tr>
      <w:tr w:rsidR="005B1C4A" w:rsidRPr="0002501E" w14:paraId="335A28CF" w14:textId="77777777" w:rsidTr="00B65B79">
        <w:trPr>
          <w:cantSplit/>
        </w:trPr>
        <w:tc>
          <w:tcPr>
            <w:tcW w:w="4251" w:type="dxa"/>
          </w:tcPr>
          <w:p w14:paraId="335A28CB" w14:textId="77777777" w:rsidR="005B1C4A" w:rsidRDefault="005B1C4A" w:rsidP="00C91C80">
            <w:pPr>
              <w:rPr>
                <w:rFonts w:ascii="Times New Roman" w:hAnsi="Times New Roman"/>
                <w:sz w:val="22"/>
                <w:szCs w:val="22"/>
              </w:rPr>
            </w:pPr>
            <w:r>
              <w:rPr>
                <w:rFonts w:ascii="Times New Roman" w:hAnsi="Times New Roman"/>
                <w:sz w:val="22"/>
                <w:szCs w:val="22"/>
              </w:rPr>
              <w:t>355.98</w:t>
            </w:r>
          </w:p>
          <w:p w14:paraId="335A28CC" w14:textId="77777777" w:rsidR="005B1C4A" w:rsidRPr="0002501E" w:rsidRDefault="005B1C4A" w:rsidP="00C91C80">
            <w:pPr>
              <w:rPr>
                <w:rFonts w:ascii="Times New Roman" w:hAnsi="Times New Roman"/>
                <w:sz w:val="22"/>
                <w:szCs w:val="22"/>
              </w:rPr>
            </w:pPr>
            <w:r w:rsidRPr="00D34CEC">
              <w:rPr>
                <w:rFonts w:ascii="Times New Roman" w:hAnsi="Times New Roman"/>
                <w:sz w:val="22"/>
                <w:szCs w:val="22"/>
              </w:rPr>
              <w:t>IB ALTERNATE PRIMARY ID TYPES</w:t>
            </w:r>
          </w:p>
        </w:tc>
        <w:tc>
          <w:tcPr>
            <w:tcW w:w="5099" w:type="dxa"/>
          </w:tcPr>
          <w:p w14:paraId="335A28CD" w14:textId="77777777" w:rsidR="005B1C4A" w:rsidRDefault="005B1C4A" w:rsidP="00C91C80">
            <w:pPr>
              <w:rPr>
                <w:rFonts w:ascii="Times New Roman" w:hAnsi="Times New Roman"/>
                <w:sz w:val="22"/>
                <w:szCs w:val="22"/>
              </w:rPr>
            </w:pPr>
            <w:r w:rsidRPr="00D34CEC">
              <w:rPr>
                <w:rFonts w:ascii="Times New Roman" w:hAnsi="Times New Roman"/>
                <w:sz w:val="22"/>
                <w:szCs w:val="22"/>
              </w:rPr>
              <w:t>^IBA(355.98,</w:t>
            </w:r>
          </w:p>
          <w:p w14:paraId="335A28CE" w14:textId="77777777" w:rsidR="005B1C4A" w:rsidRPr="0002501E" w:rsidRDefault="005B1C4A" w:rsidP="00C91C80">
            <w:pPr>
              <w:rPr>
                <w:rFonts w:ascii="Times New Roman" w:hAnsi="Times New Roman"/>
                <w:sz w:val="22"/>
                <w:szCs w:val="22"/>
              </w:rPr>
            </w:pPr>
            <w:r w:rsidRPr="00D34CEC">
              <w:rPr>
                <w:rFonts w:ascii="Times New Roman" w:hAnsi="Times New Roman"/>
                <w:sz w:val="22"/>
                <w:szCs w:val="22"/>
              </w:rPr>
              <w:t>This file contains the Alternate Primary Pa</w:t>
            </w:r>
            <w:r>
              <w:rPr>
                <w:rFonts w:ascii="Times New Roman" w:hAnsi="Times New Roman"/>
                <w:sz w:val="22"/>
                <w:szCs w:val="22"/>
              </w:rPr>
              <w:t xml:space="preserve">yer ID Types, which are used to </w:t>
            </w:r>
            <w:r w:rsidRPr="00D34CEC">
              <w:rPr>
                <w:rFonts w:ascii="Times New Roman" w:hAnsi="Times New Roman"/>
                <w:sz w:val="22"/>
                <w:szCs w:val="22"/>
              </w:rPr>
              <w:t>identify an Alternate Primary Payer ID for a payer to be sent on the outgoing</w:t>
            </w:r>
            <w:r>
              <w:rPr>
                <w:rFonts w:ascii="Times New Roman" w:hAnsi="Times New Roman"/>
                <w:sz w:val="22"/>
                <w:szCs w:val="22"/>
              </w:rPr>
              <w:t xml:space="preserve"> </w:t>
            </w:r>
            <w:r w:rsidRPr="00D34CEC">
              <w:rPr>
                <w:rFonts w:ascii="Times New Roman" w:hAnsi="Times New Roman"/>
                <w:sz w:val="22"/>
                <w:szCs w:val="22"/>
              </w:rPr>
              <w:t>electronic claim (837).</w:t>
            </w:r>
          </w:p>
        </w:tc>
      </w:tr>
      <w:tr w:rsidR="006914D7" w:rsidRPr="0002501E" w14:paraId="335A28D4" w14:textId="77777777" w:rsidTr="00B65B79">
        <w:trPr>
          <w:cantSplit/>
        </w:trPr>
        <w:tc>
          <w:tcPr>
            <w:tcW w:w="4251" w:type="dxa"/>
          </w:tcPr>
          <w:p w14:paraId="335A28D0" w14:textId="77777777" w:rsidR="006914D7" w:rsidRPr="00983048" w:rsidRDefault="006914D7" w:rsidP="00096F5A">
            <w:pPr>
              <w:rPr>
                <w:rFonts w:ascii="Times New Roman" w:hAnsi="Times New Roman"/>
                <w:sz w:val="22"/>
                <w:szCs w:val="22"/>
              </w:rPr>
            </w:pPr>
            <w:bookmarkStart w:id="130" w:name="p71"/>
            <w:r w:rsidRPr="00983048">
              <w:rPr>
                <w:rFonts w:ascii="Times New Roman" w:hAnsi="Times New Roman"/>
                <w:sz w:val="22"/>
                <w:szCs w:val="22"/>
              </w:rPr>
              <w:t>355.99</w:t>
            </w:r>
            <w:bookmarkEnd w:id="130"/>
          </w:p>
          <w:p w14:paraId="335A28D1" w14:textId="77777777" w:rsidR="006914D7" w:rsidRPr="00983048" w:rsidRDefault="006914D7" w:rsidP="00096F5A">
            <w:pPr>
              <w:rPr>
                <w:rFonts w:ascii="Times New Roman" w:hAnsi="Times New Roman"/>
                <w:sz w:val="22"/>
                <w:szCs w:val="22"/>
              </w:rPr>
            </w:pPr>
            <w:r w:rsidRPr="00983048">
              <w:rPr>
                <w:rFonts w:ascii="Times New Roman" w:hAnsi="Times New Roman"/>
                <w:sz w:val="22"/>
                <w:szCs w:val="22"/>
              </w:rPr>
              <w:t>MASTER TYPE OF PLAN</w:t>
            </w:r>
          </w:p>
        </w:tc>
        <w:tc>
          <w:tcPr>
            <w:tcW w:w="5099" w:type="dxa"/>
          </w:tcPr>
          <w:p w14:paraId="335A28D2" w14:textId="77777777" w:rsidR="006914D7" w:rsidRPr="00983048" w:rsidRDefault="006914D7" w:rsidP="00096F5A">
            <w:pPr>
              <w:rPr>
                <w:rFonts w:ascii="Times New Roman" w:hAnsi="Times New Roman"/>
                <w:sz w:val="22"/>
                <w:szCs w:val="22"/>
              </w:rPr>
            </w:pPr>
            <w:r w:rsidRPr="00983048">
              <w:rPr>
                <w:rFonts w:ascii="Times New Roman" w:hAnsi="Times New Roman"/>
                <w:sz w:val="22"/>
                <w:szCs w:val="22"/>
              </w:rPr>
              <w:t>^IBEMTOP(355.99,</w:t>
            </w:r>
          </w:p>
          <w:p w14:paraId="335A28D3" w14:textId="77777777" w:rsidR="006914D7" w:rsidRPr="00983048" w:rsidRDefault="006914D7" w:rsidP="007D4C0C">
            <w:pPr>
              <w:rPr>
                <w:rFonts w:ascii="Times New Roman" w:hAnsi="Times New Roman"/>
                <w:sz w:val="22"/>
                <w:szCs w:val="22"/>
              </w:rPr>
            </w:pPr>
            <w:r w:rsidRPr="00983048">
              <w:rPr>
                <w:rFonts w:ascii="Times New Roman" w:hAnsi="Times New Roman"/>
                <w:sz w:val="22"/>
                <w:szCs w:val="22"/>
              </w:rPr>
              <w:t>This file contains coding system and code data used for association to the MASTER TYPE OF PLAN field within the TYPE OF PLAN file #355.1 for the purposes of native standardization between the VA and the users of its data</w:t>
            </w:r>
            <w:r w:rsidR="00ED02E4" w:rsidRPr="00983048">
              <w:rPr>
                <w:rFonts w:ascii="Times New Roman" w:hAnsi="Times New Roman"/>
                <w:sz w:val="22"/>
                <w:szCs w:val="22"/>
              </w:rPr>
              <w:t>.</w:t>
            </w:r>
          </w:p>
        </w:tc>
      </w:tr>
      <w:tr w:rsidR="006914D7" w:rsidRPr="0002501E" w14:paraId="335A28D9" w14:textId="77777777" w:rsidTr="00B65B79">
        <w:trPr>
          <w:cantSplit/>
        </w:trPr>
        <w:tc>
          <w:tcPr>
            <w:tcW w:w="4251" w:type="dxa"/>
          </w:tcPr>
          <w:p w14:paraId="335A28D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w:t>
            </w:r>
          </w:p>
          <w:p w14:paraId="335A28D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w:t>
            </w:r>
          </w:p>
        </w:tc>
        <w:tc>
          <w:tcPr>
            <w:tcW w:w="5099" w:type="dxa"/>
          </w:tcPr>
          <w:p w14:paraId="335A28D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w:t>
            </w:r>
          </w:p>
          <w:p w14:paraId="335A28D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may contain entries of all types of billable events that need to be tracked by MCCR.  The information in this file is used for MCCR and/or UR purposes.  It is information about the event itself not otherwise stored or pertinent for MCCR purposes.  </w:t>
            </w:r>
          </w:p>
        </w:tc>
      </w:tr>
      <w:tr w:rsidR="006914D7" w:rsidRPr="0002501E" w14:paraId="335A28DF" w14:textId="77777777" w:rsidTr="00B65B79">
        <w:trPr>
          <w:cantSplit/>
        </w:trPr>
        <w:tc>
          <w:tcPr>
            <w:tcW w:w="4251" w:type="dxa"/>
          </w:tcPr>
          <w:p w14:paraId="335A28DA" w14:textId="77777777" w:rsidR="006914D7" w:rsidRDefault="006914D7" w:rsidP="00C91C80">
            <w:pPr>
              <w:rPr>
                <w:rFonts w:ascii="Times New Roman" w:hAnsi="Times New Roman"/>
                <w:sz w:val="22"/>
                <w:szCs w:val="22"/>
              </w:rPr>
            </w:pPr>
            <w:r>
              <w:rPr>
                <w:rFonts w:ascii="Times New Roman" w:hAnsi="Times New Roman"/>
                <w:sz w:val="22"/>
                <w:szCs w:val="22"/>
              </w:rPr>
              <w:t>356.001</w:t>
            </w:r>
          </w:p>
          <w:p w14:paraId="335A28DB"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REQUEST CATEGORY</w:t>
            </w:r>
          </w:p>
        </w:tc>
        <w:tc>
          <w:tcPr>
            <w:tcW w:w="5099" w:type="dxa"/>
          </w:tcPr>
          <w:p w14:paraId="335A28DC" w14:textId="77777777" w:rsidR="006914D7" w:rsidRDefault="006914D7" w:rsidP="00C91C80">
            <w:pPr>
              <w:rPr>
                <w:rFonts w:ascii="Times New Roman" w:hAnsi="Times New Roman"/>
                <w:sz w:val="22"/>
                <w:szCs w:val="22"/>
              </w:rPr>
            </w:pPr>
            <w:r>
              <w:rPr>
                <w:rFonts w:ascii="Times New Roman" w:hAnsi="Times New Roman"/>
                <w:sz w:val="22"/>
                <w:szCs w:val="22"/>
              </w:rPr>
              <w:t>^IBT(356.001,</w:t>
            </w:r>
          </w:p>
          <w:p w14:paraId="335A28DD"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request categories.</w:t>
            </w:r>
          </w:p>
          <w:p w14:paraId="335A28DE"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8E5" w14:textId="77777777" w:rsidTr="00B65B79">
        <w:trPr>
          <w:cantSplit/>
        </w:trPr>
        <w:tc>
          <w:tcPr>
            <w:tcW w:w="4251" w:type="dxa"/>
          </w:tcPr>
          <w:p w14:paraId="335A28E0" w14:textId="77777777" w:rsidR="006914D7" w:rsidRDefault="006914D7" w:rsidP="00C91C80">
            <w:pPr>
              <w:rPr>
                <w:rFonts w:ascii="Times New Roman" w:hAnsi="Times New Roman"/>
                <w:sz w:val="22"/>
                <w:szCs w:val="22"/>
              </w:rPr>
            </w:pPr>
            <w:r>
              <w:rPr>
                <w:rFonts w:ascii="Times New Roman" w:hAnsi="Times New Roman"/>
                <w:sz w:val="22"/>
                <w:szCs w:val="22"/>
              </w:rPr>
              <w:t>356.002</w:t>
            </w:r>
          </w:p>
          <w:p w14:paraId="335A28E1"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CERTIFICATION TYPE CODE</w:t>
            </w:r>
          </w:p>
        </w:tc>
        <w:tc>
          <w:tcPr>
            <w:tcW w:w="5099" w:type="dxa"/>
          </w:tcPr>
          <w:p w14:paraId="335A28E2" w14:textId="77777777" w:rsidR="006914D7" w:rsidRDefault="006914D7" w:rsidP="00C91C80">
            <w:pPr>
              <w:rPr>
                <w:rFonts w:ascii="Times New Roman" w:hAnsi="Times New Roman"/>
                <w:sz w:val="22"/>
                <w:szCs w:val="22"/>
              </w:rPr>
            </w:pPr>
            <w:r>
              <w:rPr>
                <w:rFonts w:ascii="Times New Roman" w:hAnsi="Times New Roman"/>
                <w:sz w:val="22"/>
                <w:szCs w:val="22"/>
              </w:rPr>
              <w:t>^IBT(356.002,</w:t>
            </w:r>
          </w:p>
          <w:p w14:paraId="335A28E3"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certification type codes.</w:t>
            </w:r>
          </w:p>
          <w:p w14:paraId="335A28E4"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8EB" w14:textId="77777777" w:rsidTr="00B65B79">
        <w:trPr>
          <w:cantSplit/>
        </w:trPr>
        <w:tc>
          <w:tcPr>
            <w:tcW w:w="4251" w:type="dxa"/>
          </w:tcPr>
          <w:p w14:paraId="335A28E6" w14:textId="77777777" w:rsidR="006914D7" w:rsidRDefault="006914D7" w:rsidP="00C91C80">
            <w:pPr>
              <w:rPr>
                <w:rFonts w:ascii="Times New Roman" w:hAnsi="Times New Roman"/>
                <w:sz w:val="22"/>
                <w:szCs w:val="22"/>
              </w:rPr>
            </w:pPr>
            <w:r>
              <w:rPr>
                <w:rFonts w:ascii="Times New Roman" w:hAnsi="Times New Roman"/>
                <w:sz w:val="22"/>
                <w:szCs w:val="22"/>
              </w:rPr>
              <w:t>356.003</w:t>
            </w:r>
          </w:p>
          <w:p w14:paraId="335A28E7"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CURRENT HEALTH CONDITION CODE</w:t>
            </w:r>
          </w:p>
        </w:tc>
        <w:tc>
          <w:tcPr>
            <w:tcW w:w="5099" w:type="dxa"/>
          </w:tcPr>
          <w:p w14:paraId="335A28E8" w14:textId="77777777" w:rsidR="006914D7" w:rsidRDefault="006914D7" w:rsidP="00C91C80">
            <w:pPr>
              <w:rPr>
                <w:rFonts w:ascii="Times New Roman" w:hAnsi="Times New Roman"/>
                <w:sz w:val="22"/>
                <w:szCs w:val="22"/>
              </w:rPr>
            </w:pPr>
            <w:r>
              <w:rPr>
                <w:rFonts w:ascii="Times New Roman" w:hAnsi="Times New Roman"/>
                <w:sz w:val="22"/>
                <w:szCs w:val="22"/>
              </w:rPr>
              <w:t>^IBT(356.003,</w:t>
            </w:r>
          </w:p>
          <w:p w14:paraId="335A28E9"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current health condition.</w:t>
            </w:r>
          </w:p>
          <w:p w14:paraId="335A28EA"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8F1" w14:textId="77777777" w:rsidTr="00B65B79">
        <w:trPr>
          <w:cantSplit/>
        </w:trPr>
        <w:tc>
          <w:tcPr>
            <w:tcW w:w="4251" w:type="dxa"/>
          </w:tcPr>
          <w:p w14:paraId="335A28EC" w14:textId="77777777" w:rsidR="006914D7" w:rsidRDefault="006914D7" w:rsidP="00C91C80">
            <w:pPr>
              <w:rPr>
                <w:rFonts w:ascii="Times New Roman" w:hAnsi="Times New Roman"/>
                <w:sz w:val="22"/>
                <w:szCs w:val="22"/>
              </w:rPr>
            </w:pPr>
            <w:r>
              <w:rPr>
                <w:rFonts w:ascii="Times New Roman" w:hAnsi="Times New Roman"/>
                <w:sz w:val="22"/>
                <w:szCs w:val="22"/>
              </w:rPr>
              <w:t>356.004</w:t>
            </w:r>
          </w:p>
          <w:p w14:paraId="335A28ED"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PROGNOSIS CODE</w:t>
            </w:r>
          </w:p>
        </w:tc>
        <w:tc>
          <w:tcPr>
            <w:tcW w:w="5099" w:type="dxa"/>
          </w:tcPr>
          <w:p w14:paraId="335A28EE" w14:textId="77777777" w:rsidR="006914D7" w:rsidRDefault="006914D7" w:rsidP="00C91C80">
            <w:pPr>
              <w:rPr>
                <w:rFonts w:ascii="Times New Roman" w:hAnsi="Times New Roman"/>
                <w:sz w:val="22"/>
                <w:szCs w:val="22"/>
              </w:rPr>
            </w:pPr>
            <w:r>
              <w:rPr>
                <w:rFonts w:ascii="Times New Roman" w:hAnsi="Times New Roman"/>
                <w:sz w:val="22"/>
                <w:szCs w:val="22"/>
              </w:rPr>
              <w:t>^IBT(356.004,</w:t>
            </w:r>
          </w:p>
          <w:p w14:paraId="335A28EF"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prognosis.</w:t>
            </w:r>
          </w:p>
          <w:p w14:paraId="335A28F0"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8F7" w14:textId="77777777" w:rsidTr="00B65B79">
        <w:trPr>
          <w:cantSplit/>
        </w:trPr>
        <w:tc>
          <w:tcPr>
            <w:tcW w:w="4251" w:type="dxa"/>
          </w:tcPr>
          <w:p w14:paraId="335A28F2" w14:textId="77777777" w:rsidR="006914D7" w:rsidRDefault="006914D7" w:rsidP="00C91C80">
            <w:pPr>
              <w:rPr>
                <w:rFonts w:ascii="Times New Roman" w:hAnsi="Times New Roman"/>
                <w:sz w:val="22"/>
                <w:szCs w:val="22"/>
              </w:rPr>
            </w:pPr>
            <w:r>
              <w:rPr>
                <w:rFonts w:ascii="Times New Roman" w:hAnsi="Times New Roman"/>
                <w:sz w:val="22"/>
                <w:szCs w:val="22"/>
              </w:rPr>
              <w:lastRenderedPageBreak/>
              <w:t>356.005</w:t>
            </w:r>
          </w:p>
          <w:p w14:paraId="335A28F3"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DELAY REASON CODE</w:t>
            </w:r>
          </w:p>
        </w:tc>
        <w:tc>
          <w:tcPr>
            <w:tcW w:w="5099" w:type="dxa"/>
          </w:tcPr>
          <w:p w14:paraId="335A28F4" w14:textId="77777777" w:rsidR="006914D7" w:rsidRDefault="006914D7" w:rsidP="00C91C80">
            <w:pPr>
              <w:rPr>
                <w:rFonts w:ascii="Times New Roman" w:hAnsi="Times New Roman"/>
                <w:sz w:val="22"/>
                <w:szCs w:val="22"/>
              </w:rPr>
            </w:pPr>
            <w:r>
              <w:rPr>
                <w:rFonts w:ascii="Times New Roman" w:hAnsi="Times New Roman"/>
                <w:sz w:val="22"/>
                <w:szCs w:val="22"/>
              </w:rPr>
              <w:t>^IBT(356.005,</w:t>
            </w:r>
          </w:p>
          <w:p w14:paraId="335A28F5"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delay reasons.</w:t>
            </w:r>
          </w:p>
          <w:p w14:paraId="335A28F6"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8FD" w14:textId="77777777" w:rsidTr="00B65B79">
        <w:trPr>
          <w:cantSplit/>
        </w:trPr>
        <w:tc>
          <w:tcPr>
            <w:tcW w:w="4251" w:type="dxa"/>
          </w:tcPr>
          <w:p w14:paraId="335A28F8" w14:textId="77777777" w:rsidR="006914D7" w:rsidRDefault="006914D7" w:rsidP="00C91C80">
            <w:pPr>
              <w:rPr>
                <w:rFonts w:ascii="Times New Roman" w:hAnsi="Times New Roman"/>
                <w:sz w:val="22"/>
                <w:szCs w:val="22"/>
              </w:rPr>
            </w:pPr>
            <w:r>
              <w:rPr>
                <w:rFonts w:ascii="Times New Roman" w:hAnsi="Times New Roman"/>
                <w:sz w:val="22"/>
                <w:szCs w:val="22"/>
              </w:rPr>
              <w:t>356.006</w:t>
            </w:r>
          </w:p>
          <w:p w14:paraId="335A28F9"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DIAGNOSIS TYPE</w:t>
            </w:r>
          </w:p>
        </w:tc>
        <w:tc>
          <w:tcPr>
            <w:tcW w:w="5099" w:type="dxa"/>
          </w:tcPr>
          <w:p w14:paraId="335A28FA" w14:textId="77777777" w:rsidR="006914D7" w:rsidRDefault="006914D7" w:rsidP="00C91C80">
            <w:pPr>
              <w:rPr>
                <w:rFonts w:ascii="Times New Roman" w:hAnsi="Times New Roman"/>
                <w:sz w:val="22"/>
                <w:szCs w:val="22"/>
              </w:rPr>
            </w:pPr>
            <w:r>
              <w:rPr>
                <w:rFonts w:ascii="Times New Roman" w:hAnsi="Times New Roman"/>
                <w:sz w:val="22"/>
                <w:szCs w:val="22"/>
              </w:rPr>
              <w:t>^IBT(356.006,</w:t>
            </w:r>
          </w:p>
          <w:p w14:paraId="335A28FB"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diagnosis types.</w:t>
            </w:r>
          </w:p>
          <w:p w14:paraId="335A28FC"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903" w14:textId="77777777" w:rsidTr="00B65B79">
        <w:trPr>
          <w:cantSplit/>
        </w:trPr>
        <w:tc>
          <w:tcPr>
            <w:tcW w:w="4251" w:type="dxa"/>
          </w:tcPr>
          <w:p w14:paraId="335A28FE" w14:textId="77777777" w:rsidR="006914D7" w:rsidRDefault="006914D7" w:rsidP="00C91C80">
            <w:pPr>
              <w:rPr>
                <w:rFonts w:ascii="Times New Roman" w:hAnsi="Times New Roman"/>
                <w:sz w:val="22"/>
                <w:szCs w:val="22"/>
              </w:rPr>
            </w:pPr>
            <w:r>
              <w:rPr>
                <w:rFonts w:ascii="Times New Roman" w:hAnsi="Times New Roman"/>
                <w:sz w:val="22"/>
                <w:szCs w:val="22"/>
              </w:rPr>
              <w:t>356.007</w:t>
            </w:r>
          </w:p>
          <w:p w14:paraId="335A28FF"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DELIVERY PATTERN TIME CODE</w:t>
            </w:r>
          </w:p>
        </w:tc>
        <w:tc>
          <w:tcPr>
            <w:tcW w:w="5099" w:type="dxa"/>
          </w:tcPr>
          <w:p w14:paraId="335A2900" w14:textId="77777777" w:rsidR="006914D7" w:rsidRDefault="006914D7" w:rsidP="00C91C80">
            <w:pPr>
              <w:rPr>
                <w:rFonts w:ascii="Times New Roman" w:hAnsi="Times New Roman"/>
                <w:sz w:val="22"/>
                <w:szCs w:val="22"/>
              </w:rPr>
            </w:pPr>
            <w:r>
              <w:rPr>
                <w:rFonts w:ascii="Times New Roman" w:hAnsi="Times New Roman"/>
                <w:sz w:val="22"/>
                <w:szCs w:val="22"/>
              </w:rPr>
              <w:t>^IBT(356.007,</w:t>
            </w:r>
          </w:p>
          <w:p w14:paraId="335A2901"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delivery time pattern.</w:t>
            </w:r>
          </w:p>
          <w:p w14:paraId="335A2902"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909" w14:textId="77777777" w:rsidTr="00B65B79">
        <w:trPr>
          <w:cantSplit/>
        </w:trPr>
        <w:tc>
          <w:tcPr>
            <w:tcW w:w="4251" w:type="dxa"/>
          </w:tcPr>
          <w:p w14:paraId="335A2904" w14:textId="77777777" w:rsidR="006914D7" w:rsidRDefault="006914D7" w:rsidP="00C91C80">
            <w:pPr>
              <w:rPr>
                <w:rFonts w:ascii="Times New Roman" w:hAnsi="Times New Roman"/>
                <w:sz w:val="22"/>
                <w:szCs w:val="22"/>
              </w:rPr>
            </w:pPr>
            <w:r>
              <w:rPr>
                <w:rFonts w:ascii="Times New Roman" w:hAnsi="Times New Roman"/>
                <w:sz w:val="22"/>
                <w:szCs w:val="22"/>
              </w:rPr>
              <w:t>356.008</w:t>
            </w:r>
          </w:p>
          <w:p w14:paraId="335A2905"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CONDITION CODE</w:t>
            </w:r>
          </w:p>
        </w:tc>
        <w:tc>
          <w:tcPr>
            <w:tcW w:w="5099" w:type="dxa"/>
          </w:tcPr>
          <w:p w14:paraId="335A2906" w14:textId="77777777" w:rsidR="006914D7" w:rsidRDefault="006914D7" w:rsidP="00C91C80">
            <w:pPr>
              <w:rPr>
                <w:rFonts w:ascii="Times New Roman" w:hAnsi="Times New Roman"/>
                <w:sz w:val="22"/>
                <w:szCs w:val="22"/>
              </w:rPr>
            </w:pPr>
            <w:r>
              <w:rPr>
                <w:rFonts w:ascii="Times New Roman" w:hAnsi="Times New Roman"/>
                <w:sz w:val="22"/>
                <w:szCs w:val="22"/>
              </w:rPr>
              <w:t>^IBT(356.008,</w:t>
            </w:r>
          </w:p>
          <w:p w14:paraId="335A2907"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condition.</w:t>
            </w:r>
          </w:p>
          <w:p w14:paraId="335A2908"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0F" w14:textId="77777777" w:rsidTr="00B65B79">
        <w:trPr>
          <w:cantSplit/>
        </w:trPr>
        <w:tc>
          <w:tcPr>
            <w:tcW w:w="4251" w:type="dxa"/>
          </w:tcPr>
          <w:p w14:paraId="335A290A" w14:textId="77777777" w:rsidR="006914D7" w:rsidRDefault="006914D7" w:rsidP="00C91C80">
            <w:pPr>
              <w:rPr>
                <w:rFonts w:ascii="Times New Roman" w:hAnsi="Times New Roman"/>
                <w:sz w:val="22"/>
                <w:szCs w:val="22"/>
              </w:rPr>
            </w:pPr>
            <w:r>
              <w:rPr>
                <w:rFonts w:ascii="Times New Roman" w:hAnsi="Times New Roman"/>
                <w:sz w:val="22"/>
                <w:szCs w:val="22"/>
              </w:rPr>
              <w:t>356.009</w:t>
            </w:r>
          </w:p>
          <w:p w14:paraId="335A290B" w14:textId="77777777" w:rsidR="006914D7" w:rsidRDefault="006914D7" w:rsidP="00C91C80">
            <w:pPr>
              <w:rPr>
                <w:rFonts w:ascii="Times New Roman" w:hAnsi="Times New Roman"/>
                <w:sz w:val="22"/>
                <w:szCs w:val="22"/>
              </w:rPr>
            </w:pPr>
            <w:r>
              <w:rPr>
                <w:rFonts w:ascii="Times New Roman" w:hAnsi="Times New Roman"/>
                <w:sz w:val="22"/>
                <w:szCs w:val="22"/>
              </w:rPr>
              <w:t>X12 278 ADMISSION SOURCE</w:t>
            </w:r>
          </w:p>
        </w:tc>
        <w:tc>
          <w:tcPr>
            <w:tcW w:w="5099" w:type="dxa"/>
          </w:tcPr>
          <w:p w14:paraId="335A290C" w14:textId="77777777" w:rsidR="006914D7" w:rsidRDefault="006914D7" w:rsidP="00C91C80">
            <w:pPr>
              <w:rPr>
                <w:rFonts w:ascii="Times New Roman" w:hAnsi="Times New Roman"/>
                <w:sz w:val="22"/>
                <w:szCs w:val="22"/>
              </w:rPr>
            </w:pPr>
            <w:r>
              <w:rPr>
                <w:rFonts w:ascii="Times New Roman" w:hAnsi="Times New Roman"/>
                <w:sz w:val="22"/>
                <w:szCs w:val="22"/>
              </w:rPr>
              <w:t>^IBT(356.009,</w:t>
            </w:r>
          </w:p>
          <w:p w14:paraId="335A290D"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admission source.</w:t>
            </w:r>
          </w:p>
          <w:p w14:paraId="335A290E"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15" w14:textId="77777777" w:rsidTr="00B65B79">
        <w:trPr>
          <w:cantSplit/>
        </w:trPr>
        <w:tc>
          <w:tcPr>
            <w:tcW w:w="4251" w:type="dxa"/>
          </w:tcPr>
          <w:p w14:paraId="335A2910" w14:textId="77777777" w:rsidR="006914D7" w:rsidRDefault="006914D7" w:rsidP="00C91C80">
            <w:pPr>
              <w:rPr>
                <w:rFonts w:ascii="Times New Roman" w:hAnsi="Times New Roman"/>
                <w:sz w:val="22"/>
                <w:szCs w:val="22"/>
              </w:rPr>
            </w:pPr>
            <w:r>
              <w:rPr>
                <w:rFonts w:ascii="Times New Roman" w:hAnsi="Times New Roman"/>
                <w:sz w:val="22"/>
                <w:szCs w:val="22"/>
              </w:rPr>
              <w:t>356.01</w:t>
            </w:r>
          </w:p>
          <w:p w14:paraId="335A2911" w14:textId="77777777" w:rsidR="006914D7" w:rsidRDefault="006914D7" w:rsidP="00C91C80">
            <w:pPr>
              <w:rPr>
                <w:rFonts w:ascii="Times New Roman" w:hAnsi="Times New Roman"/>
                <w:sz w:val="22"/>
                <w:szCs w:val="22"/>
              </w:rPr>
            </w:pPr>
            <w:r>
              <w:rPr>
                <w:rFonts w:ascii="Times New Roman" w:hAnsi="Times New Roman"/>
                <w:sz w:val="22"/>
                <w:szCs w:val="22"/>
              </w:rPr>
              <w:t>X12 278 PATIENT STATUS</w:t>
            </w:r>
          </w:p>
        </w:tc>
        <w:tc>
          <w:tcPr>
            <w:tcW w:w="5099" w:type="dxa"/>
          </w:tcPr>
          <w:p w14:paraId="335A2912" w14:textId="77777777" w:rsidR="006914D7" w:rsidRDefault="006914D7" w:rsidP="00C91C80">
            <w:pPr>
              <w:rPr>
                <w:rFonts w:ascii="Times New Roman" w:hAnsi="Times New Roman"/>
                <w:sz w:val="22"/>
                <w:szCs w:val="22"/>
              </w:rPr>
            </w:pPr>
            <w:r>
              <w:rPr>
                <w:rFonts w:ascii="Times New Roman" w:hAnsi="Times New Roman"/>
                <w:sz w:val="22"/>
                <w:szCs w:val="22"/>
              </w:rPr>
              <w:t>^IBT(356.01,</w:t>
            </w:r>
          </w:p>
          <w:p w14:paraId="335A2913"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patient status.</w:t>
            </w:r>
          </w:p>
          <w:p w14:paraId="335A2914"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1B" w14:textId="77777777" w:rsidTr="00B65B79">
        <w:trPr>
          <w:cantSplit/>
        </w:trPr>
        <w:tc>
          <w:tcPr>
            <w:tcW w:w="4251" w:type="dxa"/>
          </w:tcPr>
          <w:p w14:paraId="335A2916" w14:textId="77777777" w:rsidR="006914D7" w:rsidRDefault="006914D7" w:rsidP="00C91C80">
            <w:pPr>
              <w:rPr>
                <w:rFonts w:ascii="Times New Roman" w:hAnsi="Times New Roman"/>
                <w:sz w:val="22"/>
                <w:szCs w:val="22"/>
              </w:rPr>
            </w:pPr>
            <w:r>
              <w:rPr>
                <w:rFonts w:ascii="Times New Roman" w:hAnsi="Times New Roman"/>
                <w:sz w:val="22"/>
                <w:szCs w:val="22"/>
              </w:rPr>
              <w:t>356.011</w:t>
            </w:r>
          </w:p>
          <w:p w14:paraId="335A2917" w14:textId="77777777" w:rsidR="006914D7" w:rsidRDefault="006914D7" w:rsidP="00C91C80">
            <w:pPr>
              <w:rPr>
                <w:rFonts w:ascii="Times New Roman" w:hAnsi="Times New Roman"/>
                <w:sz w:val="22"/>
                <w:szCs w:val="22"/>
              </w:rPr>
            </w:pPr>
            <w:r>
              <w:rPr>
                <w:rFonts w:ascii="Times New Roman" w:hAnsi="Times New Roman"/>
                <w:sz w:val="22"/>
                <w:szCs w:val="22"/>
              </w:rPr>
              <w:t>X12 278 NURSING HOME RESIDENTIAL STATUS</w:t>
            </w:r>
          </w:p>
        </w:tc>
        <w:tc>
          <w:tcPr>
            <w:tcW w:w="5099" w:type="dxa"/>
          </w:tcPr>
          <w:p w14:paraId="335A2918" w14:textId="77777777" w:rsidR="006914D7" w:rsidRDefault="006914D7" w:rsidP="00C91C80">
            <w:pPr>
              <w:rPr>
                <w:rFonts w:ascii="Times New Roman" w:hAnsi="Times New Roman"/>
                <w:sz w:val="22"/>
                <w:szCs w:val="22"/>
              </w:rPr>
            </w:pPr>
            <w:r>
              <w:rPr>
                <w:rFonts w:ascii="Times New Roman" w:hAnsi="Times New Roman"/>
                <w:sz w:val="22"/>
                <w:szCs w:val="22"/>
              </w:rPr>
              <w:t>^IBT(356.011,</w:t>
            </w:r>
          </w:p>
          <w:p w14:paraId="335A2919"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nursing home residential status.</w:t>
            </w:r>
          </w:p>
          <w:p w14:paraId="335A291A"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21" w14:textId="77777777" w:rsidTr="00B65B79">
        <w:trPr>
          <w:cantSplit/>
        </w:trPr>
        <w:tc>
          <w:tcPr>
            <w:tcW w:w="4251" w:type="dxa"/>
          </w:tcPr>
          <w:p w14:paraId="335A291C" w14:textId="77777777" w:rsidR="006914D7" w:rsidRDefault="006914D7" w:rsidP="00C91C80">
            <w:pPr>
              <w:rPr>
                <w:rFonts w:ascii="Times New Roman" w:hAnsi="Times New Roman"/>
                <w:sz w:val="22"/>
                <w:szCs w:val="22"/>
              </w:rPr>
            </w:pPr>
            <w:r>
              <w:rPr>
                <w:rFonts w:ascii="Times New Roman" w:hAnsi="Times New Roman"/>
                <w:sz w:val="22"/>
                <w:szCs w:val="22"/>
              </w:rPr>
              <w:t>356.012</w:t>
            </w:r>
          </w:p>
          <w:p w14:paraId="335A291D" w14:textId="77777777" w:rsidR="006914D7" w:rsidRDefault="006914D7" w:rsidP="00C91C80">
            <w:pPr>
              <w:rPr>
                <w:rFonts w:ascii="Times New Roman" w:hAnsi="Times New Roman"/>
                <w:sz w:val="22"/>
                <w:szCs w:val="22"/>
              </w:rPr>
            </w:pPr>
            <w:r>
              <w:rPr>
                <w:rFonts w:ascii="Times New Roman" w:hAnsi="Times New Roman"/>
                <w:sz w:val="22"/>
                <w:szCs w:val="22"/>
              </w:rPr>
              <w:t>X12 278 SUBLUXATION LEVEL CODE</w:t>
            </w:r>
          </w:p>
        </w:tc>
        <w:tc>
          <w:tcPr>
            <w:tcW w:w="5099" w:type="dxa"/>
          </w:tcPr>
          <w:p w14:paraId="335A291E" w14:textId="77777777" w:rsidR="006914D7" w:rsidRDefault="006914D7" w:rsidP="00C91C80">
            <w:pPr>
              <w:rPr>
                <w:rFonts w:ascii="Times New Roman" w:hAnsi="Times New Roman"/>
                <w:sz w:val="22"/>
                <w:szCs w:val="22"/>
              </w:rPr>
            </w:pPr>
            <w:r>
              <w:rPr>
                <w:rFonts w:ascii="Times New Roman" w:hAnsi="Times New Roman"/>
                <w:sz w:val="22"/>
                <w:szCs w:val="22"/>
              </w:rPr>
              <w:t>^IBT(356.012,</w:t>
            </w:r>
          </w:p>
          <w:p w14:paraId="335A291F"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subluxation level.</w:t>
            </w:r>
          </w:p>
          <w:p w14:paraId="335A2920"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27" w14:textId="77777777" w:rsidTr="00B65B79">
        <w:trPr>
          <w:cantSplit/>
        </w:trPr>
        <w:tc>
          <w:tcPr>
            <w:tcW w:w="4251" w:type="dxa"/>
          </w:tcPr>
          <w:p w14:paraId="335A2922" w14:textId="77777777" w:rsidR="006914D7" w:rsidRDefault="006914D7" w:rsidP="00C91C80">
            <w:pPr>
              <w:rPr>
                <w:rFonts w:ascii="Times New Roman" w:hAnsi="Times New Roman"/>
                <w:sz w:val="22"/>
                <w:szCs w:val="22"/>
              </w:rPr>
            </w:pPr>
            <w:r>
              <w:rPr>
                <w:rFonts w:ascii="Times New Roman" w:hAnsi="Times New Roman"/>
                <w:sz w:val="22"/>
                <w:szCs w:val="22"/>
              </w:rPr>
              <w:t>356.013</w:t>
            </w:r>
          </w:p>
          <w:p w14:paraId="335A2923" w14:textId="77777777" w:rsidR="006914D7" w:rsidRDefault="006914D7" w:rsidP="00C91C80">
            <w:pPr>
              <w:rPr>
                <w:rFonts w:ascii="Times New Roman" w:hAnsi="Times New Roman"/>
                <w:sz w:val="22"/>
                <w:szCs w:val="22"/>
              </w:rPr>
            </w:pPr>
            <w:r>
              <w:rPr>
                <w:rFonts w:ascii="Times New Roman" w:hAnsi="Times New Roman"/>
                <w:sz w:val="22"/>
                <w:szCs w:val="22"/>
              </w:rPr>
              <w:t>X12 278 OXYGEN EQUIPMENT TYPE</w:t>
            </w:r>
          </w:p>
        </w:tc>
        <w:tc>
          <w:tcPr>
            <w:tcW w:w="5099" w:type="dxa"/>
          </w:tcPr>
          <w:p w14:paraId="335A2924" w14:textId="77777777" w:rsidR="006914D7" w:rsidRDefault="006914D7" w:rsidP="00C91C80">
            <w:pPr>
              <w:rPr>
                <w:rFonts w:ascii="Times New Roman" w:hAnsi="Times New Roman"/>
                <w:sz w:val="22"/>
                <w:szCs w:val="22"/>
              </w:rPr>
            </w:pPr>
            <w:r>
              <w:rPr>
                <w:rFonts w:ascii="Times New Roman" w:hAnsi="Times New Roman"/>
                <w:sz w:val="22"/>
                <w:szCs w:val="22"/>
              </w:rPr>
              <w:t>^IBT(356.013,</w:t>
            </w:r>
          </w:p>
          <w:p w14:paraId="335A2925"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oxygen equipment types.</w:t>
            </w:r>
          </w:p>
          <w:p w14:paraId="335A2926"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2D" w14:textId="77777777" w:rsidTr="00B65B79">
        <w:trPr>
          <w:cantSplit/>
        </w:trPr>
        <w:tc>
          <w:tcPr>
            <w:tcW w:w="4251" w:type="dxa"/>
          </w:tcPr>
          <w:p w14:paraId="335A2928" w14:textId="77777777" w:rsidR="006914D7" w:rsidRDefault="006914D7" w:rsidP="00C91C80">
            <w:pPr>
              <w:rPr>
                <w:rFonts w:ascii="Times New Roman" w:hAnsi="Times New Roman"/>
                <w:sz w:val="22"/>
                <w:szCs w:val="22"/>
              </w:rPr>
            </w:pPr>
            <w:r>
              <w:rPr>
                <w:rFonts w:ascii="Times New Roman" w:hAnsi="Times New Roman"/>
                <w:sz w:val="22"/>
                <w:szCs w:val="22"/>
              </w:rPr>
              <w:lastRenderedPageBreak/>
              <w:t>356.014</w:t>
            </w:r>
          </w:p>
          <w:p w14:paraId="335A2929" w14:textId="77777777" w:rsidR="006914D7" w:rsidRDefault="006914D7" w:rsidP="00C91C80">
            <w:pPr>
              <w:rPr>
                <w:rFonts w:ascii="Times New Roman" w:hAnsi="Times New Roman"/>
                <w:sz w:val="22"/>
                <w:szCs w:val="22"/>
              </w:rPr>
            </w:pPr>
            <w:r>
              <w:rPr>
                <w:rFonts w:ascii="Times New Roman" w:hAnsi="Times New Roman"/>
                <w:sz w:val="22"/>
                <w:szCs w:val="22"/>
              </w:rPr>
              <w:t>X12 278 OXYGEN TEST CONDITION</w:t>
            </w:r>
          </w:p>
        </w:tc>
        <w:tc>
          <w:tcPr>
            <w:tcW w:w="5099" w:type="dxa"/>
          </w:tcPr>
          <w:p w14:paraId="335A292A" w14:textId="77777777" w:rsidR="006914D7" w:rsidRDefault="006914D7" w:rsidP="00C91C80">
            <w:pPr>
              <w:rPr>
                <w:rFonts w:ascii="Times New Roman" w:hAnsi="Times New Roman"/>
                <w:sz w:val="22"/>
                <w:szCs w:val="22"/>
              </w:rPr>
            </w:pPr>
            <w:r>
              <w:rPr>
                <w:rFonts w:ascii="Times New Roman" w:hAnsi="Times New Roman"/>
                <w:sz w:val="22"/>
                <w:szCs w:val="22"/>
              </w:rPr>
              <w:t>^IBT(356.014,</w:t>
            </w:r>
          </w:p>
          <w:p w14:paraId="335A292B"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oxygen test conditions.</w:t>
            </w:r>
          </w:p>
          <w:p w14:paraId="335A292C"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33" w14:textId="77777777" w:rsidTr="00B65B79">
        <w:trPr>
          <w:cantSplit/>
        </w:trPr>
        <w:tc>
          <w:tcPr>
            <w:tcW w:w="4251" w:type="dxa"/>
          </w:tcPr>
          <w:p w14:paraId="335A292E" w14:textId="77777777" w:rsidR="006914D7" w:rsidRDefault="006914D7" w:rsidP="00C91C80">
            <w:pPr>
              <w:rPr>
                <w:rFonts w:ascii="Times New Roman" w:hAnsi="Times New Roman"/>
                <w:sz w:val="22"/>
                <w:szCs w:val="22"/>
              </w:rPr>
            </w:pPr>
            <w:r>
              <w:rPr>
                <w:rFonts w:ascii="Times New Roman" w:hAnsi="Times New Roman"/>
                <w:sz w:val="22"/>
                <w:szCs w:val="22"/>
              </w:rPr>
              <w:t>356.015</w:t>
            </w:r>
          </w:p>
          <w:p w14:paraId="335A292F" w14:textId="77777777" w:rsidR="006914D7" w:rsidRDefault="006914D7" w:rsidP="00C91C80">
            <w:pPr>
              <w:rPr>
                <w:rFonts w:ascii="Times New Roman" w:hAnsi="Times New Roman"/>
                <w:sz w:val="22"/>
                <w:szCs w:val="22"/>
              </w:rPr>
            </w:pPr>
            <w:r>
              <w:rPr>
                <w:rFonts w:ascii="Times New Roman" w:hAnsi="Times New Roman"/>
                <w:sz w:val="22"/>
                <w:szCs w:val="22"/>
              </w:rPr>
              <w:t>X12 278 OXYGEN TEST FINDINGS</w:t>
            </w:r>
          </w:p>
        </w:tc>
        <w:tc>
          <w:tcPr>
            <w:tcW w:w="5099" w:type="dxa"/>
          </w:tcPr>
          <w:p w14:paraId="335A2930" w14:textId="77777777" w:rsidR="006914D7" w:rsidRDefault="006914D7" w:rsidP="00C91C80">
            <w:pPr>
              <w:rPr>
                <w:rFonts w:ascii="Times New Roman" w:hAnsi="Times New Roman"/>
                <w:sz w:val="22"/>
                <w:szCs w:val="22"/>
              </w:rPr>
            </w:pPr>
            <w:r>
              <w:rPr>
                <w:rFonts w:ascii="Times New Roman" w:hAnsi="Times New Roman"/>
                <w:sz w:val="22"/>
                <w:szCs w:val="22"/>
              </w:rPr>
              <w:t>^IBT(356.015,</w:t>
            </w:r>
          </w:p>
          <w:p w14:paraId="335A2931"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oxygen test findings.</w:t>
            </w:r>
          </w:p>
          <w:p w14:paraId="335A2932"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39" w14:textId="77777777" w:rsidTr="00B65B79">
        <w:trPr>
          <w:cantSplit/>
        </w:trPr>
        <w:tc>
          <w:tcPr>
            <w:tcW w:w="4251" w:type="dxa"/>
          </w:tcPr>
          <w:p w14:paraId="335A2934" w14:textId="77777777" w:rsidR="006914D7" w:rsidRDefault="006914D7" w:rsidP="00C91C80">
            <w:pPr>
              <w:rPr>
                <w:rFonts w:ascii="Times New Roman" w:hAnsi="Times New Roman"/>
                <w:sz w:val="22"/>
                <w:szCs w:val="22"/>
              </w:rPr>
            </w:pPr>
            <w:r>
              <w:rPr>
                <w:rFonts w:ascii="Times New Roman" w:hAnsi="Times New Roman"/>
                <w:sz w:val="22"/>
                <w:szCs w:val="22"/>
              </w:rPr>
              <w:t>356.016</w:t>
            </w:r>
          </w:p>
          <w:p w14:paraId="335A2935" w14:textId="77777777" w:rsidR="006914D7" w:rsidRDefault="006914D7" w:rsidP="00C91C80">
            <w:pPr>
              <w:rPr>
                <w:rFonts w:ascii="Times New Roman" w:hAnsi="Times New Roman"/>
                <w:sz w:val="22"/>
                <w:szCs w:val="22"/>
              </w:rPr>
            </w:pPr>
            <w:r>
              <w:rPr>
                <w:rFonts w:ascii="Times New Roman" w:hAnsi="Times New Roman"/>
                <w:sz w:val="22"/>
                <w:szCs w:val="22"/>
              </w:rPr>
              <w:t>X12 278 OXYGEN DELIVERY SYSTEM CODE</w:t>
            </w:r>
          </w:p>
        </w:tc>
        <w:tc>
          <w:tcPr>
            <w:tcW w:w="5099" w:type="dxa"/>
          </w:tcPr>
          <w:p w14:paraId="335A2936" w14:textId="77777777" w:rsidR="006914D7" w:rsidRDefault="006914D7" w:rsidP="00C91C80">
            <w:pPr>
              <w:rPr>
                <w:rFonts w:ascii="Times New Roman" w:hAnsi="Times New Roman"/>
                <w:sz w:val="22"/>
                <w:szCs w:val="22"/>
              </w:rPr>
            </w:pPr>
            <w:r>
              <w:rPr>
                <w:rFonts w:ascii="Times New Roman" w:hAnsi="Times New Roman"/>
                <w:sz w:val="22"/>
                <w:szCs w:val="22"/>
              </w:rPr>
              <w:t>^IBT(356.016,</w:t>
            </w:r>
          </w:p>
          <w:p w14:paraId="335A2937"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oxygen delivery systems.</w:t>
            </w:r>
          </w:p>
          <w:p w14:paraId="335A2938"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3F" w14:textId="77777777" w:rsidTr="00B65B79">
        <w:trPr>
          <w:cantSplit/>
        </w:trPr>
        <w:tc>
          <w:tcPr>
            <w:tcW w:w="4251" w:type="dxa"/>
          </w:tcPr>
          <w:p w14:paraId="335A293A" w14:textId="77777777" w:rsidR="006914D7" w:rsidRDefault="006914D7" w:rsidP="00C91C80">
            <w:pPr>
              <w:rPr>
                <w:rFonts w:ascii="Times New Roman" w:hAnsi="Times New Roman"/>
                <w:sz w:val="22"/>
                <w:szCs w:val="22"/>
              </w:rPr>
            </w:pPr>
            <w:r>
              <w:rPr>
                <w:rFonts w:ascii="Times New Roman" w:hAnsi="Times New Roman"/>
                <w:sz w:val="22"/>
                <w:szCs w:val="22"/>
              </w:rPr>
              <w:t>356.017</w:t>
            </w:r>
          </w:p>
          <w:p w14:paraId="335A293B" w14:textId="77777777" w:rsidR="006914D7" w:rsidRDefault="006914D7" w:rsidP="00C91C80">
            <w:pPr>
              <w:rPr>
                <w:rFonts w:ascii="Times New Roman" w:hAnsi="Times New Roman"/>
                <w:sz w:val="22"/>
                <w:szCs w:val="22"/>
              </w:rPr>
            </w:pPr>
            <w:r>
              <w:rPr>
                <w:rFonts w:ascii="Times New Roman" w:hAnsi="Times New Roman"/>
                <w:sz w:val="22"/>
                <w:szCs w:val="22"/>
              </w:rPr>
              <w:t>X12 278 PATIENT LOCATION</w:t>
            </w:r>
          </w:p>
        </w:tc>
        <w:tc>
          <w:tcPr>
            <w:tcW w:w="5099" w:type="dxa"/>
          </w:tcPr>
          <w:p w14:paraId="335A293C" w14:textId="77777777" w:rsidR="006914D7" w:rsidRDefault="006914D7" w:rsidP="00C91C80">
            <w:pPr>
              <w:rPr>
                <w:rFonts w:ascii="Times New Roman" w:hAnsi="Times New Roman"/>
                <w:sz w:val="22"/>
                <w:szCs w:val="22"/>
              </w:rPr>
            </w:pPr>
            <w:r>
              <w:rPr>
                <w:rFonts w:ascii="Times New Roman" w:hAnsi="Times New Roman"/>
                <w:sz w:val="22"/>
                <w:szCs w:val="22"/>
              </w:rPr>
              <w:t>^IBT(356.017,</w:t>
            </w:r>
          </w:p>
          <w:p w14:paraId="335A293D"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patient locations.</w:t>
            </w:r>
          </w:p>
          <w:p w14:paraId="335A293E"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45" w14:textId="77777777" w:rsidTr="00B65B79">
        <w:trPr>
          <w:cantSplit/>
        </w:trPr>
        <w:tc>
          <w:tcPr>
            <w:tcW w:w="4251" w:type="dxa"/>
          </w:tcPr>
          <w:p w14:paraId="335A2940" w14:textId="77777777" w:rsidR="006914D7" w:rsidRDefault="006914D7" w:rsidP="00C91C80">
            <w:pPr>
              <w:rPr>
                <w:rFonts w:ascii="Times New Roman" w:hAnsi="Times New Roman"/>
                <w:sz w:val="22"/>
                <w:szCs w:val="22"/>
              </w:rPr>
            </w:pPr>
            <w:r>
              <w:rPr>
                <w:rFonts w:ascii="Times New Roman" w:hAnsi="Times New Roman"/>
                <w:sz w:val="22"/>
                <w:szCs w:val="22"/>
              </w:rPr>
              <w:t>356.018</w:t>
            </w:r>
          </w:p>
          <w:p w14:paraId="335A2941" w14:textId="77777777" w:rsidR="006914D7" w:rsidRDefault="006914D7" w:rsidP="00C91C80">
            <w:pPr>
              <w:rPr>
                <w:rFonts w:ascii="Times New Roman" w:hAnsi="Times New Roman"/>
                <w:sz w:val="22"/>
                <w:szCs w:val="22"/>
              </w:rPr>
            </w:pPr>
            <w:r>
              <w:rPr>
                <w:rFonts w:ascii="Times New Roman" w:hAnsi="Times New Roman"/>
                <w:sz w:val="22"/>
                <w:szCs w:val="22"/>
              </w:rPr>
              <w:t>X12 278 REPORT TYPE CODE</w:t>
            </w:r>
          </w:p>
        </w:tc>
        <w:tc>
          <w:tcPr>
            <w:tcW w:w="5099" w:type="dxa"/>
          </w:tcPr>
          <w:p w14:paraId="335A2942" w14:textId="77777777" w:rsidR="006914D7" w:rsidRDefault="006914D7" w:rsidP="00C91C80">
            <w:pPr>
              <w:rPr>
                <w:rFonts w:ascii="Times New Roman" w:hAnsi="Times New Roman"/>
                <w:sz w:val="22"/>
                <w:szCs w:val="22"/>
              </w:rPr>
            </w:pPr>
            <w:r>
              <w:rPr>
                <w:rFonts w:ascii="Times New Roman" w:hAnsi="Times New Roman"/>
                <w:sz w:val="22"/>
                <w:szCs w:val="22"/>
              </w:rPr>
              <w:t>^IBT(356.018,</w:t>
            </w:r>
          </w:p>
          <w:p w14:paraId="335A2943"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report types.</w:t>
            </w:r>
          </w:p>
          <w:p w14:paraId="335A2944"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4B" w14:textId="77777777" w:rsidTr="00B65B79">
        <w:trPr>
          <w:cantSplit/>
        </w:trPr>
        <w:tc>
          <w:tcPr>
            <w:tcW w:w="4251" w:type="dxa"/>
          </w:tcPr>
          <w:p w14:paraId="335A2946" w14:textId="77777777" w:rsidR="006914D7" w:rsidRDefault="006914D7" w:rsidP="00C91C80">
            <w:pPr>
              <w:rPr>
                <w:rFonts w:ascii="Times New Roman" w:hAnsi="Times New Roman"/>
                <w:sz w:val="22"/>
                <w:szCs w:val="22"/>
              </w:rPr>
            </w:pPr>
            <w:r>
              <w:rPr>
                <w:rFonts w:ascii="Times New Roman" w:hAnsi="Times New Roman"/>
                <w:sz w:val="22"/>
                <w:szCs w:val="22"/>
              </w:rPr>
              <w:t>356.019</w:t>
            </w:r>
          </w:p>
          <w:p w14:paraId="335A2947" w14:textId="77777777" w:rsidR="006914D7" w:rsidRDefault="006914D7" w:rsidP="00C91C80">
            <w:pPr>
              <w:rPr>
                <w:rFonts w:ascii="Times New Roman" w:hAnsi="Times New Roman"/>
                <w:sz w:val="22"/>
                <w:szCs w:val="22"/>
              </w:rPr>
            </w:pPr>
            <w:r>
              <w:rPr>
                <w:rFonts w:ascii="Times New Roman" w:hAnsi="Times New Roman"/>
                <w:sz w:val="22"/>
                <w:szCs w:val="22"/>
              </w:rPr>
              <w:t>X12 278 NURSING HOME LEVEL OF CARE</w:t>
            </w:r>
          </w:p>
        </w:tc>
        <w:tc>
          <w:tcPr>
            <w:tcW w:w="5099" w:type="dxa"/>
          </w:tcPr>
          <w:p w14:paraId="335A2948" w14:textId="77777777" w:rsidR="006914D7" w:rsidRDefault="006914D7" w:rsidP="00C91C80">
            <w:pPr>
              <w:rPr>
                <w:rFonts w:ascii="Times New Roman" w:hAnsi="Times New Roman"/>
                <w:sz w:val="22"/>
                <w:szCs w:val="22"/>
              </w:rPr>
            </w:pPr>
            <w:r>
              <w:rPr>
                <w:rFonts w:ascii="Times New Roman" w:hAnsi="Times New Roman"/>
                <w:sz w:val="22"/>
                <w:szCs w:val="22"/>
              </w:rPr>
              <w:t>^IBT(356.019,</w:t>
            </w:r>
          </w:p>
          <w:p w14:paraId="335A2949"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nursing home level of care.</w:t>
            </w:r>
          </w:p>
          <w:p w14:paraId="335A294A"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51" w14:textId="77777777" w:rsidTr="00B65B79">
        <w:trPr>
          <w:cantSplit/>
        </w:trPr>
        <w:tc>
          <w:tcPr>
            <w:tcW w:w="4251" w:type="dxa"/>
          </w:tcPr>
          <w:p w14:paraId="335A294C" w14:textId="77777777" w:rsidR="006914D7" w:rsidRDefault="006914D7" w:rsidP="00C91C80">
            <w:pPr>
              <w:rPr>
                <w:rFonts w:ascii="Times New Roman" w:hAnsi="Times New Roman"/>
                <w:sz w:val="22"/>
                <w:szCs w:val="22"/>
              </w:rPr>
            </w:pPr>
            <w:r>
              <w:rPr>
                <w:rFonts w:ascii="Times New Roman" w:hAnsi="Times New Roman"/>
                <w:sz w:val="22"/>
                <w:szCs w:val="22"/>
              </w:rPr>
              <w:t>356.02</w:t>
            </w:r>
          </w:p>
          <w:p w14:paraId="335A294D" w14:textId="77777777" w:rsidR="006914D7" w:rsidRDefault="006914D7" w:rsidP="00C91C80">
            <w:pPr>
              <w:rPr>
                <w:rFonts w:ascii="Times New Roman" w:hAnsi="Times New Roman"/>
                <w:sz w:val="22"/>
                <w:szCs w:val="22"/>
              </w:rPr>
            </w:pPr>
            <w:r>
              <w:rPr>
                <w:rFonts w:ascii="Times New Roman" w:hAnsi="Times New Roman"/>
                <w:sz w:val="22"/>
                <w:szCs w:val="22"/>
              </w:rPr>
              <w:t>X12 278 CERTIFICATION ACTION CODES</w:t>
            </w:r>
          </w:p>
        </w:tc>
        <w:tc>
          <w:tcPr>
            <w:tcW w:w="5099" w:type="dxa"/>
          </w:tcPr>
          <w:p w14:paraId="335A294E" w14:textId="77777777" w:rsidR="006914D7" w:rsidRDefault="006914D7" w:rsidP="00C91C80">
            <w:pPr>
              <w:rPr>
                <w:rFonts w:ascii="Times New Roman" w:hAnsi="Times New Roman"/>
                <w:sz w:val="22"/>
                <w:szCs w:val="22"/>
              </w:rPr>
            </w:pPr>
            <w:r>
              <w:rPr>
                <w:rFonts w:ascii="Times New Roman" w:hAnsi="Times New Roman"/>
                <w:sz w:val="22"/>
                <w:szCs w:val="22"/>
              </w:rPr>
              <w:t>^IBT(356.02,</w:t>
            </w:r>
          </w:p>
          <w:p w14:paraId="335A294F"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of the corresponding X.12 codes for the Certification Action Codes.</w:t>
            </w:r>
          </w:p>
          <w:p w14:paraId="335A2950"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57" w14:textId="77777777" w:rsidTr="00B65B79">
        <w:trPr>
          <w:cantSplit/>
        </w:trPr>
        <w:tc>
          <w:tcPr>
            <w:tcW w:w="4251" w:type="dxa"/>
          </w:tcPr>
          <w:p w14:paraId="335A2952" w14:textId="77777777" w:rsidR="006914D7" w:rsidRDefault="006914D7" w:rsidP="00C91C80">
            <w:pPr>
              <w:rPr>
                <w:rFonts w:ascii="Times New Roman" w:hAnsi="Times New Roman"/>
                <w:sz w:val="22"/>
                <w:szCs w:val="22"/>
              </w:rPr>
            </w:pPr>
            <w:r>
              <w:rPr>
                <w:rFonts w:ascii="Times New Roman" w:hAnsi="Times New Roman"/>
                <w:sz w:val="22"/>
                <w:szCs w:val="22"/>
              </w:rPr>
              <w:t>356.021</w:t>
            </w:r>
          </w:p>
          <w:p w14:paraId="335A2953" w14:textId="77777777" w:rsidR="006914D7" w:rsidRDefault="006914D7" w:rsidP="00C91C80">
            <w:pPr>
              <w:rPr>
                <w:rFonts w:ascii="Times New Roman" w:hAnsi="Times New Roman"/>
                <w:sz w:val="22"/>
                <w:szCs w:val="22"/>
              </w:rPr>
            </w:pPr>
            <w:r>
              <w:rPr>
                <w:rFonts w:ascii="Times New Roman" w:hAnsi="Times New Roman"/>
                <w:sz w:val="22"/>
                <w:szCs w:val="22"/>
              </w:rPr>
              <w:t>X12 278 HCS DECISION REASON CODES</w:t>
            </w:r>
          </w:p>
        </w:tc>
        <w:tc>
          <w:tcPr>
            <w:tcW w:w="5099" w:type="dxa"/>
          </w:tcPr>
          <w:p w14:paraId="335A2954" w14:textId="77777777" w:rsidR="006914D7" w:rsidRDefault="006914D7" w:rsidP="00C91C80">
            <w:pPr>
              <w:rPr>
                <w:rFonts w:ascii="Times New Roman" w:hAnsi="Times New Roman"/>
                <w:sz w:val="22"/>
                <w:szCs w:val="22"/>
              </w:rPr>
            </w:pPr>
            <w:r>
              <w:rPr>
                <w:rFonts w:ascii="Times New Roman" w:hAnsi="Times New Roman"/>
                <w:sz w:val="22"/>
                <w:szCs w:val="22"/>
              </w:rPr>
              <w:t>^IBT(356.021,</w:t>
            </w:r>
          </w:p>
          <w:p w14:paraId="335A2955"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of the corresponding X.12 codes for the Health Care Services Decision Reason Codes according to the ASC X12 External Code Source 886.</w:t>
            </w:r>
          </w:p>
          <w:p w14:paraId="335A2956"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5D" w14:textId="77777777" w:rsidTr="00B65B79">
        <w:trPr>
          <w:cantSplit/>
        </w:trPr>
        <w:tc>
          <w:tcPr>
            <w:tcW w:w="4251" w:type="dxa"/>
          </w:tcPr>
          <w:p w14:paraId="335A2958" w14:textId="77777777" w:rsidR="006914D7" w:rsidRPr="008A790F" w:rsidRDefault="006914D7" w:rsidP="00C91C80">
            <w:pPr>
              <w:rPr>
                <w:rFonts w:ascii="Times New Roman" w:hAnsi="Times New Roman"/>
                <w:sz w:val="22"/>
                <w:szCs w:val="22"/>
              </w:rPr>
            </w:pPr>
            <w:r w:rsidRPr="008A790F">
              <w:rPr>
                <w:rFonts w:ascii="Times New Roman" w:hAnsi="Times New Roman"/>
                <w:sz w:val="22"/>
                <w:szCs w:val="22"/>
              </w:rPr>
              <w:t>356.022</w:t>
            </w:r>
            <w:r>
              <w:rPr>
                <w:rFonts w:ascii="Times New Roman" w:hAnsi="Times New Roman"/>
                <w:sz w:val="22"/>
                <w:szCs w:val="22"/>
              </w:rPr>
              <w:t xml:space="preserve"> </w:t>
            </w:r>
            <w:r w:rsidRPr="00C44B22">
              <w:rPr>
                <w:rFonts w:ascii="Times New Roman" w:hAnsi="Times New Roman"/>
                <w:sz w:val="22"/>
                <w:szCs w:val="22"/>
              </w:rPr>
              <w:t>UNIVERSAL DENTAL NUMBERING SYSTEM</w:t>
            </w:r>
          </w:p>
          <w:p w14:paraId="335A2959" w14:textId="77777777" w:rsidR="006914D7" w:rsidRDefault="006914D7" w:rsidP="00C91C80">
            <w:pPr>
              <w:rPr>
                <w:rFonts w:ascii="Times New Roman" w:hAnsi="Times New Roman"/>
                <w:sz w:val="22"/>
                <w:szCs w:val="22"/>
              </w:rPr>
            </w:pPr>
          </w:p>
        </w:tc>
        <w:tc>
          <w:tcPr>
            <w:tcW w:w="5099" w:type="dxa"/>
          </w:tcPr>
          <w:p w14:paraId="335A295A" w14:textId="77777777" w:rsidR="006914D7" w:rsidRPr="00B85D00" w:rsidRDefault="006914D7" w:rsidP="00C91C80">
            <w:pPr>
              <w:rPr>
                <w:rFonts w:ascii="Times New Roman" w:hAnsi="Times New Roman"/>
                <w:sz w:val="22"/>
                <w:szCs w:val="22"/>
              </w:rPr>
            </w:pPr>
            <w:r w:rsidRPr="00EC2DA9">
              <w:rPr>
                <w:rFonts w:ascii="Times New Roman" w:hAnsi="Times New Roman"/>
                <w:sz w:val="22"/>
                <w:szCs w:val="22"/>
              </w:rPr>
              <w:t>^IBT(356.02</w:t>
            </w:r>
            <w:r w:rsidRPr="00B85D00">
              <w:rPr>
                <w:rFonts w:ascii="Times New Roman" w:hAnsi="Times New Roman"/>
                <w:sz w:val="22"/>
                <w:szCs w:val="22"/>
              </w:rPr>
              <w:t>2,</w:t>
            </w:r>
          </w:p>
          <w:p w14:paraId="335A295B" w14:textId="77777777" w:rsidR="006914D7" w:rsidRPr="008A790F" w:rsidRDefault="006914D7" w:rsidP="00C91C80">
            <w:pPr>
              <w:rPr>
                <w:rFonts w:ascii="Times New Roman" w:hAnsi="Times New Roman"/>
                <w:sz w:val="22"/>
                <w:szCs w:val="22"/>
              </w:rPr>
            </w:pPr>
            <w:r w:rsidRPr="00E23619">
              <w:rPr>
                <w:rFonts w:ascii="Times New Roman" w:hAnsi="Times New Roman"/>
                <w:sz w:val="22"/>
                <w:szCs w:val="22"/>
              </w:rPr>
              <w:t xml:space="preserve">This file contains all of the corresponding X.12 </w:t>
            </w:r>
            <w:r w:rsidRPr="00E142F0">
              <w:rPr>
                <w:rFonts w:ascii="Times New Roman" w:hAnsi="Times New Roman"/>
                <w:sz w:val="22"/>
                <w:szCs w:val="22"/>
              </w:rPr>
              <w:t>Tooth codes - E</w:t>
            </w:r>
            <w:r w:rsidRPr="00C44B22">
              <w:rPr>
                <w:rFonts w:ascii="Times New Roman" w:hAnsi="Times New Roman"/>
                <w:sz w:val="22"/>
                <w:szCs w:val="22"/>
              </w:rPr>
              <w:t>xternal Code Source 135: American Dental Association.</w:t>
            </w:r>
          </w:p>
          <w:p w14:paraId="335A295C" w14:textId="77777777" w:rsidR="006914D7" w:rsidRDefault="006914D7" w:rsidP="00C91C80">
            <w:pPr>
              <w:rPr>
                <w:rFonts w:ascii="Times New Roman" w:hAnsi="Times New Roman"/>
                <w:sz w:val="22"/>
                <w:szCs w:val="22"/>
              </w:rPr>
            </w:pPr>
            <w:r w:rsidRPr="008A790F">
              <w:rPr>
                <w:rFonts w:ascii="Times New Roman" w:hAnsi="Times New Roman"/>
                <w:b/>
                <w:sz w:val="22"/>
                <w:szCs w:val="22"/>
              </w:rPr>
              <w:t>Per VHA Directive 10-93-142, this file definition should not be modified.</w:t>
            </w:r>
          </w:p>
        </w:tc>
      </w:tr>
      <w:tr w:rsidR="006914D7" w:rsidRPr="00EC2DA9" w14:paraId="335A2961" w14:textId="77777777" w:rsidTr="00B65B79">
        <w:trPr>
          <w:cantSplit/>
        </w:trPr>
        <w:tc>
          <w:tcPr>
            <w:tcW w:w="4251" w:type="dxa"/>
          </w:tcPr>
          <w:p w14:paraId="335A295E" w14:textId="77777777" w:rsidR="006914D7" w:rsidRPr="008A790F" w:rsidRDefault="006914D7" w:rsidP="00C91C80">
            <w:pPr>
              <w:rPr>
                <w:rFonts w:ascii="Times New Roman" w:hAnsi="Times New Roman"/>
                <w:sz w:val="22"/>
                <w:szCs w:val="22"/>
              </w:rPr>
            </w:pPr>
            <w:r>
              <w:rPr>
                <w:rFonts w:ascii="Times New Roman" w:hAnsi="Times New Roman"/>
                <w:sz w:val="22"/>
                <w:szCs w:val="22"/>
              </w:rPr>
              <w:lastRenderedPageBreak/>
              <w:t>356.023 HCSR WORKLIST DELETE REASON CODE</w:t>
            </w:r>
          </w:p>
        </w:tc>
        <w:tc>
          <w:tcPr>
            <w:tcW w:w="5099" w:type="dxa"/>
          </w:tcPr>
          <w:p w14:paraId="335A295F" w14:textId="77777777" w:rsidR="006914D7" w:rsidRPr="00B85D00" w:rsidRDefault="006914D7" w:rsidP="00C91C80">
            <w:pPr>
              <w:rPr>
                <w:rFonts w:ascii="Times New Roman" w:hAnsi="Times New Roman"/>
                <w:sz w:val="22"/>
                <w:szCs w:val="22"/>
              </w:rPr>
            </w:pPr>
            <w:r w:rsidRPr="00EC2DA9">
              <w:rPr>
                <w:rFonts w:ascii="Times New Roman" w:hAnsi="Times New Roman"/>
                <w:sz w:val="22"/>
                <w:szCs w:val="22"/>
              </w:rPr>
              <w:t>^IBT(356.02</w:t>
            </w:r>
            <w:r>
              <w:rPr>
                <w:rFonts w:ascii="Times New Roman" w:hAnsi="Times New Roman"/>
                <w:sz w:val="22"/>
                <w:szCs w:val="22"/>
              </w:rPr>
              <w:t>3</w:t>
            </w:r>
            <w:r w:rsidRPr="00B85D00">
              <w:rPr>
                <w:rFonts w:ascii="Times New Roman" w:hAnsi="Times New Roman"/>
                <w:sz w:val="22"/>
                <w:szCs w:val="22"/>
              </w:rPr>
              <w:t>,</w:t>
            </w:r>
          </w:p>
          <w:p w14:paraId="335A2960" w14:textId="77777777" w:rsidR="006914D7" w:rsidRPr="00EC2DA9" w:rsidRDefault="006914D7" w:rsidP="00C91C80">
            <w:pPr>
              <w:rPr>
                <w:rFonts w:ascii="Times New Roman" w:hAnsi="Times New Roman"/>
                <w:sz w:val="22"/>
                <w:szCs w:val="22"/>
              </w:rPr>
            </w:pPr>
            <w:r w:rsidRPr="00E23619">
              <w:rPr>
                <w:rFonts w:ascii="Times New Roman" w:hAnsi="Times New Roman"/>
                <w:sz w:val="22"/>
                <w:szCs w:val="22"/>
              </w:rPr>
              <w:t xml:space="preserve">This file contains all of the </w:t>
            </w:r>
            <w:r>
              <w:rPr>
                <w:rFonts w:ascii="Times New Roman" w:hAnsi="Times New Roman"/>
                <w:sz w:val="22"/>
                <w:szCs w:val="22"/>
              </w:rPr>
              <w:t>Delete Reason Codes that can be added to an HCSR 278 Worklist entry when removing the entry from the worklist.</w:t>
            </w:r>
          </w:p>
        </w:tc>
      </w:tr>
      <w:tr w:rsidR="006914D7" w:rsidRPr="0002501E" w14:paraId="335A2966" w14:textId="77777777" w:rsidTr="00B65B79">
        <w:trPr>
          <w:cantSplit/>
        </w:trPr>
        <w:tc>
          <w:tcPr>
            <w:tcW w:w="4251" w:type="dxa"/>
          </w:tcPr>
          <w:p w14:paraId="335A296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356.1</w:t>
            </w:r>
          </w:p>
          <w:p w14:paraId="335A296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HOSPITAL REVIEW</w:t>
            </w:r>
          </w:p>
        </w:tc>
        <w:tc>
          <w:tcPr>
            <w:tcW w:w="5099" w:type="dxa"/>
          </w:tcPr>
          <w:p w14:paraId="335A296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^IBT(356.1,</w:t>
            </w:r>
          </w:p>
          <w:p w14:paraId="335A2965" w14:textId="77777777" w:rsidR="006914D7" w:rsidRPr="0002501E" w:rsidRDefault="006914D7" w:rsidP="003956AD">
            <w:pPr>
              <w:rPr>
                <w:rFonts w:ascii="Times New Roman" w:hAnsi="Times New Roman"/>
                <w:sz w:val="22"/>
                <w:szCs w:val="22"/>
              </w:rPr>
            </w:pPr>
            <w:r w:rsidRPr="0002501E">
              <w:rPr>
                <w:rFonts w:ascii="Times New Roman" w:hAnsi="Times New Roman"/>
                <w:sz w:val="22"/>
                <w:szCs w:val="22"/>
              </w:rPr>
              <w:t>This file contains Utilization Review information about appropriateness of admission and continued stay in an acute medical setting.  It uses the Integral criteria for appropriateness.  An entry for each day of care for cases being tracked is required by the QM office in VACO.  The information in this file will be rolled up into a national database.  Only reviews that have a status of COMPLETE should be rolled up.  The information in this file is clinical in nature and should be treated with the same confidentiality as required of all clinical data.</w:t>
            </w:r>
          </w:p>
        </w:tc>
      </w:tr>
      <w:tr w:rsidR="006914D7" w:rsidRPr="0002501E" w14:paraId="335A296B" w14:textId="77777777" w:rsidTr="00B65B79">
        <w:trPr>
          <w:cantSplit/>
        </w:trPr>
        <w:tc>
          <w:tcPr>
            <w:tcW w:w="4251" w:type="dxa"/>
          </w:tcPr>
          <w:p w14:paraId="335A296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356.11**</w:t>
            </w:r>
          </w:p>
          <w:p w14:paraId="335A296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REVIEW TYPE</w:t>
            </w:r>
          </w:p>
        </w:tc>
        <w:tc>
          <w:tcPr>
            <w:tcW w:w="5099" w:type="dxa"/>
          </w:tcPr>
          <w:p w14:paraId="335A296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^IBE(356.11,</w:t>
            </w:r>
          </w:p>
          <w:p w14:paraId="335A296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is the type of review that is being performed by MCCR or UR.  This file may contain the logic to determine which questions and/or screens can be presented to the user in the future.  </w:t>
            </w:r>
            <w:r w:rsidRPr="0002501E">
              <w:rPr>
                <w:rFonts w:ascii="Times New Roman" w:hAnsi="Times New Roman"/>
                <w:b/>
                <w:sz w:val="22"/>
                <w:szCs w:val="22"/>
              </w:rPr>
              <w:t>Do not add, edit, or delete entries in this file without instructions from your ISC.</w:t>
            </w:r>
          </w:p>
        </w:tc>
      </w:tr>
      <w:tr w:rsidR="006914D7" w:rsidRPr="0002501E" w14:paraId="335A2970" w14:textId="77777777" w:rsidTr="00B65B79">
        <w:trPr>
          <w:cantSplit/>
        </w:trPr>
        <w:tc>
          <w:tcPr>
            <w:tcW w:w="4251" w:type="dxa"/>
          </w:tcPr>
          <w:p w14:paraId="335A296C"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356.19</w:t>
            </w:r>
          </w:p>
          <w:p w14:paraId="335A296D"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CLAIMS TRACKING UNBILLED AMOUNTS DATA</w:t>
            </w:r>
          </w:p>
        </w:tc>
        <w:tc>
          <w:tcPr>
            <w:tcW w:w="5099" w:type="dxa"/>
          </w:tcPr>
          <w:p w14:paraId="335A296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^IBE(356.19,</w:t>
            </w:r>
          </w:p>
          <w:p w14:paraId="335A296F" w14:textId="77777777" w:rsidR="006914D7" w:rsidRPr="0002501E" w:rsidRDefault="006914D7" w:rsidP="009B4014">
            <w:pPr>
              <w:rPr>
                <w:rFonts w:ascii="Times New Roman" w:hAnsi="Times New Roman"/>
                <w:sz w:val="22"/>
                <w:szCs w:val="22"/>
              </w:rPr>
            </w:pPr>
            <w:r w:rsidRPr="0002501E">
              <w:rPr>
                <w:rFonts w:ascii="Times New Roman" w:hAnsi="Times New Roman"/>
                <w:sz w:val="22"/>
                <w:szCs w:val="22"/>
              </w:rPr>
              <w:t>This file contains the data used in the compilation of the average inpatient bill totals and the monthly unbilled amounts bulletin and report.</w:t>
            </w:r>
          </w:p>
        </w:tc>
      </w:tr>
      <w:tr w:rsidR="006914D7" w:rsidRPr="0002501E" w14:paraId="335A2975" w14:textId="77777777" w:rsidTr="00B65B79">
        <w:trPr>
          <w:cantSplit/>
        </w:trPr>
        <w:tc>
          <w:tcPr>
            <w:tcW w:w="4251" w:type="dxa"/>
          </w:tcPr>
          <w:p w14:paraId="335A297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356.2</w:t>
            </w:r>
          </w:p>
          <w:p w14:paraId="335A297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INSURANCE REVIEW</w:t>
            </w:r>
          </w:p>
        </w:tc>
        <w:tc>
          <w:tcPr>
            <w:tcW w:w="5099" w:type="dxa"/>
          </w:tcPr>
          <w:p w14:paraId="335A297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^IBT(356.2,</w:t>
            </w:r>
          </w:p>
          <w:p w14:paraId="335A297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contains information about the MCCR/UR portion of Utilization Review and the associated contacts with insurance carriers.  Appropriateness of care is inferred from the approval and denial of billing days by the insurance carriers UR section.  While this information appears to be primarily administrative in nature, it may contain sensitive clinical information and should be treated with the same confidentiality as required of all clinical data.  </w:t>
            </w:r>
          </w:p>
        </w:tc>
      </w:tr>
      <w:tr w:rsidR="006914D7" w:rsidRPr="0002501E" w14:paraId="335A297A" w14:textId="77777777" w:rsidTr="00B65B79">
        <w:trPr>
          <w:cantSplit/>
        </w:trPr>
        <w:tc>
          <w:tcPr>
            <w:tcW w:w="4251" w:type="dxa"/>
          </w:tcPr>
          <w:p w14:paraId="335A297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356.21**</w:t>
            </w:r>
          </w:p>
          <w:p w14:paraId="335A297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DENIAL REASONS</w:t>
            </w:r>
          </w:p>
        </w:tc>
        <w:tc>
          <w:tcPr>
            <w:tcW w:w="5099" w:type="dxa"/>
          </w:tcPr>
          <w:p w14:paraId="335A297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^IBE(356.21,</w:t>
            </w:r>
          </w:p>
          <w:p w14:paraId="335A297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is a list of the standard reasons for denial of a claim.  Editing this file may have significant impact on the results of the MCCR NDB roll up of Claims Tracking information.  </w:t>
            </w:r>
            <w:r w:rsidRPr="0002501E">
              <w:rPr>
                <w:rFonts w:ascii="Times New Roman" w:hAnsi="Times New Roman"/>
                <w:b/>
                <w:sz w:val="22"/>
                <w:szCs w:val="22"/>
              </w:rPr>
              <w:t>Do not add, edit, or delete entries in this file without instructions from your ISC.</w:t>
            </w:r>
          </w:p>
        </w:tc>
      </w:tr>
      <w:tr w:rsidR="006914D7" w:rsidRPr="0002501E" w14:paraId="335A2980" w14:textId="77777777" w:rsidTr="00B65B79">
        <w:trPr>
          <w:cantSplit/>
        </w:trPr>
        <w:tc>
          <w:tcPr>
            <w:tcW w:w="4251" w:type="dxa"/>
          </w:tcPr>
          <w:p w14:paraId="335A297B" w14:textId="77777777" w:rsidR="006914D7" w:rsidRDefault="006914D7" w:rsidP="00C91C80">
            <w:pPr>
              <w:rPr>
                <w:rFonts w:ascii="Times New Roman" w:hAnsi="Times New Roman"/>
                <w:sz w:val="22"/>
                <w:szCs w:val="22"/>
              </w:rPr>
            </w:pPr>
            <w:r>
              <w:rPr>
                <w:rFonts w:ascii="Times New Roman" w:hAnsi="Times New Roman"/>
                <w:sz w:val="22"/>
                <w:szCs w:val="22"/>
              </w:rPr>
              <w:lastRenderedPageBreak/>
              <w:t>356.22</w:t>
            </w:r>
          </w:p>
          <w:p w14:paraId="335A297C" w14:textId="77777777" w:rsidR="006914D7" w:rsidRPr="0002501E" w:rsidRDefault="006914D7" w:rsidP="00C91C80">
            <w:pPr>
              <w:rPr>
                <w:rFonts w:ascii="Times New Roman" w:hAnsi="Times New Roman"/>
                <w:sz w:val="22"/>
                <w:szCs w:val="22"/>
              </w:rPr>
            </w:pPr>
            <w:r>
              <w:rPr>
                <w:rFonts w:ascii="Times New Roman" w:hAnsi="Times New Roman"/>
                <w:sz w:val="22"/>
                <w:szCs w:val="22"/>
              </w:rPr>
              <w:t>HCS REVIEW TRANSMISSION FILE</w:t>
            </w:r>
          </w:p>
        </w:tc>
        <w:tc>
          <w:tcPr>
            <w:tcW w:w="5099" w:type="dxa"/>
          </w:tcPr>
          <w:p w14:paraId="335A297D" w14:textId="77777777" w:rsidR="006914D7" w:rsidRDefault="006914D7" w:rsidP="00C91C80">
            <w:pPr>
              <w:rPr>
                <w:rFonts w:ascii="Times New Roman" w:hAnsi="Times New Roman"/>
                <w:sz w:val="22"/>
                <w:szCs w:val="22"/>
              </w:rPr>
            </w:pPr>
            <w:r>
              <w:rPr>
                <w:rFonts w:ascii="Times New Roman" w:hAnsi="Times New Roman"/>
                <w:sz w:val="22"/>
                <w:szCs w:val="22"/>
              </w:rPr>
              <w:t>^IBT(356.22,</w:t>
            </w:r>
          </w:p>
          <w:p w14:paraId="335A297E" w14:textId="77777777" w:rsidR="006914D7" w:rsidRDefault="006914D7" w:rsidP="00C91C80">
            <w:pPr>
              <w:rPr>
                <w:rFonts w:ascii="Times New Roman" w:hAnsi="Times New Roman"/>
                <w:sz w:val="22"/>
                <w:szCs w:val="22"/>
              </w:rPr>
            </w:pPr>
            <w:r>
              <w:rPr>
                <w:rFonts w:ascii="Times New Roman" w:hAnsi="Times New Roman"/>
                <w:sz w:val="22"/>
                <w:szCs w:val="22"/>
              </w:rPr>
              <w:t>This file contains information related to Healthcare Services Review worklist and corresponding HL7 messages (message type 278).</w:t>
            </w:r>
          </w:p>
          <w:p w14:paraId="335A297F"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987" w14:textId="77777777" w:rsidTr="00B65B79">
        <w:trPr>
          <w:cantSplit/>
        </w:trPr>
        <w:tc>
          <w:tcPr>
            <w:tcW w:w="4251" w:type="dxa"/>
          </w:tcPr>
          <w:p w14:paraId="335A2981"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356.25</w:t>
            </w:r>
          </w:p>
          <w:p w14:paraId="335A2982"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CLAIMS TRACKING ROI</w:t>
            </w:r>
          </w:p>
        </w:tc>
        <w:tc>
          <w:tcPr>
            <w:tcW w:w="5099" w:type="dxa"/>
          </w:tcPr>
          <w:p w14:paraId="335A298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^IBT(356.25,</w:t>
            </w:r>
          </w:p>
          <w:p w14:paraId="335A2984" w14:textId="77777777" w:rsidR="006914D7" w:rsidRPr="0002501E" w:rsidRDefault="006914D7" w:rsidP="009B4014">
            <w:pPr>
              <w:rPr>
                <w:rFonts w:ascii="Times New Roman" w:hAnsi="Times New Roman"/>
                <w:sz w:val="22"/>
                <w:szCs w:val="22"/>
              </w:rPr>
            </w:pPr>
            <w:r w:rsidRPr="0002501E">
              <w:rPr>
                <w:rFonts w:ascii="Times New Roman" w:hAnsi="Times New Roman"/>
                <w:sz w:val="22"/>
                <w:szCs w:val="22"/>
              </w:rPr>
              <w:t>This file stores Release of Information (ROI) data collected that relates to a specific patient/drug/insurance combination for the effective dates.  A claim that includes a sensitive drug is checked against this file for a billing determination.  Claims that do not pass the check are determined to be not ECME billable.  Bills that do not pass the check cannot be authorized.</w:t>
            </w:r>
          </w:p>
          <w:p w14:paraId="335A2985" w14:textId="77777777" w:rsidR="006914D7" w:rsidRPr="0002501E" w:rsidRDefault="006914D7" w:rsidP="009B4014">
            <w:pPr>
              <w:rPr>
                <w:rFonts w:ascii="Times New Roman" w:hAnsi="Times New Roman"/>
                <w:sz w:val="22"/>
                <w:szCs w:val="22"/>
              </w:rPr>
            </w:pPr>
          </w:p>
          <w:p w14:paraId="335A2986" w14:textId="77777777" w:rsidR="006914D7" w:rsidRPr="0002501E" w:rsidRDefault="006914D7" w:rsidP="009B4014">
            <w:pPr>
              <w:rPr>
                <w:rFonts w:ascii="Times New Roman" w:hAnsi="Times New Roman"/>
                <w:b/>
                <w:sz w:val="22"/>
                <w:szCs w:val="22"/>
              </w:rPr>
            </w:pPr>
            <w:r w:rsidRPr="0002501E">
              <w:rPr>
                <w:rFonts w:ascii="Times New Roman" w:hAnsi="Times New Roman"/>
                <w:b/>
                <w:sz w:val="22"/>
                <w:szCs w:val="22"/>
              </w:rPr>
              <w:t xml:space="preserve">Per VHA Directive 2004-038, this file should not be modified or edited with VA </w:t>
            </w:r>
            <w:proofErr w:type="spellStart"/>
            <w:r w:rsidRPr="0002501E">
              <w:rPr>
                <w:rFonts w:ascii="Times New Roman" w:hAnsi="Times New Roman"/>
                <w:b/>
                <w:sz w:val="22"/>
                <w:szCs w:val="22"/>
              </w:rPr>
              <w:t>Fileman</w:t>
            </w:r>
            <w:proofErr w:type="spellEnd"/>
            <w:r w:rsidRPr="0002501E">
              <w:rPr>
                <w:rFonts w:ascii="Times New Roman" w:hAnsi="Times New Roman"/>
                <w:b/>
                <w:sz w:val="22"/>
                <w:szCs w:val="22"/>
              </w:rPr>
              <w:t xml:space="preserve">.  </w:t>
            </w:r>
          </w:p>
        </w:tc>
      </w:tr>
      <w:tr w:rsidR="006914D7" w:rsidRPr="0002501E" w14:paraId="335A298E" w14:textId="77777777" w:rsidTr="00B65B79">
        <w:trPr>
          <w:cantSplit/>
        </w:trPr>
        <w:tc>
          <w:tcPr>
            <w:tcW w:w="4251" w:type="dxa"/>
          </w:tcPr>
          <w:p w14:paraId="335A2988" w14:textId="77777777" w:rsidR="006914D7" w:rsidRPr="0002501E" w:rsidRDefault="006914D7" w:rsidP="00304285">
            <w:pPr>
              <w:rPr>
                <w:rFonts w:ascii="Times New Roman" w:hAnsi="Times New Roman"/>
                <w:sz w:val="22"/>
                <w:szCs w:val="22"/>
              </w:rPr>
            </w:pPr>
            <w:r w:rsidRPr="0002501E">
              <w:rPr>
                <w:rFonts w:ascii="Times New Roman" w:hAnsi="Times New Roman"/>
                <w:sz w:val="22"/>
                <w:szCs w:val="22"/>
              </w:rPr>
              <w:t>356.26</w:t>
            </w:r>
          </w:p>
          <w:p w14:paraId="335A298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ROI CONSENT</w:t>
            </w:r>
          </w:p>
        </w:tc>
        <w:tc>
          <w:tcPr>
            <w:tcW w:w="5099" w:type="dxa"/>
          </w:tcPr>
          <w:p w14:paraId="335A298A" w14:textId="77777777" w:rsidR="006914D7" w:rsidRPr="0002501E" w:rsidRDefault="006914D7" w:rsidP="00304285">
            <w:pPr>
              <w:rPr>
                <w:rFonts w:ascii="Times New Roman" w:hAnsi="Times New Roman"/>
                <w:sz w:val="22"/>
                <w:szCs w:val="22"/>
              </w:rPr>
            </w:pPr>
            <w:r w:rsidRPr="0002501E">
              <w:rPr>
                <w:rFonts w:ascii="Times New Roman" w:hAnsi="Times New Roman"/>
                <w:sz w:val="22"/>
                <w:szCs w:val="22"/>
              </w:rPr>
              <w:t>^IBT(356.26,</w:t>
            </w:r>
          </w:p>
          <w:p w14:paraId="335A298B" w14:textId="77777777" w:rsidR="006914D7" w:rsidRPr="0002501E" w:rsidRDefault="006914D7" w:rsidP="00E82991">
            <w:pPr>
              <w:rPr>
                <w:rFonts w:ascii="Times New Roman" w:hAnsi="Times New Roman"/>
                <w:sz w:val="22"/>
                <w:szCs w:val="22"/>
              </w:rPr>
            </w:pPr>
            <w:r w:rsidRPr="0002501E">
              <w:rPr>
                <w:rFonts w:ascii="Times New Roman" w:hAnsi="Times New Roman"/>
                <w:sz w:val="22"/>
                <w:szCs w:val="22"/>
              </w:rPr>
              <w:t xml:space="preserve">This file stores Release of Information (ROI) data obtained from a patient.  Each sensitive </w:t>
            </w:r>
          </w:p>
          <w:p w14:paraId="335A298C" w14:textId="77777777" w:rsidR="006914D7" w:rsidRPr="0002501E" w:rsidRDefault="006914D7" w:rsidP="00ED6416">
            <w:pPr>
              <w:rPr>
                <w:rFonts w:ascii="Times New Roman" w:hAnsi="Times New Roman"/>
                <w:b/>
                <w:i/>
                <w:sz w:val="22"/>
                <w:szCs w:val="22"/>
              </w:rPr>
            </w:pPr>
            <w:r w:rsidRPr="0002501E">
              <w:rPr>
                <w:rFonts w:ascii="Times New Roman" w:hAnsi="Times New Roman"/>
                <w:sz w:val="22"/>
                <w:szCs w:val="22"/>
              </w:rPr>
              <w:t>condition will have its own record.  Data includes patient, sensitive condition, effective date of consent, expiration date when the consent ends, a revoked flag, and comments intended for entry of the Insurance the release consent covers.</w:t>
            </w:r>
            <w:r w:rsidRPr="0002501E">
              <w:rPr>
                <w:rFonts w:ascii="Times New Roman" w:hAnsi="Times New Roman"/>
                <w:b/>
                <w:i/>
                <w:sz w:val="22"/>
                <w:szCs w:val="22"/>
              </w:rPr>
              <w:t xml:space="preserve"> </w:t>
            </w:r>
          </w:p>
          <w:p w14:paraId="335A298D"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 xml:space="preserve">This file should not be modified or edited with VA </w:t>
            </w:r>
            <w:proofErr w:type="spellStart"/>
            <w:r w:rsidRPr="0002501E">
              <w:rPr>
                <w:rFonts w:ascii="Times New Roman" w:hAnsi="Times New Roman"/>
                <w:b/>
                <w:sz w:val="22"/>
                <w:szCs w:val="22"/>
              </w:rPr>
              <w:t>Fileman</w:t>
            </w:r>
            <w:proofErr w:type="spellEnd"/>
          </w:p>
        </w:tc>
      </w:tr>
      <w:tr w:rsidR="006914D7" w:rsidRPr="0002501E" w14:paraId="335A2993" w14:textId="77777777" w:rsidTr="00B65B79">
        <w:trPr>
          <w:cantSplit/>
        </w:trPr>
        <w:tc>
          <w:tcPr>
            <w:tcW w:w="4251" w:type="dxa"/>
          </w:tcPr>
          <w:p w14:paraId="335A298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356.3**</w:t>
            </w:r>
          </w:p>
          <w:p w14:paraId="335A299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SI/IS CATEGORIES</w:t>
            </w:r>
          </w:p>
        </w:tc>
        <w:tc>
          <w:tcPr>
            <w:tcW w:w="5099" w:type="dxa"/>
          </w:tcPr>
          <w:p w14:paraId="335A299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^IBE(356.3,</w:t>
            </w:r>
          </w:p>
          <w:p w14:paraId="335A299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contains the major categories that are used to address the severity of illness and intensity of service.  Specific criteria for each category must be met to address appropriateness of admission to continued stay in and discharge from specialized units and general units.  Editing this file may have significant impact on the QM national roll up of Utilization Review information.  The contents of this file are the general categories for Intensity of Service and Severity of Illness from </w:t>
            </w:r>
            <w:proofErr w:type="spellStart"/>
            <w:r w:rsidRPr="0002501E">
              <w:rPr>
                <w:rFonts w:ascii="Times New Roman" w:hAnsi="Times New Roman"/>
                <w:sz w:val="22"/>
                <w:szCs w:val="22"/>
              </w:rPr>
              <w:t>Interqual</w:t>
            </w:r>
            <w:proofErr w:type="spellEnd"/>
            <w:r w:rsidRPr="0002501E">
              <w:rPr>
                <w:rFonts w:ascii="Times New Roman" w:hAnsi="Times New Roman"/>
                <w:sz w:val="22"/>
                <w:szCs w:val="22"/>
              </w:rPr>
              <w:t xml:space="preserve">.  </w:t>
            </w:r>
            <w:r w:rsidRPr="0002501E">
              <w:rPr>
                <w:rFonts w:ascii="Times New Roman" w:hAnsi="Times New Roman"/>
                <w:b/>
                <w:sz w:val="22"/>
                <w:szCs w:val="22"/>
              </w:rPr>
              <w:t>Do not add, edit, or delete entries in this file without instructions from your ISC.</w:t>
            </w:r>
          </w:p>
        </w:tc>
      </w:tr>
      <w:tr w:rsidR="006914D7" w:rsidRPr="0002501E" w14:paraId="335A2998" w14:textId="77777777" w:rsidTr="00B65B79">
        <w:trPr>
          <w:cantSplit/>
        </w:trPr>
        <w:tc>
          <w:tcPr>
            <w:tcW w:w="4251" w:type="dxa"/>
          </w:tcPr>
          <w:p w14:paraId="335A299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lastRenderedPageBreak/>
              <w:t>356.399</w:t>
            </w:r>
          </w:p>
          <w:p w14:paraId="335A299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TRACKING/BILL</w:t>
            </w:r>
          </w:p>
        </w:tc>
        <w:tc>
          <w:tcPr>
            <w:tcW w:w="5099" w:type="dxa"/>
          </w:tcPr>
          <w:p w14:paraId="335A299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^IBT(356.399,</w:t>
            </w:r>
          </w:p>
          <w:p w14:paraId="335A299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serves as a bridge between Claims Tracking and the </w:t>
            </w:r>
            <w:r w:rsidRPr="0002501E">
              <w:rPr>
                <w:rFonts w:ascii="Times New Roman" w:hAnsi="Times New Roman"/>
                <w:caps/>
                <w:sz w:val="22"/>
                <w:szCs w:val="22"/>
              </w:rPr>
              <w:t>Bill/Claims</w:t>
            </w:r>
            <w:r w:rsidRPr="0002501E">
              <w:rPr>
                <w:rFonts w:ascii="Times New Roman" w:hAnsi="Times New Roman"/>
                <w:sz w:val="22"/>
                <w:szCs w:val="22"/>
              </w:rPr>
              <w:t xml:space="preserve"> file (#399).  An entry is created automatically by the billing module to link the events being billed to the Claims Tracking entry.  It serves as a cross-reference in a many to many </w:t>
            </w:r>
            <w:proofErr w:type="gramStart"/>
            <w:r w:rsidRPr="0002501E">
              <w:rPr>
                <w:rFonts w:ascii="Times New Roman" w:hAnsi="Times New Roman"/>
                <w:sz w:val="22"/>
                <w:szCs w:val="22"/>
              </w:rPr>
              <w:t>relationship</w:t>
            </w:r>
            <w:proofErr w:type="gramEnd"/>
            <w:r w:rsidRPr="0002501E">
              <w:rPr>
                <w:rFonts w:ascii="Times New Roman" w:hAnsi="Times New Roman"/>
                <w:sz w:val="22"/>
                <w:szCs w:val="22"/>
              </w:rPr>
              <w:t xml:space="preserve"> for the entries in these two files.  It should be maintained by the Billing module.  </w:t>
            </w:r>
          </w:p>
        </w:tc>
      </w:tr>
      <w:tr w:rsidR="006914D7" w:rsidRPr="0002501E" w14:paraId="335A299D" w14:textId="77777777" w:rsidTr="00B65B79">
        <w:trPr>
          <w:cantSplit/>
        </w:trPr>
        <w:tc>
          <w:tcPr>
            <w:tcW w:w="4251" w:type="dxa"/>
          </w:tcPr>
          <w:p w14:paraId="335A2999" w14:textId="77777777" w:rsidR="006914D7" w:rsidRPr="0002501E" w:rsidRDefault="006914D7" w:rsidP="005E22F5">
            <w:pPr>
              <w:rPr>
                <w:rFonts w:ascii="Times New Roman" w:hAnsi="Times New Roman"/>
                <w:sz w:val="22"/>
                <w:szCs w:val="22"/>
              </w:rPr>
            </w:pPr>
            <w:r w:rsidRPr="0002501E">
              <w:rPr>
                <w:rFonts w:ascii="Times New Roman" w:hAnsi="Times New Roman"/>
                <w:sz w:val="22"/>
                <w:szCs w:val="22"/>
              </w:rPr>
              <w:t>356.4**</w:t>
            </w:r>
          </w:p>
          <w:p w14:paraId="335A299A" w14:textId="77777777" w:rsidR="006914D7" w:rsidRPr="0002501E" w:rsidRDefault="006914D7" w:rsidP="005E22F5">
            <w:pPr>
              <w:rPr>
                <w:rFonts w:ascii="Times New Roman" w:hAnsi="Times New Roman"/>
                <w:sz w:val="22"/>
                <w:szCs w:val="22"/>
              </w:rPr>
            </w:pPr>
            <w:r w:rsidRPr="0002501E">
              <w:rPr>
                <w:rFonts w:ascii="Times New Roman" w:hAnsi="Times New Roman"/>
                <w:sz w:val="22"/>
                <w:szCs w:val="22"/>
              </w:rPr>
              <w:t>CLAIMS TRACKING NON-ACUTE CLASSIFICATIONS</w:t>
            </w:r>
          </w:p>
        </w:tc>
        <w:tc>
          <w:tcPr>
            <w:tcW w:w="5099" w:type="dxa"/>
          </w:tcPr>
          <w:p w14:paraId="335A299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^IBE(356.4,</w:t>
            </w:r>
          </w:p>
          <w:p w14:paraId="335A299C" w14:textId="77777777" w:rsidR="006914D7" w:rsidRPr="0002501E" w:rsidRDefault="006914D7" w:rsidP="005E22F5">
            <w:pPr>
              <w:rPr>
                <w:rFonts w:ascii="Times New Roman" w:hAnsi="Times New Roman"/>
                <w:sz w:val="22"/>
                <w:szCs w:val="22"/>
              </w:rPr>
            </w:pPr>
            <w:r w:rsidRPr="0002501E">
              <w:rPr>
                <w:rFonts w:ascii="Times New Roman" w:hAnsi="Times New Roman"/>
                <w:sz w:val="22"/>
                <w:szCs w:val="22"/>
              </w:rPr>
              <w:t xml:space="preserve">This file contains the list of approved non-acute classifications provided by the UM office in VACO.  The codes are used in roll up of national </w:t>
            </w:r>
            <w:r w:rsidRPr="0002501E">
              <w:rPr>
                <w:rFonts w:ascii="Times New Roman" w:hAnsi="Times New Roman"/>
                <w:b/>
                <w:sz w:val="22"/>
                <w:szCs w:val="22"/>
              </w:rPr>
              <w:t>data</w:t>
            </w:r>
            <w:r>
              <w:rPr>
                <w:rFonts w:ascii="Times New Roman" w:hAnsi="Times New Roman"/>
                <w:b/>
                <w:sz w:val="22"/>
                <w:szCs w:val="22"/>
              </w:rPr>
              <w:t>.</w:t>
            </w:r>
            <w:r w:rsidRPr="0002501E">
              <w:rPr>
                <w:rFonts w:ascii="Times New Roman" w:hAnsi="Times New Roman"/>
                <w:b/>
                <w:sz w:val="22"/>
                <w:szCs w:val="22"/>
              </w:rPr>
              <w:t xml:space="preserve">   Do not add, edit, or delete entries in this file without instructions from your ISC.</w:t>
            </w:r>
          </w:p>
        </w:tc>
      </w:tr>
      <w:tr w:rsidR="006914D7" w:rsidRPr="0002501E" w14:paraId="335A29A2" w14:textId="77777777" w:rsidTr="00B65B79">
        <w:trPr>
          <w:cantSplit/>
        </w:trPr>
        <w:tc>
          <w:tcPr>
            <w:tcW w:w="4251" w:type="dxa"/>
          </w:tcPr>
          <w:p w14:paraId="335A299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356.5**</w:t>
            </w:r>
          </w:p>
          <w:p w14:paraId="335A299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ALOS</w:t>
            </w:r>
          </w:p>
        </w:tc>
        <w:tc>
          <w:tcPr>
            <w:tcW w:w="5099" w:type="dxa"/>
          </w:tcPr>
          <w:p w14:paraId="335A29A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^IBE(356.5,</w:t>
            </w:r>
          </w:p>
          <w:p w14:paraId="335A29A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DRGs and average length of stays (ALOS) year that is the most common ALOS approved by insurance companies.  This generally is much shorter than the ALOS for VA.</w:t>
            </w:r>
          </w:p>
        </w:tc>
      </w:tr>
      <w:tr w:rsidR="006914D7" w:rsidRPr="0002501E" w14:paraId="335A29A7" w14:textId="77777777" w:rsidTr="00B65B79">
        <w:trPr>
          <w:cantSplit/>
        </w:trPr>
        <w:tc>
          <w:tcPr>
            <w:tcW w:w="4251" w:type="dxa"/>
          </w:tcPr>
          <w:p w14:paraId="335A29A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356.6**</w:t>
            </w:r>
          </w:p>
          <w:p w14:paraId="335A29A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TYPE</w:t>
            </w:r>
          </w:p>
        </w:tc>
        <w:tc>
          <w:tcPr>
            <w:tcW w:w="5099" w:type="dxa"/>
          </w:tcPr>
          <w:p w14:paraId="335A29A5" w14:textId="77777777" w:rsidR="006914D7" w:rsidRPr="0002501E" w:rsidRDefault="006914D7" w:rsidP="00A82676">
            <w:pPr>
              <w:pStyle w:val="10ptcenturyschoolbook"/>
              <w:tabs>
                <w:tab w:val="left" w:pos="4320"/>
              </w:tabs>
              <w:ind w:left="4320" w:hanging="4320"/>
              <w:rPr>
                <w:rFonts w:ascii="Times New Roman" w:hAnsi="Times New Roman"/>
                <w:sz w:val="22"/>
                <w:szCs w:val="22"/>
              </w:rPr>
            </w:pPr>
            <w:r w:rsidRPr="0002501E">
              <w:rPr>
                <w:rFonts w:ascii="Times New Roman" w:hAnsi="Times New Roman"/>
                <w:sz w:val="22"/>
                <w:szCs w:val="22"/>
              </w:rPr>
              <w:t>^IBE(356.6,</w:t>
            </w:r>
          </w:p>
          <w:p w14:paraId="335A29A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contains the types of events that can be stored in Claims Tracking.  It also contains data on how the Automated Biller is to handle each type of event.  </w:t>
            </w:r>
            <w:r w:rsidRPr="0002501E">
              <w:rPr>
                <w:rFonts w:ascii="Times New Roman" w:hAnsi="Times New Roman"/>
                <w:b/>
                <w:sz w:val="22"/>
                <w:szCs w:val="22"/>
              </w:rPr>
              <w:t>Do not add, edit, or delete entries in this file without instructions from your ISC.</w:t>
            </w:r>
          </w:p>
        </w:tc>
      </w:tr>
      <w:tr w:rsidR="006914D7" w:rsidRPr="0002501E" w14:paraId="335A29AC" w14:textId="77777777" w:rsidTr="00B65B79">
        <w:trPr>
          <w:cantSplit/>
        </w:trPr>
        <w:tc>
          <w:tcPr>
            <w:tcW w:w="4251" w:type="dxa"/>
          </w:tcPr>
          <w:p w14:paraId="335A29A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356.7**</w:t>
            </w:r>
          </w:p>
          <w:p w14:paraId="335A29A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ACTION</w:t>
            </w:r>
          </w:p>
        </w:tc>
        <w:tc>
          <w:tcPr>
            <w:tcW w:w="5099" w:type="dxa"/>
          </w:tcPr>
          <w:p w14:paraId="335A29A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^IBE(356.7,</w:t>
            </w:r>
          </w:p>
          <w:p w14:paraId="335A29A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contains a list of the types of actions that may be taken on a review or a contact by an insurance company.  </w:t>
            </w:r>
            <w:r w:rsidRPr="0002501E">
              <w:rPr>
                <w:rFonts w:ascii="Times New Roman" w:hAnsi="Times New Roman"/>
                <w:b/>
                <w:sz w:val="22"/>
                <w:szCs w:val="22"/>
              </w:rPr>
              <w:t>Do not add, edit, or delete entries in this file without instructions from your ISC.</w:t>
            </w:r>
          </w:p>
        </w:tc>
      </w:tr>
      <w:tr w:rsidR="006914D7" w:rsidRPr="0002501E" w14:paraId="335A29B1" w14:textId="77777777" w:rsidTr="00B65B79">
        <w:trPr>
          <w:cantSplit/>
        </w:trPr>
        <w:tc>
          <w:tcPr>
            <w:tcW w:w="4251" w:type="dxa"/>
          </w:tcPr>
          <w:p w14:paraId="335A29A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356.8**</w:t>
            </w:r>
          </w:p>
          <w:p w14:paraId="335A29AE" w14:textId="77777777" w:rsidR="006914D7" w:rsidRPr="0002501E" w:rsidRDefault="006914D7" w:rsidP="00A82676">
            <w:pPr>
              <w:rPr>
                <w:rFonts w:ascii="Times New Roman" w:hAnsi="Times New Roman"/>
                <w:sz w:val="22"/>
                <w:szCs w:val="22"/>
              </w:rPr>
            </w:pPr>
            <w:r w:rsidRPr="0002501E">
              <w:rPr>
                <w:rFonts w:ascii="Times New Roman" w:hAnsi="Times New Roman"/>
                <w:sz w:val="22"/>
                <w:szCs w:val="22"/>
              </w:rPr>
              <w:t>CLAIMS TRACKING NON-BILLABLE REASONS</w:t>
            </w:r>
          </w:p>
        </w:tc>
        <w:tc>
          <w:tcPr>
            <w:tcW w:w="5099" w:type="dxa"/>
          </w:tcPr>
          <w:p w14:paraId="335A29AF" w14:textId="77777777" w:rsidR="006914D7" w:rsidRPr="0002501E" w:rsidRDefault="006914D7" w:rsidP="00A82676">
            <w:pPr>
              <w:pStyle w:val="10ptcenturyschoolbook"/>
              <w:tabs>
                <w:tab w:val="left" w:pos="4320"/>
              </w:tabs>
              <w:ind w:left="4320" w:hanging="4320"/>
              <w:rPr>
                <w:rFonts w:ascii="Times New Roman" w:hAnsi="Times New Roman"/>
                <w:sz w:val="22"/>
                <w:szCs w:val="22"/>
              </w:rPr>
            </w:pPr>
            <w:r w:rsidRPr="0002501E">
              <w:rPr>
                <w:rFonts w:ascii="Times New Roman" w:hAnsi="Times New Roman"/>
                <w:sz w:val="22"/>
                <w:szCs w:val="22"/>
              </w:rPr>
              <w:t>^IBE(356.8,</w:t>
            </w:r>
          </w:p>
          <w:p w14:paraId="335A29B0" w14:textId="77777777" w:rsidR="006914D7" w:rsidRPr="0002501E" w:rsidRDefault="006914D7" w:rsidP="00D62BCC">
            <w:pPr>
              <w:rPr>
                <w:rFonts w:ascii="Times New Roman" w:hAnsi="Times New Roman"/>
                <w:sz w:val="22"/>
                <w:szCs w:val="22"/>
              </w:rPr>
            </w:pPr>
            <w:r w:rsidRPr="0002501E">
              <w:rPr>
                <w:rFonts w:ascii="Times New Roman" w:hAnsi="Times New Roman"/>
                <w:sz w:val="22"/>
                <w:szCs w:val="22"/>
              </w:rPr>
              <w:t xml:space="preserve">This is a file of reasons that may be entered into the Claims Tracking module to specify why a potential claim is not billable.  </w:t>
            </w:r>
            <w:r w:rsidRPr="0002501E">
              <w:rPr>
                <w:rFonts w:ascii="Times New Roman" w:hAnsi="Times New Roman"/>
                <w:b/>
                <w:sz w:val="22"/>
                <w:szCs w:val="22"/>
              </w:rPr>
              <w:t>Do not add, edit, or delete entries in this file without instructions from your ISC.</w:t>
            </w:r>
          </w:p>
        </w:tc>
      </w:tr>
      <w:tr w:rsidR="006914D7" w:rsidRPr="0002501E" w14:paraId="335A29B6" w14:textId="77777777" w:rsidTr="00B65B79">
        <w:trPr>
          <w:cantSplit/>
        </w:trPr>
        <w:tc>
          <w:tcPr>
            <w:tcW w:w="4251" w:type="dxa"/>
          </w:tcPr>
          <w:p w14:paraId="335A29B2"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356.85</w:t>
            </w:r>
          </w:p>
          <w:p w14:paraId="335A29B3"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CLAIMS TRACKING BILLABLE FINDINGS</w:t>
            </w:r>
          </w:p>
        </w:tc>
        <w:tc>
          <w:tcPr>
            <w:tcW w:w="5099" w:type="dxa"/>
          </w:tcPr>
          <w:p w14:paraId="335A29B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^IBT(356.85,</w:t>
            </w:r>
          </w:p>
          <w:p w14:paraId="335A29B5" w14:textId="77777777" w:rsidR="006914D7" w:rsidRPr="0002501E" w:rsidRDefault="006914D7" w:rsidP="00AD34BF">
            <w:pPr>
              <w:rPr>
                <w:rFonts w:ascii="Times New Roman" w:hAnsi="Times New Roman"/>
                <w:sz w:val="22"/>
                <w:szCs w:val="22"/>
              </w:rPr>
            </w:pPr>
            <w:r w:rsidRPr="0002501E">
              <w:rPr>
                <w:rFonts w:ascii="Times New Roman" w:hAnsi="Times New Roman"/>
                <w:sz w:val="22"/>
                <w:szCs w:val="22"/>
              </w:rPr>
              <w:t>This file stores the Billable Findings codes for the Claims Tracking module of IB.  Entries in this file are nationally distributed and should not be changed locally.</w:t>
            </w:r>
          </w:p>
        </w:tc>
      </w:tr>
      <w:tr w:rsidR="006914D7" w:rsidRPr="0002501E" w14:paraId="335A29BB" w14:textId="77777777" w:rsidTr="00B65B79">
        <w:trPr>
          <w:cantSplit/>
        </w:trPr>
        <w:tc>
          <w:tcPr>
            <w:tcW w:w="4251" w:type="dxa"/>
          </w:tcPr>
          <w:p w14:paraId="335A29B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356.9</w:t>
            </w:r>
          </w:p>
          <w:p w14:paraId="335A29B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INPATIENT DIAGNOSIS</w:t>
            </w:r>
          </w:p>
        </w:tc>
        <w:tc>
          <w:tcPr>
            <w:tcW w:w="5099" w:type="dxa"/>
          </w:tcPr>
          <w:p w14:paraId="335A29B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^IBT(356.9,</w:t>
            </w:r>
          </w:p>
          <w:p w14:paraId="335A29B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is designed to hold all inpatient diagnoses.  </w:t>
            </w:r>
          </w:p>
        </w:tc>
      </w:tr>
      <w:tr w:rsidR="006914D7" w:rsidRPr="0002501E" w14:paraId="335A29C0" w14:textId="77777777" w:rsidTr="00B65B79">
        <w:trPr>
          <w:cantSplit/>
        </w:trPr>
        <w:tc>
          <w:tcPr>
            <w:tcW w:w="4251" w:type="dxa"/>
          </w:tcPr>
          <w:p w14:paraId="335A29B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356.91</w:t>
            </w:r>
          </w:p>
          <w:p w14:paraId="335A29B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INPATIENT PROCEDURE</w:t>
            </w:r>
          </w:p>
        </w:tc>
        <w:tc>
          <w:tcPr>
            <w:tcW w:w="5099" w:type="dxa"/>
          </w:tcPr>
          <w:p w14:paraId="335A29B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^IBT(356.91,</w:t>
            </w:r>
          </w:p>
          <w:p w14:paraId="335A29B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designed to hold all inpatient procedures.</w:t>
            </w:r>
          </w:p>
        </w:tc>
      </w:tr>
      <w:tr w:rsidR="006914D7" w:rsidRPr="0002501E" w14:paraId="335A29C5" w14:textId="77777777" w:rsidTr="00B65B79">
        <w:trPr>
          <w:cantSplit/>
        </w:trPr>
        <w:tc>
          <w:tcPr>
            <w:tcW w:w="4251" w:type="dxa"/>
          </w:tcPr>
          <w:p w14:paraId="335A29C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lastRenderedPageBreak/>
              <w:t>356.93</w:t>
            </w:r>
          </w:p>
          <w:p w14:paraId="335A29C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INPATIENT INTERIM DRG</w:t>
            </w:r>
          </w:p>
        </w:tc>
        <w:tc>
          <w:tcPr>
            <w:tcW w:w="5099" w:type="dxa"/>
          </w:tcPr>
          <w:p w14:paraId="335A29C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^IBT(356.93,</w:t>
            </w:r>
          </w:p>
          <w:p w14:paraId="335A29C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holds interim DRGs computed by the Claims Tracking module for display in Claims Tracking and on reports.  The computed ALOS is based upon 1992 HCFA average lengths of stay (ALOS), not VA averages.  The purpose is to help utilization review personnel determine if the ALOS approved by an insurance company is within industry standards.</w:t>
            </w:r>
          </w:p>
        </w:tc>
      </w:tr>
      <w:tr w:rsidR="006914D7" w:rsidRPr="0002501E" w14:paraId="335A29CA" w14:textId="77777777" w:rsidTr="00B65B79">
        <w:trPr>
          <w:cantSplit/>
        </w:trPr>
        <w:tc>
          <w:tcPr>
            <w:tcW w:w="4251" w:type="dxa"/>
          </w:tcPr>
          <w:p w14:paraId="335A29C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356.94</w:t>
            </w:r>
          </w:p>
          <w:p w14:paraId="335A29C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INPATIENT PROVIDERS</w:t>
            </w:r>
          </w:p>
        </w:tc>
        <w:tc>
          <w:tcPr>
            <w:tcW w:w="5099" w:type="dxa"/>
          </w:tcPr>
          <w:p w14:paraId="335A29C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^IBT(356.94,</w:t>
            </w:r>
          </w:p>
          <w:p w14:paraId="335A29C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allows the Claims Tracking module to store the admitting physician.  In addition, the attending and resident providers can be identified in this file.  If attending and resident providers are entered, they are assumed to be entered completely for an episode of care being tracked.  If no provider other than admitting physician is entered, the providers and attending from MAS will be considered to be the correct providers.  Because QM data may be extracting this data on the national roll up, it is necessary to correctly identify the attending physician.</w:t>
            </w:r>
          </w:p>
        </w:tc>
      </w:tr>
      <w:tr w:rsidR="006914D7" w:rsidRPr="0002501E" w14:paraId="335A29CF" w14:textId="77777777" w:rsidTr="00B65B79">
        <w:trPr>
          <w:cantSplit/>
        </w:trPr>
        <w:tc>
          <w:tcPr>
            <w:tcW w:w="4251" w:type="dxa"/>
          </w:tcPr>
          <w:p w14:paraId="335A29C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w:t>
            </w:r>
          </w:p>
          <w:p w14:paraId="335A29C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ENCOUNTER FORM</w:t>
            </w:r>
          </w:p>
        </w:tc>
        <w:tc>
          <w:tcPr>
            <w:tcW w:w="5099" w:type="dxa"/>
          </w:tcPr>
          <w:p w14:paraId="335A29C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w:t>
            </w:r>
          </w:p>
          <w:p w14:paraId="335A29C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encounter form descriptions used by the Encounter Form utilities to print encounter forms.</w:t>
            </w:r>
          </w:p>
        </w:tc>
      </w:tr>
      <w:tr w:rsidR="006914D7" w:rsidRPr="0002501E" w14:paraId="335A29D4" w14:textId="77777777" w:rsidTr="00B65B79">
        <w:trPr>
          <w:cantSplit/>
        </w:trPr>
        <w:tc>
          <w:tcPr>
            <w:tcW w:w="4251" w:type="dxa"/>
          </w:tcPr>
          <w:p w14:paraId="335A29D0"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357.08</w:t>
            </w:r>
          </w:p>
          <w:p w14:paraId="335A29D1"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AICS PURGE LOG</w:t>
            </w:r>
          </w:p>
        </w:tc>
        <w:tc>
          <w:tcPr>
            <w:tcW w:w="5099" w:type="dxa"/>
          </w:tcPr>
          <w:p w14:paraId="335A29D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^IBD(357.08,</w:t>
            </w:r>
          </w:p>
          <w:p w14:paraId="335A29D3" w14:textId="77777777" w:rsidR="006914D7" w:rsidRPr="0002501E" w:rsidRDefault="006914D7" w:rsidP="00AD34BF">
            <w:pPr>
              <w:rPr>
                <w:rFonts w:ascii="Times New Roman" w:hAnsi="Times New Roman"/>
                <w:sz w:val="22"/>
                <w:szCs w:val="22"/>
              </w:rPr>
            </w:pPr>
            <w:r w:rsidRPr="0002501E">
              <w:rPr>
                <w:rFonts w:ascii="Times New Roman" w:hAnsi="Times New Roman"/>
                <w:sz w:val="22"/>
                <w:szCs w:val="22"/>
              </w:rPr>
              <w:t xml:space="preserve">This file will contain one entry for each time the AICS purge options are run. </w:t>
            </w:r>
            <w:r>
              <w:rPr>
                <w:rFonts w:ascii="Times New Roman" w:hAnsi="Times New Roman"/>
                <w:sz w:val="22"/>
                <w:szCs w:val="22"/>
              </w:rPr>
              <w:t xml:space="preserve"> </w:t>
            </w:r>
            <w:r w:rsidRPr="0002501E">
              <w:rPr>
                <w:rFonts w:ascii="Times New Roman" w:hAnsi="Times New Roman"/>
                <w:sz w:val="22"/>
                <w:szCs w:val="22"/>
              </w:rPr>
              <w:t>Both the automatic and manual options cause entries.  The purpose of this file is to provide a historical log of the number of entries that are purged at each site.</w:t>
            </w:r>
          </w:p>
        </w:tc>
      </w:tr>
      <w:tr w:rsidR="006914D7" w:rsidRPr="0002501E" w14:paraId="335A29D9" w14:textId="77777777" w:rsidTr="00B65B79">
        <w:trPr>
          <w:cantSplit/>
        </w:trPr>
        <w:tc>
          <w:tcPr>
            <w:tcW w:w="4251" w:type="dxa"/>
          </w:tcPr>
          <w:p w14:paraId="335A29D5"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357.09</w:t>
            </w:r>
          </w:p>
          <w:p w14:paraId="335A29D6"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ENCOUNTER FORM PARAMETERS</w:t>
            </w:r>
          </w:p>
        </w:tc>
        <w:tc>
          <w:tcPr>
            <w:tcW w:w="5099" w:type="dxa"/>
          </w:tcPr>
          <w:p w14:paraId="335A29D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^IBD(357.09,</w:t>
            </w:r>
          </w:p>
          <w:p w14:paraId="335A29D8" w14:textId="77777777" w:rsidR="006914D7" w:rsidRPr="0002501E" w:rsidRDefault="006914D7" w:rsidP="00AD34BF">
            <w:pPr>
              <w:rPr>
                <w:rFonts w:ascii="Times New Roman" w:hAnsi="Times New Roman"/>
                <w:sz w:val="22"/>
                <w:szCs w:val="22"/>
              </w:rPr>
            </w:pPr>
            <w:r w:rsidRPr="0002501E">
              <w:rPr>
                <w:rFonts w:ascii="Times New Roman" w:hAnsi="Times New Roman"/>
                <w:sz w:val="22"/>
                <w:szCs w:val="22"/>
              </w:rPr>
              <w:t>This file contains the AICS parameters that control the operation of the package.  Included are parameters to manage the automatic purge and those necessary to create print manager jobs that automatically queue encounter forms to print.</w:t>
            </w:r>
          </w:p>
        </w:tc>
      </w:tr>
      <w:tr w:rsidR="006914D7" w:rsidRPr="0002501E" w14:paraId="335A29DE" w14:textId="77777777" w:rsidTr="00B65B79">
        <w:trPr>
          <w:cantSplit/>
        </w:trPr>
        <w:tc>
          <w:tcPr>
            <w:tcW w:w="4251" w:type="dxa"/>
          </w:tcPr>
          <w:p w14:paraId="335A29D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357.1</w:t>
            </w:r>
          </w:p>
          <w:p w14:paraId="335A29D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ENCOUNTER FORM BLOCK</w:t>
            </w:r>
          </w:p>
        </w:tc>
        <w:tc>
          <w:tcPr>
            <w:tcW w:w="5099" w:type="dxa"/>
          </w:tcPr>
          <w:p w14:paraId="335A29D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^IBE(357.1,</w:t>
            </w:r>
          </w:p>
          <w:p w14:paraId="335A29D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descriptions of blocks, which are rectangular areas on an encounter form.</w:t>
            </w:r>
          </w:p>
        </w:tc>
      </w:tr>
      <w:tr w:rsidR="006914D7" w:rsidRPr="0002501E" w14:paraId="335A29E3" w14:textId="77777777" w:rsidTr="00B65B79">
        <w:trPr>
          <w:cantSplit/>
        </w:trPr>
        <w:tc>
          <w:tcPr>
            <w:tcW w:w="4251" w:type="dxa"/>
          </w:tcPr>
          <w:p w14:paraId="335A29D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357.2</w:t>
            </w:r>
          </w:p>
          <w:p w14:paraId="335A29E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SELECTION LIST</w:t>
            </w:r>
          </w:p>
        </w:tc>
        <w:tc>
          <w:tcPr>
            <w:tcW w:w="5099" w:type="dxa"/>
          </w:tcPr>
          <w:p w14:paraId="335A29E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^IBE(357.2,</w:t>
            </w:r>
          </w:p>
          <w:p w14:paraId="335A29E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A selection list is composed of one or more rectangular area(s) in a block, called columns, which contain a list.  The column(s) will have one or more sub columns, each sub column containing either text or an input symbol.  The input symbols are for the user to mark to indicate a choice from the list.</w:t>
            </w:r>
          </w:p>
        </w:tc>
      </w:tr>
      <w:tr w:rsidR="006914D7" w:rsidRPr="0002501E" w14:paraId="335A29E8" w14:textId="77777777" w:rsidTr="00B65B79">
        <w:trPr>
          <w:cantSplit/>
        </w:trPr>
        <w:tc>
          <w:tcPr>
            <w:tcW w:w="4251" w:type="dxa"/>
          </w:tcPr>
          <w:p w14:paraId="335A29E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lastRenderedPageBreak/>
              <w:t>357.3</w:t>
            </w:r>
          </w:p>
          <w:p w14:paraId="335A29E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SELECTION</w:t>
            </w:r>
          </w:p>
        </w:tc>
        <w:tc>
          <w:tcPr>
            <w:tcW w:w="5099" w:type="dxa"/>
          </w:tcPr>
          <w:p w14:paraId="335A29E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^IBE(357.3,</w:t>
            </w:r>
          </w:p>
          <w:p w14:paraId="335A29E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items appearing on the SELECTION LISTS.  A selection can be composed of several fields; therefore, they can occupy several sub columns.  Only the text is stored here, not the MARKING SYMBOLS.</w:t>
            </w:r>
          </w:p>
        </w:tc>
      </w:tr>
      <w:tr w:rsidR="006914D7" w:rsidRPr="0002501E" w14:paraId="335A29ED" w14:textId="77777777" w:rsidTr="00B65B79">
        <w:trPr>
          <w:cantSplit/>
        </w:trPr>
        <w:tc>
          <w:tcPr>
            <w:tcW w:w="4251" w:type="dxa"/>
          </w:tcPr>
          <w:p w14:paraId="335A29E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357.4</w:t>
            </w:r>
          </w:p>
          <w:p w14:paraId="335A29E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SELECTION GROUP</w:t>
            </w:r>
          </w:p>
        </w:tc>
        <w:tc>
          <w:tcPr>
            <w:tcW w:w="5099" w:type="dxa"/>
          </w:tcPr>
          <w:p w14:paraId="335A29E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^IBE(357.4,</w:t>
            </w:r>
          </w:p>
          <w:p w14:paraId="335A29E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A Selection Group is a set of items on a list and the header under which those items should appear.</w:t>
            </w:r>
          </w:p>
        </w:tc>
      </w:tr>
      <w:tr w:rsidR="006914D7" w:rsidRPr="0002501E" w14:paraId="335A29F2" w14:textId="77777777" w:rsidTr="00B65B79">
        <w:trPr>
          <w:cantSplit/>
        </w:trPr>
        <w:tc>
          <w:tcPr>
            <w:tcW w:w="4251" w:type="dxa"/>
          </w:tcPr>
          <w:p w14:paraId="335A29E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357.5</w:t>
            </w:r>
          </w:p>
          <w:p w14:paraId="335A29E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DATA FIELD</w:t>
            </w:r>
          </w:p>
        </w:tc>
        <w:tc>
          <w:tcPr>
            <w:tcW w:w="5099" w:type="dxa"/>
          </w:tcPr>
          <w:p w14:paraId="335A29F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^IBE(357.5,</w:t>
            </w:r>
          </w:p>
          <w:p w14:paraId="335A29F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A data field can be composed of a label (determined at the time the form description is created) and data, coming from the DHCP database (determined at the time the form prints).  The label and data are printed to the encounter form.  A data field can be composed of subfields, each subfield containing possibly its own label and data.</w:t>
            </w:r>
          </w:p>
        </w:tc>
      </w:tr>
      <w:tr w:rsidR="006914D7" w:rsidRPr="0002501E" w14:paraId="335A29F7" w14:textId="77777777" w:rsidTr="00B65B79">
        <w:trPr>
          <w:cantSplit/>
        </w:trPr>
        <w:tc>
          <w:tcPr>
            <w:tcW w:w="4251" w:type="dxa"/>
          </w:tcPr>
          <w:p w14:paraId="335A29F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357.6*</w:t>
            </w:r>
          </w:p>
          <w:p w14:paraId="335A29F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PACKAGE INTERFACE</w:t>
            </w:r>
          </w:p>
        </w:tc>
        <w:tc>
          <w:tcPr>
            <w:tcW w:w="5099" w:type="dxa"/>
          </w:tcPr>
          <w:p w14:paraId="335A29F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^IBE(357.6,</w:t>
            </w:r>
          </w:p>
          <w:p w14:paraId="335A29F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is used in the form design process and to print data to the form.  It contains a description of all of the interfaces with other packages.  </w:t>
            </w:r>
          </w:p>
        </w:tc>
      </w:tr>
      <w:tr w:rsidR="006914D7" w:rsidRPr="0002501E" w14:paraId="335A29FC" w14:textId="77777777" w:rsidTr="00B65B79">
        <w:trPr>
          <w:cantSplit/>
        </w:trPr>
        <w:tc>
          <w:tcPr>
            <w:tcW w:w="4251" w:type="dxa"/>
          </w:tcPr>
          <w:p w14:paraId="335A29F8"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357.69</w:t>
            </w:r>
          </w:p>
          <w:p w14:paraId="335A29F9"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TYPE OF VISIT</w:t>
            </w:r>
          </w:p>
        </w:tc>
        <w:tc>
          <w:tcPr>
            <w:tcW w:w="5099" w:type="dxa"/>
          </w:tcPr>
          <w:p w14:paraId="335A29F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^IBE(357.69,</w:t>
            </w:r>
          </w:p>
          <w:p w14:paraId="335A29FB" w14:textId="77777777" w:rsidR="006914D7" w:rsidRPr="0002501E" w:rsidRDefault="006914D7" w:rsidP="00AD34BF">
            <w:pPr>
              <w:rPr>
                <w:rFonts w:ascii="Times New Roman" w:hAnsi="Times New Roman"/>
                <w:sz w:val="22"/>
                <w:szCs w:val="22"/>
              </w:rPr>
            </w:pPr>
            <w:r w:rsidRPr="0002501E">
              <w:rPr>
                <w:rFonts w:ascii="Times New Roman" w:hAnsi="Times New Roman"/>
                <w:sz w:val="22"/>
                <w:szCs w:val="22"/>
              </w:rPr>
              <w:t>This file contains the Evaluation and Management codes. They consist of a subset of CPT codes used to describe the level of care for an outpatient visit.</w:t>
            </w:r>
          </w:p>
        </w:tc>
      </w:tr>
      <w:tr w:rsidR="006914D7" w:rsidRPr="0002501E" w14:paraId="335A2A01" w14:textId="77777777" w:rsidTr="00B65B79">
        <w:trPr>
          <w:cantSplit/>
        </w:trPr>
        <w:tc>
          <w:tcPr>
            <w:tcW w:w="4251" w:type="dxa"/>
          </w:tcPr>
          <w:p w14:paraId="335A29F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357.7</w:t>
            </w:r>
          </w:p>
          <w:p w14:paraId="335A29F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FORM LINE</w:t>
            </w:r>
          </w:p>
        </w:tc>
        <w:tc>
          <w:tcPr>
            <w:tcW w:w="5099" w:type="dxa"/>
          </w:tcPr>
          <w:p w14:paraId="335A29F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^IBE(357.7,</w:t>
            </w:r>
          </w:p>
          <w:p w14:paraId="335A2A0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either a horizontal or vertical line appearing on the form.</w:t>
            </w:r>
          </w:p>
        </w:tc>
      </w:tr>
      <w:tr w:rsidR="006914D7" w:rsidRPr="0002501E" w14:paraId="335A2A06" w14:textId="77777777" w:rsidTr="00B65B79">
        <w:trPr>
          <w:cantSplit/>
        </w:trPr>
        <w:tc>
          <w:tcPr>
            <w:tcW w:w="4251" w:type="dxa"/>
          </w:tcPr>
          <w:p w14:paraId="335A2A0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357.8</w:t>
            </w:r>
          </w:p>
          <w:p w14:paraId="335A2A0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TEXT AREA</w:t>
            </w:r>
          </w:p>
        </w:tc>
        <w:tc>
          <w:tcPr>
            <w:tcW w:w="5099" w:type="dxa"/>
          </w:tcPr>
          <w:p w14:paraId="335A2A0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^IBE(357.8,</w:t>
            </w:r>
          </w:p>
          <w:p w14:paraId="335A2A0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A TEXT AREA is a rectangular area on the form that displays a word processing field.  The text is automatically formatted to fit within this area.</w:t>
            </w:r>
          </w:p>
        </w:tc>
      </w:tr>
      <w:tr w:rsidR="006914D7" w:rsidRPr="0002501E" w14:paraId="335A2A0B" w14:textId="77777777" w:rsidTr="00B65B79">
        <w:trPr>
          <w:cantSplit/>
        </w:trPr>
        <w:tc>
          <w:tcPr>
            <w:tcW w:w="4251" w:type="dxa"/>
          </w:tcPr>
          <w:p w14:paraId="335A2A0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357.91**</w:t>
            </w:r>
          </w:p>
          <w:p w14:paraId="335A2A0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MARKING AREA TYPE</w:t>
            </w:r>
          </w:p>
        </w:tc>
        <w:tc>
          <w:tcPr>
            <w:tcW w:w="5099" w:type="dxa"/>
          </w:tcPr>
          <w:p w14:paraId="335A2A0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^IBE(357.91,</w:t>
            </w:r>
          </w:p>
          <w:p w14:paraId="335A2A0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different types of marking areas in which the user can write that can be printed to a form.  The following are examples:  ( ), __,.  These are for the person completing the form to enter a mark to indicate a choice.</w:t>
            </w:r>
          </w:p>
        </w:tc>
      </w:tr>
      <w:tr w:rsidR="006914D7" w:rsidRPr="0002501E" w14:paraId="335A2A10" w14:textId="77777777" w:rsidTr="00B65B79">
        <w:trPr>
          <w:cantSplit/>
        </w:trPr>
        <w:tc>
          <w:tcPr>
            <w:tcW w:w="4251" w:type="dxa"/>
          </w:tcPr>
          <w:p w14:paraId="335A2A0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357.92**</w:t>
            </w:r>
          </w:p>
          <w:p w14:paraId="335A2A0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PRINT CONDITIONS</w:t>
            </w:r>
          </w:p>
        </w:tc>
        <w:tc>
          <w:tcPr>
            <w:tcW w:w="5099" w:type="dxa"/>
          </w:tcPr>
          <w:p w14:paraId="335A2A0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^IBE(357.92,</w:t>
            </w:r>
          </w:p>
          <w:p w14:paraId="335A2A0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 table containing a list of conditions recognized by the Print Manager.  They are used to specify the conditions under which reports should be printed.  The Print Manager is a program that scans the appointments for selected clinics for a selected date and prints specified reports under specified conditions.</w:t>
            </w:r>
          </w:p>
        </w:tc>
      </w:tr>
      <w:tr w:rsidR="006914D7" w:rsidRPr="0002501E" w14:paraId="335A2A15" w14:textId="77777777" w:rsidTr="00B65B79">
        <w:trPr>
          <w:cantSplit/>
        </w:trPr>
        <w:tc>
          <w:tcPr>
            <w:tcW w:w="4251" w:type="dxa"/>
          </w:tcPr>
          <w:p w14:paraId="335A2A11"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357.93</w:t>
            </w:r>
          </w:p>
          <w:p w14:paraId="335A2A12"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MULTIPLE CHOICE FIELD</w:t>
            </w:r>
          </w:p>
        </w:tc>
        <w:tc>
          <w:tcPr>
            <w:tcW w:w="5099" w:type="dxa"/>
          </w:tcPr>
          <w:p w14:paraId="335A2A1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^IBE(357.93,</w:t>
            </w:r>
          </w:p>
          <w:p w14:paraId="335A2A1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allows multiple choice fields to be defined for forms.</w:t>
            </w:r>
          </w:p>
        </w:tc>
      </w:tr>
      <w:tr w:rsidR="006914D7" w:rsidRPr="0002501E" w14:paraId="335A2A1A" w14:textId="77777777" w:rsidTr="00B65B79">
        <w:trPr>
          <w:cantSplit/>
        </w:trPr>
        <w:tc>
          <w:tcPr>
            <w:tcW w:w="4251" w:type="dxa"/>
          </w:tcPr>
          <w:p w14:paraId="335A2A16"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lastRenderedPageBreak/>
              <w:t>357.94</w:t>
            </w:r>
          </w:p>
          <w:p w14:paraId="335A2A17"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ENCOUNTER FORM PRINTERS</w:t>
            </w:r>
          </w:p>
        </w:tc>
        <w:tc>
          <w:tcPr>
            <w:tcW w:w="5099" w:type="dxa"/>
          </w:tcPr>
          <w:p w14:paraId="335A2A1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^IBE(357.94,</w:t>
            </w:r>
          </w:p>
          <w:p w14:paraId="335A2A19" w14:textId="77777777" w:rsidR="006914D7" w:rsidRPr="0002501E" w:rsidRDefault="006914D7" w:rsidP="00AD34BF">
            <w:pPr>
              <w:rPr>
                <w:rFonts w:ascii="Times New Roman" w:hAnsi="Times New Roman"/>
                <w:sz w:val="22"/>
                <w:szCs w:val="22"/>
              </w:rPr>
            </w:pPr>
            <w:r w:rsidRPr="0002501E">
              <w:rPr>
                <w:rFonts w:ascii="Times New Roman" w:hAnsi="Times New Roman"/>
                <w:sz w:val="22"/>
                <w:szCs w:val="22"/>
              </w:rPr>
              <w:t>This file contains a list of terminal types that can support either duplex printing or the printer control language PCL5.  Entering the correct information in this file will allow encounter forms printed to these terminal types to utilize these features.</w:t>
            </w:r>
          </w:p>
        </w:tc>
      </w:tr>
      <w:tr w:rsidR="006914D7" w:rsidRPr="0002501E" w14:paraId="335A2A1F" w14:textId="77777777" w:rsidTr="00B65B79">
        <w:trPr>
          <w:cantSplit/>
        </w:trPr>
        <w:tc>
          <w:tcPr>
            <w:tcW w:w="4251" w:type="dxa"/>
          </w:tcPr>
          <w:p w14:paraId="335A2A1B"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357.95</w:t>
            </w:r>
          </w:p>
          <w:p w14:paraId="335A2A1C"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FORM DEFINITION</w:t>
            </w:r>
          </w:p>
        </w:tc>
        <w:tc>
          <w:tcPr>
            <w:tcW w:w="5099" w:type="dxa"/>
          </w:tcPr>
          <w:p w14:paraId="335A2A1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^IBD(357.95,</w:t>
            </w:r>
          </w:p>
          <w:p w14:paraId="335A2A1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Contains information about the form needed to process the input.</w:t>
            </w:r>
          </w:p>
        </w:tc>
      </w:tr>
      <w:tr w:rsidR="006914D7" w:rsidRPr="0002501E" w14:paraId="335A2A24" w14:textId="77777777" w:rsidTr="00B65B79">
        <w:trPr>
          <w:cantSplit/>
        </w:trPr>
        <w:tc>
          <w:tcPr>
            <w:tcW w:w="4251" w:type="dxa"/>
          </w:tcPr>
          <w:p w14:paraId="335A2A20"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357.96</w:t>
            </w:r>
          </w:p>
          <w:p w14:paraId="335A2A21"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ENCOUNTER FORM TRACKING</w:t>
            </w:r>
          </w:p>
        </w:tc>
        <w:tc>
          <w:tcPr>
            <w:tcW w:w="5099" w:type="dxa"/>
          </w:tcPr>
          <w:p w14:paraId="335A2A2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^IBD(357.96,</w:t>
            </w:r>
          </w:p>
          <w:p w14:paraId="335A2A23" w14:textId="77777777" w:rsidR="006914D7" w:rsidRPr="0002501E" w:rsidRDefault="006914D7" w:rsidP="00AD34BF">
            <w:pPr>
              <w:rPr>
                <w:rFonts w:ascii="Times New Roman" w:hAnsi="Times New Roman"/>
                <w:sz w:val="22"/>
                <w:szCs w:val="22"/>
              </w:rPr>
            </w:pPr>
            <w:r w:rsidRPr="0002501E">
              <w:rPr>
                <w:rFonts w:ascii="Times New Roman" w:hAnsi="Times New Roman"/>
                <w:sz w:val="22"/>
                <w:szCs w:val="22"/>
              </w:rPr>
              <w:t>This file is used to track the data capture efforts associated with each appointment.</w:t>
            </w:r>
          </w:p>
        </w:tc>
      </w:tr>
      <w:tr w:rsidR="006914D7" w:rsidRPr="0002501E" w14:paraId="335A2A29" w14:textId="77777777" w:rsidTr="00B65B79">
        <w:trPr>
          <w:cantSplit/>
        </w:trPr>
        <w:tc>
          <w:tcPr>
            <w:tcW w:w="4251" w:type="dxa"/>
          </w:tcPr>
          <w:p w14:paraId="335A2A25"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357.97</w:t>
            </w:r>
          </w:p>
          <w:p w14:paraId="335A2A26"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ENCOUNTER FORM COUNTERS</w:t>
            </w:r>
          </w:p>
        </w:tc>
        <w:tc>
          <w:tcPr>
            <w:tcW w:w="5099" w:type="dxa"/>
          </w:tcPr>
          <w:p w14:paraId="335A2A2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^IBD(357.97,</w:t>
            </w:r>
          </w:p>
          <w:p w14:paraId="335A2A2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counters needed by the encounter form utilities.</w:t>
            </w:r>
          </w:p>
        </w:tc>
      </w:tr>
      <w:tr w:rsidR="006914D7" w:rsidRPr="0002501E" w14:paraId="335A2A2E" w14:textId="77777777" w:rsidTr="00B65B79">
        <w:trPr>
          <w:cantSplit/>
        </w:trPr>
        <w:tc>
          <w:tcPr>
            <w:tcW w:w="4251" w:type="dxa"/>
          </w:tcPr>
          <w:p w14:paraId="335A2A2A"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357.98</w:t>
            </w:r>
          </w:p>
          <w:p w14:paraId="335A2A2B"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AICS DATA QUALIFIERS</w:t>
            </w:r>
          </w:p>
        </w:tc>
        <w:tc>
          <w:tcPr>
            <w:tcW w:w="5099" w:type="dxa"/>
          </w:tcPr>
          <w:p w14:paraId="335A2A2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^IBD(357.98,</w:t>
            </w:r>
          </w:p>
          <w:p w14:paraId="335A2A2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A table of qualifiers used by the PCE Generic Device Interface.</w:t>
            </w:r>
          </w:p>
        </w:tc>
      </w:tr>
      <w:tr w:rsidR="006914D7" w:rsidRPr="0002501E" w14:paraId="335A2A33" w14:textId="77777777" w:rsidTr="00B65B79">
        <w:trPr>
          <w:cantSplit/>
        </w:trPr>
        <w:tc>
          <w:tcPr>
            <w:tcW w:w="4251" w:type="dxa"/>
          </w:tcPr>
          <w:p w14:paraId="335A2A2F"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357.99</w:t>
            </w:r>
          </w:p>
          <w:p w14:paraId="335A2A30"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PRINT MANAGER CLINIC GROUPS</w:t>
            </w:r>
          </w:p>
        </w:tc>
        <w:tc>
          <w:tcPr>
            <w:tcW w:w="5099" w:type="dxa"/>
          </w:tcPr>
          <w:p w14:paraId="335A2A3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^IBD(357.99,</w:t>
            </w:r>
          </w:p>
          <w:p w14:paraId="335A2A3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used to create groups of clinics for use by the Print Manager.</w:t>
            </w:r>
          </w:p>
        </w:tc>
      </w:tr>
      <w:tr w:rsidR="006914D7" w:rsidRPr="0002501E" w14:paraId="335A2A38" w14:textId="77777777" w:rsidTr="00B65B79">
        <w:trPr>
          <w:cantSplit/>
        </w:trPr>
        <w:tc>
          <w:tcPr>
            <w:tcW w:w="4251" w:type="dxa"/>
          </w:tcPr>
          <w:p w14:paraId="335A2A3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w:t>
            </w:r>
          </w:p>
          <w:p w14:paraId="335A2A3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ENCOUNTER FORM</w:t>
            </w:r>
          </w:p>
        </w:tc>
        <w:tc>
          <w:tcPr>
            <w:tcW w:w="5099" w:type="dxa"/>
          </w:tcPr>
          <w:p w14:paraId="335A2A3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w:t>
            </w:r>
          </w:p>
          <w:p w14:paraId="335A2A3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  It is used by the Import/Export Utility as a workspace for importing or exporting forms.</w:t>
            </w:r>
          </w:p>
        </w:tc>
      </w:tr>
      <w:tr w:rsidR="006914D7" w:rsidRPr="0002501E" w14:paraId="335A2A3D" w14:textId="77777777" w:rsidTr="00B65B79">
        <w:trPr>
          <w:cantSplit/>
        </w:trPr>
        <w:tc>
          <w:tcPr>
            <w:tcW w:w="4251" w:type="dxa"/>
          </w:tcPr>
          <w:p w14:paraId="335A2A3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358.1</w:t>
            </w:r>
          </w:p>
          <w:p w14:paraId="335A2A3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ENCOUNTER FORM BLOCK</w:t>
            </w:r>
          </w:p>
        </w:tc>
        <w:tc>
          <w:tcPr>
            <w:tcW w:w="5099" w:type="dxa"/>
          </w:tcPr>
          <w:p w14:paraId="335A2A3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^IBE(358.1,</w:t>
            </w:r>
          </w:p>
          <w:p w14:paraId="335A2A3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#357.1.  It is used by the Import/Export Utility as a workspace for importing or exporting forms.</w:t>
            </w:r>
          </w:p>
        </w:tc>
      </w:tr>
      <w:tr w:rsidR="006914D7" w:rsidRPr="0002501E" w14:paraId="335A2A42" w14:textId="77777777" w:rsidTr="00B65B79">
        <w:trPr>
          <w:cantSplit/>
        </w:trPr>
        <w:tc>
          <w:tcPr>
            <w:tcW w:w="4251" w:type="dxa"/>
          </w:tcPr>
          <w:p w14:paraId="335A2A3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358.2</w:t>
            </w:r>
          </w:p>
          <w:p w14:paraId="335A2A3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SELECTION LIST</w:t>
            </w:r>
          </w:p>
        </w:tc>
        <w:tc>
          <w:tcPr>
            <w:tcW w:w="5099" w:type="dxa"/>
          </w:tcPr>
          <w:p w14:paraId="335A2A4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^IBE(358.2,</w:t>
            </w:r>
          </w:p>
          <w:p w14:paraId="335A2A4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#357.2.  It is used by the Import/Export Utility as a workspace for importing or exporting forms.</w:t>
            </w:r>
          </w:p>
        </w:tc>
      </w:tr>
      <w:tr w:rsidR="006914D7" w:rsidRPr="0002501E" w14:paraId="335A2A47" w14:textId="77777777" w:rsidTr="00B65B79">
        <w:trPr>
          <w:cantSplit/>
        </w:trPr>
        <w:tc>
          <w:tcPr>
            <w:tcW w:w="4251" w:type="dxa"/>
          </w:tcPr>
          <w:p w14:paraId="335A2A4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358.3</w:t>
            </w:r>
          </w:p>
          <w:p w14:paraId="335A2A4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SELECTION</w:t>
            </w:r>
          </w:p>
        </w:tc>
        <w:tc>
          <w:tcPr>
            <w:tcW w:w="5099" w:type="dxa"/>
          </w:tcPr>
          <w:p w14:paraId="335A2A4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^IBE(358.3,</w:t>
            </w:r>
          </w:p>
          <w:p w14:paraId="335A2A4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#357.3.  It is used by the Import/Export Utility as a workspace for importing or exporting forms.</w:t>
            </w:r>
          </w:p>
        </w:tc>
      </w:tr>
      <w:tr w:rsidR="006914D7" w:rsidRPr="0002501E" w14:paraId="335A2A4C" w14:textId="77777777" w:rsidTr="00B65B79">
        <w:trPr>
          <w:cantSplit/>
        </w:trPr>
        <w:tc>
          <w:tcPr>
            <w:tcW w:w="4251" w:type="dxa"/>
          </w:tcPr>
          <w:p w14:paraId="335A2A4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358.4</w:t>
            </w:r>
          </w:p>
          <w:p w14:paraId="335A2A4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SELECTION GROUP</w:t>
            </w:r>
          </w:p>
        </w:tc>
        <w:tc>
          <w:tcPr>
            <w:tcW w:w="5099" w:type="dxa"/>
          </w:tcPr>
          <w:p w14:paraId="335A2A4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^IBE(358.4,</w:t>
            </w:r>
          </w:p>
          <w:p w14:paraId="335A2A4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Nearly identical to File #357.4.  It is used by the Import/ Export Utility as a workspace to import/export forms.</w:t>
            </w:r>
          </w:p>
        </w:tc>
      </w:tr>
      <w:tr w:rsidR="006914D7" w:rsidRPr="0002501E" w14:paraId="335A2A51" w14:textId="77777777" w:rsidTr="00B65B79">
        <w:trPr>
          <w:cantSplit/>
        </w:trPr>
        <w:tc>
          <w:tcPr>
            <w:tcW w:w="4251" w:type="dxa"/>
          </w:tcPr>
          <w:p w14:paraId="335A2A4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358.5</w:t>
            </w:r>
          </w:p>
          <w:p w14:paraId="335A2A4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DATA FIELD</w:t>
            </w:r>
          </w:p>
        </w:tc>
        <w:tc>
          <w:tcPr>
            <w:tcW w:w="5099" w:type="dxa"/>
          </w:tcPr>
          <w:p w14:paraId="335A2A4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^IBE(358.5,</w:t>
            </w:r>
          </w:p>
          <w:p w14:paraId="335A2A5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#357.5.  It is used by the Import/Export Utility as a workspace for importing or exporting forms.</w:t>
            </w:r>
          </w:p>
        </w:tc>
      </w:tr>
      <w:tr w:rsidR="006914D7" w:rsidRPr="0002501E" w14:paraId="335A2A56" w14:textId="77777777" w:rsidTr="00B65B79">
        <w:trPr>
          <w:cantSplit/>
        </w:trPr>
        <w:tc>
          <w:tcPr>
            <w:tcW w:w="4251" w:type="dxa"/>
          </w:tcPr>
          <w:p w14:paraId="335A2A5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lastRenderedPageBreak/>
              <w:t>358.6</w:t>
            </w:r>
          </w:p>
          <w:p w14:paraId="335A2A5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PACKAGE INTERFACE</w:t>
            </w:r>
          </w:p>
        </w:tc>
        <w:tc>
          <w:tcPr>
            <w:tcW w:w="5099" w:type="dxa"/>
          </w:tcPr>
          <w:p w14:paraId="335A2A5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^IBE(358.6,</w:t>
            </w:r>
          </w:p>
          <w:p w14:paraId="335A2A5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#357.6.  It is used by the Import/Export Utility as a workspace for importing or exporting forms.</w:t>
            </w:r>
          </w:p>
        </w:tc>
      </w:tr>
      <w:tr w:rsidR="006914D7" w:rsidRPr="0002501E" w14:paraId="335A2A5B" w14:textId="77777777" w:rsidTr="00B65B79">
        <w:trPr>
          <w:cantSplit/>
        </w:trPr>
        <w:tc>
          <w:tcPr>
            <w:tcW w:w="4251" w:type="dxa"/>
          </w:tcPr>
          <w:p w14:paraId="335A2A5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358.7</w:t>
            </w:r>
          </w:p>
          <w:p w14:paraId="335A2A5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FORM LINE</w:t>
            </w:r>
          </w:p>
        </w:tc>
        <w:tc>
          <w:tcPr>
            <w:tcW w:w="5099" w:type="dxa"/>
          </w:tcPr>
          <w:p w14:paraId="335A2A5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^IBE(358.7,</w:t>
            </w:r>
          </w:p>
          <w:p w14:paraId="335A2A5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#357.7.  It is used by the Import/Export Utility as a workspace for importing or exporting forms.</w:t>
            </w:r>
          </w:p>
        </w:tc>
      </w:tr>
      <w:tr w:rsidR="006914D7" w:rsidRPr="0002501E" w14:paraId="335A2A60" w14:textId="77777777" w:rsidTr="00B65B79">
        <w:trPr>
          <w:cantSplit/>
        </w:trPr>
        <w:tc>
          <w:tcPr>
            <w:tcW w:w="4251" w:type="dxa"/>
          </w:tcPr>
          <w:p w14:paraId="335A2A5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358.8</w:t>
            </w:r>
          </w:p>
          <w:p w14:paraId="335A2A5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TEXT AREA</w:t>
            </w:r>
          </w:p>
        </w:tc>
        <w:tc>
          <w:tcPr>
            <w:tcW w:w="5099" w:type="dxa"/>
          </w:tcPr>
          <w:p w14:paraId="335A2A5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^IBE(358.8,</w:t>
            </w:r>
          </w:p>
          <w:p w14:paraId="335A2A5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#357.8.  It is used by the Import/Export Utility as a workspace for importing or exporting forms.</w:t>
            </w:r>
          </w:p>
        </w:tc>
      </w:tr>
      <w:tr w:rsidR="006914D7" w:rsidRPr="0002501E" w14:paraId="335A2A65" w14:textId="77777777" w:rsidTr="00B65B79">
        <w:trPr>
          <w:cantSplit/>
        </w:trPr>
        <w:tc>
          <w:tcPr>
            <w:tcW w:w="4251" w:type="dxa"/>
          </w:tcPr>
          <w:p w14:paraId="335A2A6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358.91</w:t>
            </w:r>
          </w:p>
          <w:p w14:paraId="335A2A6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MARKING AREA</w:t>
            </w:r>
          </w:p>
        </w:tc>
        <w:tc>
          <w:tcPr>
            <w:tcW w:w="5099" w:type="dxa"/>
          </w:tcPr>
          <w:p w14:paraId="335A2A6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^IBE(358.91,</w:t>
            </w:r>
          </w:p>
          <w:p w14:paraId="335A2A6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#357.91.  It is used by the Import/Export Utility as a workspace for importing or exporting forms.</w:t>
            </w:r>
          </w:p>
        </w:tc>
      </w:tr>
      <w:tr w:rsidR="006914D7" w:rsidRPr="0002501E" w14:paraId="335A2A6A" w14:textId="77777777" w:rsidTr="00B65B79">
        <w:trPr>
          <w:cantSplit/>
        </w:trPr>
        <w:tc>
          <w:tcPr>
            <w:tcW w:w="4251" w:type="dxa"/>
          </w:tcPr>
          <w:p w14:paraId="335A2A66"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358.93</w:t>
            </w:r>
          </w:p>
          <w:p w14:paraId="335A2A67"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IMP/EXP MULTIPLE CHOICE FIELD</w:t>
            </w:r>
          </w:p>
        </w:tc>
        <w:tc>
          <w:tcPr>
            <w:tcW w:w="5099" w:type="dxa"/>
          </w:tcPr>
          <w:p w14:paraId="335A2A6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^IBE(358.93,</w:t>
            </w:r>
          </w:p>
          <w:p w14:paraId="335A2A69"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This file is used as a work space for the import/export utility of the encounter form utilities.</w:t>
            </w:r>
          </w:p>
        </w:tc>
      </w:tr>
      <w:tr w:rsidR="006914D7" w:rsidRPr="0002501E" w14:paraId="335A2A6F" w14:textId="77777777" w:rsidTr="00B65B79">
        <w:trPr>
          <w:cantSplit/>
        </w:trPr>
        <w:tc>
          <w:tcPr>
            <w:tcW w:w="4251" w:type="dxa"/>
          </w:tcPr>
          <w:p w14:paraId="335A2A6B"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358.94</w:t>
            </w:r>
          </w:p>
          <w:p w14:paraId="335A2A6C"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IMP/EXP HAND PRINT FIELD</w:t>
            </w:r>
          </w:p>
        </w:tc>
        <w:tc>
          <w:tcPr>
            <w:tcW w:w="5099" w:type="dxa"/>
          </w:tcPr>
          <w:p w14:paraId="335A2A6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^IBE(358.94,</w:t>
            </w:r>
          </w:p>
          <w:p w14:paraId="335A2A6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Used by the Import/Export utility as a workspace.</w:t>
            </w:r>
          </w:p>
        </w:tc>
      </w:tr>
      <w:tr w:rsidR="006914D7" w:rsidRPr="0002501E" w14:paraId="335A2A74" w14:textId="77777777" w:rsidTr="00B65B79">
        <w:trPr>
          <w:cantSplit/>
        </w:trPr>
        <w:tc>
          <w:tcPr>
            <w:tcW w:w="4251" w:type="dxa"/>
          </w:tcPr>
          <w:p w14:paraId="335A2A70"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358.98</w:t>
            </w:r>
          </w:p>
          <w:p w14:paraId="335A2A71"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IMP/EXP AICS DATA QUALIFIERS</w:t>
            </w:r>
          </w:p>
        </w:tc>
        <w:tc>
          <w:tcPr>
            <w:tcW w:w="5099" w:type="dxa"/>
          </w:tcPr>
          <w:p w14:paraId="335A2A7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^IBD(358.98,</w:t>
            </w:r>
          </w:p>
          <w:p w14:paraId="335A2A7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Used by the import/export utility of the encounter forms as a workspace.</w:t>
            </w:r>
          </w:p>
        </w:tc>
      </w:tr>
      <w:tr w:rsidR="006914D7" w:rsidRPr="0002501E" w14:paraId="335A2A79" w14:textId="77777777" w:rsidTr="00B65B79">
        <w:trPr>
          <w:cantSplit/>
        </w:trPr>
        <w:tc>
          <w:tcPr>
            <w:tcW w:w="4251" w:type="dxa"/>
          </w:tcPr>
          <w:p w14:paraId="335A2A75"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358.99</w:t>
            </w:r>
          </w:p>
          <w:p w14:paraId="335A2A76"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IMP/EXP AICS DATA ELEMENTS</w:t>
            </w:r>
          </w:p>
        </w:tc>
        <w:tc>
          <w:tcPr>
            <w:tcW w:w="5099" w:type="dxa"/>
          </w:tcPr>
          <w:p w14:paraId="335A2A7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^IBE(358.99,</w:t>
            </w:r>
          </w:p>
          <w:p w14:paraId="335A2A7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Used as a workspace for the import/export utility.</w:t>
            </w:r>
          </w:p>
        </w:tc>
      </w:tr>
      <w:tr w:rsidR="006914D7" w:rsidRPr="0002501E" w14:paraId="335A2A7E" w14:textId="77777777" w:rsidTr="00B65B79">
        <w:trPr>
          <w:cantSplit/>
        </w:trPr>
        <w:tc>
          <w:tcPr>
            <w:tcW w:w="4251" w:type="dxa"/>
          </w:tcPr>
          <w:p w14:paraId="335A2A7A"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359</w:t>
            </w:r>
          </w:p>
          <w:p w14:paraId="335A2A7B"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CONVERTED FORMS</w:t>
            </w:r>
          </w:p>
        </w:tc>
        <w:tc>
          <w:tcPr>
            <w:tcW w:w="5099" w:type="dxa"/>
          </w:tcPr>
          <w:p w14:paraId="335A2A7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^IBD(359,</w:t>
            </w:r>
          </w:p>
          <w:p w14:paraId="335A2A7D"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This file contains a list of forms created with the IB 2.0 version of the encounter form utilities that have been converted under AICS for scanning.</w:t>
            </w:r>
          </w:p>
        </w:tc>
      </w:tr>
      <w:tr w:rsidR="006914D7" w:rsidRPr="0002501E" w14:paraId="335A2A83" w14:textId="77777777" w:rsidTr="00B65B79">
        <w:trPr>
          <w:cantSplit/>
        </w:trPr>
        <w:tc>
          <w:tcPr>
            <w:tcW w:w="4251" w:type="dxa"/>
          </w:tcPr>
          <w:p w14:paraId="335A2A7F"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359.1</w:t>
            </w:r>
          </w:p>
          <w:p w14:paraId="335A2A80"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AICS DATA ELEMENTS</w:t>
            </w:r>
          </w:p>
        </w:tc>
        <w:tc>
          <w:tcPr>
            <w:tcW w:w="5099" w:type="dxa"/>
          </w:tcPr>
          <w:p w14:paraId="335A2A8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^IBE(359.1,</w:t>
            </w:r>
          </w:p>
          <w:p w14:paraId="335A2A82"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Used to describe a simple data element, one that would appear as a single field on a form.</w:t>
            </w:r>
            <w:r>
              <w:rPr>
                <w:rFonts w:ascii="Times New Roman" w:hAnsi="Times New Roman"/>
                <w:sz w:val="22"/>
                <w:szCs w:val="22"/>
              </w:rPr>
              <w:t xml:space="preserve"> </w:t>
            </w:r>
            <w:r w:rsidRPr="0002501E">
              <w:rPr>
                <w:rFonts w:ascii="Times New Roman" w:hAnsi="Times New Roman"/>
                <w:sz w:val="22"/>
                <w:szCs w:val="22"/>
              </w:rPr>
              <w:t xml:space="preserve"> The description includes instructions on how to print the field and how the scanning software should recognize it.</w:t>
            </w:r>
          </w:p>
        </w:tc>
      </w:tr>
      <w:tr w:rsidR="006914D7" w:rsidRPr="0002501E" w14:paraId="335A2A88" w14:textId="77777777" w:rsidTr="00B65B79">
        <w:trPr>
          <w:cantSplit/>
        </w:trPr>
        <w:tc>
          <w:tcPr>
            <w:tcW w:w="4251" w:type="dxa"/>
          </w:tcPr>
          <w:p w14:paraId="335A2A84"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359.2</w:t>
            </w:r>
          </w:p>
          <w:p w14:paraId="335A2A85"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FORM SPECS</w:t>
            </w:r>
          </w:p>
        </w:tc>
        <w:tc>
          <w:tcPr>
            <w:tcW w:w="5099" w:type="dxa"/>
          </w:tcPr>
          <w:p w14:paraId="335A2A8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^IBD(359.2,</w:t>
            </w:r>
          </w:p>
          <w:p w14:paraId="335A2A87"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This file contains the description of the form used by the scanning software.</w:t>
            </w:r>
            <w:r>
              <w:rPr>
                <w:rFonts w:ascii="Times New Roman" w:hAnsi="Times New Roman"/>
                <w:sz w:val="22"/>
                <w:szCs w:val="22"/>
              </w:rPr>
              <w:t xml:space="preserve"> </w:t>
            </w:r>
            <w:r w:rsidRPr="0002501E">
              <w:rPr>
                <w:rFonts w:ascii="Times New Roman" w:hAnsi="Times New Roman"/>
                <w:sz w:val="22"/>
                <w:szCs w:val="22"/>
              </w:rPr>
              <w:t xml:space="preserve"> The description, for example, must contain the locations of all the fields to be read.</w:t>
            </w:r>
          </w:p>
        </w:tc>
      </w:tr>
      <w:tr w:rsidR="006914D7" w:rsidRPr="0002501E" w14:paraId="335A2A91" w14:textId="77777777" w:rsidTr="00B65B79">
        <w:trPr>
          <w:cantSplit/>
        </w:trPr>
        <w:tc>
          <w:tcPr>
            <w:tcW w:w="4251" w:type="dxa"/>
          </w:tcPr>
          <w:p w14:paraId="335A2A89"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lastRenderedPageBreak/>
              <w:t>359.3</w:t>
            </w:r>
          </w:p>
          <w:p w14:paraId="335A2A8A"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AICS ERROR AND WARNING LOG</w:t>
            </w:r>
          </w:p>
        </w:tc>
        <w:tc>
          <w:tcPr>
            <w:tcW w:w="5099" w:type="dxa"/>
          </w:tcPr>
          <w:p w14:paraId="335A2A8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^IBD(359.3,</w:t>
            </w:r>
          </w:p>
          <w:p w14:paraId="335A2A8C"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 xml:space="preserve">This file is used to log errors that occur in the DHCP Server side of AICS.  </w:t>
            </w:r>
          </w:p>
          <w:p w14:paraId="335A2A8D"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 xml:space="preserve"> </w:t>
            </w:r>
          </w:p>
          <w:p w14:paraId="335A2A8E"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Currently this occurs while rolling up the data from the scanner in a format that is then passed to the PCE Device Interface.  Under normal circumstances very few errors should occur, however, if they do occur, the workstation software (client side) will be notified and the error can be found in this file and if possible resolved.  Normally each error represents one piece of data that was ignored by the server software and can easily be entered into PCE using one of the data entry methodologies.</w:t>
            </w:r>
          </w:p>
          <w:p w14:paraId="335A2A8F" w14:textId="77777777" w:rsidR="006914D7" w:rsidRPr="0002501E" w:rsidRDefault="006914D7" w:rsidP="00785961">
            <w:pPr>
              <w:rPr>
                <w:rFonts w:ascii="Times New Roman" w:hAnsi="Times New Roman"/>
                <w:sz w:val="22"/>
                <w:szCs w:val="22"/>
              </w:rPr>
            </w:pPr>
          </w:p>
          <w:p w14:paraId="335A2A90"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Entries in this file may be deleted after any corrective action that needs to be taken is complete.</w:t>
            </w:r>
          </w:p>
        </w:tc>
      </w:tr>
      <w:tr w:rsidR="006914D7" w:rsidRPr="0002501E" w14:paraId="335A2A96" w14:textId="77777777" w:rsidTr="00B65B79">
        <w:trPr>
          <w:cantSplit/>
        </w:trPr>
        <w:tc>
          <w:tcPr>
            <w:tcW w:w="4251" w:type="dxa"/>
          </w:tcPr>
          <w:p w14:paraId="335A2A92"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359.94</w:t>
            </w:r>
          </w:p>
          <w:p w14:paraId="335A2A93"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HAND PRINT FIELD</w:t>
            </w:r>
          </w:p>
        </w:tc>
        <w:tc>
          <w:tcPr>
            <w:tcW w:w="5099" w:type="dxa"/>
          </w:tcPr>
          <w:p w14:paraId="335A2A9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^IBE(359.94,</w:t>
            </w:r>
          </w:p>
          <w:p w14:paraId="335A2A9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allows fields to be defined to print on forms for hand print.</w:t>
            </w:r>
          </w:p>
        </w:tc>
      </w:tr>
      <w:tr w:rsidR="006914D7" w:rsidRPr="0002501E" w14:paraId="335A2A9B" w14:textId="77777777" w:rsidTr="00B65B79">
        <w:trPr>
          <w:cantSplit/>
        </w:trPr>
        <w:tc>
          <w:tcPr>
            <w:tcW w:w="4251" w:type="dxa"/>
          </w:tcPr>
          <w:p w14:paraId="335A2A97"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361</w:t>
            </w:r>
          </w:p>
          <w:p w14:paraId="335A2A98"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BILL STATUS MESSAGE</w:t>
            </w:r>
          </w:p>
        </w:tc>
        <w:tc>
          <w:tcPr>
            <w:tcW w:w="5099" w:type="dxa"/>
          </w:tcPr>
          <w:p w14:paraId="335A2A9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^IBM(361,</w:t>
            </w:r>
          </w:p>
          <w:p w14:paraId="335A2A9A"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This file contains the data from the return status messages for IB bills returned via EDI from Austin FSC and AAC.</w:t>
            </w:r>
          </w:p>
        </w:tc>
      </w:tr>
      <w:tr w:rsidR="006914D7" w:rsidRPr="0002501E" w14:paraId="335A2AA5" w14:textId="77777777" w:rsidTr="00B65B79">
        <w:trPr>
          <w:cantSplit/>
        </w:trPr>
        <w:tc>
          <w:tcPr>
            <w:tcW w:w="4251" w:type="dxa"/>
          </w:tcPr>
          <w:p w14:paraId="335A2A9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361.1</w:t>
            </w:r>
          </w:p>
          <w:p w14:paraId="335A2A9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EXPLANATION OF BENEFITS</w:t>
            </w:r>
          </w:p>
        </w:tc>
        <w:tc>
          <w:tcPr>
            <w:tcW w:w="5099" w:type="dxa"/>
          </w:tcPr>
          <w:p w14:paraId="335A2A9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^IBM(361.1</w:t>
            </w:r>
          </w:p>
          <w:p w14:paraId="335A2A9F" w14:textId="77777777" w:rsidR="006914D7" w:rsidRPr="0002501E" w:rsidRDefault="006914D7" w:rsidP="00D01B8C">
            <w:pPr>
              <w:rPr>
                <w:rFonts w:ascii="Times New Roman" w:hAnsi="Times New Roman"/>
                <w:sz w:val="22"/>
                <w:szCs w:val="22"/>
              </w:rPr>
            </w:pPr>
            <w:r w:rsidRPr="0002501E">
              <w:rPr>
                <w:rFonts w:ascii="Times New Roman" w:hAnsi="Times New Roman"/>
                <w:sz w:val="22"/>
                <w:szCs w:val="22"/>
              </w:rPr>
              <w:t>This file contains the explanation of benefits results (EOB) for bills as well as MEDICARE remittance advice data.  The data in this file may be appended to any subsequent claims in the COB process.</w:t>
            </w:r>
          </w:p>
          <w:p w14:paraId="335A2AA0" w14:textId="77777777" w:rsidR="006914D7" w:rsidRPr="0002501E" w:rsidRDefault="006914D7" w:rsidP="00D01B8C">
            <w:pPr>
              <w:rPr>
                <w:rFonts w:ascii="Times New Roman" w:hAnsi="Times New Roman"/>
                <w:sz w:val="22"/>
                <w:szCs w:val="22"/>
              </w:rPr>
            </w:pPr>
          </w:p>
          <w:p w14:paraId="335A2AA1" w14:textId="77777777" w:rsidR="006914D7" w:rsidRPr="0002501E" w:rsidRDefault="006914D7" w:rsidP="00D01B8C">
            <w:pPr>
              <w:rPr>
                <w:rFonts w:ascii="Times New Roman" w:hAnsi="Times New Roman"/>
                <w:sz w:val="22"/>
                <w:szCs w:val="22"/>
              </w:rPr>
            </w:pPr>
            <w:r w:rsidRPr="0002501E">
              <w:rPr>
                <w:rFonts w:ascii="Times New Roman" w:hAnsi="Times New Roman"/>
                <w:sz w:val="22"/>
                <w:szCs w:val="22"/>
              </w:rPr>
              <w:t>This file is also used by the Accounts Receivable package EDI LOCKBOX module to store 3rd Party remittance advice information.</w:t>
            </w:r>
          </w:p>
          <w:p w14:paraId="335A2AA2" w14:textId="77777777" w:rsidR="006914D7" w:rsidRPr="0002501E" w:rsidRDefault="006914D7" w:rsidP="00D01B8C">
            <w:pPr>
              <w:rPr>
                <w:rFonts w:ascii="Times New Roman" w:hAnsi="Times New Roman"/>
                <w:sz w:val="22"/>
                <w:szCs w:val="22"/>
              </w:rPr>
            </w:pPr>
          </w:p>
          <w:p w14:paraId="335A2AA3" w14:textId="77777777" w:rsidR="006914D7" w:rsidRPr="0002501E" w:rsidRDefault="006914D7" w:rsidP="00D01B8C">
            <w:pPr>
              <w:rPr>
                <w:rFonts w:ascii="Times New Roman" w:hAnsi="Times New Roman"/>
                <w:sz w:val="22"/>
                <w:szCs w:val="22"/>
              </w:rPr>
            </w:pPr>
            <w:r w:rsidRPr="0002501E">
              <w:rPr>
                <w:rFonts w:ascii="Times New Roman" w:hAnsi="Times New Roman"/>
                <w:sz w:val="22"/>
                <w:szCs w:val="22"/>
              </w:rPr>
              <w:t>Write access by EDI LOCKBOX is allowed only through API – see Integration Agreement - 4042</w:t>
            </w:r>
            <w:r w:rsidRPr="0002501E">
              <w:rPr>
                <w:rFonts w:ascii="Times New Roman" w:hAnsi="Times New Roman"/>
                <w:sz w:val="22"/>
                <w:szCs w:val="22"/>
              </w:rPr>
              <w:tab/>
            </w:r>
            <w:r w:rsidRPr="0002501E">
              <w:rPr>
                <w:rFonts w:ascii="Times New Roman" w:hAnsi="Times New Roman"/>
                <w:sz w:val="22"/>
                <w:szCs w:val="22"/>
              </w:rPr>
              <w:tab/>
            </w:r>
          </w:p>
          <w:p w14:paraId="335A2AA4" w14:textId="77777777" w:rsidR="006914D7" w:rsidRPr="0002501E" w:rsidRDefault="006914D7" w:rsidP="00D01B8C">
            <w:pPr>
              <w:rPr>
                <w:rFonts w:ascii="Times New Roman" w:hAnsi="Times New Roman"/>
                <w:sz w:val="22"/>
                <w:szCs w:val="22"/>
              </w:rPr>
            </w:pPr>
            <w:r w:rsidRPr="0002501E">
              <w:rPr>
                <w:rFonts w:ascii="Times New Roman" w:hAnsi="Times New Roman"/>
                <w:sz w:val="22"/>
                <w:szCs w:val="22"/>
              </w:rPr>
              <w:t>Read access by EDI LOCKBOX is allowed – see Integration Agreement - 4051</w:t>
            </w:r>
          </w:p>
        </w:tc>
      </w:tr>
      <w:tr w:rsidR="006914D7" w:rsidRPr="0002501E" w14:paraId="335A2AAA" w14:textId="77777777" w:rsidTr="00B65B79">
        <w:trPr>
          <w:cantSplit/>
        </w:trPr>
        <w:tc>
          <w:tcPr>
            <w:tcW w:w="4251" w:type="dxa"/>
          </w:tcPr>
          <w:p w14:paraId="335A2AA6" w14:textId="77777777" w:rsidR="006914D7" w:rsidRPr="0002501E" w:rsidRDefault="006914D7" w:rsidP="0083506C">
            <w:pPr>
              <w:rPr>
                <w:rFonts w:ascii="Times New Roman" w:hAnsi="Times New Roman"/>
                <w:sz w:val="22"/>
                <w:szCs w:val="22"/>
              </w:rPr>
            </w:pPr>
            <w:r w:rsidRPr="0002501E">
              <w:rPr>
                <w:rFonts w:ascii="Times New Roman" w:hAnsi="Times New Roman"/>
                <w:sz w:val="22"/>
                <w:szCs w:val="22"/>
              </w:rPr>
              <w:t>361.2</w:t>
            </w:r>
          </w:p>
          <w:p w14:paraId="335A2AA7" w14:textId="77777777" w:rsidR="006914D7" w:rsidRPr="0002501E" w:rsidRDefault="006914D7" w:rsidP="0083506C">
            <w:pPr>
              <w:rPr>
                <w:rFonts w:ascii="Times New Roman" w:hAnsi="Times New Roman"/>
                <w:sz w:val="22"/>
                <w:szCs w:val="22"/>
              </w:rPr>
            </w:pPr>
            <w:r w:rsidRPr="0002501E">
              <w:rPr>
                <w:rFonts w:ascii="Times New Roman" w:hAnsi="Times New Roman"/>
                <w:sz w:val="22"/>
                <w:szCs w:val="22"/>
              </w:rPr>
              <w:t>IB ELECTRONIC REPORT DISPOSITION</w:t>
            </w:r>
          </w:p>
        </w:tc>
        <w:tc>
          <w:tcPr>
            <w:tcW w:w="5099" w:type="dxa"/>
          </w:tcPr>
          <w:p w14:paraId="335A2AA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^IBE(361.2,</w:t>
            </w:r>
          </w:p>
          <w:p w14:paraId="335A2AA9" w14:textId="77777777" w:rsidR="006914D7" w:rsidRPr="0002501E" w:rsidRDefault="006914D7" w:rsidP="007773C3">
            <w:pPr>
              <w:rPr>
                <w:rFonts w:ascii="Times New Roman" w:hAnsi="Times New Roman"/>
                <w:sz w:val="22"/>
                <w:szCs w:val="22"/>
              </w:rPr>
            </w:pPr>
            <w:r w:rsidRPr="0002501E">
              <w:rPr>
                <w:rFonts w:ascii="Times New Roman" w:hAnsi="Times New Roman"/>
                <w:sz w:val="22"/>
                <w:szCs w:val="22"/>
              </w:rPr>
              <w:t>This file contains a record for each electronic report that can be returned to the site by the V.A's clearinghouse.  The purpose of the file is to allow the sites to determine which of these reports should be forwarded to the appropriate mail group and which ones should be ignored.</w:t>
            </w:r>
          </w:p>
        </w:tc>
      </w:tr>
      <w:tr w:rsidR="006914D7" w:rsidRPr="0002501E" w14:paraId="335A2AB1" w14:textId="77777777" w:rsidTr="00B65B79">
        <w:trPr>
          <w:cantSplit/>
        </w:trPr>
        <w:tc>
          <w:tcPr>
            <w:tcW w:w="4251" w:type="dxa"/>
          </w:tcPr>
          <w:p w14:paraId="335A2AAB" w14:textId="77777777" w:rsidR="006914D7" w:rsidRPr="0002501E" w:rsidRDefault="006914D7" w:rsidP="0083506C">
            <w:pPr>
              <w:rPr>
                <w:rFonts w:ascii="Times New Roman" w:hAnsi="Times New Roman"/>
                <w:sz w:val="22"/>
                <w:szCs w:val="22"/>
              </w:rPr>
            </w:pPr>
            <w:r w:rsidRPr="0002501E">
              <w:rPr>
                <w:rFonts w:ascii="Times New Roman" w:hAnsi="Times New Roman"/>
                <w:sz w:val="22"/>
                <w:szCs w:val="22"/>
              </w:rPr>
              <w:lastRenderedPageBreak/>
              <w:t>361.3</w:t>
            </w:r>
          </w:p>
          <w:p w14:paraId="335A2AAC" w14:textId="77777777" w:rsidR="006914D7" w:rsidRPr="0002501E" w:rsidRDefault="006914D7" w:rsidP="0083506C">
            <w:pPr>
              <w:rPr>
                <w:rFonts w:ascii="Times New Roman" w:hAnsi="Times New Roman"/>
                <w:sz w:val="22"/>
                <w:szCs w:val="22"/>
              </w:rPr>
            </w:pPr>
            <w:r w:rsidRPr="0002501E">
              <w:rPr>
                <w:rFonts w:ascii="Times New Roman" w:hAnsi="Times New Roman"/>
                <w:sz w:val="22"/>
                <w:szCs w:val="22"/>
              </w:rPr>
              <w:t>IB MESSAGE SCREEN TEXT</w:t>
            </w:r>
          </w:p>
        </w:tc>
        <w:tc>
          <w:tcPr>
            <w:tcW w:w="5099" w:type="dxa"/>
          </w:tcPr>
          <w:p w14:paraId="335A2AA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^IBE(361.3,</w:t>
            </w:r>
          </w:p>
          <w:p w14:paraId="335A2AAE" w14:textId="77777777" w:rsidR="006914D7" w:rsidRPr="0002501E" w:rsidRDefault="006914D7" w:rsidP="007773C3">
            <w:pPr>
              <w:rPr>
                <w:rFonts w:ascii="Times New Roman" w:hAnsi="Times New Roman"/>
                <w:sz w:val="22"/>
                <w:szCs w:val="22"/>
              </w:rPr>
            </w:pPr>
            <w:r w:rsidRPr="0002501E">
              <w:rPr>
                <w:rFonts w:ascii="Times New Roman" w:hAnsi="Times New Roman"/>
                <w:sz w:val="22"/>
                <w:szCs w:val="22"/>
              </w:rPr>
              <w:t xml:space="preserve">This file contains a list of words or phrases that, if found in the text of an electronic returned message for billing, will cause the message to be handled in one of two ways, based on a flag on each entry: </w:t>
            </w:r>
          </w:p>
          <w:p w14:paraId="335A2AAF" w14:textId="77777777" w:rsidR="006914D7" w:rsidRPr="0002501E" w:rsidRDefault="006914D7" w:rsidP="007773C3">
            <w:pPr>
              <w:rPr>
                <w:rFonts w:ascii="Times New Roman" w:hAnsi="Times New Roman"/>
                <w:sz w:val="22"/>
                <w:szCs w:val="22"/>
              </w:rPr>
            </w:pPr>
            <w:r w:rsidRPr="0002501E">
              <w:rPr>
                <w:rFonts w:ascii="Times New Roman" w:hAnsi="Times New Roman"/>
                <w:sz w:val="22"/>
                <w:szCs w:val="22"/>
              </w:rPr>
              <w:t xml:space="preserve"> </w:t>
            </w:r>
          </w:p>
          <w:p w14:paraId="335A2AB0" w14:textId="77777777" w:rsidR="006914D7" w:rsidRPr="0002501E" w:rsidRDefault="006914D7" w:rsidP="007773C3">
            <w:pPr>
              <w:rPr>
                <w:rFonts w:ascii="Times New Roman" w:hAnsi="Times New Roman"/>
                <w:sz w:val="22"/>
                <w:szCs w:val="22"/>
              </w:rPr>
            </w:pPr>
            <w:r w:rsidRPr="0002501E">
              <w:rPr>
                <w:rFonts w:ascii="Times New Roman" w:hAnsi="Times New Roman"/>
                <w:sz w:val="22"/>
                <w:szCs w:val="22"/>
              </w:rPr>
              <w:t>If the text is present, always file the message without requiring a review or if the text is found in the message, regardless of any text found in the rest of the message, always force it to be reviewed.</w:t>
            </w:r>
          </w:p>
        </w:tc>
      </w:tr>
      <w:tr w:rsidR="006914D7" w:rsidRPr="0002501E" w14:paraId="335A2AB6" w14:textId="77777777" w:rsidTr="00B65B79">
        <w:trPr>
          <w:cantSplit/>
        </w:trPr>
        <w:tc>
          <w:tcPr>
            <w:tcW w:w="4251" w:type="dxa"/>
          </w:tcPr>
          <w:p w14:paraId="335A2AB2" w14:textId="77777777" w:rsidR="006914D7" w:rsidRPr="0002501E" w:rsidRDefault="006914D7" w:rsidP="0083506C">
            <w:pPr>
              <w:rPr>
                <w:rFonts w:ascii="Times New Roman" w:hAnsi="Times New Roman"/>
                <w:sz w:val="22"/>
                <w:szCs w:val="22"/>
              </w:rPr>
            </w:pPr>
            <w:r w:rsidRPr="0002501E">
              <w:rPr>
                <w:rFonts w:ascii="Times New Roman" w:hAnsi="Times New Roman"/>
                <w:sz w:val="22"/>
                <w:szCs w:val="22"/>
              </w:rPr>
              <w:t>361.4</w:t>
            </w:r>
          </w:p>
          <w:p w14:paraId="335A2AB3" w14:textId="77777777" w:rsidR="006914D7" w:rsidRPr="0002501E" w:rsidRDefault="006914D7" w:rsidP="0083506C">
            <w:pPr>
              <w:rPr>
                <w:rFonts w:ascii="Times New Roman" w:hAnsi="Times New Roman"/>
                <w:sz w:val="22"/>
                <w:szCs w:val="22"/>
              </w:rPr>
            </w:pPr>
            <w:r w:rsidRPr="0002501E">
              <w:rPr>
                <w:rFonts w:ascii="Times New Roman" w:hAnsi="Times New Roman"/>
                <w:sz w:val="22"/>
                <w:szCs w:val="22"/>
              </w:rPr>
              <w:t>EDI TEST CLAIM STATUS MESSAGE</w:t>
            </w:r>
          </w:p>
        </w:tc>
        <w:tc>
          <w:tcPr>
            <w:tcW w:w="5099" w:type="dxa"/>
          </w:tcPr>
          <w:p w14:paraId="335A2AB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^IBM(361.4,</w:t>
            </w:r>
          </w:p>
          <w:p w14:paraId="335A2AB5" w14:textId="77777777" w:rsidR="006914D7" w:rsidRPr="0002501E" w:rsidRDefault="006914D7" w:rsidP="007773C3">
            <w:pPr>
              <w:rPr>
                <w:rFonts w:ascii="Times New Roman" w:hAnsi="Times New Roman"/>
                <w:sz w:val="22"/>
                <w:szCs w:val="22"/>
              </w:rPr>
            </w:pPr>
            <w:r w:rsidRPr="0002501E">
              <w:rPr>
                <w:rFonts w:ascii="Times New Roman" w:hAnsi="Times New Roman"/>
                <w:sz w:val="22"/>
                <w:szCs w:val="22"/>
              </w:rPr>
              <w:t>This file contains the transmission history and return messages that were received via the test queue for claims that were sent initially as EDI claims and have been retransmitted as test claims.</w:t>
            </w:r>
          </w:p>
        </w:tc>
      </w:tr>
      <w:tr w:rsidR="006914D7" w:rsidRPr="0002501E" w14:paraId="335A2ABB" w14:textId="77777777" w:rsidTr="00B65B79">
        <w:trPr>
          <w:cantSplit/>
        </w:trPr>
        <w:tc>
          <w:tcPr>
            <w:tcW w:w="4251" w:type="dxa"/>
          </w:tcPr>
          <w:p w14:paraId="335A2AB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362.1</w:t>
            </w:r>
          </w:p>
          <w:p w14:paraId="335A2AB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 IB AUTOMATED BILLING COMMENTS</w:t>
            </w:r>
          </w:p>
        </w:tc>
        <w:tc>
          <w:tcPr>
            <w:tcW w:w="5099" w:type="dxa"/>
          </w:tcPr>
          <w:p w14:paraId="335A2AB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^IBA(362.1,</w:t>
            </w:r>
          </w:p>
          <w:p w14:paraId="335A2AB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entries created by the Third Party Automated Biller.  As the Auto Biller attempts to create bills based on events in Claims Tracking, it sets entries in this file indicating the action taken by the Auto Biller for the event.  The only way entries are added to this file is by the Auto Biller.  There is no user entry.</w:t>
            </w:r>
          </w:p>
        </w:tc>
      </w:tr>
      <w:tr w:rsidR="006914D7" w:rsidRPr="0002501E" w14:paraId="335A2AC0" w14:textId="77777777" w:rsidTr="00B65B79">
        <w:trPr>
          <w:cantSplit/>
        </w:trPr>
        <w:tc>
          <w:tcPr>
            <w:tcW w:w="4251" w:type="dxa"/>
          </w:tcPr>
          <w:p w14:paraId="335A2AB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362.3</w:t>
            </w:r>
          </w:p>
          <w:p w14:paraId="335A2AB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 BILL/CLAIMS DIAGNOSIS</w:t>
            </w:r>
          </w:p>
        </w:tc>
        <w:tc>
          <w:tcPr>
            <w:tcW w:w="5099" w:type="dxa"/>
          </w:tcPr>
          <w:p w14:paraId="335A2AB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^IBA(362.3,</w:t>
            </w:r>
          </w:p>
          <w:p w14:paraId="335A2AB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contains all diagnoses for bills in the </w:t>
            </w:r>
            <w:r w:rsidRPr="0002501E">
              <w:rPr>
                <w:rFonts w:ascii="Times New Roman" w:hAnsi="Times New Roman"/>
                <w:caps/>
                <w:sz w:val="22"/>
                <w:szCs w:val="22"/>
              </w:rPr>
              <w:t>Bill/Claims</w:t>
            </w:r>
            <w:r w:rsidRPr="0002501E">
              <w:rPr>
                <w:rFonts w:ascii="Times New Roman" w:hAnsi="Times New Roman"/>
                <w:sz w:val="22"/>
                <w:szCs w:val="22"/>
              </w:rPr>
              <w:t xml:space="preserve"> file (#399).</w:t>
            </w:r>
          </w:p>
        </w:tc>
      </w:tr>
      <w:tr w:rsidR="006914D7" w:rsidRPr="0002501E" w14:paraId="335A2AC5" w14:textId="77777777" w:rsidTr="00B65B79">
        <w:trPr>
          <w:cantSplit/>
        </w:trPr>
        <w:tc>
          <w:tcPr>
            <w:tcW w:w="4251" w:type="dxa"/>
          </w:tcPr>
          <w:p w14:paraId="335A2AC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362.4</w:t>
            </w:r>
          </w:p>
          <w:p w14:paraId="335A2AC2" w14:textId="77777777" w:rsidR="006914D7" w:rsidRPr="0002501E" w:rsidRDefault="006914D7" w:rsidP="000468DA">
            <w:pPr>
              <w:rPr>
                <w:rFonts w:ascii="Times New Roman" w:hAnsi="Times New Roman"/>
                <w:sz w:val="22"/>
                <w:szCs w:val="22"/>
              </w:rPr>
            </w:pPr>
            <w:r w:rsidRPr="0002501E">
              <w:rPr>
                <w:rFonts w:ascii="Times New Roman" w:hAnsi="Times New Roman"/>
                <w:sz w:val="22"/>
                <w:szCs w:val="22"/>
              </w:rPr>
              <w:t>IB BILL/CLAIMS PRESCRIPTION REFILL</w:t>
            </w:r>
          </w:p>
        </w:tc>
        <w:tc>
          <w:tcPr>
            <w:tcW w:w="5099" w:type="dxa"/>
          </w:tcPr>
          <w:p w14:paraId="335A2AC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^IBA(362.4,</w:t>
            </w:r>
          </w:p>
          <w:p w14:paraId="335A2AC4" w14:textId="77777777" w:rsidR="006914D7" w:rsidRPr="0002501E" w:rsidRDefault="006914D7" w:rsidP="000468DA">
            <w:pPr>
              <w:rPr>
                <w:rFonts w:ascii="Times New Roman" w:hAnsi="Times New Roman"/>
                <w:sz w:val="22"/>
                <w:szCs w:val="22"/>
              </w:rPr>
            </w:pPr>
            <w:r w:rsidRPr="0002501E">
              <w:rPr>
                <w:rFonts w:ascii="Times New Roman" w:hAnsi="Times New Roman"/>
                <w:sz w:val="22"/>
                <w:szCs w:val="22"/>
              </w:rPr>
              <w:t>This file contains all prescription refills for bills in the BILL/CLAIMS file (#399).</w:t>
            </w:r>
          </w:p>
        </w:tc>
      </w:tr>
      <w:tr w:rsidR="006914D7" w:rsidRPr="0002501E" w14:paraId="335A2ACA" w14:textId="77777777" w:rsidTr="00B65B79">
        <w:trPr>
          <w:cantSplit/>
        </w:trPr>
        <w:tc>
          <w:tcPr>
            <w:tcW w:w="4251" w:type="dxa"/>
          </w:tcPr>
          <w:p w14:paraId="335A2AC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362.5</w:t>
            </w:r>
          </w:p>
          <w:p w14:paraId="335A2AC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 BILL/CLAIMS PROSTHETICS</w:t>
            </w:r>
          </w:p>
        </w:tc>
        <w:tc>
          <w:tcPr>
            <w:tcW w:w="5099" w:type="dxa"/>
          </w:tcPr>
          <w:p w14:paraId="335A2AC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^IBA(362.5,</w:t>
            </w:r>
          </w:p>
          <w:p w14:paraId="335A2AC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prosthetic items associated with bills in the BILL/CLAIMS file (#399).</w:t>
            </w:r>
          </w:p>
        </w:tc>
      </w:tr>
      <w:tr w:rsidR="006914D7" w:rsidRPr="0002501E" w14:paraId="335A2AD1" w14:textId="77777777" w:rsidTr="00B65B79">
        <w:trPr>
          <w:cantSplit/>
        </w:trPr>
        <w:tc>
          <w:tcPr>
            <w:tcW w:w="4251" w:type="dxa"/>
          </w:tcPr>
          <w:p w14:paraId="335A2ACB"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w:t>
            </w:r>
          </w:p>
          <w:p w14:paraId="335A2ACC"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RATE SCHEDULE</w:t>
            </w:r>
          </w:p>
        </w:tc>
        <w:tc>
          <w:tcPr>
            <w:tcW w:w="5099" w:type="dxa"/>
          </w:tcPr>
          <w:p w14:paraId="335A2AC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^IBE(363,</w:t>
            </w:r>
          </w:p>
          <w:p w14:paraId="335A2ACE"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A Rate Schedule defines a specific type of service that may be billed to a specific payer.  This links all elements necessary to define exactly what events are billed (Charge Set) to which payers (Rate Type).</w:t>
            </w:r>
          </w:p>
          <w:p w14:paraId="335A2ACF" w14:textId="77777777" w:rsidR="006914D7" w:rsidRPr="0002501E" w:rsidRDefault="006914D7" w:rsidP="00B556DC">
            <w:pPr>
              <w:rPr>
                <w:rFonts w:ascii="Times New Roman" w:hAnsi="Times New Roman"/>
                <w:sz w:val="22"/>
                <w:szCs w:val="22"/>
              </w:rPr>
            </w:pPr>
          </w:p>
          <w:p w14:paraId="335A2AD0"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There should be a unique Rate Schedule for each type of service billable to a payer.</w:t>
            </w:r>
          </w:p>
        </w:tc>
      </w:tr>
      <w:tr w:rsidR="006914D7" w:rsidRPr="0002501E" w14:paraId="335A2AD8" w14:textId="77777777" w:rsidTr="00B65B79">
        <w:trPr>
          <w:cantSplit/>
        </w:trPr>
        <w:tc>
          <w:tcPr>
            <w:tcW w:w="4251" w:type="dxa"/>
          </w:tcPr>
          <w:p w14:paraId="335A2AD2"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363.1</w:t>
            </w:r>
          </w:p>
          <w:p w14:paraId="335A2AD3"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CHARGE SET</w:t>
            </w:r>
          </w:p>
        </w:tc>
        <w:tc>
          <w:tcPr>
            <w:tcW w:w="5099" w:type="dxa"/>
          </w:tcPr>
          <w:p w14:paraId="335A2AD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^IBE(363.1,</w:t>
            </w:r>
          </w:p>
          <w:p w14:paraId="335A2AD5"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 xml:space="preserve">This file contains the definitions of all Charge Sets.  A Charge Set defines a charge rate for a single type of billable event.  </w:t>
            </w:r>
          </w:p>
          <w:p w14:paraId="335A2AD6"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 xml:space="preserve"> </w:t>
            </w:r>
          </w:p>
          <w:p w14:paraId="335A2AD7" w14:textId="77777777" w:rsidR="006914D7" w:rsidRPr="0002501E" w:rsidRDefault="006914D7" w:rsidP="00B556DC">
            <w:pPr>
              <w:rPr>
                <w:rFonts w:ascii="Times New Roman" w:hAnsi="Times New Roman"/>
                <w:b/>
                <w:sz w:val="22"/>
                <w:szCs w:val="22"/>
              </w:rPr>
            </w:pPr>
            <w:r w:rsidRPr="0002501E">
              <w:rPr>
                <w:rFonts w:ascii="Times New Roman" w:hAnsi="Times New Roman"/>
                <w:b/>
                <w:sz w:val="22"/>
                <w:szCs w:val="22"/>
              </w:rPr>
              <w:t>DO NOT edit data in this file with VA File Manager.</w:t>
            </w:r>
          </w:p>
        </w:tc>
      </w:tr>
      <w:tr w:rsidR="006914D7" w:rsidRPr="0002501E" w14:paraId="335A2ADF" w14:textId="77777777" w:rsidTr="00B65B79">
        <w:trPr>
          <w:cantSplit/>
        </w:trPr>
        <w:tc>
          <w:tcPr>
            <w:tcW w:w="4251" w:type="dxa"/>
          </w:tcPr>
          <w:p w14:paraId="335A2AD9"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lastRenderedPageBreak/>
              <w:t>363.2</w:t>
            </w:r>
          </w:p>
          <w:p w14:paraId="335A2ADA"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CHARGE ITEM</w:t>
            </w:r>
          </w:p>
        </w:tc>
        <w:tc>
          <w:tcPr>
            <w:tcW w:w="5099" w:type="dxa"/>
          </w:tcPr>
          <w:p w14:paraId="335A2AD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^IBA(363.2,</w:t>
            </w:r>
          </w:p>
          <w:p w14:paraId="335A2ADC"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Individual billable items and their charges.  Each item that may be billed should have an entry.  For the item to be automatically charged it must be an item defined on a bill.</w:t>
            </w:r>
          </w:p>
          <w:p w14:paraId="335A2ADD" w14:textId="77777777" w:rsidR="006914D7" w:rsidRPr="0002501E" w:rsidRDefault="006914D7" w:rsidP="00B556DC">
            <w:pPr>
              <w:rPr>
                <w:rFonts w:ascii="Times New Roman" w:hAnsi="Times New Roman"/>
                <w:sz w:val="22"/>
                <w:szCs w:val="22"/>
              </w:rPr>
            </w:pPr>
          </w:p>
          <w:p w14:paraId="335A2ADE"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The items are grouped into Charge Sets which correspond to rates.</w:t>
            </w:r>
          </w:p>
        </w:tc>
      </w:tr>
      <w:tr w:rsidR="006914D7" w:rsidRPr="0002501E" w14:paraId="335A2AE6" w14:textId="77777777" w:rsidTr="00B65B79">
        <w:trPr>
          <w:cantSplit/>
        </w:trPr>
        <w:tc>
          <w:tcPr>
            <w:tcW w:w="4251" w:type="dxa"/>
          </w:tcPr>
          <w:p w14:paraId="335A2AE0"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363.21</w:t>
            </w:r>
          </w:p>
          <w:p w14:paraId="335A2AE1"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ITEMS</w:t>
            </w:r>
          </w:p>
        </w:tc>
        <w:tc>
          <w:tcPr>
            <w:tcW w:w="5099" w:type="dxa"/>
          </w:tcPr>
          <w:p w14:paraId="335A2AE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^IBA(363.21,</w:t>
            </w:r>
          </w:p>
          <w:p w14:paraId="335A2AE3"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This file is part of the Rates process and contains billable items that may be found on a bill but do not have a source file of their own.</w:t>
            </w:r>
          </w:p>
          <w:p w14:paraId="335A2AE4" w14:textId="77777777" w:rsidR="006914D7" w:rsidRPr="0002501E" w:rsidRDefault="006914D7" w:rsidP="00B556DC">
            <w:pPr>
              <w:rPr>
                <w:rFonts w:ascii="Times New Roman" w:hAnsi="Times New Roman"/>
                <w:sz w:val="22"/>
                <w:szCs w:val="22"/>
              </w:rPr>
            </w:pPr>
          </w:p>
          <w:p w14:paraId="335A2AE5"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Entries should only be added or deleted through the option provided.</w:t>
            </w:r>
          </w:p>
        </w:tc>
      </w:tr>
      <w:tr w:rsidR="006914D7" w:rsidRPr="0002501E" w14:paraId="335A2AED" w14:textId="77777777" w:rsidTr="00B65B79">
        <w:trPr>
          <w:cantSplit/>
        </w:trPr>
        <w:tc>
          <w:tcPr>
            <w:tcW w:w="4251" w:type="dxa"/>
          </w:tcPr>
          <w:p w14:paraId="335A2AE7"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363.3</w:t>
            </w:r>
          </w:p>
          <w:p w14:paraId="335A2AE8"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RATE</w:t>
            </w:r>
          </w:p>
        </w:tc>
        <w:tc>
          <w:tcPr>
            <w:tcW w:w="5099" w:type="dxa"/>
          </w:tcPr>
          <w:p w14:paraId="335A2AE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^IBE(363.3,</w:t>
            </w:r>
          </w:p>
          <w:p w14:paraId="335A2AEA"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 xml:space="preserve">This file defines the types of rates available to bill third parties for reimbursement.  </w:t>
            </w:r>
          </w:p>
          <w:p w14:paraId="335A2AEB"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 xml:space="preserve"> </w:t>
            </w:r>
          </w:p>
          <w:p w14:paraId="335A2AEC"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Nationally distributed Billing Rates should not be modified.  DO NOT edit data in this file with VA File Manager.</w:t>
            </w:r>
          </w:p>
        </w:tc>
      </w:tr>
      <w:tr w:rsidR="006914D7" w:rsidRPr="0002501E" w14:paraId="335A2AF4" w14:textId="77777777" w:rsidTr="00B65B79">
        <w:trPr>
          <w:cantSplit/>
        </w:trPr>
        <w:tc>
          <w:tcPr>
            <w:tcW w:w="4251" w:type="dxa"/>
          </w:tcPr>
          <w:p w14:paraId="335A2AEE"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363.31</w:t>
            </w:r>
          </w:p>
          <w:p w14:paraId="335A2AEF"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REGION</w:t>
            </w:r>
          </w:p>
        </w:tc>
        <w:tc>
          <w:tcPr>
            <w:tcW w:w="5099" w:type="dxa"/>
          </w:tcPr>
          <w:p w14:paraId="335A2AF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^IBE(363.31,</w:t>
            </w:r>
          </w:p>
          <w:p w14:paraId="335A2AF1"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 xml:space="preserve">A Billing Region is an area defined by a Billing Rate as having a unique set of charges.  This may correspond to one or more divisions.  </w:t>
            </w:r>
          </w:p>
          <w:p w14:paraId="335A2AF2"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 xml:space="preserve"> </w:t>
            </w:r>
          </w:p>
          <w:p w14:paraId="335A2AF3"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Each Billing Rate may have multiple regions and each region may cover one or more divisions.</w:t>
            </w:r>
          </w:p>
        </w:tc>
      </w:tr>
      <w:tr w:rsidR="006914D7" w:rsidRPr="0002501E" w14:paraId="335A2AF9" w14:textId="77777777" w:rsidTr="00B65B79">
        <w:trPr>
          <w:cantSplit/>
        </w:trPr>
        <w:tc>
          <w:tcPr>
            <w:tcW w:w="4251" w:type="dxa"/>
          </w:tcPr>
          <w:p w14:paraId="335A2AF5"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363.32</w:t>
            </w:r>
          </w:p>
          <w:p w14:paraId="335A2AF6"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SPECIAL GROUPS</w:t>
            </w:r>
          </w:p>
        </w:tc>
        <w:tc>
          <w:tcPr>
            <w:tcW w:w="5099" w:type="dxa"/>
          </w:tcPr>
          <w:p w14:paraId="335A2AF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^IBE(363.32,</w:t>
            </w:r>
          </w:p>
          <w:p w14:paraId="335A2AF8"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the names of special cases that should be applied to certain bill types.  This includes the Revenue Code Link group names and the Provider Discount group names.</w:t>
            </w:r>
          </w:p>
        </w:tc>
      </w:tr>
      <w:tr w:rsidR="006914D7" w:rsidRPr="0002501E" w14:paraId="335A2AFE" w14:textId="77777777" w:rsidTr="00B65B79">
        <w:trPr>
          <w:cantSplit/>
        </w:trPr>
        <w:tc>
          <w:tcPr>
            <w:tcW w:w="4251" w:type="dxa"/>
          </w:tcPr>
          <w:p w14:paraId="335A2AFA"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363.33</w:t>
            </w:r>
          </w:p>
          <w:p w14:paraId="335A2AFB"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REVENUE CODE LINKS</w:t>
            </w:r>
          </w:p>
        </w:tc>
        <w:tc>
          <w:tcPr>
            <w:tcW w:w="5099" w:type="dxa"/>
          </w:tcPr>
          <w:p w14:paraId="335A2AF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^IBE(363.33,</w:t>
            </w:r>
          </w:p>
          <w:p w14:paraId="335A2AFD"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Certain types of bills require specific revenue codes to be used to bill certain types of care.  This file allows linking of revenue codes and the care they should be used for.</w:t>
            </w:r>
          </w:p>
        </w:tc>
      </w:tr>
      <w:tr w:rsidR="006914D7" w:rsidRPr="0002501E" w14:paraId="335A2B04" w14:textId="77777777" w:rsidTr="00B65B79">
        <w:trPr>
          <w:cantSplit/>
        </w:trPr>
        <w:tc>
          <w:tcPr>
            <w:tcW w:w="4251" w:type="dxa"/>
          </w:tcPr>
          <w:p w14:paraId="335A2AFF"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363.34</w:t>
            </w:r>
          </w:p>
          <w:p w14:paraId="335A2B00"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PROVIDER DISCOUNT</w:t>
            </w:r>
          </w:p>
        </w:tc>
        <w:tc>
          <w:tcPr>
            <w:tcW w:w="5099" w:type="dxa"/>
          </w:tcPr>
          <w:p w14:paraId="335A2B0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^IBE(363.34,</w:t>
            </w:r>
          </w:p>
          <w:p w14:paraId="335A2B02"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a discount associated with a provider person class.  This discount is generally used to adjust physician based provider charges for a non-physician provider.  The discount will be applied to care billed to a</w:t>
            </w:r>
          </w:p>
          <w:p w14:paraId="335A2B03"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 xml:space="preserve">Billing Rate for providers of the listed person </w:t>
            </w:r>
            <w:proofErr w:type="gramStart"/>
            <w:r w:rsidRPr="0002501E">
              <w:rPr>
                <w:rFonts w:ascii="Times New Roman" w:hAnsi="Times New Roman"/>
                <w:sz w:val="22"/>
                <w:szCs w:val="22"/>
              </w:rPr>
              <w:t>class's</w:t>
            </w:r>
            <w:proofErr w:type="gramEnd"/>
            <w:r w:rsidRPr="0002501E">
              <w:rPr>
                <w:rFonts w:ascii="Times New Roman" w:hAnsi="Times New Roman"/>
                <w:sz w:val="22"/>
                <w:szCs w:val="22"/>
              </w:rPr>
              <w:t>.</w:t>
            </w:r>
          </w:p>
        </w:tc>
      </w:tr>
      <w:tr w:rsidR="006914D7" w:rsidRPr="0002501E" w14:paraId="335A2B09" w14:textId="77777777" w:rsidTr="00B65B79">
        <w:trPr>
          <w:cantSplit/>
        </w:trPr>
        <w:tc>
          <w:tcPr>
            <w:tcW w:w="4251" w:type="dxa"/>
          </w:tcPr>
          <w:p w14:paraId="335A2B05"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lastRenderedPageBreak/>
              <w:t>364</w:t>
            </w:r>
          </w:p>
          <w:p w14:paraId="335A2B06"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EDI TRANSMIT BILL</w:t>
            </w:r>
          </w:p>
        </w:tc>
        <w:tc>
          <w:tcPr>
            <w:tcW w:w="5099" w:type="dxa"/>
          </w:tcPr>
          <w:p w14:paraId="335A2B0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^IBA(364,</w:t>
            </w:r>
          </w:p>
          <w:p w14:paraId="335A2B08"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a record for each bill for each time it is included in a batch for EDI transmissions.  This file allows a bill to be tracked throughout its transmission life and gives the bill's current EDI status.</w:t>
            </w:r>
          </w:p>
        </w:tc>
      </w:tr>
      <w:tr w:rsidR="006914D7" w:rsidRPr="0002501E" w14:paraId="335A2B0F" w14:textId="77777777" w:rsidTr="00B65B79">
        <w:trPr>
          <w:cantSplit/>
        </w:trPr>
        <w:tc>
          <w:tcPr>
            <w:tcW w:w="4251" w:type="dxa"/>
          </w:tcPr>
          <w:p w14:paraId="335A2B0A"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364.1</w:t>
            </w:r>
          </w:p>
          <w:p w14:paraId="335A2B0B"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EDI TRANSMISSION BATCH</w:t>
            </w:r>
          </w:p>
        </w:tc>
        <w:tc>
          <w:tcPr>
            <w:tcW w:w="5099" w:type="dxa"/>
          </w:tcPr>
          <w:p w14:paraId="335A2B0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^IBA(364.1,</w:t>
            </w:r>
          </w:p>
          <w:p w14:paraId="335A2B0D"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a record for each 'batch' created for EDI transmission.  It</w:t>
            </w:r>
            <w:r>
              <w:rPr>
                <w:rFonts w:ascii="Times New Roman" w:hAnsi="Times New Roman"/>
                <w:sz w:val="22"/>
                <w:szCs w:val="22"/>
              </w:rPr>
              <w:t xml:space="preserve"> </w:t>
            </w:r>
            <w:r w:rsidRPr="0002501E">
              <w:rPr>
                <w:rFonts w:ascii="Times New Roman" w:hAnsi="Times New Roman"/>
                <w:sz w:val="22"/>
                <w:szCs w:val="22"/>
              </w:rPr>
              <w:t>is used to track batch activity and to record statistics on number of bills in</w:t>
            </w:r>
          </w:p>
          <w:p w14:paraId="335A2B0E" w14:textId="77777777" w:rsidR="006914D7" w:rsidRPr="0002501E" w:rsidRDefault="006914D7" w:rsidP="008E2ED3">
            <w:pPr>
              <w:rPr>
                <w:rFonts w:ascii="Times New Roman" w:hAnsi="Times New Roman"/>
                <w:sz w:val="22"/>
                <w:szCs w:val="22"/>
              </w:rPr>
            </w:pPr>
            <w:r w:rsidRPr="0002501E">
              <w:rPr>
                <w:rFonts w:ascii="Times New Roman" w:hAnsi="Times New Roman"/>
                <w:sz w:val="22"/>
                <w:szCs w:val="22"/>
              </w:rPr>
              <w:t>a batch that were rejected and accepted and to record the message number in</w:t>
            </w:r>
            <w:r>
              <w:rPr>
                <w:rFonts w:ascii="Times New Roman" w:hAnsi="Times New Roman"/>
                <w:sz w:val="22"/>
                <w:szCs w:val="22"/>
              </w:rPr>
              <w:t xml:space="preserve"> </w:t>
            </w:r>
            <w:r w:rsidRPr="0002501E">
              <w:rPr>
                <w:rFonts w:ascii="Times New Roman" w:hAnsi="Times New Roman"/>
                <w:sz w:val="22"/>
                <w:szCs w:val="22"/>
              </w:rPr>
              <w:t>Mailman that the batch is stored in for inquiry access.</w:t>
            </w:r>
          </w:p>
        </w:tc>
      </w:tr>
      <w:tr w:rsidR="006914D7" w:rsidRPr="0002501E" w14:paraId="335A2B14" w14:textId="77777777" w:rsidTr="00B65B79">
        <w:trPr>
          <w:cantSplit/>
        </w:trPr>
        <w:tc>
          <w:tcPr>
            <w:tcW w:w="4251" w:type="dxa"/>
          </w:tcPr>
          <w:p w14:paraId="335A2B10"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364.2</w:t>
            </w:r>
          </w:p>
          <w:p w14:paraId="335A2B11"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EDI MESSAGES</w:t>
            </w:r>
          </w:p>
        </w:tc>
        <w:tc>
          <w:tcPr>
            <w:tcW w:w="5099" w:type="dxa"/>
          </w:tcPr>
          <w:p w14:paraId="335A2B1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^IBA(364.2,</w:t>
            </w:r>
          </w:p>
          <w:p w14:paraId="335A2B13"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the messages that are sent electronically back to the site relating to EDI processing.  These include, but are not limited to, status messages, error and warning messages found in the EDI transmission cycle, insurance company updates, batch summaries and statistics.  These messages are stored by message type and options exist that scan this file and display the messages to the appropriate users and allow each one to be dealt with and resolved if necessary.</w:t>
            </w:r>
          </w:p>
        </w:tc>
      </w:tr>
      <w:tr w:rsidR="006914D7" w:rsidRPr="0002501E" w14:paraId="335A2B19" w14:textId="77777777" w:rsidTr="00B65B79">
        <w:trPr>
          <w:cantSplit/>
        </w:trPr>
        <w:tc>
          <w:tcPr>
            <w:tcW w:w="4251" w:type="dxa"/>
          </w:tcPr>
          <w:p w14:paraId="335A2B15"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364.3</w:t>
            </w:r>
          </w:p>
          <w:p w14:paraId="335A2B16"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IB MESSAGE ROUTER</w:t>
            </w:r>
          </w:p>
        </w:tc>
        <w:tc>
          <w:tcPr>
            <w:tcW w:w="5099" w:type="dxa"/>
          </w:tcPr>
          <w:p w14:paraId="335A2B1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^IBE(364.3,</w:t>
            </w:r>
          </w:p>
          <w:p w14:paraId="335A2B18"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a listing of the transactions that can be handled by the IB message server.  This file also contains the mail group that will receive any transaction processing error message and the entry point (TAG^ROUTINE) for each different transaction processing.</w:t>
            </w:r>
          </w:p>
        </w:tc>
      </w:tr>
      <w:tr w:rsidR="006914D7" w:rsidRPr="0002501E" w14:paraId="335A2B1E" w14:textId="77777777" w:rsidTr="00B65B79">
        <w:trPr>
          <w:cantSplit/>
        </w:trPr>
        <w:tc>
          <w:tcPr>
            <w:tcW w:w="4251" w:type="dxa"/>
          </w:tcPr>
          <w:p w14:paraId="335A2B1A"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364.4</w:t>
            </w:r>
          </w:p>
          <w:p w14:paraId="335A2B1B"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IB EDI TRANSMISSION RULE</w:t>
            </w:r>
          </w:p>
        </w:tc>
        <w:tc>
          <w:tcPr>
            <w:tcW w:w="5099" w:type="dxa"/>
          </w:tcPr>
          <w:p w14:paraId="335A2B1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^IBE(364.4,</w:t>
            </w:r>
          </w:p>
          <w:p w14:paraId="335A2B1D"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the rules to be applied to a bill to determine if it is eligible for transmission via national EDI.</w:t>
            </w:r>
          </w:p>
        </w:tc>
      </w:tr>
      <w:tr w:rsidR="006914D7" w:rsidRPr="0002501E" w14:paraId="335A2B23" w14:textId="77777777" w:rsidTr="00B65B79">
        <w:trPr>
          <w:cantSplit/>
        </w:trPr>
        <w:tc>
          <w:tcPr>
            <w:tcW w:w="4251" w:type="dxa"/>
          </w:tcPr>
          <w:p w14:paraId="335A2B1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364.5</w:t>
            </w:r>
          </w:p>
          <w:p w14:paraId="335A2B2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 DATA ELEMENT DEFINITION</w:t>
            </w:r>
          </w:p>
        </w:tc>
        <w:tc>
          <w:tcPr>
            <w:tcW w:w="5099" w:type="dxa"/>
          </w:tcPr>
          <w:p w14:paraId="335A2B2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^IBA(364.5,</w:t>
            </w:r>
          </w:p>
          <w:p w14:paraId="335A2B2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definition of all data elements that are needed for various forms throughout the MCCR DHCP system.  It contains the 'blueprint' for how to extract the data for each data element entry.</w:t>
            </w:r>
          </w:p>
        </w:tc>
      </w:tr>
      <w:tr w:rsidR="006914D7" w:rsidRPr="0002501E" w14:paraId="335A2B28" w14:textId="77777777" w:rsidTr="00B65B79">
        <w:trPr>
          <w:cantSplit/>
        </w:trPr>
        <w:tc>
          <w:tcPr>
            <w:tcW w:w="4251" w:type="dxa"/>
          </w:tcPr>
          <w:p w14:paraId="335A2B2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364.6</w:t>
            </w:r>
          </w:p>
          <w:p w14:paraId="335A2B2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 FORM SKELETON DEFINITION</w:t>
            </w:r>
          </w:p>
        </w:tc>
        <w:tc>
          <w:tcPr>
            <w:tcW w:w="5099" w:type="dxa"/>
          </w:tcPr>
          <w:p w14:paraId="335A2B2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^IBA(364.6,</w:t>
            </w:r>
          </w:p>
          <w:p w14:paraId="335A2B2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records that define the skeleton makeup of forms for the IB system.  This definition includes the absolute position of every field that can be output on the form, the length each field must be limited to, and some descriptive information.   This includes printed forms, transmittable output files, and special local billing screens.</w:t>
            </w:r>
          </w:p>
        </w:tc>
      </w:tr>
      <w:tr w:rsidR="006914D7" w:rsidRPr="0002501E" w14:paraId="335A2B2D" w14:textId="77777777" w:rsidTr="00B65B79">
        <w:trPr>
          <w:cantSplit/>
        </w:trPr>
        <w:tc>
          <w:tcPr>
            <w:tcW w:w="4251" w:type="dxa"/>
          </w:tcPr>
          <w:p w14:paraId="335A2B2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lastRenderedPageBreak/>
              <w:t>364.7</w:t>
            </w:r>
          </w:p>
          <w:p w14:paraId="335A2B2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 FORM FIELD CONTENT</w:t>
            </w:r>
          </w:p>
        </w:tc>
        <w:tc>
          <w:tcPr>
            <w:tcW w:w="5099" w:type="dxa"/>
          </w:tcPr>
          <w:p w14:paraId="335A2B2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^IBA(364.7,</w:t>
            </w:r>
          </w:p>
          <w:p w14:paraId="335A2B2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is the file that contains the specific fields to be used to produce the associated form or screen.  If there is no insurance company or bill type specified for an entry, this is assumed to be the default definition of the field.</w:t>
            </w:r>
          </w:p>
        </w:tc>
      </w:tr>
      <w:tr w:rsidR="006914D7" w:rsidRPr="0002501E" w14:paraId="335A2B33" w14:textId="77777777" w:rsidTr="00B65B79">
        <w:trPr>
          <w:cantSplit/>
        </w:trPr>
        <w:tc>
          <w:tcPr>
            <w:tcW w:w="4251" w:type="dxa"/>
          </w:tcPr>
          <w:p w14:paraId="335A2B2E" w14:textId="77777777" w:rsidR="006914D7" w:rsidRPr="0002501E" w:rsidRDefault="006914D7" w:rsidP="00704F31">
            <w:pPr>
              <w:rPr>
                <w:rFonts w:ascii="Times New Roman" w:hAnsi="Times New Roman"/>
                <w:sz w:val="22"/>
                <w:szCs w:val="22"/>
              </w:rPr>
            </w:pPr>
            <w:r w:rsidRPr="0002501E">
              <w:rPr>
                <w:rFonts w:ascii="Times New Roman" w:hAnsi="Times New Roman"/>
                <w:sz w:val="22"/>
                <w:szCs w:val="22"/>
              </w:rPr>
              <w:t>365</w:t>
            </w:r>
          </w:p>
          <w:p w14:paraId="335A2B2F" w14:textId="77777777" w:rsidR="006914D7" w:rsidRPr="0002501E" w:rsidRDefault="006914D7" w:rsidP="00704F31">
            <w:pPr>
              <w:rPr>
                <w:rFonts w:ascii="Times New Roman" w:hAnsi="Times New Roman"/>
                <w:sz w:val="22"/>
                <w:szCs w:val="22"/>
              </w:rPr>
            </w:pPr>
            <w:r w:rsidRPr="0002501E">
              <w:rPr>
                <w:rFonts w:ascii="Times New Roman" w:hAnsi="Times New Roman"/>
                <w:sz w:val="22"/>
                <w:szCs w:val="22"/>
              </w:rPr>
              <w:t>IIV RESPONSE</w:t>
            </w:r>
          </w:p>
        </w:tc>
        <w:tc>
          <w:tcPr>
            <w:tcW w:w="5099" w:type="dxa"/>
          </w:tcPr>
          <w:p w14:paraId="335A2B3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^IBCN(365,</w:t>
            </w:r>
          </w:p>
          <w:p w14:paraId="335A2B31" w14:textId="77777777" w:rsidR="006914D7" w:rsidRPr="0002501E" w:rsidRDefault="006914D7" w:rsidP="00D7220F">
            <w:pPr>
              <w:rPr>
                <w:rFonts w:ascii="Times New Roman" w:hAnsi="Times New Roman"/>
                <w:sz w:val="22"/>
                <w:szCs w:val="22"/>
              </w:rPr>
            </w:pPr>
            <w:r w:rsidRPr="0002501E">
              <w:rPr>
                <w:rFonts w:ascii="Times New Roman" w:hAnsi="Times New Roman"/>
                <w:sz w:val="22"/>
                <w:szCs w:val="22"/>
              </w:rPr>
              <w:t>This file holds all responses to HL7 messages generated from the IIV Transmission Queue File for Insurance Identification and Verification.</w:t>
            </w:r>
          </w:p>
          <w:p w14:paraId="335A2B32" w14:textId="77777777" w:rsidR="006914D7" w:rsidRPr="0002501E" w:rsidRDefault="006914D7" w:rsidP="00D7220F">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39" w14:textId="77777777" w:rsidTr="00B65B79">
        <w:trPr>
          <w:cantSplit/>
        </w:trPr>
        <w:tc>
          <w:tcPr>
            <w:tcW w:w="4251" w:type="dxa"/>
          </w:tcPr>
          <w:p w14:paraId="335A2B3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365.011</w:t>
            </w:r>
          </w:p>
          <w:p w14:paraId="335A2B3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ELIGIBILITY/BENEFIT</w:t>
            </w:r>
          </w:p>
        </w:tc>
        <w:tc>
          <w:tcPr>
            <w:tcW w:w="5099" w:type="dxa"/>
          </w:tcPr>
          <w:p w14:paraId="335A2B3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^IBE(365.011,</w:t>
            </w:r>
          </w:p>
          <w:p w14:paraId="335A2B37" w14:textId="77777777" w:rsidR="006914D7" w:rsidRPr="0002501E" w:rsidRDefault="006914D7" w:rsidP="00D7220F">
            <w:pPr>
              <w:rPr>
                <w:rFonts w:ascii="Times New Roman" w:hAnsi="Times New Roman"/>
                <w:sz w:val="22"/>
                <w:szCs w:val="22"/>
              </w:rPr>
            </w:pPr>
            <w:r w:rsidRPr="0002501E">
              <w:rPr>
                <w:rFonts w:ascii="Times New Roman" w:hAnsi="Times New Roman"/>
                <w:sz w:val="22"/>
                <w:szCs w:val="22"/>
              </w:rPr>
              <w:t>This file contains all the corresponding X.12 271 EB01 codes (Eligibility/Benefits).</w:t>
            </w:r>
          </w:p>
          <w:p w14:paraId="335A2B38" w14:textId="77777777" w:rsidR="006914D7" w:rsidRPr="0002501E" w:rsidRDefault="006914D7" w:rsidP="00D7220F">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3F" w14:textId="77777777" w:rsidTr="00B65B79">
        <w:trPr>
          <w:cantSplit/>
        </w:trPr>
        <w:tc>
          <w:tcPr>
            <w:tcW w:w="4251" w:type="dxa"/>
          </w:tcPr>
          <w:p w14:paraId="335A2B3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365.012</w:t>
            </w:r>
          </w:p>
          <w:p w14:paraId="335A2B3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COVERAGE LEVEL</w:t>
            </w:r>
          </w:p>
        </w:tc>
        <w:tc>
          <w:tcPr>
            <w:tcW w:w="5099" w:type="dxa"/>
          </w:tcPr>
          <w:p w14:paraId="335A2B3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^IBE(365.012,</w:t>
            </w:r>
          </w:p>
          <w:p w14:paraId="335A2B3D" w14:textId="77777777" w:rsidR="006914D7" w:rsidRPr="0002501E" w:rsidRDefault="006914D7" w:rsidP="00D7220F">
            <w:pPr>
              <w:rPr>
                <w:rFonts w:ascii="Times New Roman" w:hAnsi="Times New Roman"/>
                <w:sz w:val="22"/>
                <w:szCs w:val="22"/>
              </w:rPr>
            </w:pPr>
            <w:r w:rsidRPr="0002501E">
              <w:rPr>
                <w:rFonts w:ascii="Times New Roman" w:hAnsi="Times New Roman"/>
                <w:sz w:val="22"/>
                <w:szCs w:val="22"/>
              </w:rPr>
              <w:t>This file contains all the corresponding X.12 271 EB02 codes (Coverage Level).</w:t>
            </w:r>
          </w:p>
          <w:p w14:paraId="335A2B3E" w14:textId="77777777" w:rsidR="006914D7" w:rsidRPr="0002501E" w:rsidRDefault="006914D7" w:rsidP="00D7220F">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45" w14:textId="77777777" w:rsidTr="00B65B79">
        <w:trPr>
          <w:cantSplit/>
        </w:trPr>
        <w:tc>
          <w:tcPr>
            <w:tcW w:w="4251" w:type="dxa"/>
          </w:tcPr>
          <w:p w14:paraId="335A2B4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365.013</w:t>
            </w:r>
          </w:p>
          <w:p w14:paraId="335A2B4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SERVICE TYPE</w:t>
            </w:r>
          </w:p>
        </w:tc>
        <w:tc>
          <w:tcPr>
            <w:tcW w:w="5099" w:type="dxa"/>
          </w:tcPr>
          <w:p w14:paraId="335A2B4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^IBE(365.013,</w:t>
            </w:r>
          </w:p>
          <w:p w14:paraId="335A2B43" w14:textId="77777777" w:rsidR="006914D7" w:rsidRPr="0002501E" w:rsidRDefault="006914D7" w:rsidP="00D7220F">
            <w:pPr>
              <w:rPr>
                <w:rFonts w:ascii="Times New Roman" w:hAnsi="Times New Roman"/>
                <w:sz w:val="22"/>
                <w:szCs w:val="22"/>
              </w:rPr>
            </w:pPr>
            <w:r w:rsidRPr="0002501E">
              <w:rPr>
                <w:rFonts w:ascii="Times New Roman" w:hAnsi="Times New Roman"/>
                <w:sz w:val="22"/>
                <w:szCs w:val="22"/>
              </w:rPr>
              <w:t>This file contains all the corresponding X.12 271 EB03 codes (Service Type).</w:t>
            </w:r>
          </w:p>
          <w:p w14:paraId="335A2B44" w14:textId="77777777" w:rsidR="006914D7" w:rsidRPr="0002501E" w:rsidRDefault="006914D7" w:rsidP="00D7220F">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4B" w14:textId="77777777" w:rsidTr="00B65B79">
        <w:trPr>
          <w:cantSplit/>
        </w:trPr>
        <w:tc>
          <w:tcPr>
            <w:tcW w:w="4251" w:type="dxa"/>
          </w:tcPr>
          <w:p w14:paraId="335A2B4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365.014</w:t>
            </w:r>
          </w:p>
          <w:p w14:paraId="335A2B47"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INSURANCE TYPE</w:t>
            </w:r>
          </w:p>
        </w:tc>
        <w:tc>
          <w:tcPr>
            <w:tcW w:w="5099" w:type="dxa"/>
          </w:tcPr>
          <w:p w14:paraId="335A2B4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^IBE(365.014,</w:t>
            </w:r>
          </w:p>
          <w:p w14:paraId="335A2B49" w14:textId="77777777" w:rsidR="006914D7" w:rsidRPr="0002501E" w:rsidRDefault="006914D7" w:rsidP="00A052DC">
            <w:pPr>
              <w:rPr>
                <w:rFonts w:ascii="Times New Roman" w:hAnsi="Times New Roman"/>
                <w:sz w:val="22"/>
                <w:szCs w:val="22"/>
              </w:rPr>
            </w:pPr>
            <w:r w:rsidRPr="0002501E">
              <w:rPr>
                <w:rFonts w:ascii="Times New Roman" w:hAnsi="Times New Roman"/>
                <w:sz w:val="22"/>
                <w:szCs w:val="22"/>
              </w:rPr>
              <w:t>This file contains all the corresponding X.12 271 EB04 codes (Insurance Type).</w:t>
            </w:r>
          </w:p>
          <w:p w14:paraId="335A2B4A" w14:textId="77777777" w:rsidR="006914D7" w:rsidRPr="0002501E" w:rsidRDefault="006914D7" w:rsidP="00A052DC">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51" w14:textId="77777777" w:rsidTr="00B65B79">
        <w:trPr>
          <w:cantSplit/>
        </w:trPr>
        <w:tc>
          <w:tcPr>
            <w:tcW w:w="4251" w:type="dxa"/>
          </w:tcPr>
          <w:p w14:paraId="335A2B4C"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365.015</w:t>
            </w:r>
          </w:p>
          <w:p w14:paraId="335A2B4D"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TIME PERIOD QUALIFIER</w:t>
            </w:r>
          </w:p>
        </w:tc>
        <w:tc>
          <w:tcPr>
            <w:tcW w:w="5099" w:type="dxa"/>
          </w:tcPr>
          <w:p w14:paraId="335A2B4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^IBE(365.015,</w:t>
            </w:r>
          </w:p>
          <w:p w14:paraId="335A2B4F" w14:textId="77777777" w:rsidR="006914D7" w:rsidRPr="0002501E" w:rsidRDefault="006914D7" w:rsidP="00A052DC">
            <w:pPr>
              <w:rPr>
                <w:rFonts w:ascii="Times New Roman" w:hAnsi="Times New Roman"/>
                <w:sz w:val="22"/>
                <w:szCs w:val="22"/>
              </w:rPr>
            </w:pPr>
            <w:r w:rsidRPr="0002501E">
              <w:rPr>
                <w:rFonts w:ascii="Times New Roman" w:hAnsi="Times New Roman"/>
                <w:sz w:val="22"/>
                <w:szCs w:val="22"/>
              </w:rPr>
              <w:t>This file contains all the corresponding X.12 271 EB06 codes (Time Period Qualifier).</w:t>
            </w:r>
          </w:p>
          <w:p w14:paraId="335A2B50" w14:textId="77777777" w:rsidR="006914D7" w:rsidRPr="0002501E" w:rsidRDefault="006914D7" w:rsidP="00A052DC">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57" w14:textId="77777777" w:rsidTr="00B65B79">
        <w:trPr>
          <w:cantSplit/>
        </w:trPr>
        <w:tc>
          <w:tcPr>
            <w:tcW w:w="4251" w:type="dxa"/>
          </w:tcPr>
          <w:p w14:paraId="335A2B52"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365.016</w:t>
            </w:r>
          </w:p>
          <w:p w14:paraId="335A2B53"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QUANTITY QUALIFIER</w:t>
            </w:r>
          </w:p>
        </w:tc>
        <w:tc>
          <w:tcPr>
            <w:tcW w:w="5099" w:type="dxa"/>
          </w:tcPr>
          <w:p w14:paraId="335A2B5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^IBE(365.016,</w:t>
            </w:r>
          </w:p>
          <w:p w14:paraId="335A2B55" w14:textId="77777777" w:rsidR="006914D7" w:rsidRPr="0002501E" w:rsidRDefault="006914D7" w:rsidP="00A052DC">
            <w:pPr>
              <w:rPr>
                <w:rFonts w:ascii="Times New Roman" w:hAnsi="Times New Roman"/>
                <w:sz w:val="22"/>
                <w:szCs w:val="22"/>
              </w:rPr>
            </w:pPr>
            <w:r w:rsidRPr="0002501E">
              <w:rPr>
                <w:rFonts w:ascii="Times New Roman" w:hAnsi="Times New Roman"/>
                <w:sz w:val="22"/>
                <w:szCs w:val="22"/>
              </w:rPr>
              <w:t>This file contains all the corresponding X.12 271 EB09 codes (Quantity Qualifier).</w:t>
            </w:r>
          </w:p>
          <w:p w14:paraId="335A2B56" w14:textId="77777777" w:rsidR="006914D7" w:rsidRPr="0002501E" w:rsidRDefault="006914D7" w:rsidP="00A052DC">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5D" w14:textId="77777777" w:rsidTr="00B65B79">
        <w:trPr>
          <w:cantSplit/>
        </w:trPr>
        <w:tc>
          <w:tcPr>
            <w:tcW w:w="4251" w:type="dxa"/>
          </w:tcPr>
          <w:p w14:paraId="335A2B58"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365.017</w:t>
            </w:r>
          </w:p>
          <w:p w14:paraId="335A2B59"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ERROR CONDITION</w:t>
            </w:r>
          </w:p>
        </w:tc>
        <w:tc>
          <w:tcPr>
            <w:tcW w:w="5099" w:type="dxa"/>
          </w:tcPr>
          <w:p w14:paraId="335A2B5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^IBE(365.017,</w:t>
            </w:r>
          </w:p>
          <w:p w14:paraId="335A2B5B" w14:textId="77777777" w:rsidR="006914D7" w:rsidRPr="0002501E" w:rsidRDefault="006914D7" w:rsidP="00977B6D">
            <w:pPr>
              <w:rPr>
                <w:rFonts w:ascii="Times New Roman" w:hAnsi="Times New Roman"/>
                <w:sz w:val="22"/>
                <w:szCs w:val="22"/>
              </w:rPr>
            </w:pPr>
            <w:r w:rsidRPr="0002501E">
              <w:rPr>
                <w:rFonts w:ascii="Times New Roman" w:hAnsi="Times New Roman"/>
                <w:sz w:val="22"/>
                <w:szCs w:val="22"/>
              </w:rPr>
              <w:t>This file contains all the corresponding X.12 271 AAA03 codes (Error Conditions).  These values are returned because of an error in processing.</w:t>
            </w:r>
          </w:p>
          <w:p w14:paraId="335A2B5C" w14:textId="77777777" w:rsidR="006914D7" w:rsidRPr="0002501E" w:rsidRDefault="006914D7" w:rsidP="00977B6D">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63" w14:textId="77777777" w:rsidTr="00B65B79">
        <w:trPr>
          <w:cantSplit/>
        </w:trPr>
        <w:tc>
          <w:tcPr>
            <w:tcW w:w="4251" w:type="dxa"/>
          </w:tcPr>
          <w:p w14:paraId="335A2B5E"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lastRenderedPageBreak/>
              <w:t>365.018</w:t>
            </w:r>
          </w:p>
          <w:p w14:paraId="335A2B5F"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ERROR ACTION</w:t>
            </w:r>
          </w:p>
        </w:tc>
        <w:tc>
          <w:tcPr>
            <w:tcW w:w="5099" w:type="dxa"/>
          </w:tcPr>
          <w:p w14:paraId="335A2B6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^IBE(365.018,</w:t>
            </w:r>
          </w:p>
          <w:p w14:paraId="335A2B61" w14:textId="77777777" w:rsidR="006914D7" w:rsidRPr="0002501E" w:rsidRDefault="006914D7" w:rsidP="00977B6D">
            <w:pPr>
              <w:rPr>
                <w:rFonts w:ascii="Times New Roman" w:hAnsi="Times New Roman"/>
                <w:sz w:val="22"/>
                <w:szCs w:val="22"/>
              </w:rPr>
            </w:pPr>
            <w:r w:rsidRPr="0002501E">
              <w:rPr>
                <w:rFonts w:ascii="Times New Roman" w:hAnsi="Times New Roman"/>
                <w:sz w:val="22"/>
                <w:szCs w:val="22"/>
              </w:rPr>
              <w:t>This file contains all the corresponding X.12 271 AAA04 codes (Error Actions).  Certain retry actions are programmed based upon the current values in this table.</w:t>
            </w:r>
          </w:p>
          <w:p w14:paraId="335A2B62" w14:textId="77777777" w:rsidR="006914D7" w:rsidRPr="0002501E" w:rsidRDefault="006914D7" w:rsidP="00977B6D">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69" w14:textId="77777777" w:rsidTr="00B65B79">
        <w:trPr>
          <w:cantSplit/>
        </w:trPr>
        <w:tc>
          <w:tcPr>
            <w:tcW w:w="4251" w:type="dxa"/>
          </w:tcPr>
          <w:p w14:paraId="335A2B6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365.021</w:t>
            </w:r>
          </w:p>
          <w:p w14:paraId="335A2B6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CONTACT QUALIFIER</w:t>
            </w:r>
          </w:p>
        </w:tc>
        <w:tc>
          <w:tcPr>
            <w:tcW w:w="5099" w:type="dxa"/>
          </w:tcPr>
          <w:p w14:paraId="335A2B6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^IBE(365.021,</w:t>
            </w:r>
          </w:p>
          <w:p w14:paraId="335A2B67" w14:textId="77777777" w:rsidR="006914D7" w:rsidRPr="0002501E" w:rsidRDefault="006914D7" w:rsidP="00A97C95">
            <w:pPr>
              <w:rPr>
                <w:rFonts w:ascii="Times New Roman" w:hAnsi="Times New Roman"/>
                <w:sz w:val="22"/>
                <w:szCs w:val="22"/>
              </w:rPr>
            </w:pPr>
            <w:r w:rsidRPr="0002501E">
              <w:rPr>
                <w:rFonts w:ascii="Times New Roman" w:hAnsi="Times New Roman"/>
                <w:sz w:val="22"/>
                <w:szCs w:val="22"/>
              </w:rPr>
              <w:t>This file contains all the corresponding X.12 codes which identify a method for contact.</w:t>
            </w:r>
          </w:p>
          <w:p w14:paraId="335A2B68" w14:textId="77777777" w:rsidR="006914D7" w:rsidRPr="0002501E" w:rsidRDefault="006914D7" w:rsidP="00A97C95">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6F" w14:textId="77777777" w:rsidTr="00B65B79">
        <w:trPr>
          <w:cantSplit/>
        </w:trPr>
        <w:tc>
          <w:tcPr>
            <w:tcW w:w="4251" w:type="dxa"/>
          </w:tcPr>
          <w:p w14:paraId="335A2B6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365.022</w:t>
            </w:r>
          </w:p>
          <w:p w14:paraId="335A2B6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ENTITY IDENTIFIER CODE</w:t>
            </w:r>
          </w:p>
        </w:tc>
        <w:tc>
          <w:tcPr>
            <w:tcW w:w="5099" w:type="dxa"/>
          </w:tcPr>
          <w:p w14:paraId="335A2B6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^IBE(365.022,</w:t>
            </w:r>
          </w:p>
          <w:p w14:paraId="335A2B6D" w14:textId="77777777" w:rsidR="006914D7" w:rsidRPr="0002501E" w:rsidRDefault="006914D7" w:rsidP="00A97C95">
            <w:pPr>
              <w:rPr>
                <w:rFonts w:ascii="Times New Roman" w:hAnsi="Times New Roman"/>
                <w:sz w:val="22"/>
                <w:szCs w:val="22"/>
              </w:rPr>
            </w:pPr>
            <w:r w:rsidRPr="0002501E">
              <w:rPr>
                <w:rFonts w:ascii="Times New Roman" w:hAnsi="Times New Roman"/>
                <w:sz w:val="22"/>
                <w:szCs w:val="22"/>
              </w:rPr>
              <w:t>This file contains all the corresponding X.12 codes which identify an eligibility/benefit entity.</w:t>
            </w:r>
          </w:p>
          <w:p w14:paraId="335A2B6E" w14:textId="77777777" w:rsidR="006914D7" w:rsidRPr="0002501E" w:rsidRDefault="006914D7" w:rsidP="00A97C95">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75" w14:textId="77777777" w:rsidTr="00B65B79">
        <w:trPr>
          <w:cantSplit/>
        </w:trPr>
        <w:tc>
          <w:tcPr>
            <w:tcW w:w="4251" w:type="dxa"/>
          </w:tcPr>
          <w:p w14:paraId="335A2B7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365.023</w:t>
            </w:r>
          </w:p>
          <w:p w14:paraId="335A2B7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IDENTIFICATION QUALIFIER</w:t>
            </w:r>
          </w:p>
        </w:tc>
        <w:tc>
          <w:tcPr>
            <w:tcW w:w="5099" w:type="dxa"/>
          </w:tcPr>
          <w:p w14:paraId="335A2B7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^IBE(365.023,</w:t>
            </w:r>
          </w:p>
          <w:p w14:paraId="335A2B73" w14:textId="77777777" w:rsidR="006914D7" w:rsidRPr="0002501E" w:rsidRDefault="006914D7" w:rsidP="00A97C95">
            <w:pPr>
              <w:rPr>
                <w:rFonts w:ascii="Times New Roman" w:hAnsi="Times New Roman"/>
                <w:sz w:val="22"/>
                <w:szCs w:val="22"/>
              </w:rPr>
            </w:pPr>
            <w:r w:rsidRPr="0002501E">
              <w:rPr>
                <w:rFonts w:ascii="Times New Roman" w:hAnsi="Times New Roman"/>
                <w:sz w:val="22"/>
                <w:szCs w:val="22"/>
              </w:rPr>
              <w:t>This file contains all the corresponding X.12 codes for identification qualifiers.</w:t>
            </w:r>
          </w:p>
          <w:p w14:paraId="335A2B74" w14:textId="77777777" w:rsidR="006914D7" w:rsidRPr="0002501E" w:rsidRDefault="006914D7" w:rsidP="00A97C95">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7B" w14:textId="77777777" w:rsidTr="00B65B79">
        <w:trPr>
          <w:cantSplit/>
        </w:trPr>
        <w:tc>
          <w:tcPr>
            <w:tcW w:w="4251" w:type="dxa"/>
          </w:tcPr>
          <w:p w14:paraId="335A2B7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365.024</w:t>
            </w:r>
          </w:p>
          <w:p w14:paraId="335A2B77"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PROVIDER CODE</w:t>
            </w:r>
          </w:p>
        </w:tc>
        <w:tc>
          <w:tcPr>
            <w:tcW w:w="5099" w:type="dxa"/>
          </w:tcPr>
          <w:p w14:paraId="335A2B7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^IBE(365.024,</w:t>
            </w:r>
          </w:p>
          <w:p w14:paraId="335A2B79" w14:textId="77777777" w:rsidR="006914D7" w:rsidRPr="0002501E" w:rsidRDefault="006914D7" w:rsidP="00DB4767">
            <w:pPr>
              <w:rPr>
                <w:rFonts w:ascii="Times New Roman" w:hAnsi="Times New Roman"/>
                <w:sz w:val="22"/>
                <w:szCs w:val="22"/>
              </w:rPr>
            </w:pPr>
            <w:r w:rsidRPr="0002501E">
              <w:rPr>
                <w:rFonts w:ascii="Times New Roman" w:hAnsi="Times New Roman"/>
                <w:sz w:val="22"/>
                <w:szCs w:val="22"/>
              </w:rPr>
              <w:t>This file contains all the corresponding X.12 codes which identify a provider.</w:t>
            </w:r>
          </w:p>
          <w:p w14:paraId="335A2B7A" w14:textId="77777777" w:rsidR="006914D7" w:rsidRPr="0002501E" w:rsidRDefault="006914D7" w:rsidP="00DB4767">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81" w14:textId="77777777" w:rsidTr="00B65B79">
        <w:trPr>
          <w:cantSplit/>
        </w:trPr>
        <w:tc>
          <w:tcPr>
            <w:tcW w:w="4251" w:type="dxa"/>
          </w:tcPr>
          <w:p w14:paraId="335A2B7C"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365.025</w:t>
            </w:r>
          </w:p>
          <w:p w14:paraId="335A2B7D"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DELIVERY FREQUENCY CODE</w:t>
            </w:r>
          </w:p>
        </w:tc>
        <w:tc>
          <w:tcPr>
            <w:tcW w:w="5099" w:type="dxa"/>
          </w:tcPr>
          <w:p w14:paraId="335A2B7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^IBE(365.025,</w:t>
            </w:r>
          </w:p>
          <w:p w14:paraId="335A2B7F" w14:textId="77777777" w:rsidR="006914D7" w:rsidRPr="0002501E" w:rsidRDefault="006914D7" w:rsidP="00DB4767">
            <w:pPr>
              <w:rPr>
                <w:rFonts w:ascii="Times New Roman" w:hAnsi="Times New Roman"/>
                <w:sz w:val="22"/>
                <w:szCs w:val="22"/>
              </w:rPr>
            </w:pPr>
            <w:r w:rsidRPr="0002501E">
              <w:rPr>
                <w:rFonts w:ascii="Times New Roman" w:hAnsi="Times New Roman"/>
                <w:sz w:val="22"/>
                <w:szCs w:val="22"/>
              </w:rPr>
              <w:t>This file contains all the corresponding X.12 codes for delivery frequency.</w:t>
            </w:r>
          </w:p>
          <w:p w14:paraId="335A2B80" w14:textId="77777777" w:rsidR="006914D7" w:rsidRPr="0002501E" w:rsidRDefault="006914D7" w:rsidP="00DB4767">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87" w14:textId="77777777" w:rsidTr="00B65B79">
        <w:trPr>
          <w:cantSplit/>
        </w:trPr>
        <w:tc>
          <w:tcPr>
            <w:tcW w:w="4251" w:type="dxa"/>
          </w:tcPr>
          <w:p w14:paraId="335A2B82"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365.026</w:t>
            </w:r>
          </w:p>
          <w:p w14:paraId="335A2B83"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DATE QUALIFIER</w:t>
            </w:r>
          </w:p>
        </w:tc>
        <w:tc>
          <w:tcPr>
            <w:tcW w:w="5099" w:type="dxa"/>
          </w:tcPr>
          <w:p w14:paraId="335A2B8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^IBE(365.026,</w:t>
            </w:r>
          </w:p>
          <w:p w14:paraId="335A2B85" w14:textId="77777777" w:rsidR="006914D7" w:rsidRPr="0002501E" w:rsidRDefault="006914D7" w:rsidP="00DB4767">
            <w:pPr>
              <w:rPr>
                <w:rFonts w:ascii="Times New Roman" w:hAnsi="Times New Roman"/>
                <w:sz w:val="22"/>
                <w:szCs w:val="22"/>
              </w:rPr>
            </w:pPr>
            <w:r w:rsidRPr="0002501E">
              <w:rPr>
                <w:rFonts w:ascii="Times New Roman" w:hAnsi="Times New Roman"/>
                <w:sz w:val="22"/>
                <w:szCs w:val="22"/>
              </w:rPr>
              <w:t>This file contains all the corresponding X.12 codes for date/time qualifiers.</w:t>
            </w:r>
          </w:p>
          <w:p w14:paraId="335A2B86" w14:textId="77777777" w:rsidR="006914D7" w:rsidRPr="0002501E" w:rsidRDefault="006914D7" w:rsidP="00DB4767">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8D" w14:textId="77777777" w:rsidTr="00B65B79">
        <w:trPr>
          <w:cantSplit/>
        </w:trPr>
        <w:tc>
          <w:tcPr>
            <w:tcW w:w="4251" w:type="dxa"/>
          </w:tcPr>
          <w:p w14:paraId="335A2B88" w14:textId="77777777" w:rsidR="006914D7" w:rsidRDefault="006914D7" w:rsidP="00C91C80">
            <w:pPr>
              <w:rPr>
                <w:rFonts w:ascii="Times New Roman" w:hAnsi="Times New Roman"/>
                <w:sz w:val="22"/>
                <w:szCs w:val="22"/>
              </w:rPr>
            </w:pPr>
            <w:r>
              <w:rPr>
                <w:rFonts w:ascii="Times New Roman" w:hAnsi="Times New Roman"/>
                <w:sz w:val="22"/>
                <w:szCs w:val="22"/>
              </w:rPr>
              <w:t>365.027</w:t>
            </w:r>
          </w:p>
          <w:p w14:paraId="335A2B89"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X12 271 LOOP ID</w:t>
            </w:r>
          </w:p>
        </w:tc>
        <w:tc>
          <w:tcPr>
            <w:tcW w:w="5099" w:type="dxa"/>
          </w:tcPr>
          <w:p w14:paraId="335A2B8A" w14:textId="77777777" w:rsidR="006914D7" w:rsidRDefault="006914D7" w:rsidP="00C91C80">
            <w:pPr>
              <w:rPr>
                <w:rFonts w:ascii="Times New Roman" w:hAnsi="Times New Roman"/>
                <w:sz w:val="22"/>
                <w:szCs w:val="22"/>
              </w:rPr>
            </w:pPr>
            <w:r>
              <w:rPr>
                <w:rFonts w:ascii="Times New Roman" w:hAnsi="Times New Roman"/>
                <w:sz w:val="22"/>
                <w:szCs w:val="22"/>
              </w:rPr>
              <w:t>^IBE(365.027,</w:t>
            </w:r>
          </w:p>
          <w:p w14:paraId="335A2B8B"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loop IDs.  It is a dictionary to map X12 codes to their corresponding values.  The codes are used to parse inbound type 271 messages, among others.  HIPAA loop IDs come from FSC as part of 271 response message.</w:t>
            </w:r>
          </w:p>
          <w:p w14:paraId="335A2B8C"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93" w14:textId="77777777" w:rsidTr="00B65B79">
        <w:trPr>
          <w:cantSplit/>
        </w:trPr>
        <w:tc>
          <w:tcPr>
            <w:tcW w:w="4251" w:type="dxa"/>
          </w:tcPr>
          <w:p w14:paraId="335A2B8E"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lastRenderedPageBreak/>
              <w:t>365.028</w:t>
            </w:r>
          </w:p>
          <w:p w14:paraId="335A2B8F"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REFERENCE IDENTIFICATION</w:t>
            </w:r>
          </w:p>
        </w:tc>
        <w:tc>
          <w:tcPr>
            <w:tcW w:w="5099" w:type="dxa"/>
          </w:tcPr>
          <w:p w14:paraId="335A2B9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^IBE(365.028,</w:t>
            </w:r>
          </w:p>
          <w:p w14:paraId="335A2B91" w14:textId="77777777" w:rsidR="006914D7" w:rsidRPr="0002501E" w:rsidRDefault="006914D7" w:rsidP="00DB4767">
            <w:pPr>
              <w:rPr>
                <w:rFonts w:ascii="Times New Roman" w:hAnsi="Times New Roman"/>
                <w:sz w:val="22"/>
                <w:szCs w:val="22"/>
              </w:rPr>
            </w:pPr>
            <w:r w:rsidRPr="0002501E">
              <w:rPr>
                <w:rFonts w:ascii="Times New Roman" w:hAnsi="Times New Roman"/>
                <w:sz w:val="22"/>
                <w:szCs w:val="22"/>
              </w:rPr>
              <w:t>This file contains all the corresponding X.12 codes for reference identification codes.</w:t>
            </w:r>
          </w:p>
          <w:p w14:paraId="335A2B92" w14:textId="77777777" w:rsidR="006914D7" w:rsidRPr="0002501E" w:rsidRDefault="006914D7" w:rsidP="00DB4767">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99" w14:textId="77777777" w:rsidTr="00B65B79">
        <w:trPr>
          <w:cantSplit/>
        </w:trPr>
        <w:tc>
          <w:tcPr>
            <w:tcW w:w="4251" w:type="dxa"/>
          </w:tcPr>
          <w:p w14:paraId="335A2B9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365.029</w:t>
            </w:r>
            <w:r w:rsidRPr="0002501E">
              <w:rPr>
                <w:rFonts w:ascii="Times New Roman" w:hAnsi="Times New Roman"/>
                <w:sz w:val="22"/>
                <w:szCs w:val="22"/>
              </w:rPr>
              <w:tab/>
            </w:r>
          </w:p>
          <w:p w14:paraId="335A2B9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UNITS OF MEASUREMENT</w:t>
            </w:r>
          </w:p>
        </w:tc>
        <w:tc>
          <w:tcPr>
            <w:tcW w:w="5099" w:type="dxa"/>
          </w:tcPr>
          <w:p w14:paraId="335A2B96"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^IBE(365.029,</w:t>
            </w:r>
          </w:p>
          <w:p w14:paraId="335A2B9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Units of measurement.</w:t>
            </w:r>
          </w:p>
          <w:p w14:paraId="335A2B98"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9F" w14:textId="77777777" w:rsidTr="00B65B79">
        <w:trPr>
          <w:cantSplit/>
        </w:trPr>
        <w:tc>
          <w:tcPr>
            <w:tcW w:w="4251" w:type="dxa"/>
          </w:tcPr>
          <w:p w14:paraId="335A2B9A"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365.031</w:t>
            </w:r>
            <w:r w:rsidRPr="0002501E">
              <w:rPr>
                <w:rFonts w:ascii="Times New Roman" w:hAnsi="Times New Roman"/>
                <w:sz w:val="22"/>
                <w:szCs w:val="22"/>
              </w:rPr>
              <w:tab/>
            </w:r>
          </w:p>
          <w:p w14:paraId="335A2B9B"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X12 271 ENTITY RELATIONSHIP CODE</w:t>
            </w:r>
          </w:p>
        </w:tc>
        <w:tc>
          <w:tcPr>
            <w:tcW w:w="5099" w:type="dxa"/>
          </w:tcPr>
          <w:p w14:paraId="335A2B9C"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^IBE(365.031,</w:t>
            </w:r>
          </w:p>
          <w:p w14:paraId="335A2B9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Entity Relationship codes.</w:t>
            </w:r>
          </w:p>
          <w:p w14:paraId="335A2B9E"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A5" w14:textId="77777777" w:rsidTr="00B65B79">
        <w:trPr>
          <w:cantSplit/>
        </w:trPr>
        <w:tc>
          <w:tcPr>
            <w:tcW w:w="4251" w:type="dxa"/>
          </w:tcPr>
          <w:p w14:paraId="335A2BA0"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365.032</w:t>
            </w:r>
            <w:r w:rsidRPr="0002501E">
              <w:rPr>
                <w:rFonts w:ascii="Times New Roman" w:hAnsi="Times New Roman"/>
                <w:sz w:val="22"/>
                <w:szCs w:val="22"/>
              </w:rPr>
              <w:tab/>
            </w:r>
          </w:p>
          <w:p w14:paraId="335A2BA1"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X12 271 DATE FORMAT QUALIFIER</w:t>
            </w:r>
          </w:p>
        </w:tc>
        <w:tc>
          <w:tcPr>
            <w:tcW w:w="5099" w:type="dxa"/>
          </w:tcPr>
          <w:p w14:paraId="335A2BA2"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^IBE(365.032,</w:t>
            </w:r>
          </w:p>
          <w:p w14:paraId="335A2BA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date format qualifiers.</w:t>
            </w:r>
          </w:p>
          <w:p w14:paraId="335A2BA4"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AB" w14:textId="77777777" w:rsidTr="00B65B79">
        <w:trPr>
          <w:cantSplit/>
        </w:trPr>
        <w:tc>
          <w:tcPr>
            <w:tcW w:w="4251" w:type="dxa"/>
          </w:tcPr>
          <w:p w14:paraId="335A2BA6"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365.033</w:t>
            </w:r>
            <w:r w:rsidRPr="0002501E">
              <w:rPr>
                <w:rFonts w:ascii="Times New Roman" w:hAnsi="Times New Roman"/>
                <w:sz w:val="22"/>
                <w:szCs w:val="22"/>
              </w:rPr>
              <w:tab/>
            </w:r>
          </w:p>
          <w:p w14:paraId="335A2BA7"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X12 271 YES/NO RESPONSE CODE</w:t>
            </w:r>
          </w:p>
        </w:tc>
        <w:tc>
          <w:tcPr>
            <w:tcW w:w="5099" w:type="dxa"/>
          </w:tcPr>
          <w:p w14:paraId="335A2BA8"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^IBE(365.033,</w:t>
            </w:r>
          </w:p>
          <w:p w14:paraId="335A2BA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corresponding X.12 271 YES/NO condition or Response codes.</w:t>
            </w:r>
          </w:p>
          <w:p w14:paraId="335A2BAA"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B1" w14:textId="77777777" w:rsidTr="00B65B79">
        <w:trPr>
          <w:cantSplit/>
        </w:trPr>
        <w:tc>
          <w:tcPr>
            <w:tcW w:w="4251" w:type="dxa"/>
          </w:tcPr>
          <w:p w14:paraId="335A2BAC"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365.034</w:t>
            </w:r>
            <w:r w:rsidRPr="0002501E">
              <w:rPr>
                <w:rFonts w:ascii="Times New Roman" w:hAnsi="Times New Roman"/>
                <w:sz w:val="22"/>
                <w:szCs w:val="22"/>
              </w:rPr>
              <w:tab/>
            </w:r>
          </w:p>
          <w:p w14:paraId="335A2BAD"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X12 271 LOCATION QUALIFER</w:t>
            </w:r>
          </w:p>
        </w:tc>
        <w:tc>
          <w:tcPr>
            <w:tcW w:w="5099" w:type="dxa"/>
          </w:tcPr>
          <w:p w14:paraId="335A2BAE" w14:textId="77777777" w:rsidR="006914D7" w:rsidRPr="0002501E" w:rsidRDefault="006914D7" w:rsidP="004F5BF2">
            <w:pPr>
              <w:rPr>
                <w:rFonts w:ascii="Times New Roman" w:hAnsi="Times New Roman"/>
                <w:sz w:val="22"/>
                <w:szCs w:val="22"/>
              </w:rPr>
            </w:pPr>
            <w:r w:rsidRPr="0002501E">
              <w:rPr>
                <w:rFonts w:ascii="Times New Roman" w:hAnsi="Times New Roman"/>
                <w:sz w:val="22"/>
                <w:szCs w:val="22"/>
              </w:rPr>
              <w:t>^IBE(365.034,</w:t>
            </w:r>
          </w:p>
          <w:p w14:paraId="335A2BA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Location Qualifiers.</w:t>
            </w:r>
          </w:p>
          <w:p w14:paraId="335A2BB0"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B7" w14:textId="77777777" w:rsidTr="00B65B79">
        <w:trPr>
          <w:cantSplit/>
        </w:trPr>
        <w:tc>
          <w:tcPr>
            <w:tcW w:w="4251" w:type="dxa"/>
          </w:tcPr>
          <w:p w14:paraId="335A2BB2" w14:textId="77777777" w:rsidR="006914D7" w:rsidRPr="0002501E" w:rsidRDefault="006914D7" w:rsidP="004F5BF2">
            <w:pPr>
              <w:rPr>
                <w:rFonts w:ascii="Times New Roman" w:hAnsi="Times New Roman"/>
                <w:sz w:val="22"/>
                <w:szCs w:val="22"/>
              </w:rPr>
            </w:pPr>
            <w:r w:rsidRPr="0002501E">
              <w:rPr>
                <w:rFonts w:ascii="Times New Roman" w:hAnsi="Times New Roman"/>
                <w:sz w:val="22"/>
                <w:szCs w:val="22"/>
              </w:rPr>
              <w:t>365.035</w:t>
            </w:r>
            <w:r w:rsidRPr="0002501E">
              <w:rPr>
                <w:rFonts w:ascii="Times New Roman" w:hAnsi="Times New Roman"/>
                <w:sz w:val="22"/>
                <w:szCs w:val="22"/>
              </w:rPr>
              <w:tab/>
            </w:r>
          </w:p>
          <w:p w14:paraId="335A2BB3" w14:textId="77777777" w:rsidR="006914D7" w:rsidRPr="0002501E" w:rsidRDefault="006914D7" w:rsidP="004F5BF2">
            <w:pPr>
              <w:rPr>
                <w:rFonts w:ascii="Times New Roman" w:hAnsi="Times New Roman"/>
                <w:sz w:val="22"/>
                <w:szCs w:val="22"/>
              </w:rPr>
            </w:pPr>
            <w:r w:rsidRPr="0002501E">
              <w:rPr>
                <w:rFonts w:ascii="Times New Roman" w:hAnsi="Times New Roman"/>
                <w:sz w:val="22"/>
                <w:szCs w:val="22"/>
              </w:rPr>
              <w:t>X12 271 PROCEDURE CODING METHOD</w:t>
            </w:r>
          </w:p>
        </w:tc>
        <w:tc>
          <w:tcPr>
            <w:tcW w:w="5099" w:type="dxa"/>
          </w:tcPr>
          <w:p w14:paraId="335A2BB4" w14:textId="77777777" w:rsidR="006914D7" w:rsidRPr="0002501E" w:rsidRDefault="006914D7" w:rsidP="004F5BF2">
            <w:pPr>
              <w:rPr>
                <w:rFonts w:ascii="Times New Roman" w:hAnsi="Times New Roman"/>
                <w:sz w:val="22"/>
                <w:szCs w:val="22"/>
              </w:rPr>
            </w:pPr>
            <w:r w:rsidRPr="0002501E">
              <w:rPr>
                <w:rFonts w:ascii="Times New Roman" w:hAnsi="Times New Roman"/>
                <w:sz w:val="22"/>
                <w:szCs w:val="22"/>
              </w:rPr>
              <w:t>^IBE(365.035,</w:t>
            </w:r>
          </w:p>
          <w:p w14:paraId="335A2BB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procedure coding methods.</w:t>
            </w:r>
          </w:p>
          <w:p w14:paraId="335A2BB6"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BD" w14:textId="77777777" w:rsidTr="00B65B79">
        <w:trPr>
          <w:cantSplit/>
        </w:trPr>
        <w:tc>
          <w:tcPr>
            <w:tcW w:w="4251" w:type="dxa"/>
          </w:tcPr>
          <w:p w14:paraId="335A2BB8"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365.036</w:t>
            </w:r>
            <w:r w:rsidRPr="0002501E">
              <w:rPr>
                <w:rFonts w:ascii="Times New Roman" w:hAnsi="Times New Roman"/>
                <w:sz w:val="22"/>
                <w:szCs w:val="22"/>
              </w:rPr>
              <w:tab/>
            </w:r>
          </w:p>
          <w:p w14:paraId="335A2BB9"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X12 271 DELIVERY PATTERN</w:t>
            </w:r>
          </w:p>
        </w:tc>
        <w:tc>
          <w:tcPr>
            <w:tcW w:w="5099" w:type="dxa"/>
          </w:tcPr>
          <w:p w14:paraId="335A2BBA"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^IBE(365.036,</w:t>
            </w:r>
          </w:p>
          <w:p w14:paraId="335A2BB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Delivery Pattern codes.</w:t>
            </w:r>
          </w:p>
          <w:p w14:paraId="335A2BBC"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C3" w14:textId="77777777" w:rsidTr="00B65B79">
        <w:trPr>
          <w:cantSplit/>
        </w:trPr>
        <w:tc>
          <w:tcPr>
            <w:tcW w:w="4251" w:type="dxa"/>
          </w:tcPr>
          <w:p w14:paraId="335A2BBE"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365.037</w:t>
            </w:r>
            <w:r w:rsidRPr="0002501E">
              <w:rPr>
                <w:rFonts w:ascii="Times New Roman" w:hAnsi="Times New Roman"/>
                <w:sz w:val="22"/>
                <w:szCs w:val="22"/>
              </w:rPr>
              <w:tab/>
            </w:r>
          </w:p>
          <w:p w14:paraId="335A2BBF"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X12 271 PATIENT RELATIONSHIP</w:t>
            </w:r>
          </w:p>
        </w:tc>
        <w:tc>
          <w:tcPr>
            <w:tcW w:w="5099" w:type="dxa"/>
          </w:tcPr>
          <w:p w14:paraId="335A2BC0"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^IBE(365.037,</w:t>
            </w:r>
          </w:p>
          <w:p w14:paraId="335A2BC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patient relationship codes.</w:t>
            </w:r>
          </w:p>
          <w:p w14:paraId="335A2BC2"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C9" w14:textId="77777777" w:rsidTr="00B65B79">
        <w:trPr>
          <w:cantSplit/>
        </w:trPr>
        <w:tc>
          <w:tcPr>
            <w:tcW w:w="4251" w:type="dxa"/>
          </w:tcPr>
          <w:p w14:paraId="335A2BC4"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lastRenderedPageBreak/>
              <w:t>365.038</w:t>
            </w:r>
            <w:r w:rsidRPr="0002501E">
              <w:rPr>
                <w:rFonts w:ascii="Times New Roman" w:hAnsi="Times New Roman"/>
                <w:sz w:val="22"/>
                <w:szCs w:val="22"/>
              </w:rPr>
              <w:tab/>
            </w:r>
          </w:p>
          <w:p w14:paraId="335A2BC5"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X12 271 INJURY CATEGORY</w:t>
            </w:r>
          </w:p>
        </w:tc>
        <w:tc>
          <w:tcPr>
            <w:tcW w:w="5099" w:type="dxa"/>
          </w:tcPr>
          <w:p w14:paraId="335A2BC6"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^IBE(365.038,</w:t>
            </w:r>
          </w:p>
          <w:p w14:paraId="335A2BC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Nature of Injury Category codes.</w:t>
            </w:r>
          </w:p>
          <w:p w14:paraId="335A2BC8"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CF" w14:textId="77777777" w:rsidTr="00B65B79">
        <w:trPr>
          <w:cantSplit/>
        </w:trPr>
        <w:tc>
          <w:tcPr>
            <w:tcW w:w="4251" w:type="dxa"/>
          </w:tcPr>
          <w:p w14:paraId="335A2BCA"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365.039</w:t>
            </w:r>
            <w:r w:rsidRPr="0002501E">
              <w:rPr>
                <w:rFonts w:ascii="Times New Roman" w:hAnsi="Times New Roman"/>
                <w:sz w:val="22"/>
                <w:szCs w:val="22"/>
              </w:rPr>
              <w:tab/>
            </w:r>
          </w:p>
          <w:p w14:paraId="335A2BCB"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MILITARY PERSONNEL INFO STATUS CODE</w:t>
            </w:r>
          </w:p>
        </w:tc>
        <w:tc>
          <w:tcPr>
            <w:tcW w:w="5099" w:type="dxa"/>
          </w:tcPr>
          <w:p w14:paraId="335A2BCC"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^IBE(365.039,</w:t>
            </w:r>
          </w:p>
          <w:p w14:paraId="335A2BC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military personnel information status codes.</w:t>
            </w:r>
          </w:p>
          <w:p w14:paraId="335A2BCE"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D5" w14:textId="77777777" w:rsidTr="00B65B79">
        <w:trPr>
          <w:cantSplit/>
        </w:trPr>
        <w:tc>
          <w:tcPr>
            <w:tcW w:w="4251" w:type="dxa"/>
          </w:tcPr>
          <w:p w14:paraId="335A2BD0"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365.041</w:t>
            </w:r>
            <w:r w:rsidRPr="0002501E">
              <w:rPr>
                <w:rFonts w:ascii="Times New Roman" w:hAnsi="Times New Roman"/>
                <w:sz w:val="22"/>
                <w:szCs w:val="22"/>
              </w:rPr>
              <w:tab/>
            </w:r>
          </w:p>
          <w:p w14:paraId="335A2BD1"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MILITARY GOVT SERVICE AFFILIATION</w:t>
            </w:r>
          </w:p>
        </w:tc>
        <w:tc>
          <w:tcPr>
            <w:tcW w:w="5099" w:type="dxa"/>
          </w:tcPr>
          <w:p w14:paraId="335A2BD2"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^IBE(365.041,</w:t>
            </w:r>
          </w:p>
          <w:p w14:paraId="335A2BD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military personnel information government service affiliation codes.</w:t>
            </w:r>
          </w:p>
          <w:p w14:paraId="335A2BD4"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DB" w14:textId="77777777" w:rsidTr="00B65B79">
        <w:trPr>
          <w:cantSplit/>
        </w:trPr>
        <w:tc>
          <w:tcPr>
            <w:tcW w:w="4251" w:type="dxa"/>
          </w:tcPr>
          <w:p w14:paraId="335A2BD6"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365.042</w:t>
            </w:r>
            <w:r w:rsidRPr="0002501E">
              <w:rPr>
                <w:rFonts w:ascii="Times New Roman" w:hAnsi="Times New Roman"/>
                <w:sz w:val="22"/>
                <w:szCs w:val="22"/>
              </w:rPr>
              <w:tab/>
            </w:r>
          </w:p>
          <w:p w14:paraId="335A2BD7"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MILITARY SERVICE RANK</w:t>
            </w:r>
          </w:p>
        </w:tc>
        <w:tc>
          <w:tcPr>
            <w:tcW w:w="5099" w:type="dxa"/>
          </w:tcPr>
          <w:p w14:paraId="335A2BD8"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^IBE(365.042,</w:t>
            </w:r>
          </w:p>
          <w:p w14:paraId="335A2BD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military personnel information rank codes.</w:t>
            </w:r>
          </w:p>
          <w:p w14:paraId="335A2BDA"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E1" w14:textId="77777777" w:rsidTr="00B65B79">
        <w:trPr>
          <w:cantSplit/>
        </w:trPr>
        <w:tc>
          <w:tcPr>
            <w:tcW w:w="4251" w:type="dxa"/>
          </w:tcPr>
          <w:p w14:paraId="335A2BDC"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365.043</w:t>
            </w:r>
            <w:r w:rsidRPr="0002501E">
              <w:rPr>
                <w:rFonts w:ascii="Times New Roman" w:hAnsi="Times New Roman"/>
                <w:sz w:val="22"/>
                <w:szCs w:val="22"/>
              </w:rPr>
              <w:tab/>
            </w:r>
          </w:p>
          <w:p w14:paraId="335A2BDD"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ENTITY TYPE QUALIFIER</w:t>
            </w:r>
          </w:p>
        </w:tc>
        <w:tc>
          <w:tcPr>
            <w:tcW w:w="5099" w:type="dxa"/>
          </w:tcPr>
          <w:p w14:paraId="335A2BDE"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^IBE(365.043,</w:t>
            </w:r>
          </w:p>
          <w:p w14:paraId="335A2BD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Entity Type Qualifiers.</w:t>
            </w:r>
          </w:p>
          <w:p w14:paraId="335A2BE0"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E7" w14:textId="77777777" w:rsidTr="00B65B79">
        <w:trPr>
          <w:cantSplit/>
        </w:trPr>
        <w:tc>
          <w:tcPr>
            <w:tcW w:w="4251" w:type="dxa"/>
          </w:tcPr>
          <w:p w14:paraId="335A2BE2"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365.044</w:t>
            </w:r>
            <w:r w:rsidRPr="0002501E">
              <w:rPr>
                <w:rFonts w:ascii="Times New Roman" w:hAnsi="Times New Roman"/>
                <w:sz w:val="22"/>
                <w:szCs w:val="22"/>
              </w:rPr>
              <w:tab/>
            </w:r>
          </w:p>
          <w:p w14:paraId="335A2BE3"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CODE LIST QUALIFIER</w:t>
            </w:r>
          </w:p>
        </w:tc>
        <w:tc>
          <w:tcPr>
            <w:tcW w:w="5099" w:type="dxa"/>
          </w:tcPr>
          <w:p w14:paraId="335A2BE4"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^IBE(365.044,</w:t>
            </w:r>
          </w:p>
          <w:p w14:paraId="335A2BE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code list qualifiers.</w:t>
            </w:r>
          </w:p>
          <w:p w14:paraId="335A2BE6"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ED" w14:textId="77777777" w:rsidTr="00B65B79">
        <w:trPr>
          <w:cantSplit/>
        </w:trPr>
        <w:tc>
          <w:tcPr>
            <w:tcW w:w="4251" w:type="dxa"/>
          </w:tcPr>
          <w:p w14:paraId="335A2BE8"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365.045</w:t>
            </w:r>
          </w:p>
          <w:p w14:paraId="335A2BE9"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NATURE OF INJURY CODES</w:t>
            </w:r>
          </w:p>
        </w:tc>
        <w:tc>
          <w:tcPr>
            <w:tcW w:w="5099" w:type="dxa"/>
          </w:tcPr>
          <w:p w14:paraId="335A2BEA"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^IBE(365.045,</w:t>
            </w:r>
          </w:p>
          <w:p w14:paraId="335A2BE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NATURE OF INJURY CODES.</w:t>
            </w:r>
          </w:p>
          <w:p w14:paraId="335A2BEC"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F3" w14:textId="77777777" w:rsidTr="00B65B79">
        <w:trPr>
          <w:cantSplit/>
        </w:trPr>
        <w:tc>
          <w:tcPr>
            <w:tcW w:w="4251" w:type="dxa"/>
          </w:tcPr>
          <w:p w14:paraId="335A2BEE" w14:textId="77777777" w:rsidR="006914D7" w:rsidRPr="0002501E" w:rsidRDefault="006914D7" w:rsidP="004D0A6F">
            <w:pPr>
              <w:rPr>
                <w:rFonts w:ascii="Times New Roman" w:hAnsi="Times New Roman"/>
                <w:sz w:val="22"/>
                <w:szCs w:val="22"/>
              </w:rPr>
            </w:pPr>
            <w:r w:rsidRPr="0002501E">
              <w:rPr>
                <w:rFonts w:ascii="Times New Roman" w:hAnsi="Times New Roman"/>
                <w:sz w:val="22"/>
                <w:szCs w:val="22"/>
              </w:rPr>
              <w:t>365.046</w:t>
            </w:r>
          </w:p>
          <w:p w14:paraId="335A2BEF" w14:textId="77777777" w:rsidR="006914D7" w:rsidRPr="0002501E" w:rsidRDefault="006914D7" w:rsidP="004D0A6F">
            <w:pPr>
              <w:rPr>
                <w:rFonts w:ascii="Times New Roman" w:hAnsi="Times New Roman"/>
                <w:sz w:val="22"/>
                <w:szCs w:val="22"/>
              </w:rPr>
            </w:pPr>
            <w:r w:rsidRPr="0002501E">
              <w:rPr>
                <w:rFonts w:ascii="Times New Roman" w:hAnsi="Times New Roman"/>
                <w:sz w:val="22"/>
                <w:szCs w:val="22"/>
              </w:rPr>
              <w:t>X12 271 MILITARY EMPLOYMENT STATUS CODE</w:t>
            </w:r>
          </w:p>
        </w:tc>
        <w:tc>
          <w:tcPr>
            <w:tcW w:w="5099" w:type="dxa"/>
          </w:tcPr>
          <w:p w14:paraId="335A2BF0" w14:textId="77777777" w:rsidR="006914D7" w:rsidRPr="0002501E" w:rsidRDefault="006914D7" w:rsidP="004D0A6F">
            <w:pPr>
              <w:rPr>
                <w:rFonts w:ascii="Times New Roman" w:hAnsi="Times New Roman"/>
                <w:sz w:val="22"/>
                <w:szCs w:val="22"/>
              </w:rPr>
            </w:pPr>
            <w:r w:rsidRPr="0002501E">
              <w:rPr>
                <w:rFonts w:ascii="Times New Roman" w:hAnsi="Times New Roman"/>
                <w:sz w:val="22"/>
                <w:szCs w:val="22"/>
              </w:rPr>
              <w:t>^IBE(365.046,</w:t>
            </w:r>
          </w:p>
          <w:p w14:paraId="335A2BF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MPI employment status codes.</w:t>
            </w:r>
          </w:p>
          <w:p w14:paraId="335A2BF2"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F9" w14:textId="77777777" w:rsidTr="00B65B79">
        <w:trPr>
          <w:cantSplit/>
        </w:trPr>
        <w:tc>
          <w:tcPr>
            <w:tcW w:w="4251" w:type="dxa"/>
          </w:tcPr>
          <w:p w14:paraId="335A2BF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365.1</w:t>
            </w:r>
          </w:p>
          <w:p w14:paraId="335A2BF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IIV TRANSMISSION QUEUE</w:t>
            </w:r>
          </w:p>
        </w:tc>
        <w:tc>
          <w:tcPr>
            <w:tcW w:w="5099" w:type="dxa"/>
          </w:tcPr>
          <w:p w14:paraId="335A2BF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^IBCN(365.1,</w:t>
            </w:r>
          </w:p>
          <w:p w14:paraId="335A2BF7"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This file contains records which have been selected based on specific criteria to generate an HL7 message.  These messages will be sent to the Eligibility Communicator for processing.</w:t>
            </w:r>
          </w:p>
          <w:p w14:paraId="335A2BF8" w14:textId="77777777" w:rsidR="006914D7" w:rsidRPr="0002501E" w:rsidRDefault="006914D7" w:rsidP="00C34CE3">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FF" w14:textId="77777777" w:rsidTr="00B65B79">
        <w:trPr>
          <w:cantSplit/>
        </w:trPr>
        <w:tc>
          <w:tcPr>
            <w:tcW w:w="4251" w:type="dxa"/>
          </w:tcPr>
          <w:p w14:paraId="335A2BF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lastRenderedPageBreak/>
              <w:t>365.11</w:t>
            </w:r>
          </w:p>
          <w:p w14:paraId="335A2BF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IIV AUTO MATCH</w:t>
            </w:r>
          </w:p>
        </w:tc>
        <w:tc>
          <w:tcPr>
            <w:tcW w:w="5099" w:type="dxa"/>
          </w:tcPr>
          <w:p w14:paraId="335A2BF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^IBCN(365.11,</w:t>
            </w:r>
          </w:p>
          <w:p w14:paraId="335A2BFD"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The Auto Match file is a VistA facility to help IIV match user-entered insurance company names to the correct insurance company names in the insurance company file.  This file links together an Auto Match Value with a valid insurance company name.  The Auto Match Value may contain common spelling mistakes and wildcard characters to aid in the selection of a valid insurance company name.</w:t>
            </w:r>
          </w:p>
          <w:p w14:paraId="335A2BFE" w14:textId="77777777" w:rsidR="006914D7" w:rsidRPr="0002501E" w:rsidRDefault="006914D7" w:rsidP="00C34CE3">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06" w14:textId="77777777" w:rsidTr="00B65B79">
        <w:trPr>
          <w:cantSplit/>
        </w:trPr>
        <w:tc>
          <w:tcPr>
            <w:tcW w:w="4251" w:type="dxa"/>
          </w:tcPr>
          <w:p w14:paraId="335A2C0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365.12</w:t>
            </w:r>
          </w:p>
          <w:p w14:paraId="335A2C0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PAYER</w:t>
            </w:r>
          </w:p>
        </w:tc>
        <w:tc>
          <w:tcPr>
            <w:tcW w:w="5099" w:type="dxa"/>
          </w:tcPr>
          <w:p w14:paraId="335A2C0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^IBE(365.12,</w:t>
            </w:r>
          </w:p>
          <w:p w14:paraId="335A2C03"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This is a standard file exported by the IB package.  It contains all payers which can be communicated with electronically for insurance verification.  Do not add, edit or delete these entries except through the provided edit options.</w:t>
            </w:r>
          </w:p>
          <w:p w14:paraId="335A2C04" w14:textId="77777777" w:rsidR="006914D7" w:rsidRPr="0002501E" w:rsidRDefault="006914D7" w:rsidP="00C34CE3">
            <w:pPr>
              <w:rPr>
                <w:rFonts w:ascii="Times New Roman" w:hAnsi="Times New Roman"/>
                <w:sz w:val="22"/>
                <w:szCs w:val="22"/>
              </w:rPr>
            </w:pPr>
          </w:p>
          <w:p w14:paraId="335A2C05" w14:textId="77777777" w:rsidR="006914D7" w:rsidRPr="0002501E" w:rsidRDefault="006914D7" w:rsidP="00C34CE3">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0F" w14:textId="77777777" w:rsidTr="00B65B79">
        <w:trPr>
          <w:cantSplit/>
        </w:trPr>
        <w:tc>
          <w:tcPr>
            <w:tcW w:w="4251" w:type="dxa"/>
          </w:tcPr>
          <w:p w14:paraId="335A2C07"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365.13</w:t>
            </w:r>
          </w:p>
          <w:p w14:paraId="335A2C08"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PAYER APPLICATION</w:t>
            </w:r>
          </w:p>
        </w:tc>
        <w:tc>
          <w:tcPr>
            <w:tcW w:w="5099" w:type="dxa"/>
          </w:tcPr>
          <w:p w14:paraId="335A2C09"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^IBE(365.13,</w:t>
            </w:r>
          </w:p>
          <w:p w14:paraId="335A2C0A"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This file contains all the different applications that a payer could be contacted electronically for.</w:t>
            </w:r>
          </w:p>
          <w:p w14:paraId="335A2C0B"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 xml:space="preserve">  </w:t>
            </w:r>
          </w:p>
          <w:p w14:paraId="335A2C0C"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Initially there will only be electronic insurance identification as an application.</w:t>
            </w:r>
          </w:p>
          <w:p w14:paraId="335A2C0D" w14:textId="77777777" w:rsidR="006914D7" w:rsidRPr="0002501E" w:rsidRDefault="006914D7" w:rsidP="00C34CE3">
            <w:pPr>
              <w:rPr>
                <w:rFonts w:ascii="Times New Roman" w:hAnsi="Times New Roman"/>
                <w:sz w:val="22"/>
                <w:szCs w:val="22"/>
              </w:rPr>
            </w:pPr>
          </w:p>
          <w:p w14:paraId="335A2C0E" w14:textId="77777777" w:rsidR="006914D7" w:rsidRPr="0002501E" w:rsidRDefault="006914D7" w:rsidP="00C34CE3">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16" w14:textId="77777777" w:rsidTr="00B65B79">
        <w:trPr>
          <w:cantSplit/>
        </w:trPr>
        <w:tc>
          <w:tcPr>
            <w:tcW w:w="4251" w:type="dxa"/>
          </w:tcPr>
          <w:p w14:paraId="335A2C1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365.14</w:t>
            </w:r>
          </w:p>
          <w:p w14:paraId="335A2C1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IIV TRANSMISSION STATUS</w:t>
            </w:r>
          </w:p>
        </w:tc>
        <w:tc>
          <w:tcPr>
            <w:tcW w:w="5099" w:type="dxa"/>
          </w:tcPr>
          <w:p w14:paraId="335A2C12" w14:textId="77777777" w:rsidR="006914D7" w:rsidRPr="0002501E" w:rsidRDefault="006914D7" w:rsidP="00EA1780">
            <w:pPr>
              <w:rPr>
                <w:rFonts w:ascii="Times New Roman" w:hAnsi="Times New Roman"/>
                <w:sz w:val="22"/>
                <w:szCs w:val="22"/>
              </w:rPr>
            </w:pPr>
            <w:r w:rsidRPr="0002501E">
              <w:rPr>
                <w:rFonts w:ascii="Times New Roman" w:hAnsi="Times New Roman"/>
                <w:sz w:val="22"/>
                <w:szCs w:val="22"/>
              </w:rPr>
              <w:t>^IBE(365.14,</w:t>
            </w:r>
          </w:p>
          <w:p w14:paraId="335A2C13" w14:textId="77777777" w:rsidR="006914D7" w:rsidRPr="0002501E" w:rsidRDefault="006914D7" w:rsidP="00EA1780">
            <w:pPr>
              <w:rPr>
                <w:rFonts w:ascii="Times New Roman" w:hAnsi="Times New Roman"/>
                <w:sz w:val="22"/>
                <w:szCs w:val="22"/>
              </w:rPr>
            </w:pPr>
            <w:r w:rsidRPr="0002501E">
              <w:rPr>
                <w:rFonts w:ascii="Times New Roman" w:hAnsi="Times New Roman"/>
                <w:sz w:val="22"/>
                <w:szCs w:val="22"/>
              </w:rPr>
              <w:t>This file contains all of the statuses that an electronic insurance verification transmission or receiving record can have.</w:t>
            </w:r>
          </w:p>
          <w:p w14:paraId="335A2C14" w14:textId="77777777" w:rsidR="006914D7" w:rsidRPr="0002501E" w:rsidRDefault="006914D7" w:rsidP="00EA1780">
            <w:pPr>
              <w:rPr>
                <w:rFonts w:ascii="Times New Roman" w:hAnsi="Times New Roman"/>
                <w:sz w:val="22"/>
                <w:szCs w:val="22"/>
              </w:rPr>
            </w:pPr>
          </w:p>
          <w:p w14:paraId="335A2C15" w14:textId="77777777" w:rsidR="006914D7" w:rsidRPr="0002501E" w:rsidRDefault="006914D7" w:rsidP="00EA1780">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1C" w14:textId="77777777" w:rsidTr="00B65B79">
        <w:trPr>
          <w:cantSplit/>
        </w:trPr>
        <w:tc>
          <w:tcPr>
            <w:tcW w:w="4251" w:type="dxa"/>
          </w:tcPr>
          <w:p w14:paraId="335A2C17"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365.15</w:t>
            </w:r>
          </w:p>
          <w:p w14:paraId="335A2C18"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IIV STATUS TABLE</w:t>
            </w:r>
          </w:p>
        </w:tc>
        <w:tc>
          <w:tcPr>
            <w:tcW w:w="5099" w:type="dxa"/>
          </w:tcPr>
          <w:p w14:paraId="335A2C19" w14:textId="77777777" w:rsidR="006914D7" w:rsidRPr="0002501E" w:rsidRDefault="006914D7" w:rsidP="00EA1780">
            <w:pPr>
              <w:rPr>
                <w:rFonts w:ascii="Times New Roman" w:hAnsi="Times New Roman"/>
                <w:sz w:val="22"/>
                <w:szCs w:val="22"/>
              </w:rPr>
            </w:pPr>
            <w:r w:rsidRPr="0002501E">
              <w:rPr>
                <w:rFonts w:ascii="Times New Roman" w:hAnsi="Times New Roman"/>
                <w:sz w:val="22"/>
                <w:szCs w:val="22"/>
              </w:rPr>
              <w:t>^IBE(365.15,</w:t>
            </w:r>
          </w:p>
          <w:p w14:paraId="335A2C1A" w14:textId="77777777" w:rsidR="006914D7" w:rsidRPr="0002501E" w:rsidRDefault="006914D7" w:rsidP="00EA1780">
            <w:pPr>
              <w:rPr>
                <w:rFonts w:ascii="Times New Roman" w:hAnsi="Times New Roman"/>
                <w:sz w:val="22"/>
                <w:szCs w:val="22"/>
              </w:rPr>
            </w:pPr>
            <w:r w:rsidRPr="0002501E">
              <w:rPr>
                <w:rFonts w:ascii="Times New Roman" w:hAnsi="Times New Roman"/>
                <w:sz w:val="22"/>
                <w:szCs w:val="22"/>
              </w:rPr>
              <w:t xml:space="preserve">This file contains the various IIV statuses for entries in the Insurance </w:t>
            </w:r>
            <w:r>
              <w:rPr>
                <w:rFonts w:ascii="Times New Roman" w:hAnsi="Times New Roman"/>
                <w:sz w:val="22"/>
                <w:szCs w:val="22"/>
              </w:rPr>
              <w:t>Processor</w:t>
            </w:r>
            <w:r w:rsidRPr="0002501E">
              <w:rPr>
                <w:rFonts w:ascii="Times New Roman" w:hAnsi="Times New Roman"/>
                <w:sz w:val="22"/>
                <w:szCs w:val="22"/>
              </w:rPr>
              <w:t xml:space="preserve">.  Also included are the symbols that should appear in the </w:t>
            </w:r>
            <w:proofErr w:type="spellStart"/>
            <w:r>
              <w:rPr>
                <w:rFonts w:ascii="Times New Roman" w:hAnsi="Times New Roman"/>
                <w:sz w:val="22"/>
                <w:szCs w:val="22"/>
              </w:rPr>
              <w:t>e</w:t>
            </w:r>
            <w:r w:rsidRPr="0002501E">
              <w:rPr>
                <w:rFonts w:ascii="Times New Roman" w:hAnsi="Times New Roman"/>
                <w:sz w:val="22"/>
                <w:szCs w:val="22"/>
              </w:rPr>
              <w:t>IV</w:t>
            </w:r>
            <w:proofErr w:type="spellEnd"/>
            <w:r w:rsidRPr="0002501E">
              <w:rPr>
                <w:rFonts w:ascii="Times New Roman" w:hAnsi="Times New Roman"/>
                <w:sz w:val="22"/>
                <w:szCs w:val="22"/>
              </w:rPr>
              <w:t xml:space="preserve"> status column in the Insurance </w:t>
            </w:r>
            <w:r>
              <w:rPr>
                <w:rFonts w:ascii="Times New Roman" w:hAnsi="Times New Roman"/>
                <w:sz w:val="22"/>
                <w:szCs w:val="22"/>
              </w:rPr>
              <w:t xml:space="preserve">Processor </w:t>
            </w:r>
            <w:r w:rsidRPr="0002501E">
              <w:rPr>
                <w:rFonts w:ascii="Times New Roman" w:hAnsi="Times New Roman"/>
                <w:sz w:val="22"/>
                <w:szCs w:val="22"/>
              </w:rPr>
              <w:t xml:space="preserve">list, and a more detailed description of the status that is used in the Expand Entry option in the Insurance </w:t>
            </w:r>
            <w:r>
              <w:rPr>
                <w:rFonts w:ascii="Times New Roman" w:hAnsi="Times New Roman"/>
                <w:sz w:val="22"/>
                <w:szCs w:val="22"/>
              </w:rPr>
              <w:t>Processor</w:t>
            </w:r>
            <w:r w:rsidRPr="0002501E">
              <w:rPr>
                <w:rFonts w:ascii="Times New Roman" w:hAnsi="Times New Roman"/>
                <w:sz w:val="22"/>
                <w:szCs w:val="22"/>
              </w:rPr>
              <w:t>.</w:t>
            </w:r>
          </w:p>
          <w:p w14:paraId="335A2C1B" w14:textId="77777777" w:rsidR="006914D7" w:rsidRPr="0002501E" w:rsidRDefault="006914D7" w:rsidP="00EA1780">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196A4B1" w14:textId="77777777" w:rsidTr="00B65B79">
        <w:trPr>
          <w:cantSplit/>
        </w:trPr>
        <w:tc>
          <w:tcPr>
            <w:tcW w:w="4251" w:type="dxa"/>
          </w:tcPr>
          <w:p w14:paraId="5ED2DC19" w14:textId="77777777" w:rsidR="00B65B79" w:rsidRPr="001C5A90" w:rsidRDefault="00B65B79" w:rsidP="00B65B79">
            <w:pPr>
              <w:rPr>
                <w:rFonts w:ascii="Times New Roman" w:hAnsi="Times New Roman"/>
                <w:sz w:val="22"/>
                <w:szCs w:val="22"/>
              </w:rPr>
            </w:pPr>
            <w:r w:rsidRPr="001C5A90">
              <w:rPr>
                <w:rFonts w:ascii="Times New Roman" w:hAnsi="Times New Roman"/>
                <w:sz w:val="22"/>
                <w:szCs w:val="22"/>
              </w:rPr>
              <w:lastRenderedPageBreak/>
              <w:t>365.18</w:t>
            </w:r>
          </w:p>
          <w:p w14:paraId="1C16CCEB" w14:textId="5A52A583" w:rsidR="00B65B79" w:rsidRPr="0002501E" w:rsidRDefault="00B65B79" w:rsidP="00B65B79">
            <w:pPr>
              <w:rPr>
                <w:rFonts w:ascii="Times New Roman" w:hAnsi="Times New Roman"/>
                <w:sz w:val="22"/>
                <w:szCs w:val="22"/>
              </w:rPr>
            </w:pPr>
            <w:r w:rsidRPr="001C5A90">
              <w:rPr>
                <w:rFonts w:ascii="Times New Roman" w:hAnsi="Times New Roman"/>
                <w:sz w:val="22"/>
                <w:szCs w:val="22"/>
              </w:rPr>
              <w:t>EIV EICD TRACKING</w:t>
            </w:r>
          </w:p>
        </w:tc>
        <w:tc>
          <w:tcPr>
            <w:tcW w:w="5099" w:type="dxa"/>
          </w:tcPr>
          <w:p w14:paraId="2FA48B27" w14:textId="77777777" w:rsidR="00B65B79" w:rsidRPr="001C5A90" w:rsidRDefault="00B65B79" w:rsidP="00B65B79">
            <w:pPr>
              <w:rPr>
                <w:rFonts w:ascii="Times New Roman" w:hAnsi="Times New Roman"/>
                <w:bCs/>
                <w:sz w:val="22"/>
                <w:szCs w:val="22"/>
              </w:rPr>
            </w:pPr>
            <w:r w:rsidRPr="001C5A90">
              <w:rPr>
                <w:rFonts w:ascii="Times New Roman" w:hAnsi="Times New Roman"/>
                <w:bCs/>
                <w:sz w:val="22"/>
                <w:szCs w:val="22"/>
              </w:rPr>
              <w:t>^IBCN(365.18,</w:t>
            </w:r>
          </w:p>
          <w:p w14:paraId="567B149C" w14:textId="77777777" w:rsidR="00B65B79" w:rsidRPr="001C5A90" w:rsidRDefault="00B65B79" w:rsidP="00B65B79">
            <w:pPr>
              <w:overflowPunct/>
              <w:textAlignment w:val="auto"/>
              <w:rPr>
                <w:rFonts w:ascii="Times New Roman" w:hAnsi="Times New Roman"/>
                <w:sz w:val="20"/>
              </w:rPr>
            </w:pPr>
            <w:r w:rsidRPr="001C5A90">
              <w:rPr>
                <w:rFonts w:ascii="Times New Roman" w:hAnsi="Times New Roman"/>
                <w:sz w:val="20"/>
              </w:rPr>
              <w:t>This file allows VistA to track data associated with the Electronic Insurance</w:t>
            </w:r>
          </w:p>
          <w:p w14:paraId="4AD27C6A" w14:textId="77777777" w:rsidR="00B65B79" w:rsidRPr="001C5A90" w:rsidRDefault="00B65B79" w:rsidP="00B65B79">
            <w:pPr>
              <w:overflowPunct/>
              <w:textAlignment w:val="auto"/>
              <w:rPr>
                <w:rFonts w:ascii="Times New Roman" w:hAnsi="Times New Roman"/>
                <w:sz w:val="20"/>
              </w:rPr>
            </w:pPr>
            <w:r w:rsidRPr="001C5A90">
              <w:rPr>
                <w:rFonts w:ascii="Times New Roman" w:hAnsi="Times New Roman"/>
                <w:sz w:val="20"/>
              </w:rPr>
              <w:t>Coverage Discovery (EICD) extract process. Both Identification and Verification EICD transactions (inqui</w:t>
            </w:r>
            <w:r w:rsidRPr="00F80E8A">
              <w:rPr>
                <w:rFonts w:ascii="Times New Roman" w:hAnsi="Times New Roman"/>
                <w:sz w:val="20"/>
              </w:rPr>
              <w:t>rie</w:t>
            </w:r>
            <w:r w:rsidRPr="001C5A90">
              <w:rPr>
                <w:rFonts w:ascii="Times New Roman" w:hAnsi="Times New Roman"/>
                <w:sz w:val="20"/>
              </w:rPr>
              <w:t>s and responses) are detailed an</w:t>
            </w:r>
            <w:r>
              <w:rPr>
                <w:rFonts w:ascii="Times New Roman" w:hAnsi="Times New Roman"/>
                <w:sz w:val="20"/>
              </w:rPr>
              <w:t>d</w:t>
            </w:r>
            <w:r w:rsidRPr="001C5A90">
              <w:rPr>
                <w:rFonts w:ascii="Times New Roman" w:hAnsi="Times New Roman"/>
                <w:sz w:val="20"/>
              </w:rPr>
              <w:t xml:space="preserve"> tracked in this file. </w:t>
            </w:r>
          </w:p>
          <w:p w14:paraId="07FBBCE3" w14:textId="77777777" w:rsidR="00B65B79" w:rsidRPr="001C5A90" w:rsidRDefault="00B65B79" w:rsidP="00B65B79">
            <w:pPr>
              <w:overflowPunct/>
              <w:textAlignment w:val="auto"/>
              <w:rPr>
                <w:rFonts w:ascii="Times New Roman" w:hAnsi="Times New Roman"/>
                <w:b/>
                <w:sz w:val="20"/>
              </w:rPr>
            </w:pPr>
            <w:r w:rsidRPr="001C5A90">
              <w:rPr>
                <w:rFonts w:ascii="Times New Roman" w:hAnsi="Times New Roman"/>
                <w:b/>
                <w:sz w:val="20"/>
              </w:rPr>
              <w:t xml:space="preserve">Per VHA Directive 6402, this file definition should not be modified.  </w:t>
            </w:r>
          </w:p>
          <w:p w14:paraId="31C01948" w14:textId="77777777" w:rsidR="00B65B79" w:rsidRPr="0002501E" w:rsidRDefault="00B65B79" w:rsidP="00B65B79">
            <w:pPr>
              <w:rPr>
                <w:rFonts w:ascii="Times New Roman" w:hAnsi="Times New Roman"/>
                <w:bCs/>
                <w:sz w:val="22"/>
                <w:szCs w:val="22"/>
              </w:rPr>
            </w:pPr>
          </w:p>
        </w:tc>
      </w:tr>
      <w:tr w:rsidR="00B65B79" w:rsidRPr="0002501E" w14:paraId="335A2C22" w14:textId="77777777" w:rsidTr="00B65B79">
        <w:trPr>
          <w:cantSplit/>
        </w:trPr>
        <w:tc>
          <w:tcPr>
            <w:tcW w:w="4251" w:type="dxa"/>
          </w:tcPr>
          <w:p w14:paraId="335A2C1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365.2</w:t>
            </w:r>
          </w:p>
          <w:p w14:paraId="335A2C1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IIV RESPONSE REVIEW</w:t>
            </w:r>
          </w:p>
        </w:tc>
        <w:tc>
          <w:tcPr>
            <w:tcW w:w="5099" w:type="dxa"/>
          </w:tcPr>
          <w:p w14:paraId="335A2C1F" w14:textId="77777777" w:rsidR="00B65B79" w:rsidRPr="0002501E" w:rsidRDefault="00B65B79" w:rsidP="00B65B79">
            <w:pPr>
              <w:rPr>
                <w:rFonts w:ascii="Times New Roman" w:hAnsi="Times New Roman"/>
                <w:bCs/>
                <w:sz w:val="22"/>
                <w:szCs w:val="22"/>
              </w:rPr>
            </w:pPr>
            <w:r w:rsidRPr="0002501E">
              <w:rPr>
                <w:rFonts w:ascii="Times New Roman" w:hAnsi="Times New Roman"/>
                <w:bCs/>
                <w:sz w:val="22"/>
                <w:szCs w:val="22"/>
              </w:rPr>
              <w:t>^IBCN(365.2,</w:t>
            </w:r>
          </w:p>
          <w:p w14:paraId="335A2C20" w14:textId="77777777" w:rsidR="00B65B79" w:rsidRPr="0002501E" w:rsidRDefault="00B65B79" w:rsidP="00B65B79">
            <w:pPr>
              <w:rPr>
                <w:rFonts w:ascii="Times New Roman" w:hAnsi="Times New Roman"/>
                <w:bCs/>
                <w:sz w:val="22"/>
                <w:szCs w:val="22"/>
              </w:rPr>
            </w:pPr>
            <w:r w:rsidRPr="0002501E">
              <w:rPr>
                <w:rFonts w:ascii="Times New Roman" w:hAnsi="Times New Roman"/>
                <w:bCs/>
                <w:sz w:val="22"/>
                <w:szCs w:val="22"/>
              </w:rPr>
              <w:t xml:space="preserve">This file holds the outcome of the reviews of MEDICARE (WNR) messages contained in the IIV RESPONSE file (#365).  The file is populated when the user enters comments and statuses against selected messages using the </w:t>
            </w:r>
            <w:r w:rsidRPr="0002501E">
              <w:rPr>
                <w:rFonts w:ascii="Times New Roman" w:hAnsi="Times New Roman"/>
                <w:sz w:val="22"/>
                <w:szCs w:val="22"/>
              </w:rPr>
              <w:t>Medicare Potential COB Worklist</w:t>
            </w:r>
            <w:r w:rsidRPr="0002501E">
              <w:rPr>
                <w:rFonts w:ascii="Times New Roman" w:hAnsi="Times New Roman"/>
                <w:bCs/>
                <w:sz w:val="22"/>
                <w:szCs w:val="22"/>
              </w:rPr>
              <w:t xml:space="preserve"> [IBCNE POTENTIAL COB LIST] option.</w:t>
            </w:r>
          </w:p>
          <w:p w14:paraId="335A2C21" w14:textId="77777777" w:rsidR="00B65B79" w:rsidRPr="0002501E" w:rsidRDefault="00B65B79" w:rsidP="00B65B79">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27" w14:textId="77777777" w:rsidTr="00B65B79">
        <w:trPr>
          <w:cantSplit/>
        </w:trPr>
        <w:tc>
          <w:tcPr>
            <w:tcW w:w="4251" w:type="dxa"/>
          </w:tcPr>
          <w:p w14:paraId="335A2C23" w14:textId="77777777" w:rsidR="00B65B79" w:rsidRDefault="00B65B79" w:rsidP="00B65B79">
            <w:pPr>
              <w:rPr>
                <w:rFonts w:ascii="Times New Roman" w:hAnsi="Times New Roman"/>
                <w:sz w:val="22"/>
                <w:szCs w:val="22"/>
              </w:rPr>
            </w:pPr>
            <w:r>
              <w:rPr>
                <w:rFonts w:ascii="Times New Roman" w:hAnsi="Times New Roman"/>
                <w:sz w:val="22"/>
                <w:szCs w:val="22"/>
              </w:rPr>
              <w:t>366</w:t>
            </w:r>
          </w:p>
          <w:p w14:paraId="335A2C24" w14:textId="77777777" w:rsidR="00B65B79" w:rsidRPr="0002501E" w:rsidRDefault="00B65B79" w:rsidP="00B65B79">
            <w:pPr>
              <w:rPr>
                <w:rFonts w:ascii="Times New Roman" w:hAnsi="Times New Roman"/>
                <w:sz w:val="22"/>
                <w:szCs w:val="22"/>
              </w:rPr>
            </w:pPr>
            <w:r>
              <w:rPr>
                <w:rFonts w:ascii="Times New Roman" w:hAnsi="Times New Roman"/>
                <w:sz w:val="22"/>
                <w:szCs w:val="22"/>
              </w:rPr>
              <w:t>IB SSVI PIN/HL7 PIVOT</w:t>
            </w:r>
          </w:p>
        </w:tc>
        <w:tc>
          <w:tcPr>
            <w:tcW w:w="5099" w:type="dxa"/>
          </w:tcPr>
          <w:p w14:paraId="335A2C25" w14:textId="77777777" w:rsidR="00B65B79" w:rsidRDefault="00B65B79" w:rsidP="00B65B79">
            <w:pPr>
              <w:rPr>
                <w:rFonts w:ascii="Times New Roman" w:hAnsi="Times New Roman"/>
                <w:sz w:val="22"/>
                <w:szCs w:val="22"/>
              </w:rPr>
            </w:pPr>
            <w:r>
              <w:rPr>
                <w:rFonts w:ascii="Times New Roman" w:hAnsi="Times New Roman"/>
                <w:sz w:val="22"/>
                <w:szCs w:val="22"/>
              </w:rPr>
              <w:t>^IBCN(366,</w:t>
            </w:r>
          </w:p>
          <w:p w14:paraId="335A2C26" w14:textId="77777777" w:rsidR="00B65B79" w:rsidRPr="0002501E" w:rsidRDefault="00B65B79" w:rsidP="00B65B79">
            <w:pPr>
              <w:rPr>
                <w:rFonts w:ascii="Times New Roman" w:hAnsi="Times New Roman"/>
                <w:sz w:val="22"/>
                <w:szCs w:val="22"/>
              </w:rPr>
            </w:pPr>
            <w:r w:rsidRPr="00B220F3">
              <w:rPr>
                <w:rFonts w:ascii="Times New Roman" w:hAnsi="Times New Roman"/>
                <w:sz w:val="22"/>
                <w:szCs w:val="22"/>
              </w:rPr>
              <w:t xml:space="preserve">This file collects all of the PIN events that need to be broadcast to the system. </w:t>
            </w:r>
            <w:r>
              <w:rPr>
                <w:rFonts w:ascii="Times New Roman" w:hAnsi="Times New Roman"/>
                <w:sz w:val="22"/>
                <w:szCs w:val="22"/>
              </w:rPr>
              <w:t xml:space="preserve"> </w:t>
            </w:r>
            <w:r w:rsidRPr="00B220F3">
              <w:rPr>
                <w:rFonts w:ascii="Times New Roman" w:hAnsi="Times New Roman"/>
                <w:sz w:val="22"/>
                <w:szCs w:val="22"/>
              </w:rPr>
              <w:t xml:space="preserve">The entries in this file will contain information on how to get back to its parent event in PIMS. </w:t>
            </w:r>
            <w:r>
              <w:rPr>
                <w:rFonts w:ascii="Times New Roman" w:hAnsi="Times New Roman"/>
                <w:sz w:val="22"/>
                <w:szCs w:val="22"/>
              </w:rPr>
              <w:t xml:space="preserve"> </w:t>
            </w:r>
            <w:r w:rsidRPr="00B220F3">
              <w:rPr>
                <w:rFonts w:ascii="Times New Roman" w:hAnsi="Times New Roman"/>
                <w:sz w:val="22"/>
                <w:szCs w:val="22"/>
              </w:rPr>
              <w:t>There are no parent-child relationships stored here.</w:t>
            </w:r>
          </w:p>
        </w:tc>
      </w:tr>
      <w:tr w:rsidR="00B65B79" w:rsidRPr="0002501E" w14:paraId="335A2C2F" w14:textId="77777777" w:rsidTr="00B65B79">
        <w:trPr>
          <w:cantSplit/>
        </w:trPr>
        <w:tc>
          <w:tcPr>
            <w:tcW w:w="4251" w:type="dxa"/>
          </w:tcPr>
          <w:p w14:paraId="335A2C2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366.01</w:t>
            </w:r>
          </w:p>
          <w:p w14:paraId="335A2C2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NCPDP PROCESSOR</w:t>
            </w:r>
          </w:p>
        </w:tc>
        <w:tc>
          <w:tcPr>
            <w:tcW w:w="5099" w:type="dxa"/>
          </w:tcPr>
          <w:p w14:paraId="335A2C2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^IBCNR(366.01,</w:t>
            </w:r>
          </w:p>
          <w:p w14:paraId="335A2C2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Integrated Billing (IB) file was created for the e-Pharmacy Project.  It is maintained centrally, via real time HL7 Table Update Messages, using the WebMD database.  Never maintain locally, except via a designated and secured option that edits selected APPLICATION Sub-file fields, such as LOCAL ACTIVE. A NCPDP Processor receives NCPDP transmissions and adjudicates NCPDP claims.  A</w:t>
            </w:r>
          </w:p>
          <w:p w14:paraId="335A2C2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NCPDP Processor is uniquely identified by its' name.</w:t>
            </w:r>
          </w:p>
          <w:p w14:paraId="335A2C2D" w14:textId="77777777" w:rsidR="00B65B79" w:rsidRPr="0002501E" w:rsidRDefault="00B65B79" w:rsidP="00B65B79">
            <w:pPr>
              <w:rPr>
                <w:rFonts w:ascii="Times New Roman" w:hAnsi="Times New Roman"/>
                <w:sz w:val="22"/>
                <w:szCs w:val="22"/>
              </w:rPr>
            </w:pPr>
          </w:p>
          <w:p w14:paraId="335A2C2E"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35" w14:textId="77777777" w:rsidTr="00B65B79">
        <w:trPr>
          <w:cantSplit/>
        </w:trPr>
        <w:tc>
          <w:tcPr>
            <w:tcW w:w="4251" w:type="dxa"/>
          </w:tcPr>
          <w:p w14:paraId="335A2C3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366.02</w:t>
            </w:r>
          </w:p>
          <w:p w14:paraId="335A2C3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PHARMACY BENEFITS MANAGER (PBM)</w:t>
            </w:r>
          </w:p>
        </w:tc>
        <w:tc>
          <w:tcPr>
            <w:tcW w:w="5099" w:type="dxa"/>
          </w:tcPr>
          <w:p w14:paraId="335A2C3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^IBCNR(366.02,</w:t>
            </w:r>
          </w:p>
          <w:p w14:paraId="335A2C3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Integrated Billing (IB) file was created for the e-Pharmacy Project.  It is maintained centrally, via real time HL7 Table Update Messages, using the WebMD database.  Never maintain locally, except via a designated and secured option that edits selected APPLICATION Sub-file fields, such as LOCAL ACTIVE. A Pharmacy Benefits Manager (PBM) administers a plan on behalf of the insurance company payer.  A PBM is typically a separate, contracted entity, but it may be the insurance company payer.  A PBM is uniquely identified by its' name.</w:t>
            </w:r>
          </w:p>
          <w:p w14:paraId="335A2C34"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3B" w14:textId="77777777" w:rsidTr="00B65B79">
        <w:trPr>
          <w:cantSplit/>
        </w:trPr>
        <w:tc>
          <w:tcPr>
            <w:tcW w:w="4251" w:type="dxa"/>
          </w:tcPr>
          <w:p w14:paraId="335A2C3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366.03</w:t>
            </w:r>
          </w:p>
          <w:p w14:paraId="335A2C3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PLAN</w:t>
            </w:r>
          </w:p>
        </w:tc>
        <w:tc>
          <w:tcPr>
            <w:tcW w:w="5099" w:type="dxa"/>
          </w:tcPr>
          <w:p w14:paraId="335A2C3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^IBCNR(366.03,</w:t>
            </w:r>
          </w:p>
          <w:p w14:paraId="335A2C3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Integrated Billing (IB) file was created for the e-Pharmacy Project.  It is maintained centrally, via real time HL7 Table Update Messages, using the WebMD database.  Never maintain locally, except via a designated and secured option that edits selected APPLICATION Sub-file fields, such as LOCAL ACTIVE. A Plan is a Payer's medical health care insurance product that defines benefits and their delivery to organizations and individuals that enroll in the Plan.  A Plan is uniquely identified by its' identifier (VA National Plan ID).</w:t>
            </w:r>
          </w:p>
          <w:p w14:paraId="335A2C3A"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40" w14:textId="77777777" w:rsidTr="00B65B79">
        <w:trPr>
          <w:cantSplit/>
        </w:trPr>
        <w:tc>
          <w:tcPr>
            <w:tcW w:w="4251" w:type="dxa"/>
          </w:tcPr>
          <w:p w14:paraId="335A2C3C" w14:textId="77777777" w:rsidR="00B65B79" w:rsidRDefault="00B65B79" w:rsidP="00B65B79">
            <w:pPr>
              <w:rPr>
                <w:rFonts w:ascii="Times New Roman" w:hAnsi="Times New Roman"/>
                <w:sz w:val="22"/>
                <w:szCs w:val="22"/>
              </w:rPr>
            </w:pPr>
            <w:r>
              <w:rPr>
                <w:rFonts w:ascii="Times New Roman" w:hAnsi="Times New Roman"/>
                <w:sz w:val="22"/>
                <w:szCs w:val="22"/>
              </w:rPr>
              <w:t>366.1</w:t>
            </w:r>
          </w:p>
          <w:p w14:paraId="335A2C3D" w14:textId="77777777" w:rsidR="00B65B79" w:rsidRPr="0002501E" w:rsidRDefault="00B65B79" w:rsidP="00B65B79">
            <w:pPr>
              <w:rPr>
                <w:rFonts w:ascii="Times New Roman" w:hAnsi="Times New Roman"/>
                <w:sz w:val="22"/>
                <w:szCs w:val="22"/>
              </w:rPr>
            </w:pPr>
            <w:r>
              <w:rPr>
                <w:rFonts w:ascii="Times New Roman" w:hAnsi="Times New Roman"/>
                <w:sz w:val="22"/>
                <w:szCs w:val="22"/>
              </w:rPr>
              <w:t>IB INSURANCE INCONSISTENT DATA</w:t>
            </w:r>
          </w:p>
        </w:tc>
        <w:tc>
          <w:tcPr>
            <w:tcW w:w="5099" w:type="dxa"/>
          </w:tcPr>
          <w:p w14:paraId="335A2C3E" w14:textId="77777777" w:rsidR="00B65B79" w:rsidRDefault="00B65B79" w:rsidP="00B65B79">
            <w:pPr>
              <w:rPr>
                <w:rFonts w:ascii="Times New Roman" w:hAnsi="Times New Roman"/>
                <w:sz w:val="22"/>
                <w:szCs w:val="22"/>
              </w:rPr>
            </w:pPr>
            <w:r>
              <w:rPr>
                <w:rFonts w:ascii="Times New Roman" w:hAnsi="Times New Roman"/>
                <w:sz w:val="22"/>
                <w:szCs w:val="22"/>
              </w:rPr>
              <w:t>IBCN(366.1</w:t>
            </w:r>
          </w:p>
          <w:p w14:paraId="335A2C3F" w14:textId="77777777" w:rsidR="00B65B79" w:rsidRPr="0002501E" w:rsidRDefault="00B65B79" w:rsidP="00B65B79">
            <w:pPr>
              <w:rPr>
                <w:rFonts w:ascii="Times New Roman" w:hAnsi="Times New Roman"/>
                <w:sz w:val="22"/>
                <w:szCs w:val="22"/>
              </w:rPr>
            </w:pPr>
            <w:r w:rsidRPr="00B220F3">
              <w:rPr>
                <w:rFonts w:ascii="Times New Roman" w:hAnsi="Times New Roman"/>
                <w:bCs/>
                <w:sz w:val="22"/>
                <w:szCs w:val="22"/>
              </w:rPr>
              <w:t>This file contains those patients who were found to have missing and/or inconsistent data elements in the PATIENT file by the IB Insurance Info VIEW/EDIT consistency checker.</w:t>
            </w:r>
            <w:r>
              <w:rPr>
                <w:rFonts w:ascii="Times New Roman" w:hAnsi="Times New Roman"/>
                <w:bCs/>
                <w:sz w:val="22"/>
                <w:szCs w:val="22"/>
              </w:rPr>
              <w:t xml:space="preserve"> </w:t>
            </w:r>
            <w:r w:rsidRPr="00B220F3">
              <w:rPr>
                <w:rFonts w:ascii="Times New Roman" w:hAnsi="Times New Roman"/>
                <w:bCs/>
                <w:sz w:val="22"/>
                <w:szCs w:val="22"/>
              </w:rPr>
              <w:t xml:space="preserve"> The inconsistent data elements are stored in this file where individual checks can be turned on or off by the facility. </w:t>
            </w:r>
            <w:r>
              <w:rPr>
                <w:rFonts w:ascii="Times New Roman" w:hAnsi="Times New Roman"/>
                <w:bCs/>
                <w:sz w:val="22"/>
                <w:szCs w:val="22"/>
              </w:rPr>
              <w:t xml:space="preserve"> </w:t>
            </w:r>
            <w:r w:rsidRPr="00B220F3">
              <w:rPr>
                <w:rFonts w:ascii="Times New Roman" w:hAnsi="Times New Roman"/>
                <w:bCs/>
                <w:sz w:val="22"/>
                <w:szCs w:val="22"/>
              </w:rPr>
              <w:t>Once the data is corrected through the appropriate insurance menu options, the entry will be removed from this file.</w:t>
            </w:r>
          </w:p>
        </w:tc>
      </w:tr>
      <w:tr w:rsidR="00B65B79" w:rsidRPr="0002501E" w14:paraId="335A2C46" w14:textId="77777777" w:rsidTr="00B65B79">
        <w:trPr>
          <w:cantSplit/>
        </w:trPr>
        <w:tc>
          <w:tcPr>
            <w:tcW w:w="4251" w:type="dxa"/>
          </w:tcPr>
          <w:p w14:paraId="335A2C4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366.11</w:t>
            </w:r>
          </w:p>
          <w:p w14:paraId="335A2C4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NCPDP PROCESSOR APPLICATION</w:t>
            </w:r>
          </w:p>
        </w:tc>
        <w:tc>
          <w:tcPr>
            <w:tcW w:w="5099" w:type="dxa"/>
          </w:tcPr>
          <w:p w14:paraId="335A2C4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^IBCNR(366.11,</w:t>
            </w:r>
          </w:p>
          <w:p w14:paraId="335A2C4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Integrated Billing (IB) file was created for the e-Pharmacy Project.  It is maintained centrally.  Never maintain locally. </w:t>
            </w:r>
            <w:r>
              <w:rPr>
                <w:rFonts w:ascii="Times New Roman" w:hAnsi="Times New Roman"/>
                <w:sz w:val="22"/>
                <w:szCs w:val="22"/>
              </w:rPr>
              <w:t xml:space="preserve"> </w:t>
            </w:r>
            <w:r w:rsidRPr="0002501E">
              <w:rPr>
                <w:rFonts w:ascii="Times New Roman" w:hAnsi="Times New Roman"/>
                <w:sz w:val="22"/>
                <w:szCs w:val="22"/>
              </w:rPr>
              <w:t>A NCPDP Processor Application identifies an electronic interface application associated with the NCPDP PROCESSOR File (366.01).  A NCPDP Processor Application is uniquely identified by its' name.</w:t>
            </w:r>
          </w:p>
          <w:p w14:paraId="335A2C45"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4C" w14:textId="77777777" w:rsidTr="00B65B79">
        <w:trPr>
          <w:cantSplit/>
        </w:trPr>
        <w:tc>
          <w:tcPr>
            <w:tcW w:w="4251" w:type="dxa"/>
          </w:tcPr>
          <w:p w14:paraId="335A2C4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366.12</w:t>
            </w:r>
          </w:p>
          <w:p w14:paraId="335A2C4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PHARMACY BENEFITS MANAGER (PBM) APPLICATION</w:t>
            </w:r>
          </w:p>
        </w:tc>
        <w:tc>
          <w:tcPr>
            <w:tcW w:w="5099" w:type="dxa"/>
          </w:tcPr>
          <w:p w14:paraId="335A2C4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^IBCNR(366.12,</w:t>
            </w:r>
          </w:p>
          <w:p w14:paraId="335A2C4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Integrated Billing (IB) file was created for the e-Pharmacy Project.  It is maintained centrally.  Never maintain locally.  A Pharmacy Benefits Manager (PBM) Application identifies an electronic interface application associated with the PHARMACY BENEFITS MANAGER (PBM) File (366.02).  A PBM Application is uniquely identified by its' name.</w:t>
            </w:r>
          </w:p>
          <w:p w14:paraId="335A2C4B"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53" w14:textId="77777777" w:rsidTr="00B65B79">
        <w:trPr>
          <w:cantSplit/>
        </w:trPr>
        <w:tc>
          <w:tcPr>
            <w:tcW w:w="4251" w:type="dxa"/>
          </w:tcPr>
          <w:p w14:paraId="335A2C4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366.13</w:t>
            </w:r>
          </w:p>
          <w:p w14:paraId="335A2C4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PLAN APPLICATION</w:t>
            </w:r>
          </w:p>
        </w:tc>
        <w:tc>
          <w:tcPr>
            <w:tcW w:w="5099" w:type="dxa"/>
          </w:tcPr>
          <w:p w14:paraId="335A2C4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^IBCNR(366.13,</w:t>
            </w:r>
          </w:p>
          <w:p w14:paraId="335A2C5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Integrated Billing (IB) file was created for the e-Pharmacy Project.  It is maintained centrally.  Never maintain locally. </w:t>
            </w:r>
          </w:p>
          <w:p w14:paraId="335A2C5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 Plan Application identifies an electronic interface application associated with the PLAN File (366.03).  A Plan Application is uniquely identified by its' name.</w:t>
            </w:r>
          </w:p>
          <w:p w14:paraId="335A2C52"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59" w14:textId="77777777" w:rsidTr="00B65B79">
        <w:trPr>
          <w:cantSplit/>
        </w:trPr>
        <w:tc>
          <w:tcPr>
            <w:tcW w:w="4251" w:type="dxa"/>
          </w:tcPr>
          <w:p w14:paraId="335A2C5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366.14</w:t>
            </w:r>
          </w:p>
          <w:p w14:paraId="335A2C5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 NCPDP EVENT LOG</w:t>
            </w:r>
          </w:p>
        </w:tc>
        <w:tc>
          <w:tcPr>
            <w:tcW w:w="5099" w:type="dxa"/>
          </w:tcPr>
          <w:p w14:paraId="335A2C5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^IBCNR(366.14,</w:t>
            </w:r>
          </w:p>
          <w:p w14:paraId="335A2C5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contains data which are passed into IB NCPDP APIs by outside applications - E CLAIMS MGMT ENGINE and OUTPATIENT PHARMACY (see IA # 4299). Data stored in this file are used for IB ECME EVENT report to provide details about E-Pharmacy claims processing and about communication details between IB and the applications listed above. </w:t>
            </w:r>
            <w:r>
              <w:rPr>
                <w:rFonts w:ascii="Times New Roman" w:hAnsi="Times New Roman"/>
                <w:sz w:val="22"/>
                <w:szCs w:val="22"/>
              </w:rPr>
              <w:t xml:space="preserve"> </w:t>
            </w:r>
            <w:r w:rsidRPr="0002501E">
              <w:rPr>
                <w:rFonts w:ascii="Times New Roman" w:hAnsi="Times New Roman"/>
                <w:sz w:val="22"/>
                <w:szCs w:val="22"/>
              </w:rPr>
              <w:t>The data in this file is populated internally by the IB application (data not directly entered by the user).</w:t>
            </w:r>
          </w:p>
          <w:p w14:paraId="335A2C58"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61" w14:textId="77777777" w:rsidTr="00B65B79">
        <w:trPr>
          <w:cantSplit/>
        </w:trPr>
        <w:tc>
          <w:tcPr>
            <w:tcW w:w="4251" w:type="dxa"/>
          </w:tcPr>
          <w:p w14:paraId="335A2C5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366.15</w:t>
            </w:r>
          </w:p>
          <w:p w14:paraId="335A2C5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 NCPDP PRESCRIPTION</w:t>
            </w:r>
          </w:p>
        </w:tc>
        <w:tc>
          <w:tcPr>
            <w:tcW w:w="5099" w:type="dxa"/>
          </w:tcPr>
          <w:p w14:paraId="335A2C5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^IBCNR(366.15,</w:t>
            </w:r>
          </w:p>
          <w:p w14:paraId="335A2C5D"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DO NOT delete entries in this file.  DO NOT edit data in this file with VA File Manager.</w:t>
            </w:r>
          </w:p>
          <w:p w14:paraId="335A2C5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w:t>
            </w:r>
          </w:p>
          <w:p w14:paraId="335A2C5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is used to support NCPDP billing for multiple Rate Types.  Entries are created in this file based on the prescription and fill/refill number.  The Rate Type determined at time of Billing Determination is stored in this file so it can be utilized when bill creation occurs.  This file is also used to store the associated co-payment reference number if a non-veteran co-payment charge is created to allow easy lookup if the co-payment charge needs to be cancelled.</w:t>
            </w:r>
          </w:p>
          <w:p w14:paraId="335A2C60"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2004-038, this file definition should not be modified.</w:t>
            </w:r>
          </w:p>
        </w:tc>
      </w:tr>
      <w:tr w:rsidR="00B65B79" w:rsidRPr="0002501E" w14:paraId="335A2C67" w14:textId="77777777" w:rsidTr="00B65B79">
        <w:trPr>
          <w:cantSplit/>
        </w:trPr>
        <w:tc>
          <w:tcPr>
            <w:tcW w:w="4251" w:type="dxa"/>
          </w:tcPr>
          <w:p w14:paraId="335A2C6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366.16</w:t>
            </w:r>
          </w:p>
          <w:p w14:paraId="335A2C6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 NDC NON COVERED BY PLAN</w:t>
            </w:r>
          </w:p>
        </w:tc>
        <w:tc>
          <w:tcPr>
            <w:tcW w:w="5099" w:type="dxa"/>
          </w:tcPr>
          <w:p w14:paraId="335A2C6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^IBCNR(366.16,</w:t>
            </w:r>
          </w:p>
          <w:p w14:paraId="335A2C6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is used to store drug's NDC rejected by payers as non-covered by pharmacy plan.</w:t>
            </w:r>
            <w:r>
              <w:rPr>
                <w:rFonts w:ascii="Times New Roman" w:hAnsi="Times New Roman"/>
                <w:sz w:val="22"/>
                <w:szCs w:val="22"/>
              </w:rPr>
              <w:t xml:space="preserve"> </w:t>
            </w:r>
            <w:r w:rsidRPr="0002501E">
              <w:rPr>
                <w:rFonts w:ascii="Times New Roman" w:hAnsi="Times New Roman"/>
                <w:sz w:val="22"/>
                <w:szCs w:val="22"/>
              </w:rPr>
              <w:t xml:space="preserve"> The drug's NDC, Group Insurance Plan and the last date the drug was rejected are used by Integrated Billing and ECME packages to prevent sending e-claims for non-covered drugs.</w:t>
            </w:r>
          </w:p>
          <w:p w14:paraId="335A2C66"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 xml:space="preserve">Per VHA Directive 2004-038, this file should not be modified or edited with VA </w:t>
            </w:r>
            <w:proofErr w:type="spellStart"/>
            <w:r w:rsidRPr="0002501E">
              <w:rPr>
                <w:rFonts w:ascii="Times New Roman" w:hAnsi="Times New Roman"/>
                <w:b/>
                <w:sz w:val="22"/>
                <w:szCs w:val="22"/>
              </w:rPr>
              <w:t>Fileman</w:t>
            </w:r>
            <w:proofErr w:type="spellEnd"/>
            <w:r w:rsidRPr="0002501E">
              <w:rPr>
                <w:rFonts w:ascii="Times New Roman" w:hAnsi="Times New Roman"/>
                <w:b/>
                <w:sz w:val="22"/>
                <w:szCs w:val="22"/>
              </w:rPr>
              <w:t>.</w:t>
            </w:r>
          </w:p>
        </w:tc>
      </w:tr>
      <w:tr w:rsidR="00B65B79" w:rsidRPr="0002501E" w14:paraId="335A2C6C" w14:textId="77777777" w:rsidTr="00B65B79">
        <w:trPr>
          <w:cantSplit/>
        </w:trPr>
        <w:tc>
          <w:tcPr>
            <w:tcW w:w="4251" w:type="dxa"/>
          </w:tcPr>
          <w:p w14:paraId="335A2C68" w14:textId="77777777" w:rsidR="00B65B79" w:rsidRPr="00B220F3" w:rsidRDefault="00B65B79" w:rsidP="00B65B79">
            <w:pPr>
              <w:rPr>
                <w:rFonts w:ascii="Times New Roman" w:hAnsi="Times New Roman"/>
                <w:sz w:val="22"/>
                <w:szCs w:val="22"/>
              </w:rPr>
            </w:pPr>
            <w:r w:rsidRPr="00B220F3">
              <w:rPr>
                <w:rFonts w:ascii="Times New Roman" w:hAnsi="Times New Roman"/>
                <w:sz w:val="22"/>
                <w:szCs w:val="22"/>
              </w:rPr>
              <w:t>366.17</w:t>
            </w:r>
          </w:p>
          <w:p w14:paraId="335A2C69" w14:textId="77777777" w:rsidR="00B65B79" w:rsidRPr="0002501E" w:rsidRDefault="00B65B79" w:rsidP="00B65B79">
            <w:pPr>
              <w:rPr>
                <w:rFonts w:ascii="Times New Roman" w:hAnsi="Times New Roman"/>
                <w:sz w:val="22"/>
                <w:szCs w:val="22"/>
              </w:rPr>
            </w:pPr>
            <w:r w:rsidRPr="00B220F3">
              <w:rPr>
                <w:rFonts w:ascii="Times New Roman" w:hAnsi="Times New Roman"/>
                <w:sz w:val="22"/>
                <w:szCs w:val="22"/>
              </w:rPr>
              <w:t>IB NCPDP NON-BILLABLE STATUS REASONS</w:t>
            </w:r>
          </w:p>
        </w:tc>
        <w:tc>
          <w:tcPr>
            <w:tcW w:w="5099" w:type="dxa"/>
          </w:tcPr>
          <w:p w14:paraId="335A2C6A" w14:textId="77777777" w:rsidR="00B65B79" w:rsidRPr="00B220F3" w:rsidRDefault="00B65B79" w:rsidP="00B65B79">
            <w:pPr>
              <w:rPr>
                <w:rFonts w:ascii="Times New Roman" w:hAnsi="Times New Roman"/>
                <w:sz w:val="22"/>
                <w:szCs w:val="22"/>
              </w:rPr>
            </w:pPr>
            <w:r w:rsidRPr="00B220F3">
              <w:rPr>
                <w:rFonts w:ascii="Times New Roman" w:hAnsi="Times New Roman"/>
                <w:sz w:val="22"/>
                <w:szCs w:val="22"/>
              </w:rPr>
              <w:t xml:space="preserve">This file contains the non-billable status reasons used by the IB NCPDP Billing Event Log and which are returned by the IB Billable Status Check for </w:t>
            </w:r>
            <w:proofErr w:type="spellStart"/>
            <w:r w:rsidRPr="00B220F3">
              <w:rPr>
                <w:rFonts w:ascii="Times New Roman" w:hAnsi="Times New Roman"/>
                <w:sz w:val="22"/>
                <w:szCs w:val="22"/>
              </w:rPr>
              <w:t>ePharmacy</w:t>
            </w:r>
            <w:proofErr w:type="spellEnd"/>
            <w:r w:rsidRPr="00B220F3">
              <w:rPr>
                <w:rFonts w:ascii="Times New Roman" w:hAnsi="Times New Roman"/>
                <w:sz w:val="22"/>
                <w:szCs w:val="22"/>
              </w:rPr>
              <w:t xml:space="preserve"> claims.</w:t>
            </w:r>
          </w:p>
          <w:p w14:paraId="335A2C6B" w14:textId="77777777" w:rsidR="00B65B79" w:rsidRPr="0002501E" w:rsidRDefault="00B65B79" w:rsidP="00B65B79">
            <w:pPr>
              <w:rPr>
                <w:rFonts w:ascii="Times New Roman" w:hAnsi="Times New Roman"/>
                <w:sz w:val="22"/>
                <w:szCs w:val="22"/>
              </w:rPr>
            </w:pPr>
            <w:r w:rsidRPr="00B220F3">
              <w:rPr>
                <w:rFonts w:ascii="Times New Roman" w:hAnsi="Times New Roman"/>
                <w:b/>
                <w:sz w:val="22"/>
                <w:szCs w:val="22"/>
              </w:rPr>
              <w:t>Per VHA Directive 2004-038, this file definition should not be modified.</w:t>
            </w:r>
          </w:p>
        </w:tc>
      </w:tr>
      <w:tr w:rsidR="00B65B79" w:rsidRPr="0002501E" w14:paraId="335A2C71" w14:textId="77777777" w:rsidTr="00B65B79">
        <w:trPr>
          <w:cantSplit/>
        </w:trPr>
        <w:tc>
          <w:tcPr>
            <w:tcW w:w="4251" w:type="dxa"/>
          </w:tcPr>
          <w:p w14:paraId="335A2C6D" w14:textId="77777777" w:rsidR="00B65B79" w:rsidRPr="00352A69" w:rsidRDefault="00B65B79" w:rsidP="00B65B79">
            <w:pPr>
              <w:rPr>
                <w:rFonts w:ascii="Times New Roman" w:hAnsi="Times New Roman"/>
                <w:sz w:val="22"/>
                <w:szCs w:val="22"/>
              </w:rPr>
            </w:pPr>
            <w:r w:rsidRPr="00352A69">
              <w:rPr>
                <w:rFonts w:ascii="Times New Roman" w:hAnsi="Times New Roman"/>
                <w:sz w:val="22"/>
                <w:szCs w:val="22"/>
              </w:rPr>
              <w:t>366.2</w:t>
            </w:r>
          </w:p>
          <w:p w14:paraId="335A2C6E" w14:textId="77777777" w:rsidR="00B65B79" w:rsidRPr="00B220F3" w:rsidRDefault="00B65B79" w:rsidP="00B65B79">
            <w:pPr>
              <w:rPr>
                <w:rFonts w:ascii="Times New Roman" w:hAnsi="Times New Roman"/>
                <w:sz w:val="22"/>
                <w:szCs w:val="22"/>
              </w:rPr>
            </w:pPr>
            <w:r w:rsidRPr="00352A69">
              <w:rPr>
                <w:rFonts w:ascii="Times New Roman" w:hAnsi="Times New Roman"/>
                <w:sz w:val="22"/>
                <w:szCs w:val="22"/>
              </w:rPr>
              <w:t>IB INSURANCE CONSISTENCY ELEMENTS</w:t>
            </w:r>
          </w:p>
        </w:tc>
        <w:tc>
          <w:tcPr>
            <w:tcW w:w="5099" w:type="dxa"/>
          </w:tcPr>
          <w:p w14:paraId="335A2C6F" w14:textId="77777777" w:rsidR="00B65B79" w:rsidRPr="00352A69" w:rsidRDefault="00B65B79" w:rsidP="00B65B79">
            <w:pPr>
              <w:rPr>
                <w:rFonts w:ascii="Times New Roman" w:hAnsi="Times New Roman"/>
                <w:bCs/>
                <w:sz w:val="22"/>
                <w:szCs w:val="22"/>
              </w:rPr>
            </w:pPr>
            <w:r w:rsidRPr="00352A69">
              <w:rPr>
                <w:rFonts w:ascii="Times New Roman" w:hAnsi="Times New Roman"/>
                <w:bCs/>
                <w:sz w:val="22"/>
                <w:szCs w:val="22"/>
              </w:rPr>
              <w:t>^IBCN(366.2</w:t>
            </w:r>
          </w:p>
          <w:p w14:paraId="335A2C70" w14:textId="77777777" w:rsidR="00B65B79" w:rsidRPr="00B220F3" w:rsidRDefault="00B65B79" w:rsidP="00B65B79">
            <w:pPr>
              <w:rPr>
                <w:rFonts w:ascii="Times New Roman" w:hAnsi="Times New Roman"/>
                <w:sz w:val="22"/>
                <w:szCs w:val="22"/>
              </w:rPr>
            </w:pPr>
            <w:r w:rsidRPr="00352A69">
              <w:rPr>
                <w:rFonts w:ascii="Times New Roman" w:hAnsi="Times New Roman"/>
                <w:bCs/>
                <w:sz w:val="22"/>
                <w:szCs w:val="22"/>
              </w:rPr>
              <w:t xml:space="preserve">This file contains those entries </w:t>
            </w:r>
            <w:r>
              <w:rPr>
                <w:rFonts w:ascii="Times New Roman" w:hAnsi="Times New Roman"/>
                <w:bCs/>
                <w:sz w:val="22"/>
                <w:szCs w:val="22"/>
              </w:rPr>
              <w:t>that</w:t>
            </w:r>
            <w:r w:rsidRPr="00352A69">
              <w:rPr>
                <w:rFonts w:ascii="Times New Roman" w:hAnsi="Times New Roman"/>
                <w:bCs/>
                <w:sz w:val="22"/>
                <w:szCs w:val="22"/>
              </w:rPr>
              <w:t xml:space="preserve"> are checked by the IB Insurance Info View/Edit module consistency checker.  Other than turni</w:t>
            </w:r>
            <w:r>
              <w:rPr>
                <w:rFonts w:ascii="Times New Roman" w:hAnsi="Times New Roman"/>
                <w:bCs/>
                <w:sz w:val="22"/>
                <w:szCs w:val="22"/>
              </w:rPr>
              <w:t>ng individual checks on or off,</w:t>
            </w:r>
            <w:r w:rsidRPr="00352A69">
              <w:rPr>
                <w:rFonts w:ascii="Times New Roman" w:hAnsi="Times New Roman"/>
                <w:bCs/>
                <w:sz w:val="22"/>
                <w:szCs w:val="22"/>
              </w:rPr>
              <w:t xml:space="preserve"> the user should not alter or add to this file in any way.  Making any modification to this file will definitely cause the consistency checker to function improperly.</w:t>
            </w:r>
          </w:p>
        </w:tc>
      </w:tr>
      <w:tr w:rsidR="00B65B79" w:rsidRPr="0002501E" w14:paraId="335A2C75" w14:textId="77777777" w:rsidTr="00B65B79">
        <w:trPr>
          <w:cantSplit/>
        </w:trPr>
        <w:tc>
          <w:tcPr>
            <w:tcW w:w="4251" w:type="dxa"/>
          </w:tcPr>
          <w:p w14:paraId="335A2C72" w14:textId="77777777" w:rsidR="00B65B79" w:rsidRPr="0002501E" w:rsidRDefault="00B65B79" w:rsidP="00B65B79">
            <w:pPr>
              <w:rPr>
                <w:rFonts w:ascii="Times New Roman" w:hAnsi="Times New Roman"/>
                <w:sz w:val="22"/>
                <w:szCs w:val="22"/>
              </w:rPr>
            </w:pPr>
            <w:r w:rsidRPr="008346EA">
              <w:rPr>
                <w:rFonts w:ascii="Times New Roman" w:hAnsi="Times New Roman"/>
                <w:sz w:val="22"/>
                <w:szCs w:val="22"/>
              </w:rPr>
              <w:t>367</w:t>
            </w:r>
            <w:r w:rsidRPr="008346EA">
              <w:rPr>
                <w:rFonts w:ascii="Times New Roman" w:hAnsi="Times New Roman"/>
                <w:sz w:val="22"/>
                <w:szCs w:val="22"/>
              </w:rPr>
              <w:br/>
              <w:t>HPID/OEID RESPONSE</w:t>
            </w:r>
          </w:p>
        </w:tc>
        <w:tc>
          <w:tcPr>
            <w:tcW w:w="5099" w:type="dxa"/>
          </w:tcPr>
          <w:p w14:paraId="335A2C73" w14:textId="77777777" w:rsidR="00B65B79" w:rsidRPr="003C319E" w:rsidRDefault="00B65B79" w:rsidP="00B65B79">
            <w:pPr>
              <w:rPr>
                <w:rFonts w:ascii="Times New Roman" w:hAnsi="Times New Roman"/>
                <w:sz w:val="22"/>
                <w:szCs w:val="22"/>
              </w:rPr>
            </w:pPr>
            <w:r w:rsidRPr="008346EA">
              <w:rPr>
                <w:rFonts w:ascii="Times New Roman" w:hAnsi="Times New Roman"/>
                <w:sz w:val="22"/>
                <w:szCs w:val="22"/>
              </w:rPr>
              <w:t>^IBCNH(367,</w:t>
            </w:r>
            <w:r w:rsidRPr="008346EA">
              <w:rPr>
                <w:rFonts w:ascii="Times New Roman" w:hAnsi="Times New Roman"/>
                <w:sz w:val="22"/>
                <w:szCs w:val="22"/>
              </w:rPr>
              <w:br/>
            </w:r>
            <w:r w:rsidRPr="003C319E">
              <w:rPr>
                <w:rFonts w:ascii="Times New Roman" w:hAnsi="Times New Roman"/>
                <w:sz w:val="22"/>
                <w:szCs w:val="22"/>
              </w:rPr>
              <w:t>This file contains responses associated with inquiries from the HPID/OEID</w:t>
            </w:r>
          </w:p>
          <w:p w14:paraId="335A2C74" w14:textId="77777777" w:rsidR="00B65B79" w:rsidRPr="0002501E" w:rsidRDefault="00B65B79" w:rsidP="00B65B79">
            <w:pPr>
              <w:rPr>
                <w:rFonts w:ascii="Times New Roman" w:hAnsi="Times New Roman"/>
                <w:sz w:val="22"/>
                <w:szCs w:val="22"/>
              </w:rPr>
            </w:pPr>
            <w:r w:rsidRPr="003C319E">
              <w:rPr>
                <w:rFonts w:ascii="Times New Roman" w:hAnsi="Times New Roman"/>
                <w:sz w:val="22"/>
                <w:szCs w:val="22"/>
              </w:rPr>
              <w:t>TRANSMISSION QUEUE file (file #367.1)</w:t>
            </w:r>
          </w:p>
        </w:tc>
      </w:tr>
      <w:tr w:rsidR="00B65B79" w:rsidRPr="0002501E" w14:paraId="335A2C79" w14:textId="77777777" w:rsidTr="00B65B79">
        <w:trPr>
          <w:cantSplit/>
        </w:trPr>
        <w:tc>
          <w:tcPr>
            <w:tcW w:w="4251" w:type="dxa"/>
          </w:tcPr>
          <w:p w14:paraId="335A2C76" w14:textId="77777777" w:rsidR="00B65B79" w:rsidRPr="0002501E" w:rsidRDefault="00B65B79" w:rsidP="00B65B79">
            <w:pPr>
              <w:rPr>
                <w:rFonts w:ascii="Times New Roman" w:hAnsi="Times New Roman"/>
                <w:sz w:val="22"/>
                <w:szCs w:val="22"/>
              </w:rPr>
            </w:pPr>
            <w:r w:rsidRPr="008346EA">
              <w:rPr>
                <w:rFonts w:ascii="Times New Roman" w:hAnsi="Times New Roman"/>
                <w:sz w:val="22"/>
                <w:szCs w:val="22"/>
              </w:rPr>
              <w:t>367.1</w:t>
            </w:r>
            <w:r w:rsidRPr="008346EA">
              <w:rPr>
                <w:rFonts w:ascii="Times New Roman" w:hAnsi="Times New Roman"/>
                <w:sz w:val="22"/>
                <w:szCs w:val="22"/>
              </w:rPr>
              <w:br/>
              <w:t>HPID/OEID TRANSMISSION QUEUE</w:t>
            </w:r>
          </w:p>
        </w:tc>
        <w:tc>
          <w:tcPr>
            <w:tcW w:w="5099" w:type="dxa"/>
          </w:tcPr>
          <w:p w14:paraId="335A2C77" w14:textId="77777777" w:rsidR="00B65B79" w:rsidRDefault="00B65B79" w:rsidP="00B65B79">
            <w:pPr>
              <w:rPr>
                <w:rFonts w:ascii="Times New Roman" w:hAnsi="Times New Roman"/>
                <w:sz w:val="22"/>
                <w:szCs w:val="22"/>
              </w:rPr>
            </w:pPr>
            <w:r w:rsidRPr="008346EA">
              <w:rPr>
                <w:rFonts w:ascii="Times New Roman" w:hAnsi="Times New Roman"/>
                <w:sz w:val="22"/>
                <w:szCs w:val="22"/>
              </w:rPr>
              <w:t xml:space="preserve">^IBCNH(367.1, </w:t>
            </w:r>
          </w:p>
          <w:p w14:paraId="335A2C78" w14:textId="77777777" w:rsidR="00B65B79" w:rsidRPr="003C319E" w:rsidRDefault="00B65B79" w:rsidP="00B65B79">
            <w:pPr>
              <w:rPr>
                <w:rFonts w:ascii="Times New Roman" w:hAnsi="Times New Roman"/>
                <w:sz w:val="22"/>
                <w:szCs w:val="22"/>
              </w:rPr>
            </w:pPr>
            <w:r w:rsidRPr="003C319E">
              <w:rPr>
                <w:rFonts w:ascii="Times New Roman" w:hAnsi="Times New Roman"/>
                <w:sz w:val="22"/>
                <w:szCs w:val="22"/>
              </w:rPr>
              <w:t>This file contains records which have been selected based on specific criteria to generate an HL7 message.  These messages will be sent to the National Insurance File (NIF) for processing.</w:t>
            </w:r>
          </w:p>
        </w:tc>
      </w:tr>
      <w:tr w:rsidR="00B65B79" w:rsidRPr="0002501E" w14:paraId="335A2C7C" w14:textId="77777777" w:rsidTr="00B65B79">
        <w:trPr>
          <w:cantSplit/>
        </w:trPr>
        <w:tc>
          <w:tcPr>
            <w:tcW w:w="4251" w:type="dxa"/>
          </w:tcPr>
          <w:p w14:paraId="335A2C7A" w14:textId="77777777" w:rsidR="00B65B79" w:rsidRPr="0002501E" w:rsidRDefault="00B65B79" w:rsidP="00B65B79">
            <w:pPr>
              <w:rPr>
                <w:rFonts w:ascii="Times New Roman" w:hAnsi="Times New Roman"/>
                <w:sz w:val="22"/>
                <w:szCs w:val="22"/>
              </w:rPr>
            </w:pPr>
            <w:r>
              <w:rPr>
                <w:rFonts w:ascii="Times New Roman" w:hAnsi="Times New Roman"/>
                <w:sz w:val="22"/>
                <w:szCs w:val="22"/>
              </w:rPr>
              <w:t>367.11</w:t>
            </w:r>
            <w:r>
              <w:rPr>
                <w:rFonts w:ascii="Times New Roman" w:hAnsi="Times New Roman"/>
                <w:sz w:val="22"/>
                <w:szCs w:val="22"/>
              </w:rPr>
              <w:br/>
              <w:t>INSURANCE COMPANY ID TYPE</w:t>
            </w:r>
          </w:p>
        </w:tc>
        <w:tc>
          <w:tcPr>
            <w:tcW w:w="5099" w:type="dxa"/>
          </w:tcPr>
          <w:p w14:paraId="335A2C7B" w14:textId="77777777" w:rsidR="00B65B79" w:rsidRPr="0002501E" w:rsidRDefault="00B65B79" w:rsidP="00B65B79">
            <w:pPr>
              <w:rPr>
                <w:rFonts w:ascii="Times New Roman" w:hAnsi="Times New Roman"/>
                <w:sz w:val="22"/>
                <w:szCs w:val="22"/>
              </w:rPr>
            </w:pPr>
            <w:r w:rsidRPr="008346EA">
              <w:rPr>
                <w:rFonts w:ascii="Times New Roman" w:hAnsi="Times New Roman"/>
                <w:sz w:val="22"/>
                <w:szCs w:val="22"/>
              </w:rPr>
              <w:t>^IBE(367.11,</w:t>
            </w:r>
            <w:r w:rsidRPr="008346EA">
              <w:rPr>
                <w:rFonts w:ascii="Times New Roman" w:hAnsi="Times New Roman"/>
                <w:sz w:val="22"/>
                <w:szCs w:val="22"/>
              </w:rPr>
              <w:br/>
            </w:r>
            <w:r w:rsidRPr="003C319E">
              <w:rPr>
                <w:rFonts w:ascii="Times New Roman" w:hAnsi="Times New Roman"/>
                <w:sz w:val="22"/>
                <w:szCs w:val="22"/>
              </w:rPr>
              <w:t>This file contains the possible ID types that could be received from the National Insurance file (NIF) for an Insurance Company entry.</w:t>
            </w:r>
            <w:r>
              <w:rPr>
                <w:color w:val="1F497D"/>
              </w:rPr>
              <w:t> </w:t>
            </w:r>
          </w:p>
        </w:tc>
      </w:tr>
      <w:tr w:rsidR="00B65B79" w:rsidRPr="004F2EF0" w14:paraId="335A2C81" w14:textId="77777777" w:rsidTr="00B65B79">
        <w:trPr>
          <w:cantSplit/>
        </w:trPr>
        <w:tc>
          <w:tcPr>
            <w:tcW w:w="4251" w:type="dxa"/>
          </w:tcPr>
          <w:p w14:paraId="335A2C7D" w14:textId="77777777" w:rsidR="00B65B79" w:rsidRDefault="00B65B79" w:rsidP="00B65B79">
            <w:pPr>
              <w:rPr>
                <w:rFonts w:ascii="Times New Roman" w:hAnsi="Times New Roman"/>
                <w:sz w:val="22"/>
                <w:szCs w:val="22"/>
              </w:rPr>
            </w:pPr>
            <w:r>
              <w:rPr>
                <w:rFonts w:ascii="Times New Roman" w:hAnsi="Times New Roman"/>
                <w:sz w:val="22"/>
                <w:szCs w:val="22"/>
              </w:rPr>
              <w:t>368</w:t>
            </w:r>
          </w:p>
          <w:p w14:paraId="335A2C7E" w14:textId="77777777" w:rsidR="00B65B79" w:rsidRPr="004F2EF0" w:rsidRDefault="00B65B79" w:rsidP="00B65B79">
            <w:pPr>
              <w:rPr>
                <w:rFonts w:ascii="Times New Roman" w:hAnsi="Times New Roman"/>
                <w:sz w:val="22"/>
                <w:szCs w:val="22"/>
              </w:rPr>
            </w:pPr>
            <w:r w:rsidRPr="004F2EF0">
              <w:rPr>
                <w:rFonts w:ascii="Times New Roman" w:hAnsi="Times New Roman"/>
                <w:sz w:val="22"/>
                <w:szCs w:val="22"/>
              </w:rPr>
              <w:t>HEALTH CARE CLAIM RFAI (277)</w:t>
            </w:r>
          </w:p>
        </w:tc>
        <w:tc>
          <w:tcPr>
            <w:tcW w:w="5099" w:type="dxa"/>
          </w:tcPr>
          <w:p w14:paraId="335A2C7F" w14:textId="77777777" w:rsidR="00B65B79" w:rsidRPr="004F2EF0" w:rsidRDefault="00B65B79" w:rsidP="00B65B79">
            <w:pPr>
              <w:rPr>
                <w:rFonts w:ascii="Times New Roman" w:hAnsi="Times New Roman"/>
                <w:sz w:val="22"/>
                <w:szCs w:val="22"/>
              </w:rPr>
            </w:pPr>
            <w:r w:rsidRPr="004F2EF0">
              <w:rPr>
                <w:rFonts w:ascii="Times New Roman" w:hAnsi="Times New Roman"/>
                <w:sz w:val="22"/>
                <w:szCs w:val="22"/>
              </w:rPr>
              <w:t>^IBA(368</w:t>
            </w:r>
          </w:p>
          <w:p w14:paraId="335A2C80" w14:textId="77777777" w:rsidR="00B65B79" w:rsidRPr="004F2EF0" w:rsidRDefault="00B65B79" w:rsidP="00B65B79">
            <w:pPr>
              <w:overflowPunct/>
              <w:textAlignment w:val="auto"/>
              <w:rPr>
                <w:rFonts w:ascii="Times New Roman" w:hAnsi="Times New Roman"/>
                <w:sz w:val="22"/>
                <w:szCs w:val="22"/>
              </w:rPr>
            </w:pPr>
            <w:r w:rsidRPr="004F2EF0">
              <w:rPr>
                <w:rFonts w:ascii="Times New Roman" w:hAnsi="Times New Roman"/>
                <w:sz w:val="22"/>
                <w:szCs w:val="22"/>
              </w:rPr>
              <w:t>This file contains all records received from the FSC ASC X12N health Care Claim Request For Additional Information (277) HL7</w:t>
            </w:r>
            <w:r>
              <w:rPr>
                <w:rFonts w:ascii="Times New Roman" w:hAnsi="Times New Roman"/>
                <w:sz w:val="22"/>
                <w:szCs w:val="22"/>
              </w:rPr>
              <w:t xml:space="preserve"> </w:t>
            </w:r>
            <w:r w:rsidRPr="004F2EF0">
              <w:rPr>
                <w:rFonts w:ascii="Times New Roman" w:hAnsi="Times New Roman"/>
                <w:sz w:val="22"/>
                <w:szCs w:val="22"/>
              </w:rPr>
              <w:t>message.</w:t>
            </w:r>
          </w:p>
        </w:tc>
      </w:tr>
      <w:tr w:rsidR="00B65B79" w:rsidRPr="00B541E0" w14:paraId="335A2C86" w14:textId="77777777" w:rsidTr="00B65B79">
        <w:trPr>
          <w:cantSplit/>
        </w:trPr>
        <w:tc>
          <w:tcPr>
            <w:tcW w:w="4251" w:type="dxa"/>
          </w:tcPr>
          <w:p w14:paraId="335A2C82" w14:textId="77777777" w:rsidR="00B65B79" w:rsidRDefault="00B65B79" w:rsidP="00B65B79">
            <w:pPr>
              <w:rPr>
                <w:rFonts w:ascii="Times New Roman" w:hAnsi="Times New Roman"/>
                <w:sz w:val="22"/>
                <w:szCs w:val="22"/>
              </w:rPr>
            </w:pPr>
            <w:r w:rsidRPr="00B541E0">
              <w:rPr>
                <w:rFonts w:ascii="Times New Roman" w:hAnsi="Times New Roman"/>
                <w:sz w:val="22"/>
                <w:szCs w:val="22"/>
              </w:rPr>
              <w:t>368.001</w:t>
            </w:r>
          </w:p>
          <w:p w14:paraId="335A2C83" w14:textId="77777777" w:rsidR="00B65B79" w:rsidRPr="00B541E0" w:rsidRDefault="00B65B79" w:rsidP="00B65B79">
            <w:pPr>
              <w:rPr>
                <w:rFonts w:ascii="Times New Roman" w:hAnsi="Times New Roman"/>
                <w:sz w:val="22"/>
                <w:szCs w:val="22"/>
              </w:rPr>
            </w:pPr>
            <w:r w:rsidRPr="00B541E0">
              <w:rPr>
                <w:rFonts w:ascii="Times New Roman" w:hAnsi="Times New Roman"/>
                <w:sz w:val="22"/>
                <w:szCs w:val="22"/>
              </w:rPr>
              <w:t>X12 277 CLAIM STATUS CATEGORY</w:t>
            </w:r>
          </w:p>
        </w:tc>
        <w:tc>
          <w:tcPr>
            <w:tcW w:w="5099" w:type="dxa"/>
          </w:tcPr>
          <w:p w14:paraId="335A2C84" w14:textId="77777777" w:rsidR="00B65B79" w:rsidRDefault="00B65B79" w:rsidP="00B65B79">
            <w:pPr>
              <w:rPr>
                <w:rFonts w:ascii="Times New Roman" w:hAnsi="Times New Roman"/>
                <w:sz w:val="22"/>
                <w:szCs w:val="22"/>
              </w:rPr>
            </w:pPr>
            <w:r w:rsidRPr="003B5F60">
              <w:rPr>
                <w:rFonts w:ascii="Times New Roman" w:hAnsi="Times New Roman"/>
                <w:sz w:val="22"/>
                <w:szCs w:val="22"/>
              </w:rPr>
              <w:t>^IBE(368.001</w:t>
            </w:r>
          </w:p>
          <w:p w14:paraId="335A2C85" w14:textId="77777777" w:rsidR="00B65B79" w:rsidRPr="00B541E0" w:rsidRDefault="00B65B79" w:rsidP="00B65B79">
            <w:pPr>
              <w:rPr>
                <w:rFonts w:ascii="Times New Roman" w:hAnsi="Times New Roman"/>
                <w:sz w:val="22"/>
                <w:szCs w:val="22"/>
              </w:rPr>
            </w:pPr>
            <w:r>
              <w:rPr>
                <w:rFonts w:ascii="Times New Roman" w:hAnsi="Times New Roman"/>
                <w:sz w:val="22"/>
                <w:szCs w:val="22"/>
              </w:rPr>
              <w:t xml:space="preserve">This file contains </w:t>
            </w:r>
            <w:r w:rsidRPr="003B5F60">
              <w:rPr>
                <w:rFonts w:ascii="Times New Roman" w:hAnsi="Times New Roman"/>
                <w:sz w:val="22"/>
                <w:szCs w:val="22"/>
              </w:rPr>
              <w:t>Health Care Claim Status Codes - limited to the R codes of X12 code source 507.</w:t>
            </w:r>
          </w:p>
        </w:tc>
      </w:tr>
      <w:tr w:rsidR="00B65B79" w:rsidRPr="0002501E" w14:paraId="335A2C8B" w14:textId="77777777" w:rsidTr="00B65B79">
        <w:trPr>
          <w:cantSplit/>
        </w:trPr>
        <w:tc>
          <w:tcPr>
            <w:tcW w:w="4251" w:type="dxa"/>
          </w:tcPr>
          <w:p w14:paraId="335A2C87" w14:textId="77777777" w:rsidR="00B65B79" w:rsidRDefault="00B65B79" w:rsidP="00B65B79">
            <w:pPr>
              <w:rPr>
                <w:rFonts w:ascii="Times New Roman" w:hAnsi="Times New Roman"/>
                <w:sz w:val="22"/>
                <w:szCs w:val="22"/>
              </w:rPr>
            </w:pPr>
            <w:r w:rsidRPr="00B541E0">
              <w:rPr>
                <w:rFonts w:ascii="Times New Roman" w:hAnsi="Times New Roman"/>
                <w:sz w:val="22"/>
                <w:szCs w:val="22"/>
              </w:rPr>
              <w:t>368.002</w:t>
            </w:r>
          </w:p>
          <w:p w14:paraId="335A2C88" w14:textId="77777777" w:rsidR="00B65B79" w:rsidRPr="0002501E" w:rsidRDefault="00B65B79" w:rsidP="00B65B79">
            <w:pPr>
              <w:rPr>
                <w:rFonts w:ascii="Times New Roman" w:hAnsi="Times New Roman"/>
                <w:sz w:val="22"/>
                <w:szCs w:val="22"/>
              </w:rPr>
            </w:pPr>
            <w:r w:rsidRPr="00B541E0">
              <w:rPr>
                <w:rFonts w:ascii="Times New Roman" w:hAnsi="Times New Roman"/>
                <w:sz w:val="22"/>
                <w:szCs w:val="22"/>
              </w:rPr>
              <w:t>X12 277 PRODUCT OR SERVICE ID QUAL</w:t>
            </w:r>
          </w:p>
        </w:tc>
        <w:tc>
          <w:tcPr>
            <w:tcW w:w="5099" w:type="dxa"/>
          </w:tcPr>
          <w:p w14:paraId="335A2C89" w14:textId="77777777" w:rsidR="00B65B79" w:rsidRDefault="00B65B79" w:rsidP="00B65B79">
            <w:pPr>
              <w:rPr>
                <w:rFonts w:ascii="Times New Roman" w:hAnsi="Times New Roman"/>
                <w:sz w:val="22"/>
                <w:szCs w:val="22"/>
              </w:rPr>
            </w:pPr>
            <w:r w:rsidRPr="003B5F60">
              <w:rPr>
                <w:rFonts w:ascii="Times New Roman" w:hAnsi="Times New Roman"/>
                <w:sz w:val="22"/>
                <w:szCs w:val="22"/>
              </w:rPr>
              <w:t>^IBE(368.002</w:t>
            </w:r>
          </w:p>
          <w:p w14:paraId="335A2C8A" w14:textId="77777777" w:rsidR="00B65B79" w:rsidRPr="0002501E" w:rsidRDefault="00B65B79" w:rsidP="00B65B79">
            <w:pPr>
              <w:rPr>
                <w:rFonts w:ascii="Times New Roman" w:hAnsi="Times New Roman"/>
                <w:sz w:val="22"/>
                <w:szCs w:val="22"/>
              </w:rPr>
            </w:pPr>
            <w:r>
              <w:rPr>
                <w:rFonts w:ascii="Times New Roman" w:hAnsi="Times New Roman"/>
                <w:sz w:val="22"/>
                <w:szCs w:val="22"/>
              </w:rPr>
              <w:t xml:space="preserve">This file contains </w:t>
            </w:r>
            <w:r w:rsidRPr="003B5F60">
              <w:rPr>
                <w:rFonts w:ascii="Times New Roman" w:hAnsi="Times New Roman"/>
                <w:sz w:val="22"/>
                <w:szCs w:val="22"/>
              </w:rPr>
              <w:t>Code identifying the type/source of the descriptive number used in Product/Service ID.</w:t>
            </w:r>
          </w:p>
        </w:tc>
      </w:tr>
      <w:tr w:rsidR="00B65B79" w:rsidRPr="0002501E" w14:paraId="335A2C91" w14:textId="77777777" w:rsidTr="00B65B79">
        <w:trPr>
          <w:cantSplit/>
        </w:trPr>
        <w:tc>
          <w:tcPr>
            <w:tcW w:w="4251" w:type="dxa"/>
          </w:tcPr>
          <w:p w14:paraId="335A2C8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372</w:t>
            </w:r>
          </w:p>
          <w:p w14:paraId="335A2C8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PFSS SITE PARAMETERS</w:t>
            </w:r>
          </w:p>
        </w:tc>
        <w:tc>
          <w:tcPr>
            <w:tcW w:w="5099" w:type="dxa"/>
          </w:tcPr>
          <w:p w14:paraId="335A2C8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^IBBAS(372,</w:t>
            </w:r>
          </w:p>
          <w:p w14:paraId="335A2C8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The PFSS SITE PARAMETERS file holds data required for proper function of the IBB software, which provides common utilities and procedures for PFSS.</w:t>
            </w:r>
          </w:p>
          <w:p w14:paraId="335A2C90"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9A" w14:textId="77777777" w:rsidTr="00B65B79">
        <w:trPr>
          <w:cantSplit/>
        </w:trPr>
        <w:tc>
          <w:tcPr>
            <w:tcW w:w="4251" w:type="dxa"/>
          </w:tcPr>
          <w:p w14:paraId="335A2C9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373</w:t>
            </w:r>
          </w:p>
          <w:p w14:paraId="335A2C9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PFSS CHARGE CACHE</w:t>
            </w:r>
          </w:p>
        </w:tc>
        <w:tc>
          <w:tcPr>
            <w:tcW w:w="5099" w:type="dxa"/>
          </w:tcPr>
          <w:p w14:paraId="335A2C9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^IBBAD(373,</w:t>
            </w:r>
          </w:p>
          <w:p w14:paraId="335A2C9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is used to store charge data from various VistA applications so that a background process can create an HL7 P03 message from each record.  The messages are batched and sent to the external medical billing system.</w:t>
            </w:r>
          </w:p>
          <w:p w14:paraId="335A2C96" w14:textId="77777777" w:rsidR="00B65B79" w:rsidRPr="0002501E" w:rsidRDefault="00B65B79" w:rsidP="00B65B79">
            <w:pPr>
              <w:rPr>
                <w:rFonts w:ascii="Times New Roman" w:hAnsi="Times New Roman"/>
                <w:sz w:val="22"/>
                <w:szCs w:val="22"/>
              </w:rPr>
            </w:pPr>
          </w:p>
          <w:p w14:paraId="335A2C97"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Under no circumstances may records be created or modified directly via FileMan or other methods.  Record creation and data update is allowed only through CHARGE^IBBAPI.</w:t>
            </w:r>
          </w:p>
          <w:p w14:paraId="335A2C98" w14:textId="77777777" w:rsidR="00B65B79" w:rsidRPr="0002501E" w:rsidRDefault="00B65B79" w:rsidP="00B65B79">
            <w:pPr>
              <w:rPr>
                <w:rFonts w:ascii="Times New Roman" w:hAnsi="Times New Roman"/>
                <w:sz w:val="22"/>
                <w:szCs w:val="22"/>
              </w:rPr>
            </w:pPr>
          </w:p>
          <w:p w14:paraId="335A2C99"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A3" w14:textId="77777777" w:rsidTr="00B65B79">
        <w:trPr>
          <w:cantSplit/>
        </w:trPr>
        <w:tc>
          <w:tcPr>
            <w:tcW w:w="4251" w:type="dxa"/>
          </w:tcPr>
          <w:p w14:paraId="335A2C9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375</w:t>
            </w:r>
          </w:p>
          <w:p w14:paraId="335A2C9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PFSS ACCOUNT</w:t>
            </w:r>
          </w:p>
        </w:tc>
        <w:tc>
          <w:tcPr>
            <w:tcW w:w="5099" w:type="dxa"/>
          </w:tcPr>
          <w:p w14:paraId="335A2C9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^IBBAA(375,</w:t>
            </w:r>
          </w:p>
          <w:p w14:paraId="335A2C9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is used to store visit/encounter data from various VistA applications, so that a background process can create HL7 ADT messages that are sent to the external medical billing system.</w:t>
            </w:r>
          </w:p>
          <w:p w14:paraId="335A2C9F" w14:textId="77777777" w:rsidR="00B65B79" w:rsidRPr="0002501E" w:rsidRDefault="00B65B79" w:rsidP="00B65B79">
            <w:pPr>
              <w:rPr>
                <w:rFonts w:ascii="Times New Roman" w:hAnsi="Times New Roman"/>
                <w:sz w:val="22"/>
                <w:szCs w:val="22"/>
              </w:rPr>
            </w:pPr>
          </w:p>
          <w:p w14:paraId="335A2CA0"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 xml:space="preserve">Under no circumstances may records be created or modified directly via FileMan or other methods.  Record creation and data update is allowed only through GETACCT^IBBAPI.  </w:t>
            </w:r>
          </w:p>
          <w:p w14:paraId="335A2CA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w:t>
            </w:r>
          </w:p>
          <w:p w14:paraId="335A2CA2"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AA" w14:textId="77777777" w:rsidTr="00B65B79">
        <w:trPr>
          <w:cantSplit/>
        </w:trPr>
        <w:tc>
          <w:tcPr>
            <w:tcW w:w="4251" w:type="dxa"/>
          </w:tcPr>
          <w:p w14:paraId="335A2CA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389.9</w:t>
            </w:r>
          </w:p>
          <w:p w14:paraId="335A2CA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STATION NUMBER (TIME SENSITIVE)</w:t>
            </w:r>
          </w:p>
        </w:tc>
        <w:tc>
          <w:tcPr>
            <w:tcW w:w="5099" w:type="dxa"/>
          </w:tcPr>
          <w:p w14:paraId="335A2CA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^VA(389.9,</w:t>
            </w:r>
          </w:p>
          <w:p w14:paraId="335A2CA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The purpose of this file is to allow DHCP software flexibility and reliability when the station number of a medical center changes or when one or more stations have merged into one station.</w:t>
            </w:r>
          </w:p>
          <w:p w14:paraId="335A2CA8" w14:textId="77777777" w:rsidR="00B65B79" w:rsidRPr="0002501E" w:rsidRDefault="00B65B79" w:rsidP="00B65B79">
            <w:pPr>
              <w:rPr>
                <w:rFonts w:ascii="Times New Roman" w:hAnsi="Times New Roman"/>
                <w:sz w:val="22"/>
                <w:szCs w:val="22"/>
              </w:rPr>
            </w:pPr>
          </w:p>
          <w:p w14:paraId="335A2CA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Adding or modifying entries in this file may affect many DHCP applications.  Control of entry into this file should be carefully controlled by the IRM Service Chief.</w:t>
            </w:r>
          </w:p>
        </w:tc>
      </w:tr>
      <w:tr w:rsidR="00B65B79" w:rsidRPr="0002501E" w14:paraId="335A2CAF" w14:textId="77777777" w:rsidTr="00B65B79">
        <w:trPr>
          <w:cantSplit/>
        </w:trPr>
        <w:tc>
          <w:tcPr>
            <w:tcW w:w="4251" w:type="dxa"/>
          </w:tcPr>
          <w:p w14:paraId="335A2CA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390</w:t>
            </w:r>
          </w:p>
          <w:p w14:paraId="335A2CA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ENROLLMENT RATED DISABILITY UPLOAD AUDIT</w:t>
            </w:r>
          </w:p>
        </w:tc>
        <w:tc>
          <w:tcPr>
            <w:tcW w:w="5099" w:type="dxa"/>
          </w:tcPr>
          <w:p w14:paraId="335A2CA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^DGRDUA(390,</w:t>
            </w:r>
          </w:p>
          <w:p w14:paraId="335A2CA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tracks new/modified Rated Disability changes received from the Health Eligibility Center via ORU/ORF Z11 messages.  The purpose of this file is for History only and cannot be considered current.  Data will be purged from this file after it is over 365 days old.</w:t>
            </w:r>
          </w:p>
        </w:tc>
      </w:tr>
      <w:tr w:rsidR="00B65B79" w:rsidRPr="0002501E" w14:paraId="335A2CB4" w14:textId="77777777" w:rsidTr="00B65B79">
        <w:trPr>
          <w:cantSplit/>
        </w:trPr>
        <w:tc>
          <w:tcPr>
            <w:tcW w:w="4251" w:type="dxa"/>
          </w:tcPr>
          <w:p w14:paraId="335A2CB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w:t>
            </w:r>
          </w:p>
          <w:p w14:paraId="335A2CB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TYPE OF PATIENT</w:t>
            </w:r>
          </w:p>
        </w:tc>
        <w:tc>
          <w:tcPr>
            <w:tcW w:w="5099" w:type="dxa"/>
          </w:tcPr>
          <w:p w14:paraId="335A2CB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^DG(391,</w:t>
            </w:r>
          </w:p>
          <w:p w14:paraId="335A2CB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the various types of patient which might be seen at a VA facility.  The file is pointed to by the TYPE field of the PATIENT file and every patient added to the system must have a TYPE specified.  Using the 'Patient Type Update' option of ADT the user should specify the parameters concerning which screens should be displayed during the registration process for these patient types and what data elements on those screens are editable.</w:t>
            </w:r>
          </w:p>
        </w:tc>
      </w:tr>
      <w:tr w:rsidR="00B65B79" w:rsidRPr="0002501E" w14:paraId="335A2CB9" w14:textId="77777777" w:rsidTr="00B65B79">
        <w:trPr>
          <w:cantSplit/>
        </w:trPr>
        <w:tc>
          <w:tcPr>
            <w:tcW w:w="4251" w:type="dxa"/>
          </w:tcPr>
          <w:p w14:paraId="335A2CB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391.1</w:t>
            </w:r>
          </w:p>
          <w:p w14:paraId="335A2CB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AMIS SEGMENT</w:t>
            </w:r>
          </w:p>
        </w:tc>
        <w:tc>
          <w:tcPr>
            <w:tcW w:w="5099" w:type="dxa"/>
          </w:tcPr>
          <w:p w14:paraId="335A2CB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^DG(391.1,</w:t>
            </w:r>
          </w:p>
          <w:p w14:paraId="335A2CB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the various AMIS segments.  The .001 (Number) field should be defined as the segment number.</w:t>
            </w:r>
          </w:p>
        </w:tc>
      </w:tr>
      <w:tr w:rsidR="00B65B79" w:rsidRPr="0002501E" w14:paraId="335A2CBF" w14:textId="77777777" w:rsidTr="00B65B79">
        <w:trPr>
          <w:cantSplit/>
        </w:trPr>
        <w:tc>
          <w:tcPr>
            <w:tcW w:w="4251" w:type="dxa"/>
          </w:tcPr>
          <w:p w14:paraId="335A2CB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391.23</w:t>
            </w:r>
          </w:p>
          <w:p w14:paraId="335A2CB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 REGISTER ONCE FIELD DEFINITION</w:t>
            </w:r>
          </w:p>
        </w:tc>
        <w:tc>
          <w:tcPr>
            <w:tcW w:w="5099" w:type="dxa"/>
          </w:tcPr>
          <w:p w14:paraId="335A2CB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^DGRO(391.23,</w:t>
            </w:r>
          </w:p>
          <w:p w14:paraId="335A2CBD" w14:textId="77777777" w:rsidR="00B65B79" w:rsidRDefault="00B65B79" w:rsidP="00B65B79">
            <w:pPr>
              <w:rPr>
                <w:rFonts w:ascii="Times New Roman" w:hAnsi="Times New Roman"/>
                <w:sz w:val="22"/>
                <w:szCs w:val="22"/>
              </w:rPr>
            </w:pPr>
            <w:r w:rsidRPr="0002501E">
              <w:rPr>
                <w:rFonts w:ascii="Times New Roman" w:hAnsi="Times New Roman"/>
                <w:sz w:val="22"/>
                <w:szCs w:val="22"/>
              </w:rPr>
              <w:t>This file is used to define the fields that are collected at a Last Site Treated and loaded into a Querying Site via Register Once Messaging.</w:t>
            </w:r>
          </w:p>
          <w:p w14:paraId="335A2CBE" w14:textId="77777777" w:rsidR="00B65B79" w:rsidRPr="0002501E" w:rsidRDefault="00B65B79" w:rsidP="00B65B79">
            <w:pPr>
              <w:rPr>
                <w:rFonts w:ascii="Times New Roman" w:hAnsi="Times New Roman"/>
                <w:sz w:val="22"/>
                <w:szCs w:val="22"/>
              </w:rPr>
            </w:pPr>
            <w:r w:rsidRPr="00874983">
              <w:rPr>
                <w:rFonts w:ascii="Times New Roman" w:hAnsi="Times New Roman"/>
                <w:sz w:val="22"/>
                <w:szCs w:val="22"/>
              </w:rPr>
              <w:t>NOTE: Register Once is being removed from the Register A Patient option by patch DG*5.3*915.</w:t>
            </w:r>
          </w:p>
        </w:tc>
      </w:tr>
      <w:tr w:rsidR="00B65B79" w:rsidRPr="0002501E" w14:paraId="335A2CC3" w14:textId="77777777" w:rsidTr="00B65B79">
        <w:trPr>
          <w:cantSplit/>
        </w:trPr>
        <w:tc>
          <w:tcPr>
            <w:tcW w:w="4251" w:type="dxa"/>
          </w:tcPr>
          <w:p w14:paraId="335A2CC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391.31</w:t>
            </w:r>
          </w:p>
          <w:p w14:paraId="335A2CC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HOME TELEHEALTH PATIENT</w:t>
            </w:r>
          </w:p>
        </w:tc>
        <w:tc>
          <w:tcPr>
            <w:tcW w:w="5099" w:type="dxa"/>
          </w:tcPr>
          <w:p w14:paraId="335A2CC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^DGHT(391.31,</w:t>
            </w:r>
          </w:p>
        </w:tc>
      </w:tr>
      <w:tr w:rsidR="00B65B79" w:rsidRPr="0002501E" w14:paraId="335A2CC8" w14:textId="77777777" w:rsidTr="00B65B79">
        <w:trPr>
          <w:cantSplit/>
        </w:trPr>
        <w:tc>
          <w:tcPr>
            <w:tcW w:w="4251" w:type="dxa"/>
          </w:tcPr>
          <w:p w14:paraId="335A2CC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391.71</w:t>
            </w:r>
          </w:p>
          <w:p w14:paraId="335A2CC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ADT/HL7 PIVOT</w:t>
            </w:r>
          </w:p>
        </w:tc>
        <w:tc>
          <w:tcPr>
            <w:tcW w:w="5099" w:type="dxa"/>
          </w:tcPr>
          <w:p w14:paraId="335A2CC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^VAT(391.71,</w:t>
            </w:r>
          </w:p>
          <w:p w14:paraId="335A2CC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serves as a funnel for all of the ADT events that need to be broadcast to any system.  The VISIT file may replace this file in the future. </w:t>
            </w:r>
            <w:r>
              <w:rPr>
                <w:rFonts w:ascii="Times New Roman" w:hAnsi="Times New Roman"/>
                <w:sz w:val="22"/>
                <w:szCs w:val="22"/>
              </w:rPr>
              <w:t xml:space="preserve"> </w:t>
            </w:r>
            <w:r w:rsidRPr="0002501E">
              <w:rPr>
                <w:rFonts w:ascii="Times New Roman" w:hAnsi="Times New Roman"/>
                <w:sz w:val="22"/>
                <w:szCs w:val="22"/>
              </w:rPr>
              <w:t xml:space="preserve">The entries in this file will contain information on how to get back to its parent event in PIMS.  There </w:t>
            </w:r>
            <w:proofErr w:type="gramStart"/>
            <w:r w:rsidRPr="0002501E">
              <w:rPr>
                <w:rFonts w:ascii="Times New Roman" w:hAnsi="Times New Roman"/>
                <w:sz w:val="22"/>
                <w:szCs w:val="22"/>
              </w:rPr>
              <w:t>is</w:t>
            </w:r>
            <w:proofErr w:type="gramEnd"/>
            <w:r w:rsidRPr="0002501E">
              <w:rPr>
                <w:rFonts w:ascii="Times New Roman" w:hAnsi="Times New Roman"/>
                <w:sz w:val="22"/>
                <w:szCs w:val="22"/>
              </w:rPr>
              <w:t xml:space="preserve"> no parent child relationships stored here.</w:t>
            </w:r>
          </w:p>
        </w:tc>
      </w:tr>
      <w:tr w:rsidR="00B65B79" w:rsidRPr="0002501E" w14:paraId="335A2CCD" w14:textId="77777777" w:rsidTr="00B65B79">
        <w:trPr>
          <w:cantSplit/>
        </w:trPr>
        <w:tc>
          <w:tcPr>
            <w:tcW w:w="4251" w:type="dxa"/>
          </w:tcPr>
          <w:p w14:paraId="335A2CC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391.72</w:t>
            </w:r>
          </w:p>
          <w:p w14:paraId="335A2CC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ADT/HL7 EVENT REASON</w:t>
            </w:r>
          </w:p>
        </w:tc>
        <w:tc>
          <w:tcPr>
            <w:tcW w:w="5099" w:type="dxa"/>
          </w:tcPr>
          <w:p w14:paraId="335A2CC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^VAT(391.72,</w:t>
            </w:r>
          </w:p>
          <w:p w14:paraId="335A2CC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the event reason codes for admission, discharge and transfer (ADT) Health Level Seven (HL7) events.</w:t>
            </w:r>
          </w:p>
        </w:tc>
      </w:tr>
      <w:tr w:rsidR="00B65B79" w:rsidRPr="0002501E" w14:paraId="335A2CD2" w14:textId="77777777" w:rsidTr="00B65B79">
        <w:trPr>
          <w:cantSplit/>
        </w:trPr>
        <w:tc>
          <w:tcPr>
            <w:tcW w:w="4251" w:type="dxa"/>
          </w:tcPr>
          <w:p w14:paraId="335A2CC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391.91</w:t>
            </w:r>
          </w:p>
          <w:p w14:paraId="335A2CC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TREATING FACILITY LIST</w:t>
            </w:r>
          </w:p>
        </w:tc>
        <w:tc>
          <w:tcPr>
            <w:tcW w:w="5099" w:type="dxa"/>
          </w:tcPr>
          <w:p w14:paraId="335A2CD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^DGCN(391.91,</w:t>
            </w:r>
          </w:p>
          <w:p w14:paraId="335A2CD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holds the Treating Facility List, a list of institutions where the patient has had treatment.</w:t>
            </w:r>
          </w:p>
        </w:tc>
      </w:tr>
      <w:tr w:rsidR="00B65B79" w:rsidRPr="0002501E" w14:paraId="335A2CD7" w14:textId="77777777" w:rsidTr="00B65B79">
        <w:trPr>
          <w:cantSplit/>
        </w:trPr>
        <w:tc>
          <w:tcPr>
            <w:tcW w:w="4251" w:type="dxa"/>
          </w:tcPr>
          <w:p w14:paraId="335A2CD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391.92</w:t>
            </w:r>
          </w:p>
          <w:p w14:paraId="335A2CD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VAFC ASSIGNING AUTHORITY</w:t>
            </w:r>
          </w:p>
        </w:tc>
        <w:tc>
          <w:tcPr>
            <w:tcW w:w="5099" w:type="dxa"/>
          </w:tcPr>
          <w:p w14:paraId="335A2CD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^DGCN(391.92,</w:t>
            </w:r>
          </w:p>
          <w:p w14:paraId="335A2CD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The VAFC ASSIGNING AUTHORITY (#391.92) file expands the capability of VA Identity Management Service (</w:t>
            </w:r>
            <w:proofErr w:type="spellStart"/>
            <w:r w:rsidRPr="0002501E">
              <w:rPr>
                <w:rFonts w:ascii="Times New Roman" w:hAnsi="Times New Roman"/>
                <w:sz w:val="22"/>
                <w:szCs w:val="22"/>
              </w:rPr>
              <w:t>IdM</w:t>
            </w:r>
            <w:proofErr w:type="spellEnd"/>
            <w:r w:rsidRPr="0002501E">
              <w:rPr>
                <w:rFonts w:ascii="Times New Roman" w:hAnsi="Times New Roman"/>
                <w:sz w:val="22"/>
                <w:szCs w:val="22"/>
              </w:rPr>
              <w:t>) to support future initiatives, (e.g., National Health Information Network (NHIN) and non-Patient Identity Management, etc.).  This file stores a portion of the data used to assemble fully qualified identifiers used for either the Health Level Seven v2.4 or v3.0 standard.</w:t>
            </w:r>
          </w:p>
        </w:tc>
      </w:tr>
      <w:tr w:rsidR="00B65B79" w:rsidRPr="0002501E" w14:paraId="335A2CDC" w14:textId="77777777" w:rsidTr="00B65B79">
        <w:trPr>
          <w:cantSplit/>
        </w:trPr>
        <w:tc>
          <w:tcPr>
            <w:tcW w:w="4251" w:type="dxa"/>
          </w:tcPr>
          <w:p w14:paraId="335A2CD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391.98</w:t>
            </w:r>
          </w:p>
          <w:p w14:paraId="335A2CD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PATIENT DATA EXCEPTION</w:t>
            </w:r>
          </w:p>
        </w:tc>
        <w:tc>
          <w:tcPr>
            <w:tcW w:w="5099" w:type="dxa"/>
          </w:tcPr>
          <w:p w14:paraId="335A2CD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^DGCN(391.98,</w:t>
            </w:r>
          </w:p>
          <w:p w14:paraId="335A2CD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is currently used to log exceptions encountered and their status. </w:t>
            </w:r>
            <w:r>
              <w:rPr>
                <w:rFonts w:ascii="Times New Roman" w:hAnsi="Times New Roman"/>
                <w:sz w:val="22"/>
                <w:szCs w:val="22"/>
              </w:rPr>
              <w:t xml:space="preserve"> </w:t>
            </w:r>
            <w:r w:rsidRPr="0002501E">
              <w:rPr>
                <w:rFonts w:ascii="Times New Roman" w:hAnsi="Times New Roman"/>
                <w:sz w:val="22"/>
                <w:szCs w:val="22"/>
              </w:rPr>
              <w:t>This file should not be limited to demographic exceptions as it is a place holder.  It is tied to a patient.</w:t>
            </w:r>
          </w:p>
        </w:tc>
      </w:tr>
      <w:tr w:rsidR="00B65B79" w:rsidRPr="0002501E" w14:paraId="335A2CE1" w14:textId="77777777" w:rsidTr="00B65B79">
        <w:trPr>
          <w:cantSplit/>
        </w:trPr>
        <w:tc>
          <w:tcPr>
            <w:tcW w:w="4251" w:type="dxa"/>
          </w:tcPr>
          <w:p w14:paraId="335A2CD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391.984</w:t>
            </w:r>
          </w:p>
          <w:p w14:paraId="335A2CD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EXCEPTION STATUS</w:t>
            </w:r>
          </w:p>
        </w:tc>
        <w:tc>
          <w:tcPr>
            <w:tcW w:w="5099" w:type="dxa"/>
          </w:tcPr>
          <w:p w14:paraId="335A2CD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^DGCN(391.984,</w:t>
            </w:r>
          </w:p>
          <w:p w14:paraId="335A2CE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the status name and code (abbreviation) associated with the exceptions processed by the Patient Data Review [VAFC EXCEPTION HANDLER] option.</w:t>
            </w:r>
          </w:p>
        </w:tc>
      </w:tr>
      <w:tr w:rsidR="00B65B79" w:rsidRPr="0002501E" w14:paraId="335A2CE6" w14:textId="77777777" w:rsidTr="00B65B79">
        <w:trPr>
          <w:cantSplit/>
        </w:trPr>
        <w:tc>
          <w:tcPr>
            <w:tcW w:w="4251" w:type="dxa"/>
          </w:tcPr>
          <w:p w14:paraId="335A2CE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391.99</w:t>
            </w:r>
          </w:p>
          <w:p w14:paraId="335A2CE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PATIENT DATA ELEMENT</w:t>
            </w:r>
          </w:p>
        </w:tc>
        <w:tc>
          <w:tcPr>
            <w:tcW w:w="5099" w:type="dxa"/>
          </w:tcPr>
          <w:p w14:paraId="335A2CE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^DGCN(391.99,</w:t>
            </w:r>
          </w:p>
          <w:p w14:paraId="335A2CE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is used to store each individual data element and its location for the exception that is logged.</w:t>
            </w:r>
          </w:p>
        </w:tc>
      </w:tr>
      <w:tr w:rsidR="00B65B79" w:rsidRPr="0002501E" w14:paraId="335A2CEB" w14:textId="77777777" w:rsidTr="00B65B79">
        <w:trPr>
          <w:cantSplit/>
        </w:trPr>
        <w:tc>
          <w:tcPr>
            <w:tcW w:w="4251" w:type="dxa"/>
          </w:tcPr>
          <w:p w14:paraId="335A2CE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392</w:t>
            </w:r>
          </w:p>
          <w:p w14:paraId="335A2CE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BENEFICIARY TRAVEL CLAIM</w:t>
            </w:r>
          </w:p>
        </w:tc>
        <w:tc>
          <w:tcPr>
            <w:tcW w:w="5099" w:type="dxa"/>
          </w:tcPr>
          <w:p w14:paraId="335A2CE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^DGBT(392,</w:t>
            </w:r>
          </w:p>
          <w:p w14:paraId="335A2CE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the completed travel claim entries for patients showing departure/destination data, as well as specific claim data.</w:t>
            </w:r>
          </w:p>
        </w:tc>
      </w:tr>
      <w:tr w:rsidR="00B65B79" w:rsidRPr="0002501E" w14:paraId="335A2CF0" w14:textId="77777777" w:rsidTr="00B65B79">
        <w:trPr>
          <w:cantSplit/>
        </w:trPr>
        <w:tc>
          <w:tcPr>
            <w:tcW w:w="4251" w:type="dxa"/>
          </w:tcPr>
          <w:p w14:paraId="335A2CE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392.1</w:t>
            </w:r>
          </w:p>
          <w:p w14:paraId="335A2CE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BENEFICIARY TRAVEL DISTANCE</w:t>
            </w:r>
          </w:p>
        </w:tc>
        <w:tc>
          <w:tcPr>
            <w:tcW w:w="5099" w:type="dxa"/>
          </w:tcPr>
          <w:p w14:paraId="335A2CE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^DGBT(392.1,</w:t>
            </w:r>
          </w:p>
          <w:p w14:paraId="335A2CE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This file contains the mileage data between departure cities and medical center divisions.  Each departure city can have multiple divisions entered, each with its own associated mileage, most economical cost, and remarks field.</w:t>
            </w:r>
          </w:p>
        </w:tc>
      </w:tr>
      <w:tr w:rsidR="00B65B79" w:rsidRPr="0002501E" w14:paraId="335A2CF5" w14:textId="77777777" w:rsidTr="00B65B79">
        <w:trPr>
          <w:cantSplit/>
        </w:trPr>
        <w:tc>
          <w:tcPr>
            <w:tcW w:w="4251" w:type="dxa"/>
          </w:tcPr>
          <w:p w14:paraId="335A2CF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392.2</w:t>
            </w:r>
          </w:p>
          <w:p w14:paraId="335A2CF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BENEFICIARY TRAVEL CERTIFICATION</w:t>
            </w:r>
          </w:p>
        </w:tc>
        <w:tc>
          <w:tcPr>
            <w:tcW w:w="5099" w:type="dxa"/>
          </w:tcPr>
          <w:p w14:paraId="335A2CF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^DGBT(392.2,</w:t>
            </w:r>
          </w:p>
          <w:p w14:paraId="335A2CF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This file contains the income certification data for patients for Beneficiary Travel claims, including amount certified, eligibility for Benefit Travel, and means test status.</w:t>
            </w:r>
          </w:p>
        </w:tc>
      </w:tr>
      <w:tr w:rsidR="00B65B79" w:rsidRPr="0002501E" w14:paraId="335A2CFA" w14:textId="77777777" w:rsidTr="00B65B79">
        <w:trPr>
          <w:cantSplit/>
        </w:trPr>
        <w:tc>
          <w:tcPr>
            <w:tcW w:w="4251" w:type="dxa"/>
          </w:tcPr>
          <w:p w14:paraId="335A2CF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392.3</w:t>
            </w:r>
          </w:p>
          <w:p w14:paraId="335A2CF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BENEFICIARY TRAVEL ACCOUNT</w:t>
            </w:r>
          </w:p>
        </w:tc>
        <w:tc>
          <w:tcPr>
            <w:tcW w:w="5099" w:type="dxa"/>
          </w:tcPr>
          <w:p w14:paraId="335A2CF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^DGBT(392.3,</w:t>
            </w:r>
          </w:p>
          <w:p w14:paraId="335A2CF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Although this file has been decentralized, changes and additions should be made with extreme care.</w:t>
            </w:r>
          </w:p>
        </w:tc>
      </w:tr>
      <w:tr w:rsidR="00B65B79" w:rsidRPr="0002501E" w14:paraId="335A2CFF" w14:textId="77777777" w:rsidTr="00B65B79">
        <w:trPr>
          <w:cantSplit/>
        </w:trPr>
        <w:tc>
          <w:tcPr>
            <w:tcW w:w="4251" w:type="dxa"/>
          </w:tcPr>
          <w:p w14:paraId="335A2CF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392.31</w:t>
            </w:r>
          </w:p>
          <w:p w14:paraId="335A2CF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LOCAL VENDOR</w:t>
            </w:r>
          </w:p>
        </w:tc>
        <w:tc>
          <w:tcPr>
            <w:tcW w:w="5099" w:type="dxa"/>
          </w:tcPr>
          <w:p w14:paraId="335A2CF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^DGBT(392.31,</w:t>
            </w:r>
          </w:p>
          <w:p w14:paraId="335A2CF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vendors of the Core Financial Logistics System (</w:t>
            </w:r>
            <w:proofErr w:type="spellStart"/>
            <w:r w:rsidRPr="0002501E">
              <w:rPr>
                <w:rFonts w:ascii="Times New Roman" w:hAnsi="Times New Roman"/>
                <w:sz w:val="22"/>
                <w:szCs w:val="22"/>
              </w:rPr>
              <w:t>coreFLS</w:t>
            </w:r>
            <w:proofErr w:type="spellEnd"/>
            <w:r w:rsidRPr="0002501E">
              <w:rPr>
                <w:rFonts w:ascii="Times New Roman" w:hAnsi="Times New Roman"/>
                <w:sz w:val="22"/>
                <w:szCs w:val="22"/>
              </w:rPr>
              <w:t xml:space="preserve">) used by your local system. Entries should only be added and updated through the applications interfaced with </w:t>
            </w:r>
            <w:proofErr w:type="spellStart"/>
            <w:r w:rsidRPr="0002501E">
              <w:rPr>
                <w:rFonts w:ascii="Times New Roman" w:hAnsi="Times New Roman"/>
                <w:sz w:val="22"/>
                <w:szCs w:val="22"/>
              </w:rPr>
              <w:t>coreFLS</w:t>
            </w:r>
            <w:proofErr w:type="spellEnd"/>
            <w:r w:rsidRPr="0002501E">
              <w:rPr>
                <w:rFonts w:ascii="Times New Roman" w:hAnsi="Times New Roman"/>
                <w:sz w:val="22"/>
                <w:szCs w:val="22"/>
              </w:rPr>
              <w:t>.  Entries SHOULD NOT be added, edited, or deleted through File Manager.</w:t>
            </w:r>
          </w:p>
        </w:tc>
      </w:tr>
      <w:tr w:rsidR="00B65B79" w:rsidRPr="0002501E" w14:paraId="335A2D04" w14:textId="77777777" w:rsidTr="00B65B79">
        <w:trPr>
          <w:cantSplit/>
        </w:trPr>
        <w:tc>
          <w:tcPr>
            <w:tcW w:w="4251" w:type="dxa"/>
          </w:tcPr>
          <w:p w14:paraId="335A2D0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392.4</w:t>
            </w:r>
          </w:p>
          <w:p w14:paraId="335A2D0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BENEFICIARY TRAVEL MODE OF TRANSPORTATION</w:t>
            </w:r>
          </w:p>
        </w:tc>
        <w:tc>
          <w:tcPr>
            <w:tcW w:w="5099" w:type="dxa"/>
          </w:tcPr>
          <w:p w14:paraId="335A2D0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^DGBT(392.4,</w:t>
            </w:r>
          </w:p>
          <w:p w14:paraId="335A2D0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This file contains the data on the different modes of transportation available in Benefit Travel claims.</w:t>
            </w:r>
          </w:p>
        </w:tc>
      </w:tr>
      <w:tr w:rsidR="00B65B79" w:rsidRPr="0002501E" w14:paraId="335A2D09" w14:textId="77777777" w:rsidTr="00B65B79">
        <w:trPr>
          <w:cantSplit/>
        </w:trPr>
        <w:tc>
          <w:tcPr>
            <w:tcW w:w="4251" w:type="dxa"/>
          </w:tcPr>
          <w:p w14:paraId="335A2D0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393</w:t>
            </w:r>
          </w:p>
          <w:p w14:paraId="335A2D0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INCOMPLETE RECORDS</w:t>
            </w:r>
          </w:p>
        </w:tc>
        <w:tc>
          <w:tcPr>
            <w:tcW w:w="5099" w:type="dxa"/>
          </w:tcPr>
          <w:p w14:paraId="335A2D0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^VAS(393,</w:t>
            </w:r>
          </w:p>
          <w:p w14:paraId="335A2D0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is the main file for the Incomplete Records Tracking package IRT This is where all of the data is stored that will be displayed for each deficiency on the enter/edit screens and on all of the reports.</w:t>
            </w:r>
          </w:p>
        </w:tc>
      </w:tr>
      <w:tr w:rsidR="00B65B79" w:rsidRPr="0002501E" w14:paraId="335A2D0E" w14:textId="77777777" w:rsidTr="00B65B79">
        <w:trPr>
          <w:cantSplit/>
        </w:trPr>
        <w:tc>
          <w:tcPr>
            <w:tcW w:w="4251" w:type="dxa"/>
          </w:tcPr>
          <w:p w14:paraId="335A2D0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393.1</w:t>
            </w:r>
          </w:p>
          <w:p w14:paraId="335A2D0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MAS SERVICE</w:t>
            </w:r>
          </w:p>
        </w:tc>
        <w:tc>
          <w:tcPr>
            <w:tcW w:w="5099" w:type="dxa"/>
          </w:tcPr>
          <w:p w14:paraId="335A2D0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^DG(393.1,</w:t>
            </w:r>
          </w:p>
          <w:p w14:paraId="335A2D0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stores all the possible services for both wards and clinics.</w:t>
            </w:r>
          </w:p>
        </w:tc>
      </w:tr>
      <w:tr w:rsidR="00B65B79" w:rsidRPr="0002501E" w14:paraId="335A2D13" w14:textId="77777777" w:rsidTr="00B65B79">
        <w:trPr>
          <w:cantSplit/>
        </w:trPr>
        <w:tc>
          <w:tcPr>
            <w:tcW w:w="4251" w:type="dxa"/>
          </w:tcPr>
          <w:p w14:paraId="335A2D0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393.2</w:t>
            </w:r>
          </w:p>
          <w:p w14:paraId="335A2D1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IRT STATUS</w:t>
            </w:r>
          </w:p>
        </w:tc>
        <w:tc>
          <w:tcPr>
            <w:tcW w:w="5099" w:type="dxa"/>
          </w:tcPr>
          <w:p w14:paraId="335A2D1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^DG(393.2,</w:t>
            </w:r>
          </w:p>
          <w:p w14:paraId="335A2D1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is the file that contains the names of the statuses that an IRT record must go thru to its completion.</w:t>
            </w:r>
          </w:p>
        </w:tc>
      </w:tr>
      <w:tr w:rsidR="00B65B79" w:rsidRPr="0002501E" w14:paraId="335A2D18" w14:textId="77777777" w:rsidTr="00B65B79">
        <w:trPr>
          <w:cantSplit/>
        </w:trPr>
        <w:tc>
          <w:tcPr>
            <w:tcW w:w="4251" w:type="dxa"/>
          </w:tcPr>
          <w:p w14:paraId="335A2D1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393.3</w:t>
            </w:r>
          </w:p>
          <w:p w14:paraId="335A2D1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IRT TYPE OF DEFICIENCY</w:t>
            </w:r>
          </w:p>
        </w:tc>
        <w:tc>
          <w:tcPr>
            <w:tcW w:w="5099" w:type="dxa"/>
          </w:tcPr>
          <w:p w14:paraId="335A2D1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^VAS(393.3,</w:t>
            </w:r>
          </w:p>
          <w:p w14:paraId="335A2D1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the names of the types of deficiencies that are tracked in the IRT package.</w:t>
            </w:r>
          </w:p>
        </w:tc>
      </w:tr>
      <w:tr w:rsidR="00B65B79" w:rsidRPr="0002501E" w14:paraId="335A2D1D" w14:textId="77777777" w:rsidTr="00B65B79">
        <w:trPr>
          <w:cantSplit/>
        </w:trPr>
        <w:tc>
          <w:tcPr>
            <w:tcW w:w="4251" w:type="dxa"/>
          </w:tcPr>
          <w:p w14:paraId="335A2D1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393.41</w:t>
            </w:r>
          </w:p>
          <w:p w14:paraId="335A2D1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TYPE OF CATEGORY</w:t>
            </w:r>
          </w:p>
        </w:tc>
        <w:tc>
          <w:tcPr>
            <w:tcW w:w="5099" w:type="dxa"/>
          </w:tcPr>
          <w:p w14:paraId="335A2D1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^VAS(393.41,</w:t>
            </w:r>
          </w:p>
          <w:p w14:paraId="335A2D1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is the file that stores the name of the category and all data elements related to the category, that a deficiency falls under.</w:t>
            </w:r>
            <w:r>
              <w:rPr>
                <w:rFonts w:ascii="Times New Roman" w:hAnsi="Times New Roman"/>
                <w:sz w:val="22"/>
                <w:szCs w:val="22"/>
              </w:rPr>
              <w:t xml:space="preserve"> </w:t>
            </w:r>
            <w:r w:rsidRPr="0002501E">
              <w:rPr>
                <w:rFonts w:ascii="Times New Roman" w:hAnsi="Times New Roman"/>
                <w:sz w:val="22"/>
                <w:szCs w:val="22"/>
              </w:rPr>
              <w:t xml:space="preserve"> There are thirteen categories.</w:t>
            </w:r>
          </w:p>
        </w:tc>
      </w:tr>
      <w:tr w:rsidR="00B65B79" w:rsidRPr="0002501E" w14:paraId="335A2D24" w14:textId="77777777" w:rsidTr="00B65B79">
        <w:trPr>
          <w:cantSplit/>
        </w:trPr>
        <w:tc>
          <w:tcPr>
            <w:tcW w:w="4251" w:type="dxa"/>
          </w:tcPr>
          <w:p w14:paraId="335A2D1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w:t>
            </w:r>
          </w:p>
          <w:p w14:paraId="335A2D1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*PDX TRANSACTION</w:t>
            </w:r>
          </w:p>
        </w:tc>
        <w:tc>
          <w:tcPr>
            <w:tcW w:w="5099" w:type="dxa"/>
          </w:tcPr>
          <w:p w14:paraId="335A2D2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w:t>
            </w:r>
          </w:p>
          <w:p w14:paraId="335A2D2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has been replaced with the VAQ - TRANSACTION file (#394.61).  </w:t>
            </w:r>
          </w:p>
          <w:p w14:paraId="335A2D2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w:t>
            </w:r>
          </w:p>
          <w:p w14:paraId="335A2D2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Version 1.0 of PDX used this file to store administrative information concerning all PDX transmissions.  Version 1.5 of PDX has marked it for deletion and version 2.0 will delete it.</w:t>
            </w:r>
          </w:p>
        </w:tc>
      </w:tr>
      <w:tr w:rsidR="00B65B79" w:rsidRPr="0002501E" w14:paraId="335A2D2B" w14:textId="77777777" w:rsidTr="00B65B79">
        <w:trPr>
          <w:cantSplit/>
        </w:trPr>
        <w:tc>
          <w:tcPr>
            <w:tcW w:w="4251" w:type="dxa"/>
          </w:tcPr>
          <w:p w14:paraId="335A2D2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394.1</w:t>
            </w:r>
          </w:p>
          <w:p w14:paraId="335A2D2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*PDX DATA</w:t>
            </w:r>
          </w:p>
        </w:tc>
        <w:tc>
          <w:tcPr>
            <w:tcW w:w="5099" w:type="dxa"/>
          </w:tcPr>
          <w:p w14:paraId="335A2D2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^VAT(394.1,</w:t>
            </w:r>
          </w:p>
          <w:p w14:paraId="335A2D2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has been replaced with the VAQ - DATA file (#394.62).  </w:t>
            </w:r>
          </w:p>
          <w:p w14:paraId="335A2D2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w:t>
            </w:r>
          </w:p>
          <w:p w14:paraId="335A2D2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Version 1.0 of PDX used this file to store patient information that was transmitted using PDX.  Version 1.5 of PDX has marked it for deletion and version 2.0 will delete it.</w:t>
            </w:r>
          </w:p>
        </w:tc>
      </w:tr>
      <w:tr w:rsidR="00B65B79" w:rsidRPr="0002501E" w14:paraId="335A2D32" w14:textId="77777777" w:rsidTr="00B65B79">
        <w:trPr>
          <w:cantSplit/>
        </w:trPr>
        <w:tc>
          <w:tcPr>
            <w:tcW w:w="4251" w:type="dxa"/>
          </w:tcPr>
          <w:p w14:paraId="335A2D2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394.2</w:t>
            </w:r>
          </w:p>
          <w:p w14:paraId="335A2D2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*PDX PARAMETER</w:t>
            </w:r>
          </w:p>
        </w:tc>
        <w:tc>
          <w:tcPr>
            <w:tcW w:w="5099" w:type="dxa"/>
          </w:tcPr>
          <w:p w14:paraId="335A2D2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^VAT(394.2,</w:t>
            </w:r>
          </w:p>
          <w:p w14:paraId="335A2D2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has been replaced with the VAQ - PARAMETER file (#394.81).</w:t>
            </w:r>
          </w:p>
          <w:p w14:paraId="335A2D30" w14:textId="77777777" w:rsidR="00B65B79" w:rsidRPr="0002501E" w:rsidRDefault="00B65B79" w:rsidP="00B65B79">
            <w:pPr>
              <w:rPr>
                <w:rFonts w:ascii="Times New Roman" w:hAnsi="Times New Roman"/>
                <w:sz w:val="22"/>
                <w:szCs w:val="22"/>
              </w:rPr>
            </w:pPr>
          </w:p>
          <w:p w14:paraId="335A2D3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Version 1.0 of PDX used this file to store site specific information concerning the use of PDX.  Version 1.5 of PDX has marked it for deletion and version 2.0 will delete it.</w:t>
            </w:r>
          </w:p>
        </w:tc>
      </w:tr>
      <w:tr w:rsidR="00B65B79" w:rsidRPr="0002501E" w14:paraId="335A2D39" w14:textId="77777777" w:rsidTr="00B65B79">
        <w:trPr>
          <w:cantSplit/>
        </w:trPr>
        <w:tc>
          <w:tcPr>
            <w:tcW w:w="4251" w:type="dxa"/>
          </w:tcPr>
          <w:p w14:paraId="335A2D3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394.3</w:t>
            </w:r>
          </w:p>
          <w:p w14:paraId="335A2D3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*PDX STATUS</w:t>
            </w:r>
          </w:p>
        </w:tc>
        <w:tc>
          <w:tcPr>
            <w:tcW w:w="5099" w:type="dxa"/>
          </w:tcPr>
          <w:p w14:paraId="335A2D3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^VAT(394.3,</w:t>
            </w:r>
          </w:p>
          <w:p w14:paraId="335A2D3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has been replaced with the VAQ - STATUS file (#394.85).  </w:t>
            </w:r>
          </w:p>
          <w:p w14:paraId="335A2D3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w:t>
            </w:r>
          </w:p>
          <w:p w14:paraId="335A2D3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Version 1.0 of PDX used this file to store all possible phases of a PDX transmission.  Version 1.5 of PDX has marked it for deletion and version 2.0 will delete it.</w:t>
            </w:r>
          </w:p>
        </w:tc>
      </w:tr>
      <w:tr w:rsidR="00B65B79" w:rsidRPr="0002501E" w14:paraId="335A2D40" w14:textId="77777777" w:rsidTr="00B65B79">
        <w:trPr>
          <w:cantSplit/>
        </w:trPr>
        <w:tc>
          <w:tcPr>
            <w:tcW w:w="4251" w:type="dxa"/>
          </w:tcPr>
          <w:p w14:paraId="335A2D3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394.4</w:t>
            </w:r>
          </w:p>
          <w:p w14:paraId="335A2D3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*PDX STATISTICS</w:t>
            </w:r>
          </w:p>
        </w:tc>
        <w:tc>
          <w:tcPr>
            <w:tcW w:w="5099" w:type="dxa"/>
          </w:tcPr>
          <w:p w14:paraId="335A2D3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^VAT(394.4,</w:t>
            </w:r>
          </w:p>
          <w:p w14:paraId="335A2D3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has been replaced with the VAQ - WORKLOAD file (#394.87).  </w:t>
            </w:r>
          </w:p>
          <w:p w14:paraId="335A2D3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w:t>
            </w:r>
          </w:p>
          <w:p w14:paraId="335A2D3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Version 1.0 of PDX used this file to store workload statistics concerning use of PDX.  Version 1.5 of PDX has marked it for deletion and version 2.0 will delete it.</w:t>
            </w:r>
          </w:p>
        </w:tc>
      </w:tr>
      <w:tr w:rsidR="00B65B79" w:rsidRPr="0002501E" w14:paraId="335A2D45" w14:textId="77777777" w:rsidTr="00B65B79">
        <w:trPr>
          <w:cantSplit/>
        </w:trPr>
        <w:tc>
          <w:tcPr>
            <w:tcW w:w="4251" w:type="dxa"/>
          </w:tcPr>
          <w:p w14:paraId="335A2D4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394.61</w:t>
            </w:r>
          </w:p>
          <w:p w14:paraId="335A2D4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TRANSACTION</w:t>
            </w:r>
          </w:p>
        </w:tc>
        <w:tc>
          <w:tcPr>
            <w:tcW w:w="5099" w:type="dxa"/>
          </w:tcPr>
          <w:p w14:paraId="335A2D4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^VAT(394.61,</w:t>
            </w:r>
          </w:p>
          <w:p w14:paraId="335A2D4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holds information describing each PDX transaction.  A PDX transaction is created when one of the following events occur.</w:t>
            </w:r>
          </w:p>
        </w:tc>
      </w:tr>
      <w:tr w:rsidR="00B65B79" w:rsidRPr="0002501E" w14:paraId="335A2D4A" w14:textId="77777777" w:rsidTr="00B65B79">
        <w:trPr>
          <w:cantSplit/>
        </w:trPr>
        <w:tc>
          <w:tcPr>
            <w:tcW w:w="4251" w:type="dxa"/>
          </w:tcPr>
          <w:p w14:paraId="335A2D4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394.62</w:t>
            </w:r>
          </w:p>
          <w:p w14:paraId="335A2D4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DATA</w:t>
            </w:r>
          </w:p>
        </w:tc>
        <w:tc>
          <w:tcPr>
            <w:tcW w:w="5099" w:type="dxa"/>
          </w:tcPr>
          <w:p w14:paraId="335A2D4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^VAT(394.62,</w:t>
            </w:r>
          </w:p>
          <w:p w14:paraId="335A2D4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holds any patient information that was transmitted using PDX.</w:t>
            </w:r>
          </w:p>
        </w:tc>
      </w:tr>
      <w:tr w:rsidR="00B65B79" w:rsidRPr="0002501E" w14:paraId="335A2D4F" w14:textId="77777777" w:rsidTr="00B65B79">
        <w:trPr>
          <w:cantSplit/>
        </w:trPr>
        <w:tc>
          <w:tcPr>
            <w:tcW w:w="4251" w:type="dxa"/>
          </w:tcPr>
          <w:p w14:paraId="335A2D4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394.71</w:t>
            </w:r>
          </w:p>
          <w:p w14:paraId="335A2D4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DATA SEGMENT</w:t>
            </w:r>
          </w:p>
        </w:tc>
        <w:tc>
          <w:tcPr>
            <w:tcW w:w="5099" w:type="dxa"/>
          </w:tcPr>
          <w:p w14:paraId="335A2D4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^VAT(394.71,</w:t>
            </w:r>
          </w:p>
          <w:p w14:paraId="335A2D4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defines each data segment currently supported by PDX.</w:t>
            </w:r>
          </w:p>
        </w:tc>
      </w:tr>
      <w:tr w:rsidR="00B65B79" w:rsidRPr="0002501E" w14:paraId="335A2D54" w14:textId="77777777" w:rsidTr="00B65B79">
        <w:trPr>
          <w:cantSplit/>
        </w:trPr>
        <w:tc>
          <w:tcPr>
            <w:tcW w:w="4251" w:type="dxa"/>
          </w:tcPr>
          <w:p w14:paraId="335A2D5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394.72</w:t>
            </w:r>
          </w:p>
          <w:p w14:paraId="335A2D5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ENCRYPTION METHOD</w:t>
            </w:r>
          </w:p>
        </w:tc>
        <w:tc>
          <w:tcPr>
            <w:tcW w:w="5099" w:type="dxa"/>
          </w:tcPr>
          <w:p w14:paraId="335A2D5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^VAT(394.72,</w:t>
            </w:r>
          </w:p>
          <w:p w14:paraId="335A2D5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defines each encryption method currently supported by PDX.</w:t>
            </w:r>
          </w:p>
        </w:tc>
      </w:tr>
      <w:tr w:rsidR="00B65B79" w:rsidRPr="0002501E" w14:paraId="335A2D59" w14:textId="77777777" w:rsidTr="00B65B79">
        <w:trPr>
          <w:cantSplit/>
        </w:trPr>
        <w:tc>
          <w:tcPr>
            <w:tcW w:w="4251" w:type="dxa"/>
          </w:tcPr>
          <w:p w14:paraId="335A2D5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394.73</w:t>
            </w:r>
          </w:p>
          <w:p w14:paraId="335A2D5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ENCRYPTED FIELDS</w:t>
            </w:r>
          </w:p>
        </w:tc>
        <w:tc>
          <w:tcPr>
            <w:tcW w:w="5099" w:type="dxa"/>
          </w:tcPr>
          <w:p w14:paraId="335A2D5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^VAT(394.73,</w:t>
            </w:r>
          </w:p>
          <w:p w14:paraId="335A2D5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all fields that should be encrypted in PDX Requests and Unsolicited PDXs transmitted by the facility.  This file is only relevant when encryption has been turned on.</w:t>
            </w:r>
          </w:p>
        </w:tc>
      </w:tr>
      <w:tr w:rsidR="00B65B79" w:rsidRPr="0002501E" w14:paraId="335A2D5E" w14:textId="77777777" w:rsidTr="00B65B79">
        <w:trPr>
          <w:cantSplit/>
        </w:trPr>
        <w:tc>
          <w:tcPr>
            <w:tcW w:w="4251" w:type="dxa"/>
          </w:tcPr>
          <w:p w14:paraId="335A2D5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394.81</w:t>
            </w:r>
          </w:p>
          <w:p w14:paraId="335A2D5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PARAMETER</w:t>
            </w:r>
          </w:p>
        </w:tc>
        <w:tc>
          <w:tcPr>
            <w:tcW w:w="5099" w:type="dxa"/>
          </w:tcPr>
          <w:p w14:paraId="335A2D5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^VAT(394.81,</w:t>
            </w:r>
          </w:p>
          <w:p w14:paraId="335A2D5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site specific information concerning the use of PDX.  Only one entry may be made in this file.</w:t>
            </w:r>
          </w:p>
        </w:tc>
      </w:tr>
      <w:tr w:rsidR="00B65B79" w:rsidRPr="0002501E" w14:paraId="335A2D64" w14:textId="77777777" w:rsidTr="00B65B79">
        <w:trPr>
          <w:cantSplit/>
        </w:trPr>
        <w:tc>
          <w:tcPr>
            <w:tcW w:w="4251" w:type="dxa"/>
          </w:tcPr>
          <w:p w14:paraId="335A2D5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394.82</w:t>
            </w:r>
          </w:p>
          <w:p w14:paraId="335A2D6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RELEASE GROUP</w:t>
            </w:r>
          </w:p>
        </w:tc>
        <w:tc>
          <w:tcPr>
            <w:tcW w:w="5099" w:type="dxa"/>
          </w:tcPr>
          <w:p w14:paraId="335A2D6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^VAT(394.82,</w:t>
            </w:r>
          </w:p>
          <w:p w14:paraId="335A2D6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contains the facilities that have been granted 'Automatic </w:t>
            </w:r>
          </w:p>
          <w:p w14:paraId="335A2D6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Processing'.  In order for a request to be automatically processed, the requesting facility must have an entry in this file.</w:t>
            </w:r>
          </w:p>
        </w:tc>
      </w:tr>
      <w:tr w:rsidR="00B65B79" w:rsidRPr="0002501E" w14:paraId="335A2D69" w14:textId="77777777" w:rsidTr="00B65B79">
        <w:trPr>
          <w:cantSplit/>
        </w:trPr>
        <w:tc>
          <w:tcPr>
            <w:tcW w:w="4251" w:type="dxa"/>
          </w:tcPr>
          <w:p w14:paraId="335A2D6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394.83</w:t>
            </w:r>
          </w:p>
          <w:p w14:paraId="335A2D6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OUTGOING GROUP</w:t>
            </w:r>
          </w:p>
        </w:tc>
        <w:tc>
          <w:tcPr>
            <w:tcW w:w="5099" w:type="dxa"/>
          </w:tcPr>
          <w:p w14:paraId="335A2D6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^VAT(394.83,</w:t>
            </w:r>
          </w:p>
          <w:p w14:paraId="335A2D6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groups of facilities commonly accessed using PDX.</w:t>
            </w:r>
          </w:p>
        </w:tc>
      </w:tr>
      <w:tr w:rsidR="00B65B79" w:rsidRPr="0002501E" w14:paraId="335A2D6E" w14:textId="77777777" w:rsidTr="00B65B79">
        <w:trPr>
          <w:cantSplit/>
        </w:trPr>
        <w:tc>
          <w:tcPr>
            <w:tcW w:w="4251" w:type="dxa"/>
          </w:tcPr>
          <w:p w14:paraId="335A2D6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394.84</w:t>
            </w:r>
          </w:p>
          <w:p w14:paraId="335A2D6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SEGMENT GROUP</w:t>
            </w:r>
          </w:p>
        </w:tc>
        <w:tc>
          <w:tcPr>
            <w:tcW w:w="5099" w:type="dxa"/>
          </w:tcPr>
          <w:p w14:paraId="335A2D6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^VAT(394.84,</w:t>
            </w:r>
          </w:p>
          <w:p w14:paraId="335A2D6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groups of data segments commonly referenced by the facility.  Groups marked as 'Public' may be referenced by all users of PDX.  Groups marked as 'Private' may only be referenced by the individual that created the group.</w:t>
            </w:r>
          </w:p>
        </w:tc>
      </w:tr>
      <w:tr w:rsidR="00B65B79" w:rsidRPr="0002501E" w14:paraId="335A2D75" w14:textId="77777777" w:rsidTr="00B65B79">
        <w:trPr>
          <w:cantSplit/>
        </w:trPr>
        <w:tc>
          <w:tcPr>
            <w:tcW w:w="4251" w:type="dxa"/>
          </w:tcPr>
          <w:p w14:paraId="335A2D6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394.85</w:t>
            </w:r>
          </w:p>
          <w:p w14:paraId="335A2D7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STATUS</w:t>
            </w:r>
          </w:p>
        </w:tc>
        <w:tc>
          <w:tcPr>
            <w:tcW w:w="5099" w:type="dxa"/>
          </w:tcPr>
          <w:p w14:paraId="335A2D7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^VAT(394.85,</w:t>
            </w:r>
          </w:p>
          <w:p w14:paraId="335A2D7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defines all possible statuses of a PDX transaction.</w:t>
            </w:r>
          </w:p>
          <w:p w14:paraId="335A2D73" w14:textId="77777777" w:rsidR="00B65B79" w:rsidRPr="0002501E" w:rsidRDefault="00B65B79" w:rsidP="00B65B79">
            <w:pPr>
              <w:rPr>
                <w:rFonts w:ascii="Times New Roman" w:hAnsi="Times New Roman"/>
                <w:sz w:val="22"/>
                <w:szCs w:val="22"/>
              </w:rPr>
            </w:pPr>
          </w:p>
          <w:p w14:paraId="335A2D7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Codes must be in the form XXXX-YYYYY where XXXX is the namespace of the package (1-4 upper case characters) and YYYYY is 1-5 characters (upper or lower case) of the package's choosing.  [Must pattern match 1.4U1"-"1.5A]</w:t>
            </w:r>
          </w:p>
        </w:tc>
      </w:tr>
      <w:tr w:rsidR="00B65B79" w:rsidRPr="0002501E" w14:paraId="335A2D7A" w14:textId="77777777" w:rsidTr="00B65B79">
        <w:trPr>
          <w:cantSplit/>
        </w:trPr>
        <w:tc>
          <w:tcPr>
            <w:tcW w:w="4251" w:type="dxa"/>
          </w:tcPr>
          <w:p w14:paraId="335A2D7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394.86</w:t>
            </w:r>
          </w:p>
          <w:p w14:paraId="335A2D7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AUTO-NUMBERING</w:t>
            </w:r>
          </w:p>
        </w:tc>
        <w:tc>
          <w:tcPr>
            <w:tcW w:w="5099" w:type="dxa"/>
          </w:tcPr>
          <w:p w14:paraId="335A2D7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^VAT(394.86,</w:t>
            </w:r>
          </w:p>
          <w:p w14:paraId="335A2D7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is used to implement auto-numbering in the PDX files.  Fields with auto-numbering capability will have an entry in this file</w:t>
            </w:r>
          </w:p>
        </w:tc>
      </w:tr>
      <w:tr w:rsidR="00B65B79" w:rsidRPr="0002501E" w14:paraId="335A2D7F" w14:textId="77777777" w:rsidTr="00B65B79">
        <w:trPr>
          <w:cantSplit/>
        </w:trPr>
        <w:tc>
          <w:tcPr>
            <w:tcW w:w="4251" w:type="dxa"/>
          </w:tcPr>
          <w:p w14:paraId="335A2D7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394.87</w:t>
            </w:r>
          </w:p>
          <w:p w14:paraId="335A2D7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WORKLOAD</w:t>
            </w:r>
          </w:p>
        </w:tc>
        <w:tc>
          <w:tcPr>
            <w:tcW w:w="5099" w:type="dxa"/>
          </w:tcPr>
          <w:p w14:paraId="335A2D7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^VAT(394.87,</w:t>
            </w:r>
          </w:p>
          <w:p w14:paraId="335A2D7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statistics concerning the workload done using PDX.  PDX workload is considered to be requesting patient information from another facility, manually processing requests from another facility, and uploading PDX data to the Patient File.  Work done by the PDX Server is also stored in this file.</w:t>
            </w:r>
          </w:p>
        </w:tc>
      </w:tr>
      <w:tr w:rsidR="00B65B79" w:rsidRPr="0002501E" w14:paraId="335A2D84" w14:textId="77777777" w:rsidTr="00B65B79">
        <w:trPr>
          <w:cantSplit/>
        </w:trPr>
        <w:tc>
          <w:tcPr>
            <w:tcW w:w="4251" w:type="dxa"/>
          </w:tcPr>
          <w:p w14:paraId="335A2D8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394.88</w:t>
            </w:r>
          </w:p>
          <w:p w14:paraId="335A2D8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WORK</w:t>
            </w:r>
          </w:p>
        </w:tc>
        <w:tc>
          <w:tcPr>
            <w:tcW w:w="5099" w:type="dxa"/>
          </w:tcPr>
          <w:p w14:paraId="335A2D8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^VAT(394.88,</w:t>
            </w:r>
          </w:p>
          <w:p w14:paraId="335A2D8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the type of work being tracked by the VAQ - WORKLOAD file (#394.87).</w:t>
            </w:r>
          </w:p>
        </w:tc>
      </w:tr>
      <w:tr w:rsidR="00B65B79" w:rsidRPr="0002501E" w14:paraId="335A2D88" w14:textId="77777777" w:rsidTr="00B65B79">
        <w:trPr>
          <w:cantSplit/>
        </w:trPr>
        <w:tc>
          <w:tcPr>
            <w:tcW w:w="4251" w:type="dxa"/>
          </w:tcPr>
          <w:p w14:paraId="335A2D8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395</w:t>
            </w:r>
          </w:p>
          <w:p w14:paraId="335A2D8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 PARAMETERS</w:t>
            </w:r>
          </w:p>
        </w:tc>
        <w:tc>
          <w:tcPr>
            <w:tcW w:w="5099" w:type="dxa"/>
          </w:tcPr>
          <w:p w14:paraId="335A2D8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^DVB(395,</w:t>
            </w:r>
          </w:p>
        </w:tc>
      </w:tr>
      <w:tr w:rsidR="00B65B79" w:rsidRPr="0002501E" w14:paraId="335A2D8C" w14:textId="77777777" w:rsidTr="00B65B79">
        <w:trPr>
          <w:cantSplit/>
        </w:trPr>
        <w:tc>
          <w:tcPr>
            <w:tcW w:w="4251" w:type="dxa"/>
          </w:tcPr>
          <w:p w14:paraId="335A2D8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395.1</w:t>
            </w:r>
          </w:p>
          <w:p w14:paraId="335A2D8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ENTITLEMENT CODES</w:t>
            </w:r>
          </w:p>
        </w:tc>
        <w:tc>
          <w:tcPr>
            <w:tcW w:w="5099" w:type="dxa"/>
          </w:tcPr>
          <w:p w14:paraId="335A2D8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^DVB(395.1,</w:t>
            </w:r>
          </w:p>
        </w:tc>
      </w:tr>
      <w:tr w:rsidR="00B65B79" w:rsidRPr="0002501E" w14:paraId="335A2D90" w14:textId="77777777" w:rsidTr="00B65B79">
        <w:trPr>
          <w:cantSplit/>
        </w:trPr>
        <w:tc>
          <w:tcPr>
            <w:tcW w:w="4251" w:type="dxa"/>
          </w:tcPr>
          <w:p w14:paraId="335A2D8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395.2</w:t>
            </w:r>
          </w:p>
          <w:p w14:paraId="335A2D8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ANATOMICAL-LOSS CODES</w:t>
            </w:r>
          </w:p>
        </w:tc>
        <w:tc>
          <w:tcPr>
            <w:tcW w:w="5099" w:type="dxa"/>
          </w:tcPr>
          <w:p w14:paraId="335A2D8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^DVB(395.2,</w:t>
            </w:r>
          </w:p>
        </w:tc>
      </w:tr>
      <w:tr w:rsidR="00B65B79" w:rsidRPr="0002501E" w14:paraId="335A2D94" w14:textId="77777777" w:rsidTr="00B65B79">
        <w:trPr>
          <w:cantSplit/>
        </w:trPr>
        <w:tc>
          <w:tcPr>
            <w:tcW w:w="4251" w:type="dxa"/>
          </w:tcPr>
          <w:p w14:paraId="335A2D9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395.3</w:t>
            </w:r>
          </w:p>
          <w:p w14:paraId="335A2D9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MONTHLY COMPENSATION</w:t>
            </w:r>
          </w:p>
        </w:tc>
        <w:tc>
          <w:tcPr>
            <w:tcW w:w="5099" w:type="dxa"/>
          </w:tcPr>
          <w:p w14:paraId="335A2D9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^DVB(395.3,</w:t>
            </w:r>
          </w:p>
        </w:tc>
      </w:tr>
      <w:tr w:rsidR="00B65B79" w:rsidRPr="0002501E" w14:paraId="335A2D98" w14:textId="77777777" w:rsidTr="00B65B79">
        <w:trPr>
          <w:cantSplit/>
        </w:trPr>
        <w:tc>
          <w:tcPr>
            <w:tcW w:w="4251" w:type="dxa"/>
          </w:tcPr>
          <w:p w14:paraId="335A2D9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395.4</w:t>
            </w:r>
          </w:p>
          <w:p w14:paraId="335A2D9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DIARY DEFINITIONS</w:t>
            </w:r>
          </w:p>
        </w:tc>
        <w:tc>
          <w:tcPr>
            <w:tcW w:w="5099" w:type="dxa"/>
          </w:tcPr>
          <w:p w14:paraId="335A2D9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^DVB(395.4,</w:t>
            </w:r>
          </w:p>
        </w:tc>
      </w:tr>
      <w:tr w:rsidR="00B65B79" w:rsidRPr="0002501E" w14:paraId="335A2D9C" w14:textId="77777777" w:rsidTr="00B65B79">
        <w:trPr>
          <w:cantSplit/>
        </w:trPr>
        <w:tc>
          <w:tcPr>
            <w:tcW w:w="4251" w:type="dxa"/>
          </w:tcPr>
          <w:p w14:paraId="335A2D9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395.5</w:t>
            </w:r>
          </w:p>
          <w:p w14:paraId="335A2D9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HINQ SUSPENSE</w:t>
            </w:r>
          </w:p>
        </w:tc>
        <w:tc>
          <w:tcPr>
            <w:tcW w:w="5099" w:type="dxa"/>
          </w:tcPr>
          <w:p w14:paraId="335A2D9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^DVB(395.5,</w:t>
            </w:r>
          </w:p>
        </w:tc>
      </w:tr>
      <w:tr w:rsidR="00B65B79" w:rsidRPr="0002501E" w14:paraId="335A2DA0" w14:textId="77777777" w:rsidTr="00B65B79">
        <w:trPr>
          <w:cantSplit/>
        </w:trPr>
        <w:tc>
          <w:tcPr>
            <w:tcW w:w="4251" w:type="dxa"/>
          </w:tcPr>
          <w:p w14:paraId="335A2D9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395.7</w:t>
            </w:r>
          </w:p>
          <w:p w14:paraId="335A2D9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HINQ AUDIT</w:t>
            </w:r>
          </w:p>
        </w:tc>
        <w:tc>
          <w:tcPr>
            <w:tcW w:w="5099" w:type="dxa"/>
          </w:tcPr>
          <w:p w14:paraId="335A2D9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^DVB(395.7,</w:t>
            </w:r>
          </w:p>
        </w:tc>
      </w:tr>
      <w:tr w:rsidR="00B65B79" w:rsidRPr="0002501E" w14:paraId="335A2DA9" w14:textId="77777777" w:rsidTr="00B65B79">
        <w:trPr>
          <w:cantSplit/>
        </w:trPr>
        <w:tc>
          <w:tcPr>
            <w:tcW w:w="4251" w:type="dxa"/>
          </w:tcPr>
          <w:p w14:paraId="335A2DA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396</w:t>
            </w:r>
          </w:p>
          <w:p w14:paraId="335A2DA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FORM 7131</w:t>
            </w:r>
          </w:p>
        </w:tc>
        <w:tc>
          <w:tcPr>
            <w:tcW w:w="5099" w:type="dxa"/>
          </w:tcPr>
          <w:p w14:paraId="335A2DA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^DVB(396,</w:t>
            </w:r>
          </w:p>
          <w:p w14:paraId="335A2DA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Holds all requests for 7131 information.  This is the information which was requested on the old paper 7131 forms.  </w:t>
            </w:r>
          </w:p>
          <w:p w14:paraId="335A2DA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w:t>
            </w:r>
          </w:p>
          <w:p w14:paraId="335A2DA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Node 6 was added with Version 2.7 of AMIE.  This node contains the divisions a selected report on a 7131 has been transferred to.  Node 7 was added with Version 2.7 of AMIE.  This node contains the dates a report on a 7131 was transferred to another division.  These nodes are used only by Multidivisional facilities that transfer reports on a 7131.  The decimal portion of the field numbers for the fields on nodes 6 and 7 indicates the node the field exists on.  The piece position for each field on nodes 6 and 7 corresponds to the piece position of its respective report status field on that report's node.  </w:t>
            </w:r>
          </w:p>
          <w:p w14:paraId="335A2DA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w:t>
            </w:r>
          </w:p>
          <w:p w14:paraId="335A2DA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NOTE:  The 'AE' and 'AF' cross-references are specialized MUMPS cross- references used to implement the Divisional Transfer of reports on a 7131 request.  Please follow the technical descriptions of the above cross-references when re-indexing.</w:t>
            </w:r>
          </w:p>
        </w:tc>
      </w:tr>
      <w:tr w:rsidR="00B65B79" w:rsidRPr="0002501E" w14:paraId="335A2DAE" w14:textId="77777777" w:rsidTr="00B65B79">
        <w:trPr>
          <w:cantSplit/>
        </w:trPr>
        <w:tc>
          <w:tcPr>
            <w:tcW w:w="4251" w:type="dxa"/>
          </w:tcPr>
          <w:p w14:paraId="335A2DA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396.1</w:t>
            </w:r>
          </w:p>
          <w:p w14:paraId="335A2DA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AMIE SITE PARAMETER</w:t>
            </w:r>
          </w:p>
        </w:tc>
        <w:tc>
          <w:tcPr>
            <w:tcW w:w="5099" w:type="dxa"/>
          </w:tcPr>
          <w:p w14:paraId="335A2DA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^DVB(396.1,</w:t>
            </w:r>
          </w:p>
          <w:p w14:paraId="335A2DA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Holds the package specific parameters for the AMIE site.</w:t>
            </w:r>
          </w:p>
        </w:tc>
      </w:tr>
      <w:tr w:rsidR="00B65B79" w:rsidRPr="0002501E" w14:paraId="335A2DB3" w14:textId="77777777" w:rsidTr="00B65B79">
        <w:trPr>
          <w:cantSplit/>
        </w:trPr>
        <w:tc>
          <w:tcPr>
            <w:tcW w:w="4251" w:type="dxa"/>
          </w:tcPr>
          <w:p w14:paraId="335A2DA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396.15</w:t>
            </w:r>
          </w:p>
          <w:p w14:paraId="335A2DB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CAPRI DIVISION EXAM LIST</w:t>
            </w:r>
          </w:p>
        </w:tc>
        <w:tc>
          <w:tcPr>
            <w:tcW w:w="5099" w:type="dxa"/>
          </w:tcPr>
          <w:p w14:paraId="335A2DB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^DVB(396.15,</w:t>
            </w:r>
          </w:p>
          <w:p w14:paraId="335A2DB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is used by the CAPRI GUI to maintain a list of AMIE C&amp;P examinations that are assigned to a specific medical center division.  It is also possible to set a flag in this file to disable the division from appearing in the listing of selectable divisions in the GUI.</w:t>
            </w:r>
          </w:p>
        </w:tc>
      </w:tr>
      <w:tr w:rsidR="00B65B79" w:rsidRPr="0002501E" w14:paraId="335A2DB8" w14:textId="77777777" w:rsidTr="00B65B79">
        <w:trPr>
          <w:cantSplit/>
        </w:trPr>
        <w:tc>
          <w:tcPr>
            <w:tcW w:w="4251" w:type="dxa"/>
          </w:tcPr>
          <w:p w14:paraId="335A2DB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396.17</w:t>
            </w:r>
          </w:p>
          <w:p w14:paraId="335A2DB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CAPRI TEMPLATES</w:t>
            </w:r>
          </w:p>
        </w:tc>
        <w:tc>
          <w:tcPr>
            <w:tcW w:w="5099" w:type="dxa"/>
          </w:tcPr>
          <w:p w14:paraId="335A2DB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^DVB(396.17,</w:t>
            </w:r>
          </w:p>
          <w:p w14:paraId="335A2DB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holds the definitions generated by users of the CAPRI C&amp;P Worksheet Module (CPWM) that are used to re-generate GUI screens.  CPWM allows point-n-click entry of C&amp;P examinations and will store ASCII reports in AMIE and TIU when the user has finished the documentation process.  This file serves to track documents in progress as well as documents that have been already completed and sent to TIU and AMIE.</w:t>
            </w:r>
          </w:p>
        </w:tc>
      </w:tr>
      <w:tr w:rsidR="00B65B79" w:rsidRPr="0002501E" w14:paraId="335A2DBD" w14:textId="77777777" w:rsidTr="00B65B79">
        <w:trPr>
          <w:cantSplit/>
        </w:trPr>
        <w:tc>
          <w:tcPr>
            <w:tcW w:w="4251" w:type="dxa"/>
          </w:tcPr>
          <w:p w14:paraId="335A2DB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396.18</w:t>
            </w:r>
          </w:p>
          <w:p w14:paraId="335A2DB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CAPRI TEMPLATE DEFINITIONS</w:t>
            </w:r>
          </w:p>
        </w:tc>
        <w:tc>
          <w:tcPr>
            <w:tcW w:w="5099" w:type="dxa"/>
          </w:tcPr>
          <w:p w14:paraId="335A2DB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^DVB(396.18,</w:t>
            </w:r>
          </w:p>
          <w:p w14:paraId="335A2DB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maintains a list of definitions used to generate examination templates in the CAPRI GUI interface. These definitions will be used by providers to document C&amp;P examinations in point-n-click format.  The definitions will not be used in the roll-n-scroll AMIE-II application and are specific to the GUI environment.  Old definitions, as they are retired, will be retained in the file for historical purposes.  This file should remain standardized between all sites and entries not be modified, removed, or added except through patch installation.</w:t>
            </w:r>
          </w:p>
        </w:tc>
      </w:tr>
      <w:tr w:rsidR="00B65B79" w:rsidRPr="0002501E" w14:paraId="335A2DC4" w14:textId="77777777" w:rsidTr="00B65B79">
        <w:trPr>
          <w:cantSplit/>
        </w:trPr>
        <w:tc>
          <w:tcPr>
            <w:tcW w:w="4251" w:type="dxa"/>
          </w:tcPr>
          <w:p w14:paraId="335A2DB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396.2</w:t>
            </w:r>
          </w:p>
          <w:p w14:paraId="335A2DB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AMIE REPORT</w:t>
            </w:r>
          </w:p>
        </w:tc>
        <w:tc>
          <w:tcPr>
            <w:tcW w:w="5099" w:type="dxa"/>
          </w:tcPr>
          <w:p w14:paraId="335A2DC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^DVB(396.2,</w:t>
            </w:r>
          </w:p>
          <w:p w14:paraId="335A2DC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File to hold various parameters for specialized reporting in the A.M.I.E. package.  Information is deleted as soon as possible.</w:t>
            </w:r>
          </w:p>
          <w:p w14:paraId="335A2DC2" w14:textId="77777777" w:rsidR="00B65B79" w:rsidRPr="0002501E" w:rsidRDefault="00B65B79" w:rsidP="00B65B79">
            <w:pPr>
              <w:rPr>
                <w:rFonts w:ascii="Times New Roman" w:hAnsi="Times New Roman"/>
                <w:sz w:val="22"/>
                <w:szCs w:val="22"/>
              </w:rPr>
            </w:pPr>
          </w:p>
          <w:p w14:paraId="335A2DC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is used specifically when generating and printing Notices of Discharge.)</w:t>
            </w:r>
          </w:p>
        </w:tc>
      </w:tr>
      <w:tr w:rsidR="00B65B79" w:rsidRPr="0002501E" w14:paraId="335A2DC9" w14:textId="77777777" w:rsidTr="00B65B79">
        <w:trPr>
          <w:cantSplit/>
        </w:trPr>
        <w:tc>
          <w:tcPr>
            <w:tcW w:w="4251" w:type="dxa"/>
          </w:tcPr>
          <w:p w14:paraId="335A2DC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396.3</w:t>
            </w:r>
          </w:p>
          <w:p w14:paraId="335A2DC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2507 REQUEST</w:t>
            </w:r>
          </w:p>
        </w:tc>
        <w:tc>
          <w:tcPr>
            <w:tcW w:w="5099" w:type="dxa"/>
          </w:tcPr>
          <w:p w14:paraId="335A2DC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^DVB(396.3,</w:t>
            </w:r>
          </w:p>
          <w:p w14:paraId="335A2DC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Holds all 2507 requests generated from Regional Office users.</w:t>
            </w:r>
          </w:p>
        </w:tc>
      </w:tr>
      <w:tr w:rsidR="00B65B79" w:rsidRPr="0002501E" w14:paraId="335A2DCE" w14:textId="77777777" w:rsidTr="00B65B79">
        <w:trPr>
          <w:cantSplit/>
        </w:trPr>
        <w:tc>
          <w:tcPr>
            <w:tcW w:w="4251" w:type="dxa"/>
          </w:tcPr>
          <w:p w14:paraId="335A2DC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396.4</w:t>
            </w:r>
          </w:p>
          <w:p w14:paraId="335A2DC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2507 EXAM</w:t>
            </w:r>
          </w:p>
        </w:tc>
        <w:tc>
          <w:tcPr>
            <w:tcW w:w="5099" w:type="dxa"/>
          </w:tcPr>
          <w:p w14:paraId="335A2DC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^DVB(396.4,</w:t>
            </w:r>
          </w:p>
          <w:p w14:paraId="335A2DC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all the exams that are associated with the various 2507 requests.</w:t>
            </w:r>
          </w:p>
        </w:tc>
      </w:tr>
      <w:tr w:rsidR="00B65B79" w:rsidRPr="0002501E" w14:paraId="335A2DD3" w14:textId="77777777" w:rsidTr="00B65B79">
        <w:trPr>
          <w:cantSplit/>
        </w:trPr>
        <w:tc>
          <w:tcPr>
            <w:tcW w:w="4251" w:type="dxa"/>
          </w:tcPr>
          <w:p w14:paraId="335A2DC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396.5</w:t>
            </w:r>
          </w:p>
          <w:p w14:paraId="335A2DD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2507 CANCELLATION REASON</w:t>
            </w:r>
          </w:p>
        </w:tc>
        <w:tc>
          <w:tcPr>
            <w:tcW w:w="5099" w:type="dxa"/>
          </w:tcPr>
          <w:p w14:paraId="335A2DD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^DVB(396.5,</w:t>
            </w:r>
          </w:p>
          <w:p w14:paraId="335A2DD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has all current reasons that a 2507 exam may be cancelled.</w:t>
            </w:r>
          </w:p>
        </w:tc>
      </w:tr>
      <w:tr w:rsidR="00B65B79" w:rsidRPr="0002501E" w14:paraId="335A2DD8" w14:textId="77777777" w:rsidTr="00B65B79">
        <w:trPr>
          <w:cantSplit/>
        </w:trPr>
        <w:tc>
          <w:tcPr>
            <w:tcW w:w="4251" w:type="dxa"/>
          </w:tcPr>
          <w:p w14:paraId="335A2DD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396.6</w:t>
            </w:r>
          </w:p>
          <w:p w14:paraId="335A2DD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AMIE EXAM</w:t>
            </w:r>
          </w:p>
        </w:tc>
        <w:tc>
          <w:tcPr>
            <w:tcW w:w="5099" w:type="dxa"/>
          </w:tcPr>
          <w:p w14:paraId="335A2DD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^DVB(396.6,</w:t>
            </w:r>
          </w:p>
          <w:p w14:paraId="335A2DD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Current listing of all valid 2507 exams that may be requested.  The exams may be inactivated by the setting of the active/inactive flag.  Only the Regional Office may determine if an exam is active or inactive.</w:t>
            </w:r>
          </w:p>
        </w:tc>
      </w:tr>
      <w:tr w:rsidR="00B65B79" w:rsidRPr="0002501E" w14:paraId="335A2DDD" w14:textId="77777777" w:rsidTr="00B65B79">
        <w:trPr>
          <w:cantSplit/>
        </w:trPr>
        <w:tc>
          <w:tcPr>
            <w:tcW w:w="4251" w:type="dxa"/>
          </w:tcPr>
          <w:p w14:paraId="335A2DD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396.7</w:t>
            </w:r>
          </w:p>
          <w:p w14:paraId="335A2DD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2507 BODY SYSTEM</w:t>
            </w:r>
          </w:p>
        </w:tc>
        <w:tc>
          <w:tcPr>
            <w:tcW w:w="5099" w:type="dxa"/>
          </w:tcPr>
          <w:p w14:paraId="335A2DD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^DVB(396.7,</w:t>
            </w:r>
          </w:p>
          <w:p w14:paraId="335A2DD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Contains all body system names to which the 2507 exams are related.</w:t>
            </w:r>
          </w:p>
        </w:tc>
      </w:tr>
      <w:tr w:rsidR="00B65B79" w:rsidRPr="0002501E" w14:paraId="335A2DE4" w14:textId="77777777" w:rsidTr="00B65B79">
        <w:trPr>
          <w:cantSplit/>
        </w:trPr>
        <w:tc>
          <w:tcPr>
            <w:tcW w:w="4251" w:type="dxa"/>
          </w:tcPr>
          <w:p w14:paraId="335A2DD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396.94</w:t>
            </w:r>
          </w:p>
          <w:p w14:paraId="335A2DD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2507 INSUFFICIENT REASONS</w:t>
            </w:r>
          </w:p>
        </w:tc>
        <w:tc>
          <w:tcPr>
            <w:tcW w:w="5099" w:type="dxa"/>
          </w:tcPr>
          <w:p w14:paraId="335A2DE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^DVB(396.94,</w:t>
            </w:r>
          </w:p>
          <w:p w14:paraId="335A2DE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has been added for use by the 2507 EXAM File (396.4).  It contains the reason an exam is returned by the Regional Office to the Medical Center as 'Insufficient'.</w:t>
            </w:r>
          </w:p>
          <w:p w14:paraId="335A2DE2" w14:textId="77777777" w:rsidR="00B65B79" w:rsidRPr="0002501E" w:rsidRDefault="00B65B79" w:rsidP="00B65B79">
            <w:pPr>
              <w:rPr>
                <w:rFonts w:ascii="Times New Roman" w:hAnsi="Times New Roman"/>
                <w:sz w:val="22"/>
                <w:szCs w:val="22"/>
              </w:rPr>
            </w:pPr>
          </w:p>
          <w:p w14:paraId="335A2DE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The reasons contained in this file were developed and agreed upon by the AMIE Sub-group of the PII-EP.  This information should not be modified by the site.</w:t>
            </w:r>
          </w:p>
        </w:tc>
      </w:tr>
      <w:tr w:rsidR="00B65B79" w:rsidRPr="0002501E" w14:paraId="335A2DEB" w14:textId="77777777" w:rsidTr="00B65B79">
        <w:trPr>
          <w:cantSplit/>
        </w:trPr>
        <w:tc>
          <w:tcPr>
            <w:tcW w:w="4251" w:type="dxa"/>
          </w:tcPr>
          <w:p w14:paraId="335A2DE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396.95</w:t>
            </w:r>
          </w:p>
          <w:p w14:paraId="335A2DE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AMIE C&amp;P EXAM TRACKING</w:t>
            </w:r>
          </w:p>
        </w:tc>
        <w:tc>
          <w:tcPr>
            <w:tcW w:w="5099" w:type="dxa"/>
          </w:tcPr>
          <w:p w14:paraId="335A2DE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^DVB(396.95,</w:t>
            </w:r>
          </w:p>
          <w:p w14:paraId="335A2DE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has been added for use by the 2507 REQUEST File (396.3).  It contains information about C&amp;P appointments linked to 2507 Requests.</w:t>
            </w:r>
          </w:p>
          <w:p w14:paraId="335A2DE9" w14:textId="77777777" w:rsidR="00B65B79" w:rsidRPr="0002501E" w:rsidRDefault="00B65B79" w:rsidP="00B65B79">
            <w:pPr>
              <w:rPr>
                <w:rFonts w:ascii="Times New Roman" w:hAnsi="Times New Roman"/>
                <w:sz w:val="22"/>
                <w:szCs w:val="22"/>
              </w:rPr>
            </w:pPr>
          </w:p>
          <w:p w14:paraId="335A2DE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should not be edited via FileMan.  The information in this file is crucial to proper calculation of the Average Processing Time on the AMIE AMIS 290.</w:t>
            </w:r>
          </w:p>
        </w:tc>
      </w:tr>
      <w:tr w:rsidR="00B65B79" w:rsidRPr="0002501E" w14:paraId="335A2DF0" w14:textId="77777777" w:rsidTr="00B65B79">
        <w:trPr>
          <w:cantSplit/>
        </w:trPr>
        <w:tc>
          <w:tcPr>
            <w:tcW w:w="4251" w:type="dxa"/>
          </w:tcPr>
          <w:p w14:paraId="335A2DE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399</w:t>
            </w:r>
          </w:p>
          <w:p w14:paraId="335A2DE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BILLS/CLAIMS</w:t>
            </w:r>
          </w:p>
        </w:tc>
        <w:tc>
          <w:tcPr>
            <w:tcW w:w="5099" w:type="dxa"/>
          </w:tcPr>
          <w:p w14:paraId="335A2DE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^DGCR(399,</w:t>
            </w:r>
          </w:p>
          <w:p w14:paraId="335A2DE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all the information necessary to complete a Third Party billing claim form.</w:t>
            </w:r>
          </w:p>
        </w:tc>
      </w:tr>
      <w:tr w:rsidR="00B65B79" w:rsidRPr="0002501E" w14:paraId="335A2DF5" w14:textId="77777777" w:rsidTr="00B65B79">
        <w:trPr>
          <w:cantSplit/>
        </w:trPr>
        <w:tc>
          <w:tcPr>
            <w:tcW w:w="4251" w:type="dxa"/>
          </w:tcPr>
          <w:p w14:paraId="335A2DF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399.1**</w:t>
            </w:r>
          </w:p>
          <w:p w14:paraId="335A2DF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MCCR UTILITY</w:t>
            </w:r>
          </w:p>
        </w:tc>
        <w:tc>
          <w:tcPr>
            <w:tcW w:w="5099" w:type="dxa"/>
          </w:tcPr>
          <w:p w14:paraId="335A2DF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^DGCR(399.1,</w:t>
            </w:r>
          </w:p>
          <w:p w14:paraId="335A2DF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all of the Occurrence Codes, Discharge Statuses, Discharge Bed sections, and Value Codes which may be used on a Third Party Claim form.</w:t>
            </w:r>
          </w:p>
        </w:tc>
      </w:tr>
      <w:tr w:rsidR="00B65B79" w:rsidRPr="0002501E" w14:paraId="335A2DFA" w14:textId="77777777" w:rsidTr="00B65B79">
        <w:trPr>
          <w:cantSplit/>
        </w:trPr>
        <w:tc>
          <w:tcPr>
            <w:tcW w:w="4251" w:type="dxa"/>
          </w:tcPr>
          <w:p w14:paraId="335A2DF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399.2**</w:t>
            </w:r>
          </w:p>
          <w:p w14:paraId="335A2DF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REVENUE CODE</w:t>
            </w:r>
          </w:p>
        </w:tc>
        <w:tc>
          <w:tcPr>
            <w:tcW w:w="5099" w:type="dxa"/>
          </w:tcPr>
          <w:p w14:paraId="335A2DF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^DGCR(399.2,</w:t>
            </w:r>
          </w:p>
          <w:p w14:paraId="335A2DF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all of the Revenue Codes which may be used on the Third Party Claim forms.</w:t>
            </w:r>
          </w:p>
        </w:tc>
      </w:tr>
      <w:tr w:rsidR="00B65B79" w:rsidRPr="0002501E" w14:paraId="335A2DFF" w14:textId="77777777" w:rsidTr="00B65B79">
        <w:trPr>
          <w:cantSplit/>
        </w:trPr>
        <w:tc>
          <w:tcPr>
            <w:tcW w:w="4251" w:type="dxa"/>
          </w:tcPr>
          <w:p w14:paraId="335A2DF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399.3**</w:t>
            </w:r>
          </w:p>
          <w:p w14:paraId="335A2DF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RATE TYPE</w:t>
            </w:r>
          </w:p>
        </w:tc>
        <w:tc>
          <w:tcPr>
            <w:tcW w:w="5099" w:type="dxa"/>
          </w:tcPr>
          <w:p w14:paraId="335A2DF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^DGCR(399.3,</w:t>
            </w:r>
          </w:p>
          <w:p w14:paraId="335A2DF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all of the Rate Types which may be used on the Third Party Claim forms.</w:t>
            </w:r>
          </w:p>
        </w:tc>
      </w:tr>
      <w:tr w:rsidR="00B65B79" w:rsidRPr="0002501E" w14:paraId="335A2E04" w14:textId="77777777" w:rsidTr="00B65B79">
        <w:trPr>
          <w:cantSplit/>
        </w:trPr>
        <w:tc>
          <w:tcPr>
            <w:tcW w:w="4251" w:type="dxa"/>
          </w:tcPr>
          <w:p w14:paraId="335A2E0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399.4**</w:t>
            </w:r>
          </w:p>
          <w:p w14:paraId="335A2E0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MCCR INCONSISTENT DATA ELEMENTS</w:t>
            </w:r>
          </w:p>
        </w:tc>
        <w:tc>
          <w:tcPr>
            <w:tcW w:w="5099" w:type="dxa"/>
          </w:tcPr>
          <w:p w14:paraId="335A2E0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^DGCR(399.4,</w:t>
            </w:r>
          </w:p>
          <w:p w14:paraId="335A2E0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Contains a list of all possible reasons a bill may be disapproved during the authorization phase of the billing process.</w:t>
            </w:r>
          </w:p>
        </w:tc>
      </w:tr>
      <w:tr w:rsidR="00B65B79" w:rsidRPr="0002501E" w14:paraId="335A2E09" w14:textId="77777777" w:rsidTr="00B65B79">
        <w:trPr>
          <w:cantSplit/>
        </w:trPr>
        <w:tc>
          <w:tcPr>
            <w:tcW w:w="4251" w:type="dxa"/>
          </w:tcPr>
          <w:p w14:paraId="335A2E0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399.5**</w:t>
            </w:r>
          </w:p>
          <w:p w14:paraId="335A2E0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BILLING RATES</w:t>
            </w:r>
          </w:p>
        </w:tc>
        <w:tc>
          <w:tcPr>
            <w:tcW w:w="5099" w:type="dxa"/>
          </w:tcPr>
          <w:p w14:paraId="335A2E0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^DGCR(399.5,</w:t>
            </w:r>
          </w:p>
          <w:p w14:paraId="335A2E0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Contains the historical billing rates associated with revenue codes and specialties for which the DVA has legislative authority to bill third parties for reimbursement.  It is used to automatically associate revenue codes, bed sections, and amounts on bills.</w:t>
            </w:r>
          </w:p>
        </w:tc>
      </w:tr>
      <w:tr w:rsidR="0064315F" w:rsidRPr="0002501E" w14:paraId="083505E5" w14:textId="77777777" w:rsidTr="00B65B79">
        <w:trPr>
          <w:cantSplit/>
        </w:trPr>
        <w:tc>
          <w:tcPr>
            <w:tcW w:w="4251" w:type="dxa"/>
          </w:tcPr>
          <w:p w14:paraId="6C9C5F99" w14:textId="77777777" w:rsidR="0064315F" w:rsidRPr="00394880" w:rsidRDefault="0064315F" w:rsidP="0064315F">
            <w:pPr>
              <w:rPr>
                <w:rFonts w:ascii="Times New Roman" w:hAnsi="Times New Roman"/>
                <w:sz w:val="22"/>
                <w:szCs w:val="22"/>
              </w:rPr>
            </w:pPr>
            <w:r w:rsidRPr="00394880">
              <w:rPr>
                <w:rFonts w:ascii="Times New Roman" w:hAnsi="Times New Roman"/>
                <w:sz w:val="22"/>
                <w:szCs w:val="22"/>
              </w:rPr>
              <w:t>399.6</w:t>
            </w:r>
          </w:p>
          <w:p w14:paraId="3FF3B0BE" w14:textId="460C6D30" w:rsidR="0064315F" w:rsidRPr="0002501E" w:rsidRDefault="0064315F" w:rsidP="0064315F">
            <w:pPr>
              <w:rPr>
                <w:rFonts w:ascii="Times New Roman" w:hAnsi="Times New Roman"/>
                <w:sz w:val="22"/>
                <w:szCs w:val="22"/>
              </w:rPr>
            </w:pPr>
            <w:r w:rsidRPr="00394880">
              <w:rPr>
                <w:rFonts w:ascii="Times New Roman" w:hAnsi="Times New Roman"/>
                <w:sz w:val="22"/>
                <w:szCs w:val="22"/>
              </w:rPr>
              <w:t>CMN FORM TYPES</w:t>
            </w:r>
          </w:p>
        </w:tc>
        <w:tc>
          <w:tcPr>
            <w:tcW w:w="5099" w:type="dxa"/>
          </w:tcPr>
          <w:p w14:paraId="7EC646F1" w14:textId="77777777" w:rsidR="0064315F" w:rsidRPr="00394880" w:rsidRDefault="0064315F" w:rsidP="0064315F">
            <w:pPr>
              <w:rPr>
                <w:rFonts w:ascii="Times New Roman" w:hAnsi="Times New Roman"/>
                <w:sz w:val="22"/>
                <w:szCs w:val="22"/>
              </w:rPr>
            </w:pPr>
            <w:r w:rsidRPr="00394880">
              <w:rPr>
                <w:rFonts w:ascii="Times New Roman" w:hAnsi="Times New Roman"/>
                <w:sz w:val="22"/>
                <w:szCs w:val="22"/>
              </w:rPr>
              <w:t>^IBE(399.6,</w:t>
            </w:r>
          </w:p>
          <w:p w14:paraId="02D032AF" w14:textId="4645080B" w:rsidR="0064315F" w:rsidRPr="0002501E" w:rsidRDefault="0064315F" w:rsidP="0064315F">
            <w:pPr>
              <w:rPr>
                <w:rFonts w:ascii="Times New Roman" w:hAnsi="Times New Roman"/>
                <w:sz w:val="22"/>
                <w:szCs w:val="22"/>
              </w:rPr>
            </w:pPr>
            <w:r w:rsidRPr="00394880">
              <w:rPr>
                <w:rFonts w:ascii="Times New Roman" w:hAnsi="Times New Roman"/>
                <w:sz w:val="22"/>
                <w:szCs w:val="22"/>
              </w:rPr>
              <w:t>This file contains the various Certificate of Medical Necessity (CMN) form types and is used in Enter/Edit Billing when the user specifies CMN information for an</w:t>
            </w:r>
            <w:r>
              <w:rPr>
                <w:rFonts w:ascii="Times New Roman" w:hAnsi="Times New Roman"/>
                <w:sz w:val="22"/>
                <w:szCs w:val="22"/>
              </w:rPr>
              <w:t xml:space="preserve"> </w:t>
            </w:r>
            <w:r w:rsidRPr="00394880">
              <w:rPr>
                <w:rFonts w:ascii="Times New Roman" w:hAnsi="Times New Roman"/>
                <w:sz w:val="22"/>
                <w:szCs w:val="22"/>
              </w:rPr>
              <w:t>eligible procedure.</w:t>
            </w:r>
          </w:p>
        </w:tc>
      </w:tr>
      <w:tr w:rsidR="00B65B79" w:rsidRPr="0002501E" w14:paraId="335A2E0E" w14:textId="77777777" w:rsidTr="00B65B79">
        <w:trPr>
          <w:cantSplit/>
        </w:trPr>
        <w:tc>
          <w:tcPr>
            <w:tcW w:w="4251" w:type="dxa"/>
          </w:tcPr>
          <w:p w14:paraId="335A2E0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409.95</w:t>
            </w:r>
          </w:p>
          <w:p w14:paraId="335A2E0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PRINT MANAGER CLINIC SETUP</w:t>
            </w:r>
          </w:p>
        </w:tc>
        <w:tc>
          <w:tcPr>
            <w:tcW w:w="5099" w:type="dxa"/>
          </w:tcPr>
          <w:p w14:paraId="335A2E0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^SD(409.95,</w:t>
            </w:r>
          </w:p>
          <w:p w14:paraId="335A2E0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defines which encounter forms to use for a particular clinic.  It can also be used to define other forms or reports to print, along with the new encounter forms.  For each appointment, a packet of forms can be printed, saving the effort of collating the forms manually.</w:t>
            </w:r>
          </w:p>
        </w:tc>
      </w:tr>
      <w:tr w:rsidR="00B65B79" w:rsidRPr="0002501E" w14:paraId="335A2E13" w14:textId="77777777" w:rsidTr="00B65B79">
        <w:trPr>
          <w:cantSplit/>
        </w:trPr>
        <w:tc>
          <w:tcPr>
            <w:tcW w:w="4251" w:type="dxa"/>
          </w:tcPr>
          <w:p w14:paraId="335A2E0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409.96</w:t>
            </w:r>
          </w:p>
          <w:p w14:paraId="335A2E1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PRINT MANAGER DIVISION SETUP</w:t>
            </w:r>
          </w:p>
        </w:tc>
        <w:tc>
          <w:tcPr>
            <w:tcW w:w="5099" w:type="dxa"/>
          </w:tcPr>
          <w:p w14:paraId="335A2E1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^SD(409.96,</w:t>
            </w:r>
          </w:p>
          <w:p w14:paraId="335A2E1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allows the user to specify reports or forms that should print in addition to the encounter forms for the entire division.  Only reports contained in the PACKAGE INTERFACE file (#357.6) can be specified.  The user can ALOS specify the conditions under which the report should print.  The intent is to print packets of forms so that they do not have to be manually collated.</w:t>
            </w:r>
          </w:p>
        </w:tc>
      </w:tr>
    </w:tbl>
    <w:p w14:paraId="335A2E14" w14:textId="77777777" w:rsidR="00531745" w:rsidRPr="0002501E" w:rsidRDefault="00531745">
      <w:pPr>
        <w:pStyle w:val="10ptcenturyschoolbook"/>
        <w:rPr>
          <w:rFonts w:ascii="Times New Roman" w:hAnsi="Times New Roman"/>
          <w:sz w:val="22"/>
          <w:szCs w:val="22"/>
        </w:rPr>
      </w:pPr>
      <w:r w:rsidRPr="0002501E">
        <w:rPr>
          <w:rFonts w:ascii="Times New Roman" w:hAnsi="Times New Roman"/>
          <w:sz w:val="22"/>
          <w:szCs w:val="22"/>
        </w:rPr>
        <w:t>*File contains data which will overwrite existing data.</w:t>
      </w:r>
    </w:p>
    <w:p w14:paraId="335A2E15" w14:textId="77777777" w:rsidR="00531745" w:rsidRPr="0002501E" w:rsidRDefault="00531745">
      <w:pPr>
        <w:pStyle w:val="10ptcenturyschoolbook"/>
        <w:rPr>
          <w:rFonts w:ascii="Times New Roman" w:hAnsi="Times New Roman"/>
          <w:sz w:val="22"/>
          <w:szCs w:val="22"/>
        </w:rPr>
      </w:pPr>
      <w:r w:rsidRPr="0002501E">
        <w:rPr>
          <w:rFonts w:ascii="Times New Roman" w:hAnsi="Times New Roman"/>
          <w:sz w:val="22"/>
          <w:szCs w:val="22"/>
        </w:rPr>
        <w:t>**File contains data which will merge with existing data.</w:t>
      </w:r>
    </w:p>
    <w:p w14:paraId="335A2E16" w14:textId="77777777" w:rsidR="00531745" w:rsidRPr="0002501E" w:rsidRDefault="00531745" w:rsidP="0097311F">
      <w:pPr>
        <w:pStyle w:val="Heading2"/>
      </w:pPr>
      <w:r w:rsidRPr="0002501E">
        <w:br w:type="page"/>
      </w:r>
      <w:bookmarkStart w:id="131" w:name="_Toc200787537"/>
      <w:bookmarkStart w:id="132" w:name="_Toc442890973"/>
      <w:bookmarkStart w:id="133" w:name="_Toc12542876"/>
      <w:r w:rsidRPr="0002501E">
        <w:lastRenderedPageBreak/>
        <w:t>Templates</w:t>
      </w:r>
      <w:bookmarkEnd w:id="131"/>
      <w:bookmarkEnd w:id="132"/>
      <w:bookmarkEnd w:id="133"/>
    </w:p>
    <w:p w14:paraId="335A2E17" w14:textId="77777777" w:rsidR="004D61A0" w:rsidRPr="0002501E" w:rsidRDefault="004D61A0">
      <w:pPr>
        <w:rPr>
          <w:rFonts w:ascii="Times New Roman" w:hAnsi="Times New Roman"/>
          <w:sz w:val="22"/>
          <w:szCs w:val="22"/>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0"/>
        <w:gridCol w:w="5418"/>
      </w:tblGrid>
      <w:tr w:rsidR="004D61A0" w:rsidRPr="0002501E" w14:paraId="335A2E1A" w14:textId="77777777" w:rsidTr="00F73FD0">
        <w:trPr>
          <w:cantSplit/>
          <w:tblHeader/>
        </w:trPr>
        <w:tc>
          <w:tcPr>
            <w:tcW w:w="9378" w:type="dxa"/>
            <w:gridSpan w:val="2"/>
          </w:tcPr>
          <w:p w14:paraId="335A2E18" w14:textId="77777777" w:rsidR="004D61A0" w:rsidRPr="0002501E" w:rsidRDefault="000008B3" w:rsidP="00B93355">
            <w:pPr>
              <w:pStyle w:val="Heading3"/>
            </w:pPr>
            <w:bookmarkStart w:id="134" w:name="_Toc442890974"/>
            <w:bookmarkStart w:id="135" w:name="_Toc12542877"/>
            <w:r w:rsidRPr="0002501E">
              <w:t>List</w:t>
            </w:r>
            <w:r w:rsidR="004D61A0" w:rsidRPr="0002501E">
              <w:t xml:space="preserve"> Templates</w:t>
            </w:r>
            <w:bookmarkEnd w:id="134"/>
            <w:bookmarkEnd w:id="135"/>
          </w:p>
          <w:p w14:paraId="335A2E19" w14:textId="77777777" w:rsidR="004D61A0" w:rsidRPr="0002501E" w:rsidRDefault="004D61A0" w:rsidP="00B93355">
            <w:pPr>
              <w:rPr>
                <w:rFonts w:ascii="Times New Roman" w:hAnsi="Times New Roman"/>
                <w:b/>
                <w:sz w:val="22"/>
                <w:szCs w:val="22"/>
              </w:rPr>
            </w:pPr>
          </w:p>
        </w:tc>
      </w:tr>
      <w:tr w:rsidR="00352F41" w:rsidRPr="0002501E" w14:paraId="335A2E1D" w14:textId="77777777" w:rsidTr="00F73FD0">
        <w:trPr>
          <w:cantSplit/>
          <w:tblHeader/>
        </w:trPr>
        <w:tc>
          <w:tcPr>
            <w:tcW w:w="3960" w:type="dxa"/>
          </w:tcPr>
          <w:p w14:paraId="335A2E1B" w14:textId="77777777" w:rsidR="00352F41" w:rsidRPr="0002501E" w:rsidRDefault="00352F41" w:rsidP="00B93355">
            <w:pPr>
              <w:rPr>
                <w:rFonts w:ascii="Times New Roman" w:hAnsi="Times New Roman"/>
                <w:b/>
                <w:sz w:val="22"/>
                <w:szCs w:val="22"/>
              </w:rPr>
            </w:pPr>
            <w:r w:rsidRPr="0002501E">
              <w:rPr>
                <w:rFonts w:ascii="Times New Roman" w:hAnsi="Times New Roman"/>
                <w:b/>
                <w:sz w:val="22"/>
                <w:szCs w:val="22"/>
              </w:rPr>
              <w:t>TEMPLATE</w:t>
            </w:r>
          </w:p>
        </w:tc>
        <w:tc>
          <w:tcPr>
            <w:tcW w:w="5418" w:type="dxa"/>
          </w:tcPr>
          <w:p w14:paraId="335A2E1C" w14:textId="77777777" w:rsidR="00352F41" w:rsidRPr="0002501E" w:rsidRDefault="00352F41" w:rsidP="00B93355">
            <w:pPr>
              <w:rPr>
                <w:rFonts w:ascii="Times New Roman" w:hAnsi="Times New Roman"/>
                <w:b/>
                <w:sz w:val="22"/>
                <w:szCs w:val="22"/>
              </w:rPr>
            </w:pPr>
            <w:r w:rsidRPr="0002501E">
              <w:rPr>
                <w:rFonts w:ascii="Times New Roman" w:hAnsi="Times New Roman"/>
                <w:b/>
                <w:sz w:val="22"/>
                <w:szCs w:val="22"/>
              </w:rPr>
              <w:t>DESCRIPTION</w:t>
            </w:r>
          </w:p>
        </w:tc>
      </w:tr>
      <w:tr w:rsidR="00370B54" w:rsidRPr="0002501E" w14:paraId="335A2E20" w14:textId="77777777" w:rsidTr="00F73FD0">
        <w:trPr>
          <w:cantSplit/>
        </w:trPr>
        <w:tc>
          <w:tcPr>
            <w:tcW w:w="3960" w:type="dxa"/>
          </w:tcPr>
          <w:p w14:paraId="335A2E1E" w14:textId="2A408917" w:rsidR="00370B54" w:rsidRPr="0002501E" w:rsidRDefault="00370B54" w:rsidP="00370B54">
            <w:pPr>
              <w:rPr>
                <w:rFonts w:ascii="Times New Roman" w:hAnsi="Times New Roman"/>
                <w:sz w:val="22"/>
                <w:szCs w:val="22"/>
              </w:rPr>
            </w:pPr>
            <w:r>
              <w:rPr>
                <w:rFonts w:ascii="Times New Roman" w:hAnsi="Times New Roman"/>
                <w:sz w:val="22"/>
                <w:szCs w:val="22"/>
              </w:rPr>
              <w:t>IBCE INSCO ID MAINT</w:t>
            </w:r>
          </w:p>
        </w:tc>
        <w:tc>
          <w:tcPr>
            <w:tcW w:w="5418" w:type="dxa"/>
          </w:tcPr>
          <w:p w14:paraId="335A2E1F" w14:textId="08D8037C" w:rsidR="00370B54" w:rsidRPr="0002501E" w:rsidRDefault="00370B54" w:rsidP="00370B54">
            <w:pPr>
              <w:rPr>
                <w:rFonts w:ascii="Times New Roman" w:hAnsi="Times New Roman"/>
                <w:sz w:val="22"/>
                <w:szCs w:val="22"/>
              </w:rPr>
            </w:pPr>
            <w:r>
              <w:rPr>
                <w:rFonts w:ascii="Times New Roman" w:hAnsi="Times New Roman"/>
                <w:sz w:val="22"/>
                <w:szCs w:val="22"/>
              </w:rPr>
              <w:t>IB Provider ID Maintenance screen, sets default values for Secondary Provider IDs for CMS-1500 and UB-04 forms.  Accessed through Insurance Company Editor.</w:t>
            </w:r>
          </w:p>
        </w:tc>
      </w:tr>
      <w:tr w:rsidR="00370B54" w:rsidRPr="0002501E" w14:paraId="7781E46E" w14:textId="77777777" w:rsidTr="00F73FD0">
        <w:trPr>
          <w:cantSplit/>
        </w:trPr>
        <w:tc>
          <w:tcPr>
            <w:tcW w:w="3960" w:type="dxa"/>
          </w:tcPr>
          <w:p w14:paraId="32AC4B1F" w14:textId="6CEAFC8F" w:rsidR="00370B54" w:rsidRPr="00D34CEC" w:rsidRDefault="00370B54" w:rsidP="00370B54">
            <w:pPr>
              <w:rPr>
                <w:rFonts w:ascii="Times New Roman" w:hAnsi="Times New Roman"/>
                <w:sz w:val="22"/>
                <w:szCs w:val="22"/>
              </w:rPr>
            </w:pPr>
            <w:r>
              <w:rPr>
                <w:rFonts w:ascii="Times New Roman" w:hAnsi="Times New Roman"/>
                <w:sz w:val="22"/>
                <w:szCs w:val="22"/>
              </w:rPr>
              <w:t>IBCE PRVPRV MAINT</w:t>
            </w:r>
          </w:p>
        </w:tc>
        <w:tc>
          <w:tcPr>
            <w:tcW w:w="5418" w:type="dxa"/>
          </w:tcPr>
          <w:p w14:paraId="16CAA753" w14:textId="0DE7EADF" w:rsidR="00370B54" w:rsidRDefault="00370B54" w:rsidP="00370B54">
            <w:pPr>
              <w:rPr>
                <w:rFonts w:ascii="Times New Roman" w:hAnsi="Times New Roman"/>
                <w:sz w:val="22"/>
                <w:szCs w:val="22"/>
              </w:rPr>
            </w:pPr>
            <w:r>
              <w:rPr>
                <w:rFonts w:ascii="Times New Roman" w:hAnsi="Times New Roman"/>
                <w:sz w:val="22"/>
                <w:szCs w:val="22"/>
              </w:rPr>
              <w:t>Performing Provider IDs in the Insurance Company Editor</w:t>
            </w:r>
          </w:p>
        </w:tc>
      </w:tr>
      <w:tr w:rsidR="00370B54" w:rsidRPr="0002501E" w14:paraId="763EDA08" w14:textId="77777777" w:rsidTr="00F73FD0">
        <w:trPr>
          <w:cantSplit/>
        </w:trPr>
        <w:tc>
          <w:tcPr>
            <w:tcW w:w="3960" w:type="dxa"/>
          </w:tcPr>
          <w:p w14:paraId="2F99179F" w14:textId="152A164D" w:rsidR="00370B54" w:rsidRPr="00D34CEC" w:rsidRDefault="00370B54" w:rsidP="00370B54">
            <w:pPr>
              <w:rPr>
                <w:rFonts w:ascii="Times New Roman" w:hAnsi="Times New Roman"/>
                <w:sz w:val="22"/>
                <w:szCs w:val="22"/>
              </w:rPr>
            </w:pPr>
            <w:r>
              <w:rPr>
                <w:rFonts w:ascii="Times New Roman" w:hAnsi="Times New Roman"/>
                <w:sz w:val="22"/>
                <w:szCs w:val="22"/>
              </w:rPr>
              <w:t>IBCE VIEW PREV TRANS1</w:t>
            </w:r>
          </w:p>
        </w:tc>
        <w:tc>
          <w:tcPr>
            <w:tcW w:w="5418" w:type="dxa"/>
          </w:tcPr>
          <w:p w14:paraId="1F2C0169" w14:textId="0AA63EAD" w:rsidR="00370B54" w:rsidRDefault="00370B54" w:rsidP="00370B54">
            <w:pPr>
              <w:rPr>
                <w:rFonts w:ascii="Times New Roman" w:hAnsi="Times New Roman"/>
                <w:sz w:val="22"/>
                <w:szCs w:val="22"/>
              </w:rPr>
            </w:pPr>
            <w:r>
              <w:rPr>
                <w:rFonts w:ascii="Times New Roman" w:hAnsi="Times New Roman"/>
                <w:sz w:val="22"/>
                <w:szCs w:val="22"/>
              </w:rPr>
              <w:t>Previously transmitted claims list</w:t>
            </w:r>
          </w:p>
        </w:tc>
      </w:tr>
      <w:tr w:rsidR="00370B54" w:rsidRPr="0002501E" w14:paraId="09A340AA" w14:textId="77777777" w:rsidTr="00F73FD0">
        <w:trPr>
          <w:cantSplit/>
        </w:trPr>
        <w:tc>
          <w:tcPr>
            <w:tcW w:w="3960" w:type="dxa"/>
          </w:tcPr>
          <w:p w14:paraId="1EAF66E0" w14:textId="26BF16E4" w:rsidR="00370B54" w:rsidRPr="00D34CEC" w:rsidRDefault="00370B54" w:rsidP="00370B54">
            <w:pPr>
              <w:rPr>
                <w:rFonts w:ascii="Times New Roman" w:hAnsi="Times New Roman"/>
                <w:sz w:val="22"/>
                <w:szCs w:val="22"/>
              </w:rPr>
            </w:pPr>
            <w:r>
              <w:rPr>
                <w:rFonts w:ascii="Times New Roman" w:hAnsi="Times New Roman"/>
                <w:sz w:val="22"/>
                <w:szCs w:val="22"/>
              </w:rPr>
              <w:t>IBCE VIEW PREV TRANS2</w:t>
            </w:r>
          </w:p>
        </w:tc>
        <w:tc>
          <w:tcPr>
            <w:tcW w:w="5418" w:type="dxa"/>
          </w:tcPr>
          <w:p w14:paraId="4A0A5672" w14:textId="0BDDEA78" w:rsidR="00370B54" w:rsidRDefault="00370B54" w:rsidP="00370B54">
            <w:pPr>
              <w:rPr>
                <w:rFonts w:ascii="Times New Roman" w:hAnsi="Times New Roman"/>
                <w:sz w:val="22"/>
                <w:szCs w:val="22"/>
              </w:rPr>
            </w:pPr>
            <w:r>
              <w:rPr>
                <w:rFonts w:ascii="Times New Roman" w:hAnsi="Times New Roman"/>
                <w:sz w:val="22"/>
                <w:szCs w:val="22"/>
              </w:rPr>
              <w:t>Previously transmitted claims list</w:t>
            </w:r>
          </w:p>
        </w:tc>
      </w:tr>
      <w:tr w:rsidR="00370B54" w:rsidRPr="0002501E" w14:paraId="214F26D2" w14:textId="77777777" w:rsidTr="00F73FD0">
        <w:trPr>
          <w:cantSplit/>
        </w:trPr>
        <w:tc>
          <w:tcPr>
            <w:tcW w:w="3960" w:type="dxa"/>
          </w:tcPr>
          <w:p w14:paraId="30800A63" w14:textId="55C98E55" w:rsidR="00370B54" w:rsidRPr="00D34CEC" w:rsidRDefault="00370B54" w:rsidP="00370B54">
            <w:pPr>
              <w:rPr>
                <w:rFonts w:ascii="Times New Roman" w:hAnsi="Times New Roman"/>
                <w:sz w:val="22"/>
                <w:szCs w:val="22"/>
              </w:rPr>
            </w:pPr>
            <w:r w:rsidRPr="00D34CEC">
              <w:rPr>
                <w:rFonts w:ascii="Times New Roman" w:hAnsi="Times New Roman"/>
                <w:sz w:val="22"/>
                <w:szCs w:val="22"/>
              </w:rPr>
              <w:t>IBCE VIEW LOC</w:t>
            </w:r>
            <w:r>
              <w:rPr>
                <w:rFonts w:ascii="Times New Roman" w:hAnsi="Times New Roman"/>
                <w:sz w:val="22"/>
                <w:szCs w:val="22"/>
              </w:rPr>
              <w:t xml:space="preserve"> PRINT</w:t>
            </w:r>
          </w:p>
        </w:tc>
        <w:tc>
          <w:tcPr>
            <w:tcW w:w="5418" w:type="dxa"/>
          </w:tcPr>
          <w:p w14:paraId="3B1B4C69" w14:textId="57933CD4" w:rsidR="00370B54" w:rsidRDefault="00370B54" w:rsidP="00370B54">
            <w:pPr>
              <w:rPr>
                <w:rFonts w:ascii="Times New Roman" w:hAnsi="Times New Roman"/>
                <w:sz w:val="22"/>
                <w:szCs w:val="22"/>
              </w:rPr>
            </w:pPr>
            <w:r>
              <w:rPr>
                <w:rFonts w:ascii="Times New Roman" w:hAnsi="Times New Roman"/>
                <w:sz w:val="22"/>
                <w:szCs w:val="22"/>
              </w:rPr>
              <w:t>Protocol List Type.  Generates the previously printed claims screen.</w:t>
            </w:r>
          </w:p>
        </w:tc>
      </w:tr>
      <w:tr w:rsidR="00370B54" w:rsidRPr="0002501E" w14:paraId="335A2E23" w14:textId="77777777" w:rsidTr="00F73FD0">
        <w:trPr>
          <w:cantSplit/>
        </w:trPr>
        <w:tc>
          <w:tcPr>
            <w:tcW w:w="3960" w:type="dxa"/>
          </w:tcPr>
          <w:p w14:paraId="335A2E21" w14:textId="77777777" w:rsidR="00370B54" w:rsidRPr="0002501E" w:rsidRDefault="00370B54" w:rsidP="00370B54">
            <w:pPr>
              <w:rPr>
                <w:rFonts w:ascii="Times New Roman" w:hAnsi="Times New Roman"/>
                <w:sz w:val="22"/>
                <w:szCs w:val="22"/>
              </w:rPr>
            </w:pPr>
            <w:r>
              <w:rPr>
                <w:rFonts w:ascii="Times New Roman" w:hAnsi="Times New Roman"/>
                <w:sz w:val="22"/>
                <w:szCs w:val="22"/>
              </w:rPr>
              <w:t>IBCN INS CO SELECTED</w:t>
            </w:r>
          </w:p>
        </w:tc>
        <w:tc>
          <w:tcPr>
            <w:tcW w:w="5418" w:type="dxa"/>
          </w:tcPr>
          <w:p w14:paraId="335A2E22"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Insurance Companies selected by template IBCN INS CO SELECTOR. Allows users to deselect an Insurance Company.</w:t>
            </w:r>
          </w:p>
        </w:tc>
      </w:tr>
      <w:tr w:rsidR="00370B54" w:rsidRPr="0002501E" w14:paraId="335A2E26" w14:textId="77777777" w:rsidTr="00F73FD0">
        <w:trPr>
          <w:cantSplit/>
        </w:trPr>
        <w:tc>
          <w:tcPr>
            <w:tcW w:w="3960" w:type="dxa"/>
          </w:tcPr>
          <w:p w14:paraId="335A2E24" w14:textId="77777777" w:rsidR="00370B54" w:rsidRPr="0002501E" w:rsidRDefault="00370B54" w:rsidP="00370B54">
            <w:pPr>
              <w:rPr>
                <w:rFonts w:ascii="Times New Roman" w:hAnsi="Times New Roman"/>
                <w:sz w:val="22"/>
                <w:szCs w:val="22"/>
              </w:rPr>
            </w:pPr>
            <w:r>
              <w:rPr>
                <w:rFonts w:ascii="Times New Roman" w:hAnsi="Times New Roman"/>
                <w:sz w:val="22"/>
                <w:szCs w:val="22"/>
              </w:rPr>
              <w:t>IBCN INS CO SELECTOR</w:t>
            </w:r>
          </w:p>
        </w:tc>
        <w:tc>
          <w:tcPr>
            <w:tcW w:w="5418" w:type="dxa"/>
          </w:tcPr>
          <w:p w14:paraId="335A2E25"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Insurance Companies using a variety of user selected filters. Allows user to select and deselect Insurance Companies. It allows filter criteria to be reset and for users to see a complete list of currently selected Insurance Companies.</w:t>
            </w:r>
          </w:p>
        </w:tc>
      </w:tr>
      <w:tr w:rsidR="00370B54" w:rsidRPr="0002501E" w14:paraId="335A2E29" w14:textId="77777777" w:rsidTr="00F73FD0">
        <w:trPr>
          <w:cantSplit/>
        </w:trPr>
        <w:tc>
          <w:tcPr>
            <w:tcW w:w="3960" w:type="dxa"/>
          </w:tcPr>
          <w:p w14:paraId="335A2E27" w14:textId="77777777" w:rsidR="00370B54" w:rsidRPr="0002501E" w:rsidRDefault="00370B54" w:rsidP="00370B54">
            <w:pPr>
              <w:rPr>
                <w:rFonts w:ascii="Times New Roman" w:hAnsi="Times New Roman"/>
                <w:sz w:val="22"/>
                <w:szCs w:val="22"/>
              </w:rPr>
            </w:pPr>
            <w:r>
              <w:rPr>
                <w:rFonts w:ascii="Times New Roman" w:hAnsi="Times New Roman"/>
                <w:sz w:val="22"/>
                <w:szCs w:val="22"/>
              </w:rPr>
              <w:t>IBCN SUBSCRIBER SELECTED</w:t>
            </w:r>
          </w:p>
        </w:tc>
        <w:tc>
          <w:tcPr>
            <w:tcW w:w="5418" w:type="dxa"/>
          </w:tcPr>
          <w:p w14:paraId="335A2E28"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Subscribers selected by template IBCN SUBSCRIBER SELECTOR. Allows user to deselect a Subscriber.</w:t>
            </w:r>
          </w:p>
        </w:tc>
      </w:tr>
      <w:tr w:rsidR="00370B54" w:rsidRPr="0002501E" w14:paraId="335A2E2C" w14:textId="77777777" w:rsidTr="00F73FD0">
        <w:trPr>
          <w:cantSplit/>
        </w:trPr>
        <w:tc>
          <w:tcPr>
            <w:tcW w:w="3960" w:type="dxa"/>
          </w:tcPr>
          <w:p w14:paraId="335A2E2A" w14:textId="77777777" w:rsidR="00370B54" w:rsidRPr="0002501E" w:rsidRDefault="00370B54" w:rsidP="00370B54">
            <w:pPr>
              <w:rPr>
                <w:rFonts w:ascii="Times New Roman" w:hAnsi="Times New Roman"/>
                <w:sz w:val="22"/>
                <w:szCs w:val="22"/>
              </w:rPr>
            </w:pPr>
            <w:r>
              <w:rPr>
                <w:rFonts w:ascii="Times New Roman" w:hAnsi="Times New Roman"/>
                <w:sz w:val="22"/>
                <w:szCs w:val="22"/>
              </w:rPr>
              <w:t>IBCN SUBSCRIBER SELECTOR</w:t>
            </w:r>
          </w:p>
        </w:tc>
        <w:tc>
          <w:tcPr>
            <w:tcW w:w="5418" w:type="dxa"/>
          </w:tcPr>
          <w:p w14:paraId="335A2E2B"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a list of Subscribers for a specified group plan using user defined filters.  Allows user to select and deselect Subscribers, sort the listed Subscribers and see a complete list of currently selected Subscribers.</w:t>
            </w:r>
          </w:p>
        </w:tc>
      </w:tr>
      <w:tr w:rsidR="00370B54" w:rsidRPr="0002501E" w14:paraId="335A2E2F" w14:textId="77777777" w:rsidTr="00F73FD0">
        <w:trPr>
          <w:cantSplit/>
        </w:trPr>
        <w:tc>
          <w:tcPr>
            <w:tcW w:w="3960" w:type="dxa"/>
          </w:tcPr>
          <w:p w14:paraId="335A2E2D" w14:textId="77777777" w:rsidR="00370B54" w:rsidRPr="0002501E" w:rsidRDefault="00370B54" w:rsidP="00370B54">
            <w:pPr>
              <w:rPr>
                <w:rFonts w:ascii="Times New Roman" w:hAnsi="Times New Roman"/>
                <w:sz w:val="22"/>
                <w:szCs w:val="22"/>
              </w:rPr>
            </w:pPr>
            <w:r>
              <w:rPr>
                <w:rFonts w:ascii="Times New Roman" w:hAnsi="Times New Roman"/>
                <w:sz w:val="22"/>
                <w:szCs w:val="22"/>
              </w:rPr>
              <w:t>IBCNB INSURANCE BUFFER PAYER</w:t>
            </w:r>
          </w:p>
        </w:tc>
        <w:tc>
          <w:tcPr>
            <w:tcW w:w="5418" w:type="dxa"/>
          </w:tcPr>
          <w:p w14:paraId="335A2E2E"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the Payer Summary information for Eligibility Benefits.</w:t>
            </w:r>
          </w:p>
        </w:tc>
      </w:tr>
      <w:tr w:rsidR="00370B54" w:rsidRPr="0002501E" w14:paraId="335A2E32" w14:textId="77777777" w:rsidTr="00F73FD0">
        <w:trPr>
          <w:cantSplit/>
        </w:trPr>
        <w:tc>
          <w:tcPr>
            <w:tcW w:w="3960" w:type="dxa"/>
          </w:tcPr>
          <w:p w14:paraId="335A2E30" w14:textId="77777777" w:rsidR="00370B54" w:rsidRPr="0002501E" w:rsidRDefault="00370B54" w:rsidP="00370B54">
            <w:pPr>
              <w:rPr>
                <w:rFonts w:ascii="Times New Roman" w:hAnsi="Times New Roman"/>
                <w:sz w:val="22"/>
                <w:szCs w:val="22"/>
              </w:rPr>
            </w:pPr>
            <w:r>
              <w:rPr>
                <w:rFonts w:ascii="Times New Roman" w:hAnsi="Times New Roman"/>
                <w:sz w:val="22"/>
                <w:szCs w:val="22"/>
              </w:rPr>
              <w:t>IBCNCH POL COMMENT EXPAND VIEW</w:t>
            </w:r>
          </w:p>
        </w:tc>
        <w:tc>
          <w:tcPr>
            <w:tcW w:w="5418" w:type="dxa"/>
          </w:tcPr>
          <w:p w14:paraId="335A2E31"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all of the fields of the selected Patient Policy Subscriber comment.</w:t>
            </w:r>
          </w:p>
        </w:tc>
      </w:tr>
      <w:tr w:rsidR="00370B54" w:rsidRPr="0002501E" w14:paraId="335A2E35" w14:textId="77777777" w:rsidTr="00F73FD0">
        <w:trPr>
          <w:cantSplit/>
        </w:trPr>
        <w:tc>
          <w:tcPr>
            <w:tcW w:w="3960" w:type="dxa"/>
          </w:tcPr>
          <w:p w14:paraId="335A2E33" w14:textId="77777777" w:rsidR="00370B54" w:rsidRPr="0002501E" w:rsidRDefault="00370B54" w:rsidP="00370B54">
            <w:pPr>
              <w:rPr>
                <w:rFonts w:ascii="Times New Roman" w:hAnsi="Times New Roman"/>
                <w:sz w:val="22"/>
                <w:szCs w:val="22"/>
              </w:rPr>
            </w:pPr>
            <w:r>
              <w:rPr>
                <w:rFonts w:ascii="Times New Roman" w:hAnsi="Times New Roman"/>
                <w:sz w:val="22"/>
                <w:szCs w:val="22"/>
              </w:rPr>
              <w:t>IBCNCH POLICY COMMENT EXPAND</w:t>
            </w:r>
          </w:p>
        </w:tc>
        <w:tc>
          <w:tcPr>
            <w:tcW w:w="5418" w:type="dxa"/>
          </w:tcPr>
          <w:p w14:paraId="335A2E34"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all of the fields of the selected Patient Policy Subscriber comment.  Allows the user to edit or delete the comment under specified conditions.</w:t>
            </w:r>
          </w:p>
        </w:tc>
      </w:tr>
      <w:tr w:rsidR="00370B54" w:rsidRPr="0002501E" w14:paraId="335A2E38" w14:textId="77777777" w:rsidTr="00F73FD0">
        <w:trPr>
          <w:cantSplit/>
        </w:trPr>
        <w:tc>
          <w:tcPr>
            <w:tcW w:w="3960" w:type="dxa"/>
          </w:tcPr>
          <w:p w14:paraId="335A2E36" w14:textId="77777777" w:rsidR="00370B54" w:rsidRPr="0002501E" w:rsidRDefault="00370B54" w:rsidP="00370B54">
            <w:pPr>
              <w:rPr>
                <w:rFonts w:ascii="Times New Roman" w:hAnsi="Times New Roman"/>
                <w:sz w:val="22"/>
                <w:szCs w:val="22"/>
              </w:rPr>
            </w:pPr>
            <w:r>
              <w:rPr>
                <w:rFonts w:ascii="Times New Roman" w:hAnsi="Times New Roman"/>
                <w:sz w:val="22"/>
                <w:szCs w:val="22"/>
              </w:rPr>
              <w:t>IBCNCH POLICY COMMENT HISTORY</w:t>
            </w:r>
          </w:p>
        </w:tc>
        <w:tc>
          <w:tcPr>
            <w:tcW w:w="5418" w:type="dxa"/>
          </w:tcPr>
          <w:p w14:paraId="335A2E37"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all of the Patient Policy Comments for a specified patient and policy.  Allows the user to add a new comment, expand a comment, search all comments for a specified string, edit a comment and delete a comment.</w:t>
            </w:r>
          </w:p>
        </w:tc>
      </w:tr>
      <w:tr w:rsidR="00370B54" w:rsidRPr="0002501E" w14:paraId="335A2E3B" w14:textId="77777777" w:rsidTr="00F73FD0">
        <w:trPr>
          <w:cantSplit/>
        </w:trPr>
        <w:tc>
          <w:tcPr>
            <w:tcW w:w="3960" w:type="dxa"/>
          </w:tcPr>
          <w:p w14:paraId="335A2E39" w14:textId="77777777" w:rsidR="00370B54" w:rsidRPr="0002501E" w:rsidRDefault="00370B54" w:rsidP="00370B54">
            <w:pPr>
              <w:rPr>
                <w:rFonts w:ascii="Times New Roman" w:hAnsi="Times New Roman"/>
                <w:sz w:val="22"/>
                <w:szCs w:val="22"/>
              </w:rPr>
            </w:pPr>
            <w:r>
              <w:rPr>
                <w:rFonts w:ascii="Times New Roman" w:hAnsi="Times New Roman"/>
                <w:sz w:val="22"/>
                <w:szCs w:val="22"/>
              </w:rPr>
              <w:t>IBCN POLICY COMMENT SEARCH</w:t>
            </w:r>
          </w:p>
        </w:tc>
        <w:tc>
          <w:tcPr>
            <w:tcW w:w="5418" w:type="dxa"/>
          </w:tcPr>
          <w:p w14:paraId="335A2E3A"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Patient Policy Comments for a specified patient and policy that contain a specified string.  Allows user to scroll through all comments that contain the string using Next Comment and Previous Comment actions.</w:t>
            </w:r>
          </w:p>
        </w:tc>
      </w:tr>
      <w:tr w:rsidR="00370B54" w:rsidRPr="0002501E" w14:paraId="335A2E3E" w14:textId="77777777" w:rsidTr="00F73FD0">
        <w:trPr>
          <w:cantSplit/>
        </w:trPr>
        <w:tc>
          <w:tcPr>
            <w:tcW w:w="3960" w:type="dxa"/>
          </w:tcPr>
          <w:p w14:paraId="335A2E3C" w14:textId="77777777" w:rsidR="00370B54" w:rsidRPr="0002501E" w:rsidRDefault="00370B54" w:rsidP="00370B54">
            <w:pPr>
              <w:rPr>
                <w:rFonts w:ascii="Times New Roman" w:hAnsi="Times New Roman"/>
                <w:sz w:val="22"/>
                <w:szCs w:val="22"/>
              </w:rPr>
            </w:pPr>
            <w:r>
              <w:rPr>
                <w:rFonts w:ascii="Times New Roman" w:hAnsi="Times New Roman"/>
                <w:sz w:val="22"/>
                <w:szCs w:val="22"/>
              </w:rPr>
              <w:lastRenderedPageBreak/>
              <w:t>IBCN POLICY COMMENT VIEW</w:t>
            </w:r>
          </w:p>
        </w:tc>
        <w:tc>
          <w:tcPr>
            <w:tcW w:w="5418" w:type="dxa"/>
          </w:tcPr>
          <w:p w14:paraId="335A2E3D"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Patient Policy Comments for a specified patient and policy.  Allows the user to search all comments for a specified string.</w:t>
            </w:r>
          </w:p>
        </w:tc>
      </w:tr>
      <w:tr w:rsidR="00370B54" w:rsidRPr="0002501E" w14:paraId="335A2E41" w14:textId="77777777" w:rsidTr="00F73FD0">
        <w:trPr>
          <w:cantSplit/>
        </w:trPr>
        <w:tc>
          <w:tcPr>
            <w:tcW w:w="3960" w:type="dxa"/>
          </w:tcPr>
          <w:p w14:paraId="335A2E3F" w14:textId="77777777" w:rsidR="00370B54" w:rsidRPr="0002501E" w:rsidRDefault="00370B54" w:rsidP="00370B54">
            <w:pPr>
              <w:rPr>
                <w:rFonts w:ascii="Times New Roman" w:hAnsi="Times New Roman"/>
                <w:sz w:val="22"/>
                <w:szCs w:val="22"/>
              </w:rPr>
            </w:pPr>
            <w:r w:rsidRPr="0002501E">
              <w:rPr>
                <w:rFonts w:ascii="Times New Roman" w:hAnsi="Times New Roman"/>
                <w:sz w:val="22"/>
                <w:szCs w:val="22"/>
              </w:rPr>
              <w:t>IBCNE ELIGIBILITY/BENEFIT INFO</w:t>
            </w:r>
          </w:p>
        </w:tc>
        <w:tc>
          <w:tcPr>
            <w:tcW w:w="5418" w:type="dxa"/>
          </w:tcPr>
          <w:p w14:paraId="335A2E40" w14:textId="77777777" w:rsidR="00370B54" w:rsidRPr="0002501E" w:rsidRDefault="00370B54" w:rsidP="00370B54">
            <w:pPr>
              <w:rPr>
                <w:rFonts w:ascii="Times New Roman" w:hAnsi="Times New Roman"/>
                <w:sz w:val="22"/>
                <w:szCs w:val="22"/>
              </w:rPr>
            </w:pPr>
            <w:r w:rsidRPr="0002501E">
              <w:rPr>
                <w:rFonts w:ascii="Times New Roman" w:hAnsi="Times New Roman"/>
                <w:sz w:val="22"/>
                <w:szCs w:val="22"/>
              </w:rPr>
              <w:t xml:space="preserve">Protocol List Type.  Generates the </w:t>
            </w:r>
            <w:proofErr w:type="spellStart"/>
            <w:r w:rsidRPr="0002501E">
              <w:rPr>
                <w:rFonts w:ascii="Times New Roman" w:hAnsi="Times New Roman"/>
                <w:sz w:val="22"/>
                <w:szCs w:val="22"/>
              </w:rPr>
              <w:t>eIV</w:t>
            </w:r>
            <w:proofErr w:type="spellEnd"/>
            <w:r w:rsidRPr="0002501E">
              <w:rPr>
                <w:rFonts w:ascii="Times New Roman" w:hAnsi="Times New Roman"/>
                <w:sz w:val="22"/>
                <w:szCs w:val="22"/>
              </w:rPr>
              <w:t xml:space="preserve"> </w:t>
            </w:r>
            <w:proofErr w:type="spellStart"/>
            <w:r w:rsidRPr="0002501E">
              <w:rPr>
                <w:rFonts w:ascii="Times New Roman" w:hAnsi="Times New Roman"/>
                <w:sz w:val="22"/>
                <w:szCs w:val="22"/>
              </w:rPr>
              <w:t>Elig</w:t>
            </w:r>
            <w:proofErr w:type="spellEnd"/>
            <w:r w:rsidRPr="0002501E">
              <w:rPr>
                <w:rFonts w:ascii="Times New Roman" w:hAnsi="Times New Roman"/>
                <w:sz w:val="22"/>
                <w:szCs w:val="22"/>
              </w:rPr>
              <w:t xml:space="preserve">/Benefit Information screen.  </w:t>
            </w:r>
          </w:p>
        </w:tc>
      </w:tr>
      <w:tr w:rsidR="00370B54" w:rsidRPr="0002501E" w14:paraId="335A2E44" w14:textId="77777777" w:rsidTr="00F73FD0">
        <w:trPr>
          <w:cantSplit/>
        </w:trPr>
        <w:tc>
          <w:tcPr>
            <w:tcW w:w="3960" w:type="dxa"/>
          </w:tcPr>
          <w:p w14:paraId="335A2E42" w14:textId="77777777" w:rsidR="00370B54" w:rsidRPr="0002501E" w:rsidRDefault="00370B54" w:rsidP="00370B54">
            <w:pPr>
              <w:rPr>
                <w:rFonts w:ascii="Times New Roman" w:hAnsi="Times New Roman"/>
                <w:sz w:val="22"/>
                <w:szCs w:val="22"/>
              </w:rPr>
            </w:pPr>
            <w:r w:rsidRPr="0002501E">
              <w:rPr>
                <w:rFonts w:ascii="Times New Roman" w:hAnsi="Times New Roman"/>
                <w:sz w:val="22"/>
                <w:szCs w:val="22"/>
              </w:rPr>
              <w:t>IBCNE MEDICARE COB DISPLAY</w:t>
            </w:r>
          </w:p>
        </w:tc>
        <w:tc>
          <w:tcPr>
            <w:tcW w:w="5418" w:type="dxa"/>
          </w:tcPr>
          <w:p w14:paraId="335A2E43" w14:textId="77777777" w:rsidR="00370B54" w:rsidRPr="0002501E" w:rsidRDefault="00370B54" w:rsidP="00370B54">
            <w:pPr>
              <w:rPr>
                <w:rFonts w:ascii="Times New Roman" w:hAnsi="Times New Roman"/>
                <w:sz w:val="22"/>
                <w:szCs w:val="22"/>
              </w:rPr>
            </w:pPr>
            <w:r w:rsidRPr="0002501E">
              <w:rPr>
                <w:rFonts w:ascii="Times New Roman" w:hAnsi="Times New Roman"/>
                <w:sz w:val="22"/>
                <w:szCs w:val="22"/>
              </w:rPr>
              <w:t xml:space="preserve">Protocol List Type.  Generates list of Medicare patients with subsequent insurance. </w:t>
            </w:r>
          </w:p>
        </w:tc>
      </w:tr>
      <w:tr w:rsidR="00370B54" w:rsidRPr="0002501E" w14:paraId="335A2E47" w14:textId="77777777" w:rsidTr="00F73FD0">
        <w:trPr>
          <w:cantSplit/>
        </w:trPr>
        <w:tc>
          <w:tcPr>
            <w:tcW w:w="3960" w:type="dxa"/>
          </w:tcPr>
          <w:p w14:paraId="335A2E45" w14:textId="77777777" w:rsidR="00370B54" w:rsidRPr="0002501E" w:rsidRDefault="00370B54" w:rsidP="00370B54">
            <w:pPr>
              <w:rPr>
                <w:rFonts w:ascii="Times New Roman" w:hAnsi="Times New Roman"/>
                <w:sz w:val="22"/>
                <w:szCs w:val="22"/>
              </w:rPr>
            </w:pPr>
            <w:r w:rsidRPr="0002501E">
              <w:rPr>
                <w:rFonts w:ascii="Times New Roman" w:hAnsi="Times New Roman"/>
                <w:sz w:val="22"/>
                <w:szCs w:val="22"/>
              </w:rPr>
              <w:t>IBCNE MEDICARE COB LIST</w:t>
            </w:r>
          </w:p>
        </w:tc>
        <w:tc>
          <w:tcPr>
            <w:tcW w:w="5418" w:type="dxa"/>
          </w:tcPr>
          <w:p w14:paraId="335A2E46" w14:textId="77777777" w:rsidR="00370B54" w:rsidRPr="0002501E" w:rsidRDefault="00370B54" w:rsidP="00370B54">
            <w:pPr>
              <w:rPr>
                <w:rFonts w:ascii="Times New Roman" w:hAnsi="Times New Roman"/>
                <w:sz w:val="22"/>
                <w:szCs w:val="22"/>
              </w:rPr>
            </w:pPr>
            <w:r w:rsidRPr="0002501E">
              <w:rPr>
                <w:rFonts w:ascii="Times New Roman" w:hAnsi="Times New Roman"/>
                <w:sz w:val="22"/>
                <w:szCs w:val="22"/>
              </w:rPr>
              <w:t>Protocol List Type.  Generates list of Medicare patients with subsequent insurance and enables patient selection.</w:t>
            </w:r>
          </w:p>
        </w:tc>
      </w:tr>
      <w:tr w:rsidR="00370B54" w:rsidRPr="0002501E" w14:paraId="42A3773E" w14:textId="77777777" w:rsidTr="00F73FD0">
        <w:trPr>
          <w:cantSplit/>
        </w:trPr>
        <w:tc>
          <w:tcPr>
            <w:tcW w:w="3960" w:type="dxa"/>
          </w:tcPr>
          <w:p w14:paraId="7120BFAE" w14:textId="7B0D1C5C" w:rsidR="00370B54" w:rsidRPr="0002501E" w:rsidRDefault="00370B54" w:rsidP="00370B54">
            <w:pPr>
              <w:rPr>
                <w:rFonts w:ascii="Times New Roman" w:hAnsi="Times New Roman"/>
                <w:sz w:val="22"/>
                <w:szCs w:val="22"/>
              </w:rPr>
            </w:pPr>
            <w:r>
              <w:rPr>
                <w:rFonts w:ascii="Times New Roman" w:hAnsi="Times New Roman"/>
                <w:sz w:val="22"/>
                <w:szCs w:val="22"/>
              </w:rPr>
              <w:t>IBCNS INSURANCE COMPANY</w:t>
            </w:r>
          </w:p>
        </w:tc>
        <w:tc>
          <w:tcPr>
            <w:tcW w:w="5418" w:type="dxa"/>
          </w:tcPr>
          <w:p w14:paraId="106660FD" w14:textId="1B9469E0" w:rsidR="00370B54" w:rsidRPr="0002501E" w:rsidRDefault="00370B54" w:rsidP="00370B54">
            <w:pPr>
              <w:rPr>
                <w:rFonts w:ascii="Times New Roman" w:hAnsi="Times New Roman"/>
                <w:sz w:val="22"/>
                <w:szCs w:val="22"/>
              </w:rPr>
            </w:pPr>
            <w:r>
              <w:rPr>
                <w:rFonts w:ascii="Times New Roman" w:hAnsi="Times New Roman"/>
                <w:sz w:val="22"/>
                <w:szCs w:val="22"/>
              </w:rPr>
              <w:t>Insurance Company Editor</w:t>
            </w:r>
          </w:p>
        </w:tc>
      </w:tr>
      <w:tr w:rsidR="00370B54" w:rsidRPr="0002501E" w14:paraId="4A544F54" w14:textId="77777777" w:rsidTr="00F73FD0">
        <w:trPr>
          <w:cantSplit/>
        </w:trPr>
        <w:tc>
          <w:tcPr>
            <w:tcW w:w="3960" w:type="dxa"/>
          </w:tcPr>
          <w:p w14:paraId="4B7B55E8" w14:textId="5D17B7FE" w:rsidR="00370B54" w:rsidRPr="0002501E" w:rsidRDefault="00370B54" w:rsidP="00370B54">
            <w:pPr>
              <w:tabs>
                <w:tab w:val="left" w:pos="1086"/>
              </w:tabs>
              <w:rPr>
                <w:rFonts w:ascii="Times New Roman" w:hAnsi="Times New Roman"/>
                <w:sz w:val="22"/>
                <w:szCs w:val="22"/>
              </w:rPr>
            </w:pPr>
            <w:r>
              <w:rPr>
                <w:rFonts w:ascii="Times New Roman" w:hAnsi="Times New Roman"/>
                <w:sz w:val="22"/>
                <w:szCs w:val="22"/>
              </w:rPr>
              <w:t>IBCNSC INSURANCE CO ADDRESSES</w:t>
            </w:r>
          </w:p>
        </w:tc>
        <w:tc>
          <w:tcPr>
            <w:tcW w:w="5418" w:type="dxa"/>
          </w:tcPr>
          <w:p w14:paraId="559B8543" w14:textId="264BF290" w:rsidR="00370B54" w:rsidRPr="0002501E" w:rsidRDefault="00370B54" w:rsidP="00370B54">
            <w:pPr>
              <w:rPr>
                <w:rFonts w:ascii="Times New Roman" w:hAnsi="Times New Roman"/>
                <w:sz w:val="22"/>
                <w:szCs w:val="22"/>
              </w:rPr>
            </w:pPr>
            <w:r>
              <w:rPr>
                <w:rFonts w:ascii="Times New Roman" w:hAnsi="Times New Roman"/>
                <w:sz w:val="22"/>
                <w:szCs w:val="22"/>
              </w:rPr>
              <w:t>Insurance Company Editor claims mailing addresses</w:t>
            </w:r>
          </w:p>
        </w:tc>
      </w:tr>
      <w:tr w:rsidR="00370B54" w14:paraId="335A2E4A" w14:textId="77777777" w:rsidTr="00F73FD0">
        <w:trPr>
          <w:cantSplit/>
        </w:trPr>
        <w:tc>
          <w:tcPr>
            <w:tcW w:w="3960" w:type="dxa"/>
          </w:tcPr>
          <w:p w14:paraId="335A2E48" w14:textId="5B78B590" w:rsidR="00370B54" w:rsidRDefault="00370B54" w:rsidP="00370B54">
            <w:pPr>
              <w:rPr>
                <w:rFonts w:ascii="Times New Roman" w:hAnsi="Times New Roman"/>
                <w:sz w:val="22"/>
                <w:szCs w:val="22"/>
              </w:rPr>
            </w:pPr>
            <w:r w:rsidRPr="00D34CEC">
              <w:rPr>
                <w:rFonts w:ascii="Times New Roman" w:hAnsi="Times New Roman"/>
                <w:sz w:val="22"/>
                <w:szCs w:val="22"/>
              </w:rPr>
              <w:t>IBJP ADMIN</w:t>
            </w:r>
            <w:r>
              <w:rPr>
                <w:rFonts w:ascii="Times New Roman" w:hAnsi="Times New Roman"/>
                <w:sz w:val="22"/>
                <w:szCs w:val="22"/>
              </w:rPr>
              <w:t xml:space="preserve"> </w:t>
            </w:r>
            <w:r w:rsidRPr="00D34CEC">
              <w:rPr>
                <w:rFonts w:ascii="Times New Roman" w:hAnsi="Times New Roman"/>
                <w:sz w:val="22"/>
                <w:szCs w:val="22"/>
              </w:rPr>
              <w:t>CONTRACTOR COM</w:t>
            </w:r>
          </w:p>
        </w:tc>
        <w:tc>
          <w:tcPr>
            <w:tcW w:w="5418" w:type="dxa"/>
          </w:tcPr>
          <w:p w14:paraId="335A2E49" w14:textId="40DA4974" w:rsidR="00370B54" w:rsidRDefault="00370B54" w:rsidP="00370B54">
            <w:pPr>
              <w:rPr>
                <w:rFonts w:ascii="Times New Roman" w:hAnsi="Times New Roman"/>
                <w:sz w:val="22"/>
                <w:szCs w:val="22"/>
              </w:rPr>
            </w:pPr>
            <w:r w:rsidRPr="00534C6D">
              <w:rPr>
                <w:rFonts w:ascii="Times New Roman" w:hAnsi="Times New Roman"/>
                <w:sz w:val="22"/>
                <w:szCs w:val="22"/>
              </w:rPr>
              <w:t>Protocol List Type.  Generates the</w:t>
            </w:r>
            <w:r>
              <w:rPr>
                <w:rFonts w:ascii="Times New Roman" w:hAnsi="Times New Roman"/>
                <w:sz w:val="22"/>
                <w:szCs w:val="22"/>
              </w:rPr>
              <w:t xml:space="preserve"> Commercial </w:t>
            </w:r>
            <w:r w:rsidRPr="00534C6D">
              <w:rPr>
                <w:rFonts w:ascii="Times New Roman" w:hAnsi="Times New Roman"/>
                <w:sz w:val="22"/>
                <w:szCs w:val="22"/>
              </w:rPr>
              <w:t>Alt Primary Payer ID Types</w:t>
            </w:r>
            <w:r>
              <w:rPr>
                <w:rFonts w:ascii="Times New Roman" w:hAnsi="Times New Roman"/>
                <w:sz w:val="22"/>
                <w:szCs w:val="22"/>
              </w:rPr>
              <w:t xml:space="preserve"> screen.</w:t>
            </w:r>
          </w:p>
        </w:tc>
      </w:tr>
      <w:tr w:rsidR="00370B54" w14:paraId="335A2E4D" w14:textId="77777777" w:rsidTr="00F73FD0">
        <w:trPr>
          <w:cantSplit/>
        </w:trPr>
        <w:tc>
          <w:tcPr>
            <w:tcW w:w="3960" w:type="dxa"/>
          </w:tcPr>
          <w:p w14:paraId="335A2E4B" w14:textId="79978D1D" w:rsidR="00370B54" w:rsidRDefault="00370B54" w:rsidP="00370B54">
            <w:pPr>
              <w:rPr>
                <w:rFonts w:ascii="Times New Roman" w:hAnsi="Times New Roman"/>
                <w:sz w:val="22"/>
                <w:szCs w:val="22"/>
              </w:rPr>
            </w:pPr>
            <w:r w:rsidRPr="00D34CEC">
              <w:rPr>
                <w:rFonts w:ascii="Times New Roman" w:hAnsi="Times New Roman"/>
                <w:sz w:val="22"/>
                <w:szCs w:val="22"/>
              </w:rPr>
              <w:t>IBJP ADMIN</w:t>
            </w:r>
            <w:r>
              <w:rPr>
                <w:rFonts w:ascii="Times New Roman" w:hAnsi="Times New Roman"/>
                <w:sz w:val="22"/>
                <w:szCs w:val="22"/>
              </w:rPr>
              <w:t xml:space="preserve"> </w:t>
            </w:r>
            <w:r w:rsidRPr="00D34CEC">
              <w:rPr>
                <w:rFonts w:ascii="Times New Roman" w:hAnsi="Times New Roman"/>
                <w:sz w:val="22"/>
                <w:szCs w:val="22"/>
              </w:rPr>
              <w:t xml:space="preserve">CONTRACTOR </w:t>
            </w:r>
            <w:r>
              <w:rPr>
                <w:rFonts w:ascii="Times New Roman" w:hAnsi="Times New Roman"/>
                <w:sz w:val="22"/>
                <w:szCs w:val="22"/>
              </w:rPr>
              <w:t>MED</w:t>
            </w:r>
          </w:p>
        </w:tc>
        <w:tc>
          <w:tcPr>
            <w:tcW w:w="5418" w:type="dxa"/>
          </w:tcPr>
          <w:p w14:paraId="335A2E4C" w14:textId="460D9688" w:rsidR="00370B54" w:rsidRDefault="00370B54" w:rsidP="00370B54">
            <w:pPr>
              <w:rPr>
                <w:rFonts w:ascii="Times New Roman" w:hAnsi="Times New Roman"/>
                <w:sz w:val="22"/>
                <w:szCs w:val="22"/>
              </w:rPr>
            </w:pPr>
            <w:r w:rsidRPr="00534C6D">
              <w:rPr>
                <w:rFonts w:ascii="Times New Roman" w:hAnsi="Times New Roman"/>
                <w:sz w:val="22"/>
                <w:szCs w:val="22"/>
              </w:rPr>
              <w:t>Protocol List Type.  Generates the</w:t>
            </w:r>
            <w:r>
              <w:rPr>
                <w:rFonts w:ascii="Times New Roman" w:hAnsi="Times New Roman"/>
                <w:sz w:val="22"/>
                <w:szCs w:val="22"/>
              </w:rPr>
              <w:t xml:space="preserve"> Medicare </w:t>
            </w:r>
            <w:r w:rsidRPr="00534C6D">
              <w:rPr>
                <w:rFonts w:ascii="Times New Roman" w:hAnsi="Times New Roman"/>
                <w:sz w:val="22"/>
                <w:szCs w:val="22"/>
              </w:rPr>
              <w:t>Alt Primary Payer ID Types</w:t>
            </w:r>
            <w:r>
              <w:rPr>
                <w:rFonts w:ascii="Times New Roman" w:hAnsi="Times New Roman"/>
                <w:sz w:val="22"/>
                <w:szCs w:val="22"/>
              </w:rPr>
              <w:t xml:space="preserve"> screen.</w:t>
            </w:r>
          </w:p>
        </w:tc>
      </w:tr>
      <w:tr w:rsidR="00370B54" w14:paraId="335A2E50" w14:textId="77777777" w:rsidTr="00F73FD0">
        <w:trPr>
          <w:cantSplit/>
        </w:trPr>
        <w:tc>
          <w:tcPr>
            <w:tcW w:w="3960" w:type="dxa"/>
          </w:tcPr>
          <w:p w14:paraId="335A2E4E" w14:textId="77777777" w:rsidR="00370B54" w:rsidRDefault="00370B54" w:rsidP="00370B54">
            <w:pPr>
              <w:rPr>
                <w:rFonts w:ascii="Times New Roman" w:hAnsi="Times New Roman"/>
                <w:sz w:val="22"/>
                <w:szCs w:val="22"/>
              </w:rPr>
            </w:pPr>
            <w:r w:rsidRPr="00D34CEC">
              <w:rPr>
                <w:rFonts w:ascii="Times New Roman" w:hAnsi="Times New Roman"/>
                <w:sz w:val="22"/>
                <w:szCs w:val="22"/>
              </w:rPr>
              <w:t>IBJP IB REVENUE</w:t>
            </w:r>
            <w:r>
              <w:rPr>
                <w:rFonts w:ascii="Times New Roman" w:hAnsi="Times New Roman"/>
                <w:sz w:val="22"/>
                <w:szCs w:val="22"/>
              </w:rPr>
              <w:t xml:space="preserve"> CODES</w:t>
            </w:r>
          </w:p>
        </w:tc>
        <w:tc>
          <w:tcPr>
            <w:tcW w:w="5418" w:type="dxa"/>
          </w:tcPr>
          <w:p w14:paraId="335A2E4F" w14:textId="77777777" w:rsidR="00370B54" w:rsidRDefault="00370B54" w:rsidP="00370B54">
            <w:pPr>
              <w:rPr>
                <w:rFonts w:ascii="Times New Roman" w:hAnsi="Times New Roman"/>
                <w:sz w:val="22"/>
                <w:szCs w:val="22"/>
              </w:rPr>
            </w:pPr>
            <w:r w:rsidRPr="00534C6D">
              <w:rPr>
                <w:rFonts w:ascii="Times New Roman" w:hAnsi="Times New Roman"/>
                <w:sz w:val="22"/>
                <w:szCs w:val="22"/>
              </w:rPr>
              <w:t>Protocol List Type.  Generates the</w:t>
            </w:r>
            <w:r>
              <w:rPr>
                <w:rFonts w:ascii="Times New Roman" w:hAnsi="Times New Roman"/>
                <w:sz w:val="22"/>
                <w:szCs w:val="22"/>
              </w:rPr>
              <w:t xml:space="preserve"> Excluded Revenue Codes screen.</w:t>
            </w:r>
          </w:p>
        </w:tc>
      </w:tr>
      <w:tr w:rsidR="00370B54" w:rsidRPr="0002501E" w14:paraId="335A2E53" w14:textId="77777777" w:rsidTr="00F73FD0">
        <w:trPr>
          <w:cantSplit/>
        </w:trPr>
        <w:tc>
          <w:tcPr>
            <w:tcW w:w="3960" w:type="dxa"/>
          </w:tcPr>
          <w:p w14:paraId="335A2E51" w14:textId="77777777" w:rsidR="00370B54" w:rsidRPr="0002501E" w:rsidRDefault="00370B54" w:rsidP="00370B54">
            <w:pPr>
              <w:rPr>
                <w:rFonts w:ascii="Times New Roman" w:hAnsi="Times New Roman"/>
                <w:sz w:val="22"/>
                <w:szCs w:val="22"/>
              </w:rPr>
            </w:pPr>
            <w:r>
              <w:rPr>
                <w:rFonts w:ascii="Times New Roman" w:hAnsi="Times New Roman"/>
                <w:sz w:val="22"/>
                <w:szCs w:val="22"/>
              </w:rPr>
              <w:t>IBJP CLAIMS TRACKING</w:t>
            </w:r>
          </w:p>
        </w:tc>
        <w:tc>
          <w:tcPr>
            <w:tcW w:w="5418" w:type="dxa"/>
          </w:tcPr>
          <w:p w14:paraId="335A2E52"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Generates the Claims Tracking Parameter screen.</w:t>
            </w:r>
          </w:p>
        </w:tc>
      </w:tr>
      <w:tr w:rsidR="00370B54" w:rsidRPr="0002501E" w14:paraId="335A2E56" w14:textId="77777777" w:rsidTr="00F73FD0">
        <w:trPr>
          <w:cantSplit/>
        </w:trPr>
        <w:tc>
          <w:tcPr>
            <w:tcW w:w="3960" w:type="dxa"/>
          </w:tcPr>
          <w:p w14:paraId="335A2E54" w14:textId="77777777" w:rsidR="00370B54" w:rsidRPr="0002501E" w:rsidRDefault="00370B54" w:rsidP="00370B54">
            <w:pPr>
              <w:rPr>
                <w:rFonts w:ascii="Times New Roman" w:hAnsi="Times New Roman"/>
                <w:sz w:val="22"/>
                <w:szCs w:val="22"/>
              </w:rPr>
            </w:pPr>
            <w:r>
              <w:rPr>
                <w:rFonts w:ascii="Times New Roman" w:hAnsi="Times New Roman"/>
                <w:sz w:val="22"/>
                <w:szCs w:val="22"/>
              </w:rPr>
              <w:t>IBJP HCSR ADM INSCO</w:t>
            </w:r>
          </w:p>
        </w:tc>
        <w:tc>
          <w:tcPr>
            <w:tcW w:w="5418" w:type="dxa"/>
          </w:tcPr>
          <w:p w14:paraId="335A2E55"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Generates the HCSR Insurance Exclusions screen.</w:t>
            </w:r>
          </w:p>
        </w:tc>
      </w:tr>
      <w:tr w:rsidR="00370B54" w:rsidRPr="0002501E" w14:paraId="335A2E59" w14:textId="77777777" w:rsidTr="00F73FD0">
        <w:trPr>
          <w:cantSplit/>
        </w:trPr>
        <w:tc>
          <w:tcPr>
            <w:tcW w:w="3960" w:type="dxa"/>
          </w:tcPr>
          <w:p w14:paraId="335A2E57" w14:textId="77777777" w:rsidR="00370B54" w:rsidRPr="0002501E" w:rsidRDefault="00370B54" w:rsidP="00370B54">
            <w:pPr>
              <w:rPr>
                <w:rFonts w:ascii="Times New Roman" w:hAnsi="Times New Roman"/>
                <w:sz w:val="22"/>
                <w:szCs w:val="22"/>
              </w:rPr>
            </w:pPr>
            <w:r>
              <w:rPr>
                <w:rFonts w:ascii="Times New Roman" w:hAnsi="Times New Roman"/>
                <w:sz w:val="22"/>
                <w:szCs w:val="22"/>
              </w:rPr>
              <w:t>IBJP HCSR APPT INSCO</w:t>
            </w:r>
          </w:p>
        </w:tc>
        <w:tc>
          <w:tcPr>
            <w:tcW w:w="5418" w:type="dxa"/>
          </w:tcPr>
          <w:p w14:paraId="335A2E58"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Generates the HCSR Insurance Exclusions screen.</w:t>
            </w:r>
          </w:p>
        </w:tc>
      </w:tr>
      <w:tr w:rsidR="00370B54" w:rsidRPr="0002501E" w14:paraId="335A2E5C" w14:textId="77777777" w:rsidTr="00F73FD0">
        <w:trPr>
          <w:cantSplit/>
        </w:trPr>
        <w:tc>
          <w:tcPr>
            <w:tcW w:w="3960" w:type="dxa"/>
          </w:tcPr>
          <w:p w14:paraId="335A2E5A" w14:textId="77777777" w:rsidR="00370B54" w:rsidRPr="0002501E" w:rsidRDefault="00370B54" w:rsidP="00370B54">
            <w:pPr>
              <w:rPr>
                <w:rFonts w:ascii="Times New Roman" w:hAnsi="Times New Roman"/>
                <w:sz w:val="22"/>
                <w:szCs w:val="22"/>
              </w:rPr>
            </w:pPr>
            <w:r>
              <w:rPr>
                <w:rFonts w:ascii="Times New Roman" w:hAnsi="Times New Roman"/>
                <w:sz w:val="22"/>
                <w:szCs w:val="22"/>
              </w:rPr>
              <w:t>IBJP HCSR CLINICS</w:t>
            </w:r>
          </w:p>
        </w:tc>
        <w:tc>
          <w:tcPr>
            <w:tcW w:w="5418" w:type="dxa"/>
          </w:tcPr>
          <w:p w14:paraId="335A2E5B"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Generates the HCSR Clinics Inclusions screen.</w:t>
            </w:r>
          </w:p>
        </w:tc>
      </w:tr>
      <w:tr w:rsidR="00370B54" w:rsidRPr="0002501E" w14:paraId="335A2E5F" w14:textId="77777777" w:rsidTr="00F73FD0">
        <w:trPr>
          <w:cantSplit/>
        </w:trPr>
        <w:tc>
          <w:tcPr>
            <w:tcW w:w="3960" w:type="dxa"/>
          </w:tcPr>
          <w:p w14:paraId="335A2E5D" w14:textId="77777777" w:rsidR="00370B54" w:rsidRPr="0002501E" w:rsidRDefault="00370B54" w:rsidP="00370B54">
            <w:pPr>
              <w:rPr>
                <w:rFonts w:ascii="Times New Roman" w:hAnsi="Times New Roman"/>
                <w:sz w:val="22"/>
                <w:szCs w:val="22"/>
              </w:rPr>
            </w:pPr>
            <w:r>
              <w:rPr>
                <w:rFonts w:ascii="Times New Roman" w:hAnsi="Times New Roman"/>
                <w:sz w:val="22"/>
                <w:szCs w:val="22"/>
              </w:rPr>
              <w:t>IBJP HCSR PARAMETERS</w:t>
            </w:r>
          </w:p>
        </w:tc>
        <w:tc>
          <w:tcPr>
            <w:tcW w:w="5418" w:type="dxa"/>
          </w:tcPr>
          <w:p w14:paraId="335A2E5E"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Generates the HCSR Parameters screen.</w:t>
            </w:r>
          </w:p>
        </w:tc>
      </w:tr>
      <w:tr w:rsidR="00370B54" w:rsidRPr="0002501E" w14:paraId="335A2E62" w14:textId="77777777" w:rsidTr="00F73FD0">
        <w:trPr>
          <w:cantSplit/>
        </w:trPr>
        <w:tc>
          <w:tcPr>
            <w:tcW w:w="3960" w:type="dxa"/>
          </w:tcPr>
          <w:p w14:paraId="335A2E60" w14:textId="77777777" w:rsidR="00370B54" w:rsidRPr="0002501E" w:rsidRDefault="00370B54" w:rsidP="00370B54">
            <w:pPr>
              <w:rPr>
                <w:rFonts w:ascii="Times New Roman" w:hAnsi="Times New Roman"/>
                <w:sz w:val="22"/>
                <w:szCs w:val="22"/>
              </w:rPr>
            </w:pPr>
            <w:r>
              <w:rPr>
                <w:rFonts w:ascii="Times New Roman" w:hAnsi="Times New Roman"/>
                <w:sz w:val="22"/>
                <w:szCs w:val="22"/>
              </w:rPr>
              <w:t>IBJP HCSR WARDS</w:t>
            </w:r>
          </w:p>
        </w:tc>
        <w:tc>
          <w:tcPr>
            <w:tcW w:w="5418" w:type="dxa"/>
          </w:tcPr>
          <w:p w14:paraId="335A2E61"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Generates the HCSR Wards Exclusions screen.</w:t>
            </w:r>
          </w:p>
        </w:tc>
      </w:tr>
      <w:tr w:rsidR="0064315F" w:rsidRPr="0002501E" w14:paraId="06FABC01" w14:textId="77777777" w:rsidTr="00F73FD0">
        <w:trPr>
          <w:cantSplit/>
        </w:trPr>
        <w:tc>
          <w:tcPr>
            <w:tcW w:w="3960" w:type="dxa"/>
          </w:tcPr>
          <w:p w14:paraId="62927980" w14:textId="3FE1FB57" w:rsidR="0064315F" w:rsidRDefault="0064315F" w:rsidP="00370B54">
            <w:pPr>
              <w:rPr>
                <w:rFonts w:ascii="Times New Roman" w:hAnsi="Times New Roman"/>
                <w:sz w:val="22"/>
                <w:szCs w:val="22"/>
              </w:rPr>
            </w:pPr>
            <w:r w:rsidRPr="00FC4D32">
              <w:rPr>
                <w:rFonts w:ascii="Times New Roman" w:hAnsi="Times New Roman"/>
                <w:sz w:val="22"/>
                <w:szCs w:val="22"/>
              </w:rPr>
              <w:t>IBJP IB NON-MCCF RATE TYPES</w:t>
            </w:r>
          </w:p>
        </w:tc>
        <w:tc>
          <w:tcPr>
            <w:tcW w:w="5418" w:type="dxa"/>
          </w:tcPr>
          <w:p w14:paraId="284C0223" w14:textId="2C97341F" w:rsidR="0064315F" w:rsidRDefault="0064315F" w:rsidP="00370B54">
            <w:pPr>
              <w:rPr>
                <w:rFonts w:ascii="Times New Roman" w:hAnsi="Times New Roman"/>
                <w:sz w:val="22"/>
                <w:szCs w:val="22"/>
              </w:rPr>
            </w:pPr>
            <w:r w:rsidRPr="00FC4D32">
              <w:rPr>
                <w:rFonts w:ascii="Times New Roman" w:hAnsi="Times New Roman"/>
                <w:sz w:val="22"/>
                <w:szCs w:val="22"/>
              </w:rPr>
              <w:t>Protocol List Type.  Allows user to  define what a NON-MCCF RATE TYPE is in the IB Site Parameters.</w:t>
            </w:r>
          </w:p>
        </w:tc>
      </w:tr>
      <w:tr w:rsidR="00370B54" w:rsidRPr="0002501E" w14:paraId="335A2E65" w14:textId="77777777" w:rsidTr="00F73FD0">
        <w:trPr>
          <w:cantSplit/>
        </w:trPr>
        <w:tc>
          <w:tcPr>
            <w:tcW w:w="3960" w:type="dxa"/>
          </w:tcPr>
          <w:p w14:paraId="335A2E63" w14:textId="77777777" w:rsidR="00370B54" w:rsidRPr="0002501E" w:rsidRDefault="00370B54" w:rsidP="00370B54">
            <w:pPr>
              <w:rPr>
                <w:rFonts w:ascii="Times New Roman" w:hAnsi="Times New Roman"/>
                <w:sz w:val="22"/>
                <w:szCs w:val="22"/>
              </w:rPr>
            </w:pPr>
            <w:r>
              <w:rPr>
                <w:rFonts w:ascii="Times New Roman" w:hAnsi="Times New Roman"/>
                <w:sz w:val="22"/>
                <w:szCs w:val="22"/>
              </w:rPr>
              <w:t>IBJP IB PAY-TO PROVIDERS</w:t>
            </w:r>
          </w:p>
        </w:tc>
        <w:tc>
          <w:tcPr>
            <w:tcW w:w="5418" w:type="dxa"/>
          </w:tcPr>
          <w:p w14:paraId="335A2E64"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list of Pay-to Providers defined under IB Site Parameters; allows user to add, edit, and delete Pay-to Providers; allows user to go to Pay-to Associations.</w:t>
            </w:r>
          </w:p>
        </w:tc>
      </w:tr>
      <w:tr w:rsidR="00370B54" w:rsidRPr="0002501E" w14:paraId="335A2E68" w14:textId="77777777" w:rsidTr="00F73FD0">
        <w:trPr>
          <w:cantSplit/>
        </w:trPr>
        <w:tc>
          <w:tcPr>
            <w:tcW w:w="3960" w:type="dxa"/>
          </w:tcPr>
          <w:p w14:paraId="335A2E66" w14:textId="77777777" w:rsidR="00370B54" w:rsidRPr="0002501E" w:rsidRDefault="00370B54" w:rsidP="00370B54">
            <w:pPr>
              <w:rPr>
                <w:rFonts w:ascii="Times New Roman" w:hAnsi="Times New Roman"/>
                <w:sz w:val="22"/>
                <w:szCs w:val="22"/>
              </w:rPr>
            </w:pPr>
            <w:r>
              <w:rPr>
                <w:rFonts w:ascii="Times New Roman" w:hAnsi="Times New Roman"/>
                <w:sz w:val="22"/>
                <w:szCs w:val="22"/>
              </w:rPr>
              <w:t>IBJP IB PAY-TO ASSOCIATIONS</w:t>
            </w:r>
          </w:p>
        </w:tc>
        <w:tc>
          <w:tcPr>
            <w:tcW w:w="5418" w:type="dxa"/>
          </w:tcPr>
          <w:p w14:paraId="335A2E67"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Divisions associated with each Pay-to Provider; allows user to add, edit, and delete associations.</w:t>
            </w:r>
          </w:p>
        </w:tc>
      </w:tr>
      <w:tr w:rsidR="00370B54" w:rsidRPr="0002501E" w14:paraId="335A2E6B" w14:textId="77777777" w:rsidTr="00F73FD0">
        <w:trPr>
          <w:cantSplit/>
        </w:trPr>
        <w:tc>
          <w:tcPr>
            <w:tcW w:w="3960" w:type="dxa"/>
          </w:tcPr>
          <w:p w14:paraId="335A2E69" w14:textId="77777777" w:rsidR="00370B54" w:rsidRDefault="00370B54" w:rsidP="00370B54">
            <w:pPr>
              <w:rPr>
                <w:rFonts w:ascii="Times New Roman" w:hAnsi="Times New Roman"/>
                <w:sz w:val="22"/>
                <w:szCs w:val="22"/>
              </w:rPr>
            </w:pPr>
            <w:r>
              <w:rPr>
                <w:rFonts w:ascii="Times New Roman" w:hAnsi="Times New Roman"/>
                <w:sz w:val="22"/>
                <w:szCs w:val="22"/>
              </w:rPr>
              <w:t>IBJP IB TRICARE PAY-TO PROVS</w:t>
            </w:r>
          </w:p>
        </w:tc>
        <w:tc>
          <w:tcPr>
            <w:tcW w:w="5418" w:type="dxa"/>
          </w:tcPr>
          <w:p w14:paraId="335A2E6A" w14:textId="77777777" w:rsidR="00370B54" w:rsidRDefault="00370B54" w:rsidP="00370B54">
            <w:pPr>
              <w:rPr>
                <w:rFonts w:ascii="Times New Roman" w:hAnsi="Times New Roman"/>
                <w:sz w:val="22"/>
                <w:szCs w:val="22"/>
              </w:rPr>
            </w:pPr>
            <w:r>
              <w:rPr>
                <w:rFonts w:ascii="Times New Roman" w:hAnsi="Times New Roman"/>
                <w:sz w:val="22"/>
                <w:szCs w:val="22"/>
              </w:rPr>
              <w:t>Protocol List Type.  Displays list of TRICARE-specific Pay-to Providers defined under IB Site Parameters; allows user to add, edit, delete TRICARE-specific Pay-to Providers; allows user to go to TRICARE-specific Pay-to Associations.</w:t>
            </w:r>
          </w:p>
        </w:tc>
      </w:tr>
      <w:tr w:rsidR="00370B54" w:rsidRPr="0002501E" w14:paraId="335A2E6E" w14:textId="77777777" w:rsidTr="00F73FD0">
        <w:trPr>
          <w:cantSplit/>
        </w:trPr>
        <w:tc>
          <w:tcPr>
            <w:tcW w:w="3960" w:type="dxa"/>
          </w:tcPr>
          <w:p w14:paraId="335A2E6C" w14:textId="77777777" w:rsidR="00370B54" w:rsidRDefault="00370B54" w:rsidP="00370B54">
            <w:pPr>
              <w:rPr>
                <w:rFonts w:ascii="Times New Roman" w:hAnsi="Times New Roman"/>
                <w:sz w:val="22"/>
                <w:szCs w:val="22"/>
              </w:rPr>
            </w:pPr>
            <w:r>
              <w:rPr>
                <w:rFonts w:ascii="Times New Roman" w:hAnsi="Times New Roman"/>
                <w:sz w:val="22"/>
                <w:szCs w:val="22"/>
              </w:rPr>
              <w:lastRenderedPageBreak/>
              <w:t>IBJP IB TRICARE PAY-TO ASSOCS</w:t>
            </w:r>
          </w:p>
        </w:tc>
        <w:tc>
          <w:tcPr>
            <w:tcW w:w="5418" w:type="dxa"/>
          </w:tcPr>
          <w:p w14:paraId="335A2E6D" w14:textId="77777777" w:rsidR="00370B54" w:rsidRDefault="00370B54" w:rsidP="00370B54">
            <w:pPr>
              <w:rPr>
                <w:rFonts w:ascii="Times New Roman" w:hAnsi="Times New Roman"/>
                <w:sz w:val="22"/>
                <w:szCs w:val="22"/>
              </w:rPr>
            </w:pPr>
            <w:r>
              <w:rPr>
                <w:rFonts w:ascii="Times New Roman" w:hAnsi="Times New Roman"/>
                <w:sz w:val="22"/>
                <w:szCs w:val="22"/>
              </w:rPr>
              <w:t>Protocol List Type.  Displays Divisions associated with each TRICARE-specific Pay-to Provider; allows user to add, edit, and delete associations.</w:t>
            </w:r>
          </w:p>
        </w:tc>
      </w:tr>
      <w:tr w:rsidR="00370B54" w:rsidRPr="0002501E" w14:paraId="335A2E71" w14:textId="77777777" w:rsidTr="00F73FD0">
        <w:trPr>
          <w:cantSplit/>
        </w:trPr>
        <w:tc>
          <w:tcPr>
            <w:tcW w:w="3960" w:type="dxa"/>
          </w:tcPr>
          <w:p w14:paraId="335A2E6F" w14:textId="77777777" w:rsidR="00370B54" w:rsidRDefault="00370B54" w:rsidP="00370B54">
            <w:pPr>
              <w:rPr>
                <w:rFonts w:ascii="Times New Roman" w:hAnsi="Times New Roman"/>
                <w:sz w:val="22"/>
                <w:szCs w:val="22"/>
              </w:rPr>
            </w:pPr>
            <w:r>
              <w:rPr>
                <w:rFonts w:ascii="Times New Roman" w:hAnsi="Times New Roman"/>
                <w:sz w:val="22"/>
                <w:szCs w:val="22"/>
              </w:rPr>
              <w:t>IBJP IIV SITE PARAMETERS</w:t>
            </w:r>
          </w:p>
        </w:tc>
        <w:tc>
          <w:tcPr>
            <w:tcW w:w="5418" w:type="dxa"/>
          </w:tcPr>
          <w:p w14:paraId="335A2E70" w14:textId="77777777" w:rsidR="00370B54" w:rsidRDefault="00370B54" w:rsidP="00370B54">
            <w:pPr>
              <w:rPr>
                <w:rFonts w:ascii="Times New Roman" w:hAnsi="Times New Roman"/>
                <w:sz w:val="22"/>
                <w:szCs w:val="22"/>
              </w:rPr>
            </w:pPr>
            <w:r>
              <w:rPr>
                <w:rFonts w:ascii="Times New Roman" w:hAnsi="Times New Roman"/>
                <w:sz w:val="22"/>
                <w:szCs w:val="22"/>
              </w:rPr>
              <w:t>Protocol List Type. Displays the IV Site Parameters.</w:t>
            </w:r>
          </w:p>
        </w:tc>
      </w:tr>
      <w:tr w:rsidR="0064315F" w:rsidRPr="0002501E" w14:paraId="7958F767" w14:textId="77777777" w:rsidTr="00F73FD0">
        <w:trPr>
          <w:cantSplit/>
        </w:trPr>
        <w:tc>
          <w:tcPr>
            <w:tcW w:w="3960" w:type="dxa"/>
          </w:tcPr>
          <w:p w14:paraId="16B80A9B" w14:textId="245E7CDA" w:rsidR="0064315F" w:rsidRDefault="0064315F" w:rsidP="00370B54">
            <w:pPr>
              <w:rPr>
                <w:rFonts w:ascii="Times New Roman" w:hAnsi="Times New Roman"/>
                <w:sz w:val="22"/>
                <w:szCs w:val="22"/>
              </w:rPr>
            </w:pPr>
            <w:r w:rsidRPr="009A4802">
              <w:rPr>
                <w:rFonts w:ascii="Times New Roman" w:hAnsi="Times New Roman"/>
                <w:sz w:val="22"/>
                <w:szCs w:val="22"/>
              </w:rPr>
              <w:t>IBJPS CMN CPTS</w:t>
            </w:r>
          </w:p>
        </w:tc>
        <w:tc>
          <w:tcPr>
            <w:tcW w:w="5418" w:type="dxa"/>
          </w:tcPr>
          <w:p w14:paraId="2D7B96E7" w14:textId="26C32B97" w:rsidR="0064315F" w:rsidRDefault="0064315F" w:rsidP="00370B54">
            <w:pPr>
              <w:rPr>
                <w:rFonts w:ascii="Times New Roman" w:hAnsi="Times New Roman"/>
                <w:sz w:val="22"/>
                <w:szCs w:val="22"/>
              </w:rPr>
            </w:pPr>
            <w:r w:rsidRPr="009A4802">
              <w:rPr>
                <w:rFonts w:ascii="Times New Roman" w:hAnsi="Times New Roman"/>
                <w:sz w:val="22"/>
                <w:szCs w:val="22"/>
              </w:rPr>
              <w:t xml:space="preserve">Protocol List Type.  Displays a list of CPT codes/descriptions under “IB Site Parameters” for which the user should be prompted for Certificate of Medical Necessity (CMN) info and allows user to add additional </w:t>
            </w:r>
            <w:proofErr w:type="spellStart"/>
            <w:r w:rsidRPr="009A4802">
              <w:rPr>
                <w:rFonts w:ascii="Times New Roman" w:hAnsi="Times New Roman"/>
                <w:sz w:val="22"/>
                <w:szCs w:val="22"/>
              </w:rPr>
              <w:t>CPTs.</w:t>
            </w:r>
            <w:proofErr w:type="spellEnd"/>
          </w:p>
        </w:tc>
      </w:tr>
      <w:tr w:rsidR="00370B54" w14:paraId="55D53C76" w14:textId="77777777" w:rsidTr="00F73FD0">
        <w:trPr>
          <w:cantSplit/>
        </w:trPr>
        <w:tc>
          <w:tcPr>
            <w:tcW w:w="3960" w:type="dxa"/>
            <w:tcBorders>
              <w:top w:val="single" w:sz="4" w:space="0" w:color="auto"/>
              <w:left w:val="single" w:sz="4" w:space="0" w:color="auto"/>
              <w:bottom w:val="single" w:sz="4" w:space="0" w:color="auto"/>
              <w:right w:val="single" w:sz="4" w:space="0" w:color="auto"/>
            </w:tcBorders>
            <w:hideMark/>
          </w:tcPr>
          <w:p w14:paraId="20889FDD" w14:textId="77777777" w:rsidR="00370B54" w:rsidRDefault="00370B54" w:rsidP="00370B54">
            <w:pPr>
              <w:rPr>
                <w:rFonts w:ascii="Times New Roman" w:hAnsi="Times New Roman"/>
                <w:sz w:val="22"/>
                <w:szCs w:val="22"/>
              </w:rPr>
            </w:pPr>
            <w:r>
              <w:rPr>
                <w:rFonts w:ascii="Times New Roman" w:hAnsi="Times New Roman"/>
                <w:sz w:val="22"/>
                <w:szCs w:val="22"/>
              </w:rPr>
              <w:t>IBJT ACTIVE LIST</w:t>
            </w:r>
          </w:p>
        </w:tc>
        <w:tc>
          <w:tcPr>
            <w:tcW w:w="5418" w:type="dxa"/>
            <w:tcBorders>
              <w:top w:val="single" w:sz="4" w:space="0" w:color="auto"/>
              <w:left w:val="single" w:sz="4" w:space="0" w:color="auto"/>
              <w:bottom w:val="single" w:sz="4" w:space="0" w:color="auto"/>
              <w:right w:val="single" w:sz="4" w:space="0" w:color="auto"/>
            </w:tcBorders>
            <w:hideMark/>
          </w:tcPr>
          <w:p w14:paraId="3469B1C2" w14:textId="77777777" w:rsidR="00370B54" w:rsidRDefault="00370B54" w:rsidP="00370B54">
            <w:pPr>
              <w:rPr>
                <w:rFonts w:ascii="Times New Roman" w:hAnsi="Times New Roman"/>
                <w:sz w:val="22"/>
                <w:szCs w:val="22"/>
              </w:rPr>
            </w:pPr>
            <w:r>
              <w:rPr>
                <w:rFonts w:ascii="Times New Roman" w:hAnsi="Times New Roman"/>
                <w:sz w:val="22"/>
                <w:szCs w:val="22"/>
              </w:rPr>
              <w:t>Third Party Joint inquiry – active bills</w:t>
            </w:r>
          </w:p>
        </w:tc>
      </w:tr>
      <w:tr w:rsidR="00370B54" w14:paraId="2C66CAC6" w14:textId="77777777" w:rsidTr="00F73FD0">
        <w:trPr>
          <w:cantSplit/>
        </w:trPr>
        <w:tc>
          <w:tcPr>
            <w:tcW w:w="3960" w:type="dxa"/>
            <w:tcBorders>
              <w:top w:val="single" w:sz="4" w:space="0" w:color="auto"/>
              <w:left w:val="single" w:sz="4" w:space="0" w:color="auto"/>
              <w:bottom w:val="single" w:sz="4" w:space="0" w:color="auto"/>
              <w:right w:val="single" w:sz="4" w:space="0" w:color="auto"/>
            </w:tcBorders>
            <w:hideMark/>
          </w:tcPr>
          <w:p w14:paraId="707D64AA" w14:textId="77777777" w:rsidR="00370B54" w:rsidRDefault="00370B54" w:rsidP="00370B54">
            <w:pPr>
              <w:rPr>
                <w:rFonts w:ascii="Times New Roman" w:hAnsi="Times New Roman"/>
                <w:sz w:val="22"/>
                <w:szCs w:val="22"/>
              </w:rPr>
            </w:pPr>
            <w:r>
              <w:rPr>
                <w:rFonts w:ascii="Times New Roman" w:hAnsi="Times New Roman"/>
                <w:sz w:val="22"/>
                <w:szCs w:val="22"/>
              </w:rPr>
              <w:t>IBJT INACTIVE LIST</w:t>
            </w:r>
          </w:p>
        </w:tc>
        <w:tc>
          <w:tcPr>
            <w:tcW w:w="5418" w:type="dxa"/>
            <w:tcBorders>
              <w:top w:val="single" w:sz="4" w:space="0" w:color="auto"/>
              <w:left w:val="single" w:sz="4" w:space="0" w:color="auto"/>
              <w:bottom w:val="single" w:sz="4" w:space="0" w:color="auto"/>
              <w:right w:val="single" w:sz="4" w:space="0" w:color="auto"/>
            </w:tcBorders>
            <w:hideMark/>
          </w:tcPr>
          <w:p w14:paraId="158BB9E2" w14:textId="77777777" w:rsidR="00370B54" w:rsidRDefault="00370B54" w:rsidP="00370B54">
            <w:pPr>
              <w:rPr>
                <w:rFonts w:ascii="Times New Roman" w:hAnsi="Times New Roman"/>
                <w:sz w:val="22"/>
                <w:szCs w:val="22"/>
              </w:rPr>
            </w:pPr>
            <w:r>
              <w:rPr>
                <w:rFonts w:ascii="Times New Roman" w:hAnsi="Times New Roman"/>
                <w:sz w:val="22"/>
                <w:szCs w:val="22"/>
              </w:rPr>
              <w:t>Third Party Joint inquiry – inactive bills</w:t>
            </w:r>
          </w:p>
        </w:tc>
      </w:tr>
      <w:tr w:rsidR="00370B54" w14:paraId="335A2E74" w14:textId="77777777" w:rsidTr="00F73FD0">
        <w:trPr>
          <w:cantSplit/>
        </w:trPr>
        <w:tc>
          <w:tcPr>
            <w:tcW w:w="3960" w:type="dxa"/>
          </w:tcPr>
          <w:p w14:paraId="335A2E72" w14:textId="77777777" w:rsidR="00370B54" w:rsidRDefault="00370B54" w:rsidP="00370B54">
            <w:pPr>
              <w:rPr>
                <w:rFonts w:ascii="Times New Roman" w:hAnsi="Times New Roman"/>
                <w:sz w:val="22"/>
                <w:szCs w:val="22"/>
              </w:rPr>
            </w:pPr>
            <w:r w:rsidRPr="00D34CEC">
              <w:rPr>
                <w:rFonts w:ascii="Times New Roman" w:hAnsi="Times New Roman"/>
                <w:sz w:val="22"/>
                <w:szCs w:val="22"/>
              </w:rPr>
              <w:t>IBRFI 277 DETAIL</w:t>
            </w:r>
            <w:r>
              <w:rPr>
                <w:rFonts w:ascii="Times New Roman" w:hAnsi="Times New Roman"/>
                <w:sz w:val="22"/>
                <w:szCs w:val="22"/>
              </w:rPr>
              <w:t xml:space="preserve"> WL</w:t>
            </w:r>
          </w:p>
        </w:tc>
        <w:tc>
          <w:tcPr>
            <w:tcW w:w="5418" w:type="dxa"/>
          </w:tcPr>
          <w:p w14:paraId="335A2E73" w14:textId="77777777" w:rsidR="00370B54" w:rsidRDefault="00370B54" w:rsidP="00370B54">
            <w:pPr>
              <w:rPr>
                <w:rFonts w:ascii="Times New Roman" w:hAnsi="Times New Roman"/>
                <w:sz w:val="22"/>
                <w:szCs w:val="22"/>
              </w:rPr>
            </w:pPr>
            <w:r w:rsidRPr="00534C6D">
              <w:rPr>
                <w:rFonts w:ascii="Times New Roman" w:hAnsi="Times New Roman"/>
                <w:sz w:val="22"/>
                <w:szCs w:val="22"/>
              </w:rPr>
              <w:t>Protocol List Type.  Generates the</w:t>
            </w:r>
            <w:r>
              <w:rPr>
                <w:rFonts w:ascii="Times New Roman" w:hAnsi="Times New Roman"/>
                <w:sz w:val="22"/>
                <w:szCs w:val="22"/>
              </w:rPr>
              <w:t xml:space="preserve"> </w:t>
            </w:r>
            <w:r w:rsidRPr="00534C6D">
              <w:rPr>
                <w:rFonts w:ascii="Times New Roman" w:hAnsi="Times New Roman"/>
                <w:sz w:val="22"/>
                <w:szCs w:val="22"/>
              </w:rPr>
              <w:t>RFAI Message Detail</w:t>
            </w:r>
            <w:r>
              <w:rPr>
                <w:rFonts w:ascii="Times New Roman" w:hAnsi="Times New Roman"/>
                <w:sz w:val="22"/>
                <w:szCs w:val="22"/>
              </w:rPr>
              <w:t xml:space="preserve"> screen.</w:t>
            </w:r>
          </w:p>
        </w:tc>
      </w:tr>
      <w:tr w:rsidR="00370B54" w14:paraId="335A2E77" w14:textId="77777777" w:rsidTr="00F73FD0">
        <w:trPr>
          <w:cantSplit/>
        </w:trPr>
        <w:tc>
          <w:tcPr>
            <w:tcW w:w="3960" w:type="dxa"/>
          </w:tcPr>
          <w:p w14:paraId="335A2E75" w14:textId="77777777" w:rsidR="00370B54" w:rsidRDefault="00370B54" w:rsidP="00370B54">
            <w:pPr>
              <w:rPr>
                <w:rFonts w:ascii="Times New Roman" w:hAnsi="Times New Roman"/>
                <w:sz w:val="22"/>
                <w:szCs w:val="22"/>
              </w:rPr>
            </w:pPr>
            <w:r>
              <w:rPr>
                <w:rFonts w:ascii="Times New Roman" w:hAnsi="Times New Roman"/>
                <w:sz w:val="22"/>
                <w:szCs w:val="22"/>
              </w:rPr>
              <w:t xml:space="preserve">IBRFI 277 </w:t>
            </w:r>
            <w:r w:rsidRPr="00D34CEC">
              <w:rPr>
                <w:rFonts w:ascii="Times New Roman" w:hAnsi="Times New Roman"/>
                <w:sz w:val="22"/>
                <w:szCs w:val="22"/>
              </w:rPr>
              <w:t>WL</w:t>
            </w:r>
          </w:p>
        </w:tc>
        <w:tc>
          <w:tcPr>
            <w:tcW w:w="5418" w:type="dxa"/>
          </w:tcPr>
          <w:p w14:paraId="335A2E76" w14:textId="77777777" w:rsidR="00370B54" w:rsidRDefault="00370B54" w:rsidP="00370B54">
            <w:pPr>
              <w:rPr>
                <w:rFonts w:ascii="Times New Roman" w:hAnsi="Times New Roman"/>
                <w:sz w:val="22"/>
                <w:szCs w:val="22"/>
              </w:rPr>
            </w:pPr>
            <w:r>
              <w:rPr>
                <w:rFonts w:ascii="Times New Roman" w:hAnsi="Times New Roman"/>
                <w:sz w:val="22"/>
                <w:szCs w:val="22"/>
              </w:rPr>
              <w:t>Protocol List Type.  Displays</w:t>
            </w:r>
            <w:r w:rsidRPr="00534C6D">
              <w:rPr>
                <w:rFonts w:ascii="Times New Roman" w:hAnsi="Times New Roman"/>
                <w:sz w:val="22"/>
                <w:szCs w:val="22"/>
              </w:rPr>
              <w:t xml:space="preserve"> the</w:t>
            </w:r>
            <w:r>
              <w:rPr>
                <w:rFonts w:ascii="Times New Roman" w:hAnsi="Times New Roman"/>
                <w:sz w:val="22"/>
                <w:szCs w:val="22"/>
              </w:rPr>
              <w:t xml:space="preserve"> </w:t>
            </w:r>
            <w:r w:rsidRPr="00534C6D">
              <w:rPr>
                <w:rFonts w:ascii="Times New Roman" w:hAnsi="Times New Roman"/>
                <w:sz w:val="22"/>
                <w:szCs w:val="22"/>
              </w:rPr>
              <w:t>RFAI Management Worklist</w:t>
            </w:r>
            <w:r>
              <w:rPr>
                <w:rFonts w:ascii="Times New Roman" w:hAnsi="Times New Roman"/>
                <w:sz w:val="22"/>
                <w:szCs w:val="22"/>
              </w:rPr>
              <w:t>.</w:t>
            </w:r>
          </w:p>
        </w:tc>
      </w:tr>
      <w:tr w:rsidR="00370B54" w14:paraId="335A2E7A" w14:textId="77777777" w:rsidTr="00F73FD0">
        <w:trPr>
          <w:cantSplit/>
        </w:trPr>
        <w:tc>
          <w:tcPr>
            <w:tcW w:w="3960" w:type="dxa"/>
          </w:tcPr>
          <w:p w14:paraId="335A2E78" w14:textId="77777777" w:rsidR="00370B54" w:rsidRDefault="00370B54" w:rsidP="00370B54">
            <w:pPr>
              <w:rPr>
                <w:rFonts w:ascii="Times New Roman" w:hAnsi="Times New Roman"/>
                <w:sz w:val="22"/>
                <w:szCs w:val="22"/>
              </w:rPr>
            </w:pPr>
            <w:r w:rsidRPr="00D34CEC">
              <w:rPr>
                <w:rFonts w:ascii="Times New Roman" w:hAnsi="Times New Roman"/>
                <w:sz w:val="22"/>
                <w:szCs w:val="22"/>
              </w:rPr>
              <w:t>IBRFI COMMENTS</w:t>
            </w:r>
          </w:p>
        </w:tc>
        <w:tc>
          <w:tcPr>
            <w:tcW w:w="5418" w:type="dxa"/>
          </w:tcPr>
          <w:p w14:paraId="335A2E79" w14:textId="77777777" w:rsidR="00370B54" w:rsidRDefault="00370B54" w:rsidP="00370B54">
            <w:pPr>
              <w:rPr>
                <w:rFonts w:ascii="Times New Roman" w:hAnsi="Times New Roman"/>
                <w:sz w:val="22"/>
                <w:szCs w:val="22"/>
              </w:rPr>
            </w:pPr>
            <w:r>
              <w:rPr>
                <w:rFonts w:ascii="Times New Roman" w:hAnsi="Times New Roman"/>
                <w:sz w:val="22"/>
                <w:szCs w:val="22"/>
              </w:rPr>
              <w:t>Protocol List Type.  Displays</w:t>
            </w:r>
            <w:r w:rsidRPr="00534C6D">
              <w:rPr>
                <w:rFonts w:ascii="Times New Roman" w:hAnsi="Times New Roman"/>
                <w:sz w:val="22"/>
                <w:szCs w:val="22"/>
              </w:rPr>
              <w:t xml:space="preserve"> the</w:t>
            </w:r>
            <w:r>
              <w:rPr>
                <w:rFonts w:ascii="Times New Roman" w:hAnsi="Times New Roman"/>
                <w:sz w:val="22"/>
                <w:szCs w:val="22"/>
              </w:rPr>
              <w:t xml:space="preserve"> </w:t>
            </w:r>
            <w:r w:rsidRPr="00534C6D">
              <w:rPr>
                <w:rFonts w:ascii="Times New Roman" w:hAnsi="Times New Roman"/>
                <w:sz w:val="22"/>
                <w:szCs w:val="22"/>
              </w:rPr>
              <w:t>RFAI Claim Comment History</w:t>
            </w:r>
            <w:r>
              <w:rPr>
                <w:rFonts w:ascii="Times New Roman" w:hAnsi="Times New Roman"/>
                <w:sz w:val="22"/>
                <w:szCs w:val="22"/>
              </w:rPr>
              <w:t>.</w:t>
            </w:r>
          </w:p>
        </w:tc>
      </w:tr>
      <w:tr w:rsidR="00370B54" w14:paraId="335A2E7D" w14:textId="77777777" w:rsidTr="00F73FD0">
        <w:trPr>
          <w:cantSplit/>
        </w:trPr>
        <w:tc>
          <w:tcPr>
            <w:tcW w:w="3960" w:type="dxa"/>
          </w:tcPr>
          <w:p w14:paraId="335A2E7B" w14:textId="77777777" w:rsidR="00370B54" w:rsidRDefault="00370B54" w:rsidP="00370B54">
            <w:pPr>
              <w:rPr>
                <w:rFonts w:ascii="Times New Roman" w:hAnsi="Times New Roman"/>
                <w:sz w:val="22"/>
                <w:szCs w:val="22"/>
              </w:rPr>
            </w:pPr>
            <w:r>
              <w:rPr>
                <w:rFonts w:ascii="Times New Roman" w:hAnsi="Times New Roman"/>
                <w:sz w:val="22"/>
                <w:szCs w:val="22"/>
              </w:rPr>
              <w:t>IBT CLAIMS TRACKING EDITOR</w:t>
            </w:r>
          </w:p>
        </w:tc>
        <w:tc>
          <w:tcPr>
            <w:tcW w:w="5418" w:type="dxa"/>
          </w:tcPr>
          <w:p w14:paraId="335A2E7C" w14:textId="77777777" w:rsidR="00370B54" w:rsidRDefault="00370B54" w:rsidP="00370B54">
            <w:pPr>
              <w:rPr>
                <w:rFonts w:ascii="Times New Roman" w:hAnsi="Times New Roman"/>
                <w:sz w:val="22"/>
                <w:szCs w:val="22"/>
              </w:rPr>
            </w:pPr>
            <w:r>
              <w:rPr>
                <w:rFonts w:ascii="Times New Roman" w:hAnsi="Times New Roman"/>
                <w:sz w:val="22"/>
                <w:szCs w:val="22"/>
              </w:rPr>
              <w:t>Protocol List Type.  Generates the Claims Tracking Editor screen.</w:t>
            </w:r>
          </w:p>
        </w:tc>
      </w:tr>
      <w:tr w:rsidR="00370B54" w14:paraId="335A2E80" w14:textId="77777777" w:rsidTr="00F73FD0">
        <w:trPr>
          <w:cantSplit/>
        </w:trPr>
        <w:tc>
          <w:tcPr>
            <w:tcW w:w="3960" w:type="dxa"/>
          </w:tcPr>
          <w:p w14:paraId="335A2E7E" w14:textId="77777777" w:rsidR="00370B54" w:rsidRDefault="00370B54" w:rsidP="00370B54">
            <w:pPr>
              <w:rPr>
                <w:rFonts w:ascii="Times New Roman" w:hAnsi="Times New Roman"/>
                <w:sz w:val="22"/>
                <w:szCs w:val="22"/>
              </w:rPr>
            </w:pPr>
            <w:r>
              <w:rPr>
                <w:rFonts w:ascii="Times New Roman" w:hAnsi="Times New Roman"/>
                <w:sz w:val="22"/>
                <w:szCs w:val="22"/>
              </w:rPr>
              <w:t>IBT COMMUNICATIONS EDITOR</w:t>
            </w:r>
          </w:p>
        </w:tc>
        <w:tc>
          <w:tcPr>
            <w:tcW w:w="5418" w:type="dxa"/>
          </w:tcPr>
          <w:p w14:paraId="335A2E7F" w14:textId="77777777" w:rsidR="00370B54" w:rsidRDefault="00370B54" w:rsidP="00370B54">
            <w:pPr>
              <w:rPr>
                <w:rFonts w:ascii="Times New Roman" w:hAnsi="Times New Roman"/>
                <w:sz w:val="22"/>
                <w:szCs w:val="22"/>
              </w:rPr>
            </w:pPr>
            <w:r>
              <w:rPr>
                <w:rFonts w:ascii="Times New Roman" w:hAnsi="Times New Roman"/>
                <w:sz w:val="22"/>
                <w:szCs w:val="22"/>
              </w:rPr>
              <w:t>Protocol List Type.  Generates the Insurance Reviews/Contacts screen.</w:t>
            </w:r>
          </w:p>
        </w:tc>
      </w:tr>
      <w:tr w:rsidR="00370B54" w14:paraId="335A2E83" w14:textId="77777777" w:rsidTr="00F73FD0">
        <w:trPr>
          <w:cantSplit/>
        </w:trPr>
        <w:tc>
          <w:tcPr>
            <w:tcW w:w="3960" w:type="dxa"/>
          </w:tcPr>
          <w:p w14:paraId="335A2E81" w14:textId="77777777" w:rsidR="00370B54" w:rsidRDefault="00370B54" w:rsidP="00370B54">
            <w:pPr>
              <w:rPr>
                <w:rFonts w:ascii="Times New Roman" w:hAnsi="Times New Roman"/>
                <w:sz w:val="22"/>
                <w:szCs w:val="22"/>
              </w:rPr>
            </w:pPr>
            <w:r>
              <w:rPr>
                <w:rFonts w:ascii="Times New Roman" w:hAnsi="Times New Roman"/>
                <w:sz w:val="22"/>
                <w:szCs w:val="22"/>
              </w:rPr>
              <w:t>IBT HCSR ENTRY</w:t>
            </w:r>
          </w:p>
        </w:tc>
        <w:tc>
          <w:tcPr>
            <w:tcW w:w="5418" w:type="dxa"/>
          </w:tcPr>
          <w:p w14:paraId="335A2E82" w14:textId="77777777" w:rsidR="00370B54" w:rsidRDefault="00370B54" w:rsidP="00370B54">
            <w:pPr>
              <w:rPr>
                <w:rFonts w:ascii="Times New Roman" w:hAnsi="Times New Roman"/>
                <w:sz w:val="22"/>
                <w:szCs w:val="22"/>
              </w:rPr>
            </w:pPr>
            <w:r>
              <w:rPr>
                <w:rFonts w:ascii="Times New Roman" w:hAnsi="Times New Roman"/>
                <w:sz w:val="22"/>
                <w:szCs w:val="22"/>
              </w:rPr>
              <w:t>Protocol List Type.  Generates the HCSR Expanded Entry screen.</w:t>
            </w:r>
          </w:p>
        </w:tc>
      </w:tr>
      <w:tr w:rsidR="00370B54" w14:paraId="335A2E86" w14:textId="77777777" w:rsidTr="00F73FD0">
        <w:trPr>
          <w:cantSplit/>
        </w:trPr>
        <w:tc>
          <w:tcPr>
            <w:tcW w:w="3960" w:type="dxa"/>
          </w:tcPr>
          <w:p w14:paraId="335A2E84" w14:textId="77777777" w:rsidR="00370B54" w:rsidRDefault="00370B54" w:rsidP="00370B54">
            <w:pPr>
              <w:rPr>
                <w:rFonts w:ascii="Times New Roman" w:hAnsi="Times New Roman"/>
                <w:sz w:val="22"/>
                <w:szCs w:val="22"/>
              </w:rPr>
            </w:pPr>
            <w:r>
              <w:rPr>
                <w:rFonts w:ascii="Times New Roman" w:hAnsi="Times New Roman"/>
                <w:sz w:val="22"/>
                <w:szCs w:val="22"/>
              </w:rPr>
              <w:t>IBT HCSR RESPONSE VIEW</w:t>
            </w:r>
          </w:p>
        </w:tc>
        <w:tc>
          <w:tcPr>
            <w:tcW w:w="5418" w:type="dxa"/>
          </w:tcPr>
          <w:p w14:paraId="335A2E85" w14:textId="77777777" w:rsidR="00370B54" w:rsidRDefault="00370B54" w:rsidP="00370B54">
            <w:pPr>
              <w:rPr>
                <w:rFonts w:ascii="Times New Roman" w:hAnsi="Times New Roman"/>
                <w:sz w:val="22"/>
                <w:szCs w:val="22"/>
              </w:rPr>
            </w:pPr>
            <w:r>
              <w:rPr>
                <w:rFonts w:ascii="Times New Roman" w:hAnsi="Times New Roman"/>
                <w:sz w:val="22"/>
                <w:szCs w:val="22"/>
              </w:rPr>
              <w:t>Display List Type.  Generates the HCSR Response View screen.</w:t>
            </w:r>
          </w:p>
        </w:tc>
      </w:tr>
      <w:tr w:rsidR="00370B54" w14:paraId="335A2E89" w14:textId="77777777" w:rsidTr="00F73FD0">
        <w:trPr>
          <w:cantSplit/>
        </w:trPr>
        <w:tc>
          <w:tcPr>
            <w:tcW w:w="3960" w:type="dxa"/>
          </w:tcPr>
          <w:p w14:paraId="335A2E87" w14:textId="77777777" w:rsidR="00370B54" w:rsidRDefault="00370B54" w:rsidP="00370B54">
            <w:pPr>
              <w:rPr>
                <w:rFonts w:ascii="Times New Roman" w:hAnsi="Times New Roman"/>
                <w:sz w:val="22"/>
                <w:szCs w:val="22"/>
              </w:rPr>
            </w:pPr>
            <w:r>
              <w:rPr>
                <w:rFonts w:ascii="Times New Roman" w:hAnsi="Times New Roman"/>
                <w:sz w:val="22"/>
                <w:szCs w:val="22"/>
              </w:rPr>
              <w:t>IBT HCSR RESPONSE WORKLIST</w:t>
            </w:r>
          </w:p>
        </w:tc>
        <w:tc>
          <w:tcPr>
            <w:tcW w:w="5418" w:type="dxa"/>
          </w:tcPr>
          <w:p w14:paraId="335A2E88" w14:textId="77777777" w:rsidR="00370B54" w:rsidRDefault="00370B54" w:rsidP="00370B54">
            <w:pPr>
              <w:rPr>
                <w:rFonts w:ascii="Times New Roman" w:hAnsi="Times New Roman"/>
                <w:sz w:val="22"/>
                <w:szCs w:val="22"/>
              </w:rPr>
            </w:pPr>
            <w:r>
              <w:rPr>
                <w:rFonts w:ascii="Times New Roman" w:hAnsi="Times New Roman"/>
                <w:sz w:val="22"/>
                <w:szCs w:val="22"/>
              </w:rPr>
              <w:t>Protocol List Type.  Generates the HCSR Response Worklist screen.</w:t>
            </w:r>
          </w:p>
        </w:tc>
      </w:tr>
      <w:tr w:rsidR="00370B54" w14:paraId="335A2E8C" w14:textId="77777777" w:rsidTr="00F73FD0">
        <w:trPr>
          <w:cantSplit/>
        </w:trPr>
        <w:tc>
          <w:tcPr>
            <w:tcW w:w="3960" w:type="dxa"/>
          </w:tcPr>
          <w:p w14:paraId="335A2E8A" w14:textId="77777777" w:rsidR="00370B54" w:rsidRDefault="00370B54" w:rsidP="00370B54">
            <w:pPr>
              <w:rPr>
                <w:rFonts w:ascii="Times New Roman" w:hAnsi="Times New Roman"/>
                <w:sz w:val="22"/>
                <w:szCs w:val="22"/>
              </w:rPr>
            </w:pPr>
            <w:r w:rsidRPr="008A790F">
              <w:rPr>
                <w:rFonts w:ascii="Times New Roman" w:hAnsi="Times New Roman"/>
                <w:sz w:val="22"/>
                <w:szCs w:val="22"/>
              </w:rPr>
              <w:t xml:space="preserve">IBT HCSR SEND 278 </w:t>
            </w:r>
            <w:proofErr w:type="gramStart"/>
            <w:r w:rsidRPr="008A790F">
              <w:rPr>
                <w:rFonts w:ascii="Times New Roman" w:hAnsi="Times New Roman"/>
                <w:sz w:val="22"/>
                <w:szCs w:val="22"/>
              </w:rPr>
              <w:t>SHORT</w:t>
            </w:r>
            <w:proofErr w:type="gramEnd"/>
          </w:p>
        </w:tc>
        <w:tc>
          <w:tcPr>
            <w:tcW w:w="5418" w:type="dxa"/>
          </w:tcPr>
          <w:p w14:paraId="335A2E8B" w14:textId="77777777" w:rsidR="00370B54" w:rsidRDefault="00370B54" w:rsidP="00370B54">
            <w:pPr>
              <w:rPr>
                <w:rFonts w:ascii="Times New Roman" w:hAnsi="Times New Roman"/>
                <w:sz w:val="22"/>
                <w:szCs w:val="22"/>
              </w:rPr>
            </w:pPr>
            <w:r w:rsidRPr="00EC2DA9">
              <w:rPr>
                <w:rFonts w:ascii="Times New Roman" w:hAnsi="Times New Roman"/>
                <w:sz w:val="22"/>
                <w:szCs w:val="22"/>
              </w:rPr>
              <w:t>Protocol List Type.</w:t>
            </w:r>
            <w:r w:rsidRPr="00B85D00">
              <w:rPr>
                <w:rFonts w:ascii="Times New Roman" w:hAnsi="Times New Roman"/>
                <w:sz w:val="22"/>
                <w:szCs w:val="22"/>
              </w:rPr>
              <w:t xml:space="preserve">  Generates the HCSR 278 Send screen.</w:t>
            </w:r>
          </w:p>
        </w:tc>
      </w:tr>
      <w:tr w:rsidR="00370B54" w14:paraId="335A2E8F" w14:textId="77777777" w:rsidTr="00F73FD0">
        <w:trPr>
          <w:cantSplit/>
        </w:trPr>
        <w:tc>
          <w:tcPr>
            <w:tcW w:w="3960" w:type="dxa"/>
          </w:tcPr>
          <w:p w14:paraId="335A2E8D" w14:textId="77777777" w:rsidR="00370B54" w:rsidRDefault="00370B54" w:rsidP="00370B54">
            <w:pPr>
              <w:rPr>
                <w:rFonts w:ascii="Times New Roman" w:hAnsi="Times New Roman"/>
                <w:sz w:val="22"/>
                <w:szCs w:val="22"/>
              </w:rPr>
            </w:pPr>
            <w:r>
              <w:rPr>
                <w:rFonts w:ascii="Times New Roman" w:hAnsi="Times New Roman"/>
                <w:sz w:val="22"/>
                <w:szCs w:val="22"/>
              </w:rPr>
              <w:t>IBT HCSR WORKLIST</w:t>
            </w:r>
          </w:p>
        </w:tc>
        <w:tc>
          <w:tcPr>
            <w:tcW w:w="5418" w:type="dxa"/>
          </w:tcPr>
          <w:p w14:paraId="335A2E8E" w14:textId="77777777" w:rsidR="00370B54" w:rsidRDefault="00370B54" w:rsidP="00370B54">
            <w:pPr>
              <w:rPr>
                <w:rFonts w:ascii="Times New Roman" w:hAnsi="Times New Roman"/>
                <w:sz w:val="22"/>
                <w:szCs w:val="22"/>
              </w:rPr>
            </w:pPr>
            <w:r>
              <w:rPr>
                <w:rFonts w:ascii="Times New Roman" w:hAnsi="Times New Roman"/>
                <w:sz w:val="22"/>
                <w:szCs w:val="22"/>
              </w:rPr>
              <w:t>Protocol List Type.  Generates the HCSR Worklist screen.</w:t>
            </w:r>
          </w:p>
        </w:tc>
      </w:tr>
      <w:tr w:rsidR="00370B54" w:rsidRPr="0002501E" w14:paraId="335A2E92" w14:textId="77777777" w:rsidTr="00F73FD0">
        <w:trPr>
          <w:cantSplit/>
        </w:trPr>
        <w:tc>
          <w:tcPr>
            <w:tcW w:w="3960" w:type="dxa"/>
            <w:tcBorders>
              <w:top w:val="single" w:sz="4" w:space="0" w:color="auto"/>
              <w:left w:val="single" w:sz="4" w:space="0" w:color="auto"/>
              <w:bottom w:val="single" w:sz="4" w:space="0" w:color="auto"/>
              <w:right w:val="single" w:sz="4" w:space="0" w:color="auto"/>
            </w:tcBorders>
          </w:tcPr>
          <w:p w14:paraId="335A2E90" w14:textId="77777777" w:rsidR="00370B54" w:rsidRDefault="00370B54" w:rsidP="00370B54">
            <w:pPr>
              <w:rPr>
                <w:rFonts w:ascii="Times New Roman" w:hAnsi="Times New Roman"/>
                <w:sz w:val="22"/>
                <w:szCs w:val="22"/>
              </w:rPr>
            </w:pPr>
            <w:r w:rsidRPr="008774B3">
              <w:rPr>
                <w:rFonts w:ascii="Times New Roman" w:hAnsi="Times New Roman"/>
                <w:sz w:val="22"/>
                <w:szCs w:val="22"/>
              </w:rPr>
              <w:t>IBJT 835 EEOB PRINT</w:t>
            </w:r>
          </w:p>
        </w:tc>
        <w:tc>
          <w:tcPr>
            <w:tcW w:w="5418" w:type="dxa"/>
            <w:tcBorders>
              <w:top w:val="single" w:sz="4" w:space="0" w:color="auto"/>
              <w:left w:val="single" w:sz="4" w:space="0" w:color="auto"/>
              <w:bottom w:val="single" w:sz="4" w:space="0" w:color="auto"/>
              <w:right w:val="single" w:sz="4" w:space="0" w:color="auto"/>
            </w:tcBorders>
          </w:tcPr>
          <w:p w14:paraId="335A2E91" w14:textId="77777777" w:rsidR="00370B54" w:rsidRDefault="00370B54" w:rsidP="00370B54">
            <w:pPr>
              <w:rPr>
                <w:rFonts w:ascii="Times New Roman" w:hAnsi="Times New Roman"/>
                <w:sz w:val="22"/>
                <w:szCs w:val="22"/>
              </w:rPr>
            </w:pPr>
            <w:r>
              <w:rPr>
                <w:rFonts w:ascii="Times New Roman" w:hAnsi="Times New Roman"/>
                <w:sz w:val="22"/>
                <w:szCs w:val="22"/>
              </w:rPr>
              <w:t xml:space="preserve">Protocol List Type.  Generates the TPJI </w:t>
            </w:r>
            <w:r w:rsidRPr="00A050A8">
              <w:rPr>
                <w:rFonts w:ascii="Times New Roman" w:hAnsi="Times New Roman"/>
                <w:sz w:val="22"/>
                <w:szCs w:val="22"/>
              </w:rPr>
              <w:t xml:space="preserve">ERA/835 </w:t>
            </w:r>
            <w:r>
              <w:rPr>
                <w:rFonts w:ascii="Times New Roman" w:hAnsi="Times New Roman"/>
                <w:sz w:val="22"/>
                <w:szCs w:val="22"/>
              </w:rPr>
              <w:t>Print EEOB</w:t>
            </w:r>
            <w:r w:rsidRPr="00A050A8">
              <w:rPr>
                <w:rFonts w:ascii="Times New Roman" w:hAnsi="Times New Roman"/>
                <w:sz w:val="22"/>
                <w:szCs w:val="22"/>
              </w:rPr>
              <w:t xml:space="preserve"> Information Screen</w:t>
            </w:r>
            <w:r>
              <w:rPr>
                <w:rFonts w:ascii="Times New Roman" w:hAnsi="Times New Roman"/>
                <w:sz w:val="22"/>
                <w:szCs w:val="22"/>
              </w:rPr>
              <w:t>, which displays detailed EEOB data.</w:t>
            </w:r>
          </w:p>
        </w:tc>
      </w:tr>
      <w:tr w:rsidR="00370B54" w:rsidRPr="0002501E" w14:paraId="335A2E95" w14:textId="77777777" w:rsidTr="00F73FD0">
        <w:trPr>
          <w:cantSplit/>
        </w:trPr>
        <w:tc>
          <w:tcPr>
            <w:tcW w:w="3960" w:type="dxa"/>
            <w:tcBorders>
              <w:top w:val="single" w:sz="4" w:space="0" w:color="auto"/>
              <w:left w:val="single" w:sz="4" w:space="0" w:color="auto"/>
              <w:bottom w:val="single" w:sz="4" w:space="0" w:color="auto"/>
              <w:right w:val="single" w:sz="4" w:space="0" w:color="auto"/>
            </w:tcBorders>
          </w:tcPr>
          <w:p w14:paraId="335A2E93" w14:textId="77777777" w:rsidR="00370B54" w:rsidRDefault="00370B54" w:rsidP="00370B54">
            <w:pPr>
              <w:rPr>
                <w:rFonts w:ascii="Times New Roman" w:hAnsi="Times New Roman"/>
                <w:sz w:val="22"/>
                <w:szCs w:val="22"/>
              </w:rPr>
            </w:pPr>
            <w:r w:rsidRPr="008774B3">
              <w:rPr>
                <w:rFonts w:ascii="Times New Roman" w:hAnsi="Times New Roman"/>
                <w:sz w:val="22"/>
                <w:szCs w:val="22"/>
              </w:rPr>
              <w:t>IBJT ADDITIONAL 835 DATA</w:t>
            </w:r>
          </w:p>
        </w:tc>
        <w:tc>
          <w:tcPr>
            <w:tcW w:w="5418" w:type="dxa"/>
            <w:tcBorders>
              <w:top w:val="single" w:sz="4" w:space="0" w:color="auto"/>
              <w:left w:val="single" w:sz="4" w:space="0" w:color="auto"/>
              <w:bottom w:val="single" w:sz="4" w:space="0" w:color="auto"/>
              <w:right w:val="single" w:sz="4" w:space="0" w:color="auto"/>
            </w:tcBorders>
          </w:tcPr>
          <w:p w14:paraId="335A2E94" w14:textId="77777777" w:rsidR="00370B54" w:rsidRDefault="00370B54" w:rsidP="00370B54">
            <w:pPr>
              <w:rPr>
                <w:rFonts w:ascii="Times New Roman" w:hAnsi="Times New Roman"/>
                <w:sz w:val="22"/>
                <w:szCs w:val="22"/>
              </w:rPr>
            </w:pPr>
            <w:r>
              <w:rPr>
                <w:rFonts w:ascii="Times New Roman" w:hAnsi="Times New Roman"/>
                <w:sz w:val="22"/>
                <w:szCs w:val="22"/>
              </w:rPr>
              <w:t xml:space="preserve">Protocol List Type.  Generates the TPJI </w:t>
            </w:r>
            <w:r w:rsidRPr="00A050A8">
              <w:rPr>
                <w:rFonts w:ascii="Times New Roman" w:hAnsi="Times New Roman"/>
                <w:sz w:val="22"/>
                <w:szCs w:val="22"/>
              </w:rPr>
              <w:t>ERA/835 Additional Information Screen</w:t>
            </w:r>
            <w:r>
              <w:rPr>
                <w:rFonts w:ascii="Times New Roman" w:hAnsi="Times New Roman"/>
                <w:sz w:val="22"/>
                <w:szCs w:val="22"/>
              </w:rPr>
              <w:t>, which display additional payer and contact information in the 835 transaction.</w:t>
            </w:r>
          </w:p>
        </w:tc>
      </w:tr>
      <w:tr w:rsidR="00370B54" w:rsidRPr="0002501E" w14:paraId="335A2E98" w14:textId="77777777" w:rsidTr="00F73FD0">
        <w:trPr>
          <w:cantSplit/>
        </w:trPr>
        <w:tc>
          <w:tcPr>
            <w:tcW w:w="3960" w:type="dxa"/>
            <w:tcBorders>
              <w:top w:val="single" w:sz="4" w:space="0" w:color="auto"/>
              <w:left w:val="single" w:sz="4" w:space="0" w:color="auto"/>
              <w:bottom w:val="single" w:sz="4" w:space="0" w:color="auto"/>
              <w:right w:val="single" w:sz="4" w:space="0" w:color="auto"/>
            </w:tcBorders>
          </w:tcPr>
          <w:p w14:paraId="335A2E96" w14:textId="77777777" w:rsidR="00370B54" w:rsidRDefault="00370B54" w:rsidP="00370B54">
            <w:pPr>
              <w:rPr>
                <w:rFonts w:ascii="Times New Roman" w:hAnsi="Times New Roman"/>
                <w:sz w:val="22"/>
                <w:szCs w:val="22"/>
              </w:rPr>
            </w:pPr>
            <w:r>
              <w:rPr>
                <w:rFonts w:ascii="Times New Roman" w:hAnsi="Times New Roman"/>
                <w:sz w:val="22"/>
                <w:szCs w:val="22"/>
              </w:rPr>
              <w:t>IBJT ERA 835 INFORMATION</w:t>
            </w:r>
          </w:p>
        </w:tc>
        <w:tc>
          <w:tcPr>
            <w:tcW w:w="5418" w:type="dxa"/>
            <w:tcBorders>
              <w:top w:val="single" w:sz="4" w:space="0" w:color="auto"/>
              <w:left w:val="single" w:sz="4" w:space="0" w:color="auto"/>
              <w:bottom w:val="single" w:sz="4" w:space="0" w:color="auto"/>
              <w:right w:val="single" w:sz="4" w:space="0" w:color="auto"/>
            </w:tcBorders>
          </w:tcPr>
          <w:p w14:paraId="335A2E97" w14:textId="77777777" w:rsidR="00370B54" w:rsidRDefault="00370B54" w:rsidP="00370B54">
            <w:pPr>
              <w:rPr>
                <w:rFonts w:ascii="Times New Roman" w:hAnsi="Times New Roman"/>
                <w:sz w:val="22"/>
                <w:szCs w:val="22"/>
              </w:rPr>
            </w:pPr>
            <w:r>
              <w:rPr>
                <w:rFonts w:ascii="Times New Roman" w:hAnsi="Times New Roman"/>
                <w:sz w:val="22"/>
                <w:szCs w:val="22"/>
              </w:rPr>
              <w:t xml:space="preserve">Protocol List Type.  Generates the TPJI </w:t>
            </w:r>
            <w:r w:rsidRPr="00A050A8">
              <w:rPr>
                <w:rFonts w:ascii="Times New Roman" w:hAnsi="Times New Roman"/>
                <w:sz w:val="22"/>
                <w:szCs w:val="22"/>
              </w:rPr>
              <w:t>ERA/835 Information Screen</w:t>
            </w:r>
            <w:r>
              <w:rPr>
                <w:rFonts w:ascii="Times New Roman" w:hAnsi="Times New Roman"/>
                <w:sz w:val="22"/>
                <w:szCs w:val="22"/>
              </w:rPr>
              <w:t>, which display Electronic Remittance Advice/835 information.</w:t>
            </w:r>
          </w:p>
        </w:tc>
      </w:tr>
    </w:tbl>
    <w:p w14:paraId="335A2E99" w14:textId="77777777" w:rsidR="00531745" w:rsidRPr="0002501E" w:rsidRDefault="00531745">
      <w:pPr>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3960"/>
        <w:gridCol w:w="4428"/>
      </w:tblGrid>
      <w:tr w:rsidR="00E9468A" w:rsidRPr="0002501E" w14:paraId="335A2E9C" w14:textId="77777777" w:rsidTr="00393F6B">
        <w:trPr>
          <w:cantSplit/>
          <w:tblHeader/>
        </w:trPr>
        <w:tc>
          <w:tcPr>
            <w:tcW w:w="9576" w:type="dxa"/>
            <w:gridSpan w:val="3"/>
          </w:tcPr>
          <w:p w14:paraId="335A2E9A" w14:textId="77777777" w:rsidR="00E9468A" w:rsidRPr="0002501E" w:rsidRDefault="00E9468A" w:rsidP="008B2D9F">
            <w:pPr>
              <w:pStyle w:val="Heading3"/>
            </w:pPr>
            <w:bookmarkStart w:id="136" w:name="_Toc442890975"/>
            <w:bookmarkStart w:id="137" w:name="_Toc12542878"/>
            <w:r w:rsidRPr="0002501E">
              <w:lastRenderedPageBreak/>
              <w:t>Input Templates</w:t>
            </w:r>
            <w:bookmarkEnd w:id="136"/>
            <w:bookmarkEnd w:id="137"/>
          </w:p>
          <w:p w14:paraId="335A2E9B" w14:textId="77777777" w:rsidR="00E9468A" w:rsidRPr="0002501E" w:rsidRDefault="00E9468A">
            <w:pPr>
              <w:rPr>
                <w:rFonts w:ascii="Times New Roman" w:hAnsi="Times New Roman"/>
                <w:b/>
                <w:sz w:val="22"/>
                <w:szCs w:val="22"/>
              </w:rPr>
            </w:pPr>
          </w:p>
        </w:tc>
      </w:tr>
      <w:tr w:rsidR="008B2D9F" w:rsidRPr="0002501E" w14:paraId="335A2EA0" w14:textId="77777777" w:rsidTr="00393F6B">
        <w:trPr>
          <w:cantSplit/>
          <w:tblHeader/>
        </w:trPr>
        <w:tc>
          <w:tcPr>
            <w:tcW w:w="1188" w:type="dxa"/>
          </w:tcPr>
          <w:p w14:paraId="335A2E9D" w14:textId="77777777" w:rsidR="008B2D9F" w:rsidRPr="0002501E" w:rsidRDefault="008B2D9F">
            <w:pPr>
              <w:rPr>
                <w:rFonts w:ascii="Times New Roman" w:hAnsi="Times New Roman"/>
                <w:b/>
                <w:sz w:val="22"/>
                <w:szCs w:val="22"/>
              </w:rPr>
            </w:pPr>
            <w:r w:rsidRPr="0002501E">
              <w:rPr>
                <w:rFonts w:ascii="Times New Roman" w:hAnsi="Times New Roman"/>
                <w:b/>
                <w:sz w:val="22"/>
                <w:szCs w:val="22"/>
              </w:rPr>
              <w:t>FILE#</w:t>
            </w:r>
          </w:p>
        </w:tc>
        <w:tc>
          <w:tcPr>
            <w:tcW w:w="3960" w:type="dxa"/>
          </w:tcPr>
          <w:p w14:paraId="335A2E9E" w14:textId="77777777" w:rsidR="008B2D9F" w:rsidRPr="0002501E" w:rsidRDefault="008B2D9F">
            <w:pPr>
              <w:rPr>
                <w:rFonts w:ascii="Times New Roman" w:hAnsi="Times New Roman"/>
                <w:b/>
                <w:sz w:val="22"/>
                <w:szCs w:val="22"/>
              </w:rPr>
            </w:pPr>
            <w:r w:rsidRPr="0002501E">
              <w:rPr>
                <w:rFonts w:ascii="Times New Roman" w:hAnsi="Times New Roman"/>
                <w:b/>
                <w:sz w:val="22"/>
                <w:szCs w:val="22"/>
              </w:rPr>
              <w:t>TEMPLATE</w:t>
            </w:r>
          </w:p>
        </w:tc>
        <w:tc>
          <w:tcPr>
            <w:tcW w:w="4428" w:type="dxa"/>
          </w:tcPr>
          <w:p w14:paraId="335A2E9F" w14:textId="77777777" w:rsidR="008B2D9F" w:rsidRPr="0002501E" w:rsidRDefault="008B2D9F">
            <w:pPr>
              <w:rPr>
                <w:rFonts w:ascii="Times New Roman" w:hAnsi="Times New Roman"/>
                <w:b/>
                <w:sz w:val="22"/>
                <w:szCs w:val="22"/>
              </w:rPr>
            </w:pPr>
            <w:r w:rsidRPr="0002501E">
              <w:rPr>
                <w:rFonts w:ascii="Times New Roman" w:hAnsi="Times New Roman"/>
                <w:b/>
                <w:sz w:val="22"/>
                <w:szCs w:val="22"/>
              </w:rPr>
              <w:t>DESCRIPTION</w:t>
            </w:r>
          </w:p>
        </w:tc>
      </w:tr>
      <w:tr w:rsidR="00E745A8" w:rsidRPr="0002501E" w14:paraId="335A2EA4" w14:textId="77777777" w:rsidTr="00393F6B">
        <w:trPr>
          <w:cantSplit/>
        </w:trPr>
        <w:tc>
          <w:tcPr>
            <w:tcW w:w="1188" w:type="dxa"/>
          </w:tcPr>
          <w:p w14:paraId="335A2EA1" w14:textId="77777777" w:rsidR="00E745A8" w:rsidRPr="0002501E" w:rsidRDefault="00E745A8">
            <w:pPr>
              <w:rPr>
                <w:rFonts w:ascii="Times New Roman" w:hAnsi="Times New Roman"/>
                <w:sz w:val="22"/>
                <w:szCs w:val="22"/>
              </w:rPr>
            </w:pPr>
            <w:r w:rsidRPr="0002501E">
              <w:rPr>
                <w:rFonts w:ascii="Times New Roman" w:hAnsi="Times New Roman"/>
                <w:sz w:val="22"/>
                <w:szCs w:val="22"/>
              </w:rPr>
              <w:t>2</w:t>
            </w:r>
          </w:p>
        </w:tc>
        <w:tc>
          <w:tcPr>
            <w:tcW w:w="3960" w:type="dxa"/>
          </w:tcPr>
          <w:p w14:paraId="335A2EA2"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PATIENT INSURANCE</w:t>
            </w:r>
          </w:p>
        </w:tc>
        <w:tc>
          <w:tcPr>
            <w:tcW w:w="4428" w:type="dxa"/>
          </w:tcPr>
          <w:p w14:paraId="335A2EA3" w14:textId="77777777" w:rsidR="00E745A8" w:rsidRPr="0002501E" w:rsidRDefault="00E745A8" w:rsidP="00EB68E8">
            <w:pPr>
              <w:rPr>
                <w:rFonts w:ascii="Times New Roman" w:hAnsi="Times New Roman"/>
                <w:sz w:val="22"/>
                <w:szCs w:val="22"/>
              </w:rPr>
            </w:pPr>
            <w:r w:rsidRPr="0002501E">
              <w:rPr>
                <w:rFonts w:ascii="Times New Roman" w:hAnsi="Times New Roman"/>
                <w:sz w:val="22"/>
                <w:szCs w:val="22"/>
              </w:rPr>
              <w:t>New input template to handle the input/edit of                                                                                fields in the patient insurance multiple (2.312)                                                                                in the patient file.</w:t>
            </w:r>
          </w:p>
        </w:tc>
      </w:tr>
      <w:tr w:rsidR="00E745A8" w:rsidRPr="0002501E" w14:paraId="335A2EA8" w14:textId="77777777" w:rsidTr="00393F6B">
        <w:trPr>
          <w:cantSplit/>
        </w:trPr>
        <w:tc>
          <w:tcPr>
            <w:tcW w:w="1188" w:type="dxa"/>
          </w:tcPr>
          <w:p w14:paraId="335A2EA5" w14:textId="77777777" w:rsidR="00E745A8" w:rsidRPr="0002501E" w:rsidRDefault="00E745A8">
            <w:pPr>
              <w:rPr>
                <w:rFonts w:ascii="Times New Roman" w:hAnsi="Times New Roman"/>
                <w:sz w:val="22"/>
                <w:szCs w:val="22"/>
              </w:rPr>
            </w:pPr>
            <w:r w:rsidRPr="0002501E">
              <w:rPr>
                <w:rFonts w:ascii="Times New Roman" w:hAnsi="Times New Roman"/>
                <w:sz w:val="22"/>
                <w:szCs w:val="22"/>
              </w:rPr>
              <w:t>36</w:t>
            </w:r>
          </w:p>
        </w:tc>
        <w:tc>
          <w:tcPr>
            <w:tcW w:w="3960" w:type="dxa"/>
          </w:tcPr>
          <w:p w14:paraId="335A2EA6" w14:textId="77777777" w:rsidR="00E745A8" w:rsidRPr="0002501E" w:rsidRDefault="00E745A8">
            <w:pPr>
              <w:rPr>
                <w:rFonts w:ascii="Times New Roman" w:hAnsi="Times New Roman"/>
                <w:sz w:val="22"/>
                <w:szCs w:val="22"/>
              </w:rPr>
            </w:pPr>
            <w:r w:rsidRPr="0002501E">
              <w:rPr>
                <w:rFonts w:ascii="Times New Roman" w:hAnsi="Times New Roman"/>
                <w:sz w:val="22"/>
                <w:szCs w:val="22"/>
              </w:rPr>
              <w:t>IBEDIT INS CO1</w:t>
            </w:r>
          </w:p>
        </w:tc>
        <w:tc>
          <w:tcPr>
            <w:tcW w:w="4428" w:type="dxa"/>
          </w:tcPr>
          <w:p w14:paraId="335A2EA7"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INSURANCE COMPANY file from Insurance Company Edit option.</w:t>
            </w:r>
          </w:p>
        </w:tc>
      </w:tr>
      <w:tr w:rsidR="00E745A8" w:rsidRPr="0002501E" w14:paraId="335A2EAC" w14:textId="77777777" w:rsidTr="00393F6B">
        <w:trPr>
          <w:cantSplit/>
        </w:trPr>
        <w:tc>
          <w:tcPr>
            <w:tcW w:w="1188" w:type="dxa"/>
          </w:tcPr>
          <w:p w14:paraId="335A2EA9" w14:textId="77777777" w:rsidR="00E745A8" w:rsidRPr="0002501E" w:rsidRDefault="00E745A8">
            <w:pPr>
              <w:rPr>
                <w:rFonts w:ascii="Times New Roman" w:hAnsi="Times New Roman"/>
                <w:sz w:val="22"/>
                <w:szCs w:val="22"/>
              </w:rPr>
            </w:pPr>
            <w:r w:rsidRPr="0002501E">
              <w:rPr>
                <w:rFonts w:ascii="Times New Roman" w:hAnsi="Times New Roman"/>
                <w:sz w:val="22"/>
                <w:szCs w:val="22"/>
              </w:rPr>
              <w:t>350.9</w:t>
            </w:r>
          </w:p>
        </w:tc>
        <w:tc>
          <w:tcPr>
            <w:tcW w:w="3960" w:type="dxa"/>
          </w:tcPr>
          <w:p w14:paraId="335A2EAA"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EDIT CLEAR</w:t>
            </w:r>
          </w:p>
        </w:tc>
        <w:tc>
          <w:tcPr>
            <w:tcW w:w="4428" w:type="dxa"/>
          </w:tcPr>
          <w:p w14:paraId="335A2EAB" w14:textId="77777777" w:rsidR="00E745A8" w:rsidRPr="0002501E" w:rsidRDefault="00E745A8">
            <w:pPr>
              <w:rPr>
                <w:rFonts w:ascii="Times New Roman" w:hAnsi="Times New Roman"/>
                <w:sz w:val="22"/>
                <w:szCs w:val="22"/>
              </w:rPr>
            </w:pPr>
            <w:r w:rsidRPr="0002501E">
              <w:rPr>
                <w:rFonts w:ascii="Times New Roman" w:hAnsi="Times New Roman"/>
                <w:sz w:val="22"/>
                <w:szCs w:val="22"/>
              </w:rPr>
              <w:t>Clear Integrated Billing Filer Parameters.</w:t>
            </w:r>
          </w:p>
        </w:tc>
      </w:tr>
      <w:tr w:rsidR="00E745A8" w:rsidRPr="0002501E" w14:paraId="335A2EB0" w14:textId="77777777" w:rsidTr="00393F6B">
        <w:trPr>
          <w:cantSplit/>
        </w:trPr>
        <w:tc>
          <w:tcPr>
            <w:tcW w:w="1188" w:type="dxa"/>
          </w:tcPr>
          <w:p w14:paraId="335A2EAD" w14:textId="77777777" w:rsidR="00E745A8" w:rsidRPr="0002501E" w:rsidRDefault="00E745A8">
            <w:pPr>
              <w:rPr>
                <w:rFonts w:ascii="Times New Roman" w:hAnsi="Times New Roman"/>
                <w:sz w:val="22"/>
                <w:szCs w:val="22"/>
              </w:rPr>
            </w:pPr>
            <w:r w:rsidRPr="0002501E">
              <w:rPr>
                <w:rFonts w:ascii="Times New Roman" w:hAnsi="Times New Roman"/>
                <w:sz w:val="22"/>
                <w:szCs w:val="22"/>
              </w:rPr>
              <w:t>350.9</w:t>
            </w:r>
          </w:p>
        </w:tc>
        <w:tc>
          <w:tcPr>
            <w:tcW w:w="3960" w:type="dxa"/>
          </w:tcPr>
          <w:p w14:paraId="335A2EAE"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EDIT MCCR PARM</w:t>
            </w:r>
          </w:p>
        </w:tc>
        <w:tc>
          <w:tcPr>
            <w:tcW w:w="4428" w:type="dxa"/>
          </w:tcPr>
          <w:p w14:paraId="335A2EAF"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MCCR Site Parameters.</w:t>
            </w:r>
          </w:p>
        </w:tc>
      </w:tr>
      <w:tr w:rsidR="00E745A8" w:rsidRPr="0002501E" w14:paraId="335A2EB4" w14:textId="77777777" w:rsidTr="00393F6B">
        <w:trPr>
          <w:cantSplit/>
        </w:trPr>
        <w:tc>
          <w:tcPr>
            <w:tcW w:w="1188" w:type="dxa"/>
          </w:tcPr>
          <w:p w14:paraId="335A2EB1" w14:textId="77777777" w:rsidR="00E745A8" w:rsidRPr="0002501E" w:rsidRDefault="00E745A8">
            <w:pPr>
              <w:rPr>
                <w:rFonts w:ascii="Times New Roman" w:hAnsi="Times New Roman"/>
                <w:sz w:val="22"/>
                <w:szCs w:val="22"/>
              </w:rPr>
            </w:pPr>
            <w:r w:rsidRPr="0002501E">
              <w:rPr>
                <w:rFonts w:ascii="Times New Roman" w:hAnsi="Times New Roman"/>
                <w:sz w:val="22"/>
                <w:szCs w:val="22"/>
              </w:rPr>
              <w:t>350.9</w:t>
            </w:r>
          </w:p>
        </w:tc>
        <w:tc>
          <w:tcPr>
            <w:tcW w:w="3960" w:type="dxa"/>
          </w:tcPr>
          <w:p w14:paraId="335A2EB2"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EDIT SITE PARAM</w:t>
            </w:r>
          </w:p>
        </w:tc>
        <w:tc>
          <w:tcPr>
            <w:tcW w:w="4428" w:type="dxa"/>
          </w:tcPr>
          <w:p w14:paraId="335A2EB3"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Integrated Billing Site Parameters.</w:t>
            </w:r>
          </w:p>
        </w:tc>
      </w:tr>
      <w:tr w:rsidR="00E745A8" w:rsidRPr="0002501E" w14:paraId="335A2EBD" w14:textId="77777777" w:rsidTr="00393F6B">
        <w:trPr>
          <w:cantSplit/>
        </w:trPr>
        <w:tc>
          <w:tcPr>
            <w:tcW w:w="1188" w:type="dxa"/>
          </w:tcPr>
          <w:p w14:paraId="335A2EB5" w14:textId="77777777" w:rsidR="00E745A8" w:rsidRPr="0002501E" w:rsidRDefault="00E745A8">
            <w:pPr>
              <w:rPr>
                <w:rFonts w:ascii="Times New Roman" w:hAnsi="Times New Roman"/>
                <w:sz w:val="22"/>
                <w:szCs w:val="22"/>
              </w:rPr>
            </w:pPr>
            <w:r w:rsidRPr="0002501E">
              <w:rPr>
                <w:rFonts w:ascii="Times New Roman" w:hAnsi="Times New Roman"/>
                <w:sz w:val="22"/>
                <w:szCs w:val="22"/>
              </w:rPr>
              <w:t>350.9</w:t>
            </w:r>
          </w:p>
        </w:tc>
        <w:tc>
          <w:tcPr>
            <w:tcW w:w="3960" w:type="dxa"/>
          </w:tcPr>
          <w:p w14:paraId="335A2EB6"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IBCNE GENERAL PARAMETER EDIT</w:t>
            </w:r>
          </w:p>
        </w:tc>
        <w:tc>
          <w:tcPr>
            <w:tcW w:w="4428" w:type="dxa"/>
          </w:tcPr>
          <w:p w14:paraId="335A2EB7"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MESSAGES MAILGROUP</w:t>
            </w:r>
          </w:p>
          <w:p w14:paraId="335A2EB8"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CONTACT PERSON</w:t>
            </w:r>
          </w:p>
          <w:p w14:paraId="335A2EB9"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CONTACT PERSON:</w:t>
            </w:r>
          </w:p>
          <w:p w14:paraId="335A2EBA"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 xml:space="preserve">   OFFICE PHONE;REQ</w:t>
            </w:r>
          </w:p>
          <w:p w14:paraId="335A2EBB"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 xml:space="preserve">   EMAIL ADDRESS;REQ</w:t>
            </w:r>
          </w:p>
          <w:p w14:paraId="335A2EBC" w14:textId="77777777" w:rsidR="00E745A8" w:rsidRPr="0002501E" w:rsidRDefault="0003420E" w:rsidP="0003420E">
            <w:pPr>
              <w:rPr>
                <w:rFonts w:ascii="Times New Roman" w:hAnsi="Times New Roman"/>
                <w:sz w:val="22"/>
                <w:szCs w:val="22"/>
              </w:rPr>
            </w:pPr>
            <w:r w:rsidRPr="0002501E">
              <w:rPr>
                <w:rFonts w:ascii="Times New Roman" w:hAnsi="Times New Roman"/>
                <w:sz w:val="22"/>
                <w:szCs w:val="22"/>
              </w:rPr>
              <w:t>FAILURE MAILMAN MSG</w:t>
            </w:r>
          </w:p>
        </w:tc>
      </w:tr>
      <w:tr w:rsidR="00807ACD" w:rsidRPr="0002501E" w14:paraId="335A2EC1" w14:textId="77777777" w:rsidTr="00393F6B">
        <w:trPr>
          <w:cantSplit/>
        </w:trPr>
        <w:tc>
          <w:tcPr>
            <w:tcW w:w="1188" w:type="dxa"/>
          </w:tcPr>
          <w:p w14:paraId="335A2EBE" w14:textId="77777777" w:rsidR="00807ACD" w:rsidRPr="0002501E" w:rsidRDefault="00807ACD">
            <w:pPr>
              <w:rPr>
                <w:rFonts w:ascii="Times New Roman" w:hAnsi="Times New Roman"/>
                <w:sz w:val="22"/>
                <w:szCs w:val="22"/>
              </w:rPr>
            </w:pPr>
            <w:r w:rsidRPr="0002501E">
              <w:rPr>
                <w:rFonts w:ascii="Times New Roman" w:hAnsi="Times New Roman"/>
                <w:sz w:val="22"/>
                <w:szCs w:val="22"/>
              </w:rPr>
              <w:t>350.9</w:t>
            </w:r>
          </w:p>
        </w:tc>
        <w:tc>
          <w:tcPr>
            <w:tcW w:w="3960" w:type="dxa"/>
          </w:tcPr>
          <w:p w14:paraId="335A2EBF" w14:textId="77777777" w:rsidR="00807ACD" w:rsidRPr="0002501E" w:rsidRDefault="00807ACD">
            <w:pPr>
              <w:rPr>
                <w:rFonts w:ascii="Times New Roman" w:hAnsi="Times New Roman"/>
                <w:sz w:val="22"/>
                <w:szCs w:val="22"/>
              </w:rPr>
            </w:pPr>
            <w:r w:rsidRPr="0002501E">
              <w:rPr>
                <w:rFonts w:ascii="Times New Roman" w:hAnsi="Times New Roman"/>
                <w:sz w:val="22"/>
                <w:szCs w:val="22"/>
              </w:rPr>
              <w:t>IBCNF EDIT CONFIGURATION</w:t>
            </w:r>
          </w:p>
        </w:tc>
        <w:tc>
          <w:tcPr>
            <w:tcW w:w="4428" w:type="dxa"/>
          </w:tcPr>
          <w:p w14:paraId="335A2EC0" w14:textId="77777777" w:rsidR="00807ACD" w:rsidRPr="0002501E" w:rsidRDefault="00807ACD" w:rsidP="00807ACD">
            <w:pPr>
              <w:rPr>
                <w:rFonts w:ascii="Times New Roman" w:hAnsi="Times New Roman"/>
                <w:sz w:val="22"/>
                <w:szCs w:val="22"/>
              </w:rPr>
            </w:pPr>
            <w:r w:rsidRPr="0002501E">
              <w:rPr>
                <w:rFonts w:ascii="Times New Roman" w:hAnsi="Times New Roman"/>
                <w:sz w:val="22"/>
                <w:szCs w:val="22"/>
              </w:rPr>
              <w:t xml:space="preserve">Edits the </w:t>
            </w:r>
            <w:proofErr w:type="spellStart"/>
            <w:r w:rsidRPr="0002501E">
              <w:rPr>
                <w:rFonts w:ascii="Times New Roman" w:hAnsi="Times New Roman"/>
                <w:sz w:val="22"/>
                <w:szCs w:val="22"/>
              </w:rPr>
              <w:t>eII</w:t>
            </w:r>
            <w:proofErr w:type="spellEnd"/>
            <w:r w:rsidRPr="0002501E">
              <w:rPr>
                <w:rFonts w:ascii="Times New Roman" w:hAnsi="Times New Roman"/>
                <w:sz w:val="22"/>
                <w:szCs w:val="22"/>
              </w:rPr>
              <w:t xml:space="preserve"> configuration parameter fields in IB SITE PARAMETERS (#350.9); it is called from IBCNFCON routine.</w:t>
            </w:r>
          </w:p>
        </w:tc>
      </w:tr>
      <w:tr w:rsidR="00E745A8" w:rsidRPr="0002501E" w14:paraId="335A2EC5" w14:textId="77777777" w:rsidTr="00393F6B">
        <w:trPr>
          <w:cantSplit/>
        </w:trPr>
        <w:tc>
          <w:tcPr>
            <w:tcW w:w="1188" w:type="dxa"/>
          </w:tcPr>
          <w:p w14:paraId="335A2EC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351</w:t>
            </w:r>
          </w:p>
        </w:tc>
        <w:tc>
          <w:tcPr>
            <w:tcW w:w="3960" w:type="dxa"/>
          </w:tcPr>
          <w:p w14:paraId="335A2EC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BILLING CYCLE ADD</w:t>
            </w:r>
          </w:p>
        </w:tc>
        <w:tc>
          <w:tcPr>
            <w:tcW w:w="4428" w:type="dxa"/>
          </w:tcPr>
          <w:p w14:paraId="335A2EC4" w14:textId="77777777" w:rsidR="00E745A8" w:rsidRPr="0002501E" w:rsidRDefault="00E745A8">
            <w:pPr>
              <w:rPr>
                <w:rFonts w:ascii="Times New Roman" w:hAnsi="Times New Roman"/>
                <w:sz w:val="22"/>
                <w:szCs w:val="22"/>
              </w:rPr>
            </w:pPr>
            <w:r w:rsidRPr="0002501E">
              <w:rPr>
                <w:rFonts w:ascii="Times New Roman" w:hAnsi="Times New Roman"/>
                <w:sz w:val="22"/>
                <w:szCs w:val="22"/>
              </w:rPr>
              <w:t>Patient Billing Clock Maintenance, new entry.</w:t>
            </w:r>
          </w:p>
        </w:tc>
      </w:tr>
      <w:tr w:rsidR="00E745A8" w:rsidRPr="0002501E" w14:paraId="335A2EC9" w14:textId="77777777" w:rsidTr="00393F6B">
        <w:trPr>
          <w:cantSplit/>
        </w:trPr>
        <w:tc>
          <w:tcPr>
            <w:tcW w:w="1188" w:type="dxa"/>
          </w:tcPr>
          <w:p w14:paraId="335A2EC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351</w:t>
            </w:r>
          </w:p>
        </w:tc>
        <w:tc>
          <w:tcPr>
            <w:tcW w:w="3960" w:type="dxa"/>
          </w:tcPr>
          <w:p w14:paraId="335A2EC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BILLING CYCLE ADJUST</w:t>
            </w:r>
          </w:p>
        </w:tc>
        <w:tc>
          <w:tcPr>
            <w:tcW w:w="4428" w:type="dxa"/>
          </w:tcPr>
          <w:p w14:paraId="335A2EC8" w14:textId="77777777" w:rsidR="00E745A8" w:rsidRPr="0002501E" w:rsidRDefault="00E745A8">
            <w:pPr>
              <w:rPr>
                <w:rFonts w:ascii="Times New Roman" w:hAnsi="Times New Roman"/>
                <w:sz w:val="22"/>
                <w:szCs w:val="22"/>
              </w:rPr>
            </w:pPr>
            <w:r w:rsidRPr="0002501E">
              <w:rPr>
                <w:rFonts w:ascii="Times New Roman" w:hAnsi="Times New Roman"/>
                <w:sz w:val="22"/>
                <w:szCs w:val="22"/>
              </w:rPr>
              <w:t>Patient Billing Clock Maintenance, edit existing entry.</w:t>
            </w:r>
          </w:p>
        </w:tc>
      </w:tr>
      <w:tr w:rsidR="00E745A8" w:rsidRPr="0002501E" w14:paraId="335A2ED1" w14:textId="77777777" w:rsidTr="00393F6B">
        <w:trPr>
          <w:cantSplit/>
        </w:trPr>
        <w:tc>
          <w:tcPr>
            <w:tcW w:w="1188" w:type="dxa"/>
          </w:tcPr>
          <w:p w14:paraId="335A2ECA" w14:textId="77777777" w:rsidR="00E745A8" w:rsidRPr="0002501E" w:rsidRDefault="00E745A8">
            <w:pPr>
              <w:rPr>
                <w:rFonts w:ascii="Times New Roman" w:hAnsi="Times New Roman"/>
                <w:sz w:val="22"/>
                <w:szCs w:val="22"/>
              </w:rPr>
            </w:pPr>
            <w:r w:rsidRPr="0002501E">
              <w:rPr>
                <w:rFonts w:ascii="Times New Roman" w:hAnsi="Times New Roman"/>
                <w:sz w:val="22"/>
                <w:szCs w:val="22"/>
              </w:rPr>
              <w:t>351.61</w:t>
            </w:r>
          </w:p>
        </w:tc>
        <w:tc>
          <w:tcPr>
            <w:tcW w:w="3960" w:type="dxa"/>
          </w:tcPr>
          <w:p w14:paraId="335A2ECB" w14:textId="77777777" w:rsidR="00E745A8" w:rsidRPr="0002501E" w:rsidRDefault="00E745A8">
            <w:pPr>
              <w:rPr>
                <w:rFonts w:ascii="Times New Roman" w:hAnsi="Times New Roman"/>
                <w:sz w:val="22"/>
                <w:szCs w:val="22"/>
              </w:rPr>
            </w:pPr>
            <w:r w:rsidRPr="0002501E">
              <w:rPr>
                <w:rFonts w:ascii="Times New Roman" w:hAnsi="Times New Roman"/>
                <w:sz w:val="22"/>
                <w:szCs w:val="22"/>
              </w:rPr>
              <w:t>IBAT OUT PRICING EDIT</w:t>
            </w:r>
          </w:p>
        </w:tc>
        <w:tc>
          <w:tcPr>
            <w:tcW w:w="4428" w:type="dxa"/>
          </w:tcPr>
          <w:p w14:paraId="335A2ECC"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PROCEDURES</w:t>
            </w:r>
          </w:p>
          <w:p w14:paraId="335A2ECD"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 xml:space="preserve">   PROCEDURES</w:t>
            </w:r>
          </w:p>
          <w:p w14:paraId="335A2ECE"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 xml:space="preserve">   D CPTDSP^IBATLM2B(X)</w:t>
            </w:r>
          </w:p>
          <w:p w14:paraId="335A2ECF"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 xml:space="preserve">   QUANTITY</w:t>
            </w:r>
          </w:p>
          <w:p w14:paraId="335A2ED0" w14:textId="77777777" w:rsidR="00E745A8" w:rsidRPr="0002501E" w:rsidRDefault="0003420E" w:rsidP="0003420E">
            <w:pPr>
              <w:rPr>
                <w:rFonts w:ascii="Times New Roman" w:hAnsi="Times New Roman"/>
                <w:sz w:val="22"/>
                <w:szCs w:val="22"/>
              </w:rPr>
            </w:pPr>
            <w:r w:rsidRPr="0002501E">
              <w:rPr>
                <w:rFonts w:ascii="Times New Roman" w:hAnsi="Times New Roman"/>
                <w:sz w:val="22"/>
                <w:szCs w:val="22"/>
              </w:rPr>
              <w:t xml:space="preserve">   PROCEDURE COST</w:t>
            </w:r>
          </w:p>
        </w:tc>
      </w:tr>
      <w:tr w:rsidR="00E745A8" w:rsidRPr="0002501E" w14:paraId="335A2ED5" w14:textId="77777777" w:rsidTr="00393F6B">
        <w:trPr>
          <w:cantSplit/>
        </w:trPr>
        <w:tc>
          <w:tcPr>
            <w:tcW w:w="1188" w:type="dxa"/>
          </w:tcPr>
          <w:p w14:paraId="335A2ED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353</w:t>
            </w:r>
          </w:p>
        </w:tc>
        <w:tc>
          <w:tcPr>
            <w:tcW w:w="3960" w:type="dxa"/>
          </w:tcPr>
          <w:p w14:paraId="335A2ED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DEVICE</w:t>
            </w:r>
          </w:p>
        </w:tc>
        <w:tc>
          <w:tcPr>
            <w:tcW w:w="4428" w:type="dxa"/>
          </w:tcPr>
          <w:p w14:paraId="335A2ED4" w14:textId="77777777" w:rsidR="00E745A8" w:rsidRPr="0002501E" w:rsidRDefault="00E745A8">
            <w:pPr>
              <w:rPr>
                <w:rFonts w:ascii="Times New Roman" w:hAnsi="Times New Roman"/>
                <w:sz w:val="22"/>
                <w:szCs w:val="22"/>
              </w:rPr>
            </w:pPr>
            <w:r w:rsidRPr="0002501E">
              <w:rPr>
                <w:rFonts w:ascii="Times New Roman" w:hAnsi="Times New Roman"/>
                <w:sz w:val="22"/>
                <w:szCs w:val="22"/>
              </w:rPr>
              <w:t>Bill Form Print Device Setup</w:t>
            </w:r>
          </w:p>
        </w:tc>
      </w:tr>
      <w:tr w:rsidR="00E745A8" w:rsidRPr="0002501E" w14:paraId="335A2EE2" w14:textId="77777777" w:rsidTr="00393F6B">
        <w:trPr>
          <w:cantSplit/>
        </w:trPr>
        <w:tc>
          <w:tcPr>
            <w:tcW w:w="1188" w:type="dxa"/>
          </w:tcPr>
          <w:p w14:paraId="335A2ED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353</w:t>
            </w:r>
          </w:p>
        </w:tc>
        <w:tc>
          <w:tcPr>
            <w:tcW w:w="3960" w:type="dxa"/>
          </w:tcPr>
          <w:p w14:paraId="335A2ED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IBCE ADD/EDIT LOCAL FORM</w:t>
            </w:r>
          </w:p>
        </w:tc>
        <w:tc>
          <w:tcPr>
            <w:tcW w:w="4428" w:type="dxa"/>
          </w:tcPr>
          <w:p w14:paraId="335A2ED8"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NAME</w:t>
            </w:r>
          </w:p>
          <w:p w14:paraId="335A2ED9"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FORM LENGTH</w:t>
            </w:r>
          </w:p>
          <w:p w14:paraId="335A2EDA"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ENTRY PRE-PROCESSOR</w:t>
            </w:r>
          </w:p>
          <w:p w14:paraId="335A2EDB"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ENTRY POST-PROCESSOR</w:t>
            </w:r>
          </w:p>
          <w:p w14:paraId="335A2EDC"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EXTRACT CODE</w:t>
            </w:r>
          </w:p>
          <w:p w14:paraId="335A2EDD"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OUTPUT CODE</w:t>
            </w:r>
          </w:p>
          <w:p w14:paraId="335A2EDE"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FORM PRE-PROCESSOR</w:t>
            </w:r>
          </w:p>
          <w:p w14:paraId="335A2EDF"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FORM POST-PROCESSOR</w:t>
            </w:r>
          </w:p>
          <w:p w14:paraId="335A2EE0"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FIELD DELIMITER</w:t>
            </w:r>
          </w:p>
          <w:p w14:paraId="335A2EE1" w14:textId="77777777" w:rsidR="00E745A8" w:rsidRPr="0002501E" w:rsidRDefault="0003420E" w:rsidP="0003420E">
            <w:pPr>
              <w:rPr>
                <w:rFonts w:ascii="Times New Roman" w:hAnsi="Times New Roman"/>
                <w:sz w:val="22"/>
                <w:szCs w:val="22"/>
              </w:rPr>
            </w:pPr>
            <w:r w:rsidRPr="0002501E">
              <w:rPr>
                <w:rFonts w:ascii="Times New Roman" w:hAnsi="Times New Roman"/>
                <w:sz w:val="22"/>
                <w:szCs w:val="22"/>
              </w:rPr>
              <w:t>SHORT DESCRIPTION</w:t>
            </w:r>
          </w:p>
        </w:tc>
      </w:tr>
      <w:tr w:rsidR="00E745A8" w:rsidRPr="0002501E" w14:paraId="335A2EE6" w14:textId="77777777" w:rsidTr="00393F6B">
        <w:trPr>
          <w:cantSplit/>
        </w:trPr>
        <w:tc>
          <w:tcPr>
            <w:tcW w:w="1188" w:type="dxa"/>
          </w:tcPr>
          <w:p w14:paraId="335A2EE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354</w:t>
            </w:r>
          </w:p>
        </w:tc>
        <w:tc>
          <w:tcPr>
            <w:tcW w:w="3960" w:type="dxa"/>
          </w:tcPr>
          <w:p w14:paraId="335A2EE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CURRENT STATUS</w:t>
            </w:r>
          </w:p>
        </w:tc>
        <w:tc>
          <w:tcPr>
            <w:tcW w:w="4428" w:type="dxa"/>
          </w:tcPr>
          <w:p w14:paraId="335A2EE5" w14:textId="77777777" w:rsidR="00E745A8" w:rsidRPr="0002501E" w:rsidRDefault="00E745A8">
            <w:pPr>
              <w:rPr>
                <w:rFonts w:ascii="Times New Roman" w:hAnsi="Times New Roman"/>
                <w:sz w:val="22"/>
                <w:szCs w:val="22"/>
              </w:rPr>
            </w:pPr>
            <w:r w:rsidRPr="0002501E">
              <w:rPr>
                <w:rFonts w:ascii="Times New Roman" w:hAnsi="Times New Roman"/>
                <w:sz w:val="22"/>
                <w:szCs w:val="22"/>
              </w:rPr>
              <w:t>Updates the current status in the BILLING PATIENT file whenever a new exemption is created.</w:t>
            </w:r>
          </w:p>
        </w:tc>
      </w:tr>
      <w:tr w:rsidR="00E745A8" w:rsidRPr="0002501E" w14:paraId="335A2EEA" w14:textId="77777777" w:rsidTr="00393F6B">
        <w:trPr>
          <w:cantSplit/>
        </w:trPr>
        <w:tc>
          <w:tcPr>
            <w:tcW w:w="1188" w:type="dxa"/>
          </w:tcPr>
          <w:p w14:paraId="335A2EE7" w14:textId="77777777" w:rsidR="00E745A8" w:rsidRPr="0002501E" w:rsidRDefault="00E745A8">
            <w:pPr>
              <w:rPr>
                <w:rFonts w:ascii="Times New Roman" w:hAnsi="Times New Roman"/>
                <w:sz w:val="22"/>
                <w:szCs w:val="22"/>
              </w:rPr>
            </w:pPr>
            <w:r w:rsidRPr="0002501E">
              <w:rPr>
                <w:rFonts w:ascii="Times New Roman" w:hAnsi="Times New Roman"/>
                <w:sz w:val="22"/>
                <w:szCs w:val="22"/>
                <w:lang w:val="fr-FR"/>
              </w:rPr>
              <w:t>354.1</w:t>
            </w:r>
          </w:p>
        </w:tc>
        <w:tc>
          <w:tcPr>
            <w:tcW w:w="3960" w:type="dxa"/>
          </w:tcPr>
          <w:p w14:paraId="335A2EE8" w14:textId="77777777" w:rsidR="00E745A8" w:rsidRPr="0002501E" w:rsidRDefault="00E745A8">
            <w:pPr>
              <w:rPr>
                <w:rFonts w:ascii="Times New Roman" w:hAnsi="Times New Roman"/>
                <w:sz w:val="22"/>
                <w:szCs w:val="22"/>
              </w:rPr>
            </w:pPr>
            <w:r w:rsidRPr="0002501E">
              <w:rPr>
                <w:rFonts w:ascii="Times New Roman" w:hAnsi="Times New Roman"/>
                <w:sz w:val="22"/>
                <w:szCs w:val="22"/>
                <w:lang w:val="fr-FR"/>
              </w:rPr>
              <w:t>IB INACTIVATE EXEMPTION</w:t>
            </w:r>
          </w:p>
        </w:tc>
        <w:tc>
          <w:tcPr>
            <w:tcW w:w="4428" w:type="dxa"/>
          </w:tcPr>
          <w:p w14:paraId="335A2EE9" w14:textId="77777777" w:rsidR="00E745A8" w:rsidRPr="0002501E" w:rsidRDefault="00E745A8" w:rsidP="00180B40">
            <w:pPr>
              <w:rPr>
                <w:rFonts w:ascii="Times New Roman" w:hAnsi="Times New Roman"/>
                <w:sz w:val="22"/>
                <w:szCs w:val="22"/>
              </w:rPr>
            </w:pPr>
            <w:proofErr w:type="spellStart"/>
            <w:r w:rsidRPr="0002501E">
              <w:rPr>
                <w:rFonts w:ascii="Times New Roman" w:hAnsi="Times New Roman"/>
                <w:sz w:val="22"/>
                <w:szCs w:val="22"/>
                <w:lang w:val="fr-FR"/>
              </w:rPr>
              <w:t>Inactivates</w:t>
            </w:r>
            <w:proofErr w:type="spellEnd"/>
            <w:r w:rsidRPr="0002501E">
              <w:rPr>
                <w:rFonts w:ascii="Times New Roman" w:hAnsi="Times New Roman"/>
                <w:sz w:val="22"/>
                <w:szCs w:val="22"/>
                <w:lang w:val="fr-FR"/>
              </w:rPr>
              <w:t xml:space="preserve"> actives exemptions.  </w:t>
            </w:r>
            <w:r w:rsidRPr="0002501E">
              <w:rPr>
                <w:rFonts w:ascii="Times New Roman" w:hAnsi="Times New Roman"/>
                <w:sz w:val="22"/>
                <w:szCs w:val="22"/>
              </w:rPr>
              <w:t>Only one exemption for a date may be active.</w:t>
            </w:r>
          </w:p>
        </w:tc>
      </w:tr>
      <w:tr w:rsidR="00E745A8" w:rsidRPr="0002501E" w14:paraId="335A2EEE" w14:textId="77777777" w:rsidTr="00393F6B">
        <w:trPr>
          <w:cantSplit/>
        </w:trPr>
        <w:tc>
          <w:tcPr>
            <w:tcW w:w="1188" w:type="dxa"/>
          </w:tcPr>
          <w:p w14:paraId="335A2EEB" w14:textId="77777777" w:rsidR="00E745A8" w:rsidRPr="0002501E" w:rsidRDefault="00E745A8">
            <w:pPr>
              <w:rPr>
                <w:rFonts w:ascii="Times New Roman" w:hAnsi="Times New Roman"/>
                <w:sz w:val="22"/>
                <w:szCs w:val="22"/>
              </w:rPr>
            </w:pPr>
            <w:r w:rsidRPr="0002501E">
              <w:rPr>
                <w:rFonts w:ascii="Times New Roman" w:hAnsi="Times New Roman"/>
                <w:sz w:val="22"/>
                <w:szCs w:val="22"/>
                <w:lang w:val="fr-FR"/>
              </w:rPr>
              <w:t>354.1</w:t>
            </w:r>
          </w:p>
        </w:tc>
        <w:tc>
          <w:tcPr>
            <w:tcW w:w="3960" w:type="dxa"/>
          </w:tcPr>
          <w:p w14:paraId="335A2EE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NEW EXEMPTION</w:t>
            </w:r>
          </w:p>
        </w:tc>
        <w:tc>
          <w:tcPr>
            <w:tcW w:w="4428" w:type="dxa"/>
          </w:tcPr>
          <w:p w14:paraId="335A2EED" w14:textId="77777777" w:rsidR="00E745A8" w:rsidRPr="0002501E" w:rsidRDefault="00E745A8">
            <w:pPr>
              <w:rPr>
                <w:rFonts w:ascii="Times New Roman" w:hAnsi="Times New Roman"/>
                <w:sz w:val="22"/>
                <w:szCs w:val="22"/>
              </w:rPr>
            </w:pPr>
            <w:r w:rsidRPr="0002501E">
              <w:rPr>
                <w:rFonts w:ascii="Times New Roman" w:hAnsi="Times New Roman"/>
                <w:sz w:val="22"/>
                <w:szCs w:val="22"/>
              </w:rPr>
              <w:t xml:space="preserve">Updates new exemptions in the BILLING </w:t>
            </w:r>
            <w:r w:rsidRPr="0002501E">
              <w:rPr>
                <w:rFonts w:ascii="Times New Roman" w:hAnsi="Times New Roman"/>
                <w:caps/>
                <w:sz w:val="22"/>
                <w:szCs w:val="22"/>
              </w:rPr>
              <w:t>Exemptions</w:t>
            </w:r>
            <w:r w:rsidRPr="0002501E">
              <w:rPr>
                <w:rFonts w:ascii="Times New Roman" w:hAnsi="Times New Roman"/>
                <w:sz w:val="22"/>
                <w:szCs w:val="22"/>
              </w:rPr>
              <w:t xml:space="preserve"> file.</w:t>
            </w:r>
          </w:p>
        </w:tc>
      </w:tr>
      <w:tr w:rsidR="00E745A8" w:rsidRPr="0002501E" w14:paraId="335A2EF2" w14:textId="77777777" w:rsidTr="00393F6B">
        <w:trPr>
          <w:cantSplit/>
        </w:trPr>
        <w:tc>
          <w:tcPr>
            <w:tcW w:w="1188" w:type="dxa"/>
          </w:tcPr>
          <w:p w14:paraId="335A2EE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354.3</w:t>
            </w:r>
          </w:p>
        </w:tc>
        <w:tc>
          <w:tcPr>
            <w:tcW w:w="3960" w:type="dxa"/>
          </w:tcPr>
          <w:p w14:paraId="335A2EF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ENTER THRESHOLD</w:t>
            </w:r>
          </w:p>
        </w:tc>
        <w:tc>
          <w:tcPr>
            <w:tcW w:w="4428" w:type="dxa"/>
          </w:tcPr>
          <w:p w14:paraId="335A2EF1"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 new income thresholds.</w:t>
            </w:r>
          </w:p>
        </w:tc>
      </w:tr>
      <w:tr w:rsidR="00E745A8" w:rsidRPr="0002501E" w14:paraId="335A2EF6" w14:textId="77777777" w:rsidTr="00393F6B">
        <w:trPr>
          <w:cantSplit/>
        </w:trPr>
        <w:tc>
          <w:tcPr>
            <w:tcW w:w="1188" w:type="dxa"/>
          </w:tcPr>
          <w:p w14:paraId="335A2EF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EF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ADD COM</w:t>
            </w:r>
          </w:p>
        </w:tc>
        <w:tc>
          <w:tcPr>
            <w:tcW w:w="4428" w:type="dxa"/>
          </w:tcPr>
          <w:p w14:paraId="335A2EF5" w14:textId="77777777" w:rsidR="00E745A8" w:rsidRPr="0002501E" w:rsidRDefault="00E745A8">
            <w:pPr>
              <w:rPr>
                <w:rFonts w:ascii="Times New Roman" w:hAnsi="Times New Roman"/>
                <w:sz w:val="22"/>
                <w:szCs w:val="22"/>
              </w:rPr>
            </w:pPr>
            <w:r w:rsidRPr="0002501E">
              <w:rPr>
                <w:rFonts w:ascii="Times New Roman" w:hAnsi="Times New Roman"/>
                <w:sz w:val="22"/>
                <w:szCs w:val="22"/>
              </w:rPr>
              <w:t xml:space="preserve">Allows editing of </w:t>
            </w:r>
            <w:r w:rsidRPr="0002501E">
              <w:rPr>
                <w:rFonts w:ascii="Times New Roman" w:hAnsi="Times New Roman"/>
                <w:caps/>
                <w:sz w:val="22"/>
                <w:szCs w:val="22"/>
              </w:rPr>
              <w:t>Annual Benefits</w:t>
            </w:r>
            <w:r w:rsidRPr="0002501E">
              <w:rPr>
                <w:rFonts w:ascii="Times New Roman" w:hAnsi="Times New Roman"/>
                <w:sz w:val="22"/>
                <w:szCs w:val="22"/>
              </w:rPr>
              <w:t xml:space="preserve"> comments.</w:t>
            </w:r>
          </w:p>
        </w:tc>
      </w:tr>
      <w:tr w:rsidR="00E745A8" w:rsidRPr="0002501E" w14:paraId="335A2EFA" w14:textId="77777777" w:rsidTr="00393F6B">
        <w:trPr>
          <w:cantSplit/>
        </w:trPr>
        <w:tc>
          <w:tcPr>
            <w:tcW w:w="1188" w:type="dxa"/>
          </w:tcPr>
          <w:p w14:paraId="335A2EF7" w14:textId="77777777" w:rsidR="00E745A8" w:rsidRPr="0002501E" w:rsidRDefault="00E745A8">
            <w:pPr>
              <w:rPr>
                <w:rFonts w:ascii="Times New Roman" w:hAnsi="Times New Roman"/>
                <w:sz w:val="22"/>
                <w:szCs w:val="22"/>
              </w:rPr>
            </w:pPr>
            <w:r w:rsidRPr="0002501E">
              <w:rPr>
                <w:rFonts w:ascii="Times New Roman" w:hAnsi="Times New Roman"/>
                <w:sz w:val="22"/>
                <w:szCs w:val="22"/>
              </w:rPr>
              <w:lastRenderedPageBreak/>
              <w:t>355.4</w:t>
            </w:r>
          </w:p>
        </w:tc>
        <w:tc>
          <w:tcPr>
            <w:tcW w:w="3960" w:type="dxa"/>
          </w:tcPr>
          <w:p w14:paraId="335A2EF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EDIT ALL</w:t>
            </w:r>
          </w:p>
        </w:tc>
        <w:tc>
          <w:tcPr>
            <w:tcW w:w="4428" w:type="dxa"/>
          </w:tcPr>
          <w:p w14:paraId="335A2EF9" w14:textId="77777777" w:rsidR="00E745A8" w:rsidRPr="0002501E" w:rsidRDefault="00E745A8">
            <w:pPr>
              <w:rPr>
                <w:rFonts w:ascii="Times New Roman" w:hAnsi="Times New Roman"/>
                <w:sz w:val="22"/>
                <w:szCs w:val="22"/>
              </w:rPr>
            </w:pPr>
            <w:r w:rsidRPr="0002501E">
              <w:rPr>
                <w:rFonts w:ascii="Times New Roman" w:hAnsi="Times New Roman"/>
                <w:sz w:val="22"/>
                <w:szCs w:val="22"/>
              </w:rPr>
              <w:t xml:space="preserve">Allows editing of all </w:t>
            </w:r>
            <w:r w:rsidRPr="0002501E">
              <w:rPr>
                <w:rFonts w:ascii="Times New Roman" w:hAnsi="Times New Roman"/>
                <w:caps/>
                <w:sz w:val="22"/>
                <w:szCs w:val="22"/>
              </w:rPr>
              <w:t>Annual Benefits</w:t>
            </w:r>
            <w:r w:rsidRPr="0002501E">
              <w:rPr>
                <w:rFonts w:ascii="Times New Roman" w:hAnsi="Times New Roman"/>
                <w:sz w:val="22"/>
                <w:szCs w:val="22"/>
              </w:rPr>
              <w:t xml:space="preserve"> fields.</w:t>
            </w:r>
          </w:p>
        </w:tc>
      </w:tr>
      <w:tr w:rsidR="00E745A8" w:rsidRPr="0002501E" w14:paraId="335A2EFE" w14:textId="77777777" w:rsidTr="00393F6B">
        <w:trPr>
          <w:cantSplit/>
        </w:trPr>
        <w:tc>
          <w:tcPr>
            <w:tcW w:w="1188" w:type="dxa"/>
          </w:tcPr>
          <w:p w14:paraId="335A2EF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EF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HOME HEA</w:t>
            </w:r>
          </w:p>
        </w:tc>
        <w:tc>
          <w:tcPr>
            <w:tcW w:w="4428" w:type="dxa"/>
          </w:tcPr>
          <w:p w14:paraId="335A2EFD"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Home Health section of ANNUAL BENEFITS.</w:t>
            </w:r>
          </w:p>
        </w:tc>
      </w:tr>
      <w:tr w:rsidR="00E745A8" w:rsidRPr="0002501E" w14:paraId="335A2F02" w14:textId="77777777" w:rsidTr="00393F6B">
        <w:trPr>
          <w:cantSplit/>
        </w:trPr>
        <w:tc>
          <w:tcPr>
            <w:tcW w:w="1188" w:type="dxa"/>
          </w:tcPr>
          <w:p w14:paraId="335A2EF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0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HOSPC</w:t>
            </w:r>
          </w:p>
        </w:tc>
        <w:tc>
          <w:tcPr>
            <w:tcW w:w="4428" w:type="dxa"/>
          </w:tcPr>
          <w:p w14:paraId="335A2F01"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Hospice section of ANNUAL BENEFITS.</w:t>
            </w:r>
          </w:p>
        </w:tc>
      </w:tr>
      <w:tr w:rsidR="00E745A8" w:rsidRPr="0002501E" w14:paraId="335A2F06" w14:textId="77777777" w:rsidTr="00393F6B">
        <w:trPr>
          <w:cantSplit/>
        </w:trPr>
        <w:tc>
          <w:tcPr>
            <w:tcW w:w="1188" w:type="dxa"/>
          </w:tcPr>
          <w:p w14:paraId="335A2F0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0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INPT</w:t>
            </w:r>
          </w:p>
        </w:tc>
        <w:tc>
          <w:tcPr>
            <w:tcW w:w="4428" w:type="dxa"/>
          </w:tcPr>
          <w:p w14:paraId="335A2F05" w14:textId="77777777" w:rsidR="00E745A8" w:rsidRPr="0002501E" w:rsidRDefault="00E745A8" w:rsidP="00180B40">
            <w:pPr>
              <w:rPr>
                <w:rFonts w:ascii="Times New Roman" w:hAnsi="Times New Roman"/>
                <w:sz w:val="22"/>
                <w:szCs w:val="22"/>
              </w:rPr>
            </w:pPr>
            <w:r w:rsidRPr="0002501E">
              <w:rPr>
                <w:rFonts w:ascii="Times New Roman" w:hAnsi="Times New Roman"/>
                <w:sz w:val="22"/>
                <w:szCs w:val="22"/>
              </w:rPr>
              <w:t>Allows editing of the Inpatient section of ANNUAL BENEFITS.</w:t>
            </w:r>
          </w:p>
        </w:tc>
      </w:tr>
      <w:tr w:rsidR="00E745A8" w:rsidRPr="0002501E" w14:paraId="335A2F0A" w14:textId="77777777" w:rsidTr="00393F6B">
        <w:trPr>
          <w:cantSplit/>
        </w:trPr>
        <w:tc>
          <w:tcPr>
            <w:tcW w:w="1188" w:type="dxa"/>
          </w:tcPr>
          <w:p w14:paraId="335A2F0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0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IV MGMT</w:t>
            </w:r>
          </w:p>
        </w:tc>
        <w:tc>
          <w:tcPr>
            <w:tcW w:w="4428" w:type="dxa"/>
          </w:tcPr>
          <w:p w14:paraId="335A2F09" w14:textId="77777777" w:rsidR="00E745A8" w:rsidRPr="0002501E" w:rsidRDefault="00E745A8">
            <w:pPr>
              <w:rPr>
                <w:rFonts w:ascii="Times New Roman" w:hAnsi="Times New Roman"/>
                <w:sz w:val="22"/>
                <w:szCs w:val="22"/>
              </w:rPr>
            </w:pPr>
            <w:r w:rsidRPr="0002501E">
              <w:rPr>
                <w:rFonts w:ascii="Times New Roman" w:hAnsi="Times New Roman"/>
                <w:sz w:val="22"/>
                <w:szCs w:val="22"/>
              </w:rPr>
              <w:t xml:space="preserve">Allows editing of the IV </w:t>
            </w:r>
            <w:proofErr w:type="spellStart"/>
            <w:r w:rsidRPr="0002501E">
              <w:rPr>
                <w:rFonts w:ascii="Times New Roman" w:hAnsi="Times New Roman"/>
                <w:sz w:val="22"/>
                <w:szCs w:val="22"/>
              </w:rPr>
              <w:t>Mgmt</w:t>
            </w:r>
            <w:proofErr w:type="spellEnd"/>
            <w:r w:rsidRPr="0002501E">
              <w:rPr>
                <w:rFonts w:ascii="Times New Roman" w:hAnsi="Times New Roman"/>
                <w:sz w:val="22"/>
                <w:szCs w:val="22"/>
              </w:rPr>
              <w:t xml:space="preserve"> section of ANNUAL BENEFITS.</w:t>
            </w:r>
          </w:p>
        </w:tc>
      </w:tr>
      <w:tr w:rsidR="00E745A8" w:rsidRPr="0002501E" w14:paraId="335A2F0E" w14:textId="77777777" w:rsidTr="00393F6B">
        <w:trPr>
          <w:cantSplit/>
        </w:trPr>
        <w:tc>
          <w:tcPr>
            <w:tcW w:w="1188" w:type="dxa"/>
          </w:tcPr>
          <w:p w14:paraId="335A2F0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0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MEN H</w:t>
            </w:r>
          </w:p>
        </w:tc>
        <w:tc>
          <w:tcPr>
            <w:tcW w:w="4428" w:type="dxa"/>
          </w:tcPr>
          <w:p w14:paraId="335A2F0D"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Mental Health section of ANNUAL BENEFITS.</w:t>
            </w:r>
          </w:p>
        </w:tc>
      </w:tr>
      <w:tr w:rsidR="00E745A8" w:rsidRPr="0002501E" w14:paraId="335A2F12" w14:textId="77777777" w:rsidTr="00393F6B">
        <w:trPr>
          <w:cantSplit/>
        </w:trPr>
        <w:tc>
          <w:tcPr>
            <w:tcW w:w="1188" w:type="dxa"/>
          </w:tcPr>
          <w:p w14:paraId="335A2F0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1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OPT</w:t>
            </w:r>
          </w:p>
        </w:tc>
        <w:tc>
          <w:tcPr>
            <w:tcW w:w="4428" w:type="dxa"/>
          </w:tcPr>
          <w:p w14:paraId="335A2F11"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Outpatient section of ANNUAL BENEFITS.</w:t>
            </w:r>
          </w:p>
        </w:tc>
      </w:tr>
      <w:tr w:rsidR="00E745A8" w:rsidRPr="0002501E" w14:paraId="335A2F16" w14:textId="77777777" w:rsidTr="00393F6B">
        <w:trPr>
          <w:cantSplit/>
        </w:trPr>
        <w:tc>
          <w:tcPr>
            <w:tcW w:w="1188" w:type="dxa"/>
          </w:tcPr>
          <w:p w14:paraId="335A2F1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1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POL INF</w:t>
            </w:r>
          </w:p>
        </w:tc>
        <w:tc>
          <w:tcPr>
            <w:tcW w:w="4428" w:type="dxa"/>
          </w:tcPr>
          <w:p w14:paraId="335A2F15"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Policy Information section of ANNUAL BENEFITS.</w:t>
            </w:r>
          </w:p>
        </w:tc>
      </w:tr>
      <w:tr w:rsidR="00E745A8" w:rsidRPr="0002501E" w14:paraId="335A2F1A" w14:textId="77777777" w:rsidTr="00393F6B">
        <w:trPr>
          <w:cantSplit/>
        </w:trPr>
        <w:tc>
          <w:tcPr>
            <w:tcW w:w="1188" w:type="dxa"/>
          </w:tcPr>
          <w:p w14:paraId="335A2F1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1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REHAB</w:t>
            </w:r>
          </w:p>
        </w:tc>
        <w:tc>
          <w:tcPr>
            <w:tcW w:w="4428" w:type="dxa"/>
          </w:tcPr>
          <w:p w14:paraId="335A2F19"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Rehab section of ANNUAL BENEFITS.</w:t>
            </w:r>
          </w:p>
        </w:tc>
      </w:tr>
      <w:tr w:rsidR="00E745A8" w:rsidRPr="0002501E" w14:paraId="335A2F1E" w14:textId="77777777" w:rsidTr="00393F6B">
        <w:trPr>
          <w:cantSplit/>
        </w:trPr>
        <w:tc>
          <w:tcPr>
            <w:tcW w:w="1188" w:type="dxa"/>
          </w:tcPr>
          <w:p w14:paraId="335A2F1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355.5</w:t>
            </w:r>
          </w:p>
        </w:tc>
        <w:tc>
          <w:tcPr>
            <w:tcW w:w="3960" w:type="dxa"/>
          </w:tcPr>
          <w:p w14:paraId="335A2F1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BU ADD COM</w:t>
            </w:r>
          </w:p>
        </w:tc>
        <w:tc>
          <w:tcPr>
            <w:tcW w:w="4428" w:type="dxa"/>
          </w:tcPr>
          <w:p w14:paraId="335A2F1D"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Comments in BENEFITS USED.</w:t>
            </w:r>
          </w:p>
        </w:tc>
      </w:tr>
      <w:tr w:rsidR="00E745A8" w:rsidRPr="0002501E" w14:paraId="335A2F22" w14:textId="77777777" w:rsidTr="00393F6B">
        <w:trPr>
          <w:cantSplit/>
        </w:trPr>
        <w:tc>
          <w:tcPr>
            <w:tcW w:w="1188" w:type="dxa"/>
          </w:tcPr>
          <w:p w14:paraId="335A2F1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355.5</w:t>
            </w:r>
          </w:p>
        </w:tc>
        <w:tc>
          <w:tcPr>
            <w:tcW w:w="3960" w:type="dxa"/>
          </w:tcPr>
          <w:p w14:paraId="335A2F2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BU ED AL</w:t>
            </w:r>
          </w:p>
        </w:tc>
        <w:tc>
          <w:tcPr>
            <w:tcW w:w="4428" w:type="dxa"/>
          </w:tcPr>
          <w:p w14:paraId="335A2F21"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all BENEFITS USED fields.</w:t>
            </w:r>
          </w:p>
        </w:tc>
      </w:tr>
      <w:tr w:rsidR="00E745A8" w:rsidRPr="0002501E" w14:paraId="335A2F26" w14:textId="77777777" w:rsidTr="00393F6B">
        <w:trPr>
          <w:cantSplit/>
        </w:trPr>
        <w:tc>
          <w:tcPr>
            <w:tcW w:w="1188" w:type="dxa"/>
          </w:tcPr>
          <w:p w14:paraId="335A2F2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355.5</w:t>
            </w:r>
          </w:p>
        </w:tc>
        <w:tc>
          <w:tcPr>
            <w:tcW w:w="3960" w:type="dxa"/>
          </w:tcPr>
          <w:p w14:paraId="335A2F2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BU INPT</w:t>
            </w:r>
          </w:p>
        </w:tc>
        <w:tc>
          <w:tcPr>
            <w:tcW w:w="4428" w:type="dxa"/>
          </w:tcPr>
          <w:p w14:paraId="335A2F25"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Inpatient section of BENEFITS USED.</w:t>
            </w:r>
          </w:p>
        </w:tc>
      </w:tr>
      <w:tr w:rsidR="00E745A8" w:rsidRPr="0002501E" w14:paraId="335A2F2A" w14:textId="77777777" w:rsidTr="00393F6B">
        <w:trPr>
          <w:cantSplit/>
        </w:trPr>
        <w:tc>
          <w:tcPr>
            <w:tcW w:w="1188" w:type="dxa"/>
          </w:tcPr>
          <w:p w14:paraId="335A2F2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355.5</w:t>
            </w:r>
          </w:p>
        </w:tc>
        <w:tc>
          <w:tcPr>
            <w:tcW w:w="3960" w:type="dxa"/>
          </w:tcPr>
          <w:p w14:paraId="335A2F2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BU OPT</w:t>
            </w:r>
          </w:p>
        </w:tc>
        <w:tc>
          <w:tcPr>
            <w:tcW w:w="4428" w:type="dxa"/>
          </w:tcPr>
          <w:p w14:paraId="335A2F29"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Outpatient section of BENEFITS USED.</w:t>
            </w:r>
          </w:p>
        </w:tc>
      </w:tr>
      <w:tr w:rsidR="00E745A8" w:rsidRPr="0002501E" w14:paraId="335A2F2E" w14:textId="77777777" w:rsidTr="00393F6B">
        <w:trPr>
          <w:cantSplit/>
        </w:trPr>
        <w:tc>
          <w:tcPr>
            <w:tcW w:w="1188" w:type="dxa"/>
          </w:tcPr>
          <w:p w14:paraId="335A2F2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355.5</w:t>
            </w:r>
          </w:p>
        </w:tc>
        <w:tc>
          <w:tcPr>
            <w:tcW w:w="3960" w:type="dxa"/>
          </w:tcPr>
          <w:p w14:paraId="335A2F2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BU POL</w:t>
            </w:r>
          </w:p>
        </w:tc>
        <w:tc>
          <w:tcPr>
            <w:tcW w:w="4428" w:type="dxa"/>
          </w:tcPr>
          <w:p w14:paraId="335A2F2D"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Policy section of BENEFITS USED.</w:t>
            </w:r>
          </w:p>
        </w:tc>
      </w:tr>
      <w:tr w:rsidR="00E745A8" w:rsidRPr="0002501E" w14:paraId="335A2F32" w14:textId="77777777" w:rsidTr="00393F6B">
        <w:trPr>
          <w:cantSplit/>
        </w:trPr>
        <w:tc>
          <w:tcPr>
            <w:tcW w:w="1188" w:type="dxa"/>
          </w:tcPr>
          <w:p w14:paraId="335A2F2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14:paraId="335A2F3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ASSIGN CASE</w:t>
            </w:r>
          </w:p>
        </w:tc>
        <w:tc>
          <w:tcPr>
            <w:tcW w:w="4428" w:type="dxa"/>
          </w:tcPr>
          <w:p w14:paraId="335A2F31"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assigning a case to a reviewer.</w:t>
            </w:r>
          </w:p>
        </w:tc>
      </w:tr>
      <w:tr w:rsidR="00E745A8" w:rsidRPr="0002501E" w14:paraId="335A2F36" w14:textId="77777777" w:rsidTr="00393F6B">
        <w:trPr>
          <w:cantSplit/>
        </w:trPr>
        <w:tc>
          <w:tcPr>
            <w:tcW w:w="1188" w:type="dxa"/>
          </w:tcPr>
          <w:p w14:paraId="335A2F3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14:paraId="335A2F3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BILLLING INFO</w:t>
            </w:r>
          </w:p>
        </w:tc>
        <w:tc>
          <w:tcPr>
            <w:tcW w:w="4428" w:type="dxa"/>
          </w:tcPr>
          <w:p w14:paraId="335A2F35"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billing information in Claims Tracking.</w:t>
            </w:r>
          </w:p>
        </w:tc>
      </w:tr>
      <w:tr w:rsidR="00E745A8" w:rsidRPr="0002501E" w14:paraId="335A2F3A" w14:textId="77777777" w:rsidTr="00393F6B">
        <w:trPr>
          <w:cantSplit/>
        </w:trPr>
        <w:tc>
          <w:tcPr>
            <w:tcW w:w="1188" w:type="dxa"/>
          </w:tcPr>
          <w:p w14:paraId="335A2F3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14:paraId="335A2F3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PRECERT INFO</w:t>
            </w:r>
          </w:p>
        </w:tc>
        <w:tc>
          <w:tcPr>
            <w:tcW w:w="4428" w:type="dxa"/>
          </w:tcPr>
          <w:p w14:paraId="335A2F39"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pre-certification information in Claims Tracking.</w:t>
            </w:r>
          </w:p>
        </w:tc>
      </w:tr>
      <w:tr w:rsidR="00E745A8" w:rsidRPr="0002501E" w14:paraId="335A2F3E" w14:textId="77777777" w:rsidTr="00393F6B">
        <w:trPr>
          <w:cantSplit/>
        </w:trPr>
        <w:tc>
          <w:tcPr>
            <w:tcW w:w="1188" w:type="dxa"/>
          </w:tcPr>
          <w:p w14:paraId="335A2F3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14:paraId="335A2F3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QUICK EDIT</w:t>
            </w:r>
          </w:p>
        </w:tc>
        <w:tc>
          <w:tcPr>
            <w:tcW w:w="4428" w:type="dxa"/>
          </w:tcPr>
          <w:p w14:paraId="335A2F3D"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necessary fields for a visit in Claims Tracking.</w:t>
            </w:r>
          </w:p>
        </w:tc>
      </w:tr>
      <w:tr w:rsidR="00E745A8" w:rsidRPr="0002501E" w14:paraId="335A2F42" w14:textId="77777777" w:rsidTr="00393F6B">
        <w:trPr>
          <w:cantSplit/>
        </w:trPr>
        <w:tc>
          <w:tcPr>
            <w:tcW w:w="1188" w:type="dxa"/>
          </w:tcPr>
          <w:p w14:paraId="335A2F3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14:paraId="335A2F4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STATUS CHANGE</w:t>
            </w:r>
          </w:p>
        </w:tc>
        <w:tc>
          <w:tcPr>
            <w:tcW w:w="4428" w:type="dxa"/>
          </w:tcPr>
          <w:p w14:paraId="335A2F41"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changing status of a visit in Claims Tracking.</w:t>
            </w:r>
          </w:p>
        </w:tc>
      </w:tr>
      <w:tr w:rsidR="00E745A8" w:rsidRPr="0002501E" w14:paraId="335A2F46" w14:textId="77777777" w:rsidTr="00393F6B">
        <w:trPr>
          <w:cantSplit/>
        </w:trPr>
        <w:tc>
          <w:tcPr>
            <w:tcW w:w="1188" w:type="dxa"/>
          </w:tcPr>
          <w:p w14:paraId="335A2F4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14:paraId="335A2F4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UR INFO</w:t>
            </w:r>
          </w:p>
        </w:tc>
        <w:tc>
          <w:tcPr>
            <w:tcW w:w="4428" w:type="dxa"/>
          </w:tcPr>
          <w:p w14:paraId="335A2F45" w14:textId="77777777" w:rsidR="00E745A8" w:rsidRPr="0002501E" w:rsidRDefault="00E745A8" w:rsidP="00D2584F">
            <w:pPr>
              <w:rPr>
                <w:rFonts w:ascii="Times New Roman" w:hAnsi="Times New Roman"/>
                <w:sz w:val="22"/>
                <w:szCs w:val="22"/>
              </w:rPr>
            </w:pPr>
            <w:r w:rsidRPr="0002501E">
              <w:rPr>
                <w:rFonts w:ascii="Times New Roman" w:hAnsi="Times New Roman"/>
                <w:sz w:val="22"/>
                <w:szCs w:val="22"/>
              </w:rPr>
              <w:t>Edit field used to determine which cases require which types of reviews.</w:t>
            </w:r>
          </w:p>
        </w:tc>
      </w:tr>
      <w:tr w:rsidR="00E745A8" w:rsidRPr="0002501E" w14:paraId="335A2F4A" w14:textId="77777777" w:rsidTr="00393F6B">
        <w:trPr>
          <w:cantSplit/>
        </w:trPr>
        <w:tc>
          <w:tcPr>
            <w:tcW w:w="1188" w:type="dxa"/>
          </w:tcPr>
          <w:p w14:paraId="335A2F4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w:t>
            </w:r>
          </w:p>
        </w:tc>
        <w:tc>
          <w:tcPr>
            <w:tcW w:w="3960" w:type="dxa"/>
          </w:tcPr>
          <w:p w14:paraId="335A2F4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ADD COMMENTS</w:t>
            </w:r>
          </w:p>
        </w:tc>
        <w:tc>
          <w:tcPr>
            <w:tcW w:w="4428" w:type="dxa"/>
          </w:tcPr>
          <w:p w14:paraId="335A2F49"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COMMENTS field of HOSPITAL REVIEW file (#356.1).</w:t>
            </w:r>
          </w:p>
        </w:tc>
      </w:tr>
      <w:tr w:rsidR="00E745A8" w:rsidRPr="0002501E" w14:paraId="335A2F4E" w14:textId="77777777" w:rsidTr="00393F6B">
        <w:trPr>
          <w:cantSplit/>
        </w:trPr>
        <w:tc>
          <w:tcPr>
            <w:tcW w:w="1188" w:type="dxa"/>
          </w:tcPr>
          <w:p w14:paraId="335A2F4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w:t>
            </w:r>
          </w:p>
        </w:tc>
        <w:tc>
          <w:tcPr>
            <w:tcW w:w="3960" w:type="dxa"/>
          </w:tcPr>
          <w:p w14:paraId="335A2F4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REMOVE NEXT REVIEW</w:t>
            </w:r>
          </w:p>
        </w:tc>
        <w:tc>
          <w:tcPr>
            <w:tcW w:w="4428" w:type="dxa"/>
          </w:tcPr>
          <w:p w14:paraId="335A2F4D" w14:textId="77777777" w:rsidR="00E745A8" w:rsidRPr="0002501E" w:rsidRDefault="00E745A8">
            <w:pPr>
              <w:rPr>
                <w:rFonts w:ascii="Times New Roman" w:hAnsi="Times New Roman"/>
                <w:sz w:val="22"/>
                <w:szCs w:val="22"/>
              </w:rPr>
            </w:pPr>
            <w:r w:rsidRPr="0002501E">
              <w:rPr>
                <w:rFonts w:ascii="Times New Roman" w:hAnsi="Times New Roman"/>
                <w:sz w:val="22"/>
                <w:szCs w:val="22"/>
              </w:rPr>
              <w:t>Deletes next review date.</w:t>
            </w:r>
          </w:p>
        </w:tc>
      </w:tr>
      <w:tr w:rsidR="00E745A8" w:rsidRPr="0002501E" w14:paraId="335A2F52" w14:textId="77777777" w:rsidTr="00393F6B">
        <w:trPr>
          <w:cantSplit/>
        </w:trPr>
        <w:tc>
          <w:tcPr>
            <w:tcW w:w="1188" w:type="dxa"/>
          </w:tcPr>
          <w:p w14:paraId="335A2F4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w:t>
            </w:r>
          </w:p>
        </w:tc>
        <w:tc>
          <w:tcPr>
            <w:tcW w:w="3960" w:type="dxa"/>
          </w:tcPr>
          <w:p w14:paraId="335A2F5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REVIEW INFO</w:t>
            </w:r>
          </w:p>
        </w:tc>
        <w:tc>
          <w:tcPr>
            <w:tcW w:w="4428" w:type="dxa"/>
          </w:tcPr>
          <w:p w14:paraId="335A2F51"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REVIEW INFORMATION field.</w:t>
            </w:r>
          </w:p>
        </w:tc>
      </w:tr>
      <w:tr w:rsidR="00E745A8" w:rsidRPr="0002501E" w14:paraId="335A2F56" w14:textId="77777777" w:rsidTr="00393F6B">
        <w:trPr>
          <w:cantSplit/>
        </w:trPr>
        <w:tc>
          <w:tcPr>
            <w:tcW w:w="1188" w:type="dxa"/>
          </w:tcPr>
          <w:p w14:paraId="335A2F5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w:t>
            </w:r>
          </w:p>
        </w:tc>
        <w:tc>
          <w:tcPr>
            <w:tcW w:w="3960" w:type="dxa"/>
          </w:tcPr>
          <w:p w14:paraId="335A2F5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SPECIAL UNIT</w:t>
            </w:r>
          </w:p>
        </w:tc>
        <w:tc>
          <w:tcPr>
            <w:tcW w:w="4428" w:type="dxa"/>
          </w:tcPr>
          <w:p w14:paraId="335A2F55" w14:textId="77777777" w:rsidR="00E745A8" w:rsidRPr="0002501E" w:rsidRDefault="00E745A8">
            <w:pPr>
              <w:rPr>
                <w:rFonts w:ascii="Times New Roman" w:hAnsi="Times New Roman"/>
                <w:sz w:val="22"/>
                <w:szCs w:val="22"/>
              </w:rPr>
            </w:pPr>
            <w:r w:rsidRPr="0002501E">
              <w:rPr>
                <w:rFonts w:ascii="Times New Roman" w:hAnsi="Times New Roman"/>
                <w:sz w:val="22"/>
                <w:szCs w:val="22"/>
              </w:rPr>
              <w:t xml:space="preserve">Edits </w:t>
            </w:r>
            <w:r w:rsidRPr="0002501E">
              <w:rPr>
                <w:rFonts w:ascii="Times New Roman" w:hAnsi="Times New Roman"/>
                <w:caps/>
                <w:sz w:val="22"/>
                <w:szCs w:val="22"/>
              </w:rPr>
              <w:t>Special Units si/is</w:t>
            </w:r>
            <w:r w:rsidRPr="0002501E">
              <w:rPr>
                <w:rFonts w:ascii="Times New Roman" w:hAnsi="Times New Roman"/>
                <w:sz w:val="22"/>
                <w:szCs w:val="22"/>
              </w:rPr>
              <w:t xml:space="preserve"> fields.</w:t>
            </w:r>
          </w:p>
        </w:tc>
      </w:tr>
      <w:tr w:rsidR="00E745A8" w:rsidRPr="0002501E" w14:paraId="335A2F5A" w14:textId="77777777" w:rsidTr="00393F6B">
        <w:trPr>
          <w:cantSplit/>
        </w:trPr>
        <w:tc>
          <w:tcPr>
            <w:tcW w:w="1188" w:type="dxa"/>
          </w:tcPr>
          <w:p w14:paraId="335A2F5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w:t>
            </w:r>
          </w:p>
        </w:tc>
        <w:tc>
          <w:tcPr>
            <w:tcW w:w="3960" w:type="dxa"/>
          </w:tcPr>
          <w:p w14:paraId="335A2F5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STATUS CHANGE</w:t>
            </w:r>
          </w:p>
        </w:tc>
        <w:tc>
          <w:tcPr>
            <w:tcW w:w="4428" w:type="dxa"/>
          </w:tcPr>
          <w:p w14:paraId="335A2F59"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STATUS field.</w:t>
            </w:r>
          </w:p>
        </w:tc>
      </w:tr>
      <w:tr w:rsidR="00E745A8" w:rsidRPr="0002501E" w14:paraId="335A2F64" w14:textId="77777777" w:rsidTr="00393F6B">
        <w:trPr>
          <w:cantSplit/>
        </w:trPr>
        <w:tc>
          <w:tcPr>
            <w:tcW w:w="1188" w:type="dxa"/>
          </w:tcPr>
          <w:p w14:paraId="335A2F5B" w14:textId="77777777" w:rsidR="00E745A8" w:rsidRPr="0002501E" w:rsidRDefault="00E745A8">
            <w:pPr>
              <w:rPr>
                <w:rFonts w:ascii="Times New Roman" w:hAnsi="Times New Roman"/>
                <w:sz w:val="22"/>
                <w:szCs w:val="22"/>
              </w:rPr>
            </w:pPr>
            <w:r w:rsidRPr="0002501E">
              <w:rPr>
                <w:rFonts w:ascii="Times New Roman" w:hAnsi="Times New Roman"/>
                <w:sz w:val="22"/>
                <w:szCs w:val="22"/>
              </w:rPr>
              <w:lastRenderedPageBreak/>
              <w:t>356.19</w:t>
            </w:r>
          </w:p>
        </w:tc>
        <w:tc>
          <w:tcPr>
            <w:tcW w:w="3960" w:type="dxa"/>
          </w:tcPr>
          <w:p w14:paraId="335A2F5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AVERAGE BILL AMOUNTS (12M)</w:t>
            </w:r>
          </w:p>
        </w:tc>
        <w:tc>
          <w:tcPr>
            <w:tcW w:w="4428" w:type="dxa"/>
          </w:tcPr>
          <w:p w14:paraId="335A2F5D"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INST. CLAIMS (12M)</w:t>
            </w:r>
          </w:p>
          <w:p w14:paraId="335A2F5E"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AMT INPT INST. CLAIMS (12M)</w:t>
            </w:r>
          </w:p>
          <w:p w14:paraId="335A2F5F"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EPISODES/INST. (12M)</w:t>
            </w:r>
          </w:p>
          <w:p w14:paraId="335A2F60"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PROF. CLAIMS (12M)</w:t>
            </w:r>
          </w:p>
          <w:p w14:paraId="335A2F61"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AMT INPT PROF. CLAIMS (12M)</w:t>
            </w:r>
          </w:p>
          <w:p w14:paraId="335A2F62"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EPISODES/PROF. (12M)</w:t>
            </w:r>
          </w:p>
          <w:p w14:paraId="335A2F63" w14:textId="77777777" w:rsidR="00E745A8" w:rsidRPr="0002501E" w:rsidRDefault="00112740" w:rsidP="00112740">
            <w:pPr>
              <w:rPr>
                <w:rFonts w:ascii="Times New Roman" w:hAnsi="Times New Roman"/>
                <w:sz w:val="22"/>
                <w:szCs w:val="22"/>
              </w:rPr>
            </w:pPr>
            <w:r w:rsidRPr="0002501E">
              <w:rPr>
                <w:rFonts w:ascii="Times New Roman" w:hAnsi="Times New Roman"/>
                <w:sz w:val="22"/>
                <w:szCs w:val="22"/>
              </w:rPr>
              <w:t>DATE UPDATED (12M)</w:t>
            </w:r>
          </w:p>
        </w:tc>
      </w:tr>
      <w:tr w:rsidR="00E745A8" w:rsidRPr="0002501E" w14:paraId="335A2F6E" w14:textId="77777777" w:rsidTr="00393F6B">
        <w:trPr>
          <w:cantSplit/>
        </w:trPr>
        <w:tc>
          <w:tcPr>
            <w:tcW w:w="1188" w:type="dxa"/>
          </w:tcPr>
          <w:p w14:paraId="335A2F65"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356.19</w:t>
            </w:r>
          </w:p>
        </w:tc>
        <w:tc>
          <w:tcPr>
            <w:tcW w:w="3960" w:type="dxa"/>
          </w:tcPr>
          <w:p w14:paraId="335A2F66"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AVERAGE BILL AMOUNTS (MON)</w:t>
            </w:r>
          </w:p>
        </w:tc>
        <w:tc>
          <w:tcPr>
            <w:tcW w:w="4428" w:type="dxa"/>
          </w:tcPr>
          <w:p w14:paraId="335A2F67"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INST. CLAIMS (MON)</w:t>
            </w:r>
          </w:p>
          <w:p w14:paraId="335A2F68"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AMT INPT INST. CLAIMS (MON)</w:t>
            </w:r>
          </w:p>
          <w:p w14:paraId="335A2F69"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EPISODES/INST. (MON)</w:t>
            </w:r>
          </w:p>
          <w:p w14:paraId="335A2F6A"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PROF. CLAIMS (MON)</w:t>
            </w:r>
          </w:p>
          <w:p w14:paraId="335A2F6B"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AMT INPT PROF. CLAIMS (MON)</w:t>
            </w:r>
          </w:p>
          <w:p w14:paraId="335A2F6C"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EPISODES/PROF. (MON)</w:t>
            </w:r>
          </w:p>
          <w:p w14:paraId="335A2F6D" w14:textId="77777777" w:rsidR="00E745A8" w:rsidRPr="0002501E" w:rsidRDefault="00112740" w:rsidP="00112740">
            <w:pPr>
              <w:rPr>
                <w:rFonts w:ascii="Times New Roman" w:hAnsi="Times New Roman"/>
                <w:sz w:val="22"/>
                <w:szCs w:val="22"/>
              </w:rPr>
            </w:pPr>
            <w:r w:rsidRPr="0002501E">
              <w:rPr>
                <w:rFonts w:ascii="Times New Roman" w:hAnsi="Times New Roman"/>
                <w:sz w:val="22"/>
                <w:szCs w:val="22"/>
              </w:rPr>
              <w:t>DATE UPDATED (MON)</w:t>
            </w:r>
          </w:p>
        </w:tc>
      </w:tr>
      <w:tr w:rsidR="00E745A8" w:rsidRPr="0002501E" w14:paraId="335A2F85" w14:textId="77777777" w:rsidTr="00393F6B">
        <w:trPr>
          <w:cantSplit/>
        </w:trPr>
        <w:tc>
          <w:tcPr>
            <w:tcW w:w="1188" w:type="dxa"/>
          </w:tcPr>
          <w:p w14:paraId="335A2F6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356.19</w:t>
            </w:r>
          </w:p>
        </w:tc>
        <w:tc>
          <w:tcPr>
            <w:tcW w:w="3960" w:type="dxa"/>
          </w:tcPr>
          <w:p w14:paraId="335A2F7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UNBILLED AMOUNTS</w:t>
            </w:r>
          </w:p>
        </w:tc>
        <w:tc>
          <w:tcPr>
            <w:tcW w:w="4428" w:type="dxa"/>
          </w:tcPr>
          <w:p w14:paraId="335A2F71"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EPISODES MISSING INST CLAIMS</w:t>
            </w:r>
          </w:p>
          <w:p w14:paraId="335A2F72"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EPISODES MISSING PROF CLAIMS</w:t>
            </w:r>
          </w:p>
          <w:p w14:paraId="335A2F73"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ENCOUNTERS MISSING CLAIMS</w:t>
            </w:r>
          </w:p>
          <w:p w14:paraId="335A2F74"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CPT CODES MISSING INST CLAIMS</w:t>
            </w:r>
          </w:p>
          <w:p w14:paraId="335A2F75"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CPT CODES MISSING PROF CLAIMS</w:t>
            </w:r>
          </w:p>
          <w:p w14:paraId="335A2F76"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NUMBER OF UNBILLED RX'S</w:t>
            </w:r>
          </w:p>
          <w:p w14:paraId="335A2F77"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UNBILLED INPATIENT AMOUNT</w:t>
            </w:r>
          </w:p>
          <w:p w14:paraId="335A2F78"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UNBILLED OUTPATIENT AMOUNT</w:t>
            </w:r>
          </w:p>
          <w:p w14:paraId="335A2F79"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UNBILLED RX AMOUNT</w:t>
            </w:r>
          </w:p>
          <w:p w14:paraId="335A2F7A"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TOTAL UNBILLED AMOUNT</w:t>
            </w:r>
          </w:p>
          <w:p w14:paraId="335A2F7B"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NO. MRA INPT INST CLAIMS</w:t>
            </w:r>
          </w:p>
          <w:p w14:paraId="335A2F7C"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NO. MRA INPT PROF CLAIMS</w:t>
            </w:r>
          </w:p>
          <w:p w14:paraId="335A2F7D"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MRA CPT CODES ON INST CLAIMS</w:t>
            </w:r>
          </w:p>
          <w:p w14:paraId="335A2F7E"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MRA CPT CODES ON PROF CLAIMS</w:t>
            </w:r>
          </w:p>
          <w:p w14:paraId="335A2F7F"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NUMBER OF MRA UNBILLED RX'S</w:t>
            </w:r>
          </w:p>
          <w:p w14:paraId="335A2F80"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MRA UNBILLED INPATIENT AMOUNT</w:t>
            </w:r>
          </w:p>
          <w:p w14:paraId="335A2F81"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MRA UNBILLED OUTPATIENT AMOUNT</w:t>
            </w:r>
          </w:p>
          <w:p w14:paraId="335A2F82"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MRA UNBILLED PRESCRIPTION AMT</w:t>
            </w:r>
          </w:p>
          <w:p w14:paraId="335A2F83"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TOTAL MRA UNBILLED AMOUNT</w:t>
            </w:r>
          </w:p>
          <w:p w14:paraId="335A2F84" w14:textId="77777777" w:rsidR="00E745A8" w:rsidRPr="0002501E" w:rsidRDefault="00C60B9A" w:rsidP="00C60B9A">
            <w:pPr>
              <w:rPr>
                <w:rFonts w:ascii="Times New Roman" w:hAnsi="Times New Roman"/>
                <w:sz w:val="22"/>
                <w:szCs w:val="22"/>
              </w:rPr>
            </w:pPr>
            <w:r w:rsidRPr="0002501E">
              <w:rPr>
                <w:rFonts w:ascii="Times New Roman" w:hAnsi="Times New Roman"/>
                <w:sz w:val="22"/>
                <w:szCs w:val="22"/>
              </w:rPr>
              <w:t>2.11</w:t>
            </w:r>
          </w:p>
        </w:tc>
      </w:tr>
      <w:tr w:rsidR="00E745A8" w:rsidRPr="0002501E" w14:paraId="335A2F89" w14:textId="77777777" w:rsidTr="00393F6B">
        <w:trPr>
          <w:cantSplit/>
        </w:trPr>
        <w:tc>
          <w:tcPr>
            <w:tcW w:w="1188" w:type="dxa"/>
          </w:tcPr>
          <w:p w14:paraId="335A2F8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8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ACTION INFO</w:t>
            </w:r>
          </w:p>
        </w:tc>
        <w:tc>
          <w:tcPr>
            <w:tcW w:w="4428" w:type="dxa"/>
          </w:tcPr>
          <w:p w14:paraId="335A2F88"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specific field relative to an Action.</w:t>
            </w:r>
          </w:p>
        </w:tc>
      </w:tr>
      <w:tr w:rsidR="00E745A8" w:rsidRPr="0002501E" w14:paraId="335A2F8D" w14:textId="77777777" w:rsidTr="00393F6B">
        <w:trPr>
          <w:cantSplit/>
        </w:trPr>
        <w:tc>
          <w:tcPr>
            <w:tcW w:w="1188" w:type="dxa"/>
          </w:tcPr>
          <w:p w14:paraId="335A2F8A"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8B"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ADD APPEAL</w:t>
            </w:r>
          </w:p>
        </w:tc>
        <w:tc>
          <w:tcPr>
            <w:tcW w:w="4428" w:type="dxa"/>
          </w:tcPr>
          <w:p w14:paraId="335A2F8C"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Appeal information.</w:t>
            </w:r>
          </w:p>
        </w:tc>
      </w:tr>
      <w:tr w:rsidR="00E745A8" w:rsidRPr="0002501E" w14:paraId="335A2F91" w14:textId="77777777" w:rsidTr="00393F6B">
        <w:trPr>
          <w:cantSplit/>
        </w:trPr>
        <w:tc>
          <w:tcPr>
            <w:tcW w:w="1188" w:type="dxa"/>
          </w:tcPr>
          <w:p w14:paraId="335A2F8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8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APPEAL INFO</w:t>
            </w:r>
          </w:p>
        </w:tc>
        <w:tc>
          <w:tcPr>
            <w:tcW w:w="4428" w:type="dxa"/>
          </w:tcPr>
          <w:p w14:paraId="335A2F90"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Appeal Address in File #36.</w:t>
            </w:r>
          </w:p>
        </w:tc>
      </w:tr>
      <w:tr w:rsidR="00E745A8" w:rsidRPr="0002501E" w14:paraId="335A2F95" w14:textId="77777777" w:rsidTr="00393F6B">
        <w:trPr>
          <w:cantSplit/>
        </w:trPr>
        <w:tc>
          <w:tcPr>
            <w:tcW w:w="1188" w:type="dxa"/>
          </w:tcPr>
          <w:p w14:paraId="335A2F9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9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COMMENT INFO</w:t>
            </w:r>
          </w:p>
        </w:tc>
        <w:tc>
          <w:tcPr>
            <w:tcW w:w="4428" w:type="dxa"/>
          </w:tcPr>
          <w:p w14:paraId="335A2F94"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COMMENTS fields.</w:t>
            </w:r>
          </w:p>
        </w:tc>
      </w:tr>
      <w:tr w:rsidR="00E745A8" w:rsidRPr="0002501E" w14:paraId="335A2F99" w14:textId="77777777" w:rsidTr="00393F6B">
        <w:trPr>
          <w:cantSplit/>
        </w:trPr>
        <w:tc>
          <w:tcPr>
            <w:tcW w:w="1188" w:type="dxa"/>
          </w:tcPr>
          <w:p w14:paraId="335A2F9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9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CONTACT INFO</w:t>
            </w:r>
          </w:p>
        </w:tc>
        <w:tc>
          <w:tcPr>
            <w:tcW w:w="4428" w:type="dxa"/>
          </w:tcPr>
          <w:p w14:paraId="335A2F98"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Contact information.</w:t>
            </w:r>
          </w:p>
        </w:tc>
      </w:tr>
      <w:tr w:rsidR="00E745A8" w:rsidRPr="0002501E" w14:paraId="335A2F9D" w14:textId="77777777" w:rsidTr="00393F6B">
        <w:trPr>
          <w:cantSplit/>
        </w:trPr>
        <w:tc>
          <w:tcPr>
            <w:tcW w:w="1188" w:type="dxa"/>
          </w:tcPr>
          <w:p w14:paraId="335A2F9A"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9B"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FINAL OUTCOME</w:t>
            </w:r>
          </w:p>
        </w:tc>
        <w:tc>
          <w:tcPr>
            <w:tcW w:w="4428" w:type="dxa"/>
          </w:tcPr>
          <w:p w14:paraId="335A2F9C"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specifying final outcome of an appeal.</w:t>
            </w:r>
          </w:p>
        </w:tc>
      </w:tr>
      <w:tr w:rsidR="00E745A8" w:rsidRPr="0002501E" w14:paraId="335A2FA1" w14:textId="77777777" w:rsidTr="00393F6B">
        <w:trPr>
          <w:cantSplit/>
        </w:trPr>
        <w:tc>
          <w:tcPr>
            <w:tcW w:w="1188" w:type="dxa"/>
          </w:tcPr>
          <w:p w14:paraId="335A2F9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9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INS VERIFICATION</w:t>
            </w:r>
          </w:p>
        </w:tc>
        <w:tc>
          <w:tcPr>
            <w:tcW w:w="4428" w:type="dxa"/>
          </w:tcPr>
          <w:p w14:paraId="335A2FA0"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insurance verifiers to edit specific contact information from Insurance Mgmt.</w:t>
            </w:r>
          </w:p>
        </w:tc>
      </w:tr>
      <w:tr w:rsidR="00E745A8" w:rsidRPr="0002501E" w14:paraId="335A2FA5" w14:textId="77777777" w:rsidTr="00393F6B">
        <w:trPr>
          <w:cantSplit/>
        </w:trPr>
        <w:tc>
          <w:tcPr>
            <w:tcW w:w="1188" w:type="dxa"/>
          </w:tcPr>
          <w:p w14:paraId="335A2FA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A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INSURANCE INFO</w:t>
            </w:r>
          </w:p>
        </w:tc>
        <w:tc>
          <w:tcPr>
            <w:tcW w:w="4428" w:type="dxa"/>
          </w:tcPr>
          <w:p w14:paraId="335A2FA4"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the Appeals Address in the INSURANCE COMPANY file (#36).</w:t>
            </w:r>
          </w:p>
        </w:tc>
      </w:tr>
      <w:tr w:rsidR="00E745A8" w:rsidRPr="0002501E" w14:paraId="335A2FA9" w14:textId="77777777" w:rsidTr="00393F6B">
        <w:trPr>
          <w:cantSplit/>
        </w:trPr>
        <w:tc>
          <w:tcPr>
            <w:tcW w:w="1188" w:type="dxa"/>
          </w:tcPr>
          <w:p w14:paraId="335A2FA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A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QUICK EDIT</w:t>
            </w:r>
          </w:p>
        </w:tc>
        <w:tc>
          <w:tcPr>
            <w:tcW w:w="4428" w:type="dxa"/>
          </w:tcPr>
          <w:p w14:paraId="335A2FA8"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add/edit a new review.</w:t>
            </w:r>
          </w:p>
        </w:tc>
      </w:tr>
      <w:tr w:rsidR="00E745A8" w:rsidRPr="0002501E" w14:paraId="335A2FAD" w14:textId="77777777" w:rsidTr="00393F6B">
        <w:trPr>
          <w:cantSplit/>
        </w:trPr>
        <w:tc>
          <w:tcPr>
            <w:tcW w:w="1188" w:type="dxa"/>
          </w:tcPr>
          <w:p w14:paraId="335A2FAA" w14:textId="77777777" w:rsidR="00E745A8" w:rsidRPr="0002501E" w:rsidRDefault="00E745A8">
            <w:pPr>
              <w:rPr>
                <w:rFonts w:ascii="Times New Roman" w:hAnsi="Times New Roman"/>
                <w:sz w:val="22"/>
                <w:szCs w:val="22"/>
              </w:rPr>
            </w:pPr>
            <w:r w:rsidRPr="0002501E">
              <w:rPr>
                <w:rFonts w:ascii="Times New Roman" w:hAnsi="Times New Roman"/>
                <w:sz w:val="22"/>
                <w:szCs w:val="22"/>
              </w:rPr>
              <w:lastRenderedPageBreak/>
              <w:t>356.2</w:t>
            </w:r>
          </w:p>
        </w:tc>
        <w:tc>
          <w:tcPr>
            <w:tcW w:w="3960" w:type="dxa"/>
          </w:tcPr>
          <w:p w14:paraId="335A2FAB"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REMOVE NEXT REVIEW</w:t>
            </w:r>
          </w:p>
        </w:tc>
        <w:tc>
          <w:tcPr>
            <w:tcW w:w="4428" w:type="dxa"/>
          </w:tcPr>
          <w:p w14:paraId="335A2FAC" w14:textId="77777777" w:rsidR="00E745A8" w:rsidRPr="0002501E" w:rsidRDefault="00E745A8">
            <w:pPr>
              <w:rPr>
                <w:rFonts w:ascii="Times New Roman" w:hAnsi="Times New Roman"/>
                <w:sz w:val="22"/>
                <w:szCs w:val="22"/>
              </w:rPr>
            </w:pPr>
            <w:r w:rsidRPr="0002501E">
              <w:rPr>
                <w:rFonts w:ascii="Times New Roman" w:hAnsi="Times New Roman"/>
                <w:sz w:val="22"/>
                <w:szCs w:val="22"/>
              </w:rPr>
              <w:t>Deletes next review data.</w:t>
            </w:r>
          </w:p>
        </w:tc>
      </w:tr>
      <w:tr w:rsidR="00E745A8" w:rsidRPr="0002501E" w14:paraId="335A2FB1" w14:textId="77777777" w:rsidTr="00393F6B">
        <w:trPr>
          <w:cantSplit/>
        </w:trPr>
        <w:tc>
          <w:tcPr>
            <w:tcW w:w="1188" w:type="dxa"/>
          </w:tcPr>
          <w:p w14:paraId="335A2FA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A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STATUS CHANGE</w:t>
            </w:r>
          </w:p>
        </w:tc>
        <w:tc>
          <w:tcPr>
            <w:tcW w:w="4428" w:type="dxa"/>
          </w:tcPr>
          <w:p w14:paraId="335A2FB0"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INSURANCE REVIEW STATUS field.</w:t>
            </w:r>
          </w:p>
        </w:tc>
      </w:tr>
      <w:tr w:rsidR="005B1C4A" w:rsidRPr="0002501E" w14:paraId="335A2FB5" w14:textId="77777777" w:rsidTr="00C91C80">
        <w:trPr>
          <w:cantSplit/>
        </w:trPr>
        <w:tc>
          <w:tcPr>
            <w:tcW w:w="1188" w:type="dxa"/>
          </w:tcPr>
          <w:p w14:paraId="335A2FB2" w14:textId="77777777" w:rsidR="005B1C4A" w:rsidRPr="0002501E" w:rsidRDefault="005B1C4A" w:rsidP="00C91C80">
            <w:pPr>
              <w:rPr>
                <w:rFonts w:ascii="Times New Roman" w:hAnsi="Times New Roman"/>
                <w:sz w:val="22"/>
                <w:szCs w:val="22"/>
              </w:rPr>
            </w:pPr>
            <w:r>
              <w:rPr>
                <w:rFonts w:ascii="Times New Roman" w:hAnsi="Times New Roman"/>
                <w:sz w:val="22"/>
                <w:szCs w:val="22"/>
              </w:rPr>
              <w:t>356.22</w:t>
            </w:r>
          </w:p>
        </w:tc>
        <w:tc>
          <w:tcPr>
            <w:tcW w:w="3960" w:type="dxa"/>
          </w:tcPr>
          <w:p w14:paraId="335A2FB3" w14:textId="77777777" w:rsidR="005B1C4A" w:rsidRPr="0002501E" w:rsidRDefault="005B1C4A" w:rsidP="00C91C80">
            <w:pPr>
              <w:rPr>
                <w:rFonts w:ascii="Times New Roman" w:hAnsi="Times New Roman"/>
                <w:sz w:val="22"/>
                <w:szCs w:val="22"/>
              </w:rPr>
            </w:pPr>
            <w:r>
              <w:rPr>
                <w:rFonts w:ascii="Times New Roman" w:hAnsi="Times New Roman"/>
                <w:sz w:val="22"/>
                <w:szCs w:val="22"/>
              </w:rPr>
              <w:t>IB ADD/EDIT 278</w:t>
            </w:r>
          </w:p>
        </w:tc>
        <w:tc>
          <w:tcPr>
            <w:tcW w:w="4428" w:type="dxa"/>
          </w:tcPr>
          <w:p w14:paraId="335A2FB4" w14:textId="77777777" w:rsidR="005B1C4A" w:rsidRPr="0002501E" w:rsidRDefault="005B1C4A" w:rsidP="00C91C80">
            <w:pPr>
              <w:rPr>
                <w:rFonts w:ascii="Times New Roman" w:hAnsi="Times New Roman"/>
                <w:sz w:val="22"/>
                <w:szCs w:val="22"/>
              </w:rPr>
            </w:pPr>
            <w:r>
              <w:rPr>
                <w:rFonts w:ascii="Times New Roman" w:hAnsi="Times New Roman"/>
                <w:sz w:val="22"/>
                <w:szCs w:val="22"/>
              </w:rPr>
              <w:t>Used to create/Edit a 278 request for a selected HCSR Worklist event.</w:t>
            </w:r>
          </w:p>
        </w:tc>
      </w:tr>
      <w:tr w:rsidR="005B1C4A" w:rsidRPr="0002501E" w14:paraId="335A2FB9" w14:textId="77777777" w:rsidTr="00C91C80">
        <w:trPr>
          <w:cantSplit/>
        </w:trPr>
        <w:tc>
          <w:tcPr>
            <w:tcW w:w="1188" w:type="dxa"/>
          </w:tcPr>
          <w:p w14:paraId="335A2FB6" w14:textId="77777777" w:rsidR="005B1C4A" w:rsidRPr="0002501E" w:rsidRDefault="005B1C4A" w:rsidP="00C91C80">
            <w:pPr>
              <w:rPr>
                <w:rFonts w:ascii="Times New Roman" w:hAnsi="Times New Roman"/>
                <w:sz w:val="22"/>
                <w:szCs w:val="22"/>
              </w:rPr>
            </w:pPr>
            <w:r>
              <w:rPr>
                <w:rFonts w:ascii="Times New Roman" w:hAnsi="Times New Roman"/>
                <w:sz w:val="22"/>
                <w:szCs w:val="22"/>
              </w:rPr>
              <w:t>356.22</w:t>
            </w:r>
          </w:p>
        </w:tc>
        <w:tc>
          <w:tcPr>
            <w:tcW w:w="3960" w:type="dxa"/>
          </w:tcPr>
          <w:p w14:paraId="335A2FB7" w14:textId="77777777" w:rsidR="005B1C4A" w:rsidRPr="0002501E" w:rsidRDefault="005B1C4A" w:rsidP="00C91C80">
            <w:pPr>
              <w:rPr>
                <w:rFonts w:ascii="Times New Roman" w:hAnsi="Times New Roman"/>
                <w:sz w:val="22"/>
                <w:szCs w:val="22"/>
              </w:rPr>
            </w:pPr>
            <w:r>
              <w:rPr>
                <w:rFonts w:ascii="Times New Roman" w:hAnsi="Times New Roman"/>
                <w:sz w:val="22"/>
                <w:szCs w:val="22"/>
              </w:rPr>
              <w:t xml:space="preserve">IB CREATE 278 </w:t>
            </w:r>
            <w:proofErr w:type="gramStart"/>
            <w:r>
              <w:rPr>
                <w:rFonts w:ascii="Times New Roman" w:hAnsi="Times New Roman"/>
                <w:sz w:val="22"/>
                <w:szCs w:val="22"/>
              </w:rPr>
              <w:t>REQUEST</w:t>
            </w:r>
            <w:proofErr w:type="gramEnd"/>
          </w:p>
        </w:tc>
        <w:tc>
          <w:tcPr>
            <w:tcW w:w="4428" w:type="dxa"/>
          </w:tcPr>
          <w:p w14:paraId="335A2FB8" w14:textId="77777777" w:rsidR="005B1C4A" w:rsidRPr="0002501E" w:rsidRDefault="005B1C4A" w:rsidP="00C91C80">
            <w:pPr>
              <w:rPr>
                <w:rFonts w:ascii="Times New Roman" w:hAnsi="Times New Roman"/>
                <w:sz w:val="22"/>
                <w:szCs w:val="22"/>
              </w:rPr>
            </w:pPr>
            <w:r>
              <w:rPr>
                <w:rFonts w:ascii="Times New Roman" w:hAnsi="Times New Roman"/>
                <w:sz w:val="22"/>
                <w:szCs w:val="22"/>
              </w:rPr>
              <w:t>Used to create/Edit a 278 request for a selected HCSR Worklist event.</w:t>
            </w:r>
          </w:p>
        </w:tc>
      </w:tr>
      <w:tr w:rsidR="005B1C4A" w:rsidRPr="0002501E" w14:paraId="335A2FBD" w14:textId="77777777" w:rsidTr="00C91C80">
        <w:trPr>
          <w:cantSplit/>
        </w:trPr>
        <w:tc>
          <w:tcPr>
            <w:tcW w:w="1188" w:type="dxa"/>
          </w:tcPr>
          <w:p w14:paraId="335A2FBA" w14:textId="77777777" w:rsidR="005B1C4A" w:rsidRPr="0002501E" w:rsidRDefault="005B1C4A" w:rsidP="00C91C80">
            <w:pPr>
              <w:rPr>
                <w:rFonts w:ascii="Times New Roman" w:hAnsi="Times New Roman"/>
                <w:sz w:val="22"/>
                <w:szCs w:val="22"/>
              </w:rPr>
            </w:pPr>
            <w:r>
              <w:rPr>
                <w:rFonts w:ascii="Times New Roman" w:hAnsi="Times New Roman"/>
                <w:sz w:val="22"/>
                <w:szCs w:val="22"/>
              </w:rPr>
              <w:t>356.22</w:t>
            </w:r>
          </w:p>
        </w:tc>
        <w:tc>
          <w:tcPr>
            <w:tcW w:w="3960" w:type="dxa"/>
          </w:tcPr>
          <w:p w14:paraId="335A2FBB" w14:textId="77777777" w:rsidR="005B1C4A" w:rsidRPr="0002501E" w:rsidRDefault="005B1C4A" w:rsidP="00C91C80">
            <w:pPr>
              <w:rPr>
                <w:rFonts w:ascii="Times New Roman" w:hAnsi="Times New Roman"/>
                <w:sz w:val="22"/>
                <w:szCs w:val="22"/>
              </w:rPr>
            </w:pPr>
            <w:r>
              <w:rPr>
                <w:rFonts w:ascii="Times New Roman" w:hAnsi="Times New Roman"/>
                <w:sz w:val="22"/>
                <w:szCs w:val="22"/>
              </w:rPr>
              <w:t>IB CREATE 278 REQUEST SHORT</w:t>
            </w:r>
          </w:p>
        </w:tc>
        <w:tc>
          <w:tcPr>
            <w:tcW w:w="4428" w:type="dxa"/>
          </w:tcPr>
          <w:p w14:paraId="335A2FBC" w14:textId="77777777" w:rsidR="005B1C4A" w:rsidRPr="0002501E" w:rsidRDefault="005B1C4A" w:rsidP="00C91C80">
            <w:pPr>
              <w:rPr>
                <w:rFonts w:ascii="Times New Roman" w:hAnsi="Times New Roman"/>
                <w:sz w:val="22"/>
                <w:szCs w:val="22"/>
              </w:rPr>
            </w:pPr>
            <w:r>
              <w:rPr>
                <w:rFonts w:ascii="Times New Roman" w:hAnsi="Times New Roman"/>
                <w:sz w:val="22"/>
                <w:szCs w:val="22"/>
              </w:rPr>
              <w:t>Used to create/Edit a 278 request for a selected HCSR Worklist event.</w:t>
            </w:r>
          </w:p>
        </w:tc>
      </w:tr>
      <w:tr w:rsidR="00E745A8" w:rsidRPr="0002501E" w14:paraId="335A2FC1" w14:textId="77777777" w:rsidTr="00393F6B">
        <w:trPr>
          <w:cantSplit/>
        </w:trPr>
        <w:tc>
          <w:tcPr>
            <w:tcW w:w="1188" w:type="dxa"/>
          </w:tcPr>
          <w:p w14:paraId="335A2FB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w:t>
            </w:r>
          </w:p>
        </w:tc>
        <w:tc>
          <w:tcPr>
            <w:tcW w:w="3960" w:type="dxa"/>
          </w:tcPr>
          <w:p w14:paraId="335A2FB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NEW FORM</w:t>
            </w:r>
          </w:p>
        </w:tc>
        <w:tc>
          <w:tcPr>
            <w:tcW w:w="4428" w:type="dxa"/>
          </w:tcPr>
          <w:p w14:paraId="335A2FC0"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new form.</w:t>
            </w:r>
          </w:p>
        </w:tc>
      </w:tr>
      <w:tr w:rsidR="00E745A8" w:rsidRPr="0002501E" w14:paraId="335A2FC5" w14:textId="77777777" w:rsidTr="00393F6B">
        <w:trPr>
          <w:cantSplit/>
        </w:trPr>
        <w:tc>
          <w:tcPr>
            <w:tcW w:w="1188" w:type="dxa"/>
          </w:tcPr>
          <w:p w14:paraId="335A2FC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w:t>
            </w:r>
          </w:p>
        </w:tc>
        <w:tc>
          <w:tcPr>
            <w:tcW w:w="3960" w:type="dxa"/>
          </w:tcPr>
          <w:p w14:paraId="335A2FC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OLD OR COPIED FORM</w:t>
            </w:r>
          </w:p>
        </w:tc>
        <w:tc>
          <w:tcPr>
            <w:tcW w:w="4428" w:type="dxa"/>
          </w:tcPr>
          <w:p w14:paraId="335A2FC4"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an existing form.</w:t>
            </w:r>
          </w:p>
        </w:tc>
      </w:tr>
      <w:tr w:rsidR="00E745A8" w:rsidRPr="0002501E" w14:paraId="335A2FC9" w14:textId="77777777" w:rsidTr="00393F6B">
        <w:trPr>
          <w:cantSplit/>
        </w:trPr>
        <w:tc>
          <w:tcPr>
            <w:tcW w:w="1188" w:type="dxa"/>
          </w:tcPr>
          <w:p w14:paraId="335A2FC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357.1</w:t>
            </w:r>
          </w:p>
        </w:tc>
        <w:tc>
          <w:tcPr>
            <w:tcW w:w="3960" w:type="dxa"/>
          </w:tcPr>
          <w:p w14:paraId="335A2FC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HEADER &amp; OUTLINE</w:t>
            </w:r>
          </w:p>
        </w:tc>
        <w:tc>
          <w:tcPr>
            <w:tcW w:w="4428" w:type="dxa"/>
          </w:tcPr>
          <w:p w14:paraId="335A2FC8"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block's header and outline.</w:t>
            </w:r>
          </w:p>
        </w:tc>
      </w:tr>
      <w:tr w:rsidR="00E745A8" w:rsidRPr="0002501E" w14:paraId="335A2FCD" w14:textId="77777777" w:rsidTr="00393F6B">
        <w:trPr>
          <w:cantSplit/>
        </w:trPr>
        <w:tc>
          <w:tcPr>
            <w:tcW w:w="1188" w:type="dxa"/>
          </w:tcPr>
          <w:p w14:paraId="335A2FCA"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357.1</w:t>
            </w:r>
          </w:p>
        </w:tc>
        <w:tc>
          <w:tcPr>
            <w:tcW w:w="3960" w:type="dxa"/>
          </w:tcPr>
          <w:p w14:paraId="335A2FCB"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HEADER BLOCK</w:t>
            </w:r>
          </w:p>
        </w:tc>
        <w:tc>
          <w:tcPr>
            <w:tcW w:w="4428" w:type="dxa"/>
          </w:tcPr>
          <w:p w14:paraId="335A2FCC"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the header block of a form.</w:t>
            </w:r>
          </w:p>
        </w:tc>
      </w:tr>
      <w:tr w:rsidR="00E745A8" w:rsidRPr="0002501E" w14:paraId="335A2FD1" w14:textId="77777777" w:rsidTr="00393F6B">
        <w:trPr>
          <w:cantSplit/>
        </w:trPr>
        <w:tc>
          <w:tcPr>
            <w:tcW w:w="1188" w:type="dxa"/>
          </w:tcPr>
          <w:p w14:paraId="335A2FC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357.1</w:t>
            </w:r>
          </w:p>
        </w:tc>
        <w:tc>
          <w:tcPr>
            <w:tcW w:w="3960" w:type="dxa"/>
          </w:tcPr>
          <w:p w14:paraId="335A2FC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NEW EMPTY BLOCK</w:t>
            </w:r>
          </w:p>
        </w:tc>
        <w:tc>
          <w:tcPr>
            <w:tcW w:w="4428" w:type="dxa"/>
          </w:tcPr>
          <w:p w14:paraId="335A2FD0" w14:textId="77777777" w:rsidR="00E745A8" w:rsidRPr="0002501E" w:rsidRDefault="00E745A8" w:rsidP="008C0805">
            <w:pPr>
              <w:rPr>
                <w:rFonts w:ascii="Times New Roman" w:hAnsi="Times New Roman"/>
                <w:sz w:val="22"/>
                <w:szCs w:val="22"/>
              </w:rPr>
            </w:pPr>
            <w:r w:rsidRPr="0002501E">
              <w:rPr>
                <w:rFonts w:ascii="Times New Roman" w:hAnsi="Times New Roman"/>
                <w:sz w:val="22"/>
                <w:szCs w:val="22"/>
              </w:rPr>
              <w:t>Used to edit the header, position, outline, and other characteristics of a new block.</w:t>
            </w:r>
          </w:p>
        </w:tc>
      </w:tr>
      <w:tr w:rsidR="00E745A8" w:rsidRPr="0002501E" w14:paraId="335A2FD5" w14:textId="77777777" w:rsidTr="00393F6B">
        <w:trPr>
          <w:cantSplit/>
        </w:trPr>
        <w:tc>
          <w:tcPr>
            <w:tcW w:w="1188" w:type="dxa"/>
          </w:tcPr>
          <w:p w14:paraId="335A2FD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357.1</w:t>
            </w:r>
          </w:p>
        </w:tc>
        <w:tc>
          <w:tcPr>
            <w:tcW w:w="3960" w:type="dxa"/>
          </w:tcPr>
          <w:p w14:paraId="335A2FD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POSITION COPIED BLOCK</w:t>
            </w:r>
          </w:p>
        </w:tc>
        <w:tc>
          <w:tcPr>
            <w:tcW w:w="4428" w:type="dxa"/>
          </w:tcPr>
          <w:p w14:paraId="335A2FD4"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position a copied block onto a form.</w:t>
            </w:r>
          </w:p>
        </w:tc>
      </w:tr>
      <w:tr w:rsidR="00E745A8" w:rsidRPr="0002501E" w14:paraId="335A2FD9" w14:textId="77777777" w:rsidTr="00393F6B">
        <w:trPr>
          <w:cantSplit/>
        </w:trPr>
        <w:tc>
          <w:tcPr>
            <w:tcW w:w="1188" w:type="dxa"/>
          </w:tcPr>
          <w:p w14:paraId="335A2FD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357.2</w:t>
            </w:r>
          </w:p>
        </w:tc>
        <w:tc>
          <w:tcPr>
            <w:tcW w:w="3960" w:type="dxa"/>
          </w:tcPr>
          <w:p w14:paraId="335A2FD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SELECTION LIST</w:t>
            </w:r>
          </w:p>
        </w:tc>
        <w:tc>
          <w:tcPr>
            <w:tcW w:w="4428" w:type="dxa"/>
          </w:tcPr>
          <w:p w14:paraId="335A2FD8"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selection list, except for the position and size of the columns.</w:t>
            </w:r>
          </w:p>
        </w:tc>
      </w:tr>
      <w:tr w:rsidR="00E745A8" w:rsidRPr="0002501E" w14:paraId="335A2FDD" w14:textId="77777777" w:rsidTr="00393F6B">
        <w:trPr>
          <w:cantSplit/>
        </w:trPr>
        <w:tc>
          <w:tcPr>
            <w:tcW w:w="1188" w:type="dxa"/>
          </w:tcPr>
          <w:p w14:paraId="335A2FDA"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357.2</w:t>
            </w:r>
          </w:p>
        </w:tc>
        <w:tc>
          <w:tcPr>
            <w:tcW w:w="3960" w:type="dxa"/>
          </w:tcPr>
          <w:p w14:paraId="335A2FDB"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POSITION/SIZE COLUMNS</w:t>
            </w:r>
          </w:p>
        </w:tc>
        <w:tc>
          <w:tcPr>
            <w:tcW w:w="4428" w:type="dxa"/>
          </w:tcPr>
          <w:p w14:paraId="335A2FDC"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the size and position of a selection list's columns.</w:t>
            </w:r>
          </w:p>
        </w:tc>
      </w:tr>
      <w:tr w:rsidR="00E745A8" w:rsidRPr="0002501E" w14:paraId="335A2FE2" w14:textId="77777777" w:rsidTr="00393F6B">
        <w:trPr>
          <w:cantSplit/>
        </w:trPr>
        <w:tc>
          <w:tcPr>
            <w:tcW w:w="1188" w:type="dxa"/>
          </w:tcPr>
          <w:p w14:paraId="335A2FD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357.3</w:t>
            </w:r>
          </w:p>
        </w:tc>
        <w:tc>
          <w:tcPr>
            <w:tcW w:w="3960" w:type="dxa"/>
          </w:tcPr>
          <w:p w14:paraId="335A2FD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CPT MODIFIER</w:t>
            </w:r>
          </w:p>
        </w:tc>
        <w:tc>
          <w:tcPr>
            <w:tcW w:w="4428" w:type="dxa"/>
          </w:tcPr>
          <w:p w14:paraId="335A2FE0"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CPT MODIFIER</w:t>
            </w:r>
          </w:p>
          <w:p w14:paraId="335A2FE1" w14:textId="77777777" w:rsidR="00E745A8" w:rsidRPr="0002501E" w:rsidRDefault="00AC5DCF" w:rsidP="00AC5DCF">
            <w:pPr>
              <w:rPr>
                <w:rFonts w:ascii="Times New Roman" w:hAnsi="Times New Roman"/>
                <w:sz w:val="22"/>
                <w:szCs w:val="22"/>
              </w:rPr>
            </w:pPr>
            <w:r w:rsidRPr="0002501E">
              <w:rPr>
                <w:rFonts w:ascii="Times New Roman" w:hAnsi="Times New Roman"/>
                <w:sz w:val="22"/>
                <w:szCs w:val="22"/>
              </w:rPr>
              <w:t xml:space="preserve">   ALL</w:t>
            </w:r>
          </w:p>
        </w:tc>
      </w:tr>
      <w:tr w:rsidR="00E745A8" w:rsidRPr="0002501E" w14:paraId="335A2FE8" w14:textId="77777777" w:rsidTr="00393F6B">
        <w:trPr>
          <w:cantSplit/>
        </w:trPr>
        <w:tc>
          <w:tcPr>
            <w:tcW w:w="1188" w:type="dxa"/>
          </w:tcPr>
          <w:p w14:paraId="335A2FE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357.3</w:t>
            </w:r>
          </w:p>
        </w:tc>
        <w:tc>
          <w:tcPr>
            <w:tcW w:w="3960" w:type="dxa"/>
          </w:tcPr>
          <w:p w14:paraId="335A2FE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PLACE HOLDER</w:t>
            </w:r>
          </w:p>
        </w:tc>
        <w:tc>
          <w:tcPr>
            <w:tcW w:w="4428" w:type="dxa"/>
          </w:tcPr>
          <w:p w14:paraId="335A2FE5"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PRINT ORDER WITHIN GROUP</w:t>
            </w:r>
          </w:p>
          <w:p w14:paraId="335A2FE6"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PLACE HOLDER TEXT</w:t>
            </w:r>
          </w:p>
          <w:p w14:paraId="335A2FE7" w14:textId="77777777" w:rsidR="00E745A8" w:rsidRPr="0002501E" w:rsidRDefault="00AC5DCF" w:rsidP="00AC5DCF">
            <w:pPr>
              <w:rPr>
                <w:rFonts w:ascii="Times New Roman" w:hAnsi="Times New Roman"/>
                <w:sz w:val="22"/>
                <w:szCs w:val="22"/>
              </w:rPr>
            </w:pPr>
            <w:r w:rsidRPr="0002501E">
              <w:rPr>
                <w:rFonts w:ascii="Times New Roman" w:hAnsi="Times New Roman"/>
                <w:sz w:val="22"/>
                <w:szCs w:val="22"/>
              </w:rPr>
              <w:t>USE AS SUBHEADER?</w:t>
            </w:r>
          </w:p>
        </w:tc>
      </w:tr>
      <w:tr w:rsidR="00E745A8" w:rsidRPr="0002501E" w14:paraId="335A2FEC" w14:textId="77777777" w:rsidTr="00393F6B">
        <w:trPr>
          <w:cantSplit/>
        </w:trPr>
        <w:tc>
          <w:tcPr>
            <w:tcW w:w="1188" w:type="dxa"/>
          </w:tcPr>
          <w:p w14:paraId="335A2FE9"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357.3</w:t>
            </w:r>
          </w:p>
        </w:tc>
        <w:tc>
          <w:tcPr>
            <w:tcW w:w="3960" w:type="dxa"/>
          </w:tcPr>
          <w:p w14:paraId="335A2FEA"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SELECTION</w:t>
            </w:r>
          </w:p>
        </w:tc>
        <w:tc>
          <w:tcPr>
            <w:tcW w:w="4428" w:type="dxa"/>
          </w:tcPr>
          <w:p w14:paraId="335A2FEB" w14:textId="77777777" w:rsidR="00E745A8" w:rsidRPr="0002501E" w:rsidRDefault="00E745A8" w:rsidP="00393F6B">
            <w:pPr>
              <w:pStyle w:val="10ptcenturyschoolbook"/>
              <w:tabs>
                <w:tab w:val="left" w:pos="1080"/>
                <w:tab w:val="left" w:pos="5040"/>
              </w:tabs>
              <w:ind w:left="5040" w:hanging="5040"/>
              <w:rPr>
                <w:rFonts w:ascii="Times New Roman" w:hAnsi="Times New Roman"/>
                <w:sz w:val="22"/>
                <w:szCs w:val="22"/>
              </w:rPr>
            </w:pPr>
            <w:r w:rsidRPr="0002501E">
              <w:rPr>
                <w:rFonts w:ascii="Times New Roman" w:hAnsi="Times New Roman"/>
                <w:sz w:val="22"/>
                <w:szCs w:val="22"/>
              </w:rPr>
              <w:t>Used to edit a selection.</w:t>
            </w:r>
          </w:p>
        </w:tc>
      </w:tr>
      <w:tr w:rsidR="00E745A8" w:rsidRPr="0002501E" w14:paraId="335A2FF0" w14:textId="77777777" w:rsidTr="00393F6B">
        <w:trPr>
          <w:cantSplit/>
        </w:trPr>
        <w:tc>
          <w:tcPr>
            <w:tcW w:w="1188" w:type="dxa"/>
          </w:tcPr>
          <w:p w14:paraId="335A2FED"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357.5</w:t>
            </w:r>
          </w:p>
        </w:tc>
        <w:tc>
          <w:tcPr>
            <w:tcW w:w="3960" w:type="dxa"/>
          </w:tcPr>
          <w:p w14:paraId="335A2FEE"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DATA FIELD</w:t>
            </w:r>
          </w:p>
        </w:tc>
        <w:tc>
          <w:tcPr>
            <w:tcW w:w="4428" w:type="dxa"/>
          </w:tcPr>
          <w:p w14:paraId="335A2FEF"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data field.</w:t>
            </w:r>
          </w:p>
        </w:tc>
      </w:tr>
      <w:tr w:rsidR="00E745A8" w:rsidRPr="0002501E" w14:paraId="335A2FF4" w14:textId="77777777" w:rsidTr="00393F6B">
        <w:trPr>
          <w:cantSplit/>
        </w:trPr>
        <w:tc>
          <w:tcPr>
            <w:tcW w:w="1188" w:type="dxa"/>
          </w:tcPr>
          <w:p w14:paraId="335A2FF1"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357.5</w:t>
            </w:r>
          </w:p>
        </w:tc>
        <w:tc>
          <w:tcPr>
            <w:tcW w:w="3960" w:type="dxa"/>
          </w:tcPr>
          <w:p w14:paraId="335A2FF2"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FORM HEADER</w:t>
            </w:r>
          </w:p>
        </w:tc>
        <w:tc>
          <w:tcPr>
            <w:tcW w:w="4428" w:type="dxa"/>
          </w:tcPr>
          <w:p w14:paraId="335A2FF3"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the form header data field.</w:t>
            </w:r>
          </w:p>
        </w:tc>
      </w:tr>
      <w:tr w:rsidR="00E745A8" w:rsidRPr="0002501E" w14:paraId="335A2FFE" w14:textId="77777777" w:rsidTr="00393F6B">
        <w:trPr>
          <w:cantSplit/>
        </w:trPr>
        <w:tc>
          <w:tcPr>
            <w:tcW w:w="1188" w:type="dxa"/>
          </w:tcPr>
          <w:p w14:paraId="335A2FF5"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357.5</w:t>
            </w:r>
          </w:p>
        </w:tc>
        <w:tc>
          <w:tcPr>
            <w:tcW w:w="3960" w:type="dxa"/>
          </w:tcPr>
          <w:p w14:paraId="335A2FF6"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LABEL FIELD</w:t>
            </w:r>
          </w:p>
        </w:tc>
        <w:tc>
          <w:tcPr>
            <w:tcW w:w="4428" w:type="dxa"/>
          </w:tcPr>
          <w:p w14:paraId="335A2FF7"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NAME</w:t>
            </w:r>
          </w:p>
          <w:p w14:paraId="335A2FF8"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BLOCK</w:t>
            </w:r>
          </w:p>
          <w:p w14:paraId="335A2FF9"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TYPE OF DATA</w:t>
            </w:r>
          </w:p>
          <w:p w14:paraId="335A2FFA"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SUBFIELD</w:t>
            </w:r>
          </w:p>
          <w:p w14:paraId="335A2FFB"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SUBFIELD LABEL</w:t>
            </w:r>
          </w:p>
          <w:p w14:paraId="335A2FFC"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STARTING ROW FOR LABEL</w:t>
            </w:r>
          </w:p>
          <w:p w14:paraId="335A2FFD" w14:textId="77777777" w:rsidR="00E745A8" w:rsidRPr="0002501E" w:rsidRDefault="00AC5DCF" w:rsidP="00AC5DCF">
            <w:pPr>
              <w:rPr>
                <w:rFonts w:ascii="Times New Roman" w:hAnsi="Times New Roman"/>
                <w:sz w:val="22"/>
                <w:szCs w:val="22"/>
              </w:rPr>
            </w:pPr>
            <w:r w:rsidRPr="0002501E">
              <w:rPr>
                <w:rFonts w:ascii="Times New Roman" w:hAnsi="Times New Roman"/>
                <w:sz w:val="22"/>
                <w:szCs w:val="22"/>
              </w:rPr>
              <w:t xml:space="preserve">   STARTING COLUMN FOR LABEL</w:t>
            </w:r>
          </w:p>
        </w:tc>
      </w:tr>
      <w:tr w:rsidR="00E745A8" w:rsidRPr="0002501E" w14:paraId="335A3002" w14:textId="77777777" w:rsidTr="00393F6B">
        <w:trPr>
          <w:cantSplit/>
        </w:trPr>
        <w:tc>
          <w:tcPr>
            <w:tcW w:w="1188" w:type="dxa"/>
          </w:tcPr>
          <w:p w14:paraId="335A2FF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357.6</w:t>
            </w:r>
          </w:p>
        </w:tc>
        <w:tc>
          <w:tcPr>
            <w:tcW w:w="3960" w:type="dxa"/>
          </w:tcPr>
          <w:p w14:paraId="335A300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AVAILABLE HLTH SMRY</w:t>
            </w:r>
          </w:p>
        </w:tc>
        <w:tc>
          <w:tcPr>
            <w:tcW w:w="4428" w:type="dxa"/>
          </w:tcPr>
          <w:p w14:paraId="335A3001"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define a package interface that prints a Health Summary.</w:t>
            </w:r>
          </w:p>
        </w:tc>
      </w:tr>
      <w:tr w:rsidR="00E745A8" w:rsidRPr="0002501E" w14:paraId="335A3006" w14:textId="77777777" w:rsidTr="00393F6B">
        <w:trPr>
          <w:cantSplit/>
        </w:trPr>
        <w:tc>
          <w:tcPr>
            <w:tcW w:w="1188" w:type="dxa"/>
          </w:tcPr>
          <w:p w14:paraId="335A300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357.6</w:t>
            </w:r>
          </w:p>
        </w:tc>
        <w:tc>
          <w:tcPr>
            <w:tcW w:w="3960" w:type="dxa"/>
          </w:tcPr>
          <w:p w14:paraId="335A300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AVAILABLE REPORT</w:t>
            </w:r>
          </w:p>
        </w:tc>
        <w:tc>
          <w:tcPr>
            <w:tcW w:w="4428" w:type="dxa"/>
          </w:tcPr>
          <w:p w14:paraId="335A3005"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define a package interface that prints a report other than a Health Summary.</w:t>
            </w:r>
          </w:p>
        </w:tc>
      </w:tr>
      <w:tr w:rsidR="00E745A8" w:rsidRPr="0002501E" w14:paraId="335A300A" w14:textId="77777777" w:rsidTr="00393F6B">
        <w:trPr>
          <w:cantSplit/>
        </w:trPr>
        <w:tc>
          <w:tcPr>
            <w:tcW w:w="1188" w:type="dxa"/>
          </w:tcPr>
          <w:p w14:paraId="335A300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357.6</w:t>
            </w:r>
          </w:p>
        </w:tc>
        <w:tc>
          <w:tcPr>
            <w:tcW w:w="3960" w:type="dxa"/>
          </w:tcPr>
          <w:p w14:paraId="335A3008" w14:textId="77777777" w:rsidR="00E745A8" w:rsidRPr="0002501E" w:rsidRDefault="00E745A8" w:rsidP="008C0805">
            <w:pPr>
              <w:rPr>
                <w:rFonts w:ascii="Times New Roman" w:hAnsi="Times New Roman"/>
                <w:sz w:val="22"/>
                <w:szCs w:val="22"/>
              </w:rPr>
            </w:pPr>
            <w:r w:rsidRPr="0002501E">
              <w:rPr>
                <w:rFonts w:ascii="Times New Roman" w:hAnsi="Times New Roman"/>
                <w:sz w:val="22"/>
                <w:szCs w:val="22"/>
              </w:rPr>
              <w:t>IBDF EDIT OUTPUT/SELECTION RTN</w:t>
            </w:r>
          </w:p>
        </w:tc>
        <w:tc>
          <w:tcPr>
            <w:tcW w:w="4428" w:type="dxa"/>
          </w:tcPr>
          <w:p w14:paraId="335A3009" w14:textId="77777777" w:rsidR="00E745A8" w:rsidRPr="0002501E" w:rsidRDefault="00E745A8" w:rsidP="008C0805">
            <w:pPr>
              <w:rPr>
                <w:rFonts w:ascii="Times New Roman" w:hAnsi="Times New Roman"/>
                <w:sz w:val="22"/>
                <w:szCs w:val="22"/>
              </w:rPr>
            </w:pPr>
            <w:r w:rsidRPr="0002501E">
              <w:rPr>
                <w:rFonts w:ascii="Times New Roman" w:hAnsi="Times New Roman"/>
                <w:sz w:val="22"/>
                <w:szCs w:val="22"/>
              </w:rPr>
              <w:t>Used to define a package interface of the type output routine or selection routine.</w:t>
            </w:r>
          </w:p>
        </w:tc>
      </w:tr>
      <w:tr w:rsidR="00E745A8" w:rsidRPr="0002501E" w14:paraId="335A300E" w14:textId="77777777" w:rsidTr="00393F6B">
        <w:trPr>
          <w:cantSplit/>
        </w:trPr>
        <w:tc>
          <w:tcPr>
            <w:tcW w:w="1188" w:type="dxa"/>
          </w:tcPr>
          <w:p w14:paraId="335A300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357.69</w:t>
            </w:r>
          </w:p>
        </w:tc>
        <w:tc>
          <w:tcPr>
            <w:tcW w:w="3960" w:type="dxa"/>
          </w:tcPr>
          <w:p w14:paraId="335A300C" w14:textId="77777777" w:rsidR="00E745A8" w:rsidRPr="0002501E" w:rsidRDefault="00E745A8">
            <w:pPr>
              <w:rPr>
                <w:rFonts w:ascii="Times New Roman" w:hAnsi="Times New Roman"/>
                <w:sz w:val="22"/>
                <w:szCs w:val="22"/>
                <w:lang w:val="pt-BR"/>
              </w:rPr>
            </w:pPr>
            <w:r w:rsidRPr="0002501E">
              <w:rPr>
                <w:rFonts w:ascii="Times New Roman" w:hAnsi="Times New Roman"/>
                <w:sz w:val="22"/>
                <w:szCs w:val="22"/>
                <w:lang w:val="pt-BR"/>
              </w:rPr>
              <w:t>IB EDIT E&amp;M QUANTITY</w:t>
            </w:r>
          </w:p>
        </w:tc>
        <w:tc>
          <w:tcPr>
            <w:tcW w:w="4428" w:type="dxa"/>
          </w:tcPr>
          <w:p w14:paraId="335A300D" w14:textId="77777777" w:rsidR="00E745A8" w:rsidRPr="0002501E" w:rsidRDefault="00B13FD9">
            <w:pPr>
              <w:rPr>
                <w:rFonts w:ascii="Times New Roman" w:hAnsi="Times New Roman"/>
                <w:sz w:val="22"/>
                <w:szCs w:val="22"/>
              </w:rPr>
            </w:pPr>
            <w:r w:rsidRPr="0002501E">
              <w:rPr>
                <w:rFonts w:ascii="Times New Roman" w:hAnsi="Times New Roman"/>
                <w:sz w:val="22"/>
                <w:szCs w:val="22"/>
              </w:rPr>
              <w:t>ALLOW QUANTITY GREATER THAN 1</w:t>
            </w:r>
          </w:p>
        </w:tc>
      </w:tr>
      <w:tr w:rsidR="00E745A8" w:rsidRPr="0002501E" w14:paraId="335A3012" w14:textId="77777777" w:rsidTr="00393F6B">
        <w:trPr>
          <w:cantSplit/>
        </w:trPr>
        <w:tc>
          <w:tcPr>
            <w:tcW w:w="1188" w:type="dxa"/>
          </w:tcPr>
          <w:p w14:paraId="335A300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357.7</w:t>
            </w:r>
          </w:p>
        </w:tc>
        <w:tc>
          <w:tcPr>
            <w:tcW w:w="3960" w:type="dxa"/>
          </w:tcPr>
          <w:p w14:paraId="335A301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FORM LINE</w:t>
            </w:r>
          </w:p>
        </w:tc>
        <w:tc>
          <w:tcPr>
            <w:tcW w:w="4428" w:type="dxa"/>
          </w:tcPr>
          <w:p w14:paraId="335A3011"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line.</w:t>
            </w:r>
          </w:p>
        </w:tc>
      </w:tr>
      <w:tr w:rsidR="00E745A8" w:rsidRPr="0002501E" w14:paraId="335A3016" w14:textId="77777777" w:rsidTr="00393F6B">
        <w:trPr>
          <w:cantSplit/>
        </w:trPr>
        <w:tc>
          <w:tcPr>
            <w:tcW w:w="1188" w:type="dxa"/>
          </w:tcPr>
          <w:p w14:paraId="335A301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357.8</w:t>
            </w:r>
          </w:p>
        </w:tc>
        <w:tc>
          <w:tcPr>
            <w:tcW w:w="3960" w:type="dxa"/>
          </w:tcPr>
          <w:p w14:paraId="335A301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TEXT AREA</w:t>
            </w:r>
          </w:p>
        </w:tc>
        <w:tc>
          <w:tcPr>
            <w:tcW w:w="4428" w:type="dxa"/>
          </w:tcPr>
          <w:p w14:paraId="335A3015"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text area.</w:t>
            </w:r>
          </w:p>
        </w:tc>
      </w:tr>
      <w:tr w:rsidR="00E745A8" w:rsidRPr="0002501E" w14:paraId="335A301A" w14:textId="77777777" w:rsidTr="00393F6B">
        <w:trPr>
          <w:cantSplit/>
        </w:trPr>
        <w:tc>
          <w:tcPr>
            <w:tcW w:w="1188" w:type="dxa"/>
          </w:tcPr>
          <w:p w14:paraId="335A301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357.91</w:t>
            </w:r>
          </w:p>
        </w:tc>
        <w:tc>
          <w:tcPr>
            <w:tcW w:w="3960" w:type="dxa"/>
          </w:tcPr>
          <w:p w14:paraId="335A301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MARKING AREA</w:t>
            </w:r>
          </w:p>
        </w:tc>
        <w:tc>
          <w:tcPr>
            <w:tcW w:w="4428" w:type="dxa"/>
          </w:tcPr>
          <w:p w14:paraId="335A3019"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marking area.</w:t>
            </w:r>
          </w:p>
        </w:tc>
      </w:tr>
      <w:tr w:rsidR="00E745A8" w:rsidRPr="0002501E" w14:paraId="335A3028" w14:textId="77777777" w:rsidTr="00393F6B">
        <w:trPr>
          <w:cantSplit/>
        </w:trPr>
        <w:tc>
          <w:tcPr>
            <w:tcW w:w="1188" w:type="dxa"/>
          </w:tcPr>
          <w:p w14:paraId="335A301B" w14:textId="77777777" w:rsidR="00E745A8" w:rsidRPr="0002501E" w:rsidRDefault="00E745A8">
            <w:pPr>
              <w:rPr>
                <w:rFonts w:ascii="Times New Roman" w:hAnsi="Times New Roman"/>
                <w:sz w:val="22"/>
                <w:szCs w:val="22"/>
              </w:rPr>
            </w:pPr>
            <w:r w:rsidRPr="0002501E">
              <w:rPr>
                <w:rFonts w:ascii="Times New Roman" w:hAnsi="Times New Roman"/>
                <w:sz w:val="22"/>
                <w:szCs w:val="22"/>
              </w:rPr>
              <w:lastRenderedPageBreak/>
              <w:t>357.93</w:t>
            </w:r>
          </w:p>
        </w:tc>
        <w:tc>
          <w:tcPr>
            <w:tcW w:w="3960" w:type="dxa"/>
          </w:tcPr>
          <w:p w14:paraId="335A301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MULT CHOICE FIELD</w:t>
            </w:r>
          </w:p>
        </w:tc>
        <w:tc>
          <w:tcPr>
            <w:tcW w:w="4428" w:type="dxa"/>
          </w:tcPr>
          <w:p w14:paraId="335A301D"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NAME</w:t>
            </w:r>
          </w:p>
          <w:p w14:paraId="335A301E"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BLOCK</w:t>
            </w:r>
          </w:p>
          <w:p w14:paraId="335A301F"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SELECTION RULE</w:t>
            </w:r>
          </w:p>
          <w:p w14:paraId="335A3020"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CHOICE</w:t>
            </w:r>
          </w:p>
          <w:p w14:paraId="335A3021"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ID</w:t>
            </w:r>
          </w:p>
          <w:p w14:paraId="335A3022"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DATA QUALIFIER</w:t>
            </w:r>
          </w:p>
          <w:p w14:paraId="335A3023"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CHOICE LABEL</w:t>
            </w:r>
          </w:p>
          <w:p w14:paraId="335A3024"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STARTING COLUMN FOR LABEL</w:t>
            </w:r>
          </w:p>
          <w:p w14:paraId="335A3025"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STARTING ROW FOR LABEL</w:t>
            </w:r>
          </w:p>
          <w:p w14:paraId="335A3026"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BUBBLE COLUMN</w:t>
            </w:r>
          </w:p>
          <w:p w14:paraId="335A3027" w14:textId="77777777" w:rsidR="00E745A8" w:rsidRPr="0002501E" w:rsidRDefault="00AC5DCF" w:rsidP="00AC5DCF">
            <w:pPr>
              <w:rPr>
                <w:rFonts w:ascii="Times New Roman" w:hAnsi="Times New Roman"/>
                <w:sz w:val="22"/>
                <w:szCs w:val="22"/>
              </w:rPr>
            </w:pPr>
            <w:r w:rsidRPr="0002501E">
              <w:rPr>
                <w:rFonts w:ascii="Times New Roman" w:hAnsi="Times New Roman"/>
                <w:sz w:val="22"/>
                <w:szCs w:val="22"/>
              </w:rPr>
              <w:t xml:space="preserve">   BUBBLE ROW</w:t>
            </w:r>
          </w:p>
        </w:tc>
      </w:tr>
      <w:tr w:rsidR="00E745A8" w:rsidRPr="0002501E" w14:paraId="335A3031" w14:textId="77777777" w:rsidTr="00393F6B">
        <w:trPr>
          <w:cantSplit/>
        </w:trPr>
        <w:tc>
          <w:tcPr>
            <w:tcW w:w="1188" w:type="dxa"/>
          </w:tcPr>
          <w:p w14:paraId="335A3029"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357.94</w:t>
            </w:r>
          </w:p>
        </w:tc>
        <w:tc>
          <w:tcPr>
            <w:tcW w:w="3960" w:type="dxa"/>
          </w:tcPr>
          <w:p w14:paraId="335A302A"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PRINTER</w:t>
            </w:r>
          </w:p>
        </w:tc>
        <w:tc>
          <w:tcPr>
            <w:tcW w:w="4428" w:type="dxa"/>
          </w:tcPr>
          <w:p w14:paraId="335A302B"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TERMINAL TYPE</w:t>
            </w:r>
          </w:p>
          <w:p w14:paraId="335A302C"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PRINTER LANGUAGE TYPE</w:t>
            </w:r>
          </w:p>
          <w:p w14:paraId="335A302D"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SIMPLEX</w:t>
            </w:r>
          </w:p>
          <w:p w14:paraId="335A302E"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DUPLEX, LONG-EDGE BINDING</w:t>
            </w:r>
          </w:p>
          <w:p w14:paraId="335A302F"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DUPLEX, SHORT-EDGE BINDING</w:t>
            </w:r>
          </w:p>
          <w:p w14:paraId="335A3030" w14:textId="77777777" w:rsidR="00E745A8" w:rsidRPr="0002501E" w:rsidRDefault="00461FDB" w:rsidP="00461FDB">
            <w:pPr>
              <w:rPr>
                <w:rFonts w:ascii="Times New Roman" w:hAnsi="Times New Roman"/>
                <w:sz w:val="22"/>
                <w:szCs w:val="22"/>
              </w:rPr>
            </w:pPr>
            <w:r w:rsidRPr="0002501E">
              <w:rPr>
                <w:rFonts w:ascii="Times New Roman" w:hAnsi="Times New Roman"/>
                <w:sz w:val="22"/>
                <w:szCs w:val="22"/>
              </w:rPr>
              <w:t>TCP PRINTER</w:t>
            </w:r>
          </w:p>
        </w:tc>
      </w:tr>
      <w:tr w:rsidR="00E745A8" w:rsidRPr="0002501E" w14:paraId="335A303D" w14:textId="77777777" w:rsidTr="00393F6B">
        <w:trPr>
          <w:cantSplit/>
        </w:trPr>
        <w:tc>
          <w:tcPr>
            <w:tcW w:w="1188" w:type="dxa"/>
          </w:tcPr>
          <w:p w14:paraId="335A303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357.96</w:t>
            </w:r>
          </w:p>
        </w:tc>
        <w:tc>
          <w:tcPr>
            <w:tcW w:w="3960" w:type="dxa"/>
          </w:tcPr>
          <w:p w14:paraId="335A303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 CREATE FORM TRACKING</w:t>
            </w:r>
          </w:p>
        </w:tc>
        <w:tc>
          <w:tcPr>
            <w:tcW w:w="4428" w:type="dxa"/>
          </w:tcPr>
          <w:p w14:paraId="335A3034"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PATIENT</w:t>
            </w:r>
          </w:p>
          <w:p w14:paraId="335A3035"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APPOINTMENT</w:t>
            </w:r>
          </w:p>
          <w:p w14:paraId="335A3036"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 xml:space="preserve">FORM TYPE </w:t>
            </w:r>
          </w:p>
          <w:p w14:paraId="335A3037"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DATE/TIME PRINTED</w:t>
            </w:r>
          </w:p>
          <w:p w14:paraId="335A3038"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SOURCE OF FORM ID</w:t>
            </w:r>
          </w:p>
          <w:p w14:paraId="335A3039"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FORM TYPE ID (EXTERNAL SOURCE) EXTERNAL PRINTED FORM ID</w:t>
            </w:r>
          </w:p>
          <w:p w14:paraId="335A303A"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CLINIC</w:t>
            </w:r>
          </w:p>
          <w:p w14:paraId="335A303B"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PROCESSING STATUS</w:t>
            </w:r>
          </w:p>
          <w:p w14:paraId="335A303C" w14:textId="77777777" w:rsidR="00E745A8" w:rsidRPr="0002501E" w:rsidRDefault="00461FDB" w:rsidP="00461FDB">
            <w:pPr>
              <w:rPr>
                <w:rFonts w:ascii="Times New Roman" w:hAnsi="Times New Roman"/>
                <w:sz w:val="22"/>
                <w:szCs w:val="22"/>
              </w:rPr>
            </w:pPr>
            <w:r w:rsidRPr="0002501E">
              <w:rPr>
                <w:rFonts w:ascii="Times New Roman" w:hAnsi="Times New Roman"/>
                <w:sz w:val="22"/>
                <w:szCs w:val="22"/>
              </w:rPr>
              <w:t>NO APPOINTMENT ENTRY</w:t>
            </w:r>
          </w:p>
        </w:tc>
      </w:tr>
      <w:tr w:rsidR="00E745A8" w:rsidRPr="0002501E" w14:paraId="335A3043" w14:textId="77777777" w:rsidTr="00393F6B">
        <w:trPr>
          <w:cantSplit/>
        </w:trPr>
        <w:tc>
          <w:tcPr>
            <w:tcW w:w="1188" w:type="dxa"/>
          </w:tcPr>
          <w:p w14:paraId="335A303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357.96</w:t>
            </w:r>
          </w:p>
        </w:tc>
        <w:tc>
          <w:tcPr>
            <w:tcW w:w="3960" w:type="dxa"/>
          </w:tcPr>
          <w:p w14:paraId="335A303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 EDIT FORM TRACKING STATUS</w:t>
            </w:r>
          </w:p>
        </w:tc>
        <w:tc>
          <w:tcPr>
            <w:tcW w:w="4428" w:type="dxa"/>
          </w:tcPr>
          <w:p w14:paraId="335A3040" w14:textId="77777777" w:rsidR="000F5FFC" w:rsidRPr="0002501E" w:rsidRDefault="000F5FFC" w:rsidP="000F5FFC">
            <w:pPr>
              <w:rPr>
                <w:rFonts w:ascii="Times New Roman" w:hAnsi="Times New Roman"/>
                <w:sz w:val="22"/>
                <w:szCs w:val="22"/>
              </w:rPr>
            </w:pPr>
            <w:r w:rsidRPr="0002501E">
              <w:rPr>
                <w:rFonts w:ascii="Times New Roman" w:hAnsi="Times New Roman"/>
                <w:sz w:val="22"/>
                <w:szCs w:val="22"/>
              </w:rPr>
              <w:t>DATE/TIME RECEIVED IN DHCP</w:t>
            </w:r>
          </w:p>
          <w:p w14:paraId="335A3041" w14:textId="77777777" w:rsidR="000F5FFC" w:rsidRPr="0002501E" w:rsidRDefault="000F5FFC" w:rsidP="000F5FFC">
            <w:pPr>
              <w:rPr>
                <w:rFonts w:ascii="Times New Roman" w:hAnsi="Times New Roman"/>
                <w:sz w:val="22"/>
                <w:szCs w:val="22"/>
              </w:rPr>
            </w:pPr>
            <w:r w:rsidRPr="0002501E">
              <w:rPr>
                <w:rFonts w:ascii="Times New Roman" w:hAnsi="Times New Roman"/>
                <w:sz w:val="22"/>
                <w:szCs w:val="22"/>
              </w:rPr>
              <w:t>PROCESSING STATUS</w:t>
            </w:r>
          </w:p>
          <w:p w14:paraId="335A3042" w14:textId="77777777" w:rsidR="00E745A8" w:rsidRPr="0002501E" w:rsidRDefault="000F5FFC" w:rsidP="000F5FFC">
            <w:pPr>
              <w:rPr>
                <w:rFonts w:ascii="Times New Roman" w:hAnsi="Times New Roman"/>
                <w:sz w:val="22"/>
                <w:szCs w:val="22"/>
              </w:rPr>
            </w:pPr>
            <w:r w:rsidRPr="0002501E">
              <w:rPr>
                <w:rFonts w:ascii="Times New Roman" w:hAnsi="Times New Roman"/>
                <w:sz w:val="22"/>
                <w:szCs w:val="22"/>
              </w:rPr>
              <w:t>ERROR</w:t>
            </w:r>
          </w:p>
        </w:tc>
      </w:tr>
      <w:tr w:rsidR="00E745A8" w:rsidRPr="0002501E" w14:paraId="335A304B" w14:textId="77777777" w:rsidTr="00393F6B">
        <w:trPr>
          <w:cantSplit/>
        </w:trPr>
        <w:tc>
          <w:tcPr>
            <w:tcW w:w="1188" w:type="dxa"/>
          </w:tcPr>
          <w:p w14:paraId="335A3044" w14:textId="77777777" w:rsidR="00E745A8" w:rsidRPr="0002501E" w:rsidRDefault="00E745A8">
            <w:pPr>
              <w:rPr>
                <w:rFonts w:ascii="Times New Roman" w:hAnsi="Times New Roman"/>
                <w:sz w:val="22"/>
                <w:szCs w:val="22"/>
              </w:rPr>
            </w:pPr>
            <w:r w:rsidRPr="0002501E">
              <w:rPr>
                <w:rFonts w:ascii="Times New Roman" w:hAnsi="Times New Roman"/>
                <w:sz w:val="22"/>
                <w:szCs w:val="22"/>
              </w:rPr>
              <w:t>359.94</w:t>
            </w:r>
          </w:p>
        </w:tc>
        <w:tc>
          <w:tcPr>
            <w:tcW w:w="3960" w:type="dxa"/>
          </w:tcPr>
          <w:p w14:paraId="335A304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HAND PRINT FIELD</w:t>
            </w:r>
          </w:p>
        </w:tc>
        <w:tc>
          <w:tcPr>
            <w:tcW w:w="4428" w:type="dxa"/>
          </w:tcPr>
          <w:p w14:paraId="335A3046"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NAME</w:t>
            </w:r>
          </w:p>
          <w:p w14:paraId="335A3047"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BLOCK</w:t>
            </w:r>
          </w:p>
          <w:p w14:paraId="335A3048"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DHCP DATA ELEMENT</w:t>
            </w:r>
          </w:p>
          <w:p w14:paraId="335A3049"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LABEL</w:t>
            </w:r>
          </w:p>
          <w:p w14:paraId="335A304A" w14:textId="77777777" w:rsidR="00E745A8" w:rsidRPr="0002501E" w:rsidRDefault="0031235C" w:rsidP="0031235C">
            <w:pPr>
              <w:rPr>
                <w:rFonts w:ascii="Times New Roman" w:hAnsi="Times New Roman"/>
                <w:sz w:val="22"/>
                <w:szCs w:val="22"/>
              </w:rPr>
            </w:pPr>
            <w:r w:rsidRPr="0002501E">
              <w:rPr>
                <w:rFonts w:ascii="Times New Roman" w:hAnsi="Times New Roman"/>
                <w:sz w:val="22"/>
                <w:szCs w:val="22"/>
              </w:rPr>
              <w:t>LABEL APPEARANCE</w:t>
            </w:r>
          </w:p>
        </w:tc>
      </w:tr>
      <w:tr w:rsidR="00E745A8" w:rsidRPr="0002501E" w14:paraId="335A305A" w14:textId="77777777" w:rsidTr="00393F6B">
        <w:trPr>
          <w:cantSplit/>
        </w:trPr>
        <w:tc>
          <w:tcPr>
            <w:tcW w:w="1188" w:type="dxa"/>
          </w:tcPr>
          <w:p w14:paraId="335A304C" w14:textId="77777777" w:rsidR="00E745A8" w:rsidRPr="0002501E" w:rsidRDefault="00E745A8">
            <w:pPr>
              <w:rPr>
                <w:rFonts w:ascii="Times New Roman" w:hAnsi="Times New Roman"/>
                <w:sz w:val="22"/>
                <w:szCs w:val="22"/>
              </w:rPr>
            </w:pPr>
            <w:r w:rsidRPr="0002501E">
              <w:rPr>
                <w:rFonts w:ascii="Times New Roman" w:hAnsi="Times New Roman"/>
                <w:sz w:val="22"/>
                <w:szCs w:val="22"/>
              </w:rPr>
              <w:lastRenderedPageBreak/>
              <w:t>364.5</w:t>
            </w:r>
          </w:p>
        </w:tc>
        <w:tc>
          <w:tcPr>
            <w:tcW w:w="3960" w:type="dxa"/>
          </w:tcPr>
          <w:p w14:paraId="335A304D"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IBCE DEFINE LOCAL ELEMENT</w:t>
            </w:r>
          </w:p>
        </w:tc>
        <w:tc>
          <w:tcPr>
            <w:tcW w:w="4428" w:type="dxa"/>
          </w:tcPr>
          <w:p w14:paraId="335A304E"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NAME</w:t>
            </w:r>
          </w:p>
          <w:p w14:paraId="335A304F"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SECURITY LEVEL</w:t>
            </w:r>
          </w:p>
          <w:p w14:paraId="335A3050"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BASE FILE</w:t>
            </w:r>
          </w:p>
          <w:p w14:paraId="335A3051"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TYPE OF ELEMENT</w:t>
            </w:r>
          </w:p>
          <w:p w14:paraId="335A3052"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ELEMENT CATEGORY</w:t>
            </w:r>
          </w:p>
          <w:p w14:paraId="335A3053"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ELEMENT CATEGORY</w:t>
            </w:r>
          </w:p>
          <w:p w14:paraId="335A3054"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FILEMAN FIELD REFERENCE</w:t>
            </w:r>
          </w:p>
          <w:p w14:paraId="335A3055"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FILEMAN RETURN FORMAT</w:t>
            </w:r>
          </w:p>
          <w:p w14:paraId="335A3056"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CONSTANT VALUE</w:t>
            </w:r>
          </w:p>
          <w:p w14:paraId="335A3057"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EXTRACT CODE</w:t>
            </w:r>
          </w:p>
          <w:p w14:paraId="335A3058"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ARRAY ROOT</w:t>
            </w:r>
          </w:p>
          <w:p w14:paraId="335A3059" w14:textId="77777777" w:rsidR="00E745A8" w:rsidRPr="0002501E" w:rsidRDefault="0031235C" w:rsidP="0031235C">
            <w:pPr>
              <w:rPr>
                <w:rFonts w:ascii="Times New Roman" w:hAnsi="Times New Roman"/>
                <w:sz w:val="22"/>
                <w:szCs w:val="22"/>
              </w:rPr>
            </w:pPr>
            <w:r w:rsidRPr="0002501E">
              <w:rPr>
                <w:rFonts w:ascii="Times New Roman" w:hAnsi="Times New Roman"/>
                <w:sz w:val="22"/>
                <w:szCs w:val="22"/>
              </w:rPr>
              <w:t>DESCRIPTION</w:t>
            </w:r>
          </w:p>
        </w:tc>
      </w:tr>
      <w:tr w:rsidR="00E745A8" w:rsidRPr="0002501E" w14:paraId="335A3066" w14:textId="77777777" w:rsidTr="00393F6B">
        <w:trPr>
          <w:cantSplit/>
        </w:trPr>
        <w:tc>
          <w:tcPr>
            <w:tcW w:w="1188" w:type="dxa"/>
          </w:tcPr>
          <w:p w14:paraId="335A305B" w14:textId="77777777" w:rsidR="00E745A8" w:rsidRPr="0002501E" w:rsidRDefault="00E745A8">
            <w:pPr>
              <w:rPr>
                <w:rFonts w:ascii="Times New Roman" w:hAnsi="Times New Roman"/>
                <w:sz w:val="22"/>
                <w:szCs w:val="22"/>
              </w:rPr>
            </w:pPr>
            <w:r w:rsidRPr="0002501E">
              <w:rPr>
                <w:rFonts w:ascii="Times New Roman" w:hAnsi="Times New Roman"/>
                <w:sz w:val="22"/>
                <w:szCs w:val="22"/>
              </w:rPr>
              <w:t>364.6</w:t>
            </w:r>
          </w:p>
        </w:tc>
        <w:tc>
          <w:tcPr>
            <w:tcW w:w="3960" w:type="dxa"/>
          </w:tcPr>
          <w:p w14:paraId="335A305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IBCE ADD/EDIT LOCAL FORM FIELD</w:t>
            </w:r>
          </w:p>
        </w:tc>
        <w:tc>
          <w:tcPr>
            <w:tcW w:w="4428" w:type="dxa"/>
          </w:tcPr>
          <w:p w14:paraId="335A305D"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CALCULATE ONLY OR OUTPUT</w:t>
            </w:r>
          </w:p>
          <w:p w14:paraId="335A305E"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PAGE OR SEQUENCE</w:t>
            </w:r>
          </w:p>
          <w:p w14:paraId="335A305F"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FIRST LINE NUMBER</w:t>
            </w:r>
          </w:p>
          <w:p w14:paraId="335A3060"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STARTING COLUMN OR PIECE</w:t>
            </w:r>
          </w:p>
          <w:p w14:paraId="335A3061"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MAX NUMBER LINES</w:t>
            </w:r>
          </w:p>
          <w:p w14:paraId="335A3062"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LENGTH</w:t>
            </w:r>
          </w:p>
          <w:p w14:paraId="335A3063"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LOCAL OVERRIDE ALLOWED</w:t>
            </w:r>
          </w:p>
          <w:p w14:paraId="335A3064"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SHORT DESCRIPTION</w:t>
            </w:r>
          </w:p>
          <w:p w14:paraId="335A3065" w14:textId="77777777" w:rsidR="00E745A8" w:rsidRPr="0002501E" w:rsidRDefault="00E94341" w:rsidP="00E94341">
            <w:pPr>
              <w:rPr>
                <w:rFonts w:ascii="Times New Roman" w:hAnsi="Times New Roman"/>
                <w:sz w:val="22"/>
                <w:szCs w:val="22"/>
              </w:rPr>
            </w:pPr>
            <w:r w:rsidRPr="0002501E">
              <w:rPr>
                <w:rFonts w:ascii="Times New Roman" w:hAnsi="Times New Roman"/>
                <w:sz w:val="22"/>
                <w:szCs w:val="22"/>
              </w:rPr>
              <w:t>CALCULATE ONLY OR OUTPUT</w:t>
            </w:r>
          </w:p>
        </w:tc>
      </w:tr>
      <w:tr w:rsidR="00E745A8" w:rsidRPr="0002501E" w14:paraId="335A3073" w14:textId="77777777" w:rsidTr="00393F6B">
        <w:trPr>
          <w:cantSplit/>
        </w:trPr>
        <w:tc>
          <w:tcPr>
            <w:tcW w:w="1188" w:type="dxa"/>
          </w:tcPr>
          <w:p w14:paraId="335A3067" w14:textId="77777777" w:rsidR="00E745A8" w:rsidRPr="0002501E" w:rsidRDefault="00E745A8">
            <w:pPr>
              <w:rPr>
                <w:rFonts w:ascii="Times New Roman" w:hAnsi="Times New Roman"/>
                <w:sz w:val="22"/>
                <w:szCs w:val="22"/>
              </w:rPr>
            </w:pPr>
            <w:r w:rsidRPr="0002501E">
              <w:rPr>
                <w:rFonts w:ascii="Times New Roman" w:hAnsi="Times New Roman"/>
                <w:sz w:val="22"/>
                <w:szCs w:val="22"/>
              </w:rPr>
              <w:t>364.7</w:t>
            </w:r>
          </w:p>
        </w:tc>
        <w:tc>
          <w:tcPr>
            <w:tcW w:w="3960" w:type="dxa"/>
          </w:tcPr>
          <w:p w14:paraId="335A306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IBCE EDIT FIELD CONTENT</w:t>
            </w:r>
          </w:p>
        </w:tc>
        <w:tc>
          <w:tcPr>
            <w:tcW w:w="4428" w:type="dxa"/>
          </w:tcPr>
          <w:p w14:paraId="335A3069"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SECURITY LEVEL</w:t>
            </w:r>
          </w:p>
          <w:p w14:paraId="335A306A"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DATA ELEMENT</w:t>
            </w:r>
          </w:p>
          <w:p w14:paraId="335A306B"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EDIT STATUS</w:t>
            </w:r>
          </w:p>
          <w:p w14:paraId="335A306C"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EDIT GROUP NUMBER</w:t>
            </w:r>
          </w:p>
          <w:p w14:paraId="335A306D"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SCREEN PROMPT</w:t>
            </w:r>
          </w:p>
          <w:p w14:paraId="335A306E"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FORMAT CODE</w:t>
            </w:r>
          </w:p>
          <w:p w14:paraId="335A306F"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INSURANCE COMPANY</w:t>
            </w:r>
          </w:p>
          <w:p w14:paraId="335A3070"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BILL TYPE</w:t>
            </w:r>
          </w:p>
          <w:p w14:paraId="335A3071"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PAD CHARACTER</w:t>
            </w:r>
          </w:p>
          <w:p w14:paraId="335A3072" w14:textId="77777777" w:rsidR="00E745A8" w:rsidRPr="0002501E" w:rsidRDefault="00E94341" w:rsidP="00E94341">
            <w:pPr>
              <w:rPr>
                <w:rFonts w:ascii="Times New Roman" w:hAnsi="Times New Roman"/>
                <w:sz w:val="22"/>
                <w:szCs w:val="22"/>
              </w:rPr>
            </w:pPr>
            <w:r w:rsidRPr="0002501E">
              <w:rPr>
                <w:rFonts w:ascii="Times New Roman" w:hAnsi="Times New Roman"/>
                <w:sz w:val="22"/>
                <w:szCs w:val="22"/>
              </w:rPr>
              <w:t>FORMAT CODE DESCRIPTION</w:t>
            </w:r>
          </w:p>
        </w:tc>
      </w:tr>
      <w:tr w:rsidR="00E745A8" w:rsidRPr="0002501E" w14:paraId="335A3077" w14:textId="77777777" w:rsidTr="00393F6B">
        <w:trPr>
          <w:cantSplit/>
        </w:trPr>
        <w:tc>
          <w:tcPr>
            <w:tcW w:w="1188" w:type="dxa"/>
          </w:tcPr>
          <w:p w14:paraId="335A3074"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7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MAIL</w:t>
            </w:r>
          </w:p>
        </w:tc>
        <w:tc>
          <w:tcPr>
            <w:tcW w:w="4428" w:type="dxa"/>
          </w:tcPr>
          <w:p w14:paraId="335A3076"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a bill's mailing address.</w:t>
            </w:r>
          </w:p>
        </w:tc>
      </w:tr>
      <w:tr w:rsidR="00E745A8" w:rsidRPr="0002501E" w14:paraId="335A307B" w14:textId="77777777" w:rsidTr="00393F6B">
        <w:trPr>
          <w:cantSplit/>
        </w:trPr>
        <w:tc>
          <w:tcPr>
            <w:tcW w:w="1188" w:type="dxa"/>
          </w:tcPr>
          <w:p w14:paraId="335A3078"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79"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REVCODE EDIT</w:t>
            </w:r>
          </w:p>
        </w:tc>
        <w:tc>
          <w:tcPr>
            <w:tcW w:w="4428" w:type="dxa"/>
          </w:tcPr>
          <w:p w14:paraId="335A307A"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a bill's revenue code information.</w:t>
            </w:r>
          </w:p>
        </w:tc>
      </w:tr>
      <w:tr w:rsidR="00E745A8" w:rsidRPr="0002501E" w14:paraId="335A307F" w14:textId="77777777" w:rsidTr="00393F6B">
        <w:trPr>
          <w:cantSplit/>
        </w:trPr>
        <w:tc>
          <w:tcPr>
            <w:tcW w:w="1188" w:type="dxa"/>
          </w:tcPr>
          <w:p w14:paraId="335A307C"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7D"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SCREEN1</w:t>
            </w:r>
          </w:p>
        </w:tc>
        <w:tc>
          <w:tcPr>
            <w:tcW w:w="4428" w:type="dxa"/>
          </w:tcPr>
          <w:p w14:paraId="335A307E"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billing screen 1, demographic information.</w:t>
            </w:r>
          </w:p>
        </w:tc>
      </w:tr>
      <w:tr w:rsidR="00E745A8" w:rsidRPr="0002501E" w14:paraId="335A3083" w14:textId="77777777" w:rsidTr="00393F6B">
        <w:trPr>
          <w:cantSplit/>
        </w:trPr>
        <w:tc>
          <w:tcPr>
            <w:tcW w:w="1188" w:type="dxa"/>
          </w:tcPr>
          <w:p w14:paraId="335A3080"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81"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SCREEN10</w:t>
            </w:r>
          </w:p>
        </w:tc>
        <w:tc>
          <w:tcPr>
            <w:tcW w:w="4428" w:type="dxa"/>
          </w:tcPr>
          <w:p w14:paraId="335A3082" w14:textId="77777777" w:rsidR="00E745A8" w:rsidRPr="0002501E" w:rsidRDefault="00E94341" w:rsidP="00E94341">
            <w:pPr>
              <w:rPr>
                <w:rFonts w:ascii="Times New Roman" w:hAnsi="Times New Roman"/>
                <w:sz w:val="22"/>
                <w:szCs w:val="22"/>
              </w:rPr>
            </w:pPr>
            <w:r w:rsidRPr="0002501E">
              <w:rPr>
                <w:rFonts w:ascii="Times New Roman" w:hAnsi="Times New Roman"/>
                <w:sz w:val="22"/>
                <w:szCs w:val="22"/>
              </w:rPr>
              <w:t>Enter/edit billing screen 10</w:t>
            </w:r>
          </w:p>
        </w:tc>
      </w:tr>
      <w:tr w:rsidR="00E745A8" w:rsidRPr="0002501E" w14:paraId="335A3087" w14:textId="77777777" w:rsidTr="00393F6B">
        <w:trPr>
          <w:cantSplit/>
        </w:trPr>
        <w:tc>
          <w:tcPr>
            <w:tcW w:w="1188" w:type="dxa"/>
          </w:tcPr>
          <w:p w14:paraId="335A3084"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8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SCREEN102</w:t>
            </w:r>
          </w:p>
        </w:tc>
        <w:tc>
          <w:tcPr>
            <w:tcW w:w="4428" w:type="dxa"/>
          </w:tcPr>
          <w:p w14:paraId="335A3086" w14:textId="77777777" w:rsidR="00E745A8" w:rsidRPr="0002501E" w:rsidRDefault="00E94341" w:rsidP="00E94341">
            <w:pPr>
              <w:rPr>
                <w:rFonts w:ascii="Times New Roman" w:hAnsi="Times New Roman"/>
                <w:sz w:val="22"/>
                <w:szCs w:val="22"/>
              </w:rPr>
            </w:pPr>
            <w:r w:rsidRPr="0002501E">
              <w:rPr>
                <w:rFonts w:ascii="Times New Roman" w:hAnsi="Times New Roman"/>
                <w:sz w:val="22"/>
                <w:szCs w:val="22"/>
              </w:rPr>
              <w:t>Enter/edit billing screen 10</w:t>
            </w:r>
          </w:p>
        </w:tc>
      </w:tr>
      <w:tr w:rsidR="00E745A8" w:rsidRPr="0002501E" w14:paraId="335A308B" w14:textId="77777777" w:rsidTr="00393F6B">
        <w:trPr>
          <w:cantSplit/>
        </w:trPr>
        <w:tc>
          <w:tcPr>
            <w:tcW w:w="1188" w:type="dxa"/>
          </w:tcPr>
          <w:p w14:paraId="335A3088"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89"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SCREEN10H</w:t>
            </w:r>
          </w:p>
        </w:tc>
        <w:tc>
          <w:tcPr>
            <w:tcW w:w="4428" w:type="dxa"/>
          </w:tcPr>
          <w:p w14:paraId="335A308A" w14:textId="77777777" w:rsidR="00E745A8" w:rsidRPr="0002501E" w:rsidRDefault="00E94341" w:rsidP="00E94341">
            <w:pPr>
              <w:rPr>
                <w:rFonts w:ascii="Times New Roman" w:hAnsi="Times New Roman"/>
                <w:sz w:val="22"/>
                <w:szCs w:val="22"/>
              </w:rPr>
            </w:pPr>
            <w:r w:rsidRPr="0002501E">
              <w:rPr>
                <w:rFonts w:ascii="Times New Roman" w:hAnsi="Times New Roman"/>
                <w:sz w:val="22"/>
                <w:szCs w:val="22"/>
              </w:rPr>
              <w:t>Enter/edit billing screen 10</w:t>
            </w:r>
          </w:p>
        </w:tc>
      </w:tr>
      <w:tr w:rsidR="00E745A8" w:rsidRPr="0002501E" w14:paraId="335A308F" w14:textId="77777777" w:rsidTr="00393F6B">
        <w:trPr>
          <w:cantSplit/>
        </w:trPr>
        <w:tc>
          <w:tcPr>
            <w:tcW w:w="1188" w:type="dxa"/>
          </w:tcPr>
          <w:p w14:paraId="335A308C"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8D"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SCREEN2</w:t>
            </w:r>
          </w:p>
        </w:tc>
        <w:tc>
          <w:tcPr>
            <w:tcW w:w="4428" w:type="dxa"/>
          </w:tcPr>
          <w:p w14:paraId="335A308E" w14:textId="77777777" w:rsidR="00E745A8" w:rsidRPr="0002501E" w:rsidRDefault="00E745A8" w:rsidP="00CE4ACD">
            <w:pPr>
              <w:rPr>
                <w:rFonts w:ascii="Times New Roman" w:hAnsi="Times New Roman"/>
                <w:sz w:val="22"/>
                <w:szCs w:val="22"/>
              </w:rPr>
            </w:pPr>
            <w:r w:rsidRPr="0002501E">
              <w:rPr>
                <w:rFonts w:ascii="Times New Roman" w:hAnsi="Times New Roman"/>
                <w:sz w:val="22"/>
                <w:szCs w:val="22"/>
              </w:rPr>
              <w:t>Enter/edit billing screen 2, employment information.</w:t>
            </w:r>
          </w:p>
        </w:tc>
      </w:tr>
      <w:tr w:rsidR="00E745A8" w:rsidRPr="0002501E" w14:paraId="335A3093" w14:textId="77777777" w:rsidTr="00393F6B">
        <w:trPr>
          <w:cantSplit/>
        </w:trPr>
        <w:tc>
          <w:tcPr>
            <w:tcW w:w="1188" w:type="dxa"/>
          </w:tcPr>
          <w:p w14:paraId="335A3090"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91"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SCREEN3</w:t>
            </w:r>
          </w:p>
        </w:tc>
        <w:tc>
          <w:tcPr>
            <w:tcW w:w="4428" w:type="dxa"/>
          </w:tcPr>
          <w:p w14:paraId="335A3092"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billing screen 3, payer information.</w:t>
            </w:r>
          </w:p>
        </w:tc>
      </w:tr>
      <w:tr w:rsidR="00E745A8" w:rsidRPr="0002501E" w14:paraId="335A3097" w14:textId="77777777" w:rsidTr="00393F6B">
        <w:trPr>
          <w:cantSplit/>
        </w:trPr>
        <w:tc>
          <w:tcPr>
            <w:tcW w:w="1188" w:type="dxa"/>
          </w:tcPr>
          <w:p w14:paraId="335A3094"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9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SCREEN4</w:t>
            </w:r>
          </w:p>
        </w:tc>
        <w:tc>
          <w:tcPr>
            <w:tcW w:w="4428" w:type="dxa"/>
          </w:tcPr>
          <w:p w14:paraId="335A3096" w14:textId="77777777" w:rsidR="00E745A8" w:rsidRPr="0002501E" w:rsidRDefault="00E745A8" w:rsidP="00CE4ACD">
            <w:pPr>
              <w:rPr>
                <w:rFonts w:ascii="Times New Roman" w:hAnsi="Times New Roman"/>
                <w:sz w:val="22"/>
                <w:szCs w:val="22"/>
              </w:rPr>
            </w:pPr>
            <w:r w:rsidRPr="0002501E">
              <w:rPr>
                <w:rFonts w:ascii="Times New Roman" w:hAnsi="Times New Roman"/>
                <w:sz w:val="22"/>
                <w:szCs w:val="22"/>
              </w:rPr>
              <w:t>Enter/edit billing screen 4, inpatient event information.</w:t>
            </w:r>
          </w:p>
        </w:tc>
      </w:tr>
      <w:tr w:rsidR="00E745A8" w:rsidRPr="0002501E" w14:paraId="335A309B" w14:textId="77777777" w:rsidTr="00393F6B">
        <w:trPr>
          <w:cantSplit/>
        </w:trPr>
        <w:tc>
          <w:tcPr>
            <w:tcW w:w="1188" w:type="dxa"/>
          </w:tcPr>
          <w:p w14:paraId="335A3098"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99"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SCREEN5</w:t>
            </w:r>
          </w:p>
        </w:tc>
        <w:tc>
          <w:tcPr>
            <w:tcW w:w="4428" w:type="dxa"/>
          </w:tcPr>
          <w:p w14:paraId="335A309A" w14:textId="77777777" w:rsidR="00E745A8" w:rsidRPr="0002501E" w:rsidRDefault="00E745A8" w:rsidP="00CE4ACD">
            <w:pPr>
              <w:rPr>
                <w:rFonts w:ascii="Times New Roman" w:hAnsi="Times New Roman"/>
                <w:sz w:val="22"/>
                <w:szCs w:val="22"/>
              </w:rPr>
            </w:pPr>
            <w:r w:rsidRPr="0002501E">
              <w:rPr>
                <w:rFonts w:ascii="Times New Roman" w:hAnsi="Times New Roman"/>
                <w:sz w:val="22"/>
                <w:szCs w:val="22"/>
              </w:rPr>
              <w:t>Enter/edit billing screen 5, outpatient event information.</w:t>
            </w:r>
          </w:p>
        </w:tc>
      </w:tr>
      <w:tr w:rsidR="00E745A8" w:rsidRPr="0002501E" w14:paraId="335A309F" w14:textId="77777777" w:rsidTr="00393F6B">
        <w:trPr>
          <w:cantSplit/>
        </w:trPr>
        <w:tc>
          <w:tcPr>
            <w:tcW w:w="1188" w:type="dxa"/>
          </w:tcPr>
          <w:p w14:paraId="335A309C" w14:textId="77777777" w:rsidR="00E745A8" w:rsidRPr="0002501E" w:rsidRDefault="00E745A8">
            <w:pPr>
              <w:rPr>
                <w:rFonts w:ascii="Times New Roman" w:hAnsi="Times New Roman"/>
                <w:sz w:val="22"/>
                <w:szCs w:val="22"/>
              </w:rPr>
            </w:pPr>
            <w:r w:rsidRPr="0002501E">
              <w:rPr>
                <w:rFonts w:ascii="Times New Roman" w:hAnsi="Times New Roman"/>
                <w:sz w:val="22"/>
                <w:szCs w:val="22"/>
              </w:rPr>
              <w:lastRenderedPageBreak/>
              <w:t>399</w:t>
            </w:r>
          </w:p>
        </w:tc>
        <w:tc>
          <w:tcPr>
            <w:tcW w:w="3960" w:type="dxa"/>
          </w:tcPr>
          <w:p w14:paraId="335A309D"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SCREEN6</w:t>
            </w:r>
          </w:p>
        </w:tc>
        <w:tc>
          <w:tcPr>
            <w:tcW w:w="4428" w:type="dxa"/>
          </w:tcPr>
          <w:p w14:paraId="335A309E"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billing screen 6, inpatient general billing information.</w:t>
            </w:r>
          </w:p>
        </w:tc>
      </w:tr>
      <w:tr w:rsidR="00E745A8" w:rsidRPr="0002501E" w14:paraId="335A30A3" w14:textId="77777777" w:rsidTr="00393F6B">
        <w:trPr>
          <w:cantSplit/>
        </w:trPr>
        <w:tc>
          <w:tcPr>
            <w:tcW w:w="1188" w:type="dxa"/>
          </w:tcPr>
          <w:p w14:paraId="335A30A0"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A1"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SCREEN7</w:t>
            </w:r>
          </w:p>
        </w:tc>
        <w:tc>
          <w:tcPr>
            <w:tcW w:w="4428" w:type="dxa"/>
          </w:tcPr>
          <w:p w14:paraId="335A30A2"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billing screen 7, outpatient general billing information.</w:t>
            </w:r>
          </w:p>
        </w:tc>
      </w:tr>
      <w:tr w:rsidR="00E745A8" w:rsidRPr="0002501E" w14:paraId="335A30A7" w14:textId="77777777" w:rsidTr="00393F6B">
        <w:trPr>
          <w:cantSplit/>
        </w:trPr>
        <w:tc>
          <w:tcPr>
            <w:tcW w:w="1188" w:type="dxa"/>
          </w:tcPr>
          <w:p w14:paraId="335A30A4"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A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SCREEN8</w:t>
            </w:r>
          </w:p>
        </w:tc>
        <w:tc>
          <w:tcPr>
            <w:tcW w:w="4428" w:type="dxa"/>
          </w:tcPr>
          <w:p w14:paraId="335A30A6"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UB-82 billing screen 8, billing specific information.</w:t>
            </w:r>
          </w:p>
        </w:tc>
      </w:tr>
      <w:tr w:rsidR="00E745A8" w:rsidRPr="0002501E" w14:paraId="335A30AB" w14:textId="77777777" w:rsidTr="00393F6B">
        <w:trPr>
          <w:cantSplit/>
        </w:trPr>
        <w:tc>
          <w:tcPr>
            <w:tcW w:w="1188" w:type="dxa"/>
          </w:tcPr>
          <w:p w14:paraId="335A30A8"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A9"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SCREEN82</w:t>
            </w:r>
          </w:p>
        </w:tc>
        <w:tc>
          <w:tcPr>
            <w:tcW w:w="4428" w:type="dxa"/>
          </w:tcPr>
          <w:p w14:paraId="335A30AA"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UB-92 billing screen 8, bill specific information.</w:t>
            </w:r>
          </w:p>
        </w:tc>
      </w:tr>
      <w:tr w:rsidR="00E745A8" w:rsidRPr="0002501E" w14:paraId="335A30AF" w14:textId="77777777" w:rsidTr="00393F6B">
        <w:trPr>
          <w:cantSplit/>
        </w:trPr>
        <w:tc>
          <w:tcPr>
            <w:tcW w:w="1188" w:type="dxa"/>
          </w:tcPr>
          <w:p w14:paraId="335A30AC"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AD"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SCREEN8H</w:t>
            </w:r>
          </w:p>
        </w:tc>
        <w:tc>
          <w:tcPr>
            <w:tcW w:w="4428" w:type="dxa"/>
          </w:tcPr>
          <w:p w14:paraId="335A30AE"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HCFA 1500 billing screen 8, billing specific information.</w:t>
            </w:r>
          </w:p>
        </w:tc>
      </w:tr>
      <w:tr w:rsidR="00E745A8" w:rsidRPr="0002501E" w14:paraId="335A30B3" w14:textId="77777777" w:rsidTr="00393F6B">
        <w:trPr>
          <w:cantSplit/>
        </w:trPr>
        <w:tc>
          <w:tcPr>
            <w:tcW w:w="1188" w:type="dxa"/>
          </w:tcPr>
          <w:p w14:paraId="335A30B0"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B1"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SCREEN9</w:t>
            </w:r>
          </w:p>
        </w:tc>
        <w:tc>
          <w:tcPr>
            <w:tcW w:w="4428" w:type="dxa"/>
          </w:tcPr>
          <w:p w14:paraId="335A30B2" w14:textId="77777777" w:rsidR="00E745A8" w:rsidRPr="0002501E" w:rsidRDefault="00E745A8">
            <w:pPr>
              <w:rPr>
                <w:rFonts w:ascii="Times New Roman" w:hAnsi="Times New Roman"/>
                <w:sz w:val="22"/>
                <w:szCs w:val="22"/>
              </w:rPr>
            </w:pPr>
            <w:r w:rsidRPr="0002501E">
              <w:rPr>
                <w:rFonts w:ascii="Times New Roman" w:hAnsi="Times New Roman"/>
                <w:sz w:val="22"/>
                <w:szCs w:val="22"/>
              </w:rPr>
              <w:t>Ambulance Information.</w:t>
            </w:r>
          </w:p>
        </w:tc>
      </w:tr>
      <w:tr w:rsidR="00E745A8" w:rsidRPr="0002501E" w14:paraId="335A30B7" w14:textId="77777777" w:rsidTr="00393F6B">
        <w:trPr>
          <w:cantSplit/>
        </w:trPr>
        <w:tc>
          <w:tcPr>
            <w:tcW w:w="1188" w:type="dxa"/>
          </w:tcPr>
          <w:p w14:paraId="335A30B4"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B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STATUS</w:t>
            </w:r>
          </w:p>
        </w:tc>
        <w:tc>
          <w:tcPr>
            <w:tcW w:w="4428" w:type="dxa"/>
          </w:tcPr>
          <w:p w14:paraId="335A30B6"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 a bill's status.</w:t>
            </w:r>
          </w:p>
        </w:tc>
      </w:tr>
      <w:tr w:rsidR="00E745A8" w:rsidRPr="0002501E" w14:paraId="335A30BB" w14:textId="77777777" w:rsidTr="00393F6B">
        <w:trPr>
          <w:cantSplit/>
        </w:trPr>
        <w:tc>
          <w:tcPr>
            <w:tcW w:w="1188" w:type="dxa"/>
          </w:tcPr>
          <w:p w14:paraId="335A30B8" w14:textId="77777777" w:rsidR="00E745A8" w:rsidRPr="0002501E" w:rsidRDefault="00E745A8">
            <w:pPr>
              <w:rPr>
                <w:rFonts w:ascii="Times New Roman" w:hAnsi="Times New Roman"/>
                <w:sz w:val="22"/>
                <w:szCs w:val="22"/>
              </w:rPr>
            </w:pPr>
            <w:r w:rsidRPr="0002501E">
              <w:rPr>
                <w:rFonts w:ascii="Times New Roman" w:hAnsi="Times New Roman"/>
                <w:sz w:val="22"/>
                <w:szCs w:val="22"/>
                <w:lang w:val="fr-FR"/>
              </w:rPr>
              <w:t>399.2</w:t>
            </w:r>
          </w:p>
        </w:tc>
        <w:tc>
          <w:tcPr>
            <w:tcW w:w="3960" w:type="dxa"/>
          </w:tcPr>
          <w:p w14:paraId="335A30B9"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ACTIVATE</w:t>
            </w:r>
          </w:p>
        </w:tc>
        <w:tc>
          <w:tcPr>
            <w:tcW w:w="4428" w:type="dxa"/>
          </w:tcPr>
          <w:p w14:paraId="335A30BA" w14:textId="77777777" w:rsidR="00E745A8" w:rsidRPr="0002501E" w:rsidRDefault="00E745A8">
            <w:pPr>
              <w:rPr>
                <w:rFonts w:ascii="Times New Roman" w:hAnsi="Times New Roman"/>
                <w:sz w:val="22"/>
                <w:szCs w:val="22"/>
              </w:rPr>
            </w:pPr>
            <w:r w:rsidRPr="0002501E">
              <w:rPr>
                <w:rFonts w:ascii="Times New Roman" w:hAnsi="Times New Roman"/>
                <w:sz w:val="22"/>
                <w:szCs w:val="22"/>
              </w:rPr>
              <w:t>Activate/inactivate revenue codes.</w:t>
            </w:r>
          </w:p>
        </w:tc>
      </w:tr>
      <w:tr w:rsidR="00E745A8" w:rsidRPr="0002501E" w14:paraId="335A30BF" w14:textId="77777777" w:rsidTr="00393F6B">
        <w:trPr>
          <w:cantSplit/>
        </w:trPr>
        <w:tc>
          <w:tcPr>
            <w:tcW w:w="1188" w:type="dxa"/>
          </w:tcPr>
          <w:p w14:paraId="335A30BC"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399.3</w:t>
            </w:r>
          </w:p>
        </w:tc>
        <w:tc>
          <w:tcPr>
            <w:tcW w:w="3960" w:type="dxa"/>
          </w:tcPr>
          <w:p w14:paraId="335A30BD"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RATE EDIT</w:t>
            </w:r>
          </w:p>
        </w:tc>
        <w:tc>
          <w:tcPr>
            <w:tcW w:w="4428" w:type="dxa"/>
          </w:tcPr>
          <w:p w14:paraId="335A30BE" w14:textId="77777777" w:rsidR="00E745A8" w:rsidRPr="0002501E" w:rsidRDefault="00E745A8">
            <w:pPr>
              <w:rPr>
                <w:rFonts w:ascii="Times New Roman" w:hAnsi="Times New Roman"/>
                <w:sz w:val="22"/>
                <w:szCs w:val="22"/>
              </w:rPr>
            </w:pPr>
            <w:r w:rsidRPr="0002501E">
              <w:rPr>
                <w:rFonts w:ascii="Times New Roman" w:hAnsi="Times New Roman"/>
                <w:sz w:val="22"/>
                <w:szCs w:val="22"/>
              </w:rPr>
              <w:t>Update RATE TYPE file (#399.3).</w:t>
            </w:r>
          </w:p>
        </w:tc>
      </w:tr>
      <w:tr w:rsidR="00E745A8" w:rsidRPr="0002501E" w14:paraId="335A30C3" w14:textId="77777777" w:rsidTr="00393F6B">
        <w:trPr>
          <w:cantSplit/>
        </w:trPr>
        <w:tc>
          <w:tcPr>
            <w:tcW w:w="1188" w:type="dxa"/>
          </w:tcPr>
          <w:p w14:paraId="335A30C0" w14:textId="77777777" w:rsidR="00E745A8" w:rsidRPr="0002501E" w:rsidRDefault="00E745A8">
            <w:pPr>
              <w:rPr>
                <w:rFonts w:ascii="Times New Roman" w:hAnsi="Times New Roman"/>
                <w:sz w:val="22"/>
                <w:szCs w:val="22"/>
              </w:rPr>
            </w:pPr>
            <w:r w:rsidRPr="0002501E">
              <w:rPr>
                <w:rFonts w:ascii="Times New Roman" w:hAnsi="Times New Roman"/>
                <w:sz w:val="22"/>
                <w:szCs w:val="22"/>
              </w:rPr>
              <w:t>409.95</w:t>
            </w:r>
          </w:p>
        </w:tc>
        <w:tc>
          <w:tcPr>
            <w:tcW w:w="3960" w:type="dxa"/>
          </w:tcPr>
          <w:p w14:paraId="335A30C1"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PRINT MANAGER</w:t>
            </w:r>
          </w:p>
        </w:tc>
        <w:tc>
          <w:tcPr>
            <w:tcW w:w="4428" w:type="dxa"/>
          </w:tcPr>
          <w:p w14:paraId="335A30C2" w14:textId="77777777" w:rsidR="00E745A8" w:rsidRPr="0002501E" w:rsidRDefault="00E745A8">
            <w:pPr>
              <w:rPr>
                <w:rFonts w:ascii="Times New Roman" w:hAnsi="Times New Roman"/>
                <w:sz w:val="22"/>
                <w:szCs w:val="22"/>
              </w:rPr>
            </w:pPr>
            <w:r w:rsidRPr="0002501E">
              <w:rPr>
                <w:rFonts w:ascii="Times New Roman" w:hAnsi="Times New Roman"/>
                <w:sz w:val="22"/>
                <w:szCs w:val="22"/>
              </w:rPr>
              <w:t>Defines reports and encounter forms to clinic.</w:t>
            </w:r>
          </w:p>
        </w:tc>
      </w:tr>
      <w:tr w:rsidR="00E745A8" w:rsidRPr="0002501E" w14:paraId="335A30C7" w14:textId="77777777" w:rsidTr="00393F6B">
        <w:trPr>
          <w:cantSplit/>
        </w:trPr>
        <w:tc>
          <w:tcPr>
            <w:tcW w:w="1188" w:type="dxa"/>
          </w:tcPr>
          <w:p w14:paraId="335A30C4" w14:textId="77777777" w:rsidR="00E745A8" w:rsidRPr="0002501E" w:rsidRDefault="00E745A8">
            <w:pPr>
              <w:rPr>
                <w:rFonts w:ascii="Times New Roman" w:hAnsi="Times New Roman"/>
                <w:sz w:val="22"/>
                <w:szCs w:val="22"/>
              </w:rPr>
            </w:pPr>
            <w:r w:rsidRPr="0002501E">
              <w:rPr>
                <w:rFonts w:ascii="Times New Roman" w:hAnsi="Times New Roman"/>
                <w:sz w:val="22"/>
                <w:szCs w:val="22"/>
              </w:rPr>
              <w:t>409.96</w:t>
            </w:r>
          </w:p>
        </w:tc>
        <w:tc>
          <w:tcPr>
            <w:tcW w:w="3960" w:type="dxa"/>
          </w:tcPr>
          <w:p w14:paraId="335A30C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PRINT MANAGER</w:t>
            </w:r>
          </w:p>
        </w:tc>
        <w:tc>
          <w:tcPr>
            <w:tcW w:w="4428" w:type="dxa"/>
          </w:tcPr>
          <w:p w14:paraId="335A30C6" w14:textId="77777777" w:rsidR="00E745A8" w:rsidRPr="0002501E" w:rsidRDefault="00E745A8">
            <w:pPr>
              <w:rPr>
                <w:rFonts w:ascii="Times New Roman" w:hAnsi="Times New Roman"/>
                <w:sz w:val="22"/>
                <w:szCs w:val="22"/>
              </w:rPr>
            </w:pPr>
            <w:r w:rsidRPr="0002501E">
              <w:rPr>
                <w:rFonts w:ascii="Times New Roman" w:hAnsi="Times New Roman"/>
                <w:sz w:val="22"/>
                <w:szCs w:val="22"/>
              </w:rPr>
              <w:t>Defines reports and encounter forms to division.</w:t>
            </w:r>
          </w:p>
        </w:tc>
      </w:tr>
    </w:tbl>
    <w:p w14:paraId="335A30C8" w14:textId="77777777" w:rsidR="00AC2345" w:rsidRPr="0002501E" w:rsidRDefault="00AC2345" w:rsidP="00CE4ACD">
      <w:pPr>
        <w:pStyle w:val="10ptcenturyschoolbook"/>
        <w:tabs>
          <w:tab w:val="left" w:pos="1080"/>
          <w:tab w:val="left" w:pos="5040"/>
        </w:tabs>
        <w:rPr>
          <w:rFonts w:ascii="Times New Roman" w:hAnsi="Times New Roman"/>
          <w:sz w:val="22"/>
          <w:szCs w:val="22"/>
        </w:rPr>
      </w:pPr>
    </w:p>
    <w:p w14:paraId="335A30C9" w14:textId="77777777" w:rsidR="00F3086E" w:rsidRPr="0002501E" w:rsidRDefault="00F3086E" w:rsidP="00CE4ACD">
      <w:pPr>
        <w:pStyle w:val="10ptcenturyschoolbook"/>
        <w:tabs>
          <w:tab w:val="left" w:pos="1080"/>
          <w:tab w:val="left" w:pos="5040"/>
        </w:tabs>
        <w:rPr>
          <w:rFonts w:ascii="Times New Roman" w:hAnsi="Times New Roman"/>
          <w:sz w:val="22"/>
          <w:szCs w:val="22"/>
        </w:rPr>
      </w:pPr>
    </w:p>
    <w:p w14:paraId="335A30CA" w14:textId="77777777" w:rsidR="00AC2345" w:rsidRPr="0002501E" w:rsidRDefault="00AC2345" w:rsidP="00CE4ACD">
      <w:pPr>
        <w:pStyle w:val="10ptcenturyschoolbook"/>
        <w:tabs>
          <w:tab w:val="left" w:pos="1080"/>
          <w:tab w:val="left" w:pos="5040"/>
        </w:tabs>
        <w:rPr>
          <w:rFonts w:ascii="Times New Roman" w:hAnsi="Times New Roman"/>
          <w:sz w:val="22"/>
          <w:szCs w:val="22"/>
        </w:rPr>
      </w:pPr>
      <w:r w:rsidRPr="0002501E">
        <w:rPr>
          <w:rFonts w:ascii="Times New Roman" w:hAnsi="Times New Roman"/>
          <w:sz w:val="22"/>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3960"/>
        <w:gridCol w:w="4428"/>
      </w:tblGrid>
      <w:tr w:rsidR="00AC2345" w:rsidRPr="0002501E" w14:paraId="335A30CD" w14:textId="77777777" w:rsidTr="00D55815">
        <w:trPr>
          <w:cantSplit/>
          <w:tblHeader/>
        </w:trPr>
        <w:tc>
          <w:tcPr>
            <w:tcW w:w="9576" w:type="dxa"/>
            <w:gridSpan w:val="3"/>
          </w:tcPr>
          <w:p w14:paraId="335A30CB" w14:textId="77777777" w:rsidR="00AC2345" w:rsidRPr="0002501E" w:rsidRDefault="00AC2345" w:rsidP="00D55815">
            <w:pPr>
              <w:pStyle w:val="Heading3"/>
            </w:pPr>
            <w:bookmarkStart w:id="138" w:name="_Toc442890976"/>
            <w:bookmarkStart w:id="139" w:name="_Toc12542879"/>
            <w:r w:rsidRPr="0002501E">
              <w:lastRenderedPageBreak/>
              <w:t>Sort Templates</w:t>
            </w:r>
            <w:bookmarkEnd w:id="138"/>
            <w:bookmarkEnd w:id="139"/>
          </w:p>
          <w:p w14:paraId="335A30CC" w14:textId="77777777" w:rsidR="00AC2345" w:rsidRPr="0002501E" w:rsidRDefault="00AC2345" w:rsidP="00D55815">
            <w:pPr>
              <w:rPr>
                <w:rFonts w:ascii="Times New Roman" w:hAnsi="Times New Roman"/>
                <w:b/>
                <w:sz w:val="22"/>
                <w:szCs w:val="22"/>
              </w:rPr>
            </w:pPr>
          </w:p>
        </w:tc>
      </w:tr>
      <w:tr w:rsidR="00AC2345" w:rsidRPr="0002501E" w14:paraId="335A30D1" w14:textId="77777777" w:rsidTr="00D55815">
        <w:trPr>
          <w:cantSplit/>
          <w:tblHeader/>
        </w:trPr>
        <w:tc>
          <w:tcPr>
            <w:tcW w:w="1188" w:type="dxa"/>
          </w:tcPr>
          <w:p w14:paraId="335A30CE" w14:textId="77777777" w:rsidR="00AC2345" w:rsidRPr="0002501E" w:rsidRDefault="00AC2345" w:rsidP="00D55815">
            <w:pPr>
              <w:rPr>
                <w:rFonts w:ascii="Times New Roman" w:hAnsi="Times New Roman"/>
                <w:b/>
                <w:sz w:val="22"/>
                <w:szCs w:val="22"/>
              </w:rPr>
            </w:pPr>
            <w:r w:rsidRPr="0002501E">
              <w:rPr>
                <w:rFonts w:ascii="Times New Roman" w:hAnsi="Times New Roman"/>
                <w:b/>
                <w:sz w:val="22"/>
                <w:szCs w:val="22"/>
              </w:rPr>
              <w:t>FILE#</w:t>
            </w:r>
          </w:p>
        </w:tc>
        <w:tc>
          <w:tcPr>
            <w:tcW w:w="3960" w:type="dxa"/>
          </w:tcPr>
          <w:p w14:paraId="335A30CF" w14:textId="77777777" w:rsidR="00AC2345" w:rsidRPr="0002501E" w:rsidRDefault="00AC2345" w:rsidP="00D55815">
            <w:pPr>
              <w:rPr>
                <w:rFonts w:ascii="Times New Roman" w:hAnsi="Times New Roman"/>
                <w:b/>
                <w:sz w:val="22"/>
                <w:szCs w:val="22"/>
              </w:rPr>
            </w:pPr>
            <w:r w:rsidRPr="0002501E">
              <w:rPr>
                <w:rFonts w:ascii="Times New Roman" w:hAnsi="Times New Roman"/>
                <w:b/>
                <w:sz w:val="22"/>
                <w:szCs w:val="22"/>
              </w:rPr>
              <w:t>TEMPLATE</w:t>
            </w:r>
          </w:p>
        </w:tc>
        <w:tc>
          <w:tcPr>
            <w:tcW w:w="4428" w:type="dxa"/>
          </w:tcPr>
          <w:p w14:paraId="335A30D0" w14:textId="77777777" w:rsidR="00AC2345" w:rsidRPr="0002501E" w:rsidRDefault="00AC2345" w:rsidP="00D55815">
            <w:pPr>
              <w:rPr>
                <w:rFonts w:ascii="Times New Roman" w:hAnsi="Times New Roman"/>
                <w:b/>
                <w:sz w:val="22"/>
                <w:szCs w:val="22"/>
              </w:rPr>
            </w:pPr>
            <w:r w:rsidRPr="0002501E">
              <w:rPr>
                <w:rFonts w:ascii="Times New Roman" w:hAnsi="Times New Roman"/>
                <w:b/>
                <w:sz w:val="22"/>
                <w:szCs w:val="22"/>
              </w:rPr>
              <w:t>DESCRIPTION</w:t>
            </w:r>
          </w:p>
        </w:tc>
      </w:tr>
      <w:tr w:rsidR="00696E31" w:rsidRPr="0002501E" w14:paraId="335A30D5" w14:textId="77777777" w:rsidTr="00D55815">
        <w:trPr>
          <w:cantSplit/>
        </w:trPr>
        <w:tc>
          <w:tcPr>
            <w:tcW w:w="1188" w:type="dxa"/>
          </w:tcPr>
          <w:p w14:paraId="335A30D2"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2</w:t>
            </w:r>
          </w:p>
        </w:tc>
        <w:tc>
          <w:tcPr>
            <w:tcW w:w="3960" w:type="dxa"/>
          </w:tcPr>
          <w:p w14:paraId="335A30D3"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IBNOTVER, IBNOTVER1</w:t>
            </w:r>
          </w:p>
        </w:tc>
        <w:tc>
          <w:tcPr>
            <w:tcW w:w="4428" w:type="dxa"/>
          </w:tcPr>
          <w:p w14:paraId="335A30D4"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Lists new, not verified insurance entries.</w:t>
            </w:r>
          </w:p>
        </w:tc>
      </w:tr>
      <w:tr w:rsidR="00696E31" w:rsidRPr="0002501E" w14:paraId="335A30D9" w14:textId="77777777" w:rsidTr="00D55815">
        <w:trPr>
          <w:cantSplit/>
        </w:trPr>
        <w:tc>
          <w:tcPr>
            <w:tcW w:w="1188" w:type="dxa"/>
          </w:tcPr>
          <w:p w14:paraId="335A30D6"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36</w:t>
            </w:r>
          </w:p>
        </w:tc>
        <w:tc>
          <w:tcPr>
            <w:tcW w:w="3960" w:type="dxa"/>
          </w:tcPr>
          <w:p w14:paraId="335A30D7"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INACTIVE INS CO</w:t>
            </w:r>
          </w:p>
        </w:tc>
        <w:tc>
          <w:tcPr>
            <w:tcW w:w="4428" w:type="dxa"/>
          </w:tcPr>
          <w:p w14:paraId="335A30D8"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inactive insurance companies covering patients.</w:t>
            </w:r>
          </w:p>
        </w:tc>
      </w:tr>
      <w:tr w:rsidR="00763D10" w:rsidRPr="0002501E" w14:paraId="335A30DD" w14:textId="77777777" w:rsidTr="00D55815">
        <w:trPr>
          <w:cantSplit/>
        </w:trPr>
        <w:tc>
          <w:tcPr>
            <w:tcW w:w="1188" w:type="dxa"/>
          </w:tcPr>
          <w:p w14:paraId="335A30DA" w14:textId="77777777" w:rsidR="00763D10" w:rsidRPr="0002501E" w:rsidRDefault="00763D10" w:rsidP="00D55815">
            <w:pPr>
              <w:rPr>
                <w:rFonts w:ascii="Times New Roman" w:hAnsi="Times New Roman"/>
                <w:sz w:val="22"/>
                <w:szCs w:val="22"/>
              </w:rPr>
            </w:pPr>
            <w:r w:rsidRPr="0002501E">
              <w:rPr>
                <w:rFonts w:ascii="Times New Roman" w:hAnsi="Times New Roman"/>
                <w:sz w:val="22"/>
                <w:szCs w:val="22"/>
              </w:rPr>
              <w:t>335.93</w:t>
            </w:r>
          </w:p>
        </w:tc>
        <w:tc>
          <w:tcPr>
            <w:tcW w:w="3960" w:type="dxa"/>
          </w:tcPr>
          <w:p w14:paraId="335A30DB" w14:textId="77777777" w:rsidR="00763D10" w:rsidRPr="0002501E" w:rsidRDefault="00763D10" w:rsidP="00D55815">
            <w:pPr>
              <w:rPr>
                <w:rFonts w:ascii="Times New Roman" w:hAnsi="Times New Roman"/>
                <w:sz w:val="22"/>
                <w:szCs w:val="22"/>
              </w:rPr>
            </w:pPr>
            <w:r w:rsidRPr="0002501E">
              <w:rPr>
                <w:rFonts w:ascii="Times New Roman" w:hAnsi="Times New Roman"/>
                <w:sz w:val="22"/>
                <w:szCs w:val="22"/>
              </w:rPr>
              <w:t>IB PROVIDERS FROM FB</w:t>
            </w:r>
          </w:p>
        </w:tc>
        <w:tc>
          <w:tcPr>
            <w:tcW w:w="4428" w:type="dxa"/>
          </w:tcPr>
          <w:p w14:paraId="335A30DC" w14:textId="77777777" w:rsidR="00763D10" w:rsidRPr="0002501E" w:rsidRDefault="00763D10" w:rsidP="00D55815">
            <w:pPr>
              <w:rPr>
                <w:rFonts w:ascii="Times New Roman" w:hAnsi="Times New Roman"/>
                <w:sz w:val="22"/>
                <w:szCs w:val="22"/>
              </w:rPr>
            </w:pPr>
            <w:r w:rsidRPr="0002501E">
              <w:rPr>
                <w:rFonts w:ascii="Times New Roman" w:hAnsi="Times New Roman"/>
                <w:sz w:val="22"/>
                <w:szCs w:val="22"/>
              </w:rPr>
              <w:t>List of records that have been affected by FB PAID TO IB automatic interface</w:t>
            </w:r>
            <w:r w:rsidR="001E3A3C" w:rsidRPr="0002501E">
              <w:rPr>
                <w:rFonts w:ascii="Times New Roman" w:hAnsi="Times New Roman"/>
                <w:sz w:val="22"/>
                <w:szCs w:val="22"/>
              </w:rPr>
              <w:t xml:space="preserve"> </w:t>
            </w:r>
            <w:r w:rsidR="001E3A3C" w:rsidRPr="00123DC5">
              <w:rPr>
                <w:rFonts w:ascii="Times New Roman" w:hAnsi="Times New Roman"/>
                <w:sz w:val="22"/>
                <w:szCs w:val="22"/>
              </w:rPr>
              <w:t>(For Future Use to Validate Testing).</w:t>
            </w:r>
          </w:p>
        </w:tc>
      </w:tr>
      <w:tr w:rsidR="00696E31" w:rsidRPr="0002501E" w14:paraId="335A30E1" w14:textId="77777777" w:rsidTr="00D55815">
        <w:trPr>
          <w:cantSplit/>
        </w:trPr>
        <w:tc>
          <w:tcPr>
            <w:tcW w:w="1188" w:type="dxa"/>
          </w:tcPr>
          <w:p w14:paraId="335A30DE"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350</w:t>
            </w:r>
          </w:p>
        </w:tc>
        <w:tc>
          <w:tcPr>
            <w:tcW w:w="3960" w:type="dxa"/>
          </w:tcPr>
          <w:p w14:paraId="335A30DF"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INCOMPLETE</w:t>
            </w:r>
          </w:p>
        </w:tc>
        <w:tc>
          <w:tcPr>
            <w:tcW w:w="4428" w:type="dxa"/>
          </w:tcPr>
          <w:p w14:paraId="335A30E0"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Integrated Billing Action List of entries with a status of INCOMPLETE.</w:t>
            </w:r>
          </w:p>
        </w:tc>
      </w:tr>
      <w:tr w:rsidR="00696E31" w:rsidRPr="0002501E" w14:paraId="335A30ED" w14:textId="77777777" w:rsidTr="00D55815">
        <w:trPr>
          <w:cantSplit/>
        </w:trPr>
        <w:tc>
          <w:tcPr>
            <w:tcW w:w="1188" w:type="dxa"/>
          </w:tcPr>
          <w:p w14:paraId="335A30E2"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351.71</w:t>
            </w:r>
          </w:p>
        </w:tc>
        <w:tc>
          <w:tcPr>
            <w:tcW w:w="3960" w:type="dxa"/>
          </w:tcPr>
          <w:p w14:paraId="335A30E3"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IBJD DM REPT SORT</w:t>
            </w:r>
          </w:p>
        </w:tc>
        <w:tc>
          <w:tcPr>
            <w:tcW w:w="4428" w:type="dxa"/>
          </w:tcPr>
          <w:p w14:paraId="335A30E4"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SORT BY: MONTH</w:t>
            </w:r>
          </w:p>
          <w:p w14:paraId="335A30E5"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From: OCT 2003</w:t>
            </w:r>
          </w:p>
          <w:p w14:paraId="335A30E6"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To: OCT 2003</w:t>
            </w:r>
          </w:p>
          <w:p w14:paraId="335A30E7"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ASK range of values</w:t>
            </w:r>
          </w:p>
          <w:p w14:paraId="335A30E8"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WITHIN MONTH, SORT BY: REPORT</w:t>
            </w:r>
          </w:p>
          <w:p w14:paraId="335A30E9"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REPORT SUB-FIELD: STATUS</w:t>
            </w:r>
          </w:p>
          <w:p w14:paraId="335A30EA"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From: 1</w:t>
            </w:r>
          </w:p>
          <w:p w14:paraId="335A30EB"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To: 2</w:t>
            </w:r>
          </w:p>
          <w:p w14:paraId="335A30EC" w14:textId="77777777" w:rsidR="00696E31" w:rsidRPr="0002501E" w:rsidRDefault="00E23FFB" w:rsidP="00E23FFB">
            <w:pPr>
              <w:rPr>
                <w:rFonts w:ascii="Times New Roman" w:hAnsi="Times New Roman"/>
                <w:sz w:val="22"/>
                <w:szCs w:val="22"/>
              </w:rPr>
            </w:pPr>
            <w:r w:rsidRPr="0002501E">
              <w:rPr>
                <w:rFonts w:ascii="Times New Roman" w:hAnsi="Times New Roman"/>
                <w:sz w:val="22"/>
                <w:szCs w:val="22"/>
              </w:rPr>
              <w:t xml:space="preserve">   ASK range of values</w:t>
            </w:r>
          </w:p>
        </w:tc>
      </w:tr>
      <w:tr w:rsidR="00696E31" w:rsidRPr="0002501E" w14:paraId="335A30F1" w14:textId="77777777" w:rsidTr="00D55815">
        <w:trPr>
          <w:cantSplit/>
        </w:trPr>
        <w:tc>
          <w:tcPr>
            <w:tcW w:w="1188" w:type="dxa"/>
          </w:tcPr>
          <w:p w14:paraId="335A30EE"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0EF"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BILLING PAT W/INCOME</w:t>
            </w:r>
          </w:p>
        </w:tc>
        <w:tc>
          <w:tcPr>
            <w:tcW w:w="4428" w:type="dxa"/>
          </w:tcPr>
          <w:p w14:paraId="335A30F0"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patients with a "No Income Data" exemption.</w:t>
            </w:r>
          </w:p>
        </w:tc>
      </w:tr>
      <w:tr w:rsidR="00696E31" w:rsidRPr="0002501E" w14:paraId="335A30F5" w14:textId="77777777" w:rsidTr="00D55815">
        <w:trPr>
          <w:cantSplit/>
        </w:trPr>
        <w:tc>
          <w:tcPr>
            <w:tcW w:w="1188" w:type="dxa"/>
          </w:tcPr>
          <w:p w14:paraId="335A30F2"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0F3"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BILLING PATIENT BY REASON</w:t>
            </w:r>
          </w:p>
        </w:tc>
        <w:tc>
          <w:tcPr>
            <w:tcW w:w="4428" w:type="dxa"/>
          </w:tcPr>
          <w:p w14:paraId="335A30F4"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currently exempt patients by reason.</w:t>
            </w:r>
          </w:p>
        </w:tc>
      </w:tr>
      <w:tr w:rsidR="00696E31" w:rsidRPr="0002501E" w14:paraId="335A30F9" w14:textId="77777777" w:rsidTr="00D55815">
        <w:trPr>
          <w:cantSplit/>
        </w:trPr>
        <w:tc>
          <w:tcPr>
            <w:tcW w:w="1188" w:type="dxa"/>
          </w:tcPr>
          <w:p w14:paraId="335A30F6"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0F7"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BILLING PATIENT BY STATUS</w:t>
            </w:r>
          </w:p>
        </w:tc>
        <w:tc>
          <w:tcPr>
            <w:tcW w:w="4428" w:type="dxa"/>
          </w:tcPr>
          <w:p w14:paraId="335A30F8"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currently exempt patients by status.</w:t>
            </w:r>
          </w:p>
        </w:tc>
      </w:tr>
      <w:tr w:rsidR="00696E31" w:rsidRPr="0002501E" w14:paraId="335A30FD" w14:textId="77777777" w:rsidTr="00D55815">
        <w:trPr>
          <w:cantSplit/>
        </w:trPr>
        <w:tc>
          <w:tcPr>
            <w:tcW w:w="1188" w:type="dxa"/>
          </w:tcPr>
          <w:p w14:paraId="335A30FA"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0FB"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EXEMPT PATIENTS</w:t>
            </w:r>
          </w:p>
        </w:tc>
        <w:tc>
          <w:tcPr>
            <w:tcW w:w="4428" w:type="dxa"/>
          </w:tcPr>
          <w:p w14:paraId="335A30FC"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exempt patients.</w:t>
            </w:r>
          </w:p>
        </w:tc>
      </w:tr>
      <w:tr w:rsidR="00696E31" w:rsidRPr="0002501E" w14:paraId="335A3101" w14:textId="77777777" w:rsidTr="00D55815">
        <w:trPr>
          <w:cantSplit/>
        </w:trPr>
        <w:tc>
          <w:tcPr>
            <w:tcW w:w="1188" w:type="dxa"/>
          </w:tcPr>
          <w:p w14:paraId="335A30FE"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0FF"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EXEMPTION LETTER</w:t>
            </w:r>
          </w:p>
        </w:tc>
        <w:tc>
          <w:tcPr>
            <w:tcW w:w="4428" w:type="dxa"/>
          </w:tcPr>
          <w:p w14:paraId="335A3100"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Stores results of search when printing exemption letters.</w:t>
            </w:r>
          </w:p>
        </w:tc>
      </w:tr>
      <w:tr w:rsidR="00696E31" w:rsidRPr="0002501E" w14:paraId="335A3105" w14:textId="77777777" w:rsidTr="00D55815">
        <w:trPr>
          <w:cantSplit/>
        </w:trPr>
        <w:tc>
          <w:tcPr>
            <w:tcW w:w="1188" w:type="dxa"/>
          </w:tcPr>
          <w:p w14:paraId="335A3102"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354.3</w:t>
            </w:r>
          </w:p>
        </w:tc>
        <w:tc>
          <w:tcPr>
            <w:tcW w:w="3960" w:type="dxa"/>
          </w:tcPr>
          <w:p w14:paraId="335A3103"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PRINT THRESHOLD</w:t>
            </w:r>
          </w:p>
        </w:tc>
        <w:tc>
          <w:tcPr>
            <w:tcW w:w="4428" w:type="dxa"/>
          </w:tcPr>
          <w:p w14:paraId="335A3104"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thresholds.</w:t>
            </w:r>
          </w:p>
        </w:tc>
      </w:tr>
      <w:tr w:rsidR="00696E31" w:rsidRPr="0002501E" w14:paraId="335A3109" w14:textId="77777777" w:rsidTr="00D55815">
        <w:trPr>
          <w:cantSplit/>
        </w:trPr>
        <w:tc>
          <w:tcPr>
            <w:tcW w:w="1188" w:type="dxa"/>
          </w:tcPr>
          <w:p w14:paraId="335A3106"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356</w:t>
            </w:r>
          </w:p>
        </w:tc>
        <w:tc>
          <w:tcPr>
            <w:tcW w:w="3960" w:type="dxa"/>
          </w:tcPr>
          <w:p w14:paraId="335A3107"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IBT LIST VISITS</w:t>
            </w:r>
          </w:p>
        </w:tc>
        <w:tc>
          <w:tcPr>
            <w:tcW w:w="4428" w:type="dxa"/>
          </w:tcPr>
          <w:p w14:paraId="335A3108"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Lists visits in Claims Tracking by date and type.  Primarily list random sample cases.</w:t>
            </w:r>
          </w:p>
        </w:tc>
      </w:tr>
      <w:tr w:rsidR="00696E31" w:rsidRPr="0002501E" w14:paraId="335A310D" w14:textId="77777777" w:rsidTr="00D55815">
        <w:trPr>
          <w:cantSplit/>
        </w:trPr>
        <w:tc>
          <w:tcPr>
            <w:tcW w:w="1188" w:type="dxa"/>
          </w:tcPr>
          <w:p w14:paraId="335A310A"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357.6</w:t>
            </w:r>
          </w:p>
        </w:tc>
        <w:tc>
          <w:tcPr>
            <w:tcW w:w="3960" w:type="dxa"/>
          </w:tcPr>
          <w:p w14:paraId="335A310B"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IBD PRIM CARE SEARCH</w:t>
            </w:r>
          </w:p>
        </w:tc>
        <w:tc>
          <w:tcPr>
            <w:tcW w:w="4428" w:type="dxa"/>
          </w:tcPr>
          <w:p w14:paraId="335A310C"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new primary care interfaces for patch.</w:t>
            </w:r>
          </w:p>
        </w:tc>
      </w:tr>
      <w:tr w:rsidR="00696E31" w:rsidRPr="0002501E" w14:paraId="335A3111" w14:textId="77777777" w:rsidTr="00D55815">
        <w:trPr>
          <w:cantSplit/>
        </w:trPr>
        <w:tc>
          <w:tcPr>
            <w:tcW w:w="1188" w:type="dxa"/>
          </w:tcPr>
          <w:p w14:paraId="335A310E"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357.96</w:t>
            </w:r>
          </w:p>
        </w:tc>
        <w:tc>
          <w:tcPr>
            <w:tcW w:w="3960" w:type="dxa"/>
          </w:tcPr>
          <w:p w14:paraId="335A310F"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IBD NO APPOINTMENT LIST</w:t>
            </w:r>
          </w:p>
        </w:tc>
        <w:tc>
          <w:tcPr>
            <w:tcW w:w="4428" w:type="dxa"/>
          </w:tcPr>
          <w:p w14:paraId="335A3110" w14:textId="77777777" w:rsidR="00696E31" w:rsidRPr="0002501E" w:rsidRDefault="00696E31" w:rsidP="00696E31">
            <w:pPr>
              <w:rPr>
                <w:rFonts w:ascii="Times New Roman" w:hAnsi="Times New Roman"/>
                <w:sz w:val="22"/>
                <w:szCs w:val="22"/>
              </w:rPr>
            </w:pPr>
            <w:r w:rsidRPr="0002501E">
              <w:rPr>
                <w:rFonts w:ascii="Times New Roman" w:hAnsi="Times New Roman"/>
                <w:sz w:val="22"/>
                <w:szCs w:val="22"/>
              </w:rPr>
              <w:t>This template with list patients for a date range                                                                                that have had encounter forms printed that are not related to appointments.</w:t>
            </w:r>
          </w:p>
        </w:tc>
      </w:tr>
      <w:tr w:rsidR="00696E31" w:rsidRPr="0002501E" w14:paraId="335A3123" w14:textId="77777777" w:rsidTr="00D55815">
        <w:trPr>
          <w:cantSplit/>
        </w:trPr>
        <w:tc>
          <w:tcPr>
            <w:tcW w:w="1188" w:type="dxa"/>
          </w:tcPr>
          <w:p w14:paraId="335A3112"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lastRenderedPageBreak/>
              <w:t>359.3</w:t>
            </w:r>
          </w:p>
        </w:tc>
        <w:tc>
          <w:tcPr>
            <w:tcW w:w="3960" w:type="dxa"/>
          </w:tcPr>
          <w:p w14:paraId="335A3113"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IBD LIST ERRORS</w:t>
            </w:r>
          </w:p>
        </w:tc>
        <w:tc>
          <w:tcPr>
            <w:tcW w:w="4428" w:type="dxa"/>
          </w:tcPr>
          <w:p w14:paraId="335A3114"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SORT BY: '@ERROR DATE/TIME</w:t>
            </w:r>
          </w:p>
          <w:p w14:paraId="335A3115"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From: </w:t>
            </w:r>
          </w:p>
          <w:p w14:paraId="335A3116"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To: </w:t>
            </w:r>
          </w:p>
          <w:p w14:paraId="335A3117"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WITHIN ERROR DATE/TIME, SORT BY: #USER</w:t>
            </w:r>
          </w:p>
          <w:p w14:paraId="335A3118"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From: </w:t>
            </w:r>
          </w:p>
          <w:p w14:paraId="335A3119"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To: </w:t>
            </w:r>
          </w:p>
          <w:p w14:paraId="335A311A"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WITHIN USER, SORT BY: PATIENT</w:t>
            </w:r>
          </w:p>
          <w:p w14:paraId="335A311B"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From: @</w:t>
            </w:r>
          </w:p>
          <w:p w14:paraId="335A311C"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To: </w:t>
            </w:r>
          </w:p>
          <w:p w14:paraId="335A311D"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Do NOT ask range of values</w:t>
            </w:r>
          </w:p>
          <w:p w14:paraId="335A311E"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WITHIN PATIENT, SORT BY:</w:t>
            </w:r>
          </w:p>
          <w:p w14:paraId="335A311F"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ENCOUNTER DATE/TIME;S1</w:t>
            </w:r>
          </w:p>
          <w:p w14:paraId="335A3120"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From: @</w:t>
            </w:r>
          </w:p>
          <w:p w14:paraId="335A3121"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To: </w:t>
            </w:r>
          </w:p>
          <w:p w14:paraId="335A3122" w14:textId="77777777" w:rsidR="00696E31" w:rsidRPr="0002501E" w:rsidRDefault="00E23FFB" w:rsidP="00E23FFB">
            <w:pPr>
              <w:rPr>
                <w:rFonts w:ascii="Times New Roman" w:hAnsi="Times New Roman"/>
                <w:sz w:val="22"/>
                <w:szCs w:val="22"/>
              </w:rPr>
            </w:pPr>
            <w:r w:rsidRPr="0002501E">
              <w:rPr>
                <w:rFonts w:ascii="Times New Roman" w:hAnsi="Times New Roman"/>
                <w:sz w:val="22"/>
                <w:szCs w:val="22"/>
              </w:rPr>
              <w:t xml:space="preserve">         Do NOT ask range of values</w:t>
            </w:r>
          </w:p>
        </w:tc>
      </w:tr>
      <w:tr w:rsidR="00696E31" w:rsidRPr="0002501E" w14:paraId="335A3127" w14:textId="77777777" w:rsidTr="00D55815">
        <w:trPr>
          <w:cantSplit/>
        </w:trPr>
        <w:tc>
          <w:tcPr>
            <w:tcW w:w="1188" w:type="dxa"/>
          </w:tcPr>
          <w:p w14:paraId="335A3124"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362.1</w:t>
            </w:r>
          </w:p>
        </w:tc>
        <w:tc>
          <w:tcPr>
            <w:tcW w:w="3960" w:type="dxa"/>
          </w:tcPr>
          <w:p w14:paraId="335A3125"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AB COMMENTS</w:t>
            </w:r>
          </w:p>
        </w:tc>
        <w:tc>
          <w:tcPr>
            <w:tcW w:w="4428" w:type="dxa"/>
          </w:tcPr>
          <w:p w14:paraId="335A3126"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Automated Biller Error/Comments Report.</w:t>
            </w:r>
          </w:p>
        </w:tc>
      </w:tr>
      <w:tr w:rsidR="00696E31" w:rsidRPr="0002501E" w14:paraId="335A312B" w14:textId="77777777" w:rsidTr="00D55815">
        <w:trPr>
          <w:cantSplit/>
        </w:trPr>
        <w:tc>
          <w:tcPr>
            <w:tcW w:w="1188" w:type="dxa"/>
          </w:tcPr>
          <w:p w14:paraId="335A3128"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364.6</w:t>
            </w:r>
          </w:p>
        </w:tc>
        <w:tc>
          <w:tcPr>
            <w:tcW w:w="3960" w:type="dxa"/>
          </w:tcPr>
          <w:p w14:paraId="335A3129"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IBCE LOCAL DATA ELEMENTS</w:t>
            </w:r>
          </w:p>
        </w:tc>
        <w:tc>
          <w:tcPr>
            <w:tcW w:w="4428" w:type="dxa"/>
          </w:tcPr>
          <w:p w14:paraId="335A312A" w14:textId="77777777" w:rsidR="00696E31" w:rsidRPr="0002501E" w:rsidRDefault="00696E31" w:rsidP="00696E31">
            <w:pPr>
              <w:rPr>
                <w:rFonts w:ascii="Times New Roman" w:hAnsi="Times New Roman"/>
                <w:sz w:val="22"/>
                <w:szCs w:val="22"/>
              </w:rPr>
            </w:pPr>
            <w:r w:rsidRPr="0002501E">
              <w:rPr>
                <w:rFonts w:ascii="Times New Roman" w:hAnsi="Times New Roman"/>
                <w:sz w:val="22"/>
                <w:szCs w:val="22"/>
              </w:rPr>
              <w:t>This sort template will allow for the printing of                                                                                local form override data.</w:t>
            </w:r>
          </w:p>
        </w:tc>
      </w:tr>
      <w:tr w:rsidR="00696E31" w:rsidRPr="0002501E" w14:paraId="335A312F" w14:textId="77777777" w:rsidTr="00D55815">
        <w:trPr>
          <w:cantSplit/>
        </w:trPr>
        <w:tc>
          <w:tcPr>
            <w:tcW w:w="1188" w:type="dxa"/>
          </w:tcPr>
          <w:p w14:paraId="335A312C"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399</w:t>
            </w:r>
          </w:p>
        </w:tc>
        <w:tc>
          <w:tcPr>
            <w:tcW w:w="3960" w:type="dxa"/>
          </w:tcPr>
          <w:p w14:paraId="335A312D"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CLK PROD</w:t>
            </w:r>
          </w:p>
        </w:tc>
        <w:tc>
          <w:tcPr>
            <w:tcW w:w="4428" w:type="dxa"/>
          </w:tcPr>
          <w:p w14:paraId="335A312E"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Clerk Productivity Report.</w:t>
            </w:r>
          </w:p>
        </w:tc>
      </w:tr>
      <w:tr w:rsidR="00696E31" w:rsidRPr="0002501E" w14:paraId="335A3133" w14:textId="77777777" w:rsidTr="00D55815">
        <w:trPr>
          <w:cantSplit/>
        </w:trPr>
        <w:tc>
          <w:tcPr>
            <w:tcW w:w="1188" w:type="dxa"/>
          </w:tcPr>
          <w:p w14:paraId="335A3130"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399.5</w:t>
            </w:r>
          </w:p>
        </w:tc>
        <w:tc>
          <w:tcPr>
            <w:tcW w:w="3960" w:type="dxa"/>
          </w:tcPr>
          <w:p w14:paraId="335A3131"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BILLING RATES</w:t>
            </w:r>
          </w:p>
        </w:tc>
        <w:tc>
          <w:tcPr>
            <w:tcW w:w="4428" w:type="dxa"/>
          </w:tcPr>
          <w:p w14:paraId="335A3132"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Billing Rates List.</w:t>
            </w:r>
          </w:p>
        </w:tc>
      </w:tr>
      <w:tr w:rsidR="00696E31" w:rsidRPr="0002501E" w14:paraId="335A3137" w14:textId="77777777" w:rsidTr="00D55815">
        <w:trPr>
          <w:cantSplit/>
        </w:trPr>
        <w:tc>
          <w:tcPr>
            <w:tcW w:w="1188" w:type="dxa"/>
          </w:tcPr>
          <w:p w14:paraId="335A3134"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8994</w:t>
            </w:r>
          </w:p>
        </w:tc>
        <w:tc>
          <w:tcPr>
            <w:tcW w:w="3960" w:type="dxa"/>
          </w:tcPr>
          <w:p w14:paraId="335A3135"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IBD RPC LIST</w:t>
            </w:r>
          </w:p>
        </w:tc>
        <w:tc>
          <w:tcPr>
            <w:tcW w:w="4428" w:type="dxa"/>
          </w:tcPr>
          <w:p w14:paraId="335A3136"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AICS Remote Procedure List.</w:t>
            </w:r>
          </w:p>
        </w:tc>
      </w:tr>
    </w:tbl>
    <w:p w14:paraId="335A3138" w14:textId="77777777" w:rsidR="007E18DE" w:rsidRPr="0002501E" w:rsidRDefault="007E18DE">
      <w:pPr>
        <w:pStyle w:val="10ptcenturyschoolbook"/>
        <w:tabs>
          <w:tab w:val="left" w:pos="1080"/>
          <w:tab w:val="left" w:pos="5040"/>
        </w:tabs>
        <w:ind w:left="5040" w:hanging="5040"/>
        <w:rPr>
          <w:rFonts w:ascii="Times New Roman" w:hAnsi="Times New Roman"/>
          <w:sz w:val="22"/>
          <w:szCs w:val="22"/>
        </w:rPr>
      </w:pPr>
    </w:p>
    <w:p w14:paraId="335A3139" w14:textId="77777777" w:rsidR="007E18DE" w:rsidRPr="0002501E" w:rsidRDefault="007E18DE">
      <w:pPr>
        <w:pStyle w:val="10ptcenturyschoolbook"/>
        <w:tabs>
          <w:tab w:val="left" w:pos="1080"/>
          <w:tab w:val="left" w:pos="5040"/>
        </w:tabs>
        <w:ind w:left="5040" w:hanging="5040"/>
        <w:rPr>
          <w:rFonts w:ascii="Times New Roman" w:hAnsi="Times New Roman"/>
          <w:sz w:val="22"/>
          <w:szCs w:val="22"/>
        </w:rPr>
      </w:pPr>
      <w:r w:rsidRPr="0002501E">
        <w:rPr>
          <w:rFonts w:ascii="Times New Roman" w:hAnsi="Times New Roman"/>
          <w:sz w:val="22"/>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3960"/>
        <w:gridCol w:w="4428"/>
      </w:tblGrid>
      <w:tr w:rsidR="00D915AA" w:rsidRPr="0002501E" w14:paraId="335A313C" w14:textId="77777777" w:rsidTr="00D55815">
        <w:trPr>
          <w:cantSplit/>
          <w:tblHeader/>
        </w:trPr>
        <w:tc>
          <w:tcPr>
            <w:tcW w:w="9576" w:type="dxa"/>
            <w:gridSpan w:val="3"/>
          </w:tcPr>
          <w:p w14:paraId="335A313A" w14:textId="77777777" w:rsidR="00D915AA" w:rsidRPr="0002501E" w:rsidRDefault="007E18DE" w:rsidP="00D55815">
            <w:pPr>
              <w:pStyle w:val="Heading3"/>
            </w:pPr>
            <w:r w:rsidRPr="0002501E">
              <w:rPr>
                <w:rFonts w:ascii="Times New Roman" w:hAnsi="Times New Roman"/>
                <w:sz w:val="22"/>
                <w:szCs w:val="22"/>
              </w:rPr>
              <w:lastRenderedPageBreak/>
              <w:br w:type="page"/>
            </w:r>
            <w:bookmarkStart w:id="140" w:name="_Toc442890977"/>
            <w:bookmarkStart w:id="141" w:name="_Toc12542880"/>
            <w:r w:rsidR="00D915AA" w:rsidRPr="0002501E">
              <w:t>Print Templates</w:t>
            </w:r>
            <w:bookmarkEnd w:id="140"/>
            <w:bookmarkEnd w:id="141"/>
          </w:p>
          <w:p w14:paraId="335A313B" w14:textId="77777777" w:rsidR="00D915AA" w:rsidRPr="0002501E" w:rsidRDefault="00D915AA" w:rsidP="00D55815">
            <w:pPr>
              <w:rPr>
                <w:rFonts w:ascii="Times New Roman" w:hAnsi="Times New Roman"/>
                <w:b/>
                <w:sz w:val="22"/>
                <w:szCs w:val="22"/>
              </w:rPr>
            </w:pPr>
          </w:p>
        </w:tc>
      </w:tr>
      <w:tr w:rsidR="00D915AA" w:rsidRPr="0002501E" w14:paraId="335A3140" w14:textId="77777777" w:rsidTr="00D55815">
        <w:trPr>
          <w:cantSplit/>
          <w:tblHeader/>
        </w:trPr>
        <w:tc>
          <w:tcPr>
            <w:tcW w:w="1188" w:type="dxa"/>
          </w:tcPr>
          <w:p w14:paraId="335A313D" w14:textId="77777777" w:rsidR="00D915AA" w:rsidRPr="0002501E" w:rsidRDefault="00D915AA" w:rsidP="00D55815">
            <w:pPr>
              <w:rPr>
                <w:rFonts w:ascii="Times New Roman" w:hAnsi="Times New Roman"/>
                <w:b/>
                <w:sz w:val="22"/>
                <w:szCs w:val="22"/>
              </w:rPr>
            </w:pPr>
            <w:r w:rsidRPr="0002501E">
              <w:rPr>
                <w:rFonts w:ascii="Times New Roman" w:hAnsi="Times New Roman"/>
                <w:b/>
                <w:sz w:val="22"/>
                <w:szCs w:val="22"/>
              </w:rPr>
              <w:t>FILE#</w:t>
            </w:r>
          </w:p>
        </w:tc>
        <w:tc>
          <w:tcPr>
            <w:tcW w:w="3960" w:type="dxa"/>
          </w:tcPr>
          <w:p w14:paraId="335A313E" w14:textId="77777777" w:rsidR="00D915AA" w:rsidRPr="0002501E" w:rsidRDefault="00D915AA" w:rsidP="00D55815">
            <w:pPr>
              <w:rPr>
                <w:rFonts w:ascii="Times New Roman" w:hAnsi="Times New Roman"/>
                <w:b/>
                <w:sz w:val="22"/>
                <w:szCs w:val="22"/>
              </w:rPr>
            </w:pPr>
            <w:r w:rsidRPr="0002501E">
              <w:rPr>
                <w:rFonts w:ascii="Times New Roman" w:hAnsi="Times New Roman"/>
                <w:b/>
                <w:sz w:val="22"/>
                <w:szCs w:val="22"/>
              </w:rPr>
              <w:t>TEMPLATE</w:t>
            </w:r>
          </w:p>
        </w:tc>
        <w:tc>
          <w:tcPr>
            <w:tcW w:w="4428" w:type="dxa"/>
          </w:tcPr>
          <w:p w14:paraId="335A313F" w14:textId="77777777" w:rsidR="00D915AA" w:rsidRPr="0002501E" w:rsidRDefault="00D915AA" w:rsidP="00D55815">
            <w:pPr>
              <w:rPr>
                <w:rFonts w:ascii="Times New Roman" w:hAnsi="Times New Roman"/>
                <w:b/>
                <w:sz w:val="22"/>
                <w:szCs w:val="22"/>
              </w:rPr>
            </w:pPr>
            <w:r w:rsidRPr="0002501E">
              <w:rPr>
                <w:rFonts w:ascii="Times New Roman" w:hAnsi="Times New Roman"/>
                <w:b/>
                <w:sz w:val="22"/>
                <w:szCs w:val="22"/>
              </w:rPr>
              <w:t>DESCRIPTION</w:t>
            </w:r>
          </w:p>
        </w:tc>
      </w:tr>
      <w:tr w:rsidR="00866C5C" w:rsidRPr="0002501E" w14:paraId="335A3144" w14:textId="77777777" w:rsidTr="00D55815">
        <w:trPr>
          <w:cantSplit/>
        </w:trPr>
        <w:tc>
          <w:tcPr>
            <w:tcW w:w="1188" w:type="dxa"/>
          </w:tcPr>
          <w:p w14:paraId="335A314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2</w:t>
            </w:r>
          </w:p>
        </w:tc>
        <w:tc>
          <w:tcPr>
            <w:tcW w:w="3960" w:type="dxa"/>
          </w:tcPr>
          <w:p w14:paraId="335A314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NOTVER</w:t>
            </w:r>
          </w:p>
        </w:tc>
        <w:tc>
          <w:tcPr>
            <w:tcW w:w="4428" w:type="dxa"/>
          </w:tcPr>
          <w:p w14:paraId="335A314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Lists new, not verified insurance entries.</w:t>
            </w:r>
          </w:p>
        </w:tc>
      </w:tr>
      <w:tr w:rsidR="00866C5C" w:rsidRPr="0002501E" w14:paraId="335A3148" w14:textId="77777777" w:rsidTr="00D55815">
        <w:trPr>
          <w:cantSplit/>
        </w:trPr>
        <w:tc>
          <w:tcPr>
            <w:tcW w:w="1188" w:type="dxa"/>
          </w:tcPr>
          <w:p w14:paraId="335A314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w:t>
            </w:r>
          </w:p>
        </w:tc>
        <w:tc>
          <w:tcPr>
            <w:tcW w:w="3960" w:type="dxa"/>
          </w:tcPr>
          <w:p w14:paraId="335A314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INACTIVE INS CO</w:t>
            </w:r>
          </w:p>
        </w:tc>
        <w:tc>
          <w:tcPr>
            <w:tcW w:w="4428" w:type="dxa"/>
          </w:tcPr>
          <w:p w14:paraId="335A3147"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List of inactive insurance companies shown in the system as still providing patient coverage.</w:t>
            </w:r>
          </w:p>
        </w:tc>
      </w:tr>
      <w:tr w:rsidR="00866C5C" w:rsidRPr="0002501E" w14:paraId="335A314C" w14:textId="77777777" w:rsidTr="00D55815">
        <w:trPr>
          <w:cantSplit/>
        </w:trPr>
        <w:tc>
          <w:tcPr>
            <w:tcW w:w="1188" w:type="dxa"/>
          </w:tcPr>
          <w:p w14:paraId="335A314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40.8</w:t>
            </w:r>
          </w:p>
        </w:tc>
        <w:tc>
          <w:tcPr>
            <w:tcW w:w="3960" w:type="dxa"/>
          </w:tcPr>
          <w:p w14:paraId="335A314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DIVISION DISPLAY</w:t>
            </w:r>
          </w:p>
        </w:tc>
        <w:tc>
          <w:tcPr>
            <w:tcW w:w="4428" w:type="dxa"/>
          </w:tcPr>
          <w:p w14:paraId="335A314B"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wage rates and locality modifier data for a division.</w:t>
            </w:r>
          </w:p>
        </w:tc>
      </w:tr>
      <w:tr w:rsidR="00866C5C" w:rsidRPr="0002501E" w14:paraId="335A3150" w14:textId="77777777" w:rsidTr="00D55815">
        <w:trPr>
          <w:cantSplit/>
        </w:trPr>
        <w:tc>
          <w:tcPr>
            <w:tcW w:w="1188" w:type="dxa"/>
          </w:tcPr>
          <w:p w14:paraId="335A314D"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350</w:t>
            </w:r>
          </w:p>
        </w:tc>
        <w:tc>
          <w:tcPr>
            <w:tcW w:w="3960" w:type="dxa"/>
          </w:tcPr>
          <w:p w14:paraId="335A314E"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INCOMPLETE</w:t>
            </w:r>
          </w:p>
        </w:tc>
        <w:tc>
          <w:tcPr>
            <w:tcW w:w="4428" w:type="dxa"/>
          </w:tcPr>
          <w:p w14:paraId="335A314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Integrated Billing Action List of entries with status of INCOMPLETE.</w:t>
            </w:r>
          </w:p>
        </w:tc>
      </w:tr>
      <w:tr w:rsidR="00866C5C" w:rsidRPr="0002501E" w14:paraId="335A3154" w14:textId="77777777" w:rsidTr="00D55815">
        <w:trPr>
          <w:cantSplit/>
        </w:trPr>
        <w:tc>
          <w:tcPr>
            <w:tcW w:w="1188" w:type="dxa"/>
          </w:tcPr>
          <w:p w14:paraId="335A315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350</w:t>
            </w:r>
          </w:p>
        </w:tc>
        <w:tc>
          <w:tcPr>
            <w:tcW w:w="3960" w:type="dxa"/>
          </w:tcPr>
          <w:p w14:paraId="335A315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LIST</w:t>
            </w:r>
          </w:p>
        </w:tc>
        <w:tc>
          <w:tcPr>
            <w:tcW w:w="4428" w:type="dxa"/>
          </w:tcPr>
          <w:p w14:paraId="335A315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Integrated Billing Action List.</w:t>
            </w:r>
          </w:p>
        </w:tc>
      </w:tr>
      <w:tr w:rsidR="00866C5C" w:rsidRPr="0002501E" w14:paraId="335A3158" w14:textId="77777777" w:rsidTr="00D55815">
        <w:trPr>
          <w:cantSplit/>
        </w:trPr>
        <w:tc>
          <w:tcPr>
            <w:tcW w:w="1188" w:type="dxa"/>
          </w:tcPr>
          <w:p w14:paraId="335A315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350.41</w:t>
            </w:r>
          </w:p>
        </w:tc>
        <w:tc>
          <w:tcPr>
            <w:tcW w:w="3960" w:type="dxa"/>
          </w:tcPr>
          <w:p w14:paraId="335A315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CPT UPDATE ERROR</w:t>
            </w:r>
          </w:p>
        </w:tc>
        <w:tc>
          <w:tcPr>
            <w:tcW w:w="4428" w:type="dxa"/>
          </w:tcPr>
          <w:p w14:paraId="335A3157" w14:textId="77777777" w:rsidR="00866C5C" w:rsidRPr="0002501E" w:rsidRDefault="00866C5C" w:rsidP="00D16720">
            <w:pPr>
              <w:rPr>
                <w:rFonts w:ascii="Times New Roman" w:hAnsi="Times New Roman"/>
                <w:sz w:val="22"/>
                <w:szCs w:val="22"/>
              </w:rPr>
            </w:pPr>
            <w:r w:rsidRPr="0002501E">
              <w:rPr>
                <w:rFonts w:ascii="Times New Roman" w:hAnsi="Times New Roman"/>
                <w:sz w:val="22"/>
                <w:szCs w:val="22"/>
              </w:rPr>
              <w:t>Update Billable Ambulance Surgery Transfer Error List Report.</w:t>
            </w:r>
          </w:p>
        </w:tc>
      </w:tr>
      <w:tr w:rsidR="00866C5C" w:rsidRPr="0002501E" w14:paraId="335A315C" w14:textId="77777777" w:rsidTr="00D55815">
        <w:trPr>
          <w:cantSplit/>
        </w:trPr>
        <w:tc>
          <w:tcPr>
            <w:tcW w:w="1188" w:type="dxa"/>
          </w:tcPr>
          <w:p w14:paraId="335A315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350.6</w:t>
            </w:r>
          </w:p>
        </w:tc>
        <w:tc>
          <w:tcPr>
            <w:tcW w:w="3960" w:type="dxa"/>
          </w:tcPr>
          <w:p w14:paraId="335A315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PURGE LIST LOG ENTRIES</w:t>
            </w:r>
          </w:p>
        </w:tc>
        <w:tc>
          <w:tcPr>
            <w:tcW w:w="4428" w:type="dxa"/>
          </w:tcPr>
          <w:p w14:paraId="335A315B"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log entries from the IB Archive Purge Log.</w:t>
            </w:r>
          </w:p>
        </w:tc>
      </w:tr>
      <w:tr w:rsidR="00866C5C" w:rsidRPr="0002501E" w14:paraId="335A3160" w14:textId="77777777" w:rsidTr="00D55815">
        <w:trPr>
          <w:cantSplit/>
        </w:trPr>
        <w:tc>
          <w:tcPr>
            <w:tcW w:w="1188" w:type="dxa"/>
          </w:tcPr>
          <w:p w14:paraId="335A315D"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350.7</w:t>
            </w:r>
          </w:p>
        </w:tc>
        <w:tc>
          <w:tcPr>
            <w:tcW w:w="3960" w:type="dxa"/>
          </w:tcPr>
          <w:p w14:paraId="335A315E"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CPT PG DISPLAY</w:t>
            </w:r>
          </w:p>
        </w:tc>
        <w:tc>
          <w:tcPr>
            <w:tcW w:w="4428" w:type="dxa"/>
          </w:tcPr>
          <w:p w14:paraId="335A315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a Check-off Sheet's line format and associated sub headers.</w:t>
            </w:r>
          </w:p>
        </w:tc>
      </w:tr>
      <w:tr w:rsidR="00866C5C" w:rsidRPr="0002501E" w14:paraId="335A3164" w14:textId="77777777" w:rsidTr="00D55815">
        <w:trPr>
          <w:cantSplit/>
        </w:trPr>
        <w:tc>
          <w:tcPr>
            <w:tcW w:w="1188" w:type="dxa"/>
          </w:tcPr>
          <w:p w14:paraId="335A316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350.71</w:t>
            </w:r>
          </w:p>
        </w:tc>
        <w:tc>
          <w:tcPr>
            <w:tcW w:w="3960" w:type="dxa"/>
          </w:tcPr>
          <w:p w14:paraId="335A316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CPT CP DISPLAY</w:t>
            </w:r>
          </w:p>
        </w:tc>
        <w:tc>
          <w:tcPr>
            <w:tcW w:w="4428" w:type="dxa"/>
          </w:tcPr>
          <w:p w14:paraId="335A316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procedures associated with a particular Check-off Sheet sub header.</w:t>
            </w:r>
          </w:p>
        </w:tc>
      </w:tr>
      <w:tr w:rsidR="00866C5C" w:rsidRPr="0002501E" w14:paraId="335A3168" w14:textId="77777777" w:rsidTr="00D55815">
        <w:trPr>
          <w:cantSplit/>
        </w:trPr>
        <w:tc>
          <w:tcPr>
            <w:tcW w:w="1188" w:type="dxa"/>
          </w:tcPr>
          <w:p w14:paraId="335A316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351</w:t>
            </w:r>
          </w:p>
        </w:tc>
        <w:tc>
          <w:tcPr>
            <w:tcW w:w="3960" w:type="dxa"/>
          </w:tcPr>
          <w:p w14:paraId="335A316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CLOCK HEADER</w:t>
            </w:r>
          </w:p>
        </w:tc>
        <w:tc>
          <w:tcPr>
            <w:tcW w:w="4428" w:type="dxa"/>
          </w:tcPr>
          <w:p w14:paraId="335A3167"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the header for the Patient Billing Clock Inquiry.</w:t>
            </w:r>
          </w:p>
        </w:tc>
      </w:tr>
      <w:tr w:rsidR="00866C5C" w:rsidRPr="0002501E" w14:paraId="335A316C" w14:textId="77777777" w:rsidTr="00D55815">
        <w:trPr>
          <w:cantSplit/>
        </w:trPr>
        <w:tc>
          <w:tcPr>
            <w:tcW w:w="1188" w:type="dxa"/>
          </w:tcPr>
          <w:p w14:paraId="335A316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351</w:t>
            </w:r>
          </w:p>
        </w:tc>
        <w:tc>
          <w:tcPr>
            <w:tcW w:w="3960" w:type="dxa"/>
          </w:tcPr>
          <w:p w14:paraId="335A316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CLOCK INQ</w:t>
            </w:r>
          </w:p>
        </w:tc>
        <w:tc>
          <w:tcPr>
            <w:tcW w:w="4428" w:type="dxa"/>
          </w:tcPr>
          <w:p w14:paraId="335A316B"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the Patient Billing Clock Inquiry data.</w:t>
            </w:r>
          </w:p>
        </w:tc>
      </w:tr>
      <w:tr w:rsidR="00866C5C" w:rsidRPr="0002501E" w14:paraId="335A3170" w14:textId="77777777" w:rsidTr="00D55815">
        <w:trPr>
          <w:cantSplit/>
        </w:trPr>
        <w:tc>
          <w:tcPr>
            <w:tcW w:w="1188" w:type="dxa"/>
          </w:tcPr>
          <w:p w14:paraId="335A316D"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351.71</w:t>
            </w:r>
          </w:p>
        </w:tc>
        <w:tc>
          <w:tcPr>
            <w:tcW w:w="3960" w:type="dxa"/>
          </w:tcPr>
          <w:p w14:paraId="335A316E"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IBJD DM REPT PRINT</w:t>
            </w:r>
          </w:p>
        </w:tc>
        <w:tc>
          <w:tcPr>
            <w:tcW w:w="4428" w:type="dxa"/>
          </w:tcPr>
          <w:p w14:paraId="335A316F" w14:textId="77777777" w:rsidR="00866C5C" w:rsidRPr="0002501E" w:rsidRDefault="00866C5C" w:rsidP="00D55815">
            <w:pPr>
              <w:rPr>
                <w:rFonts w:ascii="Times New Roman" w:hAnsi="Times New Roman"/>
                <w:sz w:val="22"/>
                <w:szCs w:val="22"/>
              </w:rPr>
            </w:pPr>
          </w:p>
        </w:tc>
      </w:tr>
      <w:tr w:rsidR="00866C5C" w:rsidRPr="0002501E" w14:paraId="335A3174" w14:textId="77777777" w:rsidTr="00D55815">
        <w:trPr>
          <w:cantSplit/>
        </w:trPr>
        <w:tc>
          <w:tcPr>
            <w:tcW w:w="1188" w:type="dxa"/>
          </w:tcPr>
          <w:p w14:paraId="335A317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351.71</w:t>
            </w:r>
          </w:p>
        </w:tc>
        <w:tc>
          <w:tcPr>
            <w:tcW w:w="3960" w:type="dxa"/>
          </w:tcPr>
          <w:p w14:paraId="335A317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IBJD DM V/P EXTRACTS</w:t>
            </w:r>
          </w:p>
        </w:tc>
        <w:tc>
          <w:tcPr>
            <w:tcW w:w="4428" w:type="dxa"/>
          </w:tcPr>
          <w:p w14:paraId="335A3173" w14:textId="77777777" w:rsidR="00866C5C" w:rsidRPr="0002501E" w:rsidRDefault="00866C5C" w:rsidP="00D55815">
            <w:pPr>
              <w:rPr>
                <w:rFonts w:ascii="Times New Roman" w:hAnsi="Times New Roman"/>
                <w:sz w:val="22"/>
                <w:szCs w:val="22"/>
              </w:rPr>
            </w:pPr>
          </w:p>
        </w:tc>
      </w:tr>
      <w:tr w:rsidR="00866C5C" w:rsidRPr="0002501E" w14:paraId="335A3178" w14:textId="77777777" w:rsidTr="00D55815">
        <w:trPr>
          <w:cantSplit/>
        </w:trPr>
        <w:tc>
          <w:tcPr>
            <w:tcW w:w="1188" w:type="dxa"/>
          </w:tcPr>
          <w:p w14:paraId="335A317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352.1</w:t>
            </w:r>
          </w:p>
        </w:tc>
        <w:tc>
          <w:tcPr>
            <w:tcW w:w="3960" w:type="dxa"/>
          </w:tcPr>
          <w:p w14:paraId="335A317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APPOINTMENT TYPE</w:t>
            </w:r>
          </w:p>
        </w:tc>
        <w:tc>
          <w:tcPr>
            <w:tcW w:w="4428" w:type="dxa"/>
          </w:tcPr>
          <w:p w14:paraId="335A3177"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Billable Appointment Type List.</w:t>
            </w:r>
          </w:p>
        </w:tc>
      </w:tr>
      <w:tr w:rsidR="00866C5C" w:rsidRPr="0002501E" w14:paraId="335A317C" w14:textId="77777777" w:rsidTr="00D55815">
        <w:trPr>
          <w:cantSplit/>
        </w:trPr>
        <w:tc>
          <w:tcPr>
            <w:tcW w:w="1188" w:type="dxa"/>
          </w:tcPr>
          <w:p w14:paraId="335A317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17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PAT W/INCOME</w:t>
            </w:r>
          </w:p>
        </w:tc>
        <w:tc>
          <w:tcPr>
            <w:tcW w:w="4428" w:type="dxa"/>
          </w:tcPr>
          <w:p w14:paraId="335A317B"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 xml:space="preserve">Used when producing a list of </w:t>
            </w:r>
            <w:r w:rsidR="004679D3" w:rsidRPr="0002501E">
              <w:rPr>
                <w:rFonts w:ascii="Times New Roman" w:hAnsi="Times New Roman"/>
                <w:sz w:val="22"/>
                <w:szCs w:val="22"/>
              </w:rPr>
              <w:t>nonexempt</w:t>
            </w:r>
            <w:r w:rsidRPr="0002501E">
              <w:rPr>
                <w:rFonts w:ascii="Times New Roman" w:hAnsi="Times New Roman"/>
                <w:sz w:val="22"/>
                <w:szCs w:val="22"/>
              </w:rPr>
              <w:t xml:space="preserve"> patients with no income data.</w:t>
            </w:r>
          </w:p>
        </w:tc>
      </w:tr>
      <w:tr w:rsidR="00866C5C" w:rsidRPr="0002501E" w14:paraId="335A3180" w14:textId="77777777" w:rsidTr="00D55815">
        <w:trPr>
          <w:cantSplit/>
        </w:trPr>
        <w:tc>
          <w:tcPr>
            <w:tcW w:w="1188" w:type="dxa"/>
          </w:tcPr>
          <w:p w14:paraId="335A317D"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17E"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PATIENT</w:t>
            </w:r>
          </w:p>
        </w:tc>
        <w:tc>
          <w:tcPr>
            <w:tcW w:w="4428" w:type="dxa"/>
          </w:tcPr>
          <w:p w14:paraId="335A317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Prints the exemption reason reports with the detailed patient listing.</w:t>
            </w:r>
          </w:p>
        </w:tc>
      </w:tr>
      <w:tr w:rsidR="00866C5C" w:rsidRPr="0002501E" w14:paraId="335A3184" w14:textId="77777777" w:rsidTr="00D55815">
        <w:trPr>
          <w:cantSplit/>
        </w:trPr>
        <w:tc>
          <w:tcPr>
            <w:tcW w:w="1188" w:type="dxa"/>
          </w:tcPr>
          <w:p w14:paraId="335A318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18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PATIENT SUMMARY</w:t>
            </w:r>
          </w:p>
        </w:tc>
        <w:tc>
          <w:tcPr>
            <w:tcW w:w="4428" w:type="dxa"/>
          </w:tcPr>
          <w:p w14:paraId="335A318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Prints the exemption reason reports that do not include the detailed patient listing.</w:t>
            </w:r>
          </w:p>
        </w:tc>
      </w:tr>
      <w:tr w:rsidR="00866C5C" w:rsidRPr="0002501E" w14:paraId="335A3188" w14:textId="77777777" w:rsidTr="00D55815">
        <w:trPr>
          <w:cantSplit/>
        </w:trPr>
        <w:tc>
          <w:tcPr>
            <w:tcW w:w="1188" w:type="dxa"/>
          </w:tcPr>
          <w:p w14:paraId="335A318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18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DO NOT USE</w:t>
            </w:r>
          </w:p>
        </w:tc>
        <w:tc>
          <w:tcPr>
            <w:tcW w:w="4428" w:type="dxa"/>
          </w:tcPr>
          <w:p w14:paraId="335A3187" w14:textId="77777777" w:rsidR="00866C5C" w:rsidRPr="0002501E" w:rsidRDefault="00866C5C" w:rsidP="0030372F">
            <w:pPr>
              <w:rPr>
                <w:rFonts w:ascii="Times New Roman" w:hAnsi="Times New Roman"/>
                <w:sz w:val="22"/>
                <w:szCs w:val="22"/>
              </w:rPr>
            </w:pPr>
            <w:r w:rsidRPr="0002501E">
              <w:rPr>
                <w:rFonts w:ascii="Times New Roman" w:hAnsi="Times New Roman"/>
                <w:sz w:val="22"/>
                <w:szCs w:val="22"/>
              </w:rPr>
              <w:t>Creates results of IB EXEMPTION LETTER sort template.</w:t>
            </w:r>
          </w:p>
        </w:tc>
      </w:tr>
      <w:tr w:rsidR="00866C5C" w:rsidRPr="0002501E" w14:paraId="335A318C" w14:textId="77777777" w:rsidTr="00D55815">
        <w:trPr>
          <w:cantSplit/>
        </w:trPr>
        <w:tc>
          <w:tcPr>
            <w:tcW w:w="1188" w:type="dxa"/>
          </w:tcPr>
          <w:p w14:paraId="335A318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18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PATIENT ADDRESSES</w:t>
            </w:r>
          </w:p>
        </w:tc>
        <w:tc>
          <w:tcPr>
            <w:tcW w:w="4428" w:type="dxa"/>
          </w:tcPr>
          <w:p w14:paraId="335A318B" w14:textId="77777777" w:rsidR="00866C5C" w:rsidRPr="0002501E" w:rsidRDefault="00866C5C" w:rsidP="0030372F">
            <w:pPr>
              <w:rPr>
                <w:rFonts w:ascii="Times New Roman" w:hAnsi="Times New Roman"/>
                <w:sz w:val="22"/>
                <w:szCs w:val="22"/>
              </w:rPr>
            </w:pPr>
            <w:r w:rsidRPr="0002501E">
              <w:rPr>
                <w:rFonts w:ascii="Times New Roman" w:hAnsi="Times New Roman"/>
                <w:sz w:val="22"/>
                <w:szCs w:val="22"/>
              </w:rPr>
              <w:t>For local use, contains patient names and addresses.</w:t>
            </w:r>
          </w:p>
        </w:tc>
      </w:tr>
      <w:tr w:rsidR="00866C5C" w:rsidRPr="0002501E" w14:paraId="335A3190" w14:textId="77777777" w:rsidTr="00D55815">
        <w:trPr>
          <w:cantSplit/>
        </w:trPr>
        <w:tc>
          <w:tcPr>
            <w:tcW w:w="1188" w:type="dxa"/>
          </w:tcPr>
          <w:p w14:paraId="335A318D"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354.3</w:t>
            </w:r>
          </w:p>
        </w:tc>
        <w:tc>
          <w:tcPr>
            <w:tcW w:w="3960" w:type="dxa"/>
          </w:tcPr>
          <w:p w14:paraId="335A318E"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PRINT THRESHOLD</w:t>
            </w:r>
          </w:p>
        </w:tc>
        <w:tc>
          <w:tcPr>
            <w:tcW w:w="4428" w:type="dxa"/>
          </w:tcPr>
          <w:p w14:paraId="335A318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Prints a list of entries from the BILLING THRESHOLDS file (#354.3).</w:t>
            </w:r>
          </w:p>
        </w:tc>
      </w:tr>
      <w:tr w:rsidR="00866C5C" w:rsidRPr="0002501E" w14:paraId="335A3194" w14:textId="77777777" w:rsidTr="00D55815">
        <w:trPr>
          <w:cantSplit/>
        </w:trPr>
        <w:tc>
          <w:tcPr>
            <w:tcW w:w="1188" w:type="dxa"/>
          </w:tcPr>
          <w:p w14:paraId="335A319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356</w:t>
            </w:r>
          </w:p>
        </w:tc>
        <w:tc>
          <w:tcPr>
            <w:tcW w:w="3960" w:type="dxa"/>
          </w:tcPr>
          <w:p w14:paraId="335A319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LIST VISITS</w:t>
            </w:r>
          </w:p>
        </w:tc>
        <w:tc>
          <w:tcPr>
            <w:tcW w:w="4428" w:type="dxa"/>
          </w:tcPr>
          <w:p w14:paraId="335A319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Lists visits in Claims Tracking.  Primarily to list random sample cases.</w:t>
            </w:r>
          </w:p>
        </w:tc>
      </w:tr>
      <w:tr w:rsidR="00866C5C" w:rsidRPr="0002501E" w14:paraId="335A31A4" w14:textId="77777777" w:rsidTr="00D55815">
        <w:trPr>
          <w:cantSplit/>
        </w:trPr>
        <w:tc>
          <w:tcPr>
            <w:tcW w:w="1188" w:type="dxa"/>
          </w:tcPr>
          <w:p w14:paraId="335A319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lastRenderedPageBreak/>
              <w:t>356</w:t>
            </w:r>
          </w:p>
        </w:tc>
        <w:tc>
          <w:tcPr>
            <w:tcW w:w="3960" w:type="dxa"/>
          </w:tcPr>
          <w:p w14:paraId="335A319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IBT LIST VISITS</w:t>
            </w:r>
          </w:p>
        </w:tc>
        <w:tc>
          <w:tcPr>
            <w:tcW w:w="4428" w:type="dxa"/>
          </w:tcPr>
          <w:p w14:paraId="335A3197"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PATIENT;L20</w:t>
            </w:r>
          </w:p>
          <w:p w14:paraId="335A3198"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PATIENT:</w:t>
            </w:r>
          </w:p>
          <w:p w14:paraId="335A3199"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 xml:space="preserve">   PRIMARY LONG ID;"PT. ID";L13</w:t>
            </w:r>
          </w:p>
          <w:p w14:paraId="335A319A"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 xml:space="preserve">   WARD LOCATION;L10;"WARD"</w:t>
            </w:r>
          </w:p>
          <w:p w14:paraId="335A319B"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EVENT TYPE:</w:t>
            </w:r>
          </w:p>
          <w:p w14:paraId="335A319C"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 xml:space="preserve">   ABBREVIATION;"VISIT TYPE"</w:t>
            </w:r>
          </w:p>
          <w:p w14:paraId="335A319D"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DATE(EPISODE DATE);"DATE";L11</w:t>
            </w:r>
          </w:p>
          <w:p w14:paraId="335A319E"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TRACKED AS INSURANCE CLAIM?;"INS. CASE";L4</w:t>
            </w:r>
          </w:p>
          <w:p w14:paraId="335A319F"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TRACKED AS RANDOM SAMPLE?;"RANDOM CASE"</w:t>
            </w:r>
          </w:p>
          <w:p w14:paraId="335A31A0"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TRACKED AS SPECIAL CONDITION;"SPECIAL COND."</w:t>
            </w:r>
          </w:p>
          <w:p w14:paraId="335A31A1"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TRACKED AS A LOCAL ADDITION?;"LOCAL CASE"</w:t>
            </w:r>
          </w:p>
          <w:p w14:paraId="335A31A2"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HOSPITAL REVIEWS ASSIGNED TO;L12;"HOSP REVIEWER"</w:t>
            </w:r>
          </w:p>
          <w:p w14:paraId="335A31A3" w14:textId="77777777" w:rsidR="00866C5C" w:rsidRPr="0002501E" w:rsidRDefault="001E6D5F" w:rsidP="001E6D5F">
            <w:pPr>
              <w:rPr>
                <w:rFonts w:ascii="Times New Roman" w:hAnsi="Times New Roman"/>
                <w:sz w:val="22"/>
                <w:szCs w:val="22"/>
              </w:rPr>
            </w:pPr>
            <w:r w:rsidRPr="0002501E">
              <w:rPr>
                <w:rFonts w:ascii="Times New Roman" w:hAnsi="Times New Roman"/>
                <w:sz w:val="22"/>
                <w:szCs w:val="22"/>
              </w:rPr>
              <w:t>INS. REVIEWS ASSIGNED TO;L12;"INS REVIEWER"</w:t>
            </w:r>
          </w:p>
        </w:tc>
      </w:tr>
      <w:tr w:rsidR="00866C5C" w:rsidRPr="0002501E" w14:paraId="335A31AE" w14:textId="77777777" w:rsidTr="00D55815">
        <w:trPr>
          <w:cantSplit/>
        </w:trPr>
        <w:tc>
          <w:tcPr>
            <w:tcW w:w="1188" w:type="dxa"/>
          </w:tcPr>
          <w:p w14:paraId="335A31A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356</w:t>
            </w:r>
          </w:p>
        </w:tc>
        <w:tc>
          <w:tcPr>
            <w:tcW w:w="3960" w:type="dxa"/>
          </w:tcPr>
          <w:p w14:paraId="335A31A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IBT QUICK REV CODING STAT</w:t>
            </w:r>
          </w:p>
        </w:tc>
        <w:tc>
          <w:tcPr>
            <w:tcW w:w="4428" w:type="dxa"/>
          </w:tcPr>
          <w:p w14:paraId="335A31A7"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PATIENT</w:t>
            </w:r>
          </w:p>
          <w:p w14:paraId="335A31A8"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PATIENT:SSN;"SSN"</w:t>
            </w:r>
          </w:p>
          <w:p w14:paraId="335A31A9"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OUTPATIENT ENCOUNTER:LOCATION;"LOCATION";C1;L15</w:t>
            </w:r>
          </w:p>
          <w:p w14:paraId="335A31AA"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OUTPATIENT ENCOUNTER;"DATE/TIME";C18;L20</w:t>
            </w:r>
          </w:p>
          <w:p w14:paraId="335A31AB"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REASON NOT BILLABLE;C1</w:t>
            </w:r>
          </w:p>
          <w:p w14:paraId="335A31AC"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BILLABLE FINDINGS TYPE</w:t>
            </w:r>
          </w:p>
          <w:p w14:paraId="335A31AD" w14:textId="77777777" w:rsidR="00866C5C" w:rsidRPr="0002501E" w:rsidRDefault="001E6D5F" w:rsidP="001E6D5F">
            <w:pPr>
              <w:rPr>
                <w:rFonts w:ascii="Times New Roman" w:hAnsi="Times New Roman"/>
                <w:sz w:val="22"/>
                <w:szCs w:val="22"/>
              </w:rPr>
            </w:pPr>
            <w:r w:rsidRPr="0002501E">
              <w:rPr>
                <w:rFonts w:ascii="Times New Roman" w:hAnsi="Times New Roman"/>
                <w:sz w:val="22"/>
                <w:szCs w:val="22"/>
              </w:rPr>
              <w:t xml:space="preserve">   BILLABLE FINDINGS TYPE</w:t>
            </w:r>
          </w:p>
        </w:tc>
      </w:tr>
      <w:tr w:rsidR="00866C5C" w:rsidRPr="0002501E" w14:paraId="335A31B8" w14:textId="77777777" w:rsidTr="00D55815">
        <w:trPr>
          <w:cantSplit/>
        </w:trPr>
        <w:tc>
          <w:tcPr>
            <w:tcW w:w="1188" w:type="dxa"/>
          </w:tcPr>
          <w:p w14:paraId="335A31A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357.96</w:t>
            </w:r>
          </w:p>
        </w:tc>
        <w:tc>
          <w:tcPr>
            <w:tcW w:w="3960" w:type="dxa"/>
          </w:tcPr>
          <w:p w14:paraId="335A31B0"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IBD NO APPOINTMENT LIST</w:t>
            </w:r>
          </w:p>
        </w:tc>
        <w:tc>
          <w:tcPr>
            <w:tcW w:w="4428" w:type="dxa"/>
          </w:tcPr>
          <w:p w14:paraId="335A31B1"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PATIENT;L25!</w:t>
            </w:r>
          </w:p>
          <w:p w14:paraId="335A31B2"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PATIENT:</w:t>
            </w:r>
          </w:p>
          <w:p w14:paraId="335A31B3"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PRIMARY LONG ID;"SSN";L12</w:t>
            </w:r>
          </w:p>
          <w:p w14:paraId="335A31B4" w14:textId="77777777" w:rsidR="005A02DF" w:rsidRPr="0002501E" w:rsidRDefault="005A02DF" w:rsidP="005A02DF">
            <w:pPr>
              <w:rPr>
                <w:rFonts w:ascii="Times New Roman" w:hAnsi="Times New Roman"/>
                <w:sz w:val="22"/>
                <w:szCs w:val="22"/>
              </w:rPr>
            </w:pPr>
          </w:p>
          <w:p w14:paraId="335A31B5"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CLINIC;L25</w:t>
            </w:r>
          </w:p>
          <w:p w14:paraId="335A31B6"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DATE/TIME PRINTED;L20</w:t>
            </w:r>
          </w:p>
          <w:p w14:paraId="335A31B7" w14:textId="77777777" w:rsidR="00866C5C" w:rsidRPr="0002501E" w:rsidRDefault="005A02DF" w:rsidP="005A02DF">
            <w:pPr>
              <w:rPr>
                <w:rFonts w:ascii="Times New Roman" w:hAnsi="Times New Roman"/>
                <w:sz w:val="22"/>
                <w:szCs w:val="22"/>
              </w:rPr>
            </w:pPr>
            <w:r w:rsidRPr="0002501E">
              <w:rPr>
                <w:rFonts w:ascii="Times New Roman" w:hAnsi="Times New Roman"/>
                <w:sz w:val="22"/>
                <w:szCs w:val="22"/>
              </w:rPr>
              <w:t>PROCESSING STATUS;L18</w:t>
            </w:r>
          </w:p>
        </w:tc>
      </w:tr>
      <w:tr w:rsidR="00866C5C" w:rsidRPr="0002501E" w14:paraId="335A31C4" w14:textId="77777777" w:rsidTr="00D55815">
        <w:trPr>
          <w:cantSplit/>
        </w:trPr>
        <w:tc>
          <w:tcPr>
            <w:tcW w:w="1188" w:type="dxa"/>
          </w:tcPr>
          <w:p w14:paraId="335A31B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lastRenderedPageBreak/>
              <w:t>359.3</w:t>
            </w:r>
          </w:p>
        </w:tc>
        <w:tc>
          <w:tcPr>
            <w:tcW w:w="3960" w:type="dxa"/>
          </w:tcPr>
          <w:p w14:paraId="335A31B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IBD LIST ERRORS</w:t>
            </w:r>
          </w:p>
        </w:tc>
        <w:tc>
          <w:tcPr>
            <w:tcW w:w="4428" w:type="dxa"/>
          </w:tcPr>
          <w:p w14:paraId="335A31BB"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PATIENT;L20</w:t>
            </w:r>
          </w:p>
          <w:p w14:paraId="335A31BC"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PATIENT:</w:t>
            </w:r>
          </w:p>
          <w:p w14:paraId="335A31BD"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 xml:space="preserve">   PRIMARY LONG ID;"ID";L12</w:t>
            </w:r>
          </w:p>
          <w:p w14:paraId="335A31BE" w14:textId="77777777" w:rsidR="001E6D5F" w:rsidRPr="0002501E" w:rsidRDefault="001E6D5F" w:rsidP="001E6D5F">
            <w:pPr>
              <w:rPr>
                <w:rFonts w:ascii="Times New Roman" w:hAnsi="Times New Roman"/>
                <w:sz w:val="22"/>
                <w:szCs w:val="22"/>
              </w:rPr>
            </w:pPr>
          </w:p>
          <w:p w14:paraId="335A31BF"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ENCOUNTER DATE/TIME;"APPOINTMENT DATE";L16</w:t>
            </w:r>
          </w:p>
          <w:p w14:paraId="335A31C0"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FORM TRACKING NUMBER;"FORM TRACKING ID";R9</w:t>
            </w:r>
          </w:p>
          <w:p w14:paraId="335A31C1"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ERROR SOURCE</w:t>
            </w:r>
          </w:p>
          <w:p w14:paraId="335A31C2"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USER;L20</w:t>
            </w:r>
          </w:p>
          <w:p w14:paraId="335A31C3" w14:textId="77777777" w:rsidR="00866C5C" w:rsidRPr="0002501E" w:rsidRDefault="001E6D5F" w:rsidP="001E6D5F">
            <w:pPr>
              <w:rPr>
                <w:rFonts w:ascii="Times New Roman" w:hAnsi="Times New Roman"/>
                <w:sz w:val="22"/>
                <w:szCs w:val="22"/>
              </w:rPr>
            </w:pPr>
            <w:r w:rsidRPr="0002501E">
              <w:rPr>
                <w:rFonts w:ascii="Times New Roman" w:hAnsi="Times New Roman"/>
                <w:sz w:val="22"/>
                <w:szCs w:val="22"/>
              </w:rPr>
              <w:t>ERROR MESSAGE;W35</w:t>
            </w:r>
          </w:p>
        </w:tc>
      </w:tr>
      <w:tr w:rsidR="00866C5C" w:rsidRPr="0002501E" w14:paraId="335A31C8" w14:textId="77777777" w:rsidTr="00D55815">
        <w:trPr>
          <w:cantSplit/>
        </w:trPr>
        <w:tc>
          <w:tcPr>
            <w:tcW w:w="1188" w:type="dxa"/>
          </w:tcPr>
          <w:p w14:paraId="335A31C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362.1</w:t>
            </w:r>
          </w:p>
        </w:tc>
        <w:tc>
          <w:tcPr>
            <w:tcW w:w="3960" w:type="dxa"/>
          </w:tcPr>
          <w:p w14:paraId="335A31C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AB COMMENTS</w:t>
            </w:r>
          </w:p>
        </w:tc>
        <w:tc>
          <w:tcPr>
            <w:tcW w:w="4428" w:type="dxa"/>
          </w:tcPr>
          <w:p w14:paraId="335A31C7"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Automated Biller Error/Comments Report.</w:t>
            </w:r>
          </w:p>
        </w:tc>
      </w:tr>
      <w:tr w:rsidR="00866C5C" w:rsidRPr="0002501E" w14:paraId="335A31E1" w14:textId="77777777" w:rsidTr="00D55815">
        <w:trPr>
          <w:cantSplit/>
        </w:trPr>
        <w:tc>
          <w:tcPr>
            <w:tcW w:w="1188" w:type="dxa"/>
          </w:tcPr>
          <w:p w14:paraId="335A31C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364.2</w:t>
            </w:r>
          </w:p>
        </w:tc>
        <w:tc>
          <w:tcPr>
            <w:tcW w:w="3960" w:type="dxa"/>
          </w:tcPr>
          <w:p w14:paraId="335A31C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IBCEM MESSAGE LIST</w:t>
            </w:r>
          </w:p>
        </w:tc>
        <w:tc>
          <w:tcPr>
            <w:tcW w:w="4428" w:type="dxa"/>
          </w:tcPr>
          <w:p w14:paraId="335A31CB"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"MESSAGE #: "_#.01;X;C1</w:t>
            </w:r>
          </w:p>
          <w:p w14:paraId="335A31CC"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"MESSAGE TYPE: "_MESSAGE TYPE;C40;X</w:t>
            </w:r>
          </w:p>
          <w:p w14:paraId="335A31CD"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"DATE RECORDED: "_NUMDATE(DATE RECORDED)_"@"_TIME(DATE RECORDED);C3;X</w:t>
            </w:r>
          </w:p>
          <w:p w14:paraId="335A31CE"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"BATCH NUMBER: "_BATCH NUMBER;C40;X</w:t>
            </w:r>
          </w:p>
          <w:p w14:paraId="335A31CF"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"BILL #: "_TRANSMIT BILL;C3;X</w:t>
            </w:r>
          </w:p>
          <w:p w14:paraId="335A31D0"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"STATUS: "_STATUS;C40;X</w:t>
            </w:r>
          </w:p>
          <w:p w14:paraId="335A31D1"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"MESSAGE DATE: "_NUMDATE(MESSAGE DATE)_"@"_TIME(MESSAGE DATE);C3;X</w:t>
            </w:r>
          </w:p>
          <w:p w14:paraId="335A31D2"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"UPDATE TASK: "_UPDATE TASK;C40;X</w:t>
            </w:r>
          </w:p>
          <w:p w14:paraId="335A31D3"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"STATUS CHANGED DATE: "_NUMDATE(STATUS CHANGED DATE)_"@"_TIME(STATUS CHANGED DAT</w:t>
            </w:r>
          </w:p>
          <w:p w14:paraId="335A31D4"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"STATUS CHANGED BY: "_STATUS CHANGED BY;C3;X</w:t>
            </w:r>
          </w:p>
          <w:p w14:paraId="335A31D5"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"SOURCE LEVEL: "_SOURCE LEVEL;C3;X</w:t>
            </w:r>
          </w:p>
          <w:p w14:paraId="335A31D6"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"SOURCE: "_SOURCE;C40;X</w:t>
            </w:r>
          </w:p>
          <w:p w14:paraId="335A31D7"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"MESSAGE:";C1;X</w:t>
            </w:r>
          </w:p>
          <w:p w14:paraId="335A31D8"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MESSAGE;C1;X;m</w:t>
            </w:r>
          </w:p>
          <w:p w14:paraId="335A31D9"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"BILL NUMBERS:";C7;S;""</w:t>
            </w:r>
          </w:p>
          <w:p w14:paraId="335A31DA"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"TRANSMISSION STATUS:";C29;""</w:t>
            </w:r>
          </w:p>
          <w:p w14:paraId="335A31DB"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"-------------";C7;""</w:t>
            </w:r>
          </w:p>
          <w:p w14:paraId="335A31DC"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"--------------------";C29;""</w:t>
            </w:r>
          </w:p>
          <w:p w14:paraId="335A31DD" w14:textId="77777777" w:rsidR="00866C5C" w:rsidRPr="0002501E" w:rsidRDefault="005A02DF" w:rsidP="005A02DF">
            <w:pPr>
              <w:rPr>
                <w:rFonts w:ascii="Times New Roman" w:hAnsi="Times New Roman"/>
                <w:sz w:val="22"/>
                <w:szCs w:val="22"/>
              </w:rPr>
            </w:pPr>
            <w:r w:rsidRPr="0002501E">
              <w:rPr>
                <w:rFonts w:ascii="Times New Roman" w:hAnsi="Times New Roman"/>
                <w:sz w:val="22"/>
                <w:szCs w:val="22"/>
              </w:rPr>
              <w:t>BATCH NUMBER:</w:t>
            </w:r>
          </w:p>
          <w:p w14:paraId="335A31DE"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EDI TRANSMIT BILL:</w:t>
            </w:r>
          </w:p>
          <w:p w14:paraId="335A31DF"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BILL NUMBER;"";C7</w:t>
            </w:r>
          </w:p>
          <w:p w14:paraId="335A31E0"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TRANSMISSION STATUS;"";C29</w:t>
            </w:r>
          </w:p>
        </w:tc>
      </w:tr>
      <w:tr w:rsidR="00866C5C" w:rsidRPr="0002501E" w14:paraId="335A31E9" w14:textId="77777777" w:rsidTr="00D55815">
        <w:trPr>
          <w:cantSplit/>
        </w:trPr>
        <w:tc>
          <w:tcPr>
            <w:tcW w:w="1188" w:type="dxa"/>
          </w:tcPr>
          <w:p w14:paraId="335A31E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lastRenderedPageBreak/>
              <w:t>364.2</w:t>
            </w:r>
          </w:p>
        </w:tc>
        <w:tc>
          <w:tcPr>
            <w:tcW w:w="3960" w:type="dxa"/>
          </w:tcPr>
          <w:p w14:paraId="335A31E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IBCEM MESSAGE LIST HDR</w:t>
            </w:r>
          </w:p>
        </w:tc>
        <w:tc>
          <w:tcPr>
            <w:tcW w:w="4428" w:type="dxa"/>
          </w:tcPr>
          <w:p w14:paraId="335A31E4"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"EDI RETURN MESSAGE DETAIL";C0;""</w:t>
            </w:r>
          </w:p>
          <w:p w14:paraId="335A31E5"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DATE(TODAY);C45;L18;"";d</w:t>
            </w:r>
          </w:p>
          <w:p w14:paraId="335A31E6"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TIME(NOW);C59;""</w:t>
            </w:r>
          </w:p>
          <w:p w14:paraId="335A31E7" w14:textId="77777777" w:rsidR="005A02DF" w:rsidRPr="0002501E" w:rsidRDefault="005A02DF" w:rsidP="005A02DF">
            <w:pPr>
              <w:rPr>
                <w:rFonts w:ascii="Times New Roman" w:hAnsi="Times New Roman"/>
                <w:sz w:val="22"/>
                <w:szCs w:val="22"/>
                <w:lang w:val="pt-BR"/>
              </w:rPr>
            </w:pPr>
            <w:r w:rsidRPr="0002501E">
              <w:rPr>
                <w:rFonts w:ascii="Times New Roman" w:hAnsi="Times New Roman"/>
                <w:sz w:val="22"/>
                <w:szCs w:val="22"/>
                <w:lang w:val="pt-BR"/>
              </w:rPr>
              <w:t>"PAGE: "_PAGE;C69;""</w:t>
            </w:r>
          </w:p>
          <w:p w14:paraId="335A31E8" w14:textId="77777777" w:rsidR="00866C5C" w:rsidRPr="0002501E" w:rsidRDefault="005A02DF" w:rsidP="005A02DF">
            <w:pPr>
              <w:rPr>
                <w:rFonts w:ascii="Times New Roman" w:hAnsi="Times New Roman"/>
                <w:sz w:val="22"/>
                <w:szCs w:val="22"/>
                <w:lang w:val="pt-BR"/>
              </w:rPr>
            </w:pPr>
            <w:r w:rsidRPr="0002501E">
              <w:rPr>
                <w:rFonts w:ascii="Times New Roman" w:hAnsi="Times New Roman"/>
                <w:sz w:val="22"/>
                <w:szCs w:val="22"/>
                <w:lang w:val="pt-BR"/>
              </w:rPr>
              <w:t>DUP("-",80);C0;L80;S;""</w:t>
            </w:r>
          </w:p>
        </w:tc>
      </w:tr>
      <w:tr w:rsidR="00866C5C" w:rsidRPr="0002501E" w14:paraId="335A31ED" w14:textId="77777777" w:rsidTr="00D55815">
        <w:trPr>
          <w:cantSplit/>
        </w:trPr>
        <w:tc>
          <w:tcPr>
            <w:tcW w:w="1188" w:type="dxa"/>
          </w:tcPr>
          <w:p w14:paraId="335A31E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364.4</w:t>
            </w:r>
          </w:p>
        </w:tc>
        <w:tc>
          <w:tcPr>
            <w:tcW w:w="3960" w:type="dxa"/>
          </w:tcPr>
          <w:p w14:paraId="335A31EB"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IBCE RULE DISPLAY</w:t>
            </w:r>
          </w:p>
        </w:tc>
        <w:tc>
          <w:tcPr>
            <w:tcW w:w="4428" w:type="dxa"/>
          </w:tcPr>
          <w:p w14:paraId="335A31EC"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TOO MUCH INFORMATION TO DISPLAY</w:t>
            </w:r>
          </w:p>
        </w:tc>
      </w:tr>
      <w:tr w:rsidR="00866C5C" w:rsidRPr="0002501E" w14:paraId="335A31F5" w14:textId="77777777" w:rsidTr="00D55815">
        <w:trPr>
          <w:cantSplit/>
        </w:trPr>
        <w:tc>
          <w:tcPr>
            <w:tcW w:w="1188" w:type="dxa"/>
          </w:tcPr>
          <w:p w14:paraId="335A31EE"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364.4</w:t>
            </w:r>
          </w:p>
        </w:tc>
        <w:tc>
          <w:tcPr>
            <w:tcW w:w="3960" w:type="dxa"/>
          </w:tcPr>
          <w:p w14:paraId="335A31E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IBCE RULE DISPLAY HEADER</w:t>
            </w:r>
          </w:p>
        </w:tc>
        <w:tc>
          <w:tcPr>
            <w:tcW w:w="4428" w:type="dxa"/>
          </w:tcPr>
          <w:p w14:paraId="335A31F0"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"TRANSMISSION RULE DETAIL";C1</w:t>
            </w:r>
          </w:p>
          <w:p w14:paraId="335A31F1"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NOW;C36;X;L18</w:t>
            </w:r>
          </w:p>
          <w:p w14:paraId="335A31F2" w14:textId="77777777" w:rsidR="005A02DF" w:rsidRPr="0002501E" w:rsidRDefault="005A02DF" w:rsidP="005A02DF">
            <w:pPr>
              <w:rPr>
                <w:rFonts w:ascii="Times New Roman" w:hAnsi="Times New Roman"/>
                <w:sz w:val="22"/>
                <w:szCs w:val="22"/>
                <w:lang w:val="pt-BR"/>
              </w:rPr>
            </w:pPr>
            <w:r w:rsidRPr="0002501E">
              <w:rPr>
                <w:rFonts w:ascii="Times New Roman" w:hAnsi="Times New Roman"/>
                <w:sz w:val="22"/>
                <w:szCs w:val="22"/>
                <w:lang w:val="pt-BR"/>
              </w:rPr>
              <w:t>"PAGE: "_PAGE;C70;X</w:t>
            </w:r>
          </w:p>
          <w:p w14:paraId="335A31F3" w14:textId="77777777" w:rsidR="005A02DF" w:rsidRPr="0002501E" w:rsidRDefault="005A02DF" w:rsidP="005A02DF">
            <w:pPr>
              <w:rPr>
                <w:rFonts w:ascii="Times New Roman" w:hAnsi="Times New Roman"/>
                <w:sz w:val="22"/>
                <w:szCs w:val="22"/>
                <w:lang w:val="pt-BR"/>
              </w:rPr>
            </w:pPr>
            <w:r w:rsidRPr="0002501E">
              <w:rPr>
                <w:rFonts w:ascii="Times New Roman" w:hAnsi="Times New Roman"/>
                <w:sz w:val="22"/>
                <w:szCs w:val="22"/>
                <w:lang w:val="pt-BR"/>
              </w:rPr>
              <w:t>DUP("=",80);C1;X</w:t>
            </w:r>
          </w:p>
          <w:p w14:paraId="335A31F4" w14:textId="77777777" w:rsidR="00866C5C" w:rsidRPr="0002501E" w:rsidRDefault="005A02DF" w:rsidP="005A02DF">
            <w:pPr>
              <w:rPr>
                <w:rFonts w:ascii="Times New Roman" w:hAnsi="Times New Roman"/>
                <w:sz w:val="22"/>
                <w:szCs w:val="22"/>
              </w:rPr>
            </w:pPr>
            <w:r w:rsidRPr="0002501E">
              <w:rPr>
                <w:rFonts w:ascii="Times New Roman" w:hAnsi="Times New Roman"/>
                <w:sz w:val="22"/>
                <w:szCs w:val="22"/>
              </w:rPr>
              <w:t>" ";C1;X</w:t>
            </w:r>
          </w:p>
        </w:tc>
      </w:tr>
      <w:tr w:rsidR="00866C5C" w:rsidRPr="0002501E" w14:paraId="335A3206" w14:textId="77777777" w:rsidTr="00D55815">
        <w:trPr>
          <w:cantSplit/>
        </w:trPr>
        <w:tc>
          <w:tcPr>
            <w:tcW w:w="1188" w:type="dxa"/>
          </w:tcPr>
          <w:p w14:paraId="335A31F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364.6</w:t>
            </w:r>
          </w:p>
        </w:tc>
        <w:tc>
          <w:tcPr>
            <w:tcW w:w="3960" w:type="dxa"/>
          </w:tcPr>
          <w:p w14:paraId="335A31F7"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IBCE LOCAL DATA ELEMENTS</w:t>
            </w:r>
          </w:p>
        </w:tc>
        <w:tc>
          <w:tcPr>
            <w:tcW w:w="4428" w:type="dxa"/>
          </w:tcPr>
          <w:p w14:paraId="335A31F8"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ASSOCIATED FORM DEFINITION:</w:t>
            </w:r>
          </w:p>
          <w:p w14:paraId="335A31F9"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"LINE: "_LINE_"/COL: "_COL_"  ";X;L18</w:t>
            </w:r>
          </w:p>
          <w:p w14:paraId="335A31FA" w14:textId="77777777" w:rsidR="005A02DF" w:rsidRPr="0002501E" w:rsidRDefault="005A02DF" w:rsidP="005A02DF">
            <w:pPr>
              <w:rPr>
                <w:rFonts w:ascii="Times New Roman" w:hAnsi="Times New Roman"/>
                <w:sz w:val="22"/>
                <w:szCs w:val="22"/>
              </w:rPr>
            </w:pPr>
          </w:p>
          <w:p w14:paraId="335A31FB"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SHORT DESCRIPTION_$J("",20);C19;"DESCRIPTION";L20</w:t>
            </w:r>
          </w:p>
          <w:p w14:paraId="335A31FC"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IB FORM FIELD CONTENT:</w:t>
            </w:r>
          </w:p>
          <w:p w14:paraId="335A31FD"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DATA ELEMENT;L28</w:t>
            </w:r>
          </w:p>
          <w:p w14:paraId="335A31FE"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"CODE: ";C10;X</w:t>
            </w:r>
          </w:p>
          <w:p w14:paraId="335A31FF"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FORMAT CODE;C16;W50;"FORMAT CODE"</w:t>
            </w:r>
          </w:p>
          <w:p w14:paraId="335A3200"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"DESC: ";C10;X</w:t>
            </w:r>
          </w:p>
          <w:p w14:paraId="335A3201"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FORMAT CODE DESCRIPTION;C16;W50;m;w</w:t>
            </w:r>
          </w:p>
          <w:p w14:paraId="335A3202"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"INSURANCE COMPANY: "_$S(INSURANCE COMPANY="":"ALL",1:INSURANCE COMPANY);C10;</w:t>
            </w:r>
          </w:p>
          <w:p w14:paraId="335A3203"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"BILL TYPE: "_$S(BILL TYPE="":"ALL",1:BILL TYPE);"";C10</w:t>
            </w:r>
          </w:p>
          <w:p w14:paraId="335A3204" w14:textId="77777777" w:rsidR="005A02DF" w:rsidRPr="0002501E" w:rsidRDefault="005A02DF" w:rsidP="005A02DF">
            <w:pPr>
              <w:rPr>
                <w:rFonts w:ascii="Times New Roman" w:hAnsi="Times New Roman"/>
                <w:sz w:val="22"/>
                <w:szCs w:val="22"/>
              </w:rPr>
            </w:pPr>
          </w:p>
          <w:p w14:paraId="335A3205" w14:textId="77777777" w:rsidR="00866C5C" w:rsidRPr="0002501E" w:rsidRDefault="005A02DF" w:rsidP="005A02DF">
            <w:pPr>
              <w:rPr>
                <w:rFonts w:ascii="Times New Roman" w:hAnsi="Times New Roman"/>
                <w:sz w:val="22"/>
                <w:szCs w:val="22"/>
              </w:rPr>
            </w:pPr>
            <w:r w:rsidRPr="0002501E">
              <w:rPr>
                <w:rFonts w:ascii="Times New Roman" w:hAnsi="Times New Roman"/>
                <w:sz w:val="22"/>
                <w:szCs w:val="22"/>
              </w:rPr>
              <w:t>" ";C1;""</w:t>
            </w:r>
          </w:p>
        </w:tc>
      </w:tr>
      <w:tr w:rsidR="00866C5C" w:rsidRPr="0002501E" w14:paraId="335A320A" w14:textId="77777777" w:rsidTr="00D55815">
        <w:trPr>
          <w:cantSplit/>
        </w:trPr>
        <w:tc>
          <w:tcPr>
            <w:tcW w:w="1188" w:type="dxa"/>
          </w:tcPr>
          <w:p w14:paraId="335A3207"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399</w:t>
            </w:r>
          </w:p>
        </w:tc>
        <w:tc>
          <w:tcPr>
            <w:tcW w:w="3960" w:type="dxa"/>
          </w:tcPr>
          <w:p w14:paraId="335A3208"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CLK PROD</w:t>
            </w:r>
          </w:p>
        </w:tc>
        <w:tc>
          <w:tcPr>
            <w:tcW w:w="4428" w:type="dxa"/>
          </w:tcPr>
          <w:p w14:paraId="335A320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Clerk Productivity Report.</w:t>
            </w:r>
          </w:p>
        </w:tc>
      </w:tr>
      <w:tr w:rsidR="00866C5C" w:rsidRPr="0002501E" w14:paraId="335A320E" w14:textId="77777777" w:rsidTr="00D55815">
        <w:trPr>
          <w:cantSplit/>
        </w:trPr>
        <w:tc>
          <w:tcPr>
            <w:tcW w:w="1188" w:type="dxa"/>
          </w:tcPr>
          <w:p w14:paraId="335A320B"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399</w:t>
            </w:r>
          </w:p>
        </w:tc>
        <w:tc>
          <w:tcPr>
            <w:tcW w:w="3960" w:type="dxa"/>
          </w:tcPr>
          <w:p w14:paraId="335A320C"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CLK PROD HDR</w:t>
            </w:r>
          </w:p>
        </w:tc>
        <w:tc>
          <w:tcPr>
            <w:tcW w:w="4428" w:type="dxa"/>
          </w:tcPr>
          <w:p w14:paraId="335A320D"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Clerk Productivity Report.</w:t>
            </w:r>
          </w:p>
        </w:tc>
      </w:tr>
      <w:tr w:rsidR="00866C5C" w:rsidRPr="0002501E" w14:paraId="335A3212" w14:textId="77777777" w:rsidTr="00D55815">
        <w:trPr>
          <w:cantSplit/>
        </w:trPr>
        <w:tc>
          <w:tcPr>
            <w:tcW w:w="1188" w:type="dxa"/>
          </w:tcPr>
          <w:p w14:paraId="335A320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399.5</w:t>
            </w:r>
          </w:p>
        </w:tc>
        <w:tc>
          <w:tcPr>
            <w:tcW w:w="3960" w:type="dxa"/>
          </w:tcPr>
          <w:p w14:paraId="335A3210"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RATES</w:t>
            </w:r>
          </w:p>
        </w:tc>
        <w:tc>
          <w:tcPr>
            <w:tcW w:w="4428" w:type="dxa"/>
          </w:tcPr>
          <w:p w14:paraId="335A321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List billing rates.</w:t>
            </w:r>
          </w:p>
        </w:tc>
      </w:tr>
      <w:tr w:rsidR="00866C5C" w:rsidRPr="0002501E" w14:paraId="335A3216" w14:textId="77777777" w:rsidTr="00D55815">
        <w:trPr>
          <w:cantSplit/>
        </w:trPr>
        <w:tc>
          <w:tcPr>
            <w:tcW w:w="1188" w:type="dxa"/>
          </w:tcPr>
          <w:p w14:paraId="335A321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409.71</w:t>
            </w:r>
          </w:p>
        </w:tc>
        <w:tc>
          <w:tcPr>
            <w:tcW w:w="3960" w:type="dxa"/>
          </w:tcPr>
          <w:p w14:paraId="335A3214"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CPT RG DISPLAY</w:t>
            </w:r>
          </w:p>
        </w:tc>
        <w:tc>
          <w:tcPr>
            <w:tcW w:w="4428" w:type="dxa"/>
          </w:tcPr>
          <w:p w14:paraId="335A321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billing Medicare rate group data for a procedure.</w:t>
            </w:r>
          </w:p>
        </w:tc>
      </w:tr>
    </w:tbl>
    <w:p w14:paraId="335A3217" w14:textId="77777777" w:rsidR="00B3089D" w:rsidRPr="0002501E" w:rsidRDefault="00531745" w:rsidP="00B3089D">
      <w:pPr>
        <w:pStyle w:val="Heading2"/>
      </w:pPr>
      <w:r w:rsidRPr="0002501E">
        <w:rPr>
          <w:rFonts w:ascii="Times New Roman" w:hAnsi="Times New Roman"/>
          <w:sz w:val="22"/>
          <w:szCs w:val="22"/>
        </w:rPr>
        <w:br w:type="page"/>
      </w:r>
      <w:bookmarkStart w:id="142" w:name="_Toc442890978"/>
      <w:bookmarkStart w:id="143" w:name="_Toc12542881"/>
      <w:r w:rsidR="00B3089D" w:rsidRPr="0002501E">
        <w:lastRenderedPageBreak/>
        <w:t>File Flow Chart</w:t>
      </w:r>
      <w:bookmarkEnd w:id="142"/>
      <w:bookmarkEnd w:id="143"/>
    </w:p>
    <w:p w14:paraId="335A3218" w14:textId="77777777" w:rsidR="00B3089D" w:rsidRPr="0002501E" w:rsidRDefault="00B3089D" w:rsidP="006B621E">
      <w:pPr>
        <w:rPr>
          <w:rFonts w:ascii="Times New Roman" w:hAnsi="Times New Roman"/>
          <w:sz w:val="22"/>
          <w:szCs w:val="22"/>
        </w:rPr>
      </w:pPr>
    </w:p>
    <w:p w14:paraId="335A3219" w14:textId="77777777" w:rsidR="00B3089D" w:rsidRPr="0002501E" w:rsidRDefault="00B3089D" w:rsidP="006B621E"/>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988"/>
        <w:gridCol w:w="3420"/>
        <w:gridCol w:w="3168"/>
      </w:tblGrid>
      <w:tr w:rsidR="00F4078F" w:rsidRPr="0002501E" w14:paraId="335A321C" w14:textId="77777777" w:rsidTr="00B65B79">
        <w:trPr>
          <w:cantSplit/>
          <w:tblHeader/>
        </w:trPr>
        <w:tc>
          <w:tcPr>
            <w:tcW w:w="9576" w:type="dxa"/>
            <w:gridSpan w:val="3"/>
          </w:tcPr>
          <w:p w14:paraId="335A321A" w14:textId="77777777" w:rsidR="00F4078F" w:rsidRPr="0002501E" w:rsidRDefault="00F4078F" w:rsidP="00307527">
            <w:pPr>
              <w:pStyle w:val="Heading2"/>
            </w:pPr>
            <w:bookmarkStart w:id="144" w:name="_Toc442890979"/>
            <w:bookmarkStart w:id="145" w:name="_Toc12542882"/>
            <w:r w:rsidRPr="0002501E">
              <w:t>File Flow Chart</w:t>
            </w:r>
            <w:bookmarkEnd w:id="144"/>
            <w:bookmarkEnd w:id="145"/>
          </w:p>
          <w:p w14:paraId="335A321B" w14:textId="77777777" w:rsidR="00F4078F" w:rsidRPr="0002501E" w:rsidRDefault="00F4078F" w:rsidP="00233376">
            <w:pPr>
              <w:rPr>
                <w:rFonts w:ascii="Times New Roman" w:hAnsi="Times New Roman"/>
                <w:b/>
                <w:sz w:val="22"/>
                <w:szCs w:val="22"/>
              </w:rPr>
            </w:pPr>
          </w:p>
        </w:tc>
      </w:tr>
      <w:tr w:rsidR="00F4078F" w:rsidRPr="0002501E" w14:paraId="335A3221" w14:textId="77777777" w:rsidTr="00B65B79">
        <w:trPr>
          <w:cantSplit/>
          <w:tblHeader/>
        </w:trPr>
        <w:tc>
          <w:tcPr>
            <w:tcW w:w="2988" w:type="dxa"/>
          </w:tcPr>
          <w:p w14:paraId="335A321D" w14:textId="77777777" w:rsidR="00F4078F" w:rsidRPr="0002501E" w:rsidRDefault="00F4078F" w:rsidP="00233376">
            <w:pPr>
              <w:rPr>
                <w:rFonts w:ascii="Times New Roman" w:hAnsi="Times New Roman"/>
                <w:b/>
                <w:sz w:val="22"/>
                <w:szCs w:val="22"/>
              </w:rPr>
            </w:pPr>
            <w:r w:rsidRPr="0002501E">
              <w:rPr>
                <w:rFonts w:ascii="Times New Roman" w:hAnsi="Times New Roman"/>
                <w:b/>
                <w:sz w:val="22"/>
                <w:szCs w:val="22"/>
              </w:rPr>
              <w:t>FILE#</w:t>
            </w:r>
          </w:p>
          <w:p w14:paraId="335A321E" w14:textId="77777777" w:rsidR="00F4078F" w:rsidRPr="0002501E" w:rsidRDefault="00F4078F" w:rsidP="00233376">
            <w:pPr>
              <w:rPr>
                <w:rFonts w:ascii="Times New Roman" w:hAnsi="Times New Roman"/>
                <w:b/>
                <w:sz w:val="22"/>
                <w:szCs w:val="22"/>
              </w:rPr>
            </w:pPr>
            <w:r w:rsidRPr="0002501E">
              <w:rPr>
                <w:rFonts w:ascii="Times New Roman" w:hAnsi="Times New Roman"/>
                <w:b/>
                <w:sz w:val="22"/>
                <w:szCs w:val="22"/>
              </w:rPr>
              <w:t>AND NAME</w:t>
            </w:r>
          </w:p>
        </w:tc>
        <w:tc>
          <w:tcPr>
            <w:tcW w:w="3420" w:type="dxa"/>
          </w:tcPr>
          <w:p w14:paraId="335A321F" w14:textId="77777777" w:rsidR="00F4078F" w:rsidRPr="0002501E" w:rsidRDefault="00F4078F" w:rsidP="00F4078F">
            <w:pPr>
              <w:rPr>
                <w:rFonts w:ascii="Times New Roman" w:hAnsi="Times New Roman"/>
                <w:b/>
                <w:sz w:val="22"/>
                <w:szCs w:val="22"/>
              </w:rPr>
            </w:pPr>
            <w:r w:rsidRPr="0002501E">
              <w:rPr>
                <w:rFonts w:ascii="Times New Roman" w:hAnsi="Times New Roman"/>
                <w:b/>
                <w:sz w:val="22"/>
                <w:szCs w:val="22"/>
              </w:rPr>
              <w:t>POINTS TO</w:t>
            </w:r>
          </w:p>
        </w:tc>
        <w:tc>
          <w:tcPr>
            <w:tcW w:w="3168" w:type="dxa"/>
          </w:tcPr>
          <w:p w14:paraId="335A3220" w14:textId="77777777" w:rsidR="00F4078F" w:rsidRPr="0002501E" w:rsidRDefault="00F4078F" w:rsidP="00F4078F">
            <w:pPr>
              <w:rPr>
                <w:rFonts w:ascii="Times New Roman" w:hAnsi="Times New Roman"/>
                <w:b/>
                <w:sz w:val="22"/>
                <w:szCs w:val="22"/>
              </w:rPr>
            </w:pPr>
            <w:r w:rsidRPr="0002501E">
              <w:rPr>
                <w:rFonts w:ascii="Times New Roman" w:hAnsi="Times New Roman"/>
                <w:b/>
                <w:sz w:val="22"/>
                <w:szCs w:val="22"/>
              </w:rPr>
              <w:t>POINTED TO BY</w:t>
            </w:r>
          </w:p>
        </w:tc>
      </w:tr>
      <w:tr w:rsidR="00F4078F" w:rsidRPr="0002501E" w14:paraId="335A328C" w14:textId="77777777" w:rsidTr="00B65B79">
        <w:trPr>
          <w:cantSplit/>
        </w:trPr>
        <w:tc>
          <w:tcPr>
            <w:tcW w:w="2988" w:type="dxa"/>
          </w:tcPr>
          <w:p w14:paraId="335A3222" w14:textId="77777777" w:rsidR="00052F3E" w:rsidRPr="0002501E" w:rsidRDefault="00052F3E" w:rsidP="00233376">
            <w:pPr>
              <w:rPr>
                <w:rFonts w:ascii="Times New Roman" w:hAnsi="Times New Roman"/>
                <w:sz w:val="18"/>
                <w:szCs w:val="18"/>
              </w:rPr>
            </w:pPr>
            <w:r w:rsidRPr="0002501E">
              <w:rPr>
                <w:rFonts w:ascii="Times New Roman" w:hAnsi="Times New Roman"/>
                <w:sz w:val="18"/>
                <w:szCs w:val="18"/>
              </w:rPr>
              <w:t>36</w:t>
            </w:r>
          </w:p>
          <w:p w14:paraId="335A3223" w14:textId="77777777" w:rsidR="00F4078F" w:rsidRPr="0002501E" w:rsidRDefault="00052F3E" w:rsidP="00233376">
            <w:pPr>
              <w:rPr>
                <w:rFonts w:ascii="Times New Roman" w:hAnsi="Times New Roman"/>
                <w:sz w:val="18"/>
                <w:szCs w:val="18"/>
              </w:rPr>
            </w:pPr>
            <w:r w:rsidRPr="0002501E">
              <w:rPr>
                <w:rFonts w:ascii="Times New Roman" w:hAnsi="Times New Roman"/>
                <w:sz w:val="18"/>
                <w:szCs w:val="18"/>
              </w:rPr>
              <w:t>INSURANCE COMPANY</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7553F7" w:rsidRPr="0002501E" w14:paraId="335A3226" w14:textId="77777777" w:rsidTr="007F6E4A">
              <w:tc>
                <w:tcPr>
                  <w:tcW w:w="882" w:type="dxa"/>
                </w:tcPr>
                <w:p w14:paraId="335A3224"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5</w:t>
                  </w:r>
                </w:p>
              </w:tc>
              <w:tc>
                <w:tcPr>
                  <w:tcW w:w="2307" w:type="dxa"/>
                </w:tcPr>
                <w:p w14:paraId="335A3225"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STATE</w:t>
                  </w:r>
                </w:p>
              </w:tc>
            </w:tr>
            <w:tr w:rsidR="007553F7" w:rsidRPr="0002501E" w14:paraId="335A3229" w14:textId="77777777" w:rsidTr="007F6E4A">
              <w:tc>
                <w:tcPr>
                  <w:tcW w:w="882" w:type="dxa"/>
                </w:tcPr>
                <w:p w14:paraId="335A3227"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36</w:t>
                  </w:r>
                </w:p>
              </w:tc>
              <w:tc>
                <w:tcPr>
                  <w:tcW w:w="2307" w:type="dxa"/>
                </w:tcPr>
                <w:p w14:paraId="335A3228"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INSURANCE COMPANY</w:t>
                  </w:r>
                </w:p>
              </w:tc>
            </w:tr>
            <w:tr w:rsidR="007553F7" w:rsidRPr="0002501E" w14:paraId="335A322C" w14:textId="77777777" w:rsidTr="007F6E4A">
              <w:tc>
                <w:tcPr>
                  <w:tcW w:w="882" w:type="dxa"/>
                </w:tcPr>
                <w:p w14:paraId="335A322A"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355.13</w:t>
                  </w:r>
                </w:p>
              </w:tc>
              <w:tc>
                <w:tcPr>
                  <w:tcW w:w="2307" w:type="dxa"/>
                </w:tcPr>
                <w:p w14:paraId="335A322B"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INSURANCE FILING TIME FRAME</w:t>
                  </w:r>
                </w:p>
              </w:tc>
            </w:tr>
            <w:tr w:rsidR="007553F7" w:rsidRPr="0002501E" w14:paraId="335A322F" w14:textId="77777777" w:rsidTr="007F6E4A">
              <w:tc>
                <w:tcPr>
                  <w:tcW w:w="882" w:type="dxa"/>
                </w:tcPr>
                <w:p w14:paraId="335A322D"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355.2</w:t>
                  </w:r>
                </w:p>
              </w:tc>
              <w:tc>
                <w:tcPr>
                  <w:tcW w:w="2307" w:type="dxa"/>
                </w:tcPr>
                <w:p w14:paraId="335A322E"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TYPE OF INSURANCE COVERAGE</w:t>
                  </w:r>
                </w:p>
              </w:tc>
            </w:tr>
            <w:tr w:rsidR="007553F7" w:rsidRPr="0002501E" w14:paraId="335A3232" w14:textId="77777777" w:rsidTr="007F6E4A">
              <w:tc>
                <w:tcPr>
                  <w:tcW w:w="882" w:type="dxa"/>
                </w:tcPr>
                <w:p w14:paraId="335A3230"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355.97</w:t>
                  </w:r>
                </w:p>
              </w:tc>
              <w:tc>
                <w:tcPr>
                  <w:tcW w:w="2307" w:type="dxa"/>
                </w:tcPr>
                <w:p w14:paraId="335A3231"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IB PROVIDER ID # TYPE</w:t>
                  </w:r>
                </w:p>
              </w:tc>
            </w:tr>
            <w:tr w:rsidR="007553F7" w:rsidRPr="0002501E" w14:paraId="335A3235" w14:textId="77777777" w:rsidTr="007F6E4A">
              <w:tc>
                <w:tcPr>
                  <w:tcW w:w="882" w:type="dxa"/>
                </w:tcPr>
                <w:p w14:paraId="335A3233"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365.12</w:t>
                  </w:r>
                </w:p>
              </w:tc>
              <w:tc>
                <w:tcPr>
                  <w:tcW w:w="2307" w:type="dxa"/>
                </w:tcPr>
                <w:p w14:paraId="335A3234"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PAYER</w:t>
                  </w:r>
                </w:p>
              </w:tc>
            </w:tr>
            <w:tr w:rsidR="007553F7" w:rsidRPr="0002501E" w14:paraId="335A3238" w14:textId="77777777" w:rsidTr="007F6E4A">
              <w:tc>
                <w:tcPr>
                  <w:tcW w:w="882" w:type="dxa"/>
                </w:tcPr>
                <w:p w14:paraId="335A3236"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399.2</w:t>
                  </w:r>
                </w:p>
              </w:tc>
              <w:tc>
                <w:tcPr>
                  <w:tcW w:w="2307" w:type="dxa"/>
                </w:tcPr>
                <w:p w14:paraId="335A3237"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REVENUE CODE</w:t>
                  </w:r>
                </w:p>
              </w:tc>
            </w:tr>
          </w:tbl>
          <w:p w14:paraId="335A3239" w14:textId="77777777" w:rsidR="00052F3E" w:rsidRPr="0002501E" w:rsidRDefault="00052F3E" w:rsidP="00052F3E">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30027D" w:rsidRPr="0002501E" w14:paraId="335A323C" w14:textId="77777777" w:rsidTr="005F131F">
              <w:tc>
                <w:tcPr>
                  <w:tcW w:w="882" w:type="dxa"/>
                </w:tcPr>
                <w:p w14:paraId="335A323A"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23B"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PATIENT</w:t>
                  </w:r>
                </w:p>
              </w:tc>
            </w:tr>
            <w:tr w:rsidR="0030027D" w:rsidRPr="0002501E" w14:paraId="335A323F" w14:textId="77777777" w:rsidTr="005F131F">
              <w:tc>
                <w:tcPr>
                  <w:tcW w:w="882" w:type="dxa"/>
                </w:tcPr>
                <w:p w14:paraId="335A323D"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23E"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INSURANCE COMPANY</w:t>
                  </w:r>
                </w:p>
              </w:tc>
            </w:tr>
            <w:tr w:rsidR="0030027D" w:rsidRPr="0002501E" w14:paraId="335A3242" w14:textId="77777777" w:rsidTr="005F131F">
              <w:tc>
                <w:tcPr>
                  <w:tcW w:w="882" w:type="dxa"/>
                </w:tcPr>
                <w:p w14:paraId="335A3240"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340</w:t>
                  </w:r>
                </w:p>
              </w:tc>
              <w:tc>
                <w:tcPr>
                  <w:tcW w:w="2307" w:type="dxa"/>
                </w:tcPr>
                <w:p w14:paraId="335A3241"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AR DEBTOR</w:t>
                  </w:r>
                </w:p>
              </w:tc>
            </w:tr>
            <w:tr w:rsidR="0030027D" w:rsidRPr="0002501E" w14:paraId="335A3245" w14:textId="77777777" w:rsidTr="005F131F">
              <w:tc>
                <w:tcPr>
                  <w:tcW w:w="882" w:type="dxa"/>
                </w:tcPr>
                <w:p w14:paraId="335A3243"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344.4</w:t>
                  </w:r>
                </w:p>
              </w:tc>
              <w:tc>
                <w:tcPr>
                  <w:tcW w:w="2307" w:type="dxa"/>
                </w:tcPr>
                <w:p w14:paraId="335A3244"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ELECTRONIC REMITTANCE ADVICE</w:t>
                  </w:r>
                </w:p>
              </w:tc>
            </w:tr>
            <w:tr w:rsidR="0030027D" w:rsidRPr="0002501E" w14:paraId="335A3248" w14:textId="77777777" w:rsidTr="005F131F">
              <w:tc>
                <w:tcPr>
                  <w:tcW w:w="882" w:type="dxa"/>
                </w:tcPr>
                <w:p w14:paraId="335A3246"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350.9</w:t>
                  </w:r>
                </w:p>
              </w:tc>
              <w:tc>
                <w:tcPr>
                  <w:tcW w:w="2307" w:type="dxa"/>
                </w:tcPr>
                <w:p w14:paraId="335A3247"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IB SITE PARAMETERS</w:t>
                  </w:r>
                </w:p>
              </w:tc>
            </w:tr>
            <w:tr w:rsidR="0030027D" w:rsidRPr="0002501E" w14:paraId="335A324B" w14:textId="77777777" w:rsidTr="005F131F">
              <w:tc>
                <w:tcPr>
                  <w:tcW w:w="882" w:type="dxa"/>
                </w:tcPr>
                <w:p w14:paraId="335A3249"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355.3</w:t>
                  </w:r>
                </w:p>
              </w:tc>
              <w:tc>
                <w:tcPr>
                  <w:tcW w:w="2307" w:type="dxa"/>
                </w:tcPr>
                <w:p w14:paraId="335A324A"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GROUP INSURANCE PLAN</w:t>
                  </w:r>
                </w:p>
              </w:tc>
            </w:tr>
            <w:tr w:rsidR="0030027D" w:rsidRPr="0002501E" w14:paraId="335A324E" w14:textId="77777777" w:rsidTr="005F131F">
              <w:tc>
                <w:tcPr>
                  <w:tcW w:w="882" w:type="dxa"/>
                </w:tcPr>
                <w:p w14:paraId="335A324C"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355.9</w:t>
                  </w:r>
                </w:p>
              </w:tc>
              <w:tc>
                <w:tcPr>
                  <w:tcW w:w="2307" w:type="dxa"/>
                </w:tcPr>
                <w:p w14:paraId="335A324D"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IB BILLING PRACTITIONER ID</w:t>
                  </w:r>
                </w:p>
              </w:tc>
            </w:tr>
            <w:tr w:rsidR="00983EFE" w:rsidRPr="0002501E" w14:paraId="335A3251" w14:textId="77777777" w:rsidTr="005F131F">
              <w:tc>
                <w:tcPr>
                  <w:tcW w:w="882" w:type="dxa"/>
                </w:tcPr>
                <w:p w14:paraId="335A324F"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355.91</w:t>
                  </w:r>
                </w:p>
              </w:tc>
              <w:tc>
                <w:tcPr>
                  <w:tcW w:w="2307" w:type="dxa"/>
                </w:tcPr>
                <w:p w14:paraId="335A3250"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IB INSURANCE CO LEVEL BILLING PROV ID</w:t>
                  </w:r>
                </w:p>
              </w:tc>
            </w:tr>
            <w:tr w:rsidR="00983EFE" w:rsidRPr="0002501E" w14:paraId="335A3254" w14:textId="77777777" w:rsidTr="005F131F">
              <w:tc>
                <w:tcPr>
                  <w:tcW w:w="882" w:type="dxa"/>
                </w:tcPr>
                <w:p w14:paraId="335A3252"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355.92</w:t>
                  </w:r>
                </w:p>
              </w:tc>
              <w:tc>
                <w:tcPr>
                  <w:tcW w:w="2307" w:type="dxa"/>
                </w:tcPr>
                <w:p w14:paraId="335A3253"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FACILITY BILLING ID</w:t>
                  </w:r>
                </w:p>
              </w:tc>
            </w:tr>
            <w:tr w:rsidR="00983EFE" w:rsidRPr="0002501E" w14:paraId="335A3257" w14:textId="77777777" w:rsidTr="005F131F">
              <w:tc>
                <w:tcPr>
                  <w:tcW w:w="882" w:type="dxa"/>
                </w:tcPr>
                <w:p w14:paraId="335A3255"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355.95</w:t>
                  </w:r>
                </w:p>
              </w:tc>
              <w:tc>
                <w:tcPr>
                  <w:tcW w:w="2307" w:type="dxa"/>
                </w:tcPr>
                <w:p w14:paraId="335A3256"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IB PROVIDER ID CARE UNIT</w:t>
                  </w:r>
                </w:p>
              </w:tc>
            </w:tr>
            <w:tr w:rsidR="00983EFE" w:rsidRPr="0002501E" w14:paraId="335A325A" w14:textId="77777777" w:rsidTr="005F131F">
              <w:tc>
                <w:tcPr>
                  <w:tcW w:w="882" w:type="dxa"/>
                </w:tcPr>
                <w:p w14:paraId="335A3258"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355.96</w:t>
                  </w:r>
                </w:p>
              </w:tc>
              <w:tc>
                <w:tcPr>
                  <w:tcW w:w="2307" w:type="dxa"/>
                </w:tcPr>
                <w:p w14:paraId="335A3259"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IB INS CO PROVIDER ID CARE UNIT</w:t>
                  </w:r>
                </w:p>
              </w:tc>
            </w:tr>
            <w:tr w:rsidR="00983EFE" w:rsidRPr="0002501E" w14:paraId="335A325D" w14:textId="77777777" w:rsidTr="005F131F">
              <w:tc>
                <w:tcPr>
                  <w:tcW w:w="882" w:type="dxa"/>
                </w:tcPr>
                <w:p w14:paraId="335A325B"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356.2</w:t>
                  </w:r>
                </w:p>
              </w:tc>
              <w:tc>
                <w:tcPr>
                  <w:tcW w:w="2307" w:type="dxa"/>
                </w:tcPr>
                <w:p w14:paraId="335A325C"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INSURANCE REVIEW</w:t>
                  </w:r>
                </w:p>
              </w:tc>
            </w:tr>
            <w:tr w:rsidR="00983EFE" w:rsidRPr="0002501E" w14:paraId="335A3260" w14:textId="77777777" w:rsidTr="005F131F">
              <w:tc>
                <w:tcPr>
                  <w:tcW w:w="882" w:type="dxa"/>
                </w:tcPr>
                <w:p w14:paraId="335A325E"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356.25</w:t>
                  </w:r>
                </w:p>
              </w:tc>
              <w:tc>
                <w:tcPr>
                  <w:tcW w:w="2307" w:type="dxa"/>
                </w:tcPr>
                <w:p w14:paraId="335A325F"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CLAIMS TRACKING ROI</w:t>
                  </w:r>
                </w:p>
              </w:tc>
            </w:tr>
            <w:tr w:rsidR="00983EFE" w:rsidRPr="0002501E" w14:paraId="335A3263" w14:textId="77777777" w:rsidTr="005F131F">
              <w:tc>
                <w:tcPr>
                  <w:tcW w:w="882" w:type="dxa"/>
                </w:tcPr>
                <w:p w14:paraId="335A3261"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361.1</w:t>
                  </w:r>
                </w:p>
              </w:tc>
              <w:tc>
                <w:tcPr>
                  <w:tcW w:w="2307" w:type="dxa"/>
                </w:tcPr>
                <w:p w14:paraId="335A3262"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EXPLANATION OF BENEFITS</w:t>
                  </w:r>
                </w:p>
              </w:tc>
            </w:tr>
            <w:tr w:rsidR="00983EFE" w:rsidRPr="0002501E" w14:paraId="335A3266" w14:textId="77777777" w:rsidTr="005F131F">
              <w:tc>
                <w:tcPr>
                  <w:tcW w:w="882" w:type="dxa"/>
                </w:tcPr>
                <w:p w14:paraId="335A3264"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364.1</w:t>
                  </w:r>
                </w:p>
              </w:tc>
              <w:tc>
                <w:tcPr>
                  <w:tcW w:w="2307" w:type="dxa"/>
                </w:tcPr>
                <w:p w14:paraId="335A3265"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EDI TRANSMISSION BATCH</w:t>
                  </w:r>
                </w:p>
              </w:tc>
            </w:tr>
            <w:tr w:rsidR="00983EFE" w:rsidRPr="0002501E" w14:paraId="335A3269" w14:textId="77777777" w:rsidTr="005F131F">
              <w:tc>
                <w:tcPr>
                  <w:tcW w:w="882" w:type="dxa"/>
                </w:tcPr>
                <w:p w14:paraId="335A3267"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364.4</w:t>
                  </w:r>
                </w:p>
              </w:tc>
              <w:tc>
                <w:tcPr>
                  <w:tcW w:w="2307" w:type="dxa"/>
                </w:tcPr>
                <w:p w14:paraId="335A3268"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IB EDI TRANSMISSION RULE</w:t>
                  </w:r>
                </w:p>
              </w:tc>
            </w:tr>
            <w:tr w:rsidR="00983EFE" w:rsidRPr="0002501E" w14:paraId="335A326C" w14:textId="77777777" w:rsidTr="005F131F">
              <w:tc>
                <w:tcPr>
                  <w:tcW w:w="882" w:type="dxa"/>
                </w:tcPr>
                <w:p w14:paraId="335A326A"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364.7</w:t>
                  </w:r>
                </w:p>
              </w:tc>
              <w:tc>
                <w:tcPr>
                  <w:tcW w:w="2307" w:type="dxa"/>
                </w:tcPr>
                <w:p w14:paraId="335A326B"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IB FORM FIELD CONTENT</w:t>
                  </w:r>
                </w:p>
              </w:tc>
            </w:tr>
            <w:tr w:rsidR="005F131F" w:rsidRPr="0002501E" w14:paraId="335A326F" w14:textId="77777777" w:rsidTr="005F131F">
              <w:tc>
                <w:tcPr>
                  <w:tcW w:w="882" w:type="dxa"/>
                </w:tcPr>
                <w:p w14:paraId="335A326D" w14:textId="77777777" w:rsidR="005F131F" w:rsidRPr="0002501E" w:rsidRDefault="005F131F" w:rsidP="005F131F">
                  <w:pPr>
                    <w:rPr>
                      <w:rFonts w:ascii="Times New Roman" w:hAnsi="Times New Roman"/>
                      <w:sz w:val="18"/>
                      <w:szCs w:val="18"/>
                    </w:rPr>
                  </w:pPr>
                  <w:r>
                    <w:rPr>
                      <w:rFonts w:ascii="Times New Roman" w:hAnsi="Times New Roman"/>
                      <w:sz w:val="18"/>
                      <w:szCs w:val="18"/>
                    </w:rPr>
                    <w:t>367.1</w:t>
                  </w:r>
                </w:p>
              </w:tc>
              <w:tc>
                <w:tcPr>
                  <w:tcW w:w="2307" w:type="dxa"/>
                </w:tcPr>
                <w:p w14:paraId="335A326E" w14:textId="77777777" w:rsidR="005F131F" w:rsidRPr="0002501E" w:rsidRDefault="005F131F" w:rsidP="005F131F">
                  <w:pPr>
                    <w:rPr>
                      <w:rFonts w:ascii="Times New Roman" w:hAnsi="Times New Roman"/>
                      <w:sz w:val="18"/>
                      <w:szCs w:val="18"/>
                    </w:rPr>
                  </w:pPr>
                  <w:r>
                    <w:rPr>
                      <w:rFonts w:ascii="Times New Roman" w:hAnsi="Times New Roman"/>
                      <w:sz w:val="18"/>
                      <w:szCs w:val="18"/>
                    </w:rPr>
                    <w:t>HPID/OEID TRANSMISSION QUEUE</w:t>
                  </w:r>
                </w:p>
              </w:tc>
            </w:tr>
            <w:tr w:rsidR="005F131F" w:rsidRPr="0002501E" w14:paraId="335A3272" w14:textId="77777777" w:rsidTr="005F131F">
              <w:tc>
                <w:tcPr>
                  <w:tcW w:w="882" w:type="dxa"/>
                </w:tcPr>
                <w:p w14:paraId="335A3270"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399</w:t>
                  </w:r>
                </w:p>
              </w:tc>
              <w:tc>
                <w:tcPr>
                  <w:tcW w:w="2307" w:type="dxa"/>
                </w:tcPr>
                <w:p w14:paraId="335A3271"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BILL/CLAIMS</w:t>
                  </w:r>
                </w:p>
              </w:tc>
            </w:tr>
            <w:tr w:rsidR="005F131F" w:rsidRPr="0002501E" w14:paraId="335A3275" w14:textId="77777777" w:rsidTr="005F131F">
              <w:tc>
                <w:tcPr>
                  <w:tcW w:w="882" w:type="dxa"/>
                </w:tcPr>
                <w:p w14:paraId="335A3273"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412</w:t>
                  </w:r>
                </w:p>
              </w:tc>
              <w:tc>
                <w:tcPr>
                  <w:tcW w:w="2307" w:type="dxa"/>
                </w:tcPr>
                <w:p w14:paraId="335A3274"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AR DEBTOR</w:t>
                  </w:r>
                </w:p>
              </w:tc>
            </w:tr>
            <w:tr w:rsidR="005F131F" w:rsidRPr="0002501E" w14:paraId="335A3278" w14:textId="77777777" w:rsidTr="005F131F">
              <w:tc>
                <w:tcPr>
                  <w:tcW w:w="882" w:type="dxa"/>
                </w:tcPr>
                <w:p w14:paraId="335A3276"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430</w:t>
                  </w:r>
                </w:p>
              </w:tc>
              <w:tc>
                <w:tcPr>
                  <w:tcW w:w="2307" w:type="dxa"/>
                </w:tcPr>
                <w:p w14:paraId="335A3277"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ACCOUNTS RECEIVABLE</w:t>
                  </w:r>
                </w:p>
              </w:tc>
            </w:tr>
            <w:tr w:rsidR="005F131F" w:rsidRPr="0002501E" w14:paraId="335A327B" w14:textId="77777777" w:rsidTr="005F131F">
              <w:tc>
                <w:tcPr>
                  <w:tcW w:w="882" w:type="dxa"/>
                </w:tcPr>
                <w:p w14:paraId="335A3279"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453</w:t>
                  </w:r>
                </w:p>
              </w:tc>
              <w:tc>
                <w:tcPr>
                  <w:tcW w:w="2307" w:type="dxa"/>
                </w:tcPr>
                <w:p w14:paraId="335A327A"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APPLICANT</w:t>
                  </w:r>
                </w:p>
              </w:tc>
            </w:tr>
            <w:tr w:rsidR="005F131F" w:rsidRPr="0002501E" w14:paraId="335A327E" w14:textId="77777777" w:rsidTr="005F131F">
              <w:tc>
                <w:tcPr>
                  <w:tcW w:w="882" w:type="dxa"/>
                </w:tcPr>
                <w:p w14:paraId="335A327C"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19625</w:t>
                  </w:r>
                </w:p>
              </w:tc>
              <w:tc>
                <w:tcPr>
                  <w:tcW w:w="2307" w:type="dxa"/>
                </w:tcPr>
                <w:p w14:paraId="335A327D"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DSIV ICB AUDIT</w:t>
                  </w:r>
                </w:p>
              </w:tc>
            </w:tr>
            <w:tr w:rsidR="005F131F" w:rsidRPr="0002501E" w14:paraId="335A3281" w14:textId="77777777" w:rsidTr="005F131F">
              <w:tc>
                <w:tcPr>
                  <w:tcW w:w="882" w:type="dxa"/>
                </w:tcPr>
                <w:p w14:paraId="335A327F"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594004</w:t>
                  </w:r>
                </w:p>
              </w:tc>
              <w:tc>
                <w:tcPr>
                  <w:tcW w:w="2307" w:type="dxa"/>
                </w:tcPr>
                <w:p w14:paraId="335A3280"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INSURANCE PATIENT BILL</w:t>
                  </w:r>
                </w:p>
              </w:tc>
            </w:tr>
            <w:tr w:rsidR="005F131F" w:rsidRPr="0002501E" w14:paraId="335A3284" w14:textId="77777777" w:rsidTr="005F131F">
              <w:tc>
                <w:tcPr>
                  <w:tcW w:w="882" w:type="dxa"/>
                </w:tcPr>
                <w:p w14:paraId="335A3282"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9002313.57</w:t>
                  </w:r>
                </w:p>
              </w:tc>
              <w:tc>
                <w:tcPr>
                  <w:tcW w:w="2307" w:type="dxa"/>
                </w:tcPr>
                <w:p w14:paraId="335A3283"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BPS LOG OF TRANSACTIONS</w:t>
                  </w:r>
                </w:p>
              </w:tc>
            </w:tr>
            <w:tr w:rsidR="005F131F" w:rsidRPr="0002501E" w14:paraId="335A3287" w14:textId="77777777" w:rsidTr="005F131F">
              <w:tc>
                <w:tcPr>
                  <w:tcW w:w="882" w:type="dxa"/>
                </w:tcPr>
                <w:p w14:paraId="335A3285"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9002313.59</w:t>
                  </w:r>
                </w:p>
              </w:tc>
              <w:tc>
                <w:tcPr>
                  <w:tcW w:w="2307" w:type="dxa"/>
                </w:tcPr>
                <w:p w14:paraId="335A3286"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BPS TRANSACTION</w:t>
                  </w:r>
                </w:p>
              </w:tc>
            </w:tr>
            <w:tr w:rsidR="005F131F" w:rsidRPr="0002501E" w14:paraId="335A328A" w14:textId="77777777" w:rsidTr="005F131F">
              <w:tc>
                <w:tcPr>
                  <w:tcW w:w="882" w:type="dxa"/>
                </w:tcPr>
                <w:p w14:paraId="335A3288"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9002313.78</w:t>
                  </w:r>
                </w:p>
              </w:tc>
              <w:tc>
                <w:tcPr>
                  <w:tcW w:w="2307" w:type="dxa"/>
                </w:tcPr>
                <w:p w14:paraId="335A3289"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BPS INSURER DATA</w:t>
                  </w:r>
                </w:p>
              </w:tc>
            </w:tr>
          </w:tbl>
          <w:p w14:paraId="335A328B" w14:textId="77777777" w:rsidR="00F4078F" w:rsidRPr="0002501E" w:rsidRDefault="00F4078F" w:rsidP="00233376">
            <w:pPr>
              <w:rPr>
                <w:rFonts w:ascii="Times New Roman" w:hAnsi="Times New Roman"/>
                <w:sz w:val="18"/>
                <w:szCs w:val="18"/>
              </w:rPr>
            </w:pPr>
          </w:p>
        </w:tc>
      </w:tr>
      <w:tr w:rsidR="006159E7" w:rsidRPr="0002501E" w14:paraId="335A32A6" w14:textId="77777777" w:rsidTr="00B65B79">
        <w:trPr>
          <w:cantSplit/>
        </w:trPr>
        <w:tc>
          <w:tcPr>
            <w:tcW w:w="2988" w:type="dxa"/>
          </w:tcPr>
          <w:p w14:paraId="335A328D" w14:textId="77777777" w:rsidR="006159E7" w:rsidRPr="0002501E" w:rsidRDefault="006159E7" w:rsidP="006159E7">
            <w:pPr>
              <w:rPr>
                <w:rFonts w:ascii="Times New Roman" w:hAnsi="Times New Roman"/>
                <w:sz w:val="18"/>
                <w:szCs w:val="18"/>
              </w:rPr>
            </w:pPr>
            <w:r w:rsidRPr="0002501E">
              <w:rPr>
                <w:rFonts w:ascii="Times New Roman" w:hAnsi="Times New Roman"/>
                <w:sz w:val="18"/>
                <w:szCs w:val="18"/>
              </w:rPr>
              <w:t>355.93</w:t>
            </w:r>
          </w:p>
          <w:p w14:paraId="335A328E" w14:textId="77777777" w:rsidR="006159E7" w:rsidRPr="0002501E" w:rsidRDefault="006159E7" w:rsidP="006159E7">
            <w:pPr>
              <w:rPr>
                <w:rFonts w:ascii="Times New Roman" w:hAnsi="Times New Roman"/>
                <w:sz w:val="18"/>
                <w:szCs w:val="18"/>
              </w:rPr>
            </w:pPr>
            <w:r w:rsidRPr="0002501E">
              <w:rPr>
                <w:rFonts w:ascii="Times New Roman" w:hAnsi="Times New Roman"/>
                <w:sz w:val="18"/>
                <w:szCs w:val="18"/>
              </w:rPr>
              <w:t>IB NON/OTHER VA BILLING PROVIDER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159E7" w:rsidRPr="0002501E" w14:paraId="335A3291" w14:textId="77777777" w:rsidTr="00544DD8">
              <w:tc>
                <w:tcPr>
                  <w:tcW w:w="882" w:type="dxa"/>
                </w:tcPr>
                <w:p w14:paraId="335A328F"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355.97</w:t>
                  </w:r>
                </w:p>
              </w:tc>
              <w:tc>
                <w:tcPr>
                  <w:tcW w:w="2307" w:type="dxa"/>
                </w:tcPr>
                <w:p w14:paraId="335A3290" w14:textId="77777777" w:rsidR="006159E7" w:rsidRPr="0002501E" w:rsidRDefault="006159E7" w:rsidP="006159E7">
                  <w:pPr>
                    <w:rPr>
                      <w:rFonts w:ascii="Times New Roman" w:hAnsi="Times New Roman"/>
                      <w:sz w:val="18"/>
                      <w:szCs w:val="18"/>
                    </w:rPr>
                  </w:pPr>
                  <w:r w:rsidRPr="0002501E">
                    <w:rPr>
                      <w:rFonts w:ascii="Times New Roman" w:hAnsi="Times New Roman"/>
                      <w:sz w:val="18"/>
                      <w:szCs w:val="18"/>
                    </w:rPr>
                    <w:t>IB PROVIDER ID # TYPE</w:t>
                  </w:r>
                </w:p>
              </w:tc>
            </w:tr>
            <w:tr w:rsidR="006159E7" w:rsidRPr="0002501E" w14:paraId="335A3294" w14:textId="77777777" w:rsidTr="00544DD8">
              <w:tc>
                <w:tcPr>
                  <w:tcW w:w="882" w:type="dxa"/>
                </w:tcPr>
                <w:p w14:paraId="335A3292"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200</w:t>
                  </w:r>
                </w:p>
              </w:tc>
              <w:tc>
                <w:tcPr>
                  <w:tcW w:w="2307" w:type="dxa"/>
                </w:tcPr>
                <w:p w14:paraId="335A3293"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NEW PERSON</w:t>
                  </w:r>
                </w:p>
              </w:tc>
            </w:tr>
            <w:tr w:rsidR="006159E7" w:rsidRPr="0002501E" w14:paraId="335A3297" w14:textId="77777777" w:rsidTr="00544DD8">
              <w:trPr>
                <w:trHeight w:val="251"/>
              </w:trPr>
              <w:tc>
                <w:tcPr>
                  <w:tcW w:w="882" w:type="dxa"/>
                </w:tcPr>
                <w:p w14:paraId="335A3295"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8932.1</w:t>
                  </w:r>
                </w:p>
              </w:tc>
              <w:tc>
                <w:tcPr>
                  <w:tcW w:w="2307" w:type="dxa"/>
                </w:tcPr>
                <w:p w14:paraId="335A3296"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PERSON CLASS</w:t>
                  </w:r>
                </w:p>
              </w:tc>
            </w:tr>
            <w:tr w:rsidR="006159E7" w:rsidRPr="0002501E" w14:paraId="335A329A" w14:textId="77777777" w:rsidTr="00544DD8">
              <w:trPr>
                <w:trHeight w:val="251"/>
              </w:trPr>
              <w:tc>
                <w:tcPr>
                  <w:tcW w:w="882" w:type="dxa"/>
                </w:tcPr>
                <w:p w14:paraId="335A3298"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5</w:t>
                  </w:r>
                </w:p>
              </w:tc>
              <w:tc>
                <w:tcPr>
                  <w:tcW w:w="2307" w:type="dxa"/>
                </w:tcPr>
                <w:p w14:paraId="335A3299"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STATE</w:t>
                  </w:r>
                </w:p>
              </w:tc>
            </w:tr>
          </w:tbl>
          <w:p w14:paraId="335A329B" w14:textId="77777777" w:rsidR="006159E7" w:rsidRPr="0002501E" w:rsidRDefault="006159E7" w:rsidP="006159E7">
            <w:pPr>
              <w:rPr>
                <w:rFonts w:ascii="Times New Roman" w:hAnsi="Times New Roman"/>
                <w:sz w:val="18"/>
                <w:szCs w:val="18"/>
              </w:rPr>
            </w:pPr>
          </w:p>
        </w:tc>
        <w:tc>
          <w:tcPr>
            <w:tcW w:w="3168"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159E7" w:rsidRPr="0002501E" w14:paraId="335A329E" w14:textId="77777777" w:rsidTr="00544DD8">
              <w:tc>
                <w:tcPr>
                  <w:tcW w:w="882" w:type="dxa"/>
                </w:tcPr>
                <w:p w14:paraId="335A329C"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161.9</w:t>
                  </w:r>
                </w:p>
              </w:tc>
              <w:tc>
                <w:tcPr>
                  <w:tcW w:w="2307" w:type="dxa"/>
                </w:tcPr>
                <w:p w14:paraId="335A329D"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FEE BASIS PAID TO IB</w:t>
                  </w:r>
                </w:p>
              </w:tc>
            </w:tr>
            <w:tr w:rsidR="006159E7" w:rsidRPr="0002501E" w14:paraId="335A32A1" w14:textId="77777777" w:rsidTr="00544DD8">
              <w:tc>
                <w:tcPr>
                  <w:tcW w:w="882" w:type="dxa"/>
                </w:tcPr>
                <w:p w14:paraId="335A329F"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355.9</w:t>
                  </w:r>
                </w:p>
              </w:tc>
              <w:tc>
                <w:tcPr>
                  <w:tcW w:w="2307" w:type="dxa"/>
                </w:tcPr>
                <w:p w14:paraId="335A32A0"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IB BILLING PRACTITIONER ID</w:t>
                  </w:r>
                </w:p>
              </w:tc>
            </w:tr>
            <w:tr w:rsidR="006159E7" w:rsidRPr="0002501E" w14:paraId="335A32A4" w14:textId="77777777" w:rsidTr="00544DD8">
              <w:trPr>
                <w:trHeight w:val="251"/>
              </w:trPr>
              <w:tc>
                <w:tcPr>
                  <w:tcW w:w="882" w:type="dxa"/>
                </w:tcPr>
                <w:p w14:paraId="335A32A2"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399</w:t>
                  </w:r>
                </w:p>
              </w:tc>
              <w:tc>
                <w:tcPr>
                  <w:tcW w:w="2307" w:type="dxa"/>
                </w:tcPr>
                <w:p w14:paraId="335A32A3"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BILL/CLAIMS</w:t>
                  </w:r>
                </w:p>
              </w:tc>
            </w:tr>
          </w:tbl>
          <w:p w14:paraId="335A32A5" w14:textId="77777777" w:rsidR="006159E7" w:rsidRPr="0002501E" w:rsidRDefault="006159E7" w:rsidP="00983EFE">
            <w:pPr>
              <w:rPr>
                <w:rFonts w:ascii="Times New Roman" w:hAnsi="Times New Roman"/>
                <w:sz w:val="18"/>
                <w:szCs w:val="18"/>
              </w:rPr>
            </w:pPr>
          </w:p>
        </w:tc>
      </w:tr>
      <w:tr w:rsidR="00F4078F" w:rsidRPr="0002501E" w14:paraId="335A32DB" w14:textId="77777777" w:rsidTr="00B65B79">
        <w:trPr>
          <w:cantSplit/>
        </w:trPr>
        <w:tc>
          <w:tcPr>
            <w:tcW w:w="2988" w:type="dxa"/>
          </w:tcPr>
          <w:p w14:paraId="335A32A7" w14:textId="77777777" w:rsidR="00F4078F" w:rsidRPr="0002501E" w:rsidRDefault="00A6203D" w:rsidP="00233376">
            <w:pPr>
              <w:rPr>
                <w:rFonts w:ascii="Times New Roman" w:hAnsi="Times New Roman"/>
                <w:sz w:val="18"/>
                <w:szCs w:val="18"/>
              </w:rPr>
            </w:pPr>
            <w:r w:rsidRPr="0002501E">
              <w:rPr>
                <w:rFonts w:ascii="Times New Roman" w:hAnsi="Times New Roman"/>
                <w:sz w:val="18"/>
                <w:szCs w:val="18"/>
              </w:rPr>
              <w:lastRenderedPageBreak/>
              <w:t>350</w:t>
            </w:r>
          </w:p>
          <w:p w14:paraId="335A32A8" w14:textId="77777777" w:rsidR="00392C37" w:rsidRPr="0002501E" w:rsidRDefault="003A6AC7" w:rsidP="00233376">
            <w:pPr>
              <w:rPr>
                <w:rFonts w:ascii="Times New Roman" w:hAnsi="Times New Roman"/>
                <w:sz w:val="18"/>
                <w:szCs w:val="18"/>
              </w:rPr>
            </w:pPr>
            <w:r w:rsidRPr="0002501E">
              <w:rPr>
                <w:rFonts w:ascii="Times New Roman" w:hAnsi="Times New Roman"/>
                <w:sz w:val="18"/>
                <w:szCs w:val="18"/>
              </w:rPr>
              <w:t>INTEGRATED BILLING ACTION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D2D73" w:rsidRPr="0002501E" w14:paraId="335A32AB" w14:textId="77777777" w:rsidTr="00983EFE">
              <w:tc>
                <w:tcPr>
                  <w:tcW w:w="882" w:type="dxa"/>
                </w:tcPr>
                <w:p w14:paraId="335A32A9"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2AA"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PATIENT</w:t>
                  </w:r>
                </w:p>
              </w:tc>
            </w:tr>
            <w:tr w:rsidR="006D2D73" w:rsidRPr="0002501E" w14:paraId="335A32AE" w14:textId="77777777" w:rsidTr="00983EFE">
              <w:tc>
                <w:tcPr>
                  <w:tcW w:w="882" w:type="dxa"/>
                </w:tcPr>
                <w:p w14:paraId="335A32AC"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4</w:t>
                  </w:r>
                </w:p>
              </w:tc>
              <w:tc>
                <w:tcPr>
                  <w:tcW w:w="2307" w:type="dxa"/>
                </w:tcPr>
                <w:p w14:paraId="335A32AD"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INSTITUTION</w:t>
                  </w:r>
                </w:p>
              </w:tc>
            </w:tr>
            <w:tr w:rsidR="006D2D73" w:rsidRPr="0002501E" w14:paraId="335A32B1" w14:textId="77777777" w:rsidTr="00983EFE">
              <w:tc>
                <w:tcPr>
                  <w:tcW w:w="882" w:type="dxa"/>
                </w:tcPr>
                <w:p w14:paraId="335A32AF"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2B0"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NEW PERSON</w:t>
                  </w:r>
                </w:p>
              </w:tc>
            </w:tr>
            <w:tr w:rsidR="006D2D73" w:rsidRPr="0002501E" w14:paraId="335A32B4" w14:textId="77777777" w:rsidTr="00983EFE">
              <w:tc>
                <w:tcPr>
                  <w:tcW w:w="882" w:type="dxa"/>
                </w:tcPr>
                <w:p w14:paraId="335A32B2"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350</w:t>
                  </w:r>
                </w:p>
              </w:tc>
              <w:tc>
                <w:tcPr>
                  <w:tcW w:w="2307" w:type="dxa"/>
                </w:tcPr>
                <w:p w14:paraId="335A32B3"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INTEGRATED BILLING ACTION</w:t>
                  </w:r>
                </w:p>
              </w:tc>
            </w:tr>
            <w:tr w:rsidR="006D2D73" w:rsidRPr="0002501E" w14:paraId="335A32B7" w14:textId="77777777" w:rsidTr="00983EFE">
              <w:tc>
                <w:tcPr>
                  <w:tcW w:w="882" w:type="dxa"/>
                </w:tcPr>
                <w:p w14:paraId="335A32B5"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350.1</w:t>
                  </w:r>
                </w:p>
              </w:tc>
              <w:tc>
                <w:tcPr>
                  <w:tcW w:w="2307" w:type="dxa"/>
                </w:tcPr>
                <w:p w14:paraId="335A32B6"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IB ACTION TYPE</w:t>
                  </w:r>
                </w:p>
              </w:tc>
            </w:tr>
            <w:tr w:rsidR="006D2D73" w:rsidRPr="0002501E" w14:paraId="335A32BA" w14:textId="77777777" w:rsidTr="00983EFE">
              <w:tc>
                <w:tcPr>
                  <w:tcW w:w="882" w:type="dxa"/>
                </w:tcPr>
                <w:p w14:paraId="335A32B8"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350.21</w:t>
                  </w:r>
                </w:p>
              </w:tc>
              <w:tc>
                <w:tcPr>
                  <w:tcW w:w="2307" w:type="dxa"/>
                </w:tcPr>
                <w:p w14:paraId="335A32B9"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IB ACTION STATUS</w:t>
                  </w:r>
                </w:p>
              </w:tc>
            </w:tr>
            <w:tr w:rsidR="006D2D73" w:rsidRPr="0002501E" w14:paraId="335A32BD" w14:textId="77777777" w:rsidTr="00983EFE">
              <w:tc>
                <w:tcPr>
                  <w:tcW w:w="882" w:type="dxa"/>
                </w:tcPr>
                <w:p w14:paraId="335A32BB"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350.3</w:t>
                  </w:r>
                </w:p>
              </w:tc>
              <w:tc>
                <w:tcPr>
                  <w:tcW w:w="2307" w:type="dxa"/>
                </w:tcPr>
                <w:p w14:paraId="335A32BC"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IB CHARGE REMOVE REASONS</w:t>
                  </w:r>
                </w:p>
              </w:tc>
            </w:tr>
            <w:tr w:rsidR="006D2D73" w:rsidRPr="0002501E" w14:paraId="335A32C0" w14:textId="77777777" w:rsidTr="00983EFE">
              <w:tc>
                <w:tcPr>
                  <w:tcW w:w="882" w:type="dxa"/>
                </w:tcPr>
                <w:p w14:paraId="335A32BE"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352.5</w:t>
                  </w:r>
                </w:p>
              </w:tc>
              <w:tc>
                <w:tcPr>
                  <w:tcW w:w="2307" w:type="dxa"/>
                </w:tcPr>
                <w:p w14:paraId="335A32BF"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IB CLINIC STOP CODE BILLABLE TYPES</w:t>
                  </w:r>
                </w:p>
              </w:tc>
            </w:tr>
            <w:tr w:rsidR="006D2D73" w:rsidRPr="0002501E" w14:paraId="335A32C3" w14:textId="77777777" w:rsidTr="00983EFE">
              <w:tc>
                <w:tcPr>
                  <w:tcW w:w="882" w:type="dxa"/>
                </w:tcPr>
                <w:p w14:paraId="335A32C1"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354.71</w:t>
                  </w:r>
                </w:p>
              </w:tc>
              <w:tc>
                <w:tcPr>
                  <w:tcW w:w="2307" w:type="dxa"/>
                </w:tcPr>
                <w:p w14:paraId="335A32C2"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r w:rsidR="006D2D73" w:rsidRPr="0002501E" w14:paraId="335A32C6" w14:textId="77777777" w:rsidTr="00983EFE">
              <w:tc>
                <w:tcPr>
                  <w:tcW w:w="882" w:type="dxa"/>
                </w:tcPr>
                <w:p w14:paraId="335A32C4"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375</w:t>
                  </w:r>
                </w:p>
              </w:tc>
              <w:tc>
                <w:tcPr>
                  <w:tcW w:w="2307" w:type="dxa"/>
                </w:tcPr>
                <w:p w14:paraId="335A32C5"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PFSS ACCOUNT</w:t>
                  </w:r>
                </w:p>
              </w:tc>
            </w:tr>
          </w:tbl>
          <w:p w14:paraId="335A32C7" w14:textId="77777777" w:rsidR="00F4078F" w:rsidRPr="0002501E" w:rsidRDefault="00F4078F" w:rsidP="00233376">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30027D" w:rsidRPr="0002501E" w14:paraId="335A32CA" w14:textId="77777777" w:rsidTr="006B0250">
              <w:tc>
                <w:tcPr>
                  <w:tcW w:w="882" w:type="dxa"/>
                </w:tcPr>
                <w:p w14:paraId="335A32C8" w14:textId="77777777" w:rsidR="0030027D" w:rsidRPr="0002501E" w:rsidRDefault="006D2D73" w:rsidP="00983EFE">
                  <w:pPr>
                    <w:rPr>
                      <w:rFonts w:ascii="Times New Roman" w:hAnsi="Times New Roman"/>
                      <w:sz w:val="18"/>
                      <w:szCs w:val="18"/>
                    </w:rPr>
                  </w:pPr>
                  <w:r w:rsidRPr="0002501E">
                    <w:rPr>
                      <w:rFonts w:ascii="Times New Roman" w:hAnsi="Times New Roman"/>
                      <w:sz w:val="18"/>
                      <w:szCs w:val="18"/>
                    </w:rPr>
                    <w:t>52</w:t>
                  </w:r>
                </w:p>
              </w:tc>
              <w:tc>
                <w:tcPr>
                  <w:tcW w:w="2307" w:type="dxa"/>
                </w:tcPr>
                <w:p w14:paraId="335A32C9" w14:textId="77777777" w:rsidR="0030027D" w:rsidRPr="0002501E" w:rsidRDefault="006D2D73" w:rsidP="00983EFE">
                  <w:pPr>
                    <w:rPr>
                      <w:rFonts w:ascii="Times New Roman" w:hAnsi="Times New Roman"/>
                      <w:sz w:val="18"/>
                      <w:szCs w:val="18"/>
                    </w:rPr>
                  </w:pPr>
                  <w:r w:rsidRPr="0002501E">
                    <w:rPr>
                      <w:rFonts w:ascii="Times New Roman" w:hAnsi="Times New Roman"/>
                      <w:sz w:val="18"/>
                      <w:szCs w:val="18"/>
                    </w:rPr>
                    <w:t>PRESCRIPTION</w:t>
                  </w:r>
                </w:p>
              </w:tc>
            </w:tr>
            <w:tr w:rsidR="0030027D" w:rsidRPr="0002501E" w14:paraId="335A32CD" w14:textId="77777777" w:rsidTr="006B0250">
              <w:tc>
                <w:tcPr>
                  <w:tcW w:w="882" w:type="dxa"/>
                </w:tcPr>
                <w:p w14:paraId="335A32CB" w14:textId="77777777" w:rsidR="0030027D" w:rsidRPr="0002501E" w:rsidRDefault="006D2D73" w:rsidP="00983EFE">
                  <w:pPr>
                    <w:rPr>
                      <w:rFonts w:ascii="Times New Roman" w:hAnsi="Times New Roman"/>
                      <w:sz w:val="18"/>
                      <w:szCs w:val="18"/>
                    </w:rPr>
                  </w:pPr>
                  <w:r w:rsidRPr="0002501E">
                    <w:rPr>
                      <w:rFonts w:ascii="Times New Roman" w:hAnsi="Times New Roman"/>
                      <w:sz w:val="18"/>
                      <w:szCs w:val="18"/>
                    </w:rPr>
                    <w:t>350</w:t>
                  </w:r>
                </w:p>
              </w:tc>
              <w:tc>
                <w:tcPr>
                  <w:tcW w:w="2307" w:type="dxa"/>
                </w:tcPr>
                <w:p w14:paraId="335A32CC"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INTEGRATED BILLING ACTION</w:t>
                  </w:r>
                </w:p>
              </w:tc>
            </w:tr>
            <w:tr w:rsidR="0030027D" w:rsidRPr="0002501E" w14:paraId="335A32D0" w14:textId="77777777" w:rsidTr="006B0250">
              <w:tc>
                <w:tcPr>
                  <w:tcW w:w="882" w:type="dxa"/>
                </w:tcPr>
                <w:p w14:paraId="335A32CE"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351.2</w:t>
                  </w:r>
                </w:p>
              </w:tc>
              <w:tc>
                <w:tcPr>
                  <w:tcW w:w="2307" w:type="dxa"/>
                </w:tcPr>
                <w:p w14:paraId="335A32CF"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SPECIAL INPATIENT BILLING CASES</w:t>
                  </w:r>
                </w:p>
              </w:tc>
            </w:tr>
            <w:tr w:rsidR="0030027D" w:rsidRPr="0002501E" w14:paraId="335A32D3" w14:textId="77777777" w:rsidTr="006B0250">
              <w:tc>
                <w:tcPr>
                  <w:tcW w:w="882" w:type="dxa"/>
                </w:tcPr>
                <w:p w14:paraId="335A32D1"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351.5</w:t>
                  </w:r>
                </w:p>
              </w:tc>
              <w:tc>
                <w:tcPr>
                  <w:tcW w:w="2307" w:type="dxa"/>
                </w:tcPr>
                <w:p w14:paraId="335A32D2"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TRICARE PHARMACY TRANSACTIONS</w:t>
                  </w:r>
                </w:p>
              </w:tc>
            </w:tr>
            <w:tr w:rsidR="0030027D" w:rsidRPr="0002501E" w14:paraId="335A32D6" w14:textId="77777777" w:rsidTr="006B0250">
              <w:tc>
                <w:tcPr>
                  <w:tcW w:w="882" w:type="dxa"/>
                </w:tcPr>
                <w:p w14:paraId="335A32D4"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354.71</w:t>
                  </w:r>
                </w:p>
              </w:tc>
              <w:tc>
                <w:tcPr>
                  <w:tcW w:w="2307" w:type="dxa"/>
                </w:tcPr>
                <w:p w14:paraId="335A32D5"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r w:rsidR="0030027D" w:rsidRPr="0002501E" w14:paraId="335A32D9" w14:textId="77777777" w:rsidTr="006B0250">
              <w:tc>
                <w:tcPr>
                  <w:tcW w:w="882" w:type="dxa"/>
                </w:tcPr>
                <w:p w14:paraId="335A32D7"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366.15</w:t>
                  </w:r>
                </w:p>
              </w:tc>
              <w:tc>
                <w:tcPr>
                  <w:tcW w:w="2307" w:type="dxa"/>
                </w:tcPr>
                <w:p w14:paraId="335A32D8"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IB NCPDP PRESCRIPTION</w:t>
                  </w:r>
                </w:p>
              </w:tc>
            </w:tr>
          </w:tbl>
          <w:p w14:paraId="335A32DA" w14:textId="77777777" w:rsidR="00F4078F" w:rsidRPr="0002501E" w:rsidRDefault="00F4078F" w:rsidP="00233376">
            <w:pPr>
              <w:rPr>
                <w:rFonts w:ascii="Times New Roman" w:hAnsi="Times New Roman"/>
                <w:sz w:val="18"/>
                <w:szCs w:val="18"/>
              </w:rPr>
            </w:pPr>
          </w:p>
        </w:tc>
      </w:tr>
      <w:tr w:rsidR="00F4078F" w:rsidRPr="0002501E" w14:paraId="335A3301" w14:textId="77777777" w:rsidTr="00B65B79">
        <w:trPr>
          <w:cantSplit/>
        </w:trPr>
        <w:tc>
          <w:tcPr>
            <w:tcW w:w="2988" w:type="dxa"/>
          </w:tcPr>
          <w:p w14:paraId="335A32DC" w14:textId="77777777" w:rsidR="00F4078F" w:rsidRPr="0002501E" w:rsidRDefault="00A6203D" w:rsidP="00233376">
            <w:pPr>
              <w:rPr>
                <w:rFonts w:ascii="Times New Roman" w:hAnsi="Times New Roman"/>
                <w:sz w:val="18"/>
                <w:szCs w:val="18"/>
              </w:rPr>
            </w:pPr>
            <w:r w:rsidRPr="0002501E">
              <w:rPr>
                <w:rFonts w:ascii="Times New Roman" w:hAnsi="Times New Roman"/>
                <w:sz w:val="18"/>
                <w:szCs w:val="18"/>
              </w:rPr>
              <w:t>350.1</w:t>
            </w:r>
          </w:p>
          <w:p w14:paraId="335A32DD" w14:textId="77777777" w:rsidR="00392C37" w:rsidRPr="0002501E" w:rsidRDefault="003A6AC7" w:rsidP="00233376">
            <w:pPr>
              <w:rPr>
                <w:rFonts w:ascii="Times New Roman" w:hAnsi="Times New Roman"/>
                <w:sz w:val="18"/>
                <w:szCs w:val="18"/>
              </w:rPr>
            </w:pPr>
            <w:r w:rsidRPr="0002501E">
              <w:rPr>
                <w:rFonts w:ascii="Times New Roman" w:hAnsi="Times New Roman"/>
                <w:sz w:val="18"/>
                <w:szCs w:val="18"/>
              </w:rPr>
              <w:t>IB ACTION TYPE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E38BB" w:rsidRPr="0002501E" w14:paraId="335A32E0" w14:textId="77777777" w:rsidTr="00983EFE">
              <w:tc>
                <w:tcPr>
                  <w:tcW w:w="882" w:type="dxa"/>
                </w:tcPr>
                <w:p w14:paraId="335A32DE" w14:textId="77777777" w:rsidR="00CE38BB" w:rsidRPr="0002501E" w:rsidRDefault="00CE38BB" w:rsidP="00983EFE">
                  <w:pPr>
                    <w:rPr>
                      <w:rFonts w:ascii="Times New Roman" w:hAnsi="Times New Roman"/>
                      <w:sz w:val="18"/>
                      <w:szCs w:val="18"/>
                    </w:rPr>
                  </w:pPr>
                  <w:r w:rsidRPr="0002501E">
                    <w:rPr>
                      <w:rFonts w:ascii="Times New Roman" w:hAnsi="Times New Roman"/>
                      <w:sz w:val="18"/>
                      <w:szCs w:val="18"/>
                    </w:rPr>
                    <w:t>49</w:t>
                  </w:r>
                </w:p>
              </w:tc>
              <w:tc>
                <w:tcPr>
                  <w:tcW w:w="2307" w:type="dxa"/>
                </w:tcPr>
                <w:p w14:paraId="335A32DF" w14:textId="77777777" w:rsidR="00CE38BB" w:rsidRPr="0002501E" w:rsidRDefault="00CE38BB" w:rsidP="00983EFE">
                  <w:pPr>
                    <w:rPr>
                      <w:rFonts w:ascii="Times New Roman" w:hAnsi="Times New Roman"/>
                      <w:sz w:val="18"/>
                      <w:szCs w:val="18"/>
                    </w:rPr>
                  </w:pPr>
                  <w:r w:rsidRPr="0002501E">
                    <w:rPr>
                      <w:rFonts w:ascii="Times New Roman" w:hAnsi="Times New Roman"/>
                      <w:sz w:val="18"/>
                      <w:szCs w:val="18"/>
                    </w:rPr>
                    <w:t>SERVICE/SECTION</w:t>
                  </w:r>
                </w:p>
              </w:tc>
            </w:tr>
            <w:tr w:rsidR="00CE38BB" w:rsidRPr="0002501E" w14:paraId="335A32E3" w14:textId="77777777" w:rsidTr="00983EFE">
              <w:tc>
                <w:tcPr>
                  <w:tcW w:w="882" w:type="dxa"/>
                </w:tcPr>
                <w:p w14:paraId="335A32E1" w14:textId="77777777" w:rsidR="00CE38BB" w:rsidRPr="0002501E" w:rsidRDefault="00CE38BB" w:rsidP="00983EFE">
                  <w:pPr>
                    <w:rPr>
                      <w:rFonts w:ascii="Times New Roman" w:hAnsi="Times New Roman"/>
                      <w:sz w:val="18"/>
                      <w:szCs w:val="18"/>
                    </w:rPr>
                  </w:pPr>
                  <w:r w:rsidRPr="0002501E">
                    <w:rPr>
                      <w:rFonts w:ascii="Times New Roman" w:hAnsi="Times New Roman"/>
                      <w:sz w:val="18"/>
                      <w:szCs w:val="18"/>
                    </w:rPr>
                    <w:t>350.1</w:t>
                  </w:r>
                </w:p>
              </w:tc>
              <w:tc>
                <w:tcPr>
                  <w:tcW w:w="2307" w:type="dxa"/>
                </w:tcPr>
                <w:p w14:paraId="335A32E2" w14:textId="77777777" w:rsidR="00CE38BB" w:rsidRPr="0002501E" w:rsidRDefault="00CE38BB" w:rsidP="00983EFE">
                  <w:pPr>
                    <w:rPr>
                      <w:rFonts w:ascii="Times New Roman" w:hAnsi="Times New Roman"/>
                      <w:sz w:val="18"/>
                      <w:szCs w:val="18"/>
                    </w:rPr>
                  </w:pPr>
                  <w:r w:rsidRPr="0002501E">
                    <w:rPr>
                      <w:rFonts w:ascii="Times New Roman" w:hAnsi="Times New Roman"/>
                      <w:sz w:val="18"/>
                      <w:szCs w:val="18"/>
                    </w:rPr>
                    <w:t>IB ACTION TYPE</w:t>
                  </w:r>
                </w:p>
              </w:tc>
            </w:tr>
            <w:tr w:rsidR="00CE38BB" w:rsidRPr="0002501E" w14:paraId="335A32E6" w14:textId="77777777" w:rsidTr="00983EFE">
              <w:tc>
                <w:tcPr>
                  <w:tcW w:w="882" w:type="dxa"/>
                </w:tcPr>
                <w:p w14:paraId="335A32E4" w14:textId="77777777" w:rsidR="00CE38BB" w:rsidRPr="0002501E" w:rsidRDefault="00CE38BB" w:rsidP="00983EFE">
                  <w:pPr>
                    <w:rPr>
                      <w:rFonts w:ascii="Times New Roman" w:hAnsi="Times New Roman"/>
                      <w:sz w:val="18"/>
                      <w:szCs w:val="18"/>
                    </w:rPr>
                  </w:pPr>
                  <w:r w:rsidRPr="0002501E">
                    <w:rPr>
                      <w:rFonts w:ascii="Times New Roman" w:hAnsi="Times New Roman"/>
                      <w:sz w:val="18"/>
                      <w:szCs w:val="18"/>
                    </w:rPr>
                    <w:t>430.2</w:t>
                  </w:r>
                </w:p>
              </w:tc>
              <w:tc>
                <w:tcPr>
                  <w:tcW w:w="2307" w:type="dxa"/>
                </w:tcPr>
                <w:p w14:paraId="335A32E5" w14:textId="77777777" w:rsidR="00CE38BB" w:rsidRPr="0002501E" w:rsidRDefault="00CE38BB" w:rsidP="00983EFE">
                  <w:pPr>
                    <w:rPr>
                      <w:rFonts w:ascii="Times New Roman" w:hAnsi="Times New Roman"/>
                      <w:sz w:val="18"/>
                      <w:szCs w:val="18"/>
                    </w:rPr>
                  </w:pPr>
                  <w:r w:rsidRPr="0002501E">
                    <w:rPr>
                      <w:rFonts w:ascii="Times New Roman" w:hAnsi="Times New Roman"/>
                      <w:sz w:val="18"/>
                      <w:szCs w:val="18"/>
                    </w:rPr>
                    <w:t>ACCOUNTS RECEIVABLE CATEGORY</w:t>
                  </w:r>
                </w:p>
              </w:tc>
            </w:tr>
          </w:tbl>
          <w:p w14:paraId="335A32E7" w14:textId="77777777" w:rsidR="00F4078F" w:rsidRPr="0002501E" w:rsidRDefault="00F4078F" w:rsidP="00233376">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597480" w:rsidRPr="0002501E" w14:paraId="335A32EA" w14:textId="77777777" w:rsidTr="00D6294F">
              <w:tc>
                <w:tcPr>
                  <w:tcW w:w="882" w:type="dxa"/>
                </w:tcPr>
                <w:p w14:paraId="335A32E8"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52</w:t>
                  </w:r>
                </w:p>
              </w:tc>
              <w:tc>
                <w:tcPr>
                  <w:tcW w:w="2307" w:type="dxa"/>
                </w:tcPr>
                <w:p w14:paraId="335A32E9"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PRESCRIPTION</w:t>
                  </w:r>
                </w:p>
              </w:tc>
            </w:tr>
            <w:tr w:rsidR="00597480" w:rsidRPr="0002501E" w14:paraId="335A32ED" w14:textId="77777777" w:rsidTr="00D6294F">
              <w:tc>
                <w:tcPr>
                  <w:tcW w:w="882" w:type="dxa"/>
                </w:tcPr>
                <w:p w14:paraId="335A32EB"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350</w:t>
                  </w:r>
                </w:p>
              </w:tc>
              <w:tc>
                <w:tcPr>
                  <w:tcW w:w="2307" w:type="dxa"/>
                </w:tcPr>
                <w:p w14:paraId="335A32EC"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INTEGRATED BILLING ACTION</w:t>
                  </w:r>
                </w:p>
              </w:tc>
            </w:tr>
            <w:tr w:rsidR="00597480" w:rsidRPr="0002501E" w14:paraId="335A32F0" w14:textId="77777777" w:rsidTr="00D6294F">
              <w:tc>
                <w:tcPr>
                  <w:tcW w:w="882" w:type="dxa"/>
                </w:tcPr>
                <w:p w14:paraId="335A32EE"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350.1</w:t>
                  </w:r>
                </w:p>
              </w:tc>
              <w:tc>
                <w:tcPr>
                  <w:tcW w:w="2307" w:type="dxa"/>
                </w:tcPr>
                <w:p w14:paraId="335A32EF"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IB ACTION TYPE</w:t>
                  </w:r>
                </w:p>
              </w:tc>
            </w:tr>
            <w:tr w:rsidR="00597480" w:rsidRPr="0002501E" w14:paraId="335A32F3" w14:textId="77777777" w:rsidTr="00D6294F">
              <w:tc>
                <w:tcPr>
                  <w:tcW w:w="882" w:type="dxa"/>
                </w:tcPr>
                <w:p w14:paraId="335A32F1"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350.2</w:t>
                  </w:r>
                </w:p>
              </w:tc>
              <w:tc>
                <w:tcPr>
                  <w:tcW w:w="2307" w:type="dxa"/>
                </w:tcPr>
                <w:p w14:paraId="335A32F2"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IB ACTION CHARGE</w:t>
                  </w:r>
                </w:p>
              </w:tc>
            </w:tr>
            <w:tr w:rsidR="00597480" w:rsidRPr="0002501E" w14:paraId="335A32F6" w14:textId="77777777" w:rsidTr="00D6294F">
              <w:tc>
                <w:tcPr>
                  <w:tcW w:w="882" w:type="dxa"/>
                </w:tcPr>
                <w:p w14:paraId="335A32F4"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350.4</w:t>
                  </w:r>
                </w:p>
              </w:tc>
              <w:tc>
                <w:tcPr>
                  <w:tcW w:w="2307" w:type="dxa"/>
                </w:tcPr>
                <w:p w14:paraId="335A32F5"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BILLABLE AMBULATORY SURGICAL CODE</w:t>
                  </w:r>
                </w:p>
              </w:tc>
            </w:tr>
            <w:tr w:rsidR="00597480" w:rsidRPr="0002501E" w14:paraId="335A32F9" w14:textId="77777777" w:rsidTr="00D6294F">
              <w:tc>
                <w:tcPr>
                  <w:tcW w:w="882" w:type="dxa"/>
                </w:tcPr>
                <w:p w14:paraId="335A32F7"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350.41</w:t>
                  </w:r>
                </w:p>
              </w:tc>
              <w:tc>
                <w:tcPr>
                  <w:tcW w:w="2307" w:type="dxa"/>
                </w:tcPr>
                <w:p w14:paraId="335A32F8" w14:textId="77777777" w:rsidR="00597480" w:rsidRPr="0002501E" w:rsidRDefault="00582EC0" w:rsidP="00582EC0">
                  <w:pPr>
                    <w:rPr>
                      <w:rFonts w:ascii="Times New Roman" w:hAnsi="Times New Roman"/>
                      <w:sz w:val="18"/>
                      <w:szCs w:val="18"/>
                    </w:rPr>
                  </w:pPr>
                  <w:r w:rsidRPr="0002501E">
                    <w:rPr>
                      <w:rFonts w:ascii="Times New Roman" w:hAnsi="Times New Roman"/>
                      <w:sz w:val="18"/>
                      <w:szCs w:val="18"/>
                    </w:rPr>
                    <w:t>UPDATE BILLABLE AMBULATORY SURGICAL CODE</w:t>
                  </w:r>
                </w:p>
              </w:tc>
            </w:tr>
            <w:tr w:rsidR="00597480" w:rsidRPr="0002501E" w14:paraId="335A32FC" w14:textId="77777777" w:rsidTr="00D6294F">
              <w:tc>
                <w:tcPr>
                  <w:tcW w:w="882" w:type="dxa"/>
                </w:tcPr>
                <w:p w14:paraId="335A32FA"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354.71</w:t>
                  </w:r>
                </w:p>
              </w:tc>
              <w:tc>
                <w:tcPr>
                  <w:tcW w:w="2307" w:type="dxa"/>
                </w:tcPr>
                <w:p w14:paraId="335A32FB"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r w:rsidR="00597480" w:rsidRPr="0002501E" w14:paraId="335A32FF" w14:textId="77777777" w:rsidTr="00D6294F">
              <w:tc>
                <w:tcPr>
                  <w:tcW w:w="882" w:type="dxa"/>
                </w:tcPr>
                <w:p w14:paraId="335A32FD"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399.1</w:t>
                  </w:r>
                </w:p>
              </w:tc>
              <w:tc>
                <w:tcPr>
                  <w:tcW w:w="2307" w:type="dxa"/>
                </w:tcPr>
                <w:p w14:paraId="335A32FE"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MCCR UTILITY</w:t>
                  </w:r>
                </w:p>
              </w:tc>
            </w:tr>
          </w:tbl>
          <w:p w14:paraId="335A3300" w14:textId="77777777" w:rsidR="00F4078F" w:rsidRPr="0002501E" w:rsidRDefault="00F4078F" w:rsidP="00233376">
            <w:pPr>
              <w:rPr>
                <w:rFonts w:ascii="Times New Roman" w:hAnsi="Times New Roman"/>
                <w:sz w:val="18"/>
                <w:szCs w:val="18"/>
              </w:rPr>
            </w:pPr>
          </w:p>
        </w:tc>
      </w:tr>
      <w:tr w:rsidR="0030027D" w:rsidRPr="0002501E" w14:paraId="335A3309" w14:textId="77777777" w:rsidTr="00B65B79">
        <w:trPr>
          <w:cantSplit/>
        </w:trPr>
        <w:tc>
          <w:tcPr>
            <w:tcW w:w="2988" w:type="dxa"/>
          </w:tcPr>
          <w:p w14:paraId="335A3302" w14:textId="77777777" w:rsidR="0030027D" w:rsidRPr="0002501E" w:rsidRDefault="0030027D" w:rsidP="00233376">
            <w:pPr>
              <w:rPr>
                <w:rFonts w:ascii="Times New Roman" w:hAnsi="Times New Roman"/>
                <w:sz w:val="18"/>
                <w:szCs w:val="18"/>
              </w:rPr>
            </w:pPr>
            <w:r w:rsidRPr="0002501E">
              <w:rPr>
                <w:rFonts w:ascii="Times New Roman" w:hAnsi="Times New Roman"/>
                <w:sz w:val="18"/>
                <w:szCs w:val="18"/>
              </w:rPr>
              <w:t>350.2</w:t>
            </w:r>
          </w:p>
          <w:p w14:paraId="335A3303" w14:textId="77777777" w:rsidR="0030027D" w:rsidRPr="0002501E" w:rsidRDefault="0030027D" w:rsidP="00233376">
            <w:pPr>
              <w:rPr>
                <w:rFonts w:ascii="Times New Roman" w:hAnsi="Times New Roman"/>
                <w:sz w:val="18"/>
                <w:szCs w:val="18"/>
              </w:rPr>
            </w:pPr>
            <w:r w:rsidRPr="0002501E">
              <w:rPr>
                <w:rFonts w:ascii="Times New Roman" w:hAnsi="Times New Roman"/>
                <w:sz w:val="18"/>
                <w:szCs w:val="18"/>
              </w:rPr>
              <w:t>IB ACTION CHARGE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30027D" w:rsidRPr="0002501E" w14:paraId="335A3306" w14:textId="77777777" w:rsidTr="00983EFE">
              <w:tc>
                <w:tcPr>
                  <w:tcW w:w="882" w:type="dxa"/>
                </w:tcPr>
                <w:p w14:paraId="335A3304" w14:textId="77777777" w:rsidR="0030027D" w:rsidRPr="0002501E" w:rsidRDefault="004E3423" w:rsidP="00983EFE">
                  <w:pPr>
                    <w:rPr>
                      <w:rFonts w:ascii="Times New Roman" w:hAnsi="Times New Roman"/>
                      <w:sz w:val="18"/>
                      <w:szCs w:val="18"/>
                    </w:rPr>
                  </w:pPr>
                  <w:r w:rsidRPr="0002501E">
                    <w:rPr>
                      <w:rFonts w:ascii="Times New Roman" w:hAnsi="Times New Roman"/>
                      <w:sz w:val="18"/>
                      <w:szCs w:val="18"/>
                    </w:rPr>
                    <w:t>350.1</w:t>
                  </w:r>
                </w:p>
              </w:tc>
              <w:tc>
                <w:tcPr>
                  <w:tcW w:w="2307" w:type="dxa"/>
                </w:tcPr>
                <w:p w14:paraId="335A3305" w14:textId="77777777" w:rsidR="0030027D" w:rsidRPr="0002501E" w:rsidRDefault="004E3423" w:rsidP="00983EFE">
                  <w:pPr>
                    <w:rPr>
                      <w:rFonts w:ascii="Times New Roman" w:hAnsi="Times New Roman"/>
                      <w:sz w:val="18"/>
                      <w:szCs w:val="18"/>
                    </w:rPr>
                  </w:pPr>
                  <w:r w:rsidRPr="0002501E">
                    <w:rPr>
                      <w:rFonts w:ascii="Times New Roman" w:hAnsi="Times New Roman"/>
                      <w:sz w:val="18"/>
                      <w:szCs w:val="18"/>
                    </w:rPr>
                    <w:t>IB ACTION TYPE</w:t>
                  </w:r>
                </w:p>
              </w:tc>
            </w:tr>
          </w:tbl>
          <w:p w14:paraId="335A3307" w14:textId="77777777" w:rsidR="0030027D" w:rsidRPr="0002501E" w:rsidRDefault="0030027D">
            <w:pPr>
              <w:rPr>
                <w:sz w:val="18"/>
                <w:szCs w:val="18"/>
              </w:rPr>
            </w:pPr>
          </w:p>
        </w:tc>
        <w:tc>
          <w:tcPr>
            <w:tcW w:w="3168" w:type="dxa"/>
          </w:tcPr>
          <w:p w14:paraId="335A3308" w14:textId="77777777" w:rsidR="0030027D" w:rsidRPr="0002501E" w:rsidRDefault="0030027D">
            <w:pPr>
              <w:rPr>
                <w:sz w:val="18"/>
                <w:szCs w:val="18"/>
              </w:rPr>
            </w:pPr>
          </w:p>
        </w:tc>
      </w:tr>
      <w:tr w:rsidR="00060701" w:rsidRPr="0002501E" w14:paraId="335A3311" w14:textId="77777777" w:rsidTr="00B65B79">
        <w:trPr>
          <w:cantSplit/>
        </w:trPr>
        <w:tc>
          <w:tcPr>
            <w:tcW w:w="2988" w:type="dxa"/>
          </w:tcPr>
          <w:p w14:paraId="335A330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350.21</w:t>
            </w:r>
          </w:p>
          <w:p w14:paraId="335A330B"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IB ACTION STATUS FILE</w:t>
            </w:r>
          </w:p>
        </w:tc>
        <w:tc>
          <w:tcPr>
            <w:tcW w:w="3420" w:type="dxa"/>
          </w:tcPr>
          <w:p w14:paraId="335A330C"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0F" w14:textId="77777777" w:rsidTr="00D6294F">
              <w:tc>
                <w:tcPr>
                  <w:tcW w:w="882" w:type="dxa"/>
                </w:tcPr>
                <w:p w14:paraId="335A330D" w14:textId="77777777" w:rsidR="00060701" w:rsidRPr="0002501E" w:rsidRDefault="004E3423" w:rsidP="00D6294F">
                  <w:pPr>
                    <w:rPr>
                      <w:rFonts w:ascii="Times New Roman" w:hAnsi="Times New Roman"/>
                      <w:sz w:val="18"/>
                      <w:szCs w:val="18"/>
                    </w:rPr>
                  </w:pPr>
                  <w:r w:rsidRPr="0002501E">
                    <w:rPr>
                      <w:rFonts w:ascii="Times New Roman" w:hAnsi="Times New Roman"/>
                      <w:sz w:val="18"/>
                      <w:szCs w:val="18"/>
                    </w:rPr>
                    <w:t>350</w:t>
                  </w:r>
                </w:p>
              </w:tc>
              <w:tc>
                <w:tcPr>
                  <w:tcW w:w="2307" w:type="dxa"/>
                </w:tcPr>
                <w:p w14:paraId="335A330E" w14:textId="77777777" w:rsidR="00060701" w:rsidRPr="0002501E" w:rsidRDefault="004E3423" w:rsidP="00D6294F">
                  <w:pPr>
                    <w:rPr>
                      <w:rFonts w:ascii="Times New Roman" w:hAnsi="Times New Roman"/>
                      <w:sz w:val="18"/>
                      <w:szCs w:val="18"/>
                    </w:rPr>
                  </w:pPr>
                  <w:r w:rsidRPr="0002501E">
                    <w:rPr>
                      <w:rFonts w:ascii="Times New Roman" w:hAnsi="Times New Roman"/>
                      <w:sz w:val="18"/>
                      <w:szCs w:val="18"/>
                    </w:rPr>
                    <w:t>INTEGRATED BILLING ACTION</w:t>
                  </w:r>
                </w:p>
              </w:tc>
            </w:tr>
          </w:tbl>
          <w:p w14:paraId="335A3310" w14:textId="77777777" w:rsidR="00060701" w:rsidRPr="0002501E" w:rsidRDefault="00060701"/>
        </w:tc>
      </w:tr>
      <w:tr w:rsidR="00060701" w:rsidRPr="0002501E" w14:paraId="335A331C" w14:textId="77777777" w:rsidTr="00B65B79">
        <w:trPr>
          <w:cantSplit/>
        </w:trPr>
        <w:tc>
          <w:tcPr>
            <w:tcW w:w="2988" w:type="dxa"/>
          </w:tcPr>
          <w:p w14:paraId="335A331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350.3</w:t>
            </w:r>
          </w:p>
          <w:p w14:paraId="335A3313"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IB CHARGE REMOVE REASONS FILE</w:t>
            </w:r>
          </w:p>
        </w:tc>
        <w:tc>
          <w:tcPr>
            <w:tcW w:w="3420" w:type="dxa"/>
          </w:tcPr>
          <w:p w14:paraId="335A3314"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17" w14:textId="77777777" w:rsidTr="00D6294F">
              <w:tc>
                <w:tcPr>
                  <w:tcW w:w="882" w:type="dxa"/>
                </w:tcPr>
                <w:p w14:paraId="335A3315" w14:textId="77777777" w:rsidR="00060701" w:rsidRPr="0002501E" w:rsidRDefault="004E3423" w:rsidP="00D6294F">
                  <w:pPr>
                    <w:rPr>
                      <w:rFonts w:ascii="Times New Roman" w:hAnsi="Times New Roman"/>
                      <w:sz w:val="18"/>
                      <w:szCs w:val="18"/>
                    </w:rPr>
                  </w:pPr>
                  <w:r w:rsidRPr="0002501E">
                    <w:rPr>
                      <w:rFonts w:ascii="Times New Roman" w:hAnsi="Times New Roman"/>
                      <w:sz w:val="18"/>
                      <w:szCs w:val="18"/>
                    </w:rPr>
                    <w:t>350</w:t>
                  </w:r>
                </w:p>
              </w:tc>
              <w:tc>
                <w:tcPr>
                  <w:tcW w:w="2307" w:type="dxa"/>
                </w:tcPr>
                <w:p w14:paraId="335A3316" w14:textId="77777777" w:rsidR="00060701" w:rsidRPr="0002501E" w:rsidRDefault="004E3423" w:rsidP="00D6294F">
                  <w:pPr>
                    <w:rPr>
                      <w:rFonts w:ascii="Times New Roman" w:hAnsi="Times New Roman"/>
                      <w:sz w:val="18"/>
                      <w:szCs w:val="18"/>
                    </w:rPr>
                  </w:pPr>
                  <w:r w:rsidRPr="0002501E">
                    <w:rPr>
                      <w:rFonts w:ascii="Times New Roman" w:hAnsi="Times New Roman"/>
                      <w:sz w:val="18"/>
                      <w:szCs w:val="18"/>
                    </w:rPr>
                    <w:t>INTEGRATED BILLING ACTION</w:t>
                  </w:r>
                </w:p>
              </w:tc>
            </w:tr>
            <w:tr w:rsidR="00060701" w:rsidRPr="0002501E" w14:paraId="335A331A" w14:textId="77777777" w:rsidTr="00D6294F">
              <w:tc>
                <w:tcPr>
                  <w:tcW w:w="882" w:type="dxa"/>
                </w:tcPr>
                <w:p w14:paraId="335A3318" w14:textId="77777777" w:rsidR="00060701" w:rsidRPr="0002501E" w:rsidRDefault="004E3423" w:rsidP="00D6294F">
                  <w:pPr>
                    <w:rPr>
                      <w:rFonts w:ascii="Times New Roman" w:hAnsi="Times New Roman"/>
                      <w:sz w:val="18"/>
                      <w:szCs w:val="18"/>
                    </w:rPr>
                  </w:pPr>
                  <w:r w:rsidRPr="0002501E">
                    <w:rPr>
                      <w:rFonts w:ascii="Times New Roman" w:hAnsi="Times New Roman"/>
                      <w:sz w:val="18"/>
                      <w:szCs w:val="18"/>
                    </w:rPr>
                    <w:t>354.71</w:t>
                  </w:r>
                </w:p>
              </w:tc>
              <w:tc>
                <w:tcPr>
                  <w:tcW w:w="2307" w:type="dxa"/>
                </w:tcPr>
                <w:p w14:paraId="335A3319" w14:textId="77777777" w:rsidR="00060701" w:rsidRPr="0002501E" w:rsidRDefault="004E3423" w:rsidP="00D6294F">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bl>
          <w:p w14:paraId="335A331B" w14:textId="77777777" w:rsidR="00060701" w:rsidRPr="0002501E" w:rsidRDefault="00060701"/>
        </w:tc>
      </w:tr>
      <w:tr w:rsidR="00060701" w:rsidRPr="0002501E" w14:paraId="335A3327" w14:textId="77777777" w:rsidTr="00B65B79">
        <w:trPr>
          <w:cantSplit/>
        </w:trPr>
        <w:tc>
          <w:tcPr>
            <w:tcW w:w="2988" w:type="dxa"/>
          </w:tcPr>
          <w:p w14:paraId="335A331D"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350.4</w:t>
            </w:r>
          </w:p>
          <w:p w14:paraId="335A331E"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BILLABLE AMBULATORY SURGICAL CODE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21" w14:textId="77777777" w:rsidTr="00983EFE">
              <w:tc>
                <w:tcPr>
                  <w:tcW w:w="882" w:type="dxa"/>
                </w:tcPr>
                <w:p w14:paraId="335A331F" w14:textId="77777777" w:rsidR="00060701" w:rsidRPr="0002501E" w:rsidRDefault="004E3423" w:rsidP="00983EFE">
                  <w:pPr>
                    <w:rPr>
                      <w:rFonts w:ascii="Times New Roman" w:hAnsi="Times New Roman"/>
                      <w:sz w:val="18"/>
                      <w:szCs w:val="18"/>
                    </w:rPr>
                  </w:pPr>
                  <w:r w:rsidRPr="0002501E">
                    <w:rPr>
                      <w:rFonts w:ascii="Times New Roman" w:hAnsi="Times New Roman"/>
                      <w:sz w:val="18"/>
                      <w:szCs w:val="18"/>
                    </w:rPr>
                    <w:t>81</w:t>
                  </w:r>
                </w:p>
              </w:tc>
              <w:tc>
                <w:tcPr>
                  <w:tcW w:w="2307" w:type="dxa"/>
                </w:tcPr>
                <w:p w14:paraId="335A3320" w14:textId="77777777" w:rsidR="00060701" w:rsidRPr="0002501E" w:rsidRDefault="004E3423" w:rsidP="00983EFE">
                  <w:pPr>
                    <w:rPr>
                      <w:rFonts w:ascii="Times New Roman" w:hAnsi="Times New Roman"/>
                      <w:sz w:val="18"/>
                      <w:szCs w:val="18"/>
                    </w:rPr>
                  </w:pPr>
                  <w:r w:rsidRPr="0002501E">
                    <w:rPr>
                      <w:rFonts w:ascii="Times New Roman" w:hAnsi="Times New Roman"/>
                      <w:sz w:val="18"/>
                      <w:szCs w:val="18"/>
                    </w:rPr>
                    <w:t>CPT</w:t>
                  </w:r>
                </w:p>
              </w:tc>
            </w:tr>
            <w:tr w:rsidR="00060701" w:rsidRPr="0002501E" w14:paraId="335A3324" w14:textId="77777777" w:rsidTr="00983EFE">
              <w:tc>
                <w:tcPr>
                  <w:tcW w:w="882" w:type="dxa"/>
                </w:tcPr>
                <w:p w14:paraId="335A3322" w14:textId="77777777" w:rsidR="00060701" w:rsidRPr="0002501E" w:rsidRDefault="004E3423" w:rsidP="00983EFE">
                  <w:pPr>
                    <w:rPr>
                      <w:rFonts w:ascii="Times New Roman" w:hAnsi="Times New Roman"/>
                      <w:sz w:val="18"/>
                      <w:szCs w:val="18"/>
                    </w:rPr>
                  </w:pPr>
                  <w:r w:rsidRPr="0002501E">
                    <w:rPr>
                      <w:rFonts w:ascii="Times New Roman" w:hAnsi="Times New Roman"/>
                      <w:sz w:val="18"/>
                      <w:szCs w:val="18"/>
                    </w:rPr>
                    <w:t>350.1</w:t>
                  </w:r>
                </w:p>
              </w:tc>
              <w:tc>
                <w:tcPr>
                  <w:tcW w:w="2307" w:type="dxa"/>
                </w:tcPr>
                <w:p w14:paraId="335A3323" w14:textId="77777777" w:rsidR="00060701" w:rsidRPr="0002501E" w:rsidRDefault="004E3423" w:rsidP="00983EFE">
                  <w:pPr>
                    <w:rPr>
                      <w:rFonts w:ascii="Times New Roman" w:hAnsi="Times New Roman"/>
                      <w:sz w:val="18"/>
                      <w:szCs w:val="18"/>
                    </w:rPr>
                  </w:pPr>
                  <w:r w:rsidRPr="0002501E">
                    <w:rPr>
                      <w:rFonts w:ascii="Times New Roman" w:hAnsi="Times New Roman"/>
                      <w:sz w:val="18"/>
                      <w:szCs w:val="18"/>
                    </w:rPr>
                    <w:t>IB ACTION TYPE</w:t>
                  </w:r>
                </w:p>
              </w:tc>
            </w:tr>
          </w:tbl>
          <w:p w14:paraId="335A3325" w14:textId="77777777" w:rsidR="00060701" w:rsidRPr="0002501E" w:rsidRDefault="00060701">
            <w:pPr>
              <w:rPr>
                <w:sz w:val="18"/>
                <w:szCs w:val="18"/>
              </w:rPr>
            </w:pPr>
          </w:p>
        </w:tc>
        <w:tc>
          <w:tcPr>
            <w:tcW w:w="3168" w:type="dxa"/>
          </w:tcPr>
          <w:p w14:paraId="335A3326" w14:textId="77777777" w:rsidR="00060701" w:rsidRPr="0002501E" w:rsidRDefault="00060701"/>
        </w:tc>
      </w:tr>
      <w:tr w:rsidR="00060701" w:rsidRPr="0002501E" w14:paraId="335A3332" w14:textId="77777777" w:rsidTr="00B65B79">
        <w:trPr>
          <w:cantSplit/>
        </w:trPr>
        <w:tc>
          <w:tcPr>
            <w:tcW w:w="2988" w:type="dxa"/>
          </w:tcPr>
          <w:p w14:paraId="335A3328"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350.41</w:t>
            </w:r>
          </w:p>
          <w:p w14:paraId="335A3329"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UPDATE BILLABLE AMBULATORY SURGICAL CODE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2C" w14:textId="77777777" w:rsidTr="00983EFE">
              <w:tc>
                <w:tcPr>
                  <w:tcW w:w="882" w:type="dxa"/>
                </w:tcPr>
                <w:p w14:paraId="335A332A" w14:textId="77777777" w:rsidR="00060701" w:rsidRPr="0002501E" w:rsidRDefault="00897D56" w:rsidP="00983EFE">
                  <w:pPr>
                    <w:rPr>
                      <w:rFonts w:ascii="Times New Roman" w:hAnsi="Times New Roman"/>
                      <w:sz w:val="18"/>
                      <w:szCs w:val="18"/>
                    </w:rPr>
                  </w:pPr>
                  <w:r w:rsidRPr="0002501E">
                    <w:rPr>
                      <w:rFonts w:ascii="Times New Roman" w:hAnsi="Times New Roman"/>
                      <w:sz w:val="18"/>
                      <w:szCs w:val="18"/>
                    </w:rPr>
                    <w:t>81</w:t>
                  </w:r>
                </w:p>
              </w:tc>
              <w:tc>
                <w:tcPr>
                  <w:tcW w:w="2307" w:type="dxa"/>
                </w:tcPr>
                <w:p w14:paraId="335A332B" w14:textId="77777777" w:rsidR="00060701" w:rsidRPr="0002501E" w:rsidRDefault="00897D56" w:rsidP="00983EFE">
                  <w:pPr>
                    <w:rPr>
                      <w:rFonts w:ascii="Times New Roman" w:hAnsi="Times New Roman"/>
                      <w:sz w:val="18"/>
                      <w:szCs w:val="18"/>
                    </w:rPr>
                  </w:pPr>
                  <w:r w:rsidRPr="0002501E">
                    <w:rPr>
                      <w:rFonts w:ascii="Times New Roman" w:hAnsi="Times New Roman"/>
                      <w:sz w:val="18"/>
                      <w:szCs w:val="18"/>
                    </w:rPr>
                    <w:t>CPT</w:t>
                  </w:r>
                </w:p>
              </w:tc>
            </w:tr>
            <w:tr w:rsidR="00060701" w:rsidRPr="0002501E" w14:paraId="335A332F" w14:textId="77777777" w:rsidTr="00983EFE">
              <w:tc>
                <w:tcPr>
                  <w:tcW w:w="882" w:type="dxa"/>
                </w:tcPr>
                <w:p w14:paraId="335A332D" w14:textId="77777777" w:rsidR="00060701" w:rsidRPr="0002501E" w:rsidRDefault="00897D56" w:rsidP="00983EFE">
                  <w:pPr>
                    <w:rPr>
                      <w:rFonts w:ascii="Times New Roman" w:hAnsi="Times New Roman"/>
                      <w:sz w:val="18"/>
                      <w:szCs w:val="18"/>
                    </w:rPr>
                  </w:pPr>
                  <w:r w:rsidRPr="0002501E">
                    <w:rPr>
                      <w:rFonts w:ascii="Times New Roman" w:hAnsi="Times New Roman"/>
                      <w:sz w:val="18"/>
                      <w:szCs w:val="18"/>
                    </w:rPr>
                    <w:t>350.1</w:t>
                  </w:r>
                </w:p>
              </w:tc>
              <w:tc>
                <w:tcPr>
                  <w:tcW w:w="2307" w:type="dxa"/>
                </w:tcPr>
                <w:p w14:paraId="335A332E" w14:textId="77777777" w:rsidR="00060701" w:rsidRPr="0002501E" w:rsidRDefault="00897D56" w:rsidP="00983EFE">
                  <w:pPr>
                    <w:rPr>
                      <w:rFonts w:ascii="Times New Roman" w:hAnsi="Times New Roman"/>
                      <w:sz w:val="18"/>
                      <w:szCs w:val="18"/>
                    </w:rPr>
                  </w:pPr>
                  <w:r w:rsidRPr="0002501E">
                    <w:rPr>
                      <w:rFonts w:ascii="Times New Roman" w:hAnsi="Times New Roman"/>
                      <w:sz w:val="18"/>
                      <w:szCs w:val="18"/>
                    </w:rPr>
                    <w:t>IB ACTION TYPE</w:t>
                  </w:r>
                </w:p>
              </w:tc>
            </w:tr>
          </w:tbl>
          <w:p w14:paraId="335A3330" w14:textId="77777777" w:rsidR="00060701" w:rsidRPr="0002501E" w:rsidRDefault="00060701">
            <w:pPr>
              <w:rPr>
                <w:sz w:val="18"/>
                <w:szCs w:val="18"/>
              </w:rPr>
            </w:pPr>
          </w:p>
        </w:tc>
        <w:tc>
          <w:tcPr>
            <w:tcW w:w="3168" w:type="dxa"/>
          </w:tcPr>
          <w:p w14:paraId="335A3331" w14:textId="77777777" w:rsidR="00060701" w:rsidRPr="0002501E" w:rsidRDefault="00060701"/>
        </w:tc>
      </w:tr>
      <w:tr w:rsidR="00060701" w:rsidRPr="0002501E" w14:paraId="335A333A" w14:textId="77777777" w:rsidTr="00B65B79">
        <w:trPr>
          <w:cantSplit/>
        </w:trPr>
        <w:tc>
          <w:tcPr>
            <w:tcW w:w="2988" w:type="dxa"/>
          </w:tcPr>
          <w:p w14:paraId="335A3333"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350.5</w:t>
            </w:r>
          </w:p>
          <w:p w14:paraId="335A3334"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BASC LOCALITY MODIFIER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37" w14:textId="77777777" w:rsidTr="00983EFE">
              <w:tc>
                <w:tcPr>
                  <w:tcW w:w="882" w:type="dxa"/>
                </w:tcPr>
                <w:p w14:paraId="335A3335"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40.8</w:t>
                  </w:r>
                </w:p>
              </w:tc>
              <w:tc>
                <w:tcPr>
                  <w:tcW w:w="2307" w:type="dxa"/>
                </w:tcPr>
                <w:p w14:paraId="335A3336"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MEDICAL CENTER DIVISION</w:t>
                  </w:r>
                </w:p>
              </w:tc>
            </w:tr>
          </w:tbl>
          <w:p w14:paraId="335A3338" w14:textId="77777777" w:rsidR="00060701" w:rsidRPr="0002501E" w:rsidRDefault="00060701">
            <w:pPr>
              <w:rPr>
                <w:sz w:val="18"/>
                <w:szCs w:val="18"/>
              </w:rPr>
            </w:pPr>
          </w:p>
        </w:tc>
        <w:tc>
          <w:tcPr>
            <w:tcW w:w="3168" w:type="dxa"/>
          </w:tcPr>
          <w:p w14:paraId="335A3339" w14:textId="77777777" w:rsidR="00060701" w:rsidRPr="0002501E" w:rsidRDefault="00060701"/>
        </w:tc>
      </w:tr>
      <w:tr w:rsidR="00060701" w:rsidRPr="0002501E" w14:paraId="335A3345" w14:textId="77777777" w:rsidTr="00B65B79">
        <w:trPr>
          <w:cantSplit/>
        </w:trPr>
        <w:tc>
          <w:tcPr>
            <w:tcW w:w="2988" w:type="dxa"/>
          </w:tcPr>
          <w:p w14:paraId="335A333B"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350.6</w:t>
            </w:r>
          </w:p>
          <w:p w14:paraId="335A333C"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IB ARCHIVE/PURGE LOG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3F" w14:textId="77777777" w:rsidTr="00983EFE">
              <w:tc>
                <w:tcPr>
                  <w:tcW w:w="882" w:type="dxa"/>
                </w:tcPr>
                <w:p w14:paraId="335A333D"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1</w:t>
                  </w:r>
                </w:p>
              </w:tc>
              <w:tc>
                <w:tcPr>
                  <w:tcW w:w="2307" w:type="dxa"/>
                </w:tcPr>
                <w:p w14:paraId="335A333E"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FILE</w:t>
                  </w:r>
                </w:p>
              </w:tc>
            </w:tr>
            <w:tr w:rsidR="00060701" w:rsidRPr="0002501E" w14:paraId="335A3342" w14:textId="77777777" w:rsidTr="00983EFE">
              <w:tc>
                <w:tcPr>
                  <w:tcW w:w="882" w:type="dxa"/>
                </w:tcPr>
                <w:p w14:paraId="335A3340"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341"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NEW PERSON</w:t>
                  </w:r>
                </w:p>
              </w:tc>
            </w:tr>
          </w:tbl>
          <w:p w14:paraId="335A3343" w14:textId="77777777" w:rsidR="00060701" w:rsidRPr="0002501E" w:rsidRDefault="00060701">
            <w:pPr>
              <w:rPr>
                <w:sz w:val="18"/>
                <w:szCs w:val="18"/>
              </w:rPr>
            </w:pPr>
          </w:p>
        </w:tc>
        <w:tc>
          <w:tcPr>
            <w:tcW w:w="3168" w:type="dxa"/>
          </w:tcPr>
          <w:p w14:paraId="335A3344" w14:textId="77777777" w:rsidR="00060701" w:rsidRPr="0002501E" w:rsidRDefault="00060701"/>
        </w:tc>
      </w:tr>
      <w:tr w:rsidR="00060701" w:rsidRPr="0002501E" w14:paraId="335A3350" w14:textId="77777777" w:rsidTr="00B65B79">
        <w:trPr>
          <w:cantSplit/>
        </w:trPr>
        <w:tc>
          <w:tcPr>
            <w:tcW w:w="2988" w:type="dxa"/>
          </w:tcPr>
          <w:p w14:paraId="335A3346"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350.7</w:t>
            </w:r>
          </w:p>
          <w:p w14:paraId="335A3347"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AMBULATORY CHECK-OFF SHEET FILE</w:t>
            </w:r>
          </w:p>
        </w:tc>
        <w:tc>
          <w:tcPr>
            <w:tcW w:w="3420" w:type="dxa"/>
          </w:tcPr>
          <w:p w14:paraId="335A3348"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34B" w14:textId="77777777" w:rsidTr="00D6294F">
              <w:tc>
                <w:tcPr>
                  <w:tcW w:w="882" w:type="dxa"/>
                </w:tcPr>
                <w:p w14:paraId="335A334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44</w:t>
                  </w:r>
                </w:p>
              </w:tc>
              <w:tc>
                <w:tcPr>
                  <w:tcW w:w="2307" w:type="dxa"/>
                </w:tcPr>
                <w:p w14:paraId="335A334A"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HOSPITAL LOCATION</w:t>
                  </w:r>
                </w:p>
              </w:tc>
            </w:tr>
            <w:tr w:rsidR="00CC01A1" w:rsidRPr="0002501E" w14:paraId="335A334E" w14:textId="77777777" w:rsidTr="00D6294F">
              <w:tc>
                <w:tcPr>
                  <w:tcW w:w="882" w:type="dxa"/>
                </w:tcPr>
                <w:p w14:paraId="335A334C"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350.71</w:t>
                  </w:r>
                </w:p>
              </w:tc>
              <w:tc>
                <w:tcPr>
                  <w:tcW w:w="2307" w:type="dxa"/>
                </w:tcPr>
                <w:p w14:paraId="335A334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AMBULATORY SURG. CHECK-OFF SHEET PRINT FIELDS</w:t>
                  </w:r>
                </w:p>
              </w:tc>
            </w:tr>
          </w:tbl>
          <w:p w14:paraId="335A334F" w14:textId="77777777" w:rsidR="00060701" w:rsidRPr="0002501E" w:rsidRDefault="00060701"/>
        </w:tc>
      </w:tr>
      <w:tr w:rsidR="00060701" w:rsidRPr="0002501E" w14:paraId="335A3361" w14:textId="77777777" w:rsidTr="00B65B79">
        <w:trPr>
          <w:cantSplit/>
        </w:trPr>
        <w:tc>
          <w:tcPr>
            <w:tcW w:w="2988" w:type="dxa"/>
          </w:tcPr>
          <w:p w14:paraId="335A3351"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lastRenderedPageBreak/>
              <w:t>350.71</w:t>
            </w:r>
          </w:p>
          <w:p w14:paraId="335A335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AMBULATORY SURG. CHECK-OFF SHEET PRINT FIELDS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55" w14:textId="77777777" w:rsidTr="00983EFE">
              <w:tc>
                <w:tcPr>
                  <w:tcW w:w="882" w:type="dxa"/>
                </w:tcPr>
                <w:p w14:paraId="335A3353"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350.7</w:t>
                  </w:r>
                </w:p>
              </w:tc>
              <w:tc>
                <w:tcPr>
                  <w:tcW w:w="2307" w:type="dxa"/>
                </w:tcPr>
                <w:p w14:paraId="335A3354"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AMBULATORY CHECK-OFF SHEET</w:t>
                  </w:r>
                </w:p>
              </w:tc>
            </w:tr>
            <w:tr w:rsidR="00060701" w:rsidRPr="0002501E" w14:paraId="335A3358" w14:textId="77777777" w:rsidTr="00983EFE">
              <w:tc>
                <w:tcPr>
                  <w:tcW w:w="882" w:type="dxa"/>
                </w:tcPr>
                <w:p w14:paraId="335A3356"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350.71</w:t>
                  </w:r>
                </w:p>
              </w:tc>
              <w:tc>
                <w:tcPr>
                  <w:tcW w:w="2307" w:type="dxa"/>
                </w:tcPr>
                <w:p w14:paraId="335A3357"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AMBULATORY SURG. CHECK-OFF SHEET PRINT FIELDS</w:t>
                  </w:r>
                </w:p>
              </w:tc>
            </w:tr>
            <w:tr w:rsidR="00060701" w:rsidRPr="0002501E" w14:paraId="335A335B" w14:textId="77777777" w:rsidTr="00983EFE">
              <w:tc>
                <w:tcPr>
                  <w:tcW w:w="882" w:type="dxa"/>
                </w:tcPr>
                <w:p w14:paraId="335A3359"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81</w:t>
                  </w:r>
                </w:p>
              </w:tc>
              <w:tc>
                <w:tcPr>
                  <w:tcW w:w="2307" w:type="dxa"/>
                </w:tcPr>
                <w:p w14:paraId="335A335A"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CPT</w:t>
                  </w:r>
                </w:p>
              </w:tc>
            </w:tr>
          </w:tbl>
          <w:p w14:paraId="335A335C"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35F" w14:textId="77777777" w:rsidTr="00D6294F">
              <w:tc>
                <w:tcPr>
                  <w:tcW w:w="882" w:type="dxa"/>
                </w:tcPr>
                <w:p w14:paraId="335A335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350.71</w:t>
                  </w:r>
                </w:p>
              </w:tc>
              <w:tc>
                <w:tcPr>
                  <w:tcW w:w="2307" w:type="dxa"/>
                </w:tcPr>
                <w:p w14:paraId="335A335E"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AMBULATORY SURG. CHECK-OFF SHEET PRINT FIELDS</w:t>
                  </w:r>
                </w:p>
              </w:tc>
            </w:tr>
          </w:tbl>
          <w:p w14:paraId="335A3360" w14:textId="77777777" w:rsidR="00060701" w:rsidRPr="0002501E" w:rsidRDefault="00060701"/>
        </w:tc>
      </w:tr>
      <w:tr w:rsidR="00060701" w:rsidRPr="0002501E" w14:paraId="335A336C" w14:textId="77777777" w:rsidTr="00B65B79">
        <w:trPr>
          <w:cantSplit/>
        </w:trPr>
        <w:tc>
          <w:tcPr>
            <w:tcW w:w="2988" w:type="dxa"/>
          </w:tcPr>
          <w:p w14:paraId="335A336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350.8</w:t>
            </w:r>
          </w:p>
          <w:p w14:paraId="335A3363"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IB ERROR</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66" w14:textId="77777777" w:rsidTr="00983EFE">
              <w:tc>
                <w:tcPr>
                  <w:tcW w:w="882" w:type="dxa"/>
                </w:tcPr>
                <w:p w14:paraId="335A3364"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354.5</w:t>
                  </w:r>
                </w:p>
              </w:tc>
              <w:tc>
                <w:tcPr>
                  <w:tcW w:w="2307" w:type="dxa"/>
                </w:tcPr>
                <w:p w14:paraId="335A3365"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BILLING ALERT DEFINITION</w:t>
                  </w:r>
                </w:p>
              </w:tc>
            </w:tr>
          </w:tbl>
          <w:p w14:paraId="335A3367"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36A" w14:textId="77777777" w:rsidTr="00D6294F">
              <w:tc>
                <w:tcPr>
                  <w:tcW w:w="882" w:type="dxa"/>
                </w:tcPr>
                <w:p w14:paraId="335A3368"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399</w:t>
                  </w:r>
                </w:p>
              </w:tc>
              <w:tc>
                <w:tcPr>
                  <w:tcW w:w="2307" w:type="dxa"/>
                </w:tcPr>
                <w:p w14:paraId="335A336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BILL/CLAIMS</w:t>
                  </w:r>
                </w:p>
              </w:tc>
            </w:tr>
          </w:tbl>
          <w:p w14:paraId="335A336B" w14:textId="77777777" w:rsidR="00060701" w:rsidRPr="0002501E" w:rsidRDefault="00060701"/>
        </w:tc>
      </w:tr>
      <w:tr w:rsidR="00060701" w:rsidRPr="0002501E" w14:paraId="335A33B3" w14:textId="77777777" w:rsidTr="00B65B79">
        <w:trPr>
          <w:cantSplit/>
        </w:trPr>
        <w:tc>
          <w:tcPr>
            <w:tcW w:w="2988" w:type="dxa"/>
          </w:tcPr>
          <w:p w14:paraId="335A336D"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350.9</w:t>
            </w:r>
          </w:p>
          <w:p w14:paraId="335A336E"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IB SITE PARAMETERS</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71" w14:textId="77777777" w:rsidTr="00983EFE">
              <w:tc>
                <w:tcPr>
                  <w:tcW w:w="882" w:type="dxa"/>
                </w:tcPr>
                <w:p w14:paraId="335A336F"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9002313.93</w:t>
                  </w:r>
                </w:p>
              </w:tc>
              <w:tc>
                <w:tcPr>
                  <w:tcW w:w="2307" w:type="dxa"/>
                </w:tcPr>
                <w:p w14:paraId="335A3370"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BPS NCPDP REJECT CODES</w:t>
                  </w:r>
                </w:p>
              </w:tc>
            </w:tr>
            <w:tr w:rsidR="00060701" w:rsidRPr="0002501E" w14:paraId="335A3374" w14:textId="77777777" w:rsidTr="00983EFE">
              <w:tc>
                <w:tcPr>
                  <w:tcW w:w="882" w:type="dxa"/>
                </w:tcPr>
                <w:p w14:paraId="335A3372"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363.1</w:t>
                  </w:r>
                </w:p>
              </w:tc>
              <w:tc>
                <w:tcPr>
                  <w:tcW w:w="2307" w:type="dxa"/>
                </w:tcPr>
                <w:p w14:paraId="335A3373" w14:textId="77777777" w:rsidR="00060701" w:rsidRPr="0002501E" w:rsidRDefault="00685EEF" w:rsidP="00983EFE">
                  <w:pPr>
                    <w:rPr>
                      <w:rFonts w:ascii="Times New Roman" w:hAnsi="Times New Roman"/>
                      <w:sz w:val="18"/>
                      <w:szCs w:val="18"/>
                    </w:rPr>
                  </w:pPr>
                  <w:r w:rsidRPr="0002501E">
                    <w:rPr>
                      <w:rFonts w:ascii="Times New Roman" w:hAnsi="Times New Roman"/>
                      <w:sz w:val="18"/>
                      <w:szCs w:val="18"/>
                    </w:rPr>
                    <w:t>CHARGE SET</w:t>
                  </w:r>
                </w:p>
              </w:tc>
            </w:tr>
            <w:tr w:rsidR="00060701" w:rsidRPr="0002501E" w14:paraId="335A3377" w14:textId="77777777" w:rsidTr="00983EFE">
              <w:tc>
                <w:tcPr>
                  <w:tcW w:w="882" w:type="dxa"/>
                </w:tcPr>
                <w:p w14:paraId="335A3375"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81</w:t>
                  </w:r>
                </w:p>
              </w:tc>
              <w:tc>
                <w:tcPr>
                  <w:tcW w:w="2307" w:type="dxa"/>
                </w:tcPr>
                <w:p w14:paraId="335A3376" w14:textId="77777777" w:rsidR="00060701" w:rsidRPr="0002501E" w:rsidRDefault="00685EEF" w:rsidP="00983EFE">
                  <w:pPr>
                    <w:rPr>
                      <w:rFonts w:ascii="Times New Roman" w:hAnsi="Times New Roman"/>
                      <w:sz w:val="18"/>
                      <w:szCs w:val="18"/>
                    </w:rPr>
                  </w:pPr>
                  <w:r w:rsidRPr="0002501E">
                    <w:rPr>
                      <w:rFonts w:ascii="Times New Roman" w:hAnsi="Times New Roman"/>
                      <w:sz w:val="18"/>
                      <w:szCs w:val="18"/>
                    </w:rPr>
                    <w:t>CPT</w:t>
                  </w:r>
                </w:p>
              </w:tc>
            </w:tr>
            <w:tr w:rsidR="00060701" w:rsidRPr="0002501E" w14:paraId="335A337A" w14:textId="77777777" w:rsidTr="00983EFE">
              <w:tc>
                <w:tcPr>
                  <w:tcW w:w="882" w:type="dxa"/>
                </w:tcPr>
                <w:p w14:paraId="335A3378"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3.5</w:t>
                  </w:r>
                </w:p>
              </w:tc>
              <w:tc>
                <w:tcPr>
                  <w:tcW w:w="2307" w:type="dxa"/>
                </w:tcPr>
                <w:p w14:paraId="335A3379" w14:textId="77777777" w:rsidR="00060701" w:rsidRPr="0002501E" w:rsidRDefault="00685EEF" w:rsidP="00983EFE">
                  <w:pPr>
                    <w:rPr>
                      <w:rFonts w:ascii="Times New Roman" w:hAnsi="Times New Roman"/>
                      <w:sz w:val="18"/>
                      <w:szCs w:val="18"/>
                    </w:rPr>
                  </w:pPr>
                  <w:r w:rsidRPr="0002501E">
                    <w:rPr>
                      <w:rFonts w:ascii="Times New Roman" w:hAnsi="Times New Roman"/>
                      <w:sz w:val="18"/>
                      <w:szCs w:val="18"/>
                    </w:rPr>
                    <w:t>DEVICE</w:t>
                  </w:r>
                </w:p>
              </w:tc>
            </w:tr>
            <w:tr w:rsidR="00060701" w:rsidRPr="0002501E" w14:paraId="335A337D" w14:textId="77777777" w:rsidTr="00983EFE">
              <w:tc>
                <w:tcPr>
                  <w:tcW w:w="882" w:type="dxa"/>
                </w:tcPr>
                <w:p w14:paraId="335A337B"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4.1</w:t>
                  </w:r>
                </w:p>
              </w:tc>
              <w:tc>
                <w:tcPr>
                  <w:tcW w:w="2307" w:type="dxa"/>
                </w:tcPr>
                <w:p w14:paraId="335A337C" w14:textId="77777777" w:rsidR="00060701" w:rsidRPr="0002501E" w:rsidRDefault="00685EEF" w:rsidP="00983EFE">
                  <w:pPr>
                    <w:rPr>
                      <w:rFonts w:ascii="Times New Roman" w:hAnsi="Times New Roman"/>
                      <w:sz w:val="18"/>
                      <w:szCs w:val="18"/>
                    </w:rPr>
                  </w:pPr>
                  <w:r w:rsidRPr="0002501E">
                    <w:rPr>
                      <w:rFonts w:ascii="Times New Roman" w:hAnsi="Times New Roman"/>
                      <w:sz w:val="18"/>
                      <w:szCs w:val="18"/>
                    </w:rPr>
                    <w:t>FACILITY TYPE</w:t>
                  </w:r>
                </w:p>
              </w:tc>
            </w:tr>
            <w:tr w:rsidR="00060701" w:rsidRPr="0002501E" w14:paraId="335A3380" w14:textId="77777777" w:rsidTr="00983EFE">
              <w:tc>
                <w:tcPr>
                  <w:tcW w:w="882" w:type="dxa"/>
                </w:tcPr>
                <w:p w14:paraId="335A337E"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142</w:t>
                  </w:r>
                </w:p>
              </w:tc>
              <w:tc>
                <w:tcPr>
                  <w:tcW w:w="2307" w:type="dxa"/>
                </w:tcPr>
                <w:p w14:paraId="335A337F" w14:textId="77777777" w:rsidR="00060701" w:rsidRPr="0002501E" w:rsidRDefault="00685EEF" w:rsidP="00983EFE">
                  <w:pPr>
                    <w:rPr>
                      <w:rFonts w:ascii="Times New Roman" w:hAnsi="Times New Roman"/>
                      <w:sz w:val="18"/>
                      <w:szCs w:val="18"/>
                    </w:rPr>
                  </w:pPr>
                  <w:r w:rsidRPr="0002501E">
                    <w:rPr>
                      <w:rFonts w:ascii="Times New Roman" w:hAnsi="Times New Roman"/>
                      <w:sz w:val="18"/>
                      <w:szCs w:val="18"/>
                    </w:rPr>
                    <w:t>HEALTH SUMMARY TYPE</w:t>
                  </w:r>
                </w:p>
              </w:tc>
            </w:tr>
            <w:tr w:rsidR="00060701" w:rsidRPr="0002501E" w14:paraId="335A3383" w14:textId="77777777" w:rsidTr="00983EFE">
              <w:tc>
                <w:tcPr>
                  <w:tcW w:w="882" w:type="dxa"/>
                </w:tcPr>
                <w:p w14:paraId="335A3381"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80</w:t>
                  </w:r>
                </w:p>
              </w:tc>
              <w:tc>
                <w:tcPr>
                  <w:tcW w:w="2307" w:type="dxa"/>
                </w:tcPr>
                <w:p w14:paraId="335A3382" w14:textId="77777777" w:rsidR="00060701" w:rsidRPr="0002501E" w:rsidRDefault="00685EEF" w:rsidP="00983EFE">
                  <w:pPr>
                    <w:rPr>
                      <w:rFonts w:ascii="Times New Roman" w:hAnsi="Times New Roman"/>
                      <w:sz w:val="18"/>
                      <w:szCs w:val="18"/>
                    </w:rPr>
                  </w:pPr>
                  <w:r w:rsidRPr="0002501E">
                    <w:rPr>
                      <w:rFonts w:ascii="Times New Roman" w:hAnsi="Times New Roman"/>
                      <w:sz w:val="18"/>
                      <w:szCs w:val="18"/>
                    </w:rPr>
                    <w:t>ICD DIAGNOSIS</w:t>
                  </w:r>
                </w:p>
              </w:tc>
            </w:tr>
            <w:tr w:rsidR="00685EEF" w:rsidRPr="0002501E" w14:paraId="335A3386" w14:textId="77777777" w:rsidTr="00983EFE">
              <w:tc>
                <w:tcPr>
                  <w:tcW w:w="882" w:type="dxa"/>
                </w:tcPr>
                <w:p w14:paraId="335A3384"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4</w:t>
                  </w:r>
                </w:p>
              </w:tc>
              <w:tc>
                <w:tcPr>
                  <w:tcW w:w="2307" w:type="dxa"/>
                </w:tcPr>
                <w:p w14:paraId="335A3385"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INSTITUTION</w:t>
                  </w:r>
                </w:p>
              </w:tc>
            </w:tr>
            <w:tr w:rsidR="00685EEF" w:rsidRPr="0002501E" w14:paraId="335A3389" w14:textId="77777777" w:rsidTr="00983EFE">
              <w:tc>
                <w:tcPr>
                  <w:tcW w:w="882" w:type="dxa"/>
                </w:tcPr>
                <w:p w14:paraId="335A3387"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388"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INSURANCE COMPANY</w:t>
                  </w:r>
                </w:p>
              </w:tc>
            </w:tr>
            <w:tr w:rsidR="00685EEF" w:rsidRPr="0002501E" w14:paraId="335A338C" w14:textId="77777777" w:rsidTr="00983EFE">
              <w:tc>
                <w:tcPr>
                  <w:tcW w:w="882" w:type="dxa"/>
                </w:tcPr>
                <w:p w14:paraId="335A338A"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3.8</w:t>
                  </w:r>
                </w:p>
              </w:tc>
              <w:tc>
                <w:tcPr>
                  <w:tcW w:w="2307" w:type="dxa"/>
                </w:tcPr>
                <w:p w14:paraId="335A338B"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MAIL GROUP</w:t>
                  </w:r>
                </w:p>
              </w:tc>
            </w:tr>
            <w:tr w:rsidR="00685EEF" w:rsidRPr="0002501E" w14:paraId="335A338F" w14:textId="77777777" w:rsidTr="00983EFE">
              <w:tc>
                <w:tcPr>
                  <w:tcW w:w="882" w:type="dxa"/>
                </w:tcPr>
                <w:p w14:paraId="335A338D"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40.8</w:t>
                  </w:r>
                </w:p>
              </w:tc>
              <w:tc>
                <w:tcPr>
                  <w:tcW w:w="2307" w:type="dxa"/>
                </w:tcPr>
                <w:p w14:paraId="335A338E"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MEDICAL CENTER DIVISION</w:t>
                  </w:r>
                </w:p>
              </w:tc>
            </w:tr>
            <w:tr w:rsidR="00685EEF" w:rsidRPr="0002501E" w14:paraId="335A3392" w14:textId="77777777" w:rsidTr="00983EFE">
              <w:tc>
                <w:tcPr>
                  <w:tcW w:w="882" w:type="dxa"/>
                </w:tcPr>
                <w:p w14:paraId="335A3390"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391"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NEW PERSON</w:t>
                  </w:r>
                </w:p>
              </w:tc>
            </w:tr>
            <w:tr w:rsidR="00685EEF" w:rsidRPr="0002501E" w14:paraId="335A3395" w14:textId="77777777" w:rsidTr="00983EFE">
              <w:tc>
                <w:tcPr>
                  <w:tcW w:w="882" w:type="dxa"/>
                </w:tcPr>
                <w:p w14:paraId="335A3393"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394"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PATIENT</w:t>
                  </w:r>
                </w:p>
              </w:tc>
            </w:tr>
            <w:tr w:rsidR="00685EEF" w:rsidRPr="0002501E" w14:paraId="335A3398" w14:textId="77777777" w:rsidTr="00983EFE">
              <w:tc>
                <w:tcPr>
                  <w:tcW w:w="882" w:type="dxa"/>
                </w:tcPr>
                <w:p w14:paraId="335A3396"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365.12</w:t>
                  </w:r>
                </w:p>
              </w:tc>
              <w:tc>
                <w:tcPr>
                  <w:tcW w:w="2307" w:type="dxa"/>
                </w:tcPr>
                <w:p w14:paraId="335A3397"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PAYER</w:t>
                  </w:r>
                </w:p>
              </w:tc>
            </w:tr>
            <w:tr w:rsidR="00685EEF" w:rsidRPr="0002501E" w14:paraId="335A339B" w14:textId="77777777" w:rsidTr="00983EFE">
              <w:tc>
                <w:tcPr>
                  <w:tcW w:w="882" w:type="dxa"/>
                </w:tcPr>
                <w:p w14:paraId="335A3399"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399.2</w:t>
                  </w:r>
                </w:p>
              </w:tc>
              <w:tc>
                <w:tcPr>
                  <w:tcW w:w="2307" w:type="dxa"/>
                </w:tcPr>
                <w:p w14:paraId="335A339A"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REVENUE CODE</w:t>
                  </w:r>
                </w:p>
              </w:tc>
            </w:tr>
            <w:tr w:rsidR="00685EEF" w:rsidRPr="0002501E" w14:paraId="335A339E" w14:textId="77777777" w:rsidTr="00983EFE">
              <w:tc>
                <w:tcPr>
                  <w:tcW w:w="882" w:type="dxa"/>
                </w:tcPr>
                <w:p w14:paraId="335A339C"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49</w:t>
                  </w:r>
                </w:p>
              </w:tc>
              <w:tc>
                <w:tcPr>
                  <w:tcW w:w="2307" w:type="dxa"/>
                </w:tcPr>
                <w:p w14:paraId="335A339D"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SERVICE/SECTION</w:t>
                  </w:r>
                </w:p>
              </w:tc>
            </w:tr>
            <w:tr w:rsidR="00685EEF" w:rsidRPr="0002501E" w14:paraId="335A33A1" w14:textId="77777777" w:rsidTr="00983EFE">
              <w:tc>
                <w:tcPr>
                  <w:tcW w:w="882" w:type="dxa"/>
                </w:tcPr>
                <w:p w14:paraId="335A339F"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5</w:t>
                  </w:r>
                </w:p>
              </w:tc>
              <w:tc>
                <w:tcPr>
                  <w:tcW w:w="2307" w:type="dxa"/>
                </w:tcPr>
                <w:p w14:paraId="335A33A0"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STATE</w:t>
                  </w:r>
                </w:p>
              </w:tc>
            </w:tr>
            <w:tr w:rsidR="00685EEF" w:rsidRPr="0002501E" w14:paraId="335A33A4" w14:textId="77777777" w:rsidTr="00983EFE">
              <w:tc>
                <w:tcPr>
                  <w:tcW w:w="882" w:type="dxa"/>
                </w:tcPr>
                <w:p w14:paraId="335A33A2"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351.6</w:t>
                  </w:r>
                </w:p>
              </w:tc>
              <w:tc>
                <w:tcPr>
                  <w:tcW w:w="2307" w:type="dxa"/>
                </w:tcPr>
                <w:p w14:paraId="335A33A3"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TRANSFER PRICING PATIENT</w:t>
                  </w:r>
                </w:p>
              </w:tc>
            </w:tr>
            <w:tr w:rsidR="005B1C4A" w:rsidRPr="0002501E" w14:paraId="335A33A7" w14:textId="77777777" w:rsidTr="00983EFE">
              <w:tc>
                <w:tcPr>
                  <w:tcW w:w="882" w:type="dxa"/>
                </w:tcPr>
                <w:p w14:paraId="335A33A5" w14:textId="77777777" w:rsidR="005B1C4A" w:rsidRPr="0002501E" w:rsidRDefault="005B1C4A" w:rsidP="005B1C4A">
                  <w:pPr>
                    <w:rPr>
                      <w:rFonts w:ascii="Times New Roman" w:hAnsi="Times New Roman"/>
                      <w:sz w:val="18"/>
                      <w:szCs w:val="18"/>
                    </w:rPr>
                  </w:pPr>
                  <w:r>
                    <w:rPr>
                      <w:rFonts w:ascii="Times New Roman" w:hAnsi="Times New Roman"/>
                      <w:sz w:val="18"/>
                      <w:szCs w:val="18"/>
                    </w:rPr>
                    <w:t>350.963</w:t>
                  </w:r>
                </w:p>
              </w:tc>
              <w:tc>
                <w:tcPr>
                  <w:tcW w:w="2307" w:type="dxa"/>
                </w:tcPr>
                <w:p w14:paraId="335A33A6" w14:textId="77777777" w:rsidR="005B1C4A" w:rsidRPr="0002501E" w:rsidRDefault="005B1C4A" w:rsidP="005B1C4A">
                  <w:pPr>
                    <w:rPr>
                      <w:rFonts w:ascii="Times New Roman" w:hAnsi="Times New Roman"/>
                      <w:sz w:val="18"/>
                      <w:szCs w:val="18"/>
                    </w:rPr>
                  </w:pPr>
                  <w:r>
                    <w:rPr>
                      <w:rFonts w:ascii="Times New Roman" w:hAnsi="Times New Roman"/>
                      <w:sz w:val="18"/>
                      <w:szCs w:val="18"/>
                    </w:rPr>
                    <w:t>HCSR CLINIC LIST</w:t>
                  </w:r>
                </w:p>
              </w:tc>
            </w:tr>
            <w:tr w:rsidR="005B1C4A" w:rsidRPr="0002501E" w14:paraId="335A33AA" w14:textId="77777777" w:rsidTr="00983EFE">
              <w:tc>
                <w:tcPr>
                  <w:tcW w:w="882" w:type="dxa"/>
                </w:tcPr>
                <w:p w14:paraId="335A33A8" w14:textId="77777777" w:rsidR="005B1C4A" w:rsidRDefault="005B1C4A" w:rsidP="005B1C4A">
                  <w:pPr>
                    <w:rPr>
                      <w:rFonts w:ascii="Times New Roman" w:hAnsi="Times New Roman"/>
                      <w:sz w:val="18"/>
                      <w:szCs w:val="18"/>
                    </w:rPr>
                  </w:pPr>
                  <w:r>
                    <w:rPr>
                      <w:rFonts w:ascii="Times New Roman" w:hAnsi="Times New Roman"/>
                      <w:sz w:val="18"/>
                      <w:szCs w:val="18"/>
                    </w:rPr>
                    <w:t>350.964</w:t>
                  </w:r>
                </w:p>
              </w:tc>
              <w:tc>
                <w:tcPr>
                  <w:tcW w:w="2307" w:type="dxa"/>
                </w:tcPr>
                <w:p w14:paraId="335A33A9" w14:textId="77777777" w:rsidR="005B1C4A" w:rsidRDefault="005B1C4A" w:rsidP="005B1C4A">
                  <w:pPr>
                    <w:rPr>
                      <w:rFonts w:ascii="Times New Roman" w:hAnsi="Times New Roman"/>
                      <w:sz w:val="18"/>
                      <w:szCs w:val="18"/>
                    </w:rPr>
                  </w:pPr>
                  <w:r>
                    <w:rPr>
                      <w:rFonts w:ascii="Times New Roman" w:hAnsi="Times New Roman"/>
                      <w:sz w:val="18"/>
                      <w:szCs w:val="18"/>
                    </w:rPr>
                    <w:t>HCSR WARD LIST</w:t>
                  </w:r>
                </w:p>
              </w:tc>
            </w:tr>
            <w:tr w:rsidR="005B1C4A" w:rsidRPr="0002501E" w14:paraId="335A33AD" w14:textId="77777777" w:rsidTr="00983EFE">
              <w:tc>
                <w:tcPr>
                  <w:tcW w:w="882" w:type="dxa"/>
                </w:tcPr>
                <w:p w14:paraId="335A33AB" w14:textId="77777777" w:rsidR="005B1C4A" w:rsidRDefault="005B1C4A" w:rsidP="005B1C4A">
                  <w:pPr>
                    <w:rPr>
                      <w:rFonts w:ascii="Times New Roman" w:hAnsi="Times New Roman"/>
                      <w:sz w:val="18"/>
                      <w:szCs w:val="18"/>
                    </w:rPr>
                  </w:pPr>
                  <w:r>
                    <w:rPr>
                      <w:rFonts w:ascii="Times New Roman" w:hAnsi="Times New Roman"/>
                      <w:sz w:val="18"/>
                      <w:szCs w:val="18"/>
                    </w:rPr>
                    <w:t>350.965</w:t>
                  </w:r>
                </w:p>
              </w:tc>
              <w:tc>
                <w:tcPr>
                  <w:tcW w:w="2307" w:type="dxa"/>
                </w:tcPr>
                <w:p w14:paraId="335A33AC" w14:textId="77777777" w:rsidR="005B1C4A" w:rsidRDefault="005B1C4A" w:rsidP="005B1C4A">
                  <w:pPr>
                    <w:rPr>
                      <w:rFonts w:ascii="Times New Roman" w:hAnsi="Times New Roman"/>
                      <w:sz w:val="18"/>
                      <w:szCs w:val="18"/>
                    </w:rPr>
                  </w:pPr>
                  <w:r>
                    <w:rPr>
                      <w:rFonts w:ascii="Times New Roman" w:hAnsi="Times New Roman"/>
                      <w:sz w:val="18"/>
                      <w:szCs w:val="18"/>
                    </w:rPr>
                    <w:t>HCSR INSCO APPT LIST</w:t>
                  </w:r>
                </w:p>
              </w:tc>
            </w:tr>
            <w:tr w:rsidR="005B1C4A" w:rsidRPr="0002501E" w14:paraId="335A33B0" w14:textId="77777777" w:rsidTr="00983EFE">
              <w:tc>
                <w:tcPr>
                  <w:tcW w:w="882" w:type="dxa"/>
                </w:tcPr>
                <w:p w14:paraId="335A33AE" w14:textId="77777777" w:rsidR="005B1C4A" w:rsidRDefault="005B1C4A" w:rsidP="005B1C4A">
                  <w:pPr>
                    <w:rPr>
                      <w:rFonts w:ascii="Times New Roman" w:hAnsi="Times New Roman"/>
                      <w:sz w:val="18"/>
                      <w:szCs w:val="18"/>
                    </w:rPr>
                  </w:pPr>
                  <w:r>
                    <w:rPr>
                      <w:rFonts w:ascii="Times New Roman" w:hAnsi="Times New Roman"/>
                      <w:sz w:val="18"/>
                      <w:szCs w:val="18"/>
                    </w:rPr>
                    <w:t>350.966</w:t>
                  </w:r>
                </w:p>
              </w:tc>
              <w:tc>
                <w:tcPr>
                  <w:tcW w:w="2307" w:type="dxa"/>
                </w:tcPr>
                <w:p w14:paraId="335A33AF" w14:textId="77777777" w:rsidR="005B1C4A" w:rsidRDefault="005B1C4A" w:rsidP="005B1C4A">
                  <w:pPr>
                    <w:rPr>
                      <w:rFonts w:ascii="Times New Roman" w:hAnsi="Times New Roman"/>
                      <w:sz w:val="18"/>
                      <w:szCs w:val="18"/>
                    </w:rPr>
                  </w:pPr>
                  <w:r>
                    <w:rPr>
                      <w:rFonts w:ascii="Times New Roman" w:hAnsi="Times New Roman"/>
                      <w:sz w:val="18"/>
                      <w:szCs w:val="18"/>
                    </w:rPr>
                    <w:t>HCSR INSCO ADM LIST</w:t>
                  </w:r>
                </w:p>
              </w:tc>
            </w:tr>
          </w:tbl>
          <w:p w14:paraId="335A33B1" w14:textId="77777777" w:rsidR="00060701" w:rsidRPr="0002501E" w:rsidRDefault="00060701">
            <w:pPr>
              <w:rPr>
                <w:sz w:val="18"/>
                <w:szCs w:val="18"/>
              </w:rPr>
            </w:pPr>
          </w:p>
        </w:tc>
        <w:tc>
          <w:tcPr>
            <w:tcW w:w="3168" w:type="dxa"/>
          </w:tcPr>
          <w:p w14:paraId="335A33B2" w14:textId="77777777" w:rsidR="00060701" w:rsidRPr="0002501E" w:rsidRDefault="00060701"/>
        </w:tc>
      </w:tr>
      <w:tr w:rsidR="005B1C4A" w:rsidRPr="0002501E" w14:paraId="335A33BB" w14:textId="77777777" w:rsidTr="00B65B79">
        <w:trPr>
          <w:cantSplit/>
        </w:trPr>
        <w:tc>
          <w:tcPr>
            <w:tcW w:w="2988" w:type="dxa"/>
          </w:tcPr>
          <w:p w14:paraId="335A33B4" w14:textId="77777777" w:rsidR="005B1C4A" w:rsidRDefault="005B1C4A" w:rsidP="00C91C80">
            <w:pPr>
              <w:rPr>
                <w:rFonts w:ascii="Times New Roman" w:hAnsi="Times New Roman"/>
                <w:sz w:val="18"/>
                <w:szCs w:val="18"/>
              </w:rPr>
            </w:pPr>
            <w:r>
              <w:rPr>
                <w:rFonts w:ascii="Times New Roman" w:hAnsi="Times New Roman"/>
                <w:sz w:val="18"/>
                <w:szCs w:val="18"/>
              </w:rPr>
              <w:t>350.963</w:t>
            </w:r>
          </w:p>
          <w:p w14:paraId="335A33B5" w14:textId="77777777" w:rsidR="005B1C4A" w:rsidRPr="0002501E" w:rsidRDefault="005B1C4A" w:rsidP="00C91C80">
            <w:pPr>
              <w:rPr>
                <w:rFonts w:ascii="Times New Roman" w:hAnsi="Times New Roman"/>
                <w:sz w:val="18"/>
                <w:szCs w:val="18"/>
              </w:rPr>
            </w:pPr>
            <w:r>
              <w:rPr>
                <w:rFonts w:ascii="Times New Roman" w:hAnsi="Times New Roman"/>
                <w:sz w:val="18"/>
                <w:szCs w:val="18"/>
              </w:rPr>
              <w:t>HCSR CLINIC LIST</w:t>
            </w:r>
          </w:p>
        </w:tc>
        <w:tc>
          <w:tcPr>
            <w:tcW w:w="3420" w:type="dxa"/>
          </w:tcPr>
          <w:p w14:paraId="335A33B6" w14:textId="77777777" w:rsidR="005B1C4A" w:rsidRPr="0002501E" w:rsidRDefault="005B1C4A"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5B1C4A" w:rsidRPr="0002501E" w14:paraId="335A33B9" w14:textId="77777777" w:rsidTr="00C91C80">
              <w:tc>
                <w:tcPr>
                  <w:tcW w:w="882" w:type="dxa"/>
                </w:tcPr>
                <w:p w14:paraId="335A33B7" w14:textId="77777777" w:rsidR="005B1C4A" w:rsidRPr="0002501E" w:rsidRDefault="005B1C4A" w:rsidP="00C91C80">
                  <w:pPr>
                    <w:rPr>
                      <w:rFonts w:ascii="Times New Roman" w:hAnsi="Times New Roman"/>
                      <w:sz w:val="18"/>
                      <w:szCs w:val="18"/>
                    </w:rPr>
                  </w:pPr>
                  <w:r>
                    <w:rPr>
                      <w:rFonts w:ascii="Times New Roman" w:hAnsi="Times New Roman"/>
                      <w:sz w:val="18"/>
                      <w:szCs w:val="18"/>
                    </w:rPr>
                    <w:t>350.9</w:t>
                  </w:r>
                </w:p>
              </w:tc>
              <w:tc>
                <w:tcPr>
                  <w:tcW w:w="2307" w:type="dxa"/>
                </w:tcPr>
                <w:p w14:paraId="335A33B8" w14:textId="77777777" w:rsidR="005B1C4A" w:rsidRPr="0002501E" w:rsidRDefault="005B1C4A" w:rsidP="00C91C80">
                  <w:pPr>
                    <w:rPr>
                      <w:rFonts w:ascii="Times New Roman" w:hAnsi="Times New Roman"/>
                      <w:sz w:val="18"/>
                      <w:szCs w:val="18"/>
                    </w:rPr>
                  </w:pPr>
                  <w:r>
                    <w:rPr>
                      <w:rFonts w:ascii="Times New Roman" w:hAnsi="Times New Roman"/>
                      <w:sz w:val="18"/>
                      <w:szCs w:val="18"/>
                    </w:rPr>
                    <w:t>IB SITE PARAMETERS</w:t>
                  </w:r>
                </w:p>
              </w:tc>
            </w:tr>
          </w:tbl>
          <w:p w14:paraId="335A33BA" w14:textId="77777777" w:rsidR="005B1C4A" w:rsidRPr="0002501E" w:rsidRDefault="005B1C4A" w:rsidP="00C91C80"/>
        </w:tc>
      </w:tr>
      <w:tr w:rsidR="005B1C4A" w:rsidRPr="0002501E" w14:paraId="335A33C3" w14:textId="77777777" w:rsidTr="00B65B79">
        <w:trPr>
          <w:cantSplit/>
        </w:trPr>
        <w:tc>
          <w:tcPr>
            <w:tcW w:w="2988" w:type="dxa"/>
          </w:tcPr>
          <w:p w14:paraId="335A33BC" w14:textId="77777777" w:rsidR="005B1C4A" w:rsidRDefault="005B1C4A" w:rsidP="00C91C80">
            <w:pPr>
              <w:rPr>
                <w:rFonts w:ascii="Times New Roman" w:hAnsi="Times New Roman"/>
                <w:sz w:val="18"/>
                <w:szCs w:val="18"/>
              </w:rPr>
            </w:pPr>
            <w:r>
              <w:rPr>
                <w:rFonts w:ascii="Times New Roman" w:hAnsi="Times New Roman"/>
                <w:sz w:val="18"/>
                <w:szCs w:val="18"/>
              </w:rPr>
              <w:t>350.964</w:t>
            </w:r>
          </w:p>
          <w:p w14:paraId="335A33BD" w14:textId="77777777" w:rsidR="005B1C4A" w:rsidRPr="0002501E" w:rsidRDefault="005B1C4A" w:rsidP="00C91C80">
            <w:pPr>
              <w:rPr>
                <w:rFonts w:ascii="Times New Roman" w:hAnsi="Times New Roman"/>
                <w:sz w:val="18"/>
                <w:szCs w:val="18"/>
              </w:rPr>
            </w:pPr>
            <w:r>
              <w:rPr>
                <w:rFonts w:ascii="Times New Roman" w:hAnsi="Times New Roman"/>
                <w:sz w:val="18"/>
                <w:szCs w:val="18"/>
              </w:rPr>
              <w:t>HCSR WARD LIST</w:t>
            </w:r>
          </w:p>
        </w:tc>
        <w:tc>
          <w:tcPr>
            <w:tcW w:w="3420" w:type="dxa"/>
          </w:tcPr>
          <w:p w14:paraId="335A33BE" w14:textId="77777777" w:rsidR="005B1C4A" w:rsidRPr="0002501E" w:rsidRDefault="005B1C4A"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5B1C4A" w:rsidRPr="0002501E" w14:paraId="335A33C1" w14:textId="77777777" w:rsidTr="00C91C80">
              <w:tc>
                <w:tcPr>
                  <w:tcW w:w="882" w:type="dxa"/>
                </w:tcPr>
                <w:p w14:paraId="335A33BF" w14:textId="77777777" w:rsidR="005B1C4A" w:rsidRPr="0002501E" w:rsidRDefault="005B1C4A" w:rsidP="00C91C80">
                  <w:pPr>
                    <w:rPr>
                      <w:rFonts w:ascii="Times New Roman" w:hAnsi="Times New Roman"/>
                      <w:sz w:val="18"/>
                      <w:szCs w:val="18"/>
                    </w:rPr>
                  </w:pPr>
                  <w:r>
                    <w:rPr>
                      <w:rFonts w:ascii="Times New Roman" w:hAnsi="Times New Roman"/>
                      <w:sz w:val="18"/>
                      <w:szCs w:val="18"/>
                    </w:rPr>
                    <w:t>350.9</w:t>
                  </w:r>
                </w:p>
              </w:tc>
              <w:tc>
                <w:tcPr>
                  <w:tcW w:w="2307" w:type="dxa"/>
                </w:tcPr>
                <w:p w14:paraId="335A33C0" w14:textId="77777777" w:rsidR="005B1C4A" w:rsidRPr="0002501E" w:rsidRDefault="005B1C4A" w:rsidP="00C91C80">
                  <w:pPr>
                    <w:rPr>
                      <w:rFonts w:ascii="Times New Roman" w:hAnsi="Times New Roman"/>
                      <w:sz w:val="18"/>
                      <w:szCs w:val="18"/>
                    </w:rPr>
                  </w:pPr>
                  <w:r>
                    <w:rPr>
                      <w:rFonts w:ascii="Times New Roman" w:hAnsi="Times New Roman"/>
                      <w:sz w:val="18"/>
                      <w:szCs w:val="18"/>
                    </w:rPr>
                    <w:t>IB SITE PARAMETERS</w:t>
                  </w:r>
                </w:p>
              </w:tc>
            </w:tr>
          </w:tbl>
          <w:p w14:paraId="335A33C2" w14:textId="77777777" w:rsidR="005B1C4A" w:rsidRPr="0002501E" w:rsidRDefault="005B1C4A" w:rsidP="00C91C80"/>
        </w:tc>
      </w:tr>
      <w:tr w:rsidR="005B1C4A" w:rsidRPr="0002501E" w14:paraId="335A33CB" w14:textId="77777777" w:rsidTr="00B65B79">
        <w:trPr>
          <w:cantSplit/>
        </w:trPr>
        <w:tc>
          <w:tcPr>
            <w:tcW w:w="2988" w:type="dxa"/>
          </w:tcPr>
          <w:p w14:paraId="335A33C4" w14:textId="77777777" w:rsidR="005B1C4A" w:rsidRDefault="005B1C4A" w:rsidP="00C91C80">
            <w:pPr>
              <w:rPr>
                <w:rFonts w:ascii="Times New Roman" w:hAnsi="Times New Roman"/>
                <w:sz w:val="18"/>
                <w:szCs w:val="18"/>
              </w:rPr>
            </w:pPr>
            <w:r>
              <w:rPr>
                <w:rFonts w:ascii="Times New Roman" w:hAnsi="Times New Roman"/>
                <w:sz w:val="18"/>
                <w:szCs w:val="18"/>
              </w:rPr>
              <w:t>350.965</w:t>
            </w:r>
          </w:p>
          <w:p w14:paraId="335A33C5" w14:textId="77777777" w:rsidR="005B1C4A" w:rsidRPr="0002501E" w:rsidRDefault="005B1C4A" w:rsidP="00C91C80">
            <w:pPr>
              <w:rPr>
                <w:rFonts w:ascii="Times New Roman" w:hAnsi="Times New Roman"/>
                <w:sz w:val="18"/>
                <w:szCs w:val="18"/>
              </w:rPr>
            </w:pPr>
            <w:r>
              <w:rPr>
                <w:rFonts w:ascii="Times New Roman" w:hAnsi="Times New Roman"/>
                <w:sz w:val="18"/>
                <w:szCs w:val="18"/>
              </w:rPr>
              <w:t>HCSR INSCO APPT LIST</w:t>
            </w:r>
          </w:p>
        </w:tc>
        <w:tc>
          <w:tcPr>
            <w:tcW w:w="3420" w:type="dxa"/>
          </w:tcPr>
          <w:p w14:paraId="335A33C6" w14:textId="77777777" w:rsidR="005B1C4A" w:rsidRPr="0002501E" w:rsidRDefault="005B1C4A"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5B1C4A" w:rsidRPr="0002501E" w14:paraId="335A33C9" w14:textId="77777777" w:rsidTr="00C91C80">
              <w:tc>
                <w:tcPr>
                  <w:tcW w:w="882" w:type="dxa"/>
                </w:tcPr>
                <w:p w14:paraId="335A33C7" w14:textId="77777777" w:rsidR="005B1C4A" w:rsidRPr="0002501E" w:rsidRDefault="005B1C4A" w:rsidP="00C91C80">
                  <w:pPr>
                    <w:rPr>
                      <w:rFonts w:ascii="Times New Roman" w:hAnsi="Times New Roman"/>
                      <w:sz w:val="18"/>
                      <w:szCs w:val="18"/>
                    </w:rPr>
                  </w:pPr>
                  <w:r>
                    <w:rPr>
                      <w:rFonts w:ascii="Times New Roman" w:hAnsi="Times New Roman"/>
                      <w:sz w:val="18"/>
                      <w:szCs w:val="18"/>
                    </w:rPr>
                    <w:t>350.9</w:t>
                  </w:r>
                </w:p>
              </w:tc>
              <w:tc>
                <w:tcPr>
                  <w:tcW w:w="2307" w:type="dxa"/>
                </w:tcPr>
                <w:p w14:paraId="335A33C8" w14:textId="77777777" w:rsidR="005B1C4A" w:rsidRPr="0002501E" w:rsidRDefault="005B1C4A" w:rsidP="00C91C80">
                  <w:pPr>
                    <w:rPr>
                      <w:rFonts w:ascii="Times New Roman" w:hAnsi="Times New Roman"/>
                      <w:sz w:val="18"/>
                      <w:szCs w:val="18"/>
                    </w:rPr>
                  </w:pPr>
                  <w:r>
                    <w:rPr>
                      <w:rFonts w:ascii="Times New Roman" w:hAnsi="Times New Roman"/>
                      <w:sz w:val="18"/>
                      <w:szCs w:val="18"/>
                    </w:rPr>
                    <w:t>IB SITE PARAMETERS</w:t>
                  </w:r>
                </w:p>
              </w:tc>
            </w:tr>
          </w:tbl>
          <w:p w14:paraId="335A33CA" w14:textId="77777777" w:rsidR="005B1C4A" w:rsidRPr="0002501E" w:rsidRDefault="005B1C4A" w:rsidP="00C91C80"/>
        </w:tc>
      </w:tr>
      <w:tr w:rsidR="005B1C4A" w:rsidRPr="0002501E" w14:paraId="335A33D3" w14:textId="77777777" w:rsidTr="00B65B79">
        <w:trPr>
          <w:cantSplit/>
        </w:trPr>
        <w:tc>
          <w:tcPr>
            <w:tcW w:w="2988" w:type="dxa"/>
          </w:tcPr>
          <w:p w14:paraId="335A33CC" w14:textId="77777777" w:rsidR="005B1C4A" w:rsidRDefault="005B1C4A" w:rsidP="00C91C80">
            <w:pPr>
              <w:rPr>
                <w:rFonts w:ascii="Times New Roman" w:hAnsi="Times New Roman"/>
                <w:sz w:val="18"/>
                <w:szCs w:val="18"/>
              </w:rPr>
            </w:pPr>
            <w:r>
              <w:rPr>
                <w:rFonts w:ascii="Times New Roman" w:hAnsi="Times New Roman"/>
                <w:sz w:val="18"/>
                <w:szCs w:val="18"/>
              </w:rPr>
              <w:t>350.966</w:t>
            </w:r>
          </w:p>
          <w:p w14:paraId="335A33CD" w14:textId="77777777" w:rsidR="005B1C4A" w:rsidRPr="0002501E" w:rsidRDefault="005B1C4A" w:rsidP="00C91C80">
            <w:pPr>
              <w:rPr>
                <w:rFonts w:ascii="Times New Roman" w:hAnsi="Times New Roman"/>
                <w:sz w:val="18"/>
                <w:szCs w:val="18"/>
              </w:rPr>
            </w:pPr>
            <w:r>
              <w:rPr>
                <w:rFonts w:ascii="Times New Roman" w:hAnsi="Times New Roman"/>
                <w:sz w:val="18"/>
                <w:szCs w:val="18"/>
              </w:rPr>
              <w:t>HCSR INSCO ADM LIST</w:t>
            </w:r>
          </w:p>
        </w:tc>
        <w:tc>
          <w:tcPr>
            <w:tcW w:w="3420" w:type="dxa"/>
          </w:tcPr>
          <w:p w14:paraId="335A33CE" w14:textId="77777777" w:rsidR="005B1C4A" w:rsidRPr="0002501E" w:rsidRDefault="005B1C4A"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5B1C4A" w:rsidRPr="0002501E" w14:paraId="335A33D1" w14:textId="77777777" w:rsidTr="00C91C80">
              <w:tc>
                <w:tcPr>
                  <w:tcW w:w="882" w:type="dxa"/>
                </w:tcPr>
                <w:p w14:paraId="335A33CF" w14:textId="77777777" w:rsidR="005B1C4A" w:rsidRPr="0002501E" w:rsidRDefault="005B1C4A" w:rsidP="00C91C80">
                  <w:pPr>
                    <w:rPr>
                      <w:rFonts w:ascii="Times New Roman" w:hAnsi="Times New Roman"/>
                      <w:sz w:val="18"/>
                      <w:szCs w:val="18"/>
                    </w:rPr>
                  </w:pPr>
                  <w:r>
                    <w:rPr>
                      <w:rFonts w:ascii="Times New Roman" w:hAnsi="Times New Roman"/>
                      <w:sz w:val="18"/>
                      <w:szCs w:val="18"/>
                    </w:rPr>
                    <w:t>350.9</w:t>
                  </w:r>
                </w:p>
              </w:tc>
              <w:tc>
                <w:tcPr>
                  <w:tcW w:w="2307" w:type="dxa"/>
                </w:tcPr>
                <w:p w14:paraId="335A33D0" w14:textId="77777777" w:rsidR="005B1C4A" w:rsidRPr="0002501E" w:rsidRDefault="005B1C4A" w:rsidP="00C91C80">
                  <w:pPr>
                    <w:rPr>
                      <w:rFonts w:ascii="Times New Roman" w:hAnsi="Times New Roman"/>
                      <w:sz w:val="18"/>
                      <w:szCs w:val="18"/>
                    </w:rPr>
                  </w:pPr>
                  <w:r>
                    <w:rPr>
                      <w:rFonts w:ascii="Times New Roman" w:hAnsi="Times New Roman"/>
                      <w:sz w:val="18"/>
                      <w:szCs w:val="18"/>
                    </w:rPr>
                    <w:t>IB SITE PARAMETERS</w:t>
                  </w:r>
                </w:p>
              </w:tc>
            </w:tr>
          </w:tbl>
          <w:p w14:paraId="335A33D2" w14:textId="77777777" w:rsidR="005B1C4A" w:rsidRPr="0002501E" w:rsidRDefault="005B1C4A" w:rsidP="00C91C80"/>
        </w:tc>
      </w:tr>
      <w:tr w:rsidR="00060701" w:rsidRPr="0002501E" w14:paraId="335A33DE" w14:textId="77777777" w:rsidTr="00B65B79">
        <w:trPr>
          <w:cantSplit/>
        </w:trPr>
        <w:tc>
          <w:tcPr>
            <w:tcW w:w="2988" w:type="dxa"/>
          </w:tcPr>
          <w:p w14:paraId="335A33D4"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351</w:t>
            </w:r>
          </w:p>
          <w:p w14:paraId="335A33D5"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MEANS TEST BILLING CLOCK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D8" w14:textId="77777777" w:rsidTr="00983EFE">
              <w:tc>
                <w:tcPr>
                  <w:tcW w:w="882" w:type="dxa"/>
                </w:tcPr>
                <w:p w14:paraId="335A33D6"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3D7"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3DB" w14:textId="77777777" w:rsidTr="00983EFE">
              <w:tc>
                <w:tcPr>
                  <w:tcW w:w="882" w:type="dxa"/>
                </w:tcPr>
                <w:p w14:paraId="335A33D9"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3DA"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PATIENT</w:t>
                  </w:r>
                </w:p>
              </w:tc>
            </w:tr>
          </w:tbl>
          <w:p w14:paraId="335A33DC" w14:textId="77777777" w:rsidR="00060701" w:rsidRPr="0002501E" w:rsidRDefault="00060701">
            <w:pPr>
              <w:rPr>
                <w:sz w:val="18"/>
                <w:szCs w:val="18"/>
              </w:rPr>
            </w:pPr>
          </w:p>
        </w:tc>
        <w:tc>
          <w:tcPr>
            <w:tcW w:w="3168" w:type="dxa"/>
          </w:tcPr>
          <w:p w14:paraId="335A33DD" w14:textId="77777777" w:rsidR="00060701" w:rsidRPr="0002501E" w:rsidRDefault="00060701"/>
        </w:tc>
      </w:tr>
      <w:tr w:rsidR="00060701" w:rsidRPr="0002501E" w14:paraId="335A33E9" w14:textId="77777777" w:rsidTr="00B65B79">
        <w:trPr>
          <w:cantSplit/>
        </w:trPr>
        <w:tc>
          <w:tcPr>
            <w:tcW w:w="2988" w:type="dxa"/>
          </w:tcPr>
          <w:p w14:paraId="335A33DF"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351.1</w:t>
            </w:r>
          </w:p>
          <w:p w14:paraId="335A33E0"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IB CONTINUOUS PATIENT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E3" w14:textId="77777777" w:rsidTr="00983EFE">
              <w:tc>
                <w:tcPr>
                  <w:tcW w:w="882" w:type="dxa"/>
                </w:tcPr>
                <w:p w14:paraId="335A33E1"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3E2"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3E6" w14:textId="77777777" w:rsidTr="00983EFE">
              <w:tc>
                <w:tcPr>
                  <w:tcW w:w="882" w:type="dxa"/>
                </w:tcPr>
                <w:p w14:paraId="335A33E4"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3E5"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PATIENT</w:t>
                  </w:r>
                </w:p>
              </w:tc>
            </w:tr>
          </w:tbl>
          <w:p w14:paraId="335A33E7" w14:textId="77777777" w:rsidR="00060701" w:rsidRPr="0002501E" w:rsidRDefault="00060701">
            <w:pPr>
              <w:rPr>
                <w:sz w:val="18"/>
                <w:szCs w:val="18"/>
              </w:rPr>
            </w:pPr>
          </w:p>
        </w:tc>
        <w:tc>
          <w:tcPr>
            <w:tcW w:w="3168" w:type="dxa"/>
          </w:tcPr>
          <w:p w14:paraId="335A33E8" w14:textId="77777777" w:rsidR="00060701" w:rsidRPr="0002501E" w:rsidRDefault="00060701"/>
        </w:tc>
      </w:tr>
      <w:tr w:rsidR="00060701" w:rsidRPr="0002501E" w14:paraId="335A33FA" w14:textId="77777777" w:rsidTr="00B65B79">
        <w:trPr>
          <w:cantSplit/>
        </w:trPr>
        <w:tc>
          <w:tcPr>
            <w:tcW w:w="2988" w:type="dxa"/>
          </w:tcPr>
          <w:p w14:paraId="335A33E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351.2</w:t>
            </w:r>
          </w:p>
          <w:p w14:paraId="335A33EB"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SPECIAL INPATIENT BILLING CASES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EE" w14:textId="77777777" w:rsidTr="00983EFE">
              <w:tc>
                <w:tcPr>
                  <w:tcW w:w="882" w:type="dxa"/>
                </w:tcPr>
                <w:p w14:paraId="335A33EC"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350</w:t>
                  </w:r>
                </w:p>
              </w:tc>
              <w:tc>
                <w:tcPr>
                  <w:tcW w:w="2307" w:type="dxa"/>
                </w:tcPr>
                <w:p w14:paraId="335A33ED"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INTEGRATED BILLING ACTION</w:t>
                  </w:r>
                </w:p>
              </w:tc>
            </w:tr>
            <w:tr w:rsidR="00060701" w:rsidRPr="0002501E" w14:paraId="335A33F1" w14:textId="77777777" w:rsidTr="00983EFE">
              <w:tc>
                <w:tcPr>
                  <w:tcW w:w="882" w:type="dxa"/>
                </w:tcPr>
                <w:p w14:paraId="335A33EF"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3F0"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3F4" w14:textId="77777777" w:rsidTr="00983EFE">
              <w:tc>
                <w:tcPr>
                  <w:tcW w:w="882" w:type="dxa"/>
                </w:tcPr>
                <w:p w14:paraId="335A33F2"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3F3"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14:paraId="335A33F7" w14:textId="77777777" w:rsidTr="00983EFE">
              <w:tc>
                <w:tcPr>
                  <w:tcW w:w="882" w:type="dxa"/>
                </w:tcPr>
                <w:p w14:paraId="335A33F5"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405</w:t>
                  </w:r>
                </w:p>
              </w:tc>
              <w:tc>
                <w:tcPr>
                  <w:tcW w:w="2307" w:type="dxa"/>
                </w:tcPr>
                <w:p w14:paraId="335A33F6"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PATIENT MOVEMENT</w:t>
                  </w:r>
                </w:p>
              </w:tc>
            </w:tr>
          </w:tbl>
          <w:p w14:paraId="335A33F8" w14:textId="77777777" w:rsidR="00060701" w:rsidRPr="0002501E" w:rsidRDefault="00060701">
            <w:pPr>
              <w:rPr>
                <w:sz w:val="18"/>
                <w:szCs w:val="18"/>
              </w:rPr>
            </w:pPr>
          </w:p>
        </w:tc>
        <w:tc>
          <w:tcPr>
            <w:tcW w:w="3168" w:type="dxa"/>
          </w:tcPr>
          <w:p w14:paraId="335A33F9" w14:textId="77777777" w:rsidR="00060701" w:rsidRPr="0002501E" w:rsidRDefault="00060701"/>
        </w:tc>
      </w:tr>
      <w:tr w:rsidR="00060701" w:rsidRPr="0002501E" w14:paraId="335A3411" w14:textId="77777777" w:rsidTr="00B65B79">
        <w:trPr>
          <w:cantSplit/>
        </w:trPr>
        <w:tc>
          <w:tcPr>
            <w:tcW w:w="2988" w:type="dxa"/>
          </w:tcPr>
          <w:p w14:paraId="335A33FB"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lastRenderedPageBreak/>
              <w:t>351.5</w:t>
            </w:r>
          </w:p>
          <w:p w14:paraId="335A33FC"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TRICARE PHARMACY TRANSACTIONS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FF" w14:textId="77777777" w:rsidTr="00983EFE">
              <w:tc>
                <w:tcPr>
                  <w:tcW w:w="882" w:type="dxa"/>
                </w:tcPr>
                <w:p w14:paraId="335A33FD"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399</w:t>
                  </w:r>
                </w:p>
              </w:tc>
              <w:tc>
                <w:tcPr>
                  <w:tcW w:w="2307" w:type="dxa"/>
                </w:tcPr>
                <w:p w14:paraId="335A33FE"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BILL/CLAIMS</w:t>
                  </w:r>
                </w:p>
              </w:tc>
            </w:tr>
            <w:tr w:rsidR="00060701" w:rsidRPr="0002501E" w14:paraId="335A3402" w14:textId="77777777" w:rsidTr="00983EFE">
              <w:tc>
                <w:tcPr>
                  <w:tcW w:w="882" w:type="dxa"/>
                </w:tcPr>
                <w:p w14:paraId="335A3400"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350</w:t>
                  </w:r>
                </w:p>
              </w:tc>
              <w:tc>
                <w:tcPr>
                  <w:tcW w:w="2307" w:type="dxa"/>
                </w:tcPr>
                <w:p w14:paraId="335A3401"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INTEGRATED BILLING ACTION</w:t>
                  </w:r>
                </w:p>
              </w:tc>
            </w:tr>
            <w:tr w:rsidR="00060701" w:rsidRPr="0002501E" w14:paraId="335A3405" w14:textId="77777777" w:rsidTr="00983EFE">
              <w:tc>
                <w:tcPr>
                  <w:tcW w:w="882" w:type="dxa"/>
                </w:tcPr>
                <w:p w14:paraId="335A3403"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404"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408" w14:textId="77777777" w:rsidTr="00983EFE">
              <w:tc>
                <w:tcPr>
                  <w:tcW w:w="882" w:type="dxa"/>
                </w:tcPr>
                <w:p w14:paraId="335A3406"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407"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14:paraId="335A340B" w14:textId="77777777" w:rsidTr="00983EFE">
              <w:tc>
                <w:tcPr>
                  <w:tcW w:w="882" w:type="dxa"/>
                </w:tcPr>
                <w:p w14:paraId="335A3409"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351.53</w:t>
                  </w:r>
                </w:p>
              </w:tc>
              <w:tc>
                <w:tcPr>
                  <w:tcW w:w="2307" w:type="dxa"/>
                </w:tcPr>
                <w:p w14:paraId="335A340A"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PRODUCT SELECTION REASON</w:t>
                  </w:r>
                </w:p>
              </w:tc>
            </w:tr>
          </w:tbl>
          <w:p w14:paraId="335A340C"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0F" w14:textId="77777777" w:rsidTr="00D6294F">
              <w:tc>
                <w:tcPr>
                  <w:tcW w:w="882" w:type="dxa"/>
                </w:tcPr>
                <w:p w14:paraId="335A340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351.52</w:t>
                  </w:r>
                </w:p>
              </w:tc>
              <w:tc>
                <w:tcPr>
                  <w:tcW w:w="2307" w:type="dxa"/>
                </w:tcPr>
                <w:p w14:paraId="335A340E"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TRICARE PHARMACY REJECTS</w:t>
                  </w:r>
                </w:p>
              </w:tc>
            </w:tr>
          </w:tbl>
          <w:p w14:paraId="335A3410" w14:textId="77777777" w:rsidR="00060701" w:rsidRPr="0002501E" w:rsidRDefault="00060701"/>
        </w:tc>
      </w:tr>
      <w:tr w:rsidR="00060701" w:rsidRPr="0002501E" w14:paraId="335A3419" w14:textId="77777777" w:rsidTr="00B65B79">
        <w:trPr>
          <w:cantSplit/>
        </w:trPr>
        <w:tc>
          <w:tcPr>
            <w:tcW w:w="2988" w:type="dxa"/>
          </w:tcPr>
          <w:p w14:paraId="335A3412"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351.52</w:t>
            </w:r>
          </w:p>
          <w:p w14:paraId="335A3413"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TRICARE PHARMACY REJECTS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16" w14:textId="77777777" w:rsidTr="00983EFE">
              <w:tc>
                <w:tcPr>
                  <w:tcW w:w="882" w:type="dxa"/>
                </w:tcPr>
                <w:p w14:paraId="335A3414"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351.5</w:t>
                  </w:r>
                </w:p>
              </w:tc>
              <w:tc>
                <w:tcPr>
                  <w:tcW w:w="2307" w:type="dxa"/>
                </w:tcPr>
                <w:p w14:paraId="335A3415"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TRICARE PHARMACY TRANSACTIONS</w:t>
                  </w:r>
                </w:p>
              </w:tc>
            </w:tr>
          </w:tbl>
          <w:p w14:paraId="335A3417" w14:textId="77777777" w:rsidR="00060701" w:rsidRPr="0002501E" w:rsidRDefault="00060701">
            <w:pPr>
              <w:rPr>
                <w:sz w:val="18"/>
                <w:szCs w:val="18"/>
              </w:rPr>
            </w:pPr>
          </w:p>
        </w:tc>
        <w:tc>
          <w:tcPr>
            <w:tcW w:w="3168" w:type="dxa"/>
          </w:tcPr>
          <w:p w14:paraId="335A3418" w14:textId="77777777" w:rsidR="00060701" w:rsidRPr="0002501E" w:rsidRDefault="00060701"/>
        </w:tc>
      </w:tr>
      <w:tr w:rsidR="00060701" w:rsidRPr="0002501E" w14:paraId="335A3421" w14:textId="77777777" w:rsidTr="00B65B79">
        <w:trPr>
          <w:cantSplit/>
        </w:trPr>
        <w:tc>
          <w:tcPr>
            <w:tcW w:w="2988" w:type="dxa"/>
          </w:tcPr>
          <w:p w14:paraId="335A341A"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351.53</w:t>
            </w:r>
          </w:p>
          <w:p w14:paraId="335A341B"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PRODUCT SELECTION REASON FILE  </w:t>
            </w:r>
          </w:p>
        </w:tc>
        <w:tc>
          <w:tcPr>
            <w:tcW w:w="3420" w:type="dxa"/>
          </w:tcPr>
          <w:p w14:paraId="335A341C"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1F" w14:textId="77777777" w:rsidTr="00D6294F">
              <w:tc>
                <w:tcPr>
                  <w:tcW w:w="882" w:type="dxa"/>
                </w:tcPr>
                <w:p w14:paraId="335A341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351.5</w:t>
                  </w:r>
                </w:p>
              </w:tc>
              <w:tc>
                <w:tcPr>
                  <w:tcW w:w="2307" w:type="dxa"/>
                </w:tcPr>
                <w:p w14:paraId="335A341E"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TRICARE PHARMACY TRANSACTIONS</w:t>
                  </w:r>
                </w:p>
              </w:tc>
            </w:tr>
          </w:tbl>
          <w:p w14:paraId="335A3420" w14:textId="77777777" w:rsidR="00060701" w:rsidRPr="0002501E" w:rsidRDefault="00060701"/>
        </w:tc>
      </w:tr>
      <w:tr w:rsidR="00060701" w:rsidRPr="0002501E" w14:paraId="335A3432" w14:textId="77777777" w:rsidTr="00B65B79">
        <w:trPr>
          <w:cantSplit/>
        </w:trPr>
        <w:tc>
          <w:tcPr>
            <w:tcW w:w="2988" w:type="dxa"/>
          </w:tcPr>
          <w:p w14:paraId="335A3422"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351.6</w:t>
            </w:r>
          </w:p>
          <w:p w14:paraId="335A3423"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TRANSFER PRICING PATIENT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26" w14:textId="77777777" w:rsidTr="00983EFE">
              <w:tc>
                <w:tcPr>
                  <w:tcW w:w="882" w:type="dxa"/>
                </w:tcPr>
                <w:p w14:paraId="335A3424" w14:textId="77777777" w:rsidR="00060701" w:rsidRPr="0002501E" w:rsidRDefault="00833825" w:rsidP="00983EFE">
                  <w:pPr>
                    <w:rPr>
                      <w:rFonts w:ascii="Times New Roman" w:hAnsi="Times New Roman"/>
                      <w:sz w:val="18"/>
                      <w:szCs w:val="18"/>
                    </w:rPr>
                  </w:pPr>
                  <w:r w:rsidRPr="0002501E">
                    <w:rPr>
                      <w:rFonts w:ascii="Times New Roman" w:hAnsi="Times New Roman"/>
                      <w:sz w:val="18"/>
                      <w:szCs w:val="18"/>
                    </w:rPr>
                    <w:t>4</w:t>
                  </w:r>
                </w:p>
              </w:tc>
              <w:tc>
                <w:tcPr>
                  <w:tcW w:w="2307" w:type="dxa"/>
                </w:tcPr>
                <w:p w14:paraId="335A3425" w14:textId="77777777" w:rsidR="00060701" w:rsidRPr="0002501E" w:rsidRDefault="00833825" w:rsidP="00983EFE">
                  <w:pPr>
                    <w:rPr>
                      <w:rFonts w:ascii="Times New Roman" w:hAnsi="Times New Roman"/>
                      <w:sz w:val="18"/>
                      <w:szCs w:val="18"/>
                    </w:rPr>
                  </w:pPr>
                  <w:r w:rsidRPr="0002501E">
                    <w:rPr>
                      <w:rFonts w:ascii="Times New Roman" w:hAnsi="Times New Roman"/>
                      <w:sz w:val="18"/>
                      <w:szCs w:val="18"/>
                    </w:rPr>
                    <w:t>INSTITUTION</w:t>
                  </w:r>
                </w:p>
              </w:tc>
            </w:tr>
            <w:tr w:rsidR="00060701" w:rsidRPr="0002501E" w14:paraId="335A3429" w14:textId="77777777" w:rsidTr="00983EFE">
              <w:tc>
                <w:tcPr>
                  <w:tcW w:w="882" w:type="dxa"/>
                </w:tcPr>
                <w:p w14:paraId="335A3427" w14:textId="77777777" w:rsidR="00060701" w:rsidRPr="0002501E" w:rsidRDefault="00833825"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428" w14:textId="77777777" w:rsidR="00060701" w:rsidRPr="0002501E" w:rsidRDefault="00833825" w:rsidP="00983EFE">
                  <w:pPr>
                    <w:rPr>
                      <w:rFonts w:ascii="Times New Roman" w:hAnsi="Times New Roman"/>
                      <w:sz w:val="18"/>
                      <w:szCs w:val="18"/>
                    </w:rPr>
                  </w:pPr>
                  <w:r w:rsidRPr="0002501E">
                    <w:rPr>
                      <w:rFonts w:ascii="Times New Roman" w:hAnsi="Times New Roman"/>
                      <w:sz w:val="18"/>
                      <w:szCs w:val="18"/>
                    </w:rPr>
                    <w:t>PATIENT</w:t>
                  </w:r>
                </w:p>
              </w:tc>
            </w:tr>
          </w:tbl>
          <w:p w14:paraId="335A342A"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2D" w14:textId="77777777" w:rsidTr="00D6294F">
              <w:tc>
                <w:tcPr>
                  <w:tcW w:w="882" w:type="dxa"/>
                </w:tcPr>
                <w:p w14:paraId="335A342B"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350.9</w:t>
                  </w:r>
                </w:p>
              </w:tc>
              <w:tc>
                <w:tcPr>
                  <w:tcW w:w="2307" w:type="dxa"/>
                </w:tcPr>
                <w:p w14:paraId="335A342C"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IB SITE PARAMETERS</w:t>
                  </w:r>
                </w:p>
              </w:tc>
            </w:tr>
            <w:tr w:rsidR="00CC01A1" w:rsidRPr="0002501E" w14:paraId="335A3430" w14:textId="77777777" w:rsidTr="00D6294F">
              <w:tc>
                <w:tcPr>
                  <w:tcW w:w="882" w:type="dxa"/>
                </w:tcPr>
                <w:p w14:paraId="335A342E"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351.61</w:t>
                  </w:r>
                </w:p>
              </w:tc>
              <w:tc>
                <w:tcPr>
                  <w:tcW w:w="2307" w:type="dxa"/>
                </w:tcPr>
                <w:p w14:paraId="335A342F"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TRANSFER PRICING TRANSACTIONS</w:t>
                  </w:r>
                </w:p>
              </w:tc>
            </w:tr>
          </w:tbl>
          <w:p w14:paraId="335A3431" w14:textId="77777777" w:rsidR="00060701" w:rsidRPr="0002501E" w:rsidRDefault="00060701"/>
        </w:tc>
      </w:tr>
      <w:tr w:rsidR="00060701" w:rsidRPr="0002501E" w14:paraId="335A3455" w14:textId="77777777" w:rsidTr="00B65B79">
        <w:trPr>
          <w:cantSplit/>
        </w:trPr>
        <w:tc>
          <w:tcPr>
            <w:tcW w:w="2988" w:type="dxa"/>
          </w:tcPr>
          <w:p w14:paraId="335A3433"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351.61</w:t>
            </w:r>
          </w:p>
          <w:p w14:paraId="335A3434"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TRANSFER PRICING TRANSACTIONS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37" w14:textId="77777777" w:rsidTr="00983EFE">
              <w:tc>
                <w:tcPr>
                  <w:tcW w:w="882" w:type="dxa"/>
                </w:tcPr>
                <w:p w14:paraId="335A3435" w14:textId="77777777" w:rsidR="00060701" w:rsidRPr="0002501E" w:rsidRDefault="00833825" w:rsidP="00983EFE">
                  <w:pPr>
                    <w:rPr>
                      <w:rFonts w:ascii="Times New Roman" w:hAnsi="Times New Roman"/>
                      <w:sz w:val="18"/>
                      <w:szCs w:val="18"/>
                    </w:rPr>
                  </w:pPr>
                  <w:r w:rsidRPr="0002501E">
                    <w:rPr>
                      <w:rFonts w:ascii="Times New Roman" w:hAnsi="Times New Roman"/>
                      <w:sz w:val="18"/>
                      <w:szCs w:val="18"/>
                    </w:rPr>
                    <w:t>81</w:t>
                  </w:r>
                </w:p>
              </w:tc>
              <w:tc>
                <w:tcPr>
                  <w:tcW w:w="2307" w:type="dxa"/>
                </w:tcPr>
                <w:p w14:paraId="335A3436"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CPT</w:t>
                  </w:r>
                </w:p>
              </w:tc>
            </w:tr>
            <w:tr w:rsidR="00060701" w:rsidRPr="0002501E" w14:paraId="335A343A" w14:textId="77777777" w:rsidTr="00983EFE">
              <w:tc>
                <w:tcPr>
                  <w:tcW w:w="882" w:type="dxa"/>
                </w:tcPr>
                <w:p w14:paraId="335A3438"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80.2</w:t>
                  </w:r>
                </w:p>
              </w:tc>
              <w:tc>
                <w:tcPr>
                  <w:tcW w:w="2307" w:type="dxa"/>
                </w:tcPr>
                <w:p w14:paraId="335A3439"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DRG</w:t>
                  </w:r>
                </w:p>
              </w:tc>
            </w:tr>
            <w:tr w:rsidR="00060701" w:rsidRPr="0002501E" w14:paraId="335A343D" w14:textId="77777777" w:rsidTr="00983EFE">
              <w:tc>
                <w:tcPr>
                  <w:tcW w:w="882" w:type="dxa"/>
                </w:tcPr>
                <w:p w14:paraId="335A343B"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50</w:t>
                  </w:r>
                </w:p>
              </w:tc>
              <w:tc>
                <w:tcPr>
                  <w:tcW w:w="2307" w:type="dxa"/>
                </w:tcPr>
                <w:p w14:paraId="335A343C"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DRUG</w:t>
                  </w:r>
                </w:p>
              </w:tc>
            </w:tr>
            <w:tr w:rsidR="00060701" w:rsidRPr="0002501E" w14:paraId="335A3440" w14:textId="77777777" w:rsidTr="00983EFE">
              <w:tc>
                <w:tcPr>
                  <w:tcW w:w="882" w:type="dxa"/>
                </w:tcPr>
                <w:p w14:paraId="335A343E"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80</w:t>
                  </w:r>
                </w:p>
              </w:tc>
              <w:tc>
                <w:tcPr>
                  <w:tcW w:w="2307" w:type="dxa"/>
                </w:tcPr>
                <w:p w14:paraId="335A343F"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ICD DIAGNOSIS</w:t>
                  </w:r>
                </w:p>
              </w:tc>
            </w:tr>
            <w:tr w:rsidR="00060701" w:rsidRPr="0002501E" w14:paraId="335A3443" w14:textId="77777777" w:rsidTr="00983EFE">
              <w:tc>
                <w:tcPr>
                  <w:tcW w:w="882" w:type="dxa"/>
                </w:tcPr>
                <w:p w14:paraId="335A3441"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4</w:t>
                  </w:r>
                </w:p>
              </w:tc>
              <w:tc>
                <w:tcPr>
                  <w:tcW w:w="2307" w:type="dxa"/>
                </w:tcPr>
                <w:p w14:paraId="335A3442"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INSTITUTION</w:t>
                  </w:r>
                </w:p>
              </w:tc>
            </w:tr>
            <w:tr w:rsidR="00060701" w:rsidRPr="0002501E" w14:paraId="335A3446" w14:textId="77777777" w:rsidTr="00983EFE">
              <w:tc>
                <w:tcPr>
                  <w:tcW w:w="882" w:type="dxa"/>
                </w:tcPr>
                <w:p w14:paraId="335A3444"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405</w:t>
                  </w:r>
                </w:p>
              </w:tc>
              <w:tc>
                <w:tcPr>
                  <w:tcW w:w="2307" w:type="dxa"/>
                </w:tcPr>
                <w:p w14:paraId="335A3445"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PATIENT MOVEMENT</w:t>
                  </w:r>
                </w:p>
              </w:tc>
            </w:tr>
            <w:tr w:rsidR="0000558C" w:rsidRPr="0002501E" w14:paraId="335A3449" w14:textId="77777777" w:rsidTr="00983EFE">
              <w:tc>
                <w:tcPr>
                  <w:tcW w:w="882" w:type="dxa"/>
                </w:tcPr>
                <w:p w14:paraId="335A3447" w14:textId="77777777" w:rsidR="0000558C" w:rsidRPr="0002501E" w:rsidRDefault="0000558C" w:rsidP="00983EFE">
                  <w:pPr>
                    <w:rPr>
                      <w:rFonts w:ascii="Times New Roman" w:hAnsi="Times New Roman"/>
                      <w:sz w:val="18"/>
                      <w:szCs w:val="18"/>
                    </w:rPr>
                  </w:pPr>
                  <w:r w:rsidRPr="0002501E">
                    <w:rPr>
                      <w:rFonts w:ascii="Times New Roman" w:hAnsi="Times New Roman"/>
                      <w:sz w:val="18"/>
                      <w:szCs w:val="18"/>
                    </w:rPr>
                    <w:t>45</w:t>
                  </w:r>
                </w:p>
              </w:tc>
              <w:tc>
                <w:tcPr>
                  <w:tcW w:w="2307" w:type="dxa"/>
                </w:tcPr>
                <w:p w14:paraId="335A3448" w14:textId="77777777" w:rsidR="0000558C" w:rsidRPr="0002501E" w:rsidRDefault="0000558C" w:rsidP="00983EFE">
                  <w:pPr>
                    <w:rPr>
                      <w:rFonts w:ascii="Times New Roman" w:hAnsi="Times New Roman"/>
                      <w:sz w:val="18"/>
                      <w:szCs w:val="18"/>
                    </w:rPr>
                  </w:pPr>
                  <w:r w:rsidRPr="0002501E">
                    <w:rPr>
                      <w:rFonts w:ascii="Times New Roman" w:hAnsi="Times New Roman"/>
                      <w:sz w:val="18"/>
                      <w:szCs w:val="18"/>
                    </w:rPr>
                    <w:t>PTF</w:t>
                  </w:r>
                </w:p>
              </w:tc>
            </w:tr>
            <w:tr w:rsidR="0000558C" w:rsidRPr="0002501E" w14:paraId="335A344C" w14:textId="77777777" w:rsidTr="00983EFE">
              <w:tc>
                <w:tcPr>
                  <w:tcW w:w="882" w:type="dxa"/>
                </w:tcPr>
                <w:p w14:paraId="335A344A" w14:textId="77777777" w:rsidR="0000558C" w:rsidRPr="0002501E" w:rsidRDefault="0000558C" w:rsidP="00983EFE">
                  <w:pPr>
                    <w:rPr>
                      <w:rFonts w:ascii="Times New Roman" w:hAnsi="Times New Roman"/>
                      <w:sz w:val="18"/>
                      <w:szCs w:val="18"/>
                    </w:rPr>
                  </w:pPr>
                  <w:r w:rsidRPr="0002501E">
                    <w:rPr>
                      <w:rFonts w:ascii="Times New Roman" w:hAnsi="Times New Roman"/>
                      <w:sz w:val="18"/>
                      <w:szCs w:val="18"/>
                    </w:rPr>
                    <w:t>351.6</w:t>
                  </w:r>
                </w:p>
              </w:tc>
              <w:tc>
                <w:tcPr>
                  <w:tcW w:w="2307" w:type="dxa"/>
                </w:tcPr>
                <w:p w14:paraId="335A344B" w14:textId="77777777" w:rsidR="0000558C" w:rsidRPr="0002501E" w:rsidRDefault="0000558C" w:rsidP="00983EFE">
                  <w:pPr>
                    <w:rPr>
                      <w:rFonts w:ascii="Times New Roman" w:hAnsi="Times New Roman"/>
                      <w:sz w:val="18"/>
                      <w:szCs w:val="18"/>
                    </w:rPr>
                  </w:pPr>
                  <w:r w:rsidRPr="0002501E">
                    <w:rPr>
                      <w:rFonts w:ascii="Times New Roman" w:hAnsi="Times New Roman"/>
                      <w:sz w:val="18"/>
                      <w:szCs w:val="18"/>
                    </w:rPr>
                    <w:t>TRANSFER PRICING PATIENT</w:t>
                  </w:r>
                </w:p>
              </w:tc>
            </w:tr>
            <w:tr w:rsidR="00060701" w:rsidRPr="0002501E" w14:paraId="335A344F" w14:textId="77777777" w:rsidTr="00983EFE">
              <w:tc>
                <w:tcPr>
                  <w:tcW w:w="882" w:type="dxa"/>
                </w:tcPr>
                <w:p w14:paraId="335A344D"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351.61</w:t>
                  </w:r>
                </w:p>
              </w:tc>
              <w:tc>
                <w:tcPr>
                  <w:tcW w:w="2307" w:type="dxa"/>
                </w:tcPr>
                <w:p w14:paraId="335A344E"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TRANSFER PRICING TRANSACTIONS</w:t>
                  </w:r>
                </w:p>
              </w:tc>
            </w:tr>
          </w:tbl>
          <w:p w14:paraId="335A3450"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53" w14:textId="77777777" w:rsidTr="00D6294F">
              <w:tc>
                <w:tcPr>
                  <w:tcW w:w="882" w:type="dxa"/>
                </w:tcPr>
                <w:p w14:paraId="335A3451"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351.61</w:t>
                  </w:r>
                </w:p>
              </w:tc>
              <w:tc>
                <w:tcPr>
                  <w:tcW w:w="2307" w:type="dxa"/>
                </w:tcPr>
                <w:p w14:paraId="335A345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TRANSFER PRICING TRANSACTIONS</w:t>
                  </w:r>
                </w:p>
              </w:tc>
            </w:tr>
          </w:tbl>
          <w:p w14:paraId="335A3454" w14:textId="77777777" w:rsidR="00060701" w:rsidRPr="0002501E" w:rsidRDefault="00060701"/>
        </w:tc>
      </w:tr>
      <w:tr w:rsidR="00060701" w:rsidRPr="0002501E" w14:paraId="335A345D" w14:textId="77777777" w:rsidTr="00B65B79">
        <w:trPr>
          <w:cantSplit/>
        </w:trPr>
        <w:tc>
          <w:tcPr>
            <w:tcW w:w="2988" w:type="dxa"/>
          </w:tcPr>
          <w:p w14:paraId="335A3456"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351.67</w:t>
            </w:r>
          </w:p>
          <w:p w14:paraId="335A3457"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TRANSFER PRICING INPT PROSTHETIC ITEMS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5A" w14:textId="77777777" w:rsidTr="00983EFE">
              <w:tc>
                <w:tcPr>
                  <w:tcW w:w="882" w:type="dxa"/>
                </w:tcPr>
                <w:p w14:paraId="335A3458"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661.1</w:t>
                  </w:r>
                </w:p>
              </w:tc>
              <w:tc>
                <w:tcPr>
                  <w:tcW w:w="2307" w:type="dxa"/>
                </w:tcPr>
                <w:p w14:paraId="335A3459"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PROSTHETIC HCPCS</w:t>
                  </w:r>
                </w:p>
              </w:tc>
            </w:tr>
          </w:tbl>
          <w:p w14:paraId="335A345B" w14:textId="77777777" w:rsidR="00060701" w:rsidRPr="0002501E" w:rsidRDefault="00060701">
            <w:pPr>
              <w:rPr>
                <w:sz w:val="18"/>
                <w:szCs w:val="18"/>
              </w:rPr>
            </w:pPr>
          </w:p>
        </w:tc>
        <w:tc>
          <w:tcPr>
            <w:tcW w:w="3168" w:type="dxa"/>
          </w:tcPr>
          <w:p w14:paraId="335A345C" w14:textId="77777777" w:rsidR="00060701" w:rsidRPr="0002501E" w:rsidRDefault="00060701"/>
        </w:tc>
      </w:tr>
      <w:tr w:rsidR="00060701" w:rsidRPr="0002501E" w14:paraId="335A3464" w14:textId="77777777" w:rsidTr="00B65B79">
        <w:trPr>
          <w:cantSplit/>
        </w:trPr>
        <w:tc>
          <w:tcPr>
            <w:tcW w:w="2988" w:type="dxa"/>
          </w:tcPr>
          <w:p w14:paraId="335A345E"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351.7  IB DM EXTRACT REPORTS FILE  </w:t>
            </w:r>
          </w:p>
        </w:tc>
        <w:tc>
          <w:tcPr>
            <w:tcW w:w="3420" w:type="dxa"/>
          </w:tcPr>
          <w:p w14:paraId="335A345F"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62" w14:textId="77777777" w:rsidTr="00D6294F">
              <w:tc>
                <w:tcPr>
                  <w:tcW w:w="882" w:type="dxa"/>
                </w:tcPr>
                <w:p w14:paraId="335A3460"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351.701</w:t>
                  </w:r>
                </w:p>
              </w:tc>
              <w:tc>
                <w:tcPr>
                  <w:tcW w:w="2307" w:type="dxa"/>
                </w:tcPr>
                <w:p w14:paraId="335A3461"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IB DM EXTRACT DATA ELEMENTS</w:t>
                  </w:r>
                </w:p>
              </w:tc>
            </w:tr>
          </w:tbl>
          <w:p w14:paraId="335A3463" w14:textId="77777777" w:rsidR="00060701" w:rsidRPr="0002501E" w:rsidRDefault="00060701"/>
        </w:tc>
      </w:tr>
      <w:tr w:rsidR="00060701" w:rsidRPr="0002501E" w14:paraId="335A346E" w14:textId="77777777" w:rsidTr="00B65B79">
        <w:trPr>
          <w:cantSplit/>
        </w:trPr>
        <w:tc>
          <w:tcPr>
            <w:tcW w:w="2988" w:type="dxa"/>
          </w:tcPr>
          <w:p w14:paraId="335A3465"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351.701  IB DM EXTRACT DATA ELEMENTS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68" w14:textId="77777777" w:rsidTr="00983EFE">
              <w:tc>
                <w:tcPr>
                  <w:tcW w:w="882" w:type="dxa"/>
                </w:tcPr>
                <w:p w14:paraId="335A3466" w14:textId="77777777" w:rsidR="00060701" w:rsidRPr="0002501E" w:rsidRDefault="00945935" w:rsidP="00983EFE">
                  <w:pPr>
                    <w:rPr>
                      <w:rFonts w:ascii="Times New Roman" w:hAnsi="Times New Roman"/>
                      <w:sz w:val="18"/>
                      <w:szCs w:val="18"/>
                    </w:rPr>
                  </w:pPr>
                  <w:r w:rsidRPr="0002501E">
                    <w:rPr>
                      <w:rFonts w:ascii="Times New Roman" w:hAnsi="Times New Roman"/>
                      <w:sz w:val="18"/>
                      <w:szCs w:val="18"/>
                    </w:rPr>
                    <w:t>351.7</w:t>
                  </w:r>
                </w:p>
              </w:tc>
              <w:tc>
                <w:tcPr>
                  <w:tcW w:w="2307" w:type="dxa"/>
                </w:tcPr>
                <w:p w14:paraId="335A3467" w14:textId="77777777" w:rsidR="00060701" w:rsidRPr="0002501E" w:rsidRDefault="00945935" w:rsidP="00983EFE">
                  <w:pPr>
                    <w:rPr>
                      <w:rFonts w:ascii="Times New Roman" w:hAnsi="Times New Roman"/>
                      <w:sz w:val="18"/>
                      <w:szCs w:val="18"/>
                    </w:rPr>
                  </w:pPr>
                  <w:r w:rsidRPr="0002501E">
                    <w:rPr>
                      <w:rFonts w:ascii="Times New Roman" w:hAnsi="Times New Roman"/>
                      <w:sz w:val="18"/>
                      <w:szCs w:val="18"/>
                    </w:rPr>
                    <w:t>IB DM EXTRACT REPORTS</w:t>
                  </w:r>
                </w:p>
              </w:tc>
            </w:tr>
          </w:tbl>
          <w:p w14:paraId="335A3469"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945935" w:rsidRPr="0002501E" w14:paraId="335A346C" w14:textId="77777777" w:rsidTr="00E11D4C">
              <w:tc>
                <w:tcPr>
                  <w:tcW w:w="882" w:type="dxa"/>
                </w:tcPr>
                <w:p w14:paraId="335A346A" w14:textId="77777777" w:rsidR="00945935" w:rsidRPr="0002501E" w:rsidRDefault="00945935" w:rsidP="00945935">
                  <w:pPr>
                    <w:rPr>
                      <w:rFonts w:ascii="Times New Roman" w:hAnsi="Times New Roman"/>
                      <w:sz w:val="18"/>
                      <w:szCs w:val="18"/>
                    </w:rPr>
                  </w:pPr>
                  <w:r w:rsidRPr="0002501E">
                    <w:rPr>
                      <w:rFonts w:ascii="Times New Roman" w:hAnsi="Times New Roman"/>
                      <w:sz w:val="18"/>
                      <w:szCs w:val="18"/>
                    </w:rPr>
                    <w:t>351.71</w:t>
                  </w:r>
                </w:p>
              </w:tc>
              <w:tc>
                <w:tcPr>
                  <w:tcW w:w="2307" w:type="dxa"/>
                </w:tcPr>
                <w:p w14:paraId="335A346B" w14:textId="77777777" w:rsidR="00945935" w:rsidRPr="0002501E" w:rsidRDefault="00945935" w:rsidP="00945935">
                  <w:pPr>
                    <w:rPr>
                      <w:rFonts w:ascii="Times New Roman" w:hAnsi="Times New Roman"/>
                      <w:sz w:val="18"/>
                      <w:szCs w:val="18"/>
                    </w:rPr>
                  </w:pPr>
                  <w:r w:rsidRPr="0002501E">
                    <w:rPr>
                      <w:rFonts w:ascii="Times New Roman" w:hAnsi="Times New Roman"/>
                      <w:sz w:val="18"/>
                      <w:szCs w:val="18"/>
                    </w:rPr>
                    <w:t>IB DM EXTRACT DATA</w:t>
                  </w:r>
                </w:p>
              </w:tc>
            </w:tr>
          </w:tbl>
          <w:p w14:paraId="335A346D" w14:textId="77777777" w:rsidR="00060701" w:rsidRPr="0002501E" w:rsidRDefault="00060701"/>
        </w:tc>
      </w:tr>
      <w:tr w:rsidR="00060701" w:rsidRPr="0002501E" w14:paraId="335A3478" w14:textId="77777777" w:rsidTr="00B65B79">
        <w:trPr>
          <w:cantSplit/>
        </w:trPr>
        <w:tc>
          <w:tcPr>
            <w:tcW w:w="2988" w:type="dxa"/>
          </w:tcPr>
          <w:p w14:paraId="335A346F"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351.71  IB DM EXTRACT DATA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72" w14:textId="77777777" w:rsidTr="00983EFE">
              <w:tc>
                <w:tcPr>
                  <w:tcW w:w="882" w:type="dxa"/>
                </w:tcPr>
                <w:p w14:paraId="335A3470" w14:textId="77777777" w:rsidR="00060701" w:rsidRPr="0002501E" w:rsidRDefault="00F70511" w:rsidP="00983EFE">
                  <w:pPr>
                    <w:rPr>
                      <w:rFonts w:ascii="Times New Roman" w:hAnsi="Times New Roman"/>
                      <w:sz w:val="18"/>
                      <w:szCs w:val="18"/>
                    </w:rPr>
                  </w:pPr>
                  <w:r w:rsidRPr="0002501E">
                    <w:rPr>
                      <w:rFonts w:ascii="Times New Roman" w:hAnsi="Times New Roman"/>
                      <w:sz w:val="18"/>
                      <w:szCs w:val="18"/>
                    </w:rPr>
                    <w:t>351.701</w:t>
                  </w:r>
                </w:p>
              </w:tc>
              <w:tc>
                <w:tcPr>
                  <w:tcW w:w="2307" w:type="dxa"/>
                </w:tcPr>
                <w:p w14:paraId="335A3471" w14:textId="77777777" w:rsidR="00060701" w:rsidRPr="0002501E" w:rsidRDefault="00F70511" w:rsidP="00983EFE">
                  <w:pPr>
                    <w:rPr>
                      <w:rFonts w:ascii="Times New Roman" w:hAnsi="Times New Roman"/>
                      <w:sz w:val="18"/>
                      <w:szCs w:val="18"/>
                    </w:rPr>
                  </w:pPr>
                  <w:r w:rsidRPr="0002501E">
                    <w:rPr>
                      <w:rFonts w:ascii="Times New Roman" w:hAnsi="Times New Roman"/>
                      <w:sz w:val="18"/>
                      <w:szCs w:val="18"/>
                    </w:rPr>
                    <w:t>IB DM EXTRACT DATA ELEMENTS</w:t>
                  </w:r>
                </w:p>
              </w:tc>
            </w:tr>
            <w:tr w:rsidR="00060701" w:rsidRPr="0002501E" w14:paraId="335A3475" w14:textId="77777777" w:rsidTr="00983EFE">
              <w:tc>
                <w:tcPr>
                  <w:tcW w:w="882" w:type="dxa"/>
                </w:tcPr>
                <w:p w14:paraId="335A3473" w14:textId="77777777" w:rsidR="00060701" w:rsidRPr="0002501E" w:rsidRDefault="00F70511" w:rsidP="00983EFE">
                  <w:pPr>
                    <w:rPr>
                      <w:rFonts w:ascii="Times New Roman" w:hAnsi="Times New Roman"/>
                      <w:sz w:val="18"/>
                      <w:szCs w:val="18"/>
                    </w:rPr>
                  </w:pPr>
                  <w:r w:rsidRPr="0002501E">
                    <w:rPr>
                      <w:rFonts w:ascii="Times New Roman" w:hAnsi="Times New Roman"/>
                      <w:sz w:val="18"/>
                      <w:szCs w:val="18"/>
                    </w:rPr>
                    <w:t>351.7</w:t>
                  </w:r>
                </w:p>
              </w:tc>
              <w:tc>
                <w:tcPr>
                  <w:tcW w:w="2307" w:type="dxa"/>
                </w:tcPr>
                <w:p w14:paraId="335A3474" w14:textId="77777777" w:rsidR="00060701" w:rsidRPr="0002501E" w:rsidRDefault="00F70511" w:rsidP="00983EFE">
                  <w:pPr>
                    <w:rPr>
                      <w:rFonts w:ascii="Times New Roman" w:hAnsi="Times New Roman"/>
                      <w:sz w:val="18"/>
                      <w:szCs w:val="18"/>
                    </w:rPr>
                  </w:pPr>
                  <w:r w:rsidRPr="0002501E">
                    <w:rPr>
                      <w:rFonts w:ascii="Times New Roman" w:hAnsi="Times New Roman"/>
                      <w:sz w:val="18"/>
                      <w:szCs w:val="18"/>
                    </w:rPr>
                    <w:t>IB DM EXTRACT REPORTS</w:t>
                  </w:r>
                </w:p>
              </w:tc>
            </w:tr>
          </w:tbl>
          <w:p w14:paraId="335A3476" w14:textId="77777777" w:rsidR="00060701" w:rsidRPr="0002501E" w:rsidRDefault="00060701">
            <w:pPr>
              <w:rPr>
                <w:sz w:val="18"/>
                <w:szCs w:val="18"/>
              </w:rPr>
            </w:pPr>
          </w:p>
        </w:tc>
        <w:tc>
          <w:tcPr>
            <w:tcW w:w="3168" w:type="dxa"/>
          </w:tcPr>
          <w:p w14:paraId="335A3477" w14:textId="77777777" w:rsidR="00060701" w:rsidRPr="0002501E" w:rsidRDefault="00060701"/>
        </w:tc>
      </w:tr>
      <w:tr w:rsidR="00060701" w:rsidRPr="0002501E" w14:paraId="335A3482" w14:textId="77777777" w:rsidTr="00B65B79">
        <w:trPr>
          <w:cantSplit/>
        </w:trPr>
        <w:tc>
          <w:tcPr>
            <w:tcW w:w="2988" w:type="dxa"/>
          </w:tcPr>
          <w:p w14:paraId="335A3479"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351.73  IB DM WORKLOAD PARAMETERS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7C" w14:textId="77777777" w:rsidTr="00983EFE">
              <w:tc>
                <w:tcPr>
                  <w:tcW w:w="882" w:type="dxa"/>
                </w:tcPr>
                <w:p w14:paraId="335A347A"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430.2</w:t>
                  </w:r>
                </w:p>
              </w:tc>
              <w:tc>
                <w:tcPr>
                  <w:tcW w:w="2307" w:type="dxa"/>
                </w:tcPr>
                <w:p w14:paraId="335A347B"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ACCOUNTS RECEIVABLE CATEGORY</w:t>
                  </w:r>
                </w:p>
              </w:tc>
            </w:tr>
            <w:tr w:rsidR="00060701" w:rsidRPr="0002501E" w14:paraId="335A347F" w14:textId="77777777" w:rsidTr="00983EFE">
              <w:tc>
                <w:tcPr>
                  <w:tcW w:w="882" w:type="dxa"/>
                </w:tcPr>
                <w:p w14:paraId="335A347D"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47E"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NEW PERSON</w:t>
                  </w:r>
                </w:p>
              </w:tc>
            </w:tr>
          </w:tbl>
          <w:p w14:paraId="335A3480" w14:textId="77777777" w:rsidR="00060701" w:rsidRPr="0002501E" w:rsidRDefault="00060701">
            <w:pPr>
              <w:rPr>
                <w:sz w:val="18"/>
                <w:szCs w:val="18"/>
              </w:rPr>
            </w:pPr>
          </w:p>
        </w:tc>
        <w:tc>
          <w:tcPr>
            <w:tcW w:w="3168" w:type="dxa"/>
          </w:tcPr>
          <w:p w14:paraId="335A3481" w14:textId="77777777" w:rsidR="00060701" w:rsidRPr="0002501E" w:rsidRDefault="00060701"/>
        </w:tc>
      </w:tr>
      <w:tr w:rsidR="00060701" w:rsidRPr="0002501E" w14:paraId="335A348C" w14:textId="77777777" w:rsidTr="00B65B79">
        <w:trPr>
          <w:cantSplit/>
        </w:trPr>
        <w:tc>
          <w:tcPr>
            <w:tcW w:w="2988" w:type="dxa"/>
          </w:tcPr>
          <w:p w14:paraId="335A3483"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351.81  LTC </w:t>
            </w:r>
            <w:r w:rsidR="00E1314C" w:rsidRPr="0002501E">
              <w:rPr>
                <w:rFonts w:ascii="Times New Roman" w:hAnsi="Times New Roman"/>
                <w:sz w:val="18"/>
                <w:szCs w:val="18"/>
              </w:rPr>
              <w:t>CO-PAY</w:t>
            </w:r>
            <w:r w:rsidRPr="0002501E">
              <w:rPr>
                <w:rFonts w:ascii="Times New Roman" w:hAnsi="Times New Roman"/>
                <w:sz w:val="18"/>
                <w:szCs w:val="18"/>
              </w:rPr>
              <w:t xml:space="preserve"> CLOCK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86" w14:textId="77777777" w:rsidTr="00983EFE">
              <w:tc>
                <w:tcPr>
                  <w:tcW w:w="882" w:type="dxa"/>
                </w:tcPr>
                <w:p w14:paraId="335A3484"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485"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489" w14:textId="77777777" w:rsidTr="00983EFE">
              <w:tc>
                <w:tcPr>
                  <w:tcW w:w="882" w:type="dxa"/>
                </w:tcPr>
                <w:p w14:paraId="335A3487"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488"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PATIENT</w:t>
                  </w:r>
                </w:p>
              </w:tc>
            </w:tr>
          </w:tbl>
          <w:p w14:paraId="335A348A" w14:textId="77777777" w:rsidR="00060701" w:rsidRPr="0002501E" w:rsidRDefault="00060701">
            <w:pPr>
              <w:rPr>
                <w:sz w:val="18"/>
                <w:szCs w:val="18"/>
              </w:rPr>
            </w:pPr>
          </w:p>
        </w:tc>
        <w:tc>
          <w:tcPr>
            <w:tcW w:w="3168" w:type="dxa"/>
          </w:tcPr>
          <w:p w14:paraId="335A348B" w14:textId="77777777" w:rsidR="00060701" w:rsidRPr="0002501E" w:rsidRDefault="00060701"/>
        </w:tc>
      </w:tr>
      <w:tr w:rsidR="00060701" w:rsidRPr="0002501E" w14:paraId="335A3499" w14:textId="77777777" w:rsidTr="00B65B79">
        <w:trPr>
          <w:cantSplit/>
        </w:trPr>
        <w:tc>
          <w:tcPr>
            <w:tcW w:w="2988" w:type="dxa"/>
          </w:tcPr>
          <w:p w14:paraId="335A348D"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351.9  CLAIMSMANAGER BILLS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90" w14:textId="77777777" w:rsidTr="00983EFE">
              <w:tc>
                <w:tcPr>
                  <w:tcW w:w="882" w:type="dxa"/>
                </w:tcPr>
                <w:p w14:paraId="335A348E"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399</w:t>
                  </w:r>
                </w:p>
              </w:tc>
              <w:tc>
                <w:tcPr>
                  <w:tcW w:w="2307" w:type="dxa"/>
                </w:tcPr>
                <w:p w14:paraId="335A348F"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BILL/CLAIMS</w:t>
                  </w:r>
                </w:p>
              </w:tc>
            </w:tr>
            <w:tr w:rsidR="00060701" w:rsidRPr="0002501E" w14:paraId="335A3493" w14:textId="77777777" w:rsidTr="00983EFE">
              <w:tc>
                <w:tcPr>
                  <w:tcW w:w="882" w:type="dxa"/>
                </w:tcPr>
                <w:p w14:paraId="335A3491"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351.91</w:t>
                  </w:r>
                </w:p>
              </w:tc>
              <w:tc>
                <w:tcPr>
                  <w:tcW w:w="2307" w:type="dxa"/>
                </w:tcPr>
                <w:p w14:paraId="335A3492"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CLAIMSMANAGER STATUS</w:t>
                  </w:r>
                </w:p>
              </w:tc>
            </w:tr>
            <w:tr w:rsidR="00060701" w:rsidRPr="0002501E" w14:paraId="335A3496" w14:textId="77777777" w:rsidTr="00983EFE">
              <w:tc>
                <w:tcPr>
                  <w:tcW w:w="882" w:type="dxa"/>
                </w:tcPr>
                <w:p w14:paraId="335A3494"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495"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NEW PERSON</w:t>
                  </w:r>
                </w:p>
              </w:tc>
            </w:tr>
          </w:tbl>
          <w:p w14:paraId="335A3497" w14:textId="77777777" w:rsidR="00060701" w:rsidRPr="0002501E" w:rsidRDefault="00060701">
            <w:pPr>
              <w:rPr>
                <w:sz w:val="18"/>
                <w:szCs w:val="18"/>
              </w:rPr>
            </w:pPr>
          </w:p>
        </w:tc>
        <w:tc>
          <w:tcPr>
            <w:tcW w:w="3168" w:type="dxa"/>
          </w:tcPr>
          <w:p w14:paraId="335A3498" w14:textId="77777777" w:rsidR="00060701" w:rsidRPr="0002501E" w:rsidRDefault="00060701"/>
        </w:tc>
      </w:tr>
      <w:tr w:rsidR="00060701" w:rsidRPr="0002501E" w14:paraId="335A34A0" w14:textId="77777777" w:rsidTr="00B65B79">
        <w:trPr>
          <w:cantSplit/>
        </w:trPr>
        <w:tc>
          <w:tcPr>
            <w:tcW w:w="2988" w:type="dxa"/>
          </w:tcPr>
          <w:p w14:paraId="335A349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351.91  CLAIMSMANAGER STATUS FILE  </w:t>
            </w:r>
          </w:p>
        </w:tc>
        <w:tc>
          <w:tcPr>
            <w:tcW w:w="3420" w:type="dxa"/>
          </w:tcPr>
          <w:p w14:paraId="335A349B"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9E" w14:textId="77777777" w:rsidTr="00D6294F">
              <w:tc>
                <w:tcPr>
                  <w:tcW w:w="882" w:type="dxa"/>
                </w:tcPr>
                <w:p w14:paraId="335A349C"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351.9</w:t>
                  </w:r>
                </w:p>
              </w:tc>
              <w:tc>
                <w:tcPr>
                  <w:tcW w:w="2307" w:type="dxa"/>
                </w:tcPr>
                <w:p w14:paraId="335A349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CLAIMSMANAGER BILLS</w:t>
                  </w:r>
                </w:p>
              </w:tc>
            </w:tr>
          </w:tbl>
          <w:p w14:paraId="335A349F" w14:textId="77777777" w:rsidR="00060701" w:rsidRPr="0002501E" w:rsidRDefault="00060701"/>
        </w:tc>
      </w:tr>
      <w:tr w:rsidR="00060701" w:rsidRPr="0002501E" w14:paraId="335A34A8" w14:textId="77777777" w:rsidTr="00B65B79">
        <w:trPr>
          <w:cantSplit/>
        </w:trPr>
        <w:tc>
          <w:tcPr>
            <w:tcW w:w="2988" w:type="dxa"/>
          </w:tcPr>
          <w:p w14:paraId="335A34A1"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352.1</w:t>
            </w:r>
          </w:p>
          <w:p w14:paraId="335A34A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BILLABLE APPOINTMENT TYPE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A5" w14:textId="77777777" w:rsidTr="00983EFE">
              <w:tc>
                <w:tcPr>
                  <w:tcW w:w="882" w:type="dxa"/>
                </w:tcPr>
                <w:p w14:paraId="335A34A3"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409.1</w:t>
                  </w:r>
                </w:p>
              </w:tc>
              <w:tc>
                <w:tcPr>
                  <w:tcW w:w="2307" w:type="dxa"/>
                </w:tcPr>
                <w:p w14:paraId="335A34A4"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APPOINTMENT TYPE</w:t>
                  </w:r>
                </w:p>
              </w:tc>
            </w:tr>
          </w:tbl>
          <w:p w14:paraId="335A34A6" w14:textId="77777777" w:rsidR="00060701" w:rsidRPr="0002501E" w:rsidRDefault="00060701">
            <w:pPr>
              <w:rPr>
                <w:sz w:val="18"/>
                <w:szCs w:val="18"/>
              </w:rPr>
            </w:pPr>
          </w:p>
        </w:tc>
        <w:tc>
          <w:tcPr>
            <w:tcW w:w="3168" w:type="dxa"/>
          </w:tcPr>
          <w:p w14:paraId="335A34A7" w14:textId="77777777" w:rsidR="00060701" w:rsidRPr="0002501E" w:rsidRDefault="00060701"/>
        </w:tc>
      </w:tr>
      <w:tr w:rsidR="00060701" w:rsidRPr="0002501E" w14:paraId="335A34B0" w14:textId="77777777" w:rsidTr="00B65B79">
        <w:trPr>
          <w:cantSplit/>
        </w:trPr>
        <w:tc>
          <w:tcPr>
            <w:tcW w:w="2988" w:type="dxa"/>
          </w:tcPr>
          <w:p w14:paraId="335A34A9"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lastRenderedPageBreak/>
              <w:t>352.2</w:t>
            </w:r>
          </w:p>
          <w:p w14:paraId="335A34A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NON-BILLABLE DISPOSITIONS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AD" w14:textId="77777777" w:rsidTr="00983EFE">
              <w:tc>
                <w:tcPr>
                  <w:tcW w:w="882" w:type="dxa"/>
                </w:tcPr>
                <w:p w14:paraId="335A34AB" w14:textId="77777777" w:rsidR="00060701" w:rsidRPr="0002501E" w:rsidRDefault="001F235E" w:rsidP="00983EFE">
                  <w:pPr>
                    <w:rPr>
                      <w:rFonts w:ascii="Times New Roman" w:hAnsi="Times New Roman"/>
                      <w:sz w:val="18"/>
                      <w:szCs w:val="18"/>
                    </w:rPr>
                  </w:pPr>
                  <w:r w:rsidRPr="0002501E">
                    <w:rPr>
                      <w:rFonts w:ascii="Times New Roman" w:hAnsi="Times New Roman"/>
                      <w:sz w:val="18"/>
                      <w:szCs w:val="18"/>
                    </w:rPr>
                    <w:t>37</w:t>
                  </w:r>
                </w:p>
              </w:tc>
              <w:tc>
                <w:tcPr>
                  <w:tcW w:w="2307" w:type="dxa"/>
                </w:tcPr>
                <w:p w14:paraId="335A34AC" w14:textId="77777777" w:rsidR="00060701" w:rsidRPr="0002501E" w:rsidRDefault="001F235E" w:rsidP="00983EFE">
                  <w:pPr>
                    <w:rPr>
                      <w:rFonts w:ascii="Times New Roman" w:hAnsi="Times New Roman"/>
                      <w:sz w:val="18"/>
                      <w:szCs w:val="18"/>
                    </w:rPr>
                  </w:pPr>
                  <w:r w:rsidRPr="0002501E">
                    <w:rPr>
                      <w:rFonts w:ascii="Times New Roman" w:hAnsi="Times New Roman"/>
                      <w:sz w:val="18"/>
                      <w:szCs w:val="18"/>
                    </w:rPr>
                    <w:t>DISPOSITION</w:t>
                  </w:r>
                </w:p>
              </w:tc>
            </w:tr>
          </w:tbl>
          <w:p w14:paraId="335A34AE" w14:textId="77777777" w:rsidR="00060701" w:rsidRPr="0002501E" w:rsidRDefault="00060701">
            <w:pPr>
              <w:rPr>
                <w:sz w:val="18"/>
                <w:szCs w:val="18"/>
              </w:rPr>
            </w:pPr>
          </w:p>
        </w:tc>
        <w:tc>
          <w:tcPr>
            <w:tcW w:w="3168" w:type="dxa"/>
          </w:tcPr>
          <w:p w14:paraId="335A34AF" w14:textId="77777777" w:rsidR="00060701" w:rsidRPr="0002501E" w:rsidRDefault="00060701"/>
        </w:tc>
      </w:tr>
      <w:tr w:rsidR="00060701" w:rsidRPr="0002501E" w14:paraId="335A34B8" w14:textId="77777777" w:rsidTr="00B65B79">
        <w:trPr>
          <w:cantSplit/>
        </w:trPr>
        <w:tc>
          <w:tcPr>
            <w:tcW w:w="2988" w:type="dxa"/>
          </w:tcPr>
          <w:p w14:paraId="335A34B1"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352.3</w:t>
            </w:r>
          </w:p>
          <w:p w14:paraId="335A34B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NON-BILLABLE CLINIC STOP CODES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B5" w14:textId="77777777" w:rsidTr="00983EFE">
              <w:tc>
                <w:tcPr>
                  <w:tcW w:w="882" w:type="dxa"/>
                </w:tcPr>
                <w:p w14:paraId="335A34B3" w14:textId="77777777" w:rsidR="00060701" w:rsidRPr="0002501E" w:rsidRDefault="001F235E" w:rsidP="00983EFE">
                  <w:pPr>
                    <w:rPr>
                      <w:rFonts w:ascii="Times New Roman" w:hAnsi="Times New Roman"/>
                      <w:sz w:val="18"/>
                      <w:szCs w:val="18"/>
                    </w:rPr>
                  </w:pPr>
                  <w:r w:rsidRPr="0002501E">
                    <w:rPr>
                      <w:rFonts w:ascii="Times New Roman" w:hAnsi="Times New Roman"/>
                      <w:sz w:val="18"/>
                      <w:szCs w:val="18"/>
                    </w:rPr>
                    <w:t>40.7</w:t>
                  </w:r>
                </w:p>
              </w:tc>
              <w:tc>
                <w:tcPr>
                  <w:tcW w:w="2307" w:type="dxa"/>
                </w:tcPr>
                <w:p w14:paraId="335A34B4" w14:textId="77777777" w:rsidR="00060701" w:rsidRPr="0002501E" w:rsidRDefault="001F235E" w:rsidP="00983EFE">
                  <w:pPr>
                    <w:rPr>
                      <w:rFonts w:ascii="Times New Roman" w:hAnsi="Times New Roman"/>
                      <w:sz w:val="18"/>
                      <w:szCs w:val="18"/>
                    </w:rPr>
                  </w:pPr>
                  <w:r w:rsidRPr="0002501E">
                    <w:rPr>
                      <w:rFonts w:ascii="Times New Roman" w:hAnsi="Times New Roman"/>
                      <w:sz w:val="18"/>
                      <w:szCs w:val="18"/>
                    </w:rPr>
                    <w:t>CLINIC STOP</w:t>
                  </w:r>
                </w:p>
              </w:tc>
            </w:tr>
          </w:tbl>
          <w:p w14:paraId="335A34B6" w14:textId="77777777" w:rsidR="00060701" w:rsidRPr="0002501E" w:rsidRDefault="00060701">
            <w:pPr>
              <w:rPr>
                <w:sz w:val="18"/>
                <w:szCs w:val="18"/>
              </w:rPr>
            </w:pPr>
          </w:p>
        </w:tc>
        <w:tc>
          <w:tcPr>
            <w:tcW w:w="3168" w:type="dxa"/>
          </w:tcPr>
          <w:p w14:paraId="335A34B7" w14:textId="77777777" w:rsidR="00060701" w:rsidRPr="0002501E" w:rsidRDefault="00060701"/>
        </w:tc>
      </w:tr>
      <w:tr w:rsidR="00060701" w:rsidRPr="0002501E" w14:paraId="335A34C0" w14:textId="77777777" w:rsidTr="00B65B79">
        <w:trPr>
          <w:cantSplit/>
        </w:trPr>
        <w:tc>
          <w:tcPr>
            <w:tcW w:w="2988" w:type="dxa"/>
          </w:tcPr>
          <w:p w14:paraId="335A34B9"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352.4</w:t>
            </w:r>
          </w:p>
          <w:p w14:paraId="335A34B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NON-BILLABLE CLINICS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BD" w14:textId="77777777" w:rsidTr="00983EFE">
              <w:tc>
                <w:tcPr>
                  <w:tcW w:w="882" w:type="dxa"/>
                </w:tcPr>
                <w:p w14:paraId="335A34BB" w14:textId="77777777" w:rsidR="00060701" w:rsidRPr="0002501E" w:rsidRDefault="006A0E7F" w:rsidP="00983EFE">
                  <w:pPr>
                    <w:rPr>
                      <w:rFonts w:ascii="Times New Roman" w:hAnsi="Times New Roman"/>
                      <w:sz w:val="18"/>
                      <w:szCs w:val="18"/>
                    </w:rPr>
                  </w:pPr>
                  <w:r w:rsidRPr="0002501E">
                    <w:rPr>
                      <w:rFonts w:ascii="Times New Roman" w:hAnsi="Times New Roman"/>
                      <w:sz w:val="18"/>
                      <w:szCs w:val="18"/>
                    </w:rPr>
                    <w:t>44</w:t>
                  </w:r>
                </w:p>
              </w:tc>
              <w:tc>
                <w:tcPr>
                  <w:tcW w:w="2307" w:type="dxa"/>
                </w:tcPr>
                <w:p w14:paraId="335A34BC" w14:textId="77777777" w:rsidR="00060701" w:rsidRPr="0002501E" w:rsidRDefault="006A0E7F" w:rsidP="00983EFE">
                  <w:pPr>
                    <w:rPr>
                      <w:rFonts w:ascii="Times New Roman" w:hAnsi="Times New Roman"/>
                      <w:sz w:val="18"/>
                      <w:szCs w:val="18"/>
                    </w:rPr>
                  </w:pPr>
                  <w:r w:rsidRPr="0002501E">
                    <w:rPr>
                      <w:rFonts w:ascii="Times New Roman" w:hAnsi="Times New Roman"/>
                      <w:sz w:val="18"/>
                      <w:szCs w:val="18"/>
                    </w:rPr>
                    <w:t>HOSPITAL LOCATION</w:t>
                  </w:r>
                </w:p>
              </w:tc>
            </w:tr>
          </w:tbl>
          <w:p w14:paraId="335A34BE" w14:textId="77777777" w:rsidR="00060701" w:rsidRPr="0002501E" w:rsidRDefault="00060701">
            <w:pPr>
              <w:rPr>
                <w:sz w:val="18"/>
                <w:szCs w:val="18"/>
              </w:rPr>
            </w:pPr>
          </w:p>
        </w:tc>
        <w:tc>
          <w:tcPr>
            <w:tcW w:w="3168" w:type="dxa"/>
          </w:tcPr>
          <w:p w14:paraId="335A34BF" w14:textId="77777777" w:rsidR="00060701" w:rsidRPr="0002501E" w:rsidRDefault="00060701"/>
        </w:tc>
      </w:tr>
      <w:tr w:rsidR="00060701" w:rsidRPr="0002501E" w14:paraId="335A34C8" w14:textId="77777777" w:rsidTr="00B65B79">
        <w:trPr>
          <w:cantSplit/>
        </w:trPr>
        <w:tc>
          <w:tcPr>
            <w:tcW w:w="2988" w:type="dxa"/>
          </w:tcPr>
          <w:p w14:paraId="335A34C1"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352.5</w:t>
            </w:r>
          </w:p>
          <w:p w14:paraId="335A34C2"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IB CLINIC STOP CODE BILLABLE TYPES FILE  </w:t>
            </w:r>
          </w:p>
        </w:tc>
        <w:tc>
          <w:tcPr>
            <w:tcW w:w="3420" w:type="dxa"/>
          </w:tcPr>
          <w:p w14:paraId="335A34C3"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C6" w14:textId="77777777" w:rsidTr="00D6294F">
              <w:tc>
                <w:tcPr>
                  <w:tcW w:w="882" w:type="dxa"/>
                </w:tcPr>
                <w:p w14:paraId="335A34C4"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350</w:t>
                  </w:r>
                </w:p>
              </w:tc>
              <w:tc>
                <w:tcPr>
                  <w:tcW w:w="2307" w:type="dxa"/>
                </w:tcPr>
                <w:p w14:paraId="335A34C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INTEGRATED BILLING ACTION</w:t>
                  </w:r>
                </w:p>
              </w:tc>
            </w:tr>
          </w:tbl>
          <w:p w14:paraId="335A34C7" w14:textId="77777777" w:rsidR="00060701" w:rsidRPr="0002501E" w:rsidRDefault="00060701"/>
        </w:tc>
      </w:tr>
      <w:tr w:rsidR="00060701" w:rsidRPr="0002501E" w14:paraId="335A34DC" w14:textId="77777777" w:rsidTr="00B65B79">
        <w:trPr>
          <w:cantSplit/>
        </w:trPr>
        <w:tc>
          <w:tcPr>
            <w:tcW w:w="2988" w:type="dxa"/>
          </w:tcPr>
          <w:p w14:paraId="335A34C9"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353</w:t>
            </w:r>
          </w:p>
          <w:p w14:paraId="335A34C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BILL FORM TYPE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CD" w14:textId="77777777" w:rsidTr="00983EFE">
              <w:tc>
                <w:tcPr>
                  <w:tcW w:w="882" w:type="dxa"/>
                </w:tcPr>
                <w:p w14:paraId="335A34CB" w14:textId="77777777" w:rsidR="00060701" w:rsidRPr="0002501E" w:rsidRDefault="00FD2EF6" w:rsidP="00983EFE">
                  <w:pPr>
                    <w:rPr>
                      <w:rFonts w:ascii="Times New Roman" w:hAnsi="Times New Roman"/>
                      <w:sz w:val="18"/>
                      <w:szCs w:val="18"/>
                    </w:rPr>
                  </w:pPr>
                  <w:r w:rsidRPr="0002501E">
                    <w:rPr>
                      <w:rFonts w:ascii="Times New Roman" w:hAnsi="Times New Roman"/>
                      <w:sz w:val="18"/>
                      <w:szCs w:val="18"/>
                    </w:rPr>
                    <w:t>353</w:t>
                  </w:r>
                </w:p>
              </w:tc>
              <w:tc>
                <w:tcPr>
                  <w:tcW w:w="2307" w:type="dxa"/>
                </w:tcPr>
                <w:p w14:paraId="335A34CC" w14:textId="77777777" w:rsidR="00060701" w:rsidRPr="0002501E" w:rsidRDefault="00FD2EF6" w:rsidP="00983EFE">
                  <w:pPr>
                    <w:rPr>
                      <w:rFonts w:ascii="Times New Roman" w:hAnsi="Times New Roman"/>
                      <w:sz w:val="18"/>
                      <w:szCs w:val="18"/>
                    </w:rPr>
                  </w:pPr>
                  <w:r w:rsidRPr="0002501E">
                    <w:rPr>
                      <w:rFonts w:ascii="Times New Roman" w:hAnsi="Times New Roman"/>
                      <w:sz w:val="18"/>
                      <w:szCs w:val="18"/>
                    </w:rPr>
                    <w:t>BILL FORM TYPE</w:t>
                  </w:r>
                </w:p>
              </w:tc>
            </w:tr>
            <w:tr w:rsidR="00060701" w:rsidRPr="0002501E" w14:paraId="335A34D0" w14:textId="77777777" w:rsidTr="00983EFE">
              <w:tc>
                <w:tcPr>
                  <w:tcW w:w="882" w:type="dxa"/>
                </w:tcPr>
                <w:p w14:paraId="335A34CE" w14:textId="77777777" w:rsidR="00060701" w:rsidRPr="0002501E" w:rsidRDefault="00FD2EF6" w:rsidP="00983EFE">
                  <w:pPr>
                    <w:rPr>
                      <w:rFonts w:ascii="Times New Roman" w:hAnsi="Times New Roman"/>
                      <w:sz w:val="18"/>
                      <w:szCs w:val="18"/>
                    </w:rPr>
                  </w:pPr>
                  <w:r w:rsidRPr="0002501E">
                    <w:rPr>
                      <w:rFonts w:ascii="Times New Roman" w:hAnsi="Times New Roman"/>
                      <w:sz w:val="18"/>
                      <w:szCs w:val="18"/>
                    </w:rPr>
                    <w:t>1</w:t>
                  </w:r>
                </w:p>
              </w:tc>
              <w:tc>
                <w:tcPr>
                  <w:tcW w:w="2307" w:type="dxa"/>
                </w:tcPr>
                <w:p w14:paraId="335A34CF" w14:textId="77777777" w:rsidR="00060701" w:rsidRPr="0002501E" w:rsidRDefault="00FD2EF6" w:rsidP="00983EFE">
                  <w:pPr>
                    <w:rPr>
                      <w:rFonts w:ascii="Times New Roman" w:hAnsi="Times New Roman"/>
                      <w:sz w:val="18"/>
                      <w:szCs w:val="18"/>
                    </w:rPr>
                  </w:pPr>
                  <w:r w:rsidRPr="0002501E">
                    <w:rPr>
                      <w:rFonts w:ascii="Times New Roman" w:hAnsi="Times New Roman"/>
                      <w:sz w:val="18"/>
                      <w:szCs w:val="18"/>
                    </w:rPr>
                    <w:t>FILE</w:t>
                  </w:r>
                </w:p>
              </w:tc>
            </w:tr>
          </w:tbl>
          <w:p w14:paraId="335A34D1"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D4" w14:textId="77777777" w:rsidTr="00D6294F">
              <w:tc>
                <w:tcPr>
                  <w:tcW w:w="882" w:type="dxa"/>
                </w:tcPr>
                <w:p w14:paraId="335A34D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353</w:t>
                  </w:r>
                </w:p>
              </w:tc>
              <w:tc>
                <w:tcPr>
                  <w:tcW w:w="2307" w:type="dxa"/>
                </w:tcPr>
                <w:p w14:paraId="335A34D3"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 FORM TYPE</w:t>
                  </w:r>
                </w:p>
              </w:tc>
            </w:tr>
            <w:tr w:rsidR="00CC01A1" w:rsidRPr="0002501E" w14:paraId="335A34D7" w14:textId="77777777" w:rsidTr="00D6294F">
              <w:tc>
                <w:tcPr>
                  <w:tcW w:w="882" w:type="dxa"/>
                </w:tcPr>
                <w:p w14:paraId="335A34D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364.6</w:t>
                  </w:r>
                </w:p>
              </w:tc>
              <w:tc>
                <w:tcPr>
                  <w:tcW w:w="2307" w:type="dxa"/>
                </w:tcPr>
                <w:p w14:paraId="335A34D6"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IB FORM SKELETON DEFINITION</w:t>
                  </w:r>
                </w:p>
              </w:tc>
            </w:tr>
            <w:tr w:rsidR="00CC01A1" w:rsidRPr="0002501E" w14:paraId="335A34DA" w14:textId="77777777" w:rsidTr="00D6294F">
              <w:tc>
                <w:tcPr>
                  <w:tcW w:w="882" w:type="dxa"/>
                </w:tcPr>
                <w:p w14:paraId="335A34D8"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399</w:t>
                  </w:r>
                </w:p>
              </w:tc>
              <w:tc>
                <w:tcPr>
                  <w:tcW w:w="2307" w:type="dxa"/>
                </w:tcPr>
                <w:p w14:paraId="335A34D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BILL/CLAIMS</w:t>
                  </w:r>
                </w:p>
              </w:tc>
            </w:tr>
          </w:tbl>
          <w:p w14:paraId="335A34DB" w14:textId="77777777" w:rsidR="00060701" w:rsidRPr="0002501E" w:rsidRDefault="00060701"/>
        </w:tc>
      </w:tr>
      <w:tr w:rsidR="00060701" w:rsidRPr="0002501E" w14:paraId="335A34E4" w14:textId="77777777" w:rsidTr="00B65B79">
        <w:trPr>
          <w:cantSplit/>
        </w:trPr>
        <w:tc>
          <w:tcPr>
            <w:tcW w:w="2988" w:type="dxa"/>
          </w:tcPr>
          <w:p w14:paraId="335A34DD"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353.1</w:t>
            </w:r>
          </w:p>
          <w:p w14:paraId="335A34DE"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PLACE OF SERVICE FILE</w:t>
            </w:r>
          </w:p>
        </w:tc>
        <w:tc>
          <w:tcPr>
            <w:tcW w:w="3420" w:type="dxa"/>
          </w:tcPr>
          <w:p w14:paraId="335A34DF"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E2" w14:textId="77777777" w:rsidTr="00D6294F">
              <w:tc>
                <w:tcPr>
                  <w:tcW w:w="882" w:type="dxa"/>
                </w:tcPr>
                <w:p w14:paraId="335A34E0"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399</w:t>
                  </w:r>
                </w:p>
              </w:tc>
              <w:tc>
                <w:tcPr>
                  <w:tcW w:w="2307" w:type="dxa"/>
                </w:tcPr>
                <w:p w14:paraId="335A34E1"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BILL/CLAIMS</w:t>
                  </w:r>
                </w:p>
              </w:tc>
            </w:tr>
          </w:tbl>
          <w:p w14:paraId="335A34E3" w14:textId="77777777" w:rsidR="00060701" w:rsidRPr="0002501E" w:rsidRDefault="00060701"/>
        </w:tc>
      </w:tr>
      <w:tr w:rsidR="00060701" w:rsidRPr="0002501E" w14:paraId="335A34EF" w14:textId="77777777" w:rsidTr="00B65B79">
        <w:trPr>
          <w:cantSplit/>
        </w:trPr>
        <w:tc>
          <w:tcPr>
            <w:tcW w:w="2988" w:type="dxa"/>
          </w:tcPr>
          <w:p w14:paraId="335A34E5"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353.2</w:t>
            </w:r>
          </w:p>
          <w:p w14:paraId="335A34E6"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TYPE OF SERVICE FILE</w:t>
            </w:r>
          </w:p>
        </w:tc>
        <w:tc>
          <w:tcPr>
            <w:tcW w:w="3420" w:type="dxa"/>
          </w:tcPr>
          <w:p w14:paraId="335A34E7"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EA" w14:textId="77777777" w:rsidTr="00D6294F">
              <w:tc>
                <w:tcPr>
                  <w:tcW w:w="882" w:type="dxa"/>
                </w:tcPr>
                <w:p w14:paraId="335A34E8"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399</w:t>
                  </w:r>
                </w:p>
              </w:tc>
              <w:tc>
                <w:tcPr>
                  <w:tcW w:w="2307" w:type="dxa"/>
                </w:tcPr>
                <w:p w14:paraId="335A34E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BILL/CLAIMS</w:t>
                  </w:r>
                </w:p>
              </w:tc>
            </w:tr>
            <w:tr w:rsidR="00A17927" w:rsidRPr="0002501E" w14:paraId="335A34ED" w14:textId="77777777" w:rsidTr="00D6294F">
              <w:tc>
                <w:tcPr>
                  <w:tcW w:w="882" w:type="dxa"/>
                </w:tcPr>
                <w:p w14:paraId="335A34EB" w14:textId="77777777" w:rsidR="00A17927" w:rsidRPr="0002501E" w:rsidRDefault="00A17927" w:rsidP="00425F3C">
                  <w:pPr>
                    <w:rPr>
                      <w:rFonts w:ascii="Times New Roman" w:hAnsi="Times New Roman"/>
                      <w:sz w:val="18"/>
                      <w:szCs w:val="18"/>
                    </w:rPr>
                  </w:pPr>
                  <w:r w:rsidRPr="0002501E">
                    <w:rPr>
                      <w:rFonts w:ascii="Times New Roman" w:hAnsi="Times New Roman"/>
                      <w:sz w:val="18"/>
                      <w:szCs w:val="18"/>
                    </w:rPr>
                    <w:t>162</w:t>
                  </w:r>
                </w:p>
              </w:tc>
              <w:tc>
                <w:tcPr>
                  <w:tcW w:w="2307" w:type="dxa"/>
                </w:tcPr>
                <w:p w14:paraId="335A34EC" w14:textId="77777777" w:rsidR="00A17927" w:rsidRPr="0002501E" w:rsidRDefault="00A17927" w:rsidP="00425F3C">
                  <w:pPr>
                    <w:rPr>
                      <w:rFonts w:ascii="Times New Roman" w:hAnsi="Times New Roman"/>
                      <w:sz w:val="18"/>
                      <w:szCs w:val="18"/>
                    </w:rPr>
                  </w:pPr>
                  <w:r w:rsidRPr="0002501E">
                    <w:rPr>
                      <w:rFonts w:ascii="Times New Roman" w:hAnsi="Times New Roman"/>
                      <w:sz w:val="18"/>
                      <w:szCs w:val="18"/>
                    </w:rPr>
                    <w:t>FEE BASIS PAYMENT</w:t>
                  </w:r>
                </w:p>
              </w:tc>
            </w:tr>
          </w:tbl>
          <w:p w14:paraId="335A34EE" w14:textId="77777777" w:rsidR="00060701" w:rsidRPr="0002501E" w:rsidRDefault="00060701"/>
        </w:tc>
      </w:tr>
      <w:tr w:rsidR="00060701" w:rsidRPr="0002501E" w14:paraId="335A34FD" w14:textId="77777777" w:rsidTr="00B65B79">
        <w:trPr>
          <w:cantSplit/>
        </w:trPr>
        <w:tc>
          <w:tcPr>
            <w:tcW w:w="2988" w:type="dxa"/>
          </w:tcPr>
          <w:p w14:paraId="335A34F0"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354</w:t>
            </w:r>
          </w:p>
          <w:p w14:paraId="335A34F1"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BILLING PATIENT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F4" w14:textId="77777777" w:rsidTr="00983EFE">
              <w:tc>
                <w:tcPr>
                  <w:tcW w:w="882" w:type="dxa"/>
                </w:tcPr>
                <w:p w14:paraId="335A34F2"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354.2</w:t>
                  </w:r>
                </w:p>
              </w:tc>
              <w:tc>
                <w:tcPr>
                  <w:tcW w:w="2307" w:type="dxa"/>
                </w:tcPr>
                <w:p w14:paraId="335A34F3"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EXEMPTION REASON</w:t>
                  </w:r>
                </w:p>
              </w:tc>
            </w:tr>
            <w:tr w:rsidR="00060701" w:rsidRPr="0002501E" w14:paraId="335A34F7" w14:textId="77777777" w:rsidTr="00983EFE">
              <w:tc>
                <w:tcPr>
                  <w:tcW w:w="882" w:type="dxa"/>
                </w:tcPr>
                <w:p w14:paraId="335A34F5"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4F6"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PATIENT</w:t>
                  </w:r>
                </w:p>
              </w:tc>
            </w:tr>
          </w:tbl>
          <w:p w14:paraId="335A34F8"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FB" w14:textId="77777777" w:rsidTr="00D6294F">
              <w:tc>
                <w:tcPr>
                  <w:tcW w:w="882" w:type="dxa"/>
                </w:tcPr>
                <w:p w14:paraId="335A34F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354.1</w:t>
                  </w:r>
                </w:p>
              </w:tc>
              <w:tc>
                <w:tcPr>
                  <w:tcW w:w="2307" w:type="dxa"/>
                </w:tcPr>
                <w:p w14:paraId="335A34FA"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BILLING EXEMPTIONS</w:t>
                  </w:r>
                </w:p>
              </w:tc>
            </w:tr>
          </w:tbl>
          <w:p w14:paraId="335A34FC" w14:textId="77777777" w:rsidR="00060701" w:rsidRPr="0002501E" w:rsidRDefault="00060701"/>
        </w:tc>
      </w:tr>
      <w:tr w:rsidR="00060701" w:rsidRPr="0002501E" w14:paraId="335A350E" w14:textId="77777777" w:rsidTr="00B65B79">
        <w:trPr>
          <w:cantSplit/>
        </w:trPr>
        <w:tc>
          <w:tcPr>
            <w:tcW w:w="2988" w:type="dxa"/>
          </w:tcPr>
          <w:p w14:paraId="335A34FE"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354.1</w:t>
            </w:r>
          </w:p>
          <w:p w14:paraId="335A34FF"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BILLING EXEMPTIONS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02" w14:textId="77777777" w:rsidTr="00983EFE">
              <w:tc>
                <w:tcPr>
                  <w:tcW w:w="882" w:type="dxa"/>
                </w:tcPr>
                <w:p w14:paraId="335A3500"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354.4</w:t>
                  </w:r>
                </w:p>
              </w:tc>
              <w:tc>
                <w:tcPr>
                  <w:tcW w:w="2307" w:type="dxa"/>
                </w:tcPr>
                <w:p w14:paraId="335A3501"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BILLING ALERTS</w:t>
                  </w:r>
                </w:p>
              </w:tc>
            </w:tr>
            <w:tr w:rsidR="00060701" w:rsidRPr="0002501E" w14:paraId="335A3505" w14:textId="77777777" w:rsidTr="00983EFE">
              <w:tc>
                <w:tcPr>
                  <w:tcW w:w="882" w:type="dxa"/>
                </w:tcPr>
                <w:p w14:paraId="335A3503"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354</w:t>
                  </w:r>
                </w:p>
              </w:tc>
              <w:tc>
                <w:tcPr>
                  <w:tcW w:w="2307" w:type="dxa"/>
                </w:tcPr>
                <w:p w14:paraId="335A3504"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BILLING PATIENT</w:t>
                  </w:r>
                </w:p>
              </w:tc>
            </w:tr>
            <w:tr w:rsidR="00060701" w:rsidRPr="0002501E" w14:paraId="335A3508" w14:textId="77777777" w:rsidTr="00983EFE">
              <w:tc>
                <w:tcPr>
                  <w:tcW w:w="882" w:type="dxa"/>
                </w:tcPr>
                <w:p w14:paraId="335A3506"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354.2</w:t>
                  </w:r>
                </w:p>
              </w:tc>
              <w:tc>
                <w:tcPr>
                  <w:tcW w:w="2307" w:type="dxa"/>
                </w:tcPr>
                <w:p w14:paraId="335A3507"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EXEMPTION REASON</w:t>
                  </w:r>
                </w:p>
              </w:tc>
            </w:tr>
            <w:tr w:rsidR="00060701" w:rsidRPr="0002501E" w14:paraId="335A350B" w14:textId="77777777" w:rsidTr="00983EFE">
              <w:tc>
                <w:tcPr>
                  <w:tcW w:w="882" w:type="dxa"/>
                </w:tcPr>
                <w:p w14:paraId="335A3509"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0A"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NEW PERSON</w:t>
                  </w:r>
                </w:p>
              </w:tc>
            </w:tr>
          </w:tbl>
          <w:p w14:paraId="335A350C" w14:textId="77777777" w:rsidR="00060701" w:rsidRPr="0002501E" w:rsidRDefault="00060701">
            <w:pPr>
              <w:rPr>
                <w:sz w:val="18"/>
                <w:szCs w:val="18"/>
              </w:rPr>
            </w:pPr>
          </w:p>
        </w:tc>
        <w:tc>
          <w:tcPr>
            <w:tcW w:w="3168" w:type="dxa"/>
          </w:tcPr>
          <w:p w14:paraId="335A350D" w14:textId="77777777" w:rsidR="00060701" w:rsidRPr="0002501E" w:rsidRDefault="00060701"/>
        </w:tc>
      </w:tr>
      <w:tr w:rsidR="00060701" w:rsidRPr="0002501E" w14:paraId="335A3519" w14:textId="77777777" w:rsidTr="00B65B79">
        <w:trPr>
          <w:cantSplit/>
        </w:trPr>
        <w:tc>
          <w:tcPr>
            <w:tcW w:w="2988" w:type="dxa"/>
          </w:tcPr>
          <w:p w14:paraId="335A350F"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354.2</w:t>
            </w:r>
          </w:p>
          <w:p w14:paraId="335A3510"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EXEMPTION REASON FILE</w:t>
            </w:r>
          </w:p>
        </w:tc>
        <w:tc>
          <w:tcPr>
            <w:tcW w:w="3420" w:type="dxa"/>
          </w:tcPr>
          <w:p w14:paraId="335A3511"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14" w14:textId="77777777" w:rsidTr="00D6294F">
              <w:tc>
                <w:tcPr>
                  <w:tcW w:w="882" w:type="dxa"/>
                </w:tcPr>
                <w:p w14:paraId="335A351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w:t>
                  </w:r>
                </w:p>
              </w:tc>
              <w:tc>
                <w:tcPr>
                  <w:tcW w:w="2307" w:type="dxa"/>
                </w:tcPr>
                <w:p w14:paraId="335A3513"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BILLING PATIENT</w:t>
                  </w:r>
                </w:p>
              </w:tc>
            </w:tr>
            <w:tr w:rsidR="00CC01A1" w:rsidRPr="0002501E" w14:paraId="335A3517" w14:textId="77777777" w:rsidTr="00D6294F">
              <w:tc>
                <w:tcPr>
                  <w:tcW w:w="882" w:type="dxa"/>
                </w:tcPr>
                <w:p w14:paraId="335A351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354.1</w:t>
                  </w:r>
                </w:p>
              </w:tc>
              <w:tc>
                <w:tcPr>
                  <w:tcW w:w="2307" w:type="dxa"/>
                </w:tcPr>
                <w:p w14:paraId="335A3516"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BILLING EXEMPTIONS</w:t>
                  </w:r>
                </w:p>
              </w:tc>
            </w:tr>
          </w:tbl>
          <w:p w14:paraId="335A3518" w14:textId="77777777" w:rsidR="00060701" w:rsidRPr="0002501E" w:rsidRDefault="00060701"/>
        </w:tc>
      </w:tr>
      <w:tr w:rsidR="00060701" w:rsidRPr="0002501E" w14:paraId="335A3527" w14:textId="77777777" w:rsidTr="00B65B79">
        <w:trPr>
          <w:cantSplit/>
        </w:trPr>
        <w:tc>
          <w:tcPr>
            <w:tcW w:w="2988" w:type="dxa"/>
          </w:tcPr>
          <w:p w14:paraId="335A351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354.4</w:t>
            </w:r>
          </w:p>
          <w:p w14:paraId="335A351B"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BILLING ALERTS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1E" w14:textId="77777777" w:rsidTr="00983EFE">
              <w:tc>
                <w:tcPr>
                  <w:tcW w:w="882" w:type="dxa"/>
                </w:tcPr>
                <w:p w14:paraId="335A351C" w14:textId="77777777" w:rsidR="00060701" w:rsidRPr="0002501E" w:rsidRDefault="00C8706F" w:rsidP="00983EFE">
                  <w:pPr>
                    <w:rPr>
                      <w:rFonts w:ascii="Times New Roman" w:hAnsi="Times New Roman"/>
                      <w:sz w:val="18"/>
                      <w:szCs w:val="18"/>
                    </w:rPr>
                  </w:pPr>
                  <w:r w:rsidRPr="0002501E">
                    <w:rPr>
                      <w:rFonts w:ascii="Times New Roman" w:hAnsi="Times New Roman"/>
                      <w:sz w:val="18"/>
                      <w:szCs w:val="18"/>
                    </w:rPr>
                    <w:t>354.5</w:t>
                  </w:r>
                </w:p>
              </w:tc>
              <w:tc>
                <w:tcPr>
                  <w:tcW w:w="2307" w:type="dxa"/>
                </w:tcPr>
                <w:p w14:paraId="335A351D" w14:textId="77777777" w:rsidR="00060701" w:rsidRPr="0002501E" w:rsidRDefault="00C8706F" w:rsidP="00983EFE">
                  <w:pPr>
                    <w:rPr>
                      <w:rFonts w:ascii="Times New Roman" w:hAnsi="Times New Roman"/>
                      <w:sz w:val="18"/>
                      <w:szCs w:val="18"/>
                    </w:rPr>
                  </w:pPr>
                  <w:r w:rsidRPr="0002501E">
                    <w:rPr>
                      <w:rFonts w:ascii="Times New Roman" w:hAnsi="Times New Roman"/>
                      <w:sz w:val="18"/>
                      <w:szCs w:val="18"/>
                    </w:rPr>
                    <w:t>BILLING ALERT DEFINITION</w:t>
                  </w:r>
                </w:p>
              </w:tc>
            </w:tr>
            <w:tr w:rsidR="00060701" w:rsidRPr="0002501E" w14:paraId="335A3521" w14:textId="77777777" w:rsidTr="00983EFE">
              <w:tc>
                <w:tcPr>
                  <w:tcW w:w="882" w:type="dxa"/>
                </w:tcPr>
                <w:p w14:paraId="335A351F" w14:textId="77777777" w:rsidR="00060701" w:rsidRPr="0002501E" w:rsidRDefault="00C8706F"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20" w14:textId="77777777" w:rsidR="00060701" w:rsidRPr="0002501E" w:rsidRDefault="00C8706F" w:rsidP="00983EFE">
                  <w:pPr>
                    <w:rPr>
                      <w:rFonts w:ascii="Times New Roman" w:hAnsi="Times New Roman"/>
                      <w:sz w:val="18"/>
                      <w:szCs w:val="18"/>
                    </w:rPr>
                  </w:pPr>
                  <w:r w:rsidRPr="0002501E">
                    <w:rPr>
                      <w:rFonts w:ascii="Times New Roman" w:hAnsi="Times New Roman"/>
                      <w:sz w:val="18"/>
                      <w:szCs w:val="18"/>
                    </w:rPr>
                    <w:t>NEW PERSON</w:t>
                  </w:r>
                </w:p>
              </w:tc>
            </w:tr>
          </w:tbl>
          <w:p w14:paraId="335A3522"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25" w14:textId="77777777" w:rsidTr="00D6294F">
              <w:tc>
                <w:tcPr>
                  <w:tcW w:w="882" w:type="dxa"/>
                </w:tcPr>
                <w:p w14:paraId="335A3523"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354.1</w:t>
                  </w:r>
                </w:p>
              </w:tc>
              <w:tc>
                <w:tcPr>
                  <w:tcW w:w="2307" w:type="dxa"/>
                </w:tcPr>
                <w:p w14:paraId="335A3524"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BILLING EXEMPTIONS</w:t>
                  </w:r>
                </w:p>
              </w:tc>
            </w:tr>
          </w:tbl>
          <w:p w14:paraId="335A3526" w14:textId="77777777" w:rsidR="00060701" w:rsidRPr="0002501E" w:rsidRDefault="00060701"/>
        </w:tc>
      </w:tr>
      <w:tr w:rsidR="00060701" w:rsidRPr="0002501E" w14:paraId="335A3538" w14:textId="77777777" w:rsidTr="00B65B79">
        <w:trPr>
          <w:cantSplit/>
        </w:trPr>
        <w:tc>
          <w:tcPr>
            <w:tcW w:w="2988" w:type="dxa"/>
          </w:tcPr>
          <w:p w14:paraId="335A3528"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354.5</w:t>
            </w:r>
          </w:p>
          <w:p w14:paraId="335A3529"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BILLING ALERT DEFINITION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2C" w14:textId="77777777" w:rsidTr="00983EFE">
              <w:tc>
                <w:tcPr>
                  <w:tcW w:w="882" w:type="dxa"/>
                </w:tcPr>
                <w:p w14:paraId="335A352A"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3.8</w:t>
                  </w:r>
                </w:p>
              </w:tc>
              <w:tc>
                <w:tcPr>
                  <w:tcW w:w="2307" w:type="dxa"/>
                </w:tcPr>
                <w:p w14:paraId="335A352B"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MAIL GROUP</w:t>
                  </w:r>
                </w:p>
              </w:tc>
            </w:tr>
            <w:tr w:rsidR="00060701" w:rsidRPr="0002501E" w14:paraId="335A352F" w14:textId="77777777" w:rsidTr="00983EFE">
              <w:tc>
                <w:tcPr>
                  <w:tcW w:w="882" w:type="dxa"/>
                </w:tcPr>
                <w:p w14:paraId="335A352D"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2E"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NEW PERSON</w:t>
                  </w:r>
                </w:p>
              </w:tc>
            </w:tr>
          </w:tbl>
          <w:p w14:paraId="335A3530"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33" w14:textId="77777777" w:rsidTr="00D6294F">
              <w:tc>
                <w:tcPr>
                  <w:tcW w:w="882" w:type="dxa"/>
                </w:tcPr>
                <w:p w14:paraId="335A3531"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350.8</w:t>
                  </w:r>
                </w:p>
              </w:tc>
              <w:tc>
                <w:tcPr>
                  <w:tcW w:w="2307" w:type="dxa"/>
                </w:tcPr>
                <w:p w14:paraId="335A353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IB ERROR</w:t>
                  </w:r>
                </w:p>
              </w:tc>
            </w:tr>
            <w:tr w:rsidR="00CC01A1" w:rsidRPr="0002501E" w14:paraId="335A3536" w14:textId="77777777" w:rsidTr="00D6294F">
              <w:tc>
                <w:tcPr>
                  <w:tcW w:w="882" w:type="dxa"/>
                </w:tcPr>
                <w:p w14:paraId="335A3534"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354.4</w:t>
                  </w:r>
                </w:p>
              </w:tc>
              <w:tc>
                <w:tcPr>
                  <w:tcW w:w="2307" w:type="dxa"/>
                </w:tcPr>
                <w:p w14:paraId="335A353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BILLING ALERTS</w:t>
                  </w:r>
                </w:p>
              </w:tc>
            </w:tr>
          </w:tbl>
          <w:p w14:paraId="335A3537" w14:textId="77777777" w:rsidR="00060701" w:rsidRPr="0002501E" w:rsidRDefault="00060701"/>
        </w:tc>
      </w:tr>
      <w:tr w:rsidR="00060701" w:rsidRPr="0002501E" w14:paraId="335A3543" w14:textId="77777777" w:rsidTr="00B65B79">
        <w:trPr>
          <w:cantSplit/>
        </w:trPr>
        <w:tc>
          <w:tcPr>
            <w:tcW w:w="2988" w:type="dxa"/>
          </w:tcPr>
          <w:p w14:paraId="335A3539"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354.7</w:t>
            </w:r>
          </w:p>
          <w:p w14:paraId="335A353A"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IB PATIENT </w:t>
            </w:r>
            <w:r w:rsidR="00E1314C" w:rsidRPr="0002501E">
              <w:rPr>
                <w:rFonts w:ascii="Times New Roman" w:hAnsi="Times New Roman"/>
                <w:sz w:val="18"/>
                <w:szCs w:val="18"/>
              </w:rPr>
              <w:t>CO-PAY</w:t>
            </w:r>
            <w:r w:rsidRPr="0002501E">
              <w:rPr>
                <w:rFonts w:ascii="Times New Roman" w:hAnsi="Times New Roman"/>
                <w:sz w:val="18"/>
                <w:szCs w:val="18"/>
              </w:rPr>
              <w:t xml:space="preserve"> ACCOUNT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3D" w14:textId="77777777" w:rsidTr="00983EFE">
              <w:tc>
                <w:tcPr>
                  <w:tcW w:w="882" w:type="dxa"/>
                </w:tcPr>
                <w:p w14:paraId="335A353B"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53C"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PATIENT</w:t>
                  </w:r>
                </w:p>
              </w:tc>
            </w:tr>
          </w:tbl>
          <w:p w14:paraId="335A353E"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41" w14:textId="77777777" w:rsidTr="00D6294F">
              <w:tc>
                <w:tcPr>
                  <w:tcW w:w="882" w:type="dxa"/>
                </w:tcPr>
                <w:p w14:paraId="335A353F"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354.71</w:t>
                  </w:r>
                </w:p>
              </w:tc>
              <w:tc>
                <w:tcPr>
                  <w:tcW w:w="2307" w:type="dxa"/>
                </w:tcPr>
                <w:p w14:paraId="335A3540"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bl>
          <w:p w14:paraId="335A3542" w14:textId="77777777" w:rsidR="00060701" w:rsidRPr="0002501E" w:rsidRDefault="00060701"/>
        </w:tc>
      </w:tr>
      <w:tr w:rsidR="00060701" w:rsidRPr="0002501E" w14:paraId="335A3566" w14:textId="77777777" w:rsidTr="00B65B79">
        <w:trPr>
          <w:cantSplit/>
        </w:trPr>
        <w:tc>
          <w:tcPr>
            <w:tcW w:w="2988" w:type="dxa"/>
          </w:tcPr>
          <w:p w14:paraId="335A3544"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354.71</w:t>
            </w:r>
          </w:p>
          <w:p w14:paraId="335A3545"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48" w14:textId="77777777" w:rsidTr="00983EFE">
              <w:tc>
                <w:tcPr>
                  <w:tcW w:w="882" w:type="dxa"/>
                </w:tcPr>
                <w:p w14:paraId="335A3546"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350.1</w:t>
                  </w:r>
                </w:p>
              </w:tc>
              <w:tc>
                <w:tcPr>
                  <w:tcW w:w="2307" w:type="dxa"/>
                </w:tcPr>
                <w:p w14:paraId="335A3547"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IB ACTION TYPE</w:t>
                  </w:r>
                </w:p>
              </w:tc>
            </w:tr>
            <w:tr w:rsidR="00060701" w:rsidRPr="0002501E" w14:paraId="335A354B" w14:textId="77777777" w:rsidTr="00983EFE">
              <w:tc>
                <w:tcPr>
                  <w:tcW w:w="882" w:type="dxa"/>
                </w:tcPr>
                <w:p w14:paraId="335A3549"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350.3</w:t>
                  </w:r>
                </w:p>
              </w:tc>
              <w:tc>
                <w:tcPr>
                  <w:tcW w:w="2307" w:type="dxa"/>
                </w:tcPr>
                <w:p w14:paraId="335A354A"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IB CHARGE REMOVE REASONS</w:t>
                  </w:r>
                </w:p>
              </w:tc>
            </w:tr>
            <w:tr w:rsidR="00060701" w:rsidRPr="0002501E" w14:paraId="335A354E" w14:textId="77777777" w:rsidTr="00983EFE">
              <w:tc>
                <w:tcPr>
                  <w:tcW w:w="882" w:type="dxa"/>
                </w:tcPr>
                <w:p w14:paraId="335A354C"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354.71</w:t>
                  </w:r>
                </w:p>
              </w:tc>
              <w:tc>
                <w:tcPr>
                  <w:tcW w:w="2307" w:type="dxa"/>
                </w:tcPr>
                <w:p w14:paraId="335A354D" w14:textId="77777777" w:rsidR="00282899" w:rsidRPr="0002501E" w:rsidRDefault="00282899" w:rsidP="00983EFE">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r w:rsidR="00060701" w:rsidRPr="0002501E" w14:paraId="335A3551" w14:textId="77777777" w:rsidTr="00983EFE">
              <w:tc>
                <w:tcPr>
                  <w:tcW w:w="882" w:type="dxa"/>
                </w:tcPr>
                <w:p w14:paraId="335A354F"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354.7</w:t>
                  </w:r>
                </w:p>
              </w:tc>
              <w:tc>
                <w:tcPr>
                  <w:tcW w:w="2307" w:type="dxa"/>
                </w:tcPr>
                <w:p w14:paraId="335A3550"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 xml:space="preserve">IB PATIENT </w:t>
                  </w:r>
                  <w:r w:rsidR="00E1314C" w:rsidRPr="0002501E">
                    <w:rPr>
                      <w:rFonts w:ascii="Times New Roman" w:hAnsi="Times New Roman"/>
                      <w:sz w:val="18"/>
                      <w:szCs w:val="18"/>
                    </w:rPr>
                    <w:t>CO-PAY</w:t>
                  </w:r>
                  <w:r w:rsidRPr="0002501E">
                    <w:rPr>
                      <w:rFonts w:ascii="Times New Roman" w:hAnsi="Times New Roman"/>
                      <w:sz w:val="18"/>
                      <w:szCs w:val="18"/>
                    </w:rPr>
                    <w:t xml:space="preserve"> ACCOUNT</w:t>
                  </w:r>
                </w:p>
              </w:tc>
            </w:tr>
            <w:tr w:rsidR="00060701" w:rsidRPr="0002501E" w14:paraId="335A3554" w14:textId="77777777" w:rsidTr="00983EFE">
              <w:tc>
                <w:tcPr>
                  <w:tcW w:w="882" w:type="dxa"/>
                </w:tcPr>
                <w:p w14:paraId="335A3552"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4</w:t>
                  </w:r>
                </w:p>
              </w:tc>
              <w:tc>
                <w:tcPr>
                  <w:tcW w:w="2307" w:type="dxa"/>
                </w:tcPr>
                <w:p w14:paraId="335A3553"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INSTITUTION</w:t>
                  </w:r>
                </w:p>
              </w:tc>
            </w:tr>
            <w:tr w:rsidR="00060701" w:rsidRPr="0002501E" w14:paraId="335A3557" w14:textId="77777777" w:rsidTr="00983EFE">
              <w:tc>
                <w:tcPr>
                  <w:tcW w:w="882" w:type="dxa"/>
                </w:tcPr>
                <w:p w14:paraId="335A3555"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350</w:t>
                  </w:r>
                </w:p>
              </w:tc>
              <w:tc>
                <w:tcPr>
                  <w:tcW w:w="2307" w:type="dxa"/>
                </w:tcPr>
                <w:p w14:paraId="335A3556"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INTEGRATED BILLING ACTION</w:t>
                  </w:r>
                </w:p>
              </w:tc>
            </w:tr>
            <w:tr w:rsidR="00060701" w:rsidRPr="0002501E" w14:paraId="335A355A" w14:textId="77777777" w:rsidTr="00983EFE">
              <w:tc>
                <w:tcPr>
                  <w:tcW w:w="882" w:type="dxa"/>
                </w:tcPr>
                <w:p w14:paraId="335A3558"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59"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NEW PERSON</w:t>
                  </w:r>
                </w:p>
              </w:tc>
            </w:tr>
          </w:tbl>
          <w:p w14:paraId="335A355B"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5E" w14:textId="77777777" w:rsidTr="00D6294F">
              <w:tc>
                <w:tcPr>
                  <w:tcW w:w="882" w:type="dxa"/>
                </w:tcPr>
                <w:p w14:paraId="335A355C"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52</w:t>
                  </w:r>
                </w:p>
              </w:tc>
              <w:tc>
                <w:tcPr>
                  <w:tcW w:w="2307" w:type="dxa"/>
                </w:tcPr>
                <w:p w14:paraId="335A355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PRESCRIPTION</w:t>
                  </w:r>
                </w:p>
              </w:tc>
            </w:tr>
            <w:tr w:rsidR="00CC01A1" w:rsidRPr="0002501E" w14:paraId="335A3561" w14:textId="77777777" w:rsidTr="00D6294F">
              <w:tc>
                <w:tcPr>
                  <w:tcW w:w="882" w:type="dxa"/>
                </w:tcPr>
                <w:p w14:paraId="335A355F"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350</w:t>
                  </w:r>
                </w:p>
              </w:tc>
              <w:tc>
                <w:tcPr>
                  <w:tcW w:w="2307" w:type="dxa"/>
                </w:tcPr>
                <w:p w14:paraId="335A3560"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INTEGRATED BILLING ACTION</w:t>
                  </w:r>
                </w:p>
              </w:tc>
            </w:tr>
            <w:tr w:rsidR="00CC01A1" w:rsidRPr="0002501E" w14:paraId="335A3564" w14:textId="77777777" w:rsidTr="00D6294F">
              <w:tc>
                <w:tcPr>
                  <w:tcW w:w="882" w:type="dxa"/>
                </w:tcPr>
                <w:p w14:paraId="335A356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354.71</w:t>
                  </w:r>
                </w:p>
              </w:tc>
              <w:tc>
                <w:tcPr>
                  <w:tcW w:w="2307" w:type="dxa"/>
                </w:tcPr>
                <w:p w14:paraId="335A3563"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bl>
          <w:p w14:paraId="335A3565" w14:textId="77777777" w:rsidR="00060701" w:rsidRPr="0002501E" w:rsidRDefault="00060701"/>
        </w:tc>
      </w:tr>
      <w:tr w:rsidR="00060701" w:rsidRPr="0002501E" w14:paraId="335A3571" w14:textId="77777777" w:rsidTr="00B65B79">
        <w:trPr>
          <w:cantSplit/>
        </w:trPr>
        <w:tc>
          <w:tcPr>
            <w:tcW w:w="2988" w:type="dxa"/>
          </w:tcPr>
          <w:p w14:paraId="335A3567" w14:textId="77777777" w:rsidR="00060701" w:rsidRPr="0002501E" w:rsidRDefault="00060701" w:rsidP="00D67B18">
            <w:pPr>
              <w:rPr>
                <w:sz w:val="18"/>
                <w:szCs w:val="18"/>
              </w:rPr>
            </w:pPr>
            <w:r w:rsidRPr="0002501E">
              <w:rPr>
                <w:rFonts w:ascii="Times New Roman" w:hAnsi="Times New Roman"/>
                <w:sz w:val="18"/>
                <w:szCs w:val="18"/>
              </w:rPr>
              <w:t>355.1</w:t>
            </w:r>
          </w:p>
          <w:p w14:paraId="335A3568"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TYPE OF PLAN FILE</w:t>
            </w:r>
          </w:p>
        </w:tc>
        <w:tc>
          <w:tcPr>
            <w:tcW w:w="3420" w:type="dxa"/>
          </w:tcPr>
          <w:p w14:paraId="335A3569"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6C" w14:textId="77777777" w:rsidTr="00D6294F">
              <w:tc>
                <w:tcPr>
                  <w:tcW w:w="882" w:type="dxa"/>
                </w:tcPr>
                <w:p w14:paraId="335A356A"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355.3</w:t>
                  </w:r>
                </w:p>
              </w:tc>
              <w:tc>
                <w:tcPr>
                  <w:tcW w:w="2307" w:type="dxa"/>
                </w:tcPr>
                <w:p w14:paraId="335A356B"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GROUP INSURANCE PLAN</w:t>
                  </w:r>
                </w:p>
              </w:tc>
            </w:tr>
            <w:tr w:rsidR="00CC01A1" w:rsidRPr="0002501E" w14:paraId="335A356F" w14:textId="77777777" w:rsidTr="00D6294F">
              <w:tc>
                <w:tcPr>
                  <w:tcW w:w="882" w:type="dxa"/>
                </w:tcPr>
                <w:p w14:paraId="335A356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355.33</w:t>
                  </w:r>
                </w:p>
              </w:tc>
              <w:tc>
                <w:tcPr>
                  <w:tcW w:w="2307" w:type="dxa"/>
                </w:tcPr>
                <w:p w14:paraId="335A356E" w14:textId="77777777" w:rsidR="00CC01A1" w:rsidRPr="0002501E" w:rsidRDefault="00CC01A1" w:rsidP="00617FAB">
                  <w:pPr>
                    <w:rPr>
                      <w:rFonts w:ascii="Times New Roman" w:hAnsi="Times New Roman"/>
                      <w:sz w:val="18"/>
                      <w:szCs w:val="18"/>
                    </w:rPr>
                  </w:pPr>
                  <w:r w:rsidRPr="0002501E">
                    <w:rPr>
                      <w:rFonts w:ascii="Times New Roman" w:hAnsi="Times New Roman"/>
                      <w:sz w:val="18"/>
                      <w:szCs w:val="18"/>
                    </w:rPr>
                    <w:t xml:space="preserve">INSURANCE </w:t>
                  </w:r>
                  <w:r w:rsidR="00D365C0" w:rsidRPr="0002501E">
                    <w:rPr>
                      <w:rFonts w:ascii="Times New Roman" w:hAnsi="Times New Roman"/>
                      <w:sz w:val="18"/>
                      <w:szCs w:val="18"/>
                    </w:rPr>
                    <w:t>VERIFICATION PROCESSOR</w:t>
                  </w:r>
                </w:p>
              </w:tc>
            </w:tr>
          </w:tbl>
          <w:p w14:paraId="335A3570" w14:textId="77777777" w:rsidR="00060701" w:rsidRPr="0002501E" w:rsidRDefault="00060701"/>
        </w:tc>
      </w:tr>
      <w:tr w:rsidR="00060701" w:rsidRPr="0002501E" w14:paraId="335A3579" w14:textId="77777777" w:rsidTr="00B65B79">
        <w:trPr>
          <w:cantSplit/>
        </w:trPr>
        <w:tc>
          <w:tcPr>
            <w:tcW w:w="2988" w:type="dxa"/>
          </w:tcPr>
          <w:p w14:paraId="335A3572"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355.12</w:t>
            </w:r>
          </w:p>
          <w:p w14:paraId="335A3573"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 xml:space="preserve">SOURCE OF INFORMATION FILE  </w:t>
            </w:r>
          </w:p>
        </w:tc>
        <w:tc>
          <w:tcPr>
            <w:tcW w:w="3420" w:type="dxa"/>
          </w:tcPr>
          <w:p w14:paraId="335A3574"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77" w14:textId="77777777" w:rsidTr="00D6294F">
              <w:tc>
                <w:tcPr>
                  <w:tcW w:w="882" w:type="dxa"/>
                </w:tcPr>
                <w:p w14:paraId="335A357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355.33</w:t>
                  </w:r>
                </w:p>
              </w:tc>
              <w:tc>
                <w:tcPr>
                  <w:tcW w:w="2307" w:type="dxa"/>
                </w:tcPr>
                <w:p w14:paraId="335A3576" w14:textId="77777777" w:rsidR="00CC01A1" w:rsidRPr="0002501E" w:rsidRDefault="00CC01A1" w:rsidP="00617FAB">
                  <w:pPr>
                    <w:rPr>
                      <w:rFonts w:ascii="Times New Roman" w:hAnsi="Times New Roman"/>
                      <w:sz w:val="18"/>
                      <w:szCs w:val="18"/>
                    </w:rPr>
                  </w:pPr>
                  <w:r w:rsidRPr="0002501E">
                    <w:rPr>
                      <w:rFonts w:ascii="Times New Roman" w:hAnsi="Times New Roman"/>
                      <w:sz w:val="18"/>
                      <w:szCs w:val="18"/>
                    </w:rPr>
                    <w:t xml:space="preserve">INSURANCE </w:t>
                  </w:r>
                  <w:r w:rsidR="00D365C0" w:rsidRPr="0002501E">
                    <w:rPr>
                      <w:rFonts w:ascii="Times New Roman" w:hAnsi="Times New Roman"/>
                      <w:sz w:val="18"/>
                      <w:szCs w:val="18"/>
                    </w:rPr>
                    <w:t xml:space="preserve">VERIFICATION PROCESSOR </w:t>
                  </w:r>
                </w:p>
              </w:tc>
            </w:tr>
          </w:tbl>
          <w:p w14:paraId="335A3578" w14:textId="77777777" w:rsidR="00060701" w:rsidRPr="0002501E" w:rsidRDefault="00060701"/>
        </w:tc>
      </w:tr>
      <w:tr w:rsidR="00060701" w:rsidRPr="0002501E" w14:paraId="335A3584" w14:textId="77777777" w:rsidTr="00B65B79">
        <w:trPr>
          <w:cantSplit/>
        </w:trPr>
        <w:tc>
          <w:tcPr>
            <w:tcW w:w="2988" w:type="dxa"/>
          </w:tcPr>
          <w:p w14:paraId="335A357A"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lastRenderedPageBreak/>
              <w:t>355.13</w:t>
            </w:r>
          </w:p>
          <w:p w14:paraId="335A357B"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 xml:space="preserve">INSURANCE FILING TIME FRAME FILE  </w:t>
            </w:r>
          </w:p>
        </w:tc>
        <w:tc>
          <w:tcPr>
            <w:tcW w:w="3420" w:type="dxa"/>
          </w:tcPr>
          <w:p w14:paraId="335A357C"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7F" w14:textId="77777777" w:rsidTr="00D6294F">
              <w:tc>
                <w:tcPr>
                  <w:tcW w:w="882" w:type="dxa"/>
                </w:tcPr>
                <w:p w14:paraId="335A357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36</w:t>
                  </w:r>
                </w:p>
              </w:tc>
              <w:tc>
                <w:tcPr>
                  <w:tcW w:w="2307" w:type="dxa"/>
                </w:tcPr>
                <w:p w14:paraId="335A357E"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INSURANCE COMPANY</w:t>
                  </w:r>
                </w:p>
              </w:tc>
            </w:tr>
            <w:tr w:rsidR="00CC01A1" w:rsidRPr="0002501E" w14:paraId="335A3582" w14:textId="77777777" w:rsidTr="00D6294F">
              <w:tc>
                <w:tcPr>
                  <w:tcW w:w="882" w:type="dxa"/>
                </w:tcPr>
                <w:p w14:paraId="335A3580"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355.3</w:t>
                  </w:r>
                </w:p>
              </w:tc>
              <w:tc>
                <w:tcPr>
                  <w:tcW w:w="2307" w:type="dxa"/>
                </w:tcPr>
                <w:p w14:paraId="335A3581"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GROUP INSURANCE PLAN</w:t>
                  </w:r>
                </w:p>
              </w:tc>
            </w:tr>
          </w:tbl>
          <w:p w14:paraId="335A3583" w14:textId="77777777" w:rsidR="00060701" w:rsidRPr="0002501E" w:rsidRDefault="00060701"/>
        </w:tc>
      </w:tr>
      <w:tr w:rsidR="00060701" w:rsidRPr="0002501E" w14:paraId="335A3590" w14:textId="77777777" w:rsidTr="00B65B79">
        <w:trPr>
          <w:cantSplit/>
        </w:trPr>
        <w:tc>
          <w:tcPr>
            <w:tcW w:w="2988" w:type="dxa"/>
          </w:tcPr>
          <w:p w14:paraId="335A3585"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355.2</w:t>
            </w:r>
          </w:p>
          <w:p w14:paraId="335A3586"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TYPE OF INSURANCE COVERAGE FILE</w:t>
            </w:r>
          </w:p>
        </w:tc>
        <w:tc>
          <w:tcPr>
            <w:tcW w:w="3420" w:type="dxa"/>
          </w:tcPr>
          <w:p w14:paraId="335A3587"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8A" w14:textId="77777777" w:rsidTr="00D6294F">
              <w:tc>
                <w:tcPr>
                  <w:tcW w:w="882" w:type="dxa"/>
                </w:tcPr>
                <w:p w14:paraId="335A3588"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36</w:t>
                  </w:r>
                </w:p>
              </w:tc>
              <w:tc>
                <w:tcPr>
                  <w:tcW w:w="2307" w:type="dxa"/>
                </w:tcPr>
                <w:p w14:paraId="335A358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INSURANCE COMPANY</w:t>
                  </w:r>
                </w:p>
              </w:tc>
            </w:tr>
            <w:tr w:rsidR="005F131F" w:rsidRPr="0002501E" w14:paraId="335A358E" w14:textId="77777777" w:rsidTr="00D6294F">
              <w:tc>
                <w:tcPr>
                  <w:tcW w:w="882" w:type="dxa"/>
                </w:tcPr>
                <w:p w14:paraId="335A358B" w14:textId="77777777" w:rsidR="005F131F" w:rsidRPr="0002501E" w:rsidRDefault="005F131F" w:rsidP="00425F3C">
                  <w:pPr>
                    <w:rPr>
                      <w:rFonts w:ascii="Times New Roman" w:hAnsi="Times New Roman"/>
                      <w:sz w:val="18"/>
                      <w:szCs w:val="18"/>
                    </w:rPr>
                  </w:pPr>
                  <w:r>
                    <w:rPr>
                      <w:rFonts w:ascii="Times New Roman" w:hAnsi="Times New Roman"/>
                      <w:sz w:val="18"/>
                      <w:szCs w:val="18"/>
                    </w:rPr>
                    <w:t>367.1</w:t>
                  </w:r>
                </w:p>
              </w:tc>
              <w:tc>
                <w:tcPr>
                  <w:tcW w:w="2307" w:type="dxa"/>
                </w:tcPr>
                <w:p w14:paraId="335A358C" w14:textId="77777777" w:rsidR="005F131F" w:rsidRPr="005F131F" w:rsidRDefault="005F131F" w:rsidP="005F131F">
                  <w:pPr>
                    <w:pStyle w:val="CommentText"/>
                    <w:rPr>
                      <w:rFonts w:ascii="Times New Roman" w:hAnsi="Times New Roman"/>
                      <w:sz w:val="18"/>
                      <w:szCs w:val="18"/>
                      <w:lang w:val="en-US"/>
                    </w:rPr>
                  </w:pPr>
                  <w:r w:rsidRPr="005F131F">
                    <w:rPr>
                      <w:rFonts w:ascii="Times New Roman" w:hAnsi="Times New Roman"/>
                      <w:sz w:val="18"/>
                      <w:szCs w:val="18"/>
                    </w:rPr>
                    <w:t>HPID/OEID TRANSMISSION QUEUE FILE</w:t>
                  </w:r>
                </w:p>
                <w:p w14:paraId="335A358D" w14:textId="77777777" w:rsidR="005F131F" w:rsidRPr="0002501E" w:rsidRDefault="005F131F" w:rsidP="00425F3C">
                  <w:pPr>
                    <w:rPr>
                      <w:rFonts w:ascii="Times New Roman" w:hAnsi="Times New Roman"/>
                      <w:sz w:val="18"/>
                      <w:szCs w:val="18"/>
                    </w:rPr>
                  </w:pPr>
                </w:p>
              </w:tc>
            </w:tr>
          </w:tbl>
          <w:p w14:paraId="335A358F" w14:textId="77777777" w:rsidR="00060701" w:rsidRPr="0002501E" w:rsidRDefault="00060701"/>
        </w:tc>
      </w:tr>
      <w:tr w:rsidR="00060701" w:rsidRPr="0002501E" w14:paraId="335A35BF" w14:textId="77777777" w:rsidTr="00B65B79">
        <w:trPr>
          <w:cantSplit/>
        </w:trPr>
        <w:tc>
          <w:tcPr>
            <w:tcW w:w="2988" w:type="dxa"/>
          </w:tcPr>
          <w:p w14:paraId="335A3591"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355.3</w:t>
            </w:r>
          </w:p>
          <w:p w14:paraId="335A359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GROUP INSURANCE PLAN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95" w14:textId="77777777" w:rsidTr="00983EFE">
              <w:tc>
                <w:tcPr>
                  <w:tcW w:w="882" w:type="dxa"/>
                </w:tcPr>
                <w:p w14:paraId="335A3593"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594"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INSURANCE COMPANY</w:t>
                  </w:r>
                </w:p>
              </w:tc>
            </w:tr>
            <w:tr w:rsidR="00060701" w:rsidRPr="0002501E" w14:paraId="335A3598" w14:textId="77777777" w:rsidTr="00983EFE">
              <w:tc>
                <w:tcPr>
                  <w:tcW w:w="882" w:type="dxa"/>
                </w:tcPr>
                <w:p w14:paraId="335A3596"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355.13</w:t>
                  </w:r>
                </w:p>
              </w:tc>
              <w:tc>
                <w:tcPr>
                  <w:tcW w:w="2307" w:type="dxa"/>
                </w:tcPr>
                <w:p w14:paraId="335A3597"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INSURANCE FILING TIME FRAME</w:t>
                  </w:r>
                </w:p>
              </w:tc>
            </w:tr>
            <w:tr w:rsidR="00060701" w:rsidRPr="0002501E" w14:paraId="335A359B" w14:textId="77777777" w:rsidTr="00983EFE">
              <w:tc>
                <w:tcPr>
                  <w:tcW w:w="882" w:type="dxa"/>
                </w:tcPr>
                <w:p w14:paraId="335A3599"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9A"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59E" w14:textId="77777777" w:rsidTr="00983EFE">
              <w:tc>
                <w:tcPr>
                  <w:tcW w:w="882" w:type="dxa"/>
                </w:tcPr>
                <w:p w14:paraId="335A359C"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59D"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14:paraId="335A35A1" w14:textId="77777777" w:rsidTr="00983EFE">
              <w:tc>
                <w:tcPr>
                  <w:tcW w:w="882" w:type="dxa"/>
                </w:tcPr>
                <w:p w14:paraId="335A359F"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366.03</w:t>
                  </w:r>
                </w:p>
              </w:tc>
              <w:tc>
                <w:tcPr>
                  <w:tcW w:w="2307" w:type="dxa"/>
                </w:tcPr>
                <w:p w14:paraId="335A35A0"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PLAN</w:t>
                  </w:r>
                </w:p>
              </w:tc>
            </w:tr>
            <w:tr w:rsidR="00060701" w:rsidRPr="0002501E" w14:paraId="335A35A4" w14:textId="77777777" w:rsidTr="00983EFE">
              <w:tc>
                <w:tcPr>
                  <w:tcW w:w="882" w:type="dxa"/>
                </w:tcPr>
                <w:p w14:paraId="335A35A2"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355.1</w:t>
                  </w:r>
                </w:p>
              </w:tc>
              <w:tc>
                <w:tcPr>
                  <w:tcW w:w="2307" w:type="dxa"/>
                </w:tcPr>
                <w:p w14:paraId="335A35A3"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TYPE OF PLAN</w:t>
                  </w:r>
                </w:p>
              </w:tc>
            </w:tr>
          </w:tbl>
          <w:p w14:paraId="335A35A5"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A8" w14:textId="77777777" w:rsidTr="00D6294F">
              <w:tc>
                <w:tcPr>
                  <w:tcW w:w="882" w:type="dxa"/>
                </w:tcPr>
                <w:p w14:paraId="335A35A6"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355.32</w:t>
                  </w:r>
                </w:p>
              </w:tc>
              <w:tc>
                <w:tcPr>
                  <w:tcW w:w="2307" w:type="dxa"/>
                </w:tcPr>
                <w:p w14:paraId="335A35A7"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PLAN COVERAGE LIMITATIONS</w:t>
                  </w:r>
                </w:p>
              </w:tc>
            </w:tr>
            <w:tr w:rsidR="00CC01A1" w:rsidRPr="0002501E" w14:paraId="335A35AB" w14:textId="77777777" w:rsidTr="00D6294F">
              <w:tc>
                <w:tcPr>
                  <w:tcW w:w="882" w:type="dxa"/>
                </w:tcPr>
                <w:p w14:paraId="335A35A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355.4</w:t>
                  </w:r>
                </w:p>
              </w:tc>
              <w:tc>
                <w:tcPr>
                  <w:tcW w:w="2307" w:type="dxa"/>
                </w:tcPr>
                <w:p w14:paraId="335A35AA"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ANNUAL BENEFITS</w:t>
                  </w:r>
                </w:p>
              </w:tc>
            </w:tr>
            <w:tr w:rsidR="00CC01A1" w:rsidRPr="0002501E" w14:paraId="335A35AE" w14:textId="77777777" w:rsidTr="00D6294F">
              <w:tc>
                <w:tcPr>
                  <w:tcW w:w="882" w:type="dxa"/>
                </w:tcPr>
                <w:p w14:paraId="335A35AC"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355.5</w:t>
                  </w:r>
                </w:p>
              </w:tc>
              <w:tc>
                <w:tcPr>
                  <w:tcW w:w="2307" w:type="dxa"/>
                </w:tcPr>
                <w:p w14:paraId="335A35A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INSURANCE CLAIMS YEAR TO DATE</w:t>
                  </w:r>
                </w:p>
              </w:tc>
            </w:tr>
            <w:tr w:rsidR="00CC01A1" w:rsidRPr="0002501E" w14:paraId="335A35B1" w14:textId="77777777" w:rsidTr="00D6294F">
              <w:tc>
                <w:tcPr>
                  <w:tcW w:w="882" w:type="dxa"/>
                </w:tcPr>
                <w:p w14:paraId="335A35AF"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366.16</w:t>
                  </w:r>
                </w:p>
              </w:tc>
              <w:tc>
                <w:tcPr>
                  <w:tcW w:w="2307" w:type="dxa"/>
                </w:tcPr>
                <w:p w14:paraId="335A35B0"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IB NDC NON COVERED BY PLAN</w:t>
                  </w:r>
                </w:p>
              </w:tc>
            </w:tr>
            <w:tr w:rsidR="00CC01A1" w:rsidRPr="0002501E" w14:paraId="335A35B4" w14:textId="77777777" w:rsidTr="00D6294F">
              <w:tc>
                <w:tcPr>
                  <w:tcW w:w="882" w:type="dxa"/>
                </w:tcPr>
                <w:p w14:paraId="335A35B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19625</w:t>
                  </w:r>
                </w:p>
              </w:tc>
              <w:tc>
                <w:tcPr>
                  <w:tcW w:w="2307" w:type="dxa"/>
                </w:tcPr>
                <w:p w14:paraId="335A35B3"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DSIV ICB AUDIT</w:t>
                  </w:r>
                </w:p>
              </w:tc>
            </w:tr>
            <w:tr w:rsidR="00CC01A1" w:rsidRPr="0002501E" w14:paraId="335A35B7" w14:textId="77777777" w:rsidTr="00D6294F">
              <w:tc>
                <w:tcPr>
                  <w:tcW w:w="882" w:type="dxa"/>
                </w:tcPr>
                <w:p w14:paraId="335A35B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9002313.02</w:t>
                  </w:r>
                </w:p>
              </w:tc>
              <w:tc>
                <w:tcPr>
                  <w:tcW w:w="2307" w:type="dxa"/>
                </w:tcPr>
                <w:p w14:paraId="335A35B6"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BPS CLAIMS</w:t>
                  </w:r>
                </w:p>
              </w:tc>
            </w:tr>
            <w:tr w:rsidR="00CC01A1" w:rsidRPr="0002501E" w14:paraId="335A35BA" w14:textId="77777777" w:rsidTr="00D6294F">
              <w:tc>
                <w:tcPr>
                  <w:tcW w:w="882" w:type="dxa"/>
                </w:tcPr>
                <w:p w14:paraId="335A35B8"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9002313.15</w:t>
                  </w:r>
                </w:p>
              </w:tc>
              <w:tc>
                <w:tcPr>
                  <w:tcW w:w="2307" w:type="dxa"/>
                </w:tcPr>
                <w:p w14:paraId="335A35B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BPS ASLEEP PAYERS</w:t>
                  </w:r>
                </w:p>
              </w:tc>
            </w:tr>
            <w:tr w:rsidR="00CC01A1" w:rsidRPr="0002501E" w14:paraId="335A35BD" w14:textId="77777777" w:rsidTr="00D6294F">
              <w:tc>
                <w:tcPr>
                  <w:tcW w:w="882" w:type="dxa"/>
                </w:tcPr>
                <w:p w14:paraId="335A35BB"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9002313.78</w:t>
                  </w:r>
                </w:p>
              </w:tc>
              <w:tc>
                <w:tcPr>
                  <w:tcW w:w="2307" w:type="dxa"/>
                </w:tcPr>
                <w:p w14:paraId="335A35BC"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BPS INSURER DATA</w:t>
                  </w:r>
                </w:p>
              </w:tc>
            </w:tr>
          </w:tbl>
          <w:p w14:paraId="335A35BE" w14:textId="77777777" w:rsidR="00060701" w:rsidRPr="0002501E" w:rsidRDefault="00060701"/>
        </w:tc>
      </w:tr>
      <w:tr w:rsidR="00060701" w:rsidRPr="0002501E" w14:paraId="335A35CA" w14:textId="77777777" w:rsidTr="00B65B79">
        <w:trPr>
          <w:cantSplit/>
        </w:trPr>
        <w:tc>
          <w:tcPr>
            <w:tcW w:w="2988" w:type="dxa"/>
          </w:tcPr>
          <w:p w14:paraId="335A35C0"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355.31</w:t>
            </w:r>
          </w:p>
          <w:p w14:paraId="335A35C1"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 xml:space="preserve">PLAN LIMITATION CATEGORY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C4" w14:textId="77777777" w:rsidTr="00983EFE">
              <w:tc>
                <w:tcPr>
                  <w:tcW w:w="882" w:type="dxa"/>
                </w:tcPr>
                <w:p w14:paraId="335A35C2"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355.6</w:t>
                  </w:r>
                </w:p>
              </w:tc>
              <w:tc>
                <w:tcPr>
                  <w:tcW w:w="2307" w:type="dxa"/>
                </w:tcPr>
                <w:p w14:paraId="335A35C3"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INSURANCE RIDERS</w:t>
                  </w:r>
                </w:p>
              </w:tc>
            </w:tr>
          </w:tbl>
          <w:p w14:paraId="335A35C5"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C8" w14:textId="77777777" w:rsidTr="00D6294F">
              <w:tc>
                <w:tcPr>
                  <w:tcW w:w="882" w:type="dxa"/>
                </w:tcPr>
                <w:p w14:paraId="335A35C6"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355.32</w:t>
                  </w:r>
                </w:p>
              </w:tc>
              <w:tc>
                <w:tcPr>
                  <w:tcW w:w="2307" w:type="dxa"/>
                </w:tcPr>
                <w:p w14:paraId="335A35C7"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PLAN COVERAGE LIMITATIONS</w:t>
                  </w:r>
                </w:p>
              </w:tc>
            </w:tr>
          </w:tbl>
          <w:p w14:paraId="335A35C9" w14:textId="77777777" w:rsidR="00060701" w:rsidRPr="0002501E" w:rsidRDefault="00060701"/>
        </w:tc>
      </w:tr>
      <w:tr w:rsidR="00060701" w:rsidRPr="0002501E" w14:paraId="335A35D8" w14:textId="77777777" w:rsidTr="00B65B79">
        <w:trPr>
          <w:cantSplit/>
        </w:trPr>
        <w:tc>
          <w:tcPr>
            <w:tcW w:w="2988" w:type="dxa"/>
          </w:tcPr>
          <w:p w14:paraId="335A35CB"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355.32</w:t>
            </w:r>
          </w:p>
          <w:p w14:paraId="335A35CC"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 xml:space="preserve">PLAN COVERAGE LIMITATIONS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CF" w14:textId="77777777" w:rsidTr="00983EFE">
              <w:tc>
                <w:tcPr>
                  <w:tcW w:w="882" w:type="dxa"/>
                </w:tcPr>
                <w:p w14:paraId="335A35CD"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355.3</w:t>
                  </w:r>
                </w:p>
              </w:tc>
              <w:tc>
                <w:tcPr>
                  <w:tcW w:w="2307" w:type="dxa"/>
                </w:tcPr>
                <w:p w14:paraId="335A35CE"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GROUP INSURANCE PLAN</w:t>
                  </w:r>
                </w:p>
              </w:tc>
            </w:tr>
            <w:tr w:rsidR="00060701" w:rsidRPr="0002501E" w14:paraId="335A35D2" w14:textId="77777777" w:rsidTr="00983EFE">
              <w:tc>
                <w:tcPr>
                  <w:tcW w:w="882" w:type="dxa"/>
                </w:tcPr>
                <w:p w14:paraId="335A35D0"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D1"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5D5" w14:textId="77777777" w:rsidTr="00983EFE">
              <w:tc>
                <w:tcPr>
                  <w:tcW w:w="882" w:type="dxa"/>
                </w:tcPr>
                <w:p w14:paraId="335A35D3"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355.31</w:t>
                  </w:r>
                </w:p>
              </w:tc>
              <w:tc>
                <w:tcPr>
                  <w:tcW w:w="2307" w:type="dxa"/>
                </w:tcPr>
                <w:p w14:paraId="335A35D4"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PLAN LIMITATION CATEGORY</w:t>
                  </w:r>
                </w:p>
              </w:tc>
            </w:tr>
          </w:tbl>
          <w:p w14:paraId="335A35D6" w14:textId="77777777" w:rsidR="00060701" w:rsidRPr="0002501E" w:rsidRDefault="00060701">
            <w:pPr>
              <w:rPr>
                <w:sz w:val="18"/>
                <w:szCs w:val="18"/>
              </w:rPr>
            </w:pPr>
          </w:p>
        </w:tc>
        <w:tc>
          <w:tcPr>
            <w:tcW w:w="3168" w:type="dxa"/>
          </w:tcPr>
          <w:p w14:paraId="335A35D7" w14:textId="77777777" w:rsidR="00060701" w:rsidRPr="0002501E" w:rsidRDefault="00060701"/>
        </w:tc>
      </w:tr>
      <w:tr w:rsidR="00060701" w:rsidRPr="0002501E" w14:paraId="335A35F8" w14:textId="77777777" w:rsidTr="00B65B79">
        <w:trPr>
          <w:cantSplit/>
        </w:trPr>
        <w:tc>
          <w:tcPr>
            <w:tcW w:w="2988" w:type="dxa"/>
          </w:tcPr>
          <w:p w14:paraId="335A35D9"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355.33</w:t>
            </w:r>
          </w:p>
          <w:p w14:paraId="335A35DA" w14:textId="77777777" w:rsidR="00060701" w:rsidRPr="0002501E" w:rsidRDefault="00060701" w:rsidP="00617FAB">
            <w:pPr>
              <w:rPr>
                <w:rFonts w:ascii="Times New Roman" w:hAnsi="Times New Roman"/>
                <w:sz w:val="18"/>
                <w:szCs w:val="18"/>
              </w:rPr>
            </w:pPr>
            <w:r w:rsidRPr="0002501E">
              <w:rPr>
                <w:rFonts w:ascii="Times New Roman" w:hAnsi="Times New Roman"/>
                <w:sz w:val="18"/>
                <w:szCs w:val="18"/>
              </w:rPr>
              <w:t xml:space="preserve">INSURANCE </w:t>
            </w:r>
            <w:r w:rsidR="00D365C0" w:rsidRPr="0002501E">
              <w:rPr>
                <w:rFonts w:ascii="Times New Roman" w:hAnsi="Times New Roman"/>
                <w:sz w:val="18"/>
                <w:szCs w:val="18"/>
              </w:rPr>
              <w:t xml:space="preserve">VERIFICATION PROCESSOR </w:t>
            </w:r>
            <w:r w:rsidRPr="0002501E">
              <w:rPr>
                <w:rFonts w:ascii="Times New Roman" w:hAnsi="Times New Roman"/>
                <w:sz w:val="18"/>
                <w:szCs w:val="18"/>
              </w:rPr>
              <w:t xml:space="preserve">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DD" w14:textId="77777777" w:rsidTr="00983EFE">
              <w:tc>
                <w:tcPr>
                  <w:tcW w:w="882" w:type="dxa"/>
                </w:tcPr>
                <w:p w14:paraId="335A35DB"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365.15</w:t>
                  </w:r>
                </w:p>
              </w:tc>
              <w:tc>
                <w:tcPr>
                  <w:tcW w:w="2307" w:type="dxa"/>
                </w:tcPr>
                <w:p w14:paraId="335A35DC"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IIV STATUS TABLE</w:t>
                  </w:r>
                </w:p>
              </w:tc>
            </w:tr>
            <w:tr w:rsidR="00060701" w:rsidRPr="0002501E" w14:paraId="335A35E0" w14:textId="77777777" w:rsidTr="00983EFE">
              <w:tc>
                <w:tcPr>
                  <w:tcW w:w="882" w:type="dxa"/>
                </w:tcPr>
                <w:p w14:paraId="335A35DE"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4</w:t>
                  </w:r>
                </w:p>
              </w:tc>
              <w:tc>
                <w:tcPr>
                  <w:tcW w:w="2307" w:type="dxa"/>
                </w:tcPr>
                <w:p w14:paraId="335A35DF"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INSTITUTION</w:t>
                  </w:r>
                </w:p>
              </w:tc>
            </w:tr>
            <w:tr w:rsidR="00060701" w:rsidRPr="0002501E" w14:paraId="335A35E3" w14:textId="77777777" w:rsidTr="00983EFE">
              <w:tc>
                <w:tcPr>
                  <w:tcW w:w="882" w:type="dxa"/>
                </w:tcPr>
                <w:p w14:paraId="335A35E1"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E2"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5E6" w14:textId="77777777" w:rsidTr="00983EFE">
              <w:tc>
                <w:tcPr>
                  <w:tcW w:w="882" w:type="dxa"/>
                </w:tcPr>
                <w:p w14:paraId="335A35E4"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5E5"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14:paraId="335A35E9" w14:textId="77777777" w:rsidTr="00983EFE">
              <w:tc>
                <w:tcPr>
                  <w:tcW w:w="882" w:type="dxa"/>
                </w:tcPr>
                <w:p w14:paraId="335A35E7"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355.12</w:t>
                  </w:r>
                </w:p>
              </w:tc>
              <w:tc>
                <w:tcPr>
                  <w:tcW w:w="2307" w:type="dxa"/>
                </w:tcPr>
                <w:p w14:paraId="335A35E8"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SOURCE OF INFORMATION</w:t>
                  </w:r>
                </w:p>
              </w:tc>
            </w:tr>
            <w:tr w:rsidR="00060701" w:rsidRPr="0002501E" w14:paraId="335A35EC" w14:textId="77777777" w:rsidTr="00983EFE">
              <w:tc>
                <w:tcPr>
                  <w:tcW w:w="882" w:type="dxa"/>
                </w:tcPr>
                <w:p w14:paraId="335A35EA"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5</w:t>
                  </w:r>
                </w:p>
              </w:tc>
              <w:tc>
                <w:tcPr>
                  <w:tcW w:w="2307" w:type="dxa"/>
                </w:tcPr>
                <w:p w14:paraId="335A35EB"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STATE</w:t>
                  </w:r>
                </w:p>
              </w:tc>
            </w:tr>
            <w:tr w:rsidR="00060701" w:rsidRPr="0002501E" w14:paraId="335A35EF" w14:textId="77777777" w:rsidTr="00983EFE">
              <w:tc>
                <w:tcPr>
                  <w:tcW w:w="882" w:type="dxa"/>
                </w:tcPr>
                <w:p w14:paraId="335A35ED"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355.1</w:t>
                  </w:r>
                </w:p>
              </w:tc>
              <w:tc>
                <w:tcPr>
                  <w:tcW w:w="2307" w:type="dxa"/>
                </w:tcPr>
                <w:p w14:paraId="335A35EE"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TYPE OF PLAN</w:t>
                  </w:r>
                </w:p>
              </w:tc>
            </w:tr>
          </w:tbl>
          <w:p w14:paraId="335A35F0"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F3" w14:textId="77777777" w:rsidTr="00D6294F">
              <w:tc>
                <w:tcPr>
                  <w:tcW w:w="882" w:type="dxa"/>
                </w:tcPr>
                <w:p w14:paraId="335A35F1"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365</w:t>
                  </w:r>
                </w:p>
              </w:tc>
              <w:tc>
                <w:tcPr>
                  <w:tcW w:w="2307" w:type="dxa"/>
                </w:tcPr>
                <w:p w14:paraId="335A35F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IIV RESPONSE</w:t>
                  </w:r>
                </w:p>
              </w:tc>
            </w:tr>
            <w:tr w:rsidR="00CC01A1" w:rsidRPr="0002501E" w14:paraId="335A35F6" w14:textId="77777777" w:rsidTr="00D6294F">
              <w:tc>
                <w:tcPr>
                  <w:tcW w:w="882" w:type="dxa"/>
                </w:tcPr>
                <w:p w14:paraId="335A35F4"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365.1</w:t>
                  </w:r>
                </w:p>
              </w:tc>
              <w:tc>
                <w:tcPr>
                  <w:tcW w:w="2307" w:type="dxa"/>
                </w:tcPr>
                <w:p w14:paraId="335A35F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IIV TRANSMISSION QUEUE</w:t>
                  </w:r>
                </w:p>
              </w:tc>
            </w:tr>
          </w:tbl>
          <w:p w14:paraId="335A35F7" w14:textId="77777777" w:rsidR="00060701" w:rsidRPr="0002501E" w:rsidRDefault="00060701"/>
        </w:tc>
      </w:tr>
      <w:tr w:rsidR="007048D5" w:rsidRPr="0002501E" w14:paraId="335A35FF" w14:textId="77777777" w:rsidTr="00B65B79">
        <w:trPr>
          <w:cantSplit/>
        </w:trPr>
        <w:tc>
          <w:tcPr>
            <w:tcW w:w="2988" w:type="dxa"/>
          </w:tcPr>
          <w:p w14:paraId="335A35F9" w14:textId="77777777" w:rsidR="007048D5" w:rsidRPr="0002501E" w:rsidRDefault="007048D5" w:rsidP="00B25AC1">
            <w:pPr>
              <w:rPr>
                <w:rFonts w:ascii="Times New Roman" w:hAnsi="Times New Roman"/>
                <w:sz w:val="18"/>
                <w:szCs w:val="18"/>
              </w:rPr>
            </w:pPr>
            <w:r w:rsidRPr="0002501E">
              <w:rPr>
                <w:rFonts w:ascii="Times New Roman" w:hAnsi="Times New Roman"/>
                <w:sz w:val="18"/>
                <w:szCs w:val="18"/>
              </w:rPr>
              <w:t>355.35</w:t>
            </w:r>
          </w:p>
          <w:p w14:paraId="335A35FA" w14:textId="77777777" w:rsidR="007048D5" w:rsidRPr="0002501E" w:rsidRDefault="007048D5" w:rsidP="00233376">
            <w:pPr>
              <w:rPr>
                <w:rFonts w:ascii="Times New Roman" w:hAnsi="Times New Roman"/>
                <w:sz w:val="18"/>
                <w:szCs w:val="18"/>
              </w:rPr>
            </w:pPr>
            <w:r w:rsidRPr="0002501E">
              <w:rPr>
                <w:rFonts w:ascii="Times New Roman" w:hAnsi="Times New Roman"/>
                <w:sz w:val="18"/>
                <w:szCs w:val="18"/>
              </w:rPr>
              <w:t>HMS EXTRACT FILE STATUS FILE </w:t>
            </w:r>
          </w:p>
        </w:tc>
        <w:tc>
          <w:tcPr>
            <w:tcW w:w="3420" w:type="dxa"/>
          </w:tcPr>
          <w:p w14:paraId="335A35FB" w14:textId="77777777" w:rsidR="007048D5" w:rsidRPr="0002501E" w:rsidRDefault="007048D5" w:rsidP="00B25AC1">
            <w:pPr>
              <w:rPr>
                <w:rFonts w:ascii="Times New Roman" w:hAnsi="Times New Roman"/>
                <w:sz w:val="18"/>
                <w:szCs w:val="18"/>
              </w:rPr>
            </w:pPr>
            <w:r w:rsidRPr="0002501E">
              <w:rPr>
                <w:rFonts w:ascii="Times New Roman" w:hAnsi="Times New Roman"/>
                <w:sz w:val="18"/>
                <w:szCs w:val="18"/>
              </w:rPr>
              <w:t>(#.03) MESSAGES subfile</w:t>
            </w:r>
          </w:p>
          <w:p w14:paraId="335A35FC" w14:textId="77777777" w:rsidR="007048D5" w:rsidRPr="0002501E" w:rsidRDefault="007048D5" w:rsidP="00B25AC1">
            <w:pPr>
              <w:rPr>
                <w:rFonts w:ascii="Times New Roman" w:hAnsi="Times New Roman"/>
                <w:sz w:val="18"/>
                <w:szCs w:val="18"/>
              </w:rPr>
            </w:pPr>
          </w:p>
          <w:p w14:paraId="335A35FD" w14:textId="77777777" w:rsidR="007048D5" w:rsidRPr="0002501E" w:rsidRDefault="007048D5" w:rsidP="007048D5">
            <w:pPr>
              <w:rPr>
                <w:rFonts w:ascii="Times New Roman" w:hAnsi="Times New Roman"/>
                <w:sz w:val="18"/>
                <w:szCs w:val="18"/>
              </w:rPr>
            </w:pPr>
            <w:r w:rsidRPr="0002501E">
              <w:rPr>
                <w:rFonts w:ascii="Times New Roman" w:hAnsi="Times New Roman"/>
                <w:sz w:val="18"/>
                <w:szCs w:val="18"/>
              </w:rPr>
              <w:t>MESSAGE ID(#.01) points to MESSAGE(#3.9) file NUMBER(#.001) field</w:t>
            </w:r>
          </w:p>
        </w:tc>
        <w:tc>
          <w:tcPr>
            <w:tcW w:w="3168" w:type="dxa"/>
          </w:tcPr>
          <w:p w14:paraId="335A35FE" w14:textId="77777777" w:rsidR="007048D5" w:rsidRPr="0002501E" w:rsidRDefault="007048D5"/>
        </w:tc>
      </w:tr>
      <w:tr w:rsidR="007048D5" w:rsidRPr="0002501E" w14:paraId="335A3606" w14:textId="77777777" w:rsidTr="00B65B79">
        <w:trPr>
          <w:cantSplit/>
        </w:trPr>
        <w:tc>
          <w:tcPr>
            <w:tcW w:w="2988" w:type="dxa"/>
          </w:tcPr>
          <w:p w14:paraId="335A3600" w14:textId="77777777" w:rsidR="007048D5" w:rsidRPr="0002501E" w:rsidRDefault="007048D5" w:rsidP="00B25AC1">
            <w:pPr>
              <w:rPr>
                <w:rFonts w:ascii="Times New Roman" w:hAnsi="Times New Roman"/>
                <w:sz w:val="18"/>
                <w:szCs w:val="18"/>
              </w:rPr>
            </w:pPr>
            <w:r w:rsidRPr="0002501E">
              <w:rPr>
                <w:rFonts w:ascii="Times New Roman" w:hAnsi="Times New Roman"/>
                <w:sz w:val="18"/>
                <w:szCs w:val="18"/>
              </w:rPr>
              <w:t>355.351</w:t>
            </w:r>
          </w:p>
          <w:p w14:paraId="335A3601" w14:textId="77777777" w:rsidR="007048D5" w:rsidRPr="0002501E" w:rsidRDefault="007048D5" w:rsidP="007048D5">
            <w:pPr>
              <w:rPr>
                <w:rFonts w:ascii="Times New Roman" w:hAnsi="Times New Roman"/>
                <w:sz w:val="18"/>
                <w:szCs w:val="18"/>
              </w:rPr>
            </w:pPr>
            <w:r w:rsidRPr="0002501E">
              <w:rPr>
                <w:rFonts w:ascii="Times New Roman" w:hAnsi="Times New Roman"/>
                <w:sz w:val="18"/>
                <w:szCs w:val="18"/>
              </w:rPr>
              <w:t>HMS RESULT FILE STATUS FILE</w:t>
            </w:r>
          </w:p>
        </w:tc>
        <w:tc>
          <w:tcPr>
            <w:tcW w:w="3420" w:type="dxa"/>
          </w:tcPr>
          <w:p w14:paraId="335A3602" w14:textId="77777777" w:rsidR="007048D5" w:rsidRPr="0002501E" w:rsidRDefault="007048D5" w:rsidP="00B25AC1">
            <w:pPr>
              <w:rPr>
                <w:rFonts w:ascii="Times New Roman" w:hAnsi="Times New Roman"/>
                <w:sz w:val="18"/>
                <w:szCs w:val="18"/>
              </w:rPr>
            </w:pPr>
            <w:r w:rsidRPr="0002501E">
              <w:rPr>
                <w:rFonts w:ascii="Times New Roman" w:hAnsi="Times New Roman"/>
                <w:sz w:val="18"/>
                <w:szCs w:val="18"/>
              </w:rPr>
              <w:t>(#.03) MESSAGES subfile</w:t>
            </w:r>
          </w:p>
          <w:p w14:paraId="335A3603" w14:textId="77777777" w:rsidR="007048D5" w:rsidRPr="0002501E" w:rsidRDefault="007048D5" w:rsidP="00B25AC1">
            <w:pPr>
              <w:rPr>
                <w:rFonts w:ascii="Times New Roman" w:hAnsi="Times New Roman"/>
                <w:sz w:val="18"/>
                <w:szCs w:val="18"/>
              </w:rPr>
            </w:pPr>
          </w:p>
          <w:p w14:paraId="335A3604" w14:textId="77777777" w:rsidR="007048D5" w:rsidRPr="0002501E" w:rsidRDefault="007048D5" w:rsidP="00983EFE">
            <w:pPr>
              <w:rPr>
                <w:rFonts w:ascii="Times New Roman" w:hAnsi="Times New Roman"/>
                <w:sz w:val="18"/>
                <w:szCs w:val="18"/>
              </w:rPr>
            </w:pPr>
            <w:r w:rsidRPr="0002501E">
              <w:rPr>
                <w:rFonts w:ascii="Times New Roman" w:hAnsi="Times New Roman"/>
                <w:sz w:val="18"/>
                <w:szCs w:val="18"/>
              </w:rPr>
              <w:t>MESSAGE ID(#.01) points to MESSAGE(#3.9) file NUMBER(#.001) field</w:t>
            </w:r>
          </w:p>
        </w:tc>
        <w:tc>
          <w:tcPr>
            <w:tcW w:w="3168" w:type="dxa"/>
          </w:tcPr>
          <w:p w14:paraId="335A3605" w14:textId="77777777" w:rsidR="007048D5" w:rsidRPr="0002501E" w:rsidRDefault="007048D5"/>
        </w:tc>
      </w:tr>
      <w:tr w:rsidR="00060701" w:rsidRPr="0002501E" w14:paraId="335A3611" w14:textId="77777777" w:rsidTr="00B65B79">
        <w:trPr>
          <w:cantSplit/>
        </w:trPr>
        <w:tc>
          <w:tcPr>
            <w:tcW w:w="2988" w:type="dxa"/>
          </w:tcPr>
          <w:p w14:paraId="335A3607"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355.4</w:t>
            </w:r>
          </w:p>
          <w:p w14:paraId="335A3608"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ANNUAL BENEFITS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0B" w14:textId="77777777" w:rsidTr="00983EFE">
              <w:tc>
                <w:tcPr>
                  <w:tcW w:w="882" w:type="dxa"/>
                </w:tcPr>
                <w:p w14:paraId="335A3609"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355.3</w:t>
                  </w:r>
                </w:p>
              </w:tc>
              <w:tc>
                <w:tcPr>
                  <w:tcW w:w="2307" w:type="dxa"/>
                </w:tcPr>
                <w:p w14:paraId="335A360A"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GROUP INSURANCE PLAN</w:t>
                  </w:r>
                </w:p>
              </w:tc>
            </w:tr>
            <w:tr w:rsidR="00060701" w:rsidRPr="0002501E" w14:paraId="335A360E" w14:textId="77777777" w:rsidTr="00983EFE">
              <w:tc>
                <w:tcPr>
                  <w:tcW w:w="882" w:type="dxa"/>
                </w:tcPr>
                <w:p w14:paraId="335A360C"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60D"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NEW PERSON</w:t>
                  </w:r>
                </w:p>
              </w:tc>
            </w:tr>
          </w:tbl>
          <w:p w14:paraId="335A360F" w14:textId="77777777" w:rsidR="00060701" w:rsidRPr="0002501E" w:rsidRDefault="00060701">
            <w:pPr>
              <w:rPr>
                <w:sz w:val="18"/>
                <w:szCs w:val="18"/>
              </w:rPr>
            </w:pPr>
          </w:p>
        </w:tc>
        <w:tc>
          <w:tcPr>
            <w:tcW w:w="3168" w:type="dxa"/>
          </w:tcPr>
          <w:p w14:paraId="335A3610" w14:textId="77777777" w:rsidR="00060701" w:rsidRPr="0002501E" w:rsidRDefault="00060701"/>
        </w:tc>
      </w:tr>
      <w:tr w:rsidR="00060701" w:rsidRPr="0002501E" w14:paraId="335A361F" w14:textId="77777777" w:rsidTr="00B65B79">
        <w:trPr>
          <w:cantSplit/>
        </w:trPr>
        <w:tc>
          <w:tcPr>
            <w:tcW w:w="2988" w:type="dxa"/>
          </w:tcPr>
          <w:p w14:paraId="335A361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355.5</w:t>
            </w:r>
          </w:p>
          <w:p w14:paraId="335A3613"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INSURANCE CLAIMS YEAR TO DATE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16" w14:textId="77777777" w:rsidTr="00983EFE">
              <w:tc>
                <w:tcPr>
                  <w:tcW w:w="882" w:type="dxa"/>
                </w:tcPr>
                <w:p w14:paraId="335A3614"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355.3</w:t>
                  </w:r>
                </w:p>
              </w:tc>
              <w:tc>
                <w:tcPr>
                  <w:tcW w:w="2307" w:type="dxa"/>
                </w:tcPr>
                <w:p w14:paraId="335A3615"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GROUP INSURANCE PLAN</w:t>
                  </w:r>
                </w:p>
              </w:tc>
            </w:tr>
            <w:tr w:rsidR="00060701" w:rsidRPr="0002501E" w14:paraId="335A3619" w14:textId="77777777" w:rsidTr="00983EFE">
              <w:tc>
                <w:tcPr>
                  <w:tcW w:w="882" w:type="dxa"/>
                </w:tcPr>
                <w:p w14:paraId="335A3617"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618"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61C" w14:textId="77777777" w:rsidTr="00983EFE">
              <w:tc>
                <w:tcPr>
                  <w:tcW w:w="882" w:type="dxa"/>
                </w:tcPr>
                <w:p w14:paraId="335A361A"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61B"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PATIENT</w:t>
                  </w:r>
                </w:p>
              </w:tc>
            </w:tr>
          </w:tbl>
          <w:p w14:paraId="335A361D" w14:textId="77777777" w:rsidR="00060701" w:rsidRPr="0002501E" w:rsidRDefault="00060701">
            <w:pPr>
              <w:rPr>
                <w:sz w:val="18"/>
                <w:szCs w:val="18"/>
              </w:rPr>
            </w:pPr>
          </w:p>
        </w:tc>
        <w:tc>
          <w:tcPr>
            <w:tcW w:w="3168" w:type="dxa"/>
          </w:tcPr>
          <w:p w14:paraId="335A361E" w14:textId="77777777" w:rsidR="00060701" w:rsidRPr="0002501E" w:rsidRDefault="00060701"/>
        </w:tc>
      </w:tr>
      <w:tr w:rsidR="00060701" w:rsidRPr="0002501E" w14:paraId="335A362A" w14:textId="77777777" w:rsidTr="00B65B79">
        <w:trPr>
          <w:cantSplit/>
        </w:trPr>
        <w:tc>
          <w:tcPr>
            <w:tcW w:w="2988" w:type="dxa"/>
          </w:tcPr>
          <w:p w14:paraId="335A3620"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lastRenderedPageBreak/>
              <w:t>355.6</w:t>
            </w:r>
          </w:p>
          <w:p w14:paraId="335A3621"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INSURANCE RIDERS FILE</w:t>
            </w:r>
          </w:p>
        </w:tc>
        <w:tc>
          <w:tcPr>
            <w:tcW w:w="3420" w:type="dxa"/>
          </w:tcPr>
          <w:p w14:paraId="335A3622"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25" w14:textId="77777777" w:rsidTr="00D6294F">
              <w:tc>
                <w:tcPr>
                  <w:tcW w:w="882" w:type="dxa"/>
                </w:tcPr>
                <w:p w14:paraId="335A3623"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355.31</w:t>
                  </w:r>
                </w:p>
              </w:tc>
              <w:tc>
                <w:tcPr>
                  <w:tcW w:w="2307" w:type="dxa"/>
                </w:tcPr>
                <w:p w14:paraId="335A3624"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PLAN LIMITATION CATEGORY</w:t>
                  </w:r>
                </w:p>
              </w:tc>
            </w:tr>
            <w:tr w:rsidR="006A2D25" w:rsidRPr="0002501E" w14:paraId="335A3628" w14:textId="77777777" w:rsidTr="00D6294F">
              <w:tc>
                <w:tcPr>
                  <w:tcW w:w="882" w:type="dxa"/>
                </w:tcPr>
                <w:p w14:paraId="335A3626"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355.7</w:t>
                  </w:r>
                </w:p>
              </w:tc>
              <w:tc>
                <w:tcPr>
                  <w:tcW w:w="2307" w:type="dxa"/>
                </w:tcPr>
                <w:p w14:paraId="335A3627"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PERSONAL POLICY</w:t>
                  </w:r>
                </w:p>
              </w:tc>
            </w:tr>
          </w:tbl>
          <w:p w14:paraId="335A3629" w14:textId="77777777" w:rsidR="00060701" w:rsidRPr="0002501E" w:rsidRDefault="00060701"/>
        </w:tc>
      </w:tr>
      <w:tr w:rsidR="00060701" w:rsidRPr="0002501E" w14:paraId="335A3635" w14:textId="77777777" w:rsidTr="00B65B79">
        <w:trPr>
          <w:cantSplit/>
        </w:trPr>
        <w:tc>
          <w:tcPr>
            <w:tcW w:w="2988" w:type="dxa"/>
          </w:tcPr>
          <w:p w14:paraId="335A362B"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355.7</w:t>
            </w:r>
          </w:p>
          <w:p w14:paraId="335A362C"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PERSONAL POLICY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2F" w14:textId="77777777" w:rsidTr="00983EFE">
              <w:tc>
                <w:tcPr>
                  <w:tcW w:w="882" w:type="dxa"/>
                </w:tcPr>
                <w:p w14:paraId="335A362D"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355.6</w:t>
                  </w:r>
                </w:p>
              </w:tc>
              <w:tc>
                <w:tcPr>
                  <w:tcW w:w="2307" w:type="dxa"/>
                </w:tcPr>
                <w:p w14:paraId="335A362E"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INSURANCE RIDERS</w:t>
                  </w:r>
                </w:p>
              </w:tc>
            </w:tr>
            <w:tr w:rsidR="00060701" w:rsidRPr="0002501E" w14:paraId="335A3632" w14:textId="77777777" w:rsidTr="00983EFE">
              <w:tc>
                <w:tcPr>
                  <w:tcW w:w="882" w:type="dxa"/>
                </w:tcPr>
                <w:p w14:paraId="335A3630"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631"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PATIENT</w:t>
                  </w:r>
                </w:p>
              </w:tc>
            </w:tr>
          </w:tbl>
          <w:p w14:paraId="335A3633" w14:textId="77777777" w:rsidR="00060701" w:rsidRPr="0002501E" w:rsidRDefault="00060701">
            <w:pPr>
              <w:rPr>
                <w:sz w:val="18"/>
                <w:szCs w:val="18"/>
              </w:rPr>
            </w:pPr>
          </w:p>
        </w:tc>
        <w:tc>
          <w:tcPr>
            <w:tcW w:w="3168" w:type="dxa"/>
          </w:tcPr>
          <w:p w14:paraId="335A3634" w14:textId="77777777" w:rsidR="00060701" w:rsidRPr="0002501E" w:rsidRDefault="00060701"/>
        </w:tc>
      </w:tr>
      <w:tr w:rsidR="00060701" w:rsidRPr="0002501E" w14:paraId="335A3646" w14:textId="77777777" w:rsidTr="00B65B79">
        <w:trPr>
          <w:cantSplit/>
        </w:trPr>
        <w:tc>
          <w:tcPr>
            <w:tcW w:w="2988" w:type="dxa"/>
          </w:tcPr>
          <w:p w14:paraId="335A3636"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355.8</w:t>
            </w:r>
          </w:p>
          <w:p w14:paraId="335A3637"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SPONSOR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3A" w14:textId="77777777" w:rsidTr="00983EFE">
              <w:tc>
                <w:tcPr>
                  <w:tcW w:w="882" w:type="dxa"/>
                </w:tcPr>
                <w:p w14:paraId="335A3638"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23</w:t>
                  </w:r>
                </w:p>
              </w:tc>
              <w:tc>
                <w:tcPr>
                  <w:tcW w:w="2307" w:type="dxa"/>
                </w:tcPr>
                <w:p w14:paraId="335A3639"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BRANCE OF SERVICE</w:t>
                  </w:r>
                </w:p>
              </w:tc>
            </w:tr>
            <w:tr w:rsidR="00060701" w:rsidRPr="0002501E" w14:paraId="335A363D" w14:textId="77777777" w:rsidTr="00983EFE">
              <w:tc>
                <w:tcPr>
                  <w:tcW w:w="882" w:type="dxa"/>
                </w:tcPr>
                <w:p w14:paraId="335A363B"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63C"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14:paraId="335A3640" w14:textId="77777777" w:rsidTr="00983EFE">
              <w:tc>
                <w:tcPr>
                  <w:tcW w:w="882" w:type="dxa"/>
                </w:tcPr>
                <w:p w14:paraId="335A363E"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355.82</w:t>
                  </w:r>
                </w:p>
              </w:tc>
              <w:tc>
                <w:tcPr>
                  <w:tcW w:w="2307" w:type="dxa"/>
                </w:tcPr>
                <w:p w14:paraId="335A363F"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SPONSOR PERSON</w:t>
                  </w:r>
                </w:p>
              </w:tc>
            </w:tr>
          </w:tbl>
          <w:p w14:paraId="335A3641"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44" w14:textId="77777777" w:rsidTr="00D6294F">
              <w:tc>
                <w:tcPr>
                  <w:tcW w:w="882" w:type="dxa"/>
                </w:tcPr>
                <w:p w14:paraId="335A3642"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355.81</w:t>
                  </w:r>
                </w:p>
              </w:tc>
              <w:tc>
                <w:tcPr>
                  <w:tcW w:w="2307" w:type="dxa"/>
                </w:tcPr>
                <w:p w14:paraId="335A3643"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SPONSOR RELATIONSHIP</w:t>
                  </w:r>
                </w:p>
              </w:tc>
            </w:tr>
          </w:tbl>
          <w:p w14:paraId="335A3645" w14:textId="77777777" w:rsidR="00060701" w:rsidRPr="0002501E" w:rsidRDefault="00060701"/>
        </w:tc>
      </w:tr>
      <w:tr w:rsidR="00060701" w:rsidRPr="0002501E" w14:paraId="335A3651" w14:textId="77777777" w:rsidTr="00B65B79">
        <w:trPr>
          <w:cantSplit/>
        </w:trPr>
        <w:tc>
          <w:tcPr>
            <w:tcW w:w="2988" w:type="dxa"/>
          </w:tcPr>
          <w:p w14:paraId="335A3647"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355.81</w:t>
            </w:r>
          </w:p>
          <w:p w14:paraId="335A3648"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SPONSOR RELATIONSHIP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4B" w14:textId="77777777" w:rsidTr="00983EFE">
              <w:tc>
                <w:tcPr>
                  <w:tcW w:w="882" w:type="dxa"/>
                </w:tcPr>
                <w:p w14:paraId="335A3649"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64A"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14:paraId="335A364E" w14:textId="77777777" w:rsidTr="00983EFE">
              <w:tc>
                <w:tcPr>
                  <w:tcW w:w="882" w:type="dxa"/>
                </w:tcPr>
                <w:p w14:paraId="335A364C"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355.8</w:t>
                  </w:r>
                </w:p>
              </w:tc>
              <w:tc>
                <w:tcPr>
                  <w:tcW w:w="2307" w:type="dxa"/>
                </w:tcPr>
                <w:p w14:paraId="335A364D"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SPONSOR</w:t>
                  </w:r>
                </w:p>
              </w:tc>
            </w:tr>
          </w:tbl>
          <w:p w14:paraId="335A364F" w14:textId="77777777" w:rsidR="00060701" w:rsidRPr="0002501E" w:rsidRDefault="00060701">
            <w:pPr>
              <w:rPr>
                <w:rFonts w:ascii="Times New Roman" w:hAnsi="Times New Roman"/>
                <w:sz w:val="18"/>
                <w:szCs w:val="18"/>
              </w:rPr>
            </w:pPr>
          </w:p>
        </w:tc>
        <w:tc>
          <w:tcPr>
            <w:tcW w:w="3168" w:type="dxa"/>
          </w:tcPr>
          <w:p w14:paraId="335A3650" w14:textId="77777777" w:rsidR="00060701" w:rsidRPr="0002501E" w:rsidRDefault="00060701">
            <w:pPr>
              <w:rPr>
                <w:rFonts w:ascii="Times New Roman" w:hAnsi="Times New Roman"/>
                <w:sz w:val="18"/>
                <w:szCs w:val="18"/>
              </w:rPr>
            </w:pPr>
          </w:p>
        </w:tc>
      </w:tr>
      <w:tr w:rsidR="00060701" w:rsidRPr="0002501E" w14:paraId="335A3659" w14:textId="77777777" w:rsidTr="00B65B79">
        <w:trPr>
          <w:cantSplit/>
        </w:trPr>
        <w:tc>
          <w:tcPr>
            <w:tcW w:w="2988" w:type="dxa"/>
          </w:tcPr>
          <w:p w14:paraId="335A3652"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355.82</w:t>
            </w:r>
          </w:p>
          <w:p w14:paraId="335A3653"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SPONSOR PERSON FILE  </w:t>
            </w:r>
          </w:p>
        </w:tc>
        <w:tc>
          <w:tcPr>
            <w:tcW w:w="3420" w:type="dxa"/>
          </w:tcPr>
          <w:p w14:paraId="335A3654" w14:textId="77777777" w:rsidR="00060701" w:rsidRPr="0002501E" w:rsidRDefault="00060701">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57" w14:textId="77777777" w:rsidTr="00D6294F">
              <w:tc>
                <w:tcPr>
                  <w:tcW w:w="882" w:type="dxa"/>
                </w:tcPr>
                <w:p w14:paraId="335A3655"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355.8</w:t>
                  </w:r>
                </w:p>
              </w:tc>
              <w:tc>
                <w:tcPr>
                  <w:tcW w:w="2307" w:type="dxa"/>
                </w:tcPr>
                <w:p w14:paraId="335A3656"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SPONSOR</w:t>
                  </w:r>
                </w:p>
              </w:tc>
            </w:tr>
          </w:tbl>
          <w:p w14:paraId="335A3658" w14:textId="77777777" w:rsidR="00060701" w:rsidRPr="0002501E" w:rsidRDefault="00060701">
            <w:pPr>
              <w:rPr>
                <w:rFonts w:ascii="Times New Roman" w:hAnsi="Times New Roman"/>
                <w:sz w:val="18"/>
                <w:szCs w:val="18"/>
              </w:rPr>
            </w:pPr>
          </w:p>
        </w:tc>
      </w:tr>
      <w:tr w:rsidR="00060701" w:rsidRPr="0002501E" w14:paraId="335A366D" w14:textId="77777777" w:rsidTr="00B65B79">
        <w:trPr>
          <w:cantSplit/>
        </w:trPr>
        <w:tc>
          <w:tcPr>
            <w:tcW w:w="2988" w:type="dxa"/>
          </w:tcPr>
          <w:p w14:paraId="335A365A"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w:t>
            </w:r>
          </w:p>
          <w:p w14:paraId="335A365B"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BILLING PRACTITIONER ID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5E" w14:textId="77777777" w:rsidTr="00983EFE">
              <w:tc>
                <w:tcPr>
                  <w:tcW w:w="882" w:type="dxa"/>
                </w:tcPr>
                <w:p w14:paraId="335A365C"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355.96</w:t>
                  </w:r>
                </w:p>
              </w:tc>
              <w:tc>
                <w:tcPr>
                  <w:tcW w:w="2307" w:type="dxa"/>
                </w:tcPr>
                <w:p w14:paraId="335A365D"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INS CO PROVIDER ID CARE UNIT</w:t>
                  </w:r>
                </w:p>
              </w:tc>
            </w:tr>
            <w:tr w:rsidR="00060701" w:rsidRPr="0002501E" w14:paraId="335A3661" w14:textId="77777777" w:rsidTr="00983EFE">
              <w:tc>
                <w:tcPr>
                  <w:tcW w:w="882" w:type="dxa"/>
                </w:tcPr>
                <w:p w14:paraId="335A365F"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355.93</w:t>
                  </w:r>
                </w:p>
              </w:tc>
              <w:tc>
                <w:tcPr>
                  <w:tcW w:w="2307" w:type="dxa"/>
                </w:tcPr>
                <w:p w14:paraId="335A3660"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NON/OTHER VA BILLING PROVIDER</w:t>
                  </w:r>
                </w:p>
              </w:tc>
            </w:tr>
            <w:tr w:rsidR="00060701" w:rsidRPr="0002501E" w14:paraId="335A3664" w14:textId="77777777" w:rsidTr="00983EFE">
              <w:tc>
                <w:tcPr>
                  <w:tcW w:w="882" w:type="dxa"/>
                </w:tcPr>
                <w:p w14:paraId="335A3662"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355.97</w:t>
                  </w:r>
                </w:p>
              </w:tc>
              <w:tc>
                <w:tcPr>
                  <w:tcW w:w="2307" w:type="dxa"/>
                </w:tcPr>
                <w:p w14:paraId="335A3663"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PROVIDER ID</w:t>
                  </w:r>
                </w:p>
              </w:tc>
            </w:tr>
            <w:tr w:rsidR="00060701" w:rsidRPr="0002501E" w14:paraId="335A3667" w14:textId="77777777" w:rsidTr="00983EFE">
              <w:tc>
                <w:tcPr>
                  <w:tcW w:w="882" w:type="dxa"/>
                </w:tcPr>
                <w:p w14:paraId="335A3665"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666"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INSURANCE COMPANY</w:t>
                  </w:r>
                </w:p>
              </w:tc>
            </w:tr>
            <w:tr w:rsidR="00060701" w:rsidRPr="0002501E" w14:paraId="335A366A" w14:textId="77777777" w:rsidTr="00983EFE">
              <w:tc>
                <w:tcPr>
                  <w:tcW w:w="882" w:type="dxa"/>
                </w:tcPr>
                <w:p w14:paraId="335A3668"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669"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NEW PERSON</w:t>
                  </w:r>
                </w:p>
              </w:tc>
            </w:tr>
          </w:tbl>
          <w:p w14:paraId="335A366B" w14:textId="77777777" w:rsidR="00060701" w:rsidRPr="0002501E" w:rsidRDefault="00060701">
            <w:pPr>
              <w:rPr>
                <w:rFonts w:ascii="Times New Roman" w:hAnsi="Times New Roman"/>
                <w:sz w:val="18"/>
                <w:szCs w:val="18"/>
              </w:rPr>
            </w:pPr>
          </w:p>
        </w:tc>
        <w:tc>
          <w:tcPr>
            <w:tcW w:w="3168" w:type="dxa"/>
          </w:tcPr>
          <w:p w14:paraId="335A366C" w14:textId="77777777" w:rsidR="00060701" w:rsidRPr="0002501E" w:rsidRDefault="00060701">
            <w:pPr>
              <w:rPr>
                <w:rFonts w:ascii="Times New Roman" w:hAnsi="Times New Roman"/>
                <w:sz w:val="18"/>
                <w:szCs w:val="18"/>
              </w:rPr>
            </w:pPr>
          </w:p>
        </w:tc>
      </w:tr>
      <w:tr w:rsidR="00060701" w:rsidRPr="0002501E" w14:paraId="335A367B" w14:textId="77777777" w:rsidTr="00B65B79">
        <w:trPr>
          <w:cantSplit/>
        </w:trPr>
        <w:tc>
          <w:tcPr>
            <w:tcW w:w="2988" w:type="dxa"/>
          </w:tcPr>
          <w:p w14:paraId="335A366E"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355.91</w:t>
            </w:r>
          </w:p>
          <w:p w14:paraId="335A366F"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INSURANCE CO LEVEL BILLING PROV ID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72" w14:textId="77777777" w:rsidTr="00983EFE">
              <w:tc>
                <w:tcPr>
                  <w:tcW w:w="882" w:type="dxa"/>
                </w:tcPr>
                <w:p w14:paraId="335A3670"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355.96</w:t>
                  </w:r>
                </w:p>
              </w:tc>
              <w:tc>
                <w:tcPr>
                  <w:tcW w:w="2307" w:type="dxa"/>
                </w:tcPr>
                <w:p w14:paraId="335A3671"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INS CO PROVIDER ID CARE UNIT</w:t>
                  </w:r>
                </w:p>
              </w:tc>
            </w:tr>
            <w:tr w:rsidR="00060701" w:rsidRPr="0002501E" w14:paraId="335A3675" w14:textId="77777777" w:rsidTr="00983EFE">
              <w:tc>
                <w:tcPr>
                  <w:tcW w:w="882" w:type="dxa"/>
                </w:tcPr>
                <w:p w14:paraId="335A3673"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355.97</w:t>
                  </w:r>
                </w:p>
              </w:tc>
              <w:tc>
                <w:tcPr>
                  <w:tcW w:w="2307" w:type="dxa"/>
                </w:tcPr>
                <w:p w14:paraId="335A3674"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PROVIDER ID # TYPE</w:t>
                  </w:r>
                </w:p>
              </w:tc>
            </w:tr>
            <w:tr w:rsidR="00060701" w:rsidRPr="0002501E" w14:paraId="335A3678" w14:textId="77777777" w:rsidTr="00983EFE">
              <w:tc>
                <w:tcPr>
                  <w:tcW w:w="882" w:type="dxa"/>
                </w:tcPr>
                <w:p w14:paraId="335A3676"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677"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INSURANCE COMPANY</w:t>
                  </w:r>
                </w:p>
              </w:tc>
            </w:tr>
          </w:tbl>
          <w:p w14:paraId="335A3679" w14:textId="77777777" w:rsidR="00060701" w:rsidRPr="0002501E" w:rsidRDefault="00060701">
            <w:pPr>
              <w:rPr>
                <w:rFonts w:ascii="Times New Roman" w:hAnsi="Times New Roman"/>
                <w:sz w:val="18"/>
                <w:szCs w:val="18"/>
              </w:rPr>
            </w:pPr>
          </w:p>
        </w:tc>
        <w:tc>
          <w:tcPr>
            <w:tcW w:w="3168" w:type="dxa"/>
          </w:tcPr>
          <w:p w14:paraId="335A367A" w14:textId="77777777" w:rsidR="00060701" w:rsidRPr="0002501E" w:rsidRDefault="00060701">
            <w:pPr>
              <w:rPr>
                <w:rFonts w:ascii="Times New Roman" w:hAnsi="Times New Roman"/>
                <w:sz w:val="18"/>
                <w:szCs w:val="18"/>
              </w:rPr>
            </w:pPr>
          </w:p>
        </w:tc>
      </w:tr>
      <w:tr w:rsidR="00060701" w:rsidRPr="0002501E" w14:paraId="335A368C" w14:textId="77777777" w:rsidTr="00B65B79">
        <w:trPr>
          <w:cantSplit/>
        </w:trPr>
        <w:tc>
          <w:tcPr>
            <w:tcW w:w="2988" w:type="dxa"/>
          </w:tcPr>
          <w:p w14:paraId="335A367C"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355.92</w:t>
            </w:r>
          </w:p>
          <w:p w14:paraId="335A367D"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FACILITY BILLING ID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80" w14:textId="77777777" w:rsidTr="00983EFE">
              <w:tc>
                <w:tcPr>
                  <w:tcW w:w="882" w:type="dxa"/>
                </w:tcPr>
                <w:p w14:paraId="335A367E"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355.97</w:t>
                  </w:r>
                </w:p>
              </w:tc>
              <w:tc>
                <w:tcPr>
                  <w:tcW w:w="2307" w:type="dxa"/>
                </w:tcPr>
                <w:p w14:paraId="335A367F"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PROVIDER ID # TYPE</w:t>
                  </w:r>
                </w:p>
              </w:tc>
            </w:tr>
            <w:tr w:rsidR="00060701" w:rsidRPr="0002501E" w14:paraId="335A3683" w14:textId="77777777" w:rsidTr="00983EFE">
              <w:tc>
                <w:tcPr>
                  <w:tcW w:w="882" w:type="dxa"/>
                </w:tcPr>
                <w:p w14:paraId="335A3681"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355.95</w:t>
                  </w:r>
                </w:p>
              </w:tc>
              <w:tc>
                <w:tcPr>
                  <w:tcW w:w="2307" w:type="dxa"/>
                </w:tcPr>
                <w:p w14:paraId="335A3682"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PROVIDER ID CARE UNIT</w:t>
                  </w:r>
                </w:p>
              </w:tc>
            </w:tr>
            <w:tr w:rsidR="00060701" w:rsidRPr="0002501E" w14:paraId="335A3686" w14:textId="77777777" w:rsidTr="00983EFE">
              <w:tc>
                <w:tcPr>
                  <w:tcW w:w="882" w:type="dxa"/>
                </w:tcPr>
                <w:p w14:paraId="335A3684"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685"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INSURANCE COMPANY</w:t>
                  </w:r>
                </w:p>
              </w:tc>
            </w:tr>
            <w:tr w:rsidR="00060701" w:rsidRPr="0002501E" w14:paraId="335A3689" w14:textId="77777777" w:rsidTr="00983EFE">
              <w:tc>
                <w:tcPr>
                  <w:tcW w:w="882" w:type="dxa"/>
                </w:tcPr>
                <w:p w14:paraId="335A3687"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40.8</w:t>
                  </w:r>
                </w:p>
              </w:tc>
              <w:tc>
                <w:tcPr>
                  <w:tcW w:w="2307" w:type="dxa"/>
                </w:tcPr>
                <w:p w14:paraId="335A3688"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MEDICAL CENTER DIVISION</w:t>
                  </w:r>
                </w:p>
              </w:tc>
            </w:tr>
          </w:tbl>
          <w:p w14:paraId="335A368A" w14:textId="77777777" w:rsidR="00060701" w:rsidRPr="0002501E" w:rsidRDefault="00060701">
            <w:pPr>
              <w:rPr>
                <w:rFonts w:ascii="Times New Roman" w:hAnsi="Times New Roman"/>
                <w:sz w:val="18"/>
                <w:szCs w:val="18"/>
              </w:rPr>
            </w:pPr>
          </w:p>
        </w:tc>
        <w:tc>
          <w:tcPr>
            <w:tcW w:w="3168" w:type="dxa"/>
          </w:tcPr>
          <w:p w14:paraId="335A368B" w14:textId="77777777" w:rsidR="00060701" w:rsidRPr="0002501E" w:rsidRDefault="00060701">
            <w:pPr>
              <w:rPr>
                <w:rFonts w:ascii="Times New Roman" w:hAnsi="Times New Roman"/>
                <w:sz w:val="18"/>
                <w:szCs w:val="18"/>
              </w:rPr>
            </w:pPr>
          </w:p>
        </w:tc>
      </w:tr>
      <w:tr w:rsidR="00060701" w:rsidRPr="0002501E" w14:paraId="335A36A3" w14:textId="77777777" w:rsidTr="00B65B79">
        <w:trPr>
          <w:cantSplit/>
        </w:trPr>
        <w:tc>
          <w:tcPr>
            <w:tcW w:w="2988" w:type="dxa"/>
          </w:tcPr>
          <w:p w14:paraId="335A368D"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355.93</w:t>
            </w:r>
          </w:p>
          <w:p w14:paraId="335A368E"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NON/OTHER VA BILLING PROVIDER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91" w14:textId="77777777" w:rsidTr="00983EFE">
              <w:tc>
                <w:tcPr>
                  <w:tcW w:w="882" w:type="dxa"/>
                </w:tcPr>
                <w:p w14:paraId="335A368F"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355.97</w:t>
                  </w:r>
                </w:p>
              </w:tc>
              <w:tc>
                <w:tcPr>
                  <w:tcW w:w="2307" w:type="dxa"/>
                </w:tcPr>
                <w:p w14:paraId="335A3690"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PROVIDER ID # TYPE</w:t>
                  </w:r>
                </w:p>
              </w:tc>
            </w:tr>
            <w:tr w:rsidR="00060701" w:rsidRPr="0002501E" w14:paraId="335A3694" w14:textId="77777777" w:rsidTr="00983EFE">
              <w:tc>
                <w:tcPr>
                  <w:tcW w:w="882" w:type="dxa"/>
                </w:tcPr>
                <w:p w14:paraId="335A3692"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693"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697" w14:textId="77777777" w:rsidTr="00983EFE">
              <w:tc>
                <w:tcPr>
                  <w:tcW w:w="882" w:type="dxa"/>
                </w:tcPr>
                <w:p w14:paraId="335A3695"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8932.1</w:t>
                  </w:r>
                </w:p>
              </w:tc>
              <w:tc>
                <w:tcPr>
                  <w:tcW w:w="2307" w:type="dxa"/>
                </w:tcPr>
                <w:p w14:paraId="335A3696"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PERSON CLASS</w:t>
                  </w:r>
                </w:p>
              </w:tc>
            </w:tr>
            <w:tr w:rsidR="00060701" w:rsidRPr="0002501E" w14:paraId="335A369A" w14:textId="77777777" w:rsidTr="00983EFE">
              <w:tc>
                <w:tcPr>
                  <w:tcW w:w="882" w:type="dxa"/>
                </w:tcPr>
                <w:p w14:paraId="335A3698"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5</w:t>
                  </w:r>
                </w:p>
              </w:tc>
              <w:tc>
                <w:tcPr>
                  <w:tcW w:w="2307" w:type="dxa"/>
                </w:tcPr>
                <w:p w14:paraId="335A3699"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STATE</w:t>
                  </w:r>
                </w:p>
              </w:tc>
            </w:tr>
          </w:tbl>
          <w:p w14:paraId="335A369B" w14:textId="77777777" w:rsidR="00060701" w:rsidRPr="0002501E" w:rsidRDefault="00060701">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9E" w14:textId="77777777" w:rsidTr="00D6294F">
              <w:tc>
                <w:tcPr>
                  <w:tcW w:w="882" w:type="dxa"/>
                </w:tcPr>
                <w:p w14:paraId="335A369C"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w:t>
                  </w:r>
                </w:p>
              </w:tc>
              <w:tc>
                <w:tcPr>
                  <w:tcW w:w="2307" w:type="dxa"/>
                </w:tcPr>
                <w:p w14:paraId="335A369D"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BILLING PRACTITIONER ID</w:t>
                  </w:r>
                </w:p>
              </w:tc>
            </w:tr>
            <w:tr w:rsidR="006A2D25" w:rsidRPr="0002501E" w14:paraId="335A36A1" w14:textId="77777777" w:rsidTr="00D6294F">
              <w:tc>
                <w:tcPr>
                  <w:tcW w:w="882" w:type="dxa"/>
                </w:tcPr>
                <w:p w14:paraId="335A369F"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399</w:t>
                  </w:r>
                </w:p>
              </w:tc>
              <w:tc>
                <w:tcPr>
                  <w:tcW w:w="2307" w:type="dxa"/>
                </w:tcPr>
                <w:p w14:paraId="335A36A0"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BILL/CLAIMS</w:t>
                  </w:r>
                </w:p>
              </w:tc>
            </w:tr>
          </w:tbl>
          <w:p w14:paraId="335A36A2" w14:textId="77777777" w:rsidR="00060701" w:rsidRPr="0002501E" w:rsidRDefault="00060701">
            <w:pPr>
              <w:rPr>
                <w:rFonts w:ascii="Times New Roman" w:hAnsi="Times New Roman"/>
                <w:sz w:val="18"/>
                <w:szCs w:val="18"/>
              </w:rPr>
            </w:pPr>
          </w:p>
        </w:tc>
      </w:tr>
      <w:tr w:rsidR="00060701" w:rsidRPr="0002501E" w14:paraId="335A36B4" w14:textId="77777777" w:rsidTr="00B65B79">
        <w:trPr>
          <w:cantSplit/>
        </w:trPr>
        <w:tc>
          <w:tcPr>
            <w:tcW w:w="2988" w:type="dxa"/>
          </w:tcPr>
          <w:p w14:paraId="335A36A4"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355.95</w:t>
            </w:r>
          </w:p>
          <w:p w14:paraId="335A36A5"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PROVIDER ID CARE UNIT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A8" w14:textId="77777777" w:rsidTr="00983EFE">
              <w:tc>
                <w:tcPr>
                  <w:tcW w:w="882" w:type="dxa"/>
                </w:tcPr>
                <w:p w14:paraId="335A36A6"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6A7"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INSURANCE COMPANY</w:t>
                  </w:r>
                </w:p>
              </w:tc>
            </w:tr>
            <w:tr w:rsidR="00060701" w:rsidRPr="0002501E" w14:paraId="335A36AB" w14:textId="77777777" w:rsidTr="00983EFE">
              <w:tc>
                <w:tcPr>
                  <w:tcW w:w="882" w:type="dxa"/>
                </w:tcPr>
                <w:p w14:paraId="335A36A9"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40.8</w:t>
                  </w:r>
                </w:p>
              </w:tc>
              <w:tc>
                <w:tcPr>
                  <w:tcW w:w="2307" w:type="dxa"/>
                </w:tcPr>
                <w:p w14:paraId="335A36AA"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MEDICAL CENTER DIVISION</w:t>
                  </w:r>
                </w:p>
              </w:tc>
            </w:tr>
          </w:tbl>
          <w:p w14:paraId="335A36AC" w14:textId="77777777" w:rsidR="00060701" w:rsidRPr="0002501E" w:rsidRDefault="00060701">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AF" w14:textId="77777777" w:rsidTr="00D6294F">
              <w:tc>
                <w:tcPr>
                  <w:tcW w:w="882" w:type="dxa"/>
                </w:tcPr>
                <w:p w14:paraId="335A36AD"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355.92</w:t>
                  </w:r>
                </w:p>
              </w:tc>
              <w:tc>
                <w:tcPr>
                  <w:tcW w:w="2307" w:type="dxa"/>
                </w:tcPr>
                <w:p w14:paraId="335A36AE"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FACILITY BILLING ID</w:t>
                  </w:r>
                </w:p>
              </w:tc>
            </w:tr>
            <w:tr w:rsidR="006A2D25" w:rsidRPr="0002501E" w14:paraId="335A36B2" w14:textId="77777777" w:rsidTr="00D6294F">
              <w:tc>
                <w:tcPr>
                  <w:tcW w:w="882" w:type="dxa"/>
                </w:tcPr>
                <w:p w14:paraId="335A36B0"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355.96</w:t>
                  </w:r>
                </w:p>
              </w:tc>
              <w:tc>
                <w:tcPr>
                  <w:tcW w:w="2307" w:type="dxa"/>
                </w:tcPr>
                <w:p w14:paraId="335A36B1"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INS CO PROVIDER ID CARE UNIT</w:t>
                  </w:r>
                </w:p>
              </w:tc>
            </w:tr>
          </w:tbl>
          <w:p w14:paraId="335A36B3" w14:textId="77777777" w:rsidR="00060701" w:rsidRPr="0002501E" w:rsidRDefault="00060701">
            <w:pPr>
              <w:rPr>
                <w:rFonts w:ascii="Times New Roman" w:hAnsi="Times New Roman"/>
                <w:sz w:val="18"/>
                <w:szCs w:val="18"/>
              </w:rPr>
            </w:pPr>
          </w:p>
        </w:tc>
      </w:tr>
      <w:tr w:rsidR="00060701" w:rsidRPr="0002501E" w14:paraId="335A36C8" w14:textId="77777777" w:rsidTr="00B65B79">
        <w:trPr>
          <w:cantSplit/>
        </w:trPr>
        <w:tc>
          <w:tcPr>
            <w:tcW w:w="2988" w:type="dxa"/>
          </w:tcPr>
          <w:p w14:paraId="335A36B5"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355.96</w:t>
            </w:r>
          </w:p>
          <w:p w14:paraId="335A36B6"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INS CO PROVIDER ID CARE UNIT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B9" w14:textId="77777777" w:rsidTr="00983EFE">
              <w:tc>
                <w:tcPr>
                  <w:tcW w:w="882" w:type="dxa"/>
                </w:tcPr>
                <w:p w14:paraId="335A36B7" w14:textId="77777777" w:rsidR="00060701" w:rsidRPr="0002501E" w:rsidRDefault="003D6D94" w:rsidP="00983EFE">
                  <w:pPr>
                    <w:rPr>
                      <w:rFonts w:ascii="Times New Roman" w:hAnsi="Times New Roman"/>
                      <w:sz w:val="18"/>
                      <w:szCs w:val="18"/>
                    </w:rPr>
                  </w:pPr>
                  <w:r w:rsidRPr="0002501E">
                    <w:rPr>
                      <w:rFonts w:ascii="Times New Roman" w:hAnsi="Times New Roman"/>
                      <w:sz w:val="18"/>
                      <w:szCs w:val="18"/>
                    </w:rPr>
                    <w:t>355.97</w:t>
                  </w:r>
                </w:p>
              </w:tc>
              <w:tc>
                <w:tcPr>
                  <w:tcW w:w="2307" w:type="dxa"/>
                </w:tcPr>
                <w:p w14:paraId="335A36B8" w14:textId="77777777" w:rsidR="00060701" w:rsidRPr="0002501E" w:rsidRDefault="003D6D94" w:rsidP="00983EFE">
                  <w:pPr>
                    <w:rPr>
                      <w:rFonts w:ascii="Times New Roman" w:hAnsi="Times New Roman"/>
                      <w:sz w:val="18"/>
                      <w:szCs w:val="18"/>
                    </w:rPr>
                  </w:pPr>
                  <w:r w:rsidRPr="0002501E">
                    <w:rPr>
                      <w:rFonts w:ascii="Times New Roman" w:hAnsi="Times New Roman"/>
                      <w:sz w:val="18"/>
                      <w:szCs w:val="18"/>
                    </w:rPr>
                    <w:t>IB PROVIDER ID # TYPE</w:t>
                  </w:r>
                </w:p>
              </w:tc>
            </w:tr>
            <w:tr w:rsidR="00060701" w:rsidRPr="0002501E" w14:paraId="335A36BC" w14:textId="77777777" w:rsidTr="00983EFE">
              <w:tc>
                <w:tcPr>
                  <w:tcW w:w="882" w:type="dxa"/>
                </w:tcPr>
                <w:p w14:paraId="335A36BA" w14:textId="77777777" w:rsidR="00060701" w:rsidRPr="0002501E" w:rsidRDefault="003D6D94" w:rsidP="00983EFE">
                  <w:pPr>
                    <w:rPr>
                      <w:rFonts w:ascii="Times New Roman" w:hAnsi="Times New Roman"/>
                      <w:sz w:val="18"/>
                      <w:szCs w:val="18"/>
                    </w:rPr>
                  </w:pPr>
                  <w:r w:rsidRPr="0002501E">
                    <w:rPr>
                      <w:rFonts w:ascii="Times New Roman" w:hAnsi="Times New Roman"/>
                      <w:sz w:val="18"/>
                      <w:szCs w:val="18"/>
                    </w:rPr>
                    <w:t>355.95</w:t>
                  </w:r>
                </w:p>
              </w:tc>
              <w:tc>
                <w:tcPr>
                  <w:tcW w:w="2307" w:type="dxa"/>
                </w:tcPr>
                <w:p w14:paraId="335A36BB" w14:textId="77777777" w:rsidR="00060701" w:rsidRPr="0002501E" w:rsidRDefault="003D6D94" w:rsidP="00983EFE">
                  <w:pPr>
                    <w:rPr>
                      <w:rFonts w:ascii="Times New Roman" w:hAnsi="Times New Roman"/>
                      <w:sz w:val="18"/>
                      <w:szCs w:val="18"/>
                    </w:rPr>
                  </w:pPr>
                  <w:r w:rsidRPr="0002501E">
                    <w:rPr>
                      <w:rFonts w:ascii="Times New Roman" w:hAnsi="Times New Roman"/>
                      <w:sz w:val="18"/>
                      <w:szCs w:val="18"/>
                    </w:rPr>
                    <w:t>IB PROVIDER ID CARE UNIT</w:t>
                  </w:r>
                </w:p>
              </w:tc>
            </w:tr>
            <w:tr w:rsidR="00060701" w:rsidRPr="0002501E" w14:paraId="335A36BF" w14:textId="77777777" w:rsidTr="00983EFE">
              <w:tc>
                <w:tcPr>
                  <w:tcW w:w="882" w:type="dxa"/>
                </w:tcPr>
                <w:p w14:paraId="335A36BD" w14:textId="77777777" w:rsidR="00060701" w:rsidRPr="0002501E" w:rsidRDefault="003D6D94"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6BE" w14:textId="77777777" w:rsidR="00060701" w:rsidRPr="0002501E" w:rsidRDefault="003D6D94" w:rsidP="00983EFE">
                  <w:pPr>
                    <w:rPr>
                      <w:rFonts w:ascii="Times New Roman" w:hAnsi="Times New Roman"/>
                      <w:sz w:val="18"/>
                      <w:szCs w:val="18"/>
                    </w:rPr>
                  </w:pPr>
                  <w:r w:rsidRPr="0002501E">
                    <w:rPr>
                      <w:rFonts w:ascii="Times New Roman" w:hAnsi="Times New Roman"/>
                      <w:sz w:val="18"/>
                      <w:szCs w:val="18"/>
                    </w:rPr>
                    <w:t>INSURANCE COMPANY</w:t>
                  </w:r>
                </w:p>
              </w:tc>
            </w:tr>
          </w:tbl>
          <w:p w14:paraId="335A36C0" w14:textId="77777777" w:rsidR="00060701" w:rsidRPr="0002501E" w:rsidRDefault="00060701">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C3" w14:textId="77777777" w:rsidTr="00D6294F">
              <w:tc>
                <w:tcPr>
                  <w:tcW w:w="882" w:type="dxa"/>
                </w:tcPr>
                <w:p w14:paraId="335A36C1"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w:t>
                  </w:r>
                </w:p>
              </w:tc>
              <w:tc>
                <w:tcPr>
                  <w:tcW w:w="2307" w:type="dxa"/>
                </w:tcPr>
                <w:p w14:paraId="335A36C2"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BILLING PRACTITIONER ID</w:t>
                  </w:r>
                </w:p>
              </w:tc>
            </w:tr>
            <w:tr w:rsidR="006A2D25" w:rsidRPr="0002501E" w14:paraId="335A36C6" w14:textId="77777777" w:rsidTr="00D6294F">
              <w:tc>
                <w:tcPr>
                  <w:tcW w:w="882" w:type="dxa"/>
                </w:tcPr>
                <w:p w14:paraId="335A36C4"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355.91</w:t>
                  </w:r>
                </w:p>
              </w:tc>
              <w:tc>
                <w:tcPr>
                  <w:tcW w:w="2307" w:type="dxa"/>
                </w:tcPr>
                <w:p w14:paraId="335A36C5"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INSURANCE CO LEVEL BILLING PROV ID</w:t>
                  </w:r>
                </w:p>
              </w:tc>
            </w:tr>
          </w:tbl>
          <w:p w14:paraId="335A36C7" w14:textId="77777777" w:rsidR="00060701" w:rsidRPr="0002501E" w:rsidRDefault="00060701">
            <w:pPr>
              <w:rPr>
                <w:rFonts w:ascii="Times New Roman" w:hAnsi="Times New Roman"/>
                <w:sz w:val="18"/>
                <w:szCs w:val="18"/>
              </w:rPr>
            </w:pPr>
          </w:p>
        </w:tc>
      </w:tr>
      <w:tr w:rsidR="00060701" w:rsidRPr="0002501E" w14:paraId="335A36E5" w14:textId="77777777" w:rsidTr="00B65B79">
        <w:trPr>
          <w:cantSplit/>
        </w:trPr>
        <w:tc>
          <w:tcPr>
            <w:tcW w:w="2988" w:type="dxa"/>
          </w:tcPr>
          <w:p w14:paraId="335A36C9"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355.97</w:t>
            </w:r>
          </w:p>
          <w:p w14:paraId="335A36CA"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PROVIDER ID # TYPE FILE  </w:t>
            </w:r>
          </w:p>
        </w:tc>
        <w:tc>
          <w:tcPr>
            <w:tcW w:w="3420" w:type="dxa"/>
          </w:tcPr>
          <w:p w14:paraId="335A36CB" w14:textId="77777777" w:rsidR="00060701" w:rsidRPr="0002501E" w:rsidRDefault="00060701">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CE" w14:textId="77777777" w:rsidTr="00D6294F">
              <w:tc>
                <w:tcPr>
                  <w:tcW w:w="882" w:type="dxa"/>
                </w:tcPr>
                <w:p w14:paraId="335A36CC"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36</w:t>
                  </w:r>
                </w:p>
              </w:tc>
              <w:tc>
                <w:tcPr>
                  <w:tcW w:w="2307" w:type="dxa"/>
                </w:tcPr>
                <w:p w14:paraId="335A36CD"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INSURANCE COMPANY</w:t>
                  </w:r>
                </w:p>
              </w:tc>
            </w:tr>
            <w:tr w:rsidR="006A2D25" w:rsidRPr="0002501E" w14:paraId="335A36D1" w14:textId="77777777" w:rsidTr="00D6294F">
              <w:tc>
                <w:tcPr>
                  <w:tcW w:w="882" w:type="dxa"/>
                </w:tcPr>
                <w:p w14:paraId="335A36CF"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w:t>
                  </w:r>
                </w:p>
              </w:tc>
              <w:tc>
                <w:tcPr>
                  <w:tcW w:w="2307" w:type="dxa"/>
                </w:tcPr>
                <w:p w14:paraId="335A36D0"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BILLING PRACTITIONER ID</w:t>
                  </w:r>
                </w:p>
              </w:tc>
            </w:tr>
            <w:tr w:rsidR="006A2D25" w:rsidRPr="0002501E" w14:paraId="335A36D4" w14:textId="77777777" w:rsidTr="00D6294F">
              <w:tc>
                <w:tcPr>
                  <w:tcW w:w="882" w:type="dxa"/>
                </w:tcPr>
                <w:p w14:paraId="335A36D2"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355.91</w:t>
                  </w:r>
                </w:p>
              </w:tc>
              <w:tc>
                <w:tcPr>
                  <w:tcW w:w="2307" w:type="dxa"/>
                </w:tcPr>
                <w:p w14:paraId="335A36D3"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INSURANCE CO LEVEL BILLING PROV ID</w:t>
                  </w:r>
                </w:p>
              </w:tc>
            </w:tr>
            <w:tr w:rsidR="006A2D25" w:rsidRPr="0002501E" w14:paraId="335A36D7" w14:textId="77777777" w:rsidTr="00D6294F">
              <w:tc>
                <w:tcPr>
                  <w:tcW w:w="882" w:type="dxa"/>
                </w:tcPr>
                <w:p w14:paraId="335A36D5"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355.92</w:t>
                  </w:r>
                </w:p>
              </w:tc>
              <w:tc>
                <w:tcPr>
                  <w:tcW w:w="2307" w:type="dxa"/>
                </w:tcPr>
                <w:p w14:paraId="335A36D6"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FACILITY BILLING ID</w:t>
                  </w:r>
                </w:p>
              </w:tc>
            </w:tr>
            <w:tr w:rsidR="006A2D25" w:rsidRPr="0002501E" w14:paraId="335A36DA" w14:textId="77777777" w:rsidTr="00D6294F">
              <w:tc>
                <w:tcPr>
                  <w:tcW w:w="882" w:type="dxa"/>
                </w:tcPr>
                <w:p w14:paraId="335A36D8"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355.93</w:t>
                  </w:r>
                </w:p>
              </w:tc>
              <w:tc>
                <w:tcPr>
                  <w:tcW w:w="2307" w:type="dxa"/>
                </w:tcPr>
                <w:p w14:paraId="335A36D9"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NON/OTHER VA BILLING PROVIDER</w:t>
                  </w:r>
                </w:p>
              </w:tc>
            </w:tr>
            <w:tr w:rsidR="006A2D25" w:rsidRPr="0002501E" w14:paraId="335A36DD" w14:textId="77777777" w:rsidTr="00D6294F">
              <w:tc>
                <w:tcPr>
                  <w:tcW w:w="882" w:type="dxa"/>
                </w:tcPr>
                <w:p w14:paraId="335A36DB"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355.96</w:t>
                  </w:r>
                </w:p>
              </w:tc>
              <w:tc>
                <w:tcPr>
                  <w:tcW w:w="2307" w:type="dxa"/>
                </w:tcPr>
                <w:p w14:paraId="335A36DC"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INS CO PROVIDER ID CARE UNIT</w:t>
                  </w:r>
                </w:p>
              </w:tc>
            </w:tr>
            <w:tr w:rsidR="006A2D25" w:rsidRPr="0002501E" w14:paraId="335A36E0" w14:textId="77777777" w:rsidTr="00D6294F">
              <w:tc>
                <w:tcPr>
                  <w:tcW w:w="882" w:type="dxa"/>
                </w:tcPr>
                <w:p w14:paraId="335A36DE"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399</w:t>
                  </w:r>
                </w:p>
              </w:tc>
              <w:tc>
                <w:tcPr>
                  <w:tcW w:w="2307" w:type="dxa"/>
                </w:tcPr>
                <w:p w14:paraId="335A36DF"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BILL/CLAIMS</w:t>
                  </w:r>
                </w:p>
              </w:tc>
            </w:tr>
            <w:tr w:rsidR="006A2D25" w:rsidRPr="0002501E" w14:paraId="335A36E3" w14:textId="77777777" w:rsidTr="00D6294F">
              <w:tc>
                <w:tcPr>
                  <w:tcW w:w="882" w:type="dxa"/>
                </w:tcPr>
                <w:p w14:paraId="335A36E1" w14:textId="77777777" w:rsidR="006A2D25" w:rsidRPr="0002501E" w:rsidRDefault="006A2D25" w:rsidP="00D6294F">
                  <w:pPr>
                    <w:rPr>
                      <w:rFonts w:ascii="Times New Roman" w:hAnsi="Times New Roman"/>
                      <w:sz w:val="18"/>
                      <w:szCs w:val="18"/>
                    </w:rPr>
                  </w:pPr>
                </w:p>
              </w:tc>
              <w:tc>
                <w:tcPr>
                  <w:tcW w:w="2307" w:type="dxa"/>
                </w:tcPr>
                <w:p w14:paraId="335A36E2" w14:textId="77777777" w:rsidR="006A2D25" w:rsidRPr="0002501E" w:rsidRDefault="006A2D25" w:rsidP="00D6294F">
                  <w:pPr>
                    <w:rPr>
                      <w:rFonts w:ascii="Times New Roman" w:hAnsi="Times New Roman"/>
                      <w:sz w:val="18"/>
                      <w:szCs w:val="18"/>
                    </w:rPr>
                  </w:pPr>
                </w:p>
              </w:tc>
            </w:tr>
          </w:tbl>
          <w:p w14:paraId="335A36E4" w14:textId="77777777" w:rsidR="00060701" w:rsidRPr="0002501E" w:rsidRDefault="00060701">
            <w:pPr>
              <w:rPr>
                <w:rFonts w:ascii="Times New Roman" w:hAnsi="Times New Roman"/>
                <w:sz w:val="18"/>
                <w:szCs w:val="18"/>
              </w:rPr>
            </w:pPr>
          </w:p>
        </w:tc>
      </w:tr>
      <w:tr w:rsidR="00784F47" w:rsidRPr="0002501E" w14:paraId="335A36F4" w14:textId="77777777" w:rsidTr="00B65B79">
        <w:trPr>
          <w:cantSplit/>
        </w:trPr>
        <w:tc>
          <w:tcPr>
            <w:tcW w:w="2988" w:type="dxa"/>
          </w:tcPr>
          <w:p w14:paraId="335A36E6" w14:textId="77777777" w:rsidR="00784F47" w:rsidRDefault="00784F47" w:rsidP="00784F47">
            <w:pPr>
              <w:rPr>
                <w:rFonts w:ascii="Times New Roman" w:hAnsi="Times New Roman"/>
                <w:sz w:val="18"/>
                <w:szCs w:val="18"/>
              </w:rPr>
            </w:pPr>
            <w:r>
              <w:rPr>
                <w:rFonts w:ascii="Times New Roman" w:hAnsi="Times New Roman"/>
                <w:sz w:val="18"/>
                <w:szCs w:val="18"/>
              </w:rPr>
              <w:lastRenderedPageBreak/>
              <w:t>355.98</w:t>
            </w:r>
          </w:p>
          <w:p w14:paraId="335A36E7" w14:textId="77777777" w:rsidR="00784F47" w:rsidRPr="0002501E" w:rsidRDefault="00784F47" w:rsidP="00784F47">
            <w:pPr>
              <w:rPr>
                <w:rFonts w:ascii="Times New Roman" w:hAnsi="Times New Roman"/>
                <w:sz w:val="18"/>
                <w:szCs w:val="18"/>
              </w:rPr>
            </w:pPr>
            <w:r w:rsidRPr="001111DC">
              <w:rPr>
                <w:rFonts w:ascii="Times New Roman" w:hAnsi="Times New Roman"/>
                <w:sz w:val="18"/>
                <w:szCs w:val="18"/>
              </w:rPr>
              <w:t>IB ALTERNATE PRIMARY ID TYPE</w:t>
            </w:r>
          </w:p>
        </w:tc>
        <w:tc>
          <w:tcPr>
            <w:tcW w:w="3420" w:type="dxa"/>
          </w:tcPr>
          <w:p w14:paraId="335A36E8" w14:textId="77777777" w:rsidR="00784F47" w:rsidRPr="0002501E" w:rsidRDefault="00784F47" w:rsidP="00784F47">
            <w:pPr>
              <w:rPr>
                <w:rFonts w:ascii="Times New Roman" w:hAnsi="Times New Roman"/>
                <w:sz w:val="18"/>
                <w:szCs w:val="18"/>
              </w:rPr>
            </w:pPr>
          </w:p>
        </w:tc>
        <w:tc>
          <w:tcPr>
            <w:tcW w:w="3168" w:type="dxa"/>
          </w:tcPr>
          <w:p w14:paraId="335A36E9" w14:textId="77777777" w:rsidR="00784F47" w:rsidRPr="007F1E8A" w:rsidRDefault="00784F47" w:rsidP="00784F47">
            <w:pPr>
              <w:rPr>
                <w:rFonts w:ascii="Times New Roman" w:hAnsi="Times New Roman"/>
                <w:sz w:val="18"/>
                <w:szCs w:val="18"/>
              </w:rPr>
            </w:pPr>
          </w:p>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784F47" w:rsidRPr="0002501E" w14:paraId="335A36EC" w14:textId="77777777" w:rsidTr="00C91C80">
              <w:tc>
                <w:tcPr>
                  <w:tcW w:w="882" w:type="dxa"/>
                </w:tcPr>
                <w:p w14:paraId="335A36EA" w14:textId="77777777" w:rsidR="00784F47" w:rsidRPr="0002501E" w:rsidRDefault="00784F47" w:rsidP="00784F47">
                  <w:pPr>
                    <w:rPr>
                      <w:rFonts w:ascii="Times New Roman" w:hAnsi="Times New Roman"/>
                      <w:sz w:val="18"/>
                      <w:szCs w:val="18"/>
                    </w:rPr>
                  </w:pPr>
                  <w:r>
                    <w:rPr>
                      <w:rFonts w:ascii="Times New Roman" w:hAnsi="Times New Roman"/>
                      <w:sz w:val="18"/>
                      <w:szCs w:val="18"/>
                    </w:rPr>
                    <w:t>36</w:t>
                  </w:r>
                </w:p>
              </w:tc>
              <w:tc>
                <w:tcPr>
                  <w:tcW w:w="2307" w:type="dxa"/>
                </w:tcPr>
                <w:p w14:paraId="335A36EB" w14:textId="77777777" w:rsidR="00784F47" w:rsidRPr="0002501E" w:rsidRDefault="00784F47" w:rsidP="00784F47">
                  <w:pPr>
                    <w:rPr>
                      <w:rFonts w:ascii="Times New Roman" w:hAnsi="Times New Roman"/>
                      <w:sz w:val="18"/>
                      <w:szCs w:val="18"/>
                    </w:rPr>
                  </w:pPr>
                  <w:r>
                    <w:rPr>
                      <w:rFonts w:ascii="Times New Roman" w:hAnsi="Times New Roman"/>
                      <w:sz w:val="18"/>
                      <w:szCs w:val="18"/>
                    </w:rPr>
                    <w:t>INSURANCE COMPANY</w:t>
                  </w:r>
                </w:p>
              </w:tc>
            </w:tr>
            <w:tr w:rsidR="00784F47" w:rsidRPr="0002501E" w14:paraId="335A36EF" w14:textId="77777777" w:rsidTr="00C91C80">
              <w:tc>
                <w:tcPr>
                  <w:tcW w:w="882" w:type="dxa"/>
                </w:tcPr>
                <w:p w14:paraId="335A36ED" w14:textId="77777777" w:rsidR="00784F47" w:rsidRPr="0002501E" w:rsidRDefault="00784F47" w:rsidP="00784F47">
                  <w:pPr>
                    <w:rPr>
                      <w:rFonts w:ascii="Times New Roman" w:hAnsi="Times New Roman"/>
                      <w:sz w:val="18"/>
                      <w:szCs w:val="18"/>
                    </w:rPr>
                  </w:pPr>
                  <w:r>
                    <w:rPr>
                      <w:rFonts w:ascii="Times New Roman" w:hAnsi="Times New Roman"/>
                      <w:sz w:val="18"/>
                      <w:szCs w:val="18"/>
                    </w:rPr>
                    <w:t>350.9</w:t>
                  </w:r>
                </w:p>
              </w:tc>
              <w:tc>
                <w:tcPr>
                  <w:tcW w:w="2307" w:type="dxa"/>
                </w:tcPr>
                <w:p w14:paraId="335A36EE" w14:textId="77777777" w:rsidR="00784F47" w:rsidRPr="0002501E" w:rsidRDefault="00784F47" w:rsidP="00784F47">
                  <w:pPr>
                    <w:rPr>
                      <w:rFonts w:ascii="Times New Roman" w:hAnsi="Times New Roman"/>
                      <w:sz w:val="18"/>
                      <w:szCs w:val="18"/>
                    </w:rPr>
                  </w:pPr>
                  <w:r w:rsidRPr="007F1E8A">
                    <w:rPr>
                      <w:rFonts w:ascii="Times New Roman" w:hAnsi="Times New Roman"/>
                      <w:sz w:val="18"/>
                      <w:szCs w:val="18"/>
                    </w:rPr>
                    <w:t>IB SITE PARAMETERS</w:t>
                  </w:r>
                </w:p>
              </w:tc>
            </w:tr>
            <w:tr w:rsidR="00784F47" w:rsidRPr="0002501E" w14:paraId="335A36F2" w14:textId="77777777" w:rsidTr="00C91C80">
              <w:tc>
                <w:tcPr>
                  <w:tcW w:w="882" w:type="dxa"/>
                </w:tcPr>
                <w:p w14:paraId="335A36F0" w14:textId="77777777" w:rsidR="00784F47" w:rsidRPr="0002501E" w:rsidRDefault="00784F47"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6F1" w14:textId="77777777" w:rsidR="00784F47" w:rsidRPr="0002501E" w:rsidRDefault="00784F47" w:rsidP="00784F47">
                  <w:pPr>
                    <w:rPr>
                      <w:rFonts w:ascii="Times New Roman" w:hAnsi="Times New Roman"/>
                      <w:sz w:val="18"/>
                      <w:szCs w:val="18"/>
                    </w:rPr>
                  </w:pPr>
                  <w:r>
                    <w:rPr>
                      <w:rFonts w:ascii="Times New Roman" w:hAnsi="Times New Roman"/>
                      <w:sz w:val="18"/>
                      <w:szCs w:val="18"/>
                    </w:rPr>
                    <w:t>BILL/CLAIMS</w:t>
                  </w:r>
                </w:p>
              </w:tc>
            </w:tr>
          </w:tbl>
          <w:p w14:paraId="335A36F3" w14:textId="77777777" w:rsidR="00784F47" w:rsidRPr="0002501E" w:rsidRDefault="00784F47" w:rsidP="00784F47">
            <w:pPr>
              <w:rPr>
                <w:rFonts w:ascii="Times New Roman" w:hAnsi="Times New Roman"/>
                <w:sz w:val="18"/>
                <w:szCs w:val="18"/>
              </w:rPr>
            </w:pPr>
          </w:p>
        </w:tc>
      </w:tr>
      <w:tr w:rsidR="00854B6F" w:rsidRPr="006A200E" w14:paraId="335A36FC" w14:textId="77777777" w:rsidTr="00B65B79">
        <w:trPr>
          <w:cantSplit/>
        </w:trPr>
        <w:tc>
          <w:tcPr>
            <w:tcW w:w="2988" w:type="dxa"/>
          </w:tcPr>
          <w:p w14:paraId="335A36F5" w14:textId="77777777" w:rsidR="00854B6F" w:rsidRPr="006A200E" w:rsidRDefault="00854B6F" w:rsidP="00096F5A">
            <w:pPr>
              <w:rPr>
                <w:rFonts w:ascii="Times New Roman" w:hAnsi="Times New Roman"/>
                <w:sz w:val="18"/>
                <w:szCs w:val="18"/>
              </w:rPr>
            </w:pPr>
            <w:bookmarkStart w:id="146" w:name="p125"/>
            <w:r w:rsidRPr="006A200E">
              <w:rPr>
                <w:rFonts w:ascii="Times New Roman" w:hAnsi="Times New Roman"/>
                <w:sz w:val="18"/>
                <w:szCs w:val="18"/>
              </w:rPr>
              <w:t>355.99</w:t>
            </w:r>
            <w:bookmarkEnd w:id="146"/>
          </w:p>
          <w:p w14:paraId="335A36F6" w14:textId="77777777" w:rsidR="00854B6F" w:rsidRPr="006A200E" w:rsidRDefault="00854B6F" w:rsidP="00096F5A">
            <w:pPr>
              <w:rPr>
                <w:rFonts w:ascii="Times New Roman" w:hAnsi="Times New Roman"/>
                <w:sz w:val="18"/>
                <w:szCs w:val="18"/>
              </w:rPr>
            </w:pPr>
            <w:r w:rsidRPr="006A200E">
              <w:rPr>
                <w:rFonts w:ascii="Times New Roman" w:hAnsi="Times New Roman"/>
                <w:sz w:val="18"/>
                <w:szCs w:val="18"/>
              </w:rPr>
              <w:t>MASTER TYPE OF PLAN FILE</w:t>
            </w:r>
          </w:p>
        </w:tc>
        <w:tc>
          <w:tcPr>
            <w:tcW w:w="3420" w:type="dxa"/>
          </w:tcPr>
          <w:p w14:paraId="335A36F7" w14:textId="77777777" w:rsidR="00854B6F" w:rsidRPr="006A200E" w:rsidRDefault="00854B6F" w:rsidP="00096F5A">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6A200E" w14:paraId="335A36FA" w14:textId="77777777" w:rsidTr="00096F5A">
              <w:tc>
                <w:tcPr>
                  <w:tcW w:w="882" w:type="dxa"/>
                </w:tcPr>
                <w:p w14:paraId="335A36F8" w14:textId="77777777" w:rsidR="00854B6F" w:rsidRPr="006A200E" w:rsidRDefault="00854B6F" w:rsidP="00096F5A">
                  <w:pPr>
                    <w:rPr>
                      <w:rFonts w:ascii="Times New Roman" w:hAnsi="Times New Roman"/>
                      <w:sz w:val="18"/>
                      <w:szCs w:val="18"/>
                    </w:rPr>
                  </w:pPr>
                  <w:r w:rsidRPr="006A200E">
                    <w:rPr>
                      <w:rFonts w:ascii="Times New Roman" w:hAnsi="Times New Roman"/>
                      <w:sz w:val="18"/>
                      <w:szCs w:val="18"/>
                    </w:rPr>
                    <w:t>355.1</w:t>
                  </w:r>
                </w:p>
              </w:tc>
              <w:tc>
                <w:tcPr>
                  <w:tcW w:w="2307" w:type="dxa"/>
                </w:tcPr>
                <w:p w14:paraId="335A36F9" w14:textId="77777777" w:rsidR="00854B6F" w:rsidRPr="006A200E" w:rsidRDefault="00854B6F" w:rsidP="007D4C0C">
                  <w:pPr>
                    <w:rPr>
                      <w:rFonts w:ascii="Times New Roman" w:hAnsi="Times New Roman"/>
                      <w:sz w:val="18"/>
                      <w:szCs w:val="18"/>
                    </w:rPr>
                  </w:pPr>
                  <w:r w:rsidRPr="006A200E">
                    <w:rPr>
                      <w:rFonts w:ascii="Times New Roman" w:hAnsi="Times New Roman"/>
                      <w:sz w:val="18"/>
                      <w:szCs w:val="18"/>
                    </w:rPr>
                    <w:t>TYPE OF PLAN</w:t>
                  </w:r>
                </w:p>
              </w:tc>
            </w:tr>
          </w:tbl>
          <w:p w14:paraId="335A36FB" w14:textId="77777777" w:rsidR="00854B6F" w:rsidRPr="006A200E" w:rsidRDefault="00854B6F" w:rsidP="00096F5A">
            <w:pPr>
              <w:rPr>
                <w:rFonts w:ascii="Times New Roman" w:hAnsi="Times New Roman"/>
                <w:sz w:val="18"/>
                <w:szCs w:val="18"/>
              </w:rPr>
            </w:pPr>
          </w:p>
        </w:tc>
      </w:tr>
      <w:tr w:rsidR="00854B6F" w:rsidRPr="0002501E" w14:paraId="335A3734" w14:textId="77777777" w:rsidTr="00B65B79">
        <w:trPr>
          <w:cantSplit/>
        </w:trPr>
        <w:tc>
          <w:tcPr>
            <w:tcW w:w="2988" w:type="dxa"/>
          </w:tcPr>
          <w:p w14:paraId="335A36F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p w14:paraId="335A36F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01" w14:textId="77777777" w:rsidTr="00983EFE">
              <w:tc>
                <w:tcPr>
                  <w:tcW w:w="882" w:type="dxa"/>
                </w:tcPr>
                <w:p w14:paraId="335A36F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70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704" w14:textId="77777777" w:rsidTr="00983EFE">
              <w:tc>
                <w:tcPr>
                  <w:tcW w:w="882" w:type="dxa"/>
                </w:tcPr>
                <w:p w14:paraId="335A370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356.85</w:t>
                  </w:r>
                </w:p>
              </w:tc>
              <w:tc>
                <w:tcPr>
                  <w:tcW w:w="2307" w:type="dxa"/>
                </w:tcPr>
                <w:p w14:paraId="335A370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BILLABLE FINDINGS</w:t>
                  </w:r>
                </w:p>
              </w:tc>
            </w:tr>
            <w:tr w:rsidR="00854B6F" w:rsidRPr="0002501E" w14:paraId="335A3707" w14:textId="77777777" w:rsidTr="00983EFE">
              <w:tc>
                <w:tcPr>
                  <w:tcW w:w="882" w:type="dxa"/>
                </w:tcPr>
                <w:p w14:paraId="335A370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356.8</w:t>
                  </w:r>
                </w:p>
              </w:tc>
              <w:tc>
                <w:tcPr>
                  <w:tcW w:w="2307" w:type="dxa"/>
                </w:tcPr>
                <w:p w14:paraId="335A370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NON-BILLABLE REASONS</w:t>
                  </w:r>
                </w:p>
              </w:tc>
            </w:tr>
            <w:tr w:rsidR="00854B6F" w:rsidRPr="0002501E" w14:paraId="335A370A" w14:textId="77777777" w:rsidTr="00983EFE">
              <w:tc>
                <w:tcPr>
                  <w:tcW w:w="882" w:type="dxa"/>
                </w:tcPr>
                <w:p w14:paraId="335A370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356.6</w:t>
                  </w:r>
                </w:p>
              </w:tc>
              <w:tc>
                <w:tcPr>
                  <w:tcW w:w="2307" w:type="dxa"/>
                </w:tcPr>
                <w:p w14:paraId="335A370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TYPE</w:t>
                  </w:r>
                </w:p>
              </w:tc>
            </w:tr>
            <w:tr w:rsidR="00854B6F" w:rsidRPr="0002501E" w14:paraId="335A370D" w14:textId="77777777" w:rsidTr="00983EFE">
              <w:tc>
                <w:tcPr>
                  <w:tcW w:w="882" w:type="dxa"/>
                </w:tcPr>
                <w:p w14:paraId="335A370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356.9</w:t>
                  </w:r>
                </w:p>
              </w:tc>
              <w:tc>
                <w:tcPr>
                  <w:tcW w:w="2307" w:type="dxa"/>
                </w:tcPr>
                <w:p w14:paraId="335A370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INPATIENT DIAGNOSIS</w:t>
                  </w:r>
                </w:p>
              </w:tc>
            </w:tr>
            <w:tr w:rsidR="00854B6F" w:rsidRPr="0002501E" w14:paraId="335A3710" w14:textId="77777777" w:rsidTr="00983EFE">
              <w:tc>
                <w:tcPr>
                  <w:tcW w:w="882" w:type="dxa"/>
                </w:tcPr>
                <w:p w14:paraId="335A370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70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713" w14:textId="77777777" w:rsidTr="00983EFE">
              <w:tc>
                <w:tcPr>
                  <w:tcW w:w="882" w:type="dxa"/>
                </w:tcPr>
                <w:p w14:paraId="335A371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409.68</w:t>
                  </w:r>
                </w:p>
              </w:tc>
              <w:tc>
                <w:tcPr>
                  <w:tcW w:w="2307" w:type="dxa"/>
                </w:tcPr>
                <w:p w14:paraId="335A371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OUTPATIENT ENCOUNTER</w:t>
                  </w:r>
                </w:p>
              </w:tc>
            </w:tr>
            <w:tr w:rsidR="00854B6F" w:rsidRPr="0002501E" w14:paraId="335A3716" w14:textId="77777777" w:rsidTr="00983EFE">
              <w:tc>
                <w:tcPr>
                  <w:tcW w:w="882" w:type="dxa"/>
                </w:tcPr>
                <w:p w14:paraId="335A371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71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r w:rsidR="00854B6F" w:rsidRPr="0002501E" w14:paraId="335A3719" w14:textId="77777777" w:rsidTr="00983EFE">
              <w:tc>
                <w:tcPr>
                  <w:tcW w:w="882" w:type="dxa"/>
                </w:tcPr>
                <w:p w14:paraId="335A371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405</w:t>
                  </w:r>
                </w:p>
              </w:tc>
              <w:tc>
                <w:tcPr>
                  <w:tcW w:w="2307" w:type="dxa"/>
                </w:tcPr>
                <w:p w14:paraId="335A371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 MOVEMENT</w:t>
                  </w:r>
                </w:p>
              </w:tc>
            </w:tr>
            <w:tr w:rsidR="00854B6F" w:rsidRPr="0002501E" w14:paraId="335A371C" w14:textId="77777777" w:rsidTr="00983EFE">
              <w:tc>
                <w:tcPr>
                  <w:tcW w:w="882" w:type="dxa"/>
                </w:tcPr>
                <w:p w14:paraId="335A37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52</w:t>
                  </w:r>
                </w:p>
              </w:tc>
              <w:tc>
                <w:tcPr>
                  <w:tcW w:w="2307" w:type="dxa"/>
                </w:tcPr>
                <w:p w14:paraId="335A371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PRESCRIPTION</w:t>
                  </w:r>
                </w:p>
              </w:tc>
            </w:tr>
            <w:tr w:rsidR="00854B6F" w:rsidRPr="0002501E" w14:paraId="335A371F" w14:textId="77777777" w:rsidTr="00983EFE">
              <w:tc>
                <w:tcPr>
                  <w:tcW w:w="882" w:type="dxa"/>
                </w:tcPr>
                <w:p w14:paraId="335A371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660</w:t>
                  </w:r>
                </w:p>
              </w:tc>
              <w:tc>
                <w:tcPr>
                  <w:tcW w:w="2307" w:type="dxa"/>
                </w:tcPr>
                <w:p w14:paraId="335A371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RECORD OF PROS APPLIANCE/REPAIR</w:t>
                  </w:r>
                </w:p>
              </w:tc>
            </w:tr>
            <w:tr w:rsidR="00854B6F" w:rsidRPr="0002501E" w14:paraId="335A3722" w14:textId="77777777" w:rsidTr="00983EFE">
              <w:tc>
                <w:tcPr>
                  <w:tcW w:w="882" w:type="dxa"/>
                </w:tcPr>
                <w:p w14:paraId="335A372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41.1</w:t>
                  </w:r>
                </w:p>
              </w:tc>
              <w:tc>
                <w:tcPr>
                  <w:tcW w:w="2307" w:type="dxa"/>
                </w:tcPr>
                <w:p w14:paraId="335A372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SCHEDULED ADMISSION</w:t>
                  </w:r>
                </w:p>
              </w:tc>
            </w:tr>
            <w:tr w:rsidR="00854B6F" w:rsidRPr="0002501E" w14:paraId="335A3725" w14:textId="77777777" w:rsidTr="00983EFE">
              <w:tc>
                <w:tcPr>
                  <w:tcW w:w="882" w:type="dxa"/>
                </w:tcPr>
                <w:p w14:paraId="335A37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9000010</w:t>
                  </w:r>
                </w:p>
              </w:tc>
              <w:tc>
                <w:tcPr>
                  <w:tcW w:w="2307" w:type="dxa"/>
                </w:tcPr>
                <w:p w14:paraId="335A372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VISIT</w:t>
                  </w:r>
                </w:p>
              </w:tc>
            </w:tr>
          </w:tbl>
          <w:p w14:paraId="335A3726"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29" w14:textId="77777777" w:rsidTr="00D6294F">
              <w:tc>
                <w:tcPr>
                  <w:tcW w:w="882" w:type="dxa"/>
                </w:tcPr>
                <w:p w14:paraId="335A372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14:paraId="335A372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r w:rsidR="00854B6F" w:rsidRPr="0002501E" w14:paraId="335A372C" w14:textId="77777777" w:rsidTr="00D6294F">
              <w:tc>
                <w:tcPr>
                  <w:tcW w:w="882" w:type="dxa"/>
                </w:tcPr>
                <w:p w14:paraId="335A372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14:paraId="335A372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r w:rsidR="00854B6F" w:rsidRPr="0002501E" w14:paraId="335A372F" w14:textId="77777777" w:rsidTr="00D6294F">
              <w:tc>
                <w:tcPr>
                  <w:tcW w:w="882" w:type="dxa"/>
                </w:tcPr>
                <w:p w14:paraId="335A372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356.399</w:t>
                  </w:r>
                </w:p>
              </w:tc>
              <w:tc>
                <w:tcPr>
                  <w:tcW w:w="2307" w:type="dxa"/>
                </w:tcPr>
                <w:p w14:paraId="335A372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TRACKING/BILL</w:t>
                  </w:r>
                </w:p>
              </w:tc>
            </w:tr>
            <w:tr w:rsidR="00854B6F" w:rsidRPr="0002501E" w14:paraId="335A3732" w14:textId="77777777" w:rsidTr="00D6294F">
              <w:tc>
                <w:tcPr>
                  <w:tcW w:w="882" w:type="dxa"/>
                </w:tcPr>
                <w:p w14:paraId="335A373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362.1</w:t>
                  </w:r>
                </w:p>
              </w:tc>
              <w:tc>
                <w:tcPr>
                  <w:tcW w:w="2307" w:type="dxa"/>
                </w:tcPr>
                <w:p w14:paraId="335A373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AUTOMATED BILLING COMMENTS</w:t>
                  </w:r>
                </w:p>
              </w:tc>
            </w:tr>
          </w:tbl>
          <w:p w14:paraId="335A3733" w14:textId="77777777" w:rsidR="00854B6F" w:rsidRPr="0002501E" w:rsidRDefault="00854B6F" w:rsidP="00784F47"/>
        </w:tc>
      </w:tr>
      <w:tr w:rsidR="00854B6F" w:rsidRPr="0002501E" w14:paraId="335A373C" w14:textId="77777777" w:rsidTr="00B65B79">
        <w:trPr>
          <w:cantSplit/>
        </w:trPr>
        <w:tc>
          <w:tcPr>
            <w:tcW w:w="2988" w:type="dxa"/>
          </w:tcPr>
          <w:p w14:paraId="335A3735" w14:textId="77777777" w:rsidR="00854B6F" w:rsidRDefault="00854B6F" w:rsidP="00C91C80">
            <w:pPr>
              <w:rPr>
                <w:rFonts w:ascii="Times New Roman" w:hAnsi="Times New Roman"/>
                <w:sz w:val="18"/>
                <w:szCs w:val="18"/>
              </w:rPr>
            </w:pPr>
            <w:r>
              <w:rPr>
                <w:rFonts w:ascii="Times New Roman" w:hAnsi="Times New Roman"/>
                <w:sz w:val="18"/>
                <w:szCs w:val="18"/>
              </w:rPr>
              <w:t>356.001</w:t>
            </w:r>
          </w:p>
          <w:p w14:paraId="335A373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REQUEST CATEGORY FILE</w:t>
            </w:r>
          </w:p>
        </w:tc>
        <w:tc>
          <w:tcPr>
            <w:tcW w:w="3420" w:type="dxa"/>
          </w:tcPr>
          <w:p w14:paraId="335A373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3A" w14:textId="77777777" w:rsidTr="00C91C80">
              <w:tc>
                <w:tcPr>
                  <w:tcW w:w="882" w:type="dxa"/>
                </w:tcPr>
                <w:p w14:paraId="335A373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3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3B" w14:textId="77777777" w:rsidR="00854B6F" w:rsidRPr="0002501E" w:rsidRDefault="00854B6F" w:rsidP="00C91C80">
            <w:pPr>
              <w:rPr>
                <w:rFonts w:ascii="Times New Roman" w:hAnsi="Times New Roman"/>
                <w:sz w:val="18"/>
                <w:szCs w:val="18"/>
              </w:rPr>
            </w:pPr>
          </w:p>
        </w:tc>
      </w:tr>
      <w:tr w:rsidR="00854B6F" w:rsidRPr="0002501E" w14:paraId="335A3744" w14:textId="77777777" w:rsidTr="00B65B79">
        <w:trPr>
          <w:cantSplit/>
        </w:trPr>
        <w:tc>
          <w:tcPr>
            <w:tcW w:w="2988" w:type="dxa"/>
          </w:tcPr>
          <w:p w14:paraId="335A373D" w14:textId="77777777" w:rsidR="00854B6F" w:rsidRDefault="00854B6F" w:rsidP="00C91C80">
            <w:pPr>
              <w:rPr>
                <w:rFonts w:ascii="Times New Roman" w:hAnsi="Times New Roman"/>
                <w:sz w:val="18"/>
                <w:szCs w:val="18"/>
              </w:rPr>
            </w:pPr>
            <w:r>
              <w:rPr>
                <w:rFonts w:ascii="Times New Roman" w:hAnsi="Times New Roman"/>
                <w:sz w:val="18"/>
                <w:szCs w:val="18"/>
              </w:rPr>
              <w:t>356.002</w:t>
            </w:r>
          </w:p>
          <w:p w14:paraId="335A373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CERTIFICATION TYPE CODE FILE</w:t>
            </w:r>
          </w:p>
        </w:tc>
        <w:tc>
          <w:tcPr>
            <w:tcW w:w="3420" w:type="dxa"/>
          </w:tcPr>
          <w:p w14:paraId="335A373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42" w14:textId="77777777" w:rsidTr="00C91C80">
              <w:tc>
                <w:tcPr>
                  <w:tcW w:w="882" w:type="dxa"/>
                </w:tcPr>
                <w:p w14:paraId="335A374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4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43" w14:textId="77777777" w:rsidR="00854B6F" w:rsidRPr="0002501E" w:rsidRDefault="00854B6F" w:rsidP="00C91C80">
            <w:pPr>
              <w:rPr>
                <w:rFonts w:ascii="Times New Roman" w:hAnsi="Times New Roman"/>
                <w:sz w:val="18"/>
                <w:szCs w:val="18"/>
              </w:rPr>
            </w:pPr>
          </w:p>
        </w:tc>
      </w:tr>
      <w:tr w:rsidR="00854B6F" w:rsidRPr="0002501E" w14:paraId="335A374C" w14:textId="77777777" w:rsidTr="00B65B79">
        <w:trPr>
          <w:cantSplit/>
        </w:trPr>
        <w:tc>
          <w:tcPr>
            <w:tcW w:w="2988" w:type="dxa"/>
          </w:tcPr>
          <w:p w14:paraId="335A3745" w14:textId="77777777" w:rsidR="00854B6F" w:rsidRDefault="00854B6F" w:rsidP="00C91C80">
            <w:pPr>
              <w:rPr>
                <w:rFonts w:ascii="Times New Roman" w:hAnsi="Times New Roman"/>
                <w:sz w:val="18"/>
                <w:szCs w:val="18"/>
              </w:rPr>
            </w:pPr>
            <w:r>
              <w:rPr>
                <w:rFonts w:ascii="Times New Roman" w:hAnsi="Times New Roman"/>
                <w:sz w:val="18"/>
                <w:szCs w:val="18"/>
              </w:rPr>
              <w:t>356.003</w:t>
            </w:r>
          </w:p>
          <w:p w14:paraId="335A374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CURRENT HEALTH CONDITION CODE FILE</w:t>
            </w:r>
          </w:p>
        </w:tc>
        <w:tc>
          <w:tcPr>
            <w:tcW w:w="3420" w:type="dxa"/>
          </w:tcPr>
          <w:p w14:paraId="335A374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4A" w14:textId="77777777" w:rsidTr="00C91C80">
              <w:tc>
                <w:tcPr>
                  <w:tcW w:w="882" w:type="dxa"/>
                </w:tcPr>
                <w:p w14:paraId="335A374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4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4B" w14:textId="77777777" w:rsidR="00854B6F" w:rsidRPr="0002501E" w:rsidRDefault="00854B6F" w:rsidP="00C91C80">
            <w:pPr>
              <w:rPr>
                <w:rFonts w:ascii="Times New Roman" w:hAnsi="Times New Roman"/>
                <w:sz w:val="18"/>
                <w:szCs w:val="18"/>
              </w:rPr>
            </w:pPr>
          </w:p>
        </w:tc>
      </w:tr>
      <w:tr w:rsidR="00854B6F" w:rsidRPr="0002501E" w14:paraId="335A3754" w14:textId="77777777" w:rsidTr="00B65B79">
        <w:trPr>
          <w:cantSplit/>
        </w:trPr>
        <w:tc>
          <w:tcPr>
            <w:tcW w:w="2988" w:type="dxa"/>
          </w:tcPr>
          <w:p w14:paraId="335A374D" w14:textId="77777777" w:rsidR="00854B6F" w:rsidRDefault="00854B6F" w:rsidP="00C91C80">
            <w:pPr>
              <w:rPr>
                <w:rFonts w:ascii="Times New Roman" w:hAnsi="Times New Roman"/>
                <w:sz w:val="18"/>
                <w:szCs w:val="18"/>
              </w:rPr>
            </w:pPr>
            <w:r>
              <w:rPr>
                <w:rFonts w:ascii="Times New Roman" w:hAnsi="Times New Roman"/>
                <w:sz w:val="18"/>
                <w:szCs w:val="18"/>
              </w:rPr>
              <w:t>356.004</w:t>
            </w:r>
          </w:p>
          <w:p w14:paraId="335A374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PROGNOSIS CODE FILE</w:t>
            </w:r>
          </w:p>
        </w:tc>
        <w:tc>
          <w:tcPr>
            <w:tcW w:w="3420" w:type="dxa"/>
          </w:tcPr>
          <w:p w14:paraId="335A374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52" w14:textId="77777777" w:rsidTr="00C91C80">
              <w:tc>
                <w:tcPr>
                  <w:tcW w:w="882" w:type="dxa"/>
                </w:tcPr>
                <w:p w14:paraId="335A375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5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53" w14:textId="77777777" w:rsidR="00854B6F" w:rsidRPr="0002501E" w:rsidRDefault="00854B6F" w:rsidP="00C91C80">
            <w:pPr>
              <w:rPr>
                <w:rFonts w:ascii="Times New Roman" w:hAnsi="Times New Roman"/>
                <w:sz w:val="18"/>
                <w:szCs w:val="18"/>
              </w:rPr>
            </w:pPr>
          </w:p>
        </w:tc>
      </w:tr>
      <w:tr w:rsidR="00854B6F" w:rsidRPr="0002501E" w14:paraId="335A375C" w14:textId="77777777" w:rsidTr="00B65B79">
        <w:trPr>
          <w:cantSplit/>
        </w:trPr>
        <w:tc>
          <w:tcPr>
            <w:tcW w:w="2988" w:type="dxa"/>
          </w:tcPr>
          <w:p w14:paraId="335A3755" w14:textId="77777777" w:rsidR="00854B6F" w:rsidRDefault="00854B6F" w:rsidP="00C91C80">
            <w:pPr>
              <w:rPr>
                <w:rFonts w:ascii="Times New Roman" w:hAnsi="Times New Roman"/>
                <w:sz w:val="18"/>
                <w:szCs w:val="18"/>
              </w:rPr>
            </w:pPr>
            <w:r>
              <w:rPr>
                <w:rFonts w:ascii="Times New Roman" w:hAnsi="Times New Roman"/>
                <w:sz w:val="18"/>
                <w:szCs w:val="18"/>
              </w:rPr>
              <w:t>356.005</w:t>
            </w:r>
          </w:p>
          <w:p w14:paraId="335A375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DELAY REASON CODE FILE</w:t>
            </w:r>
          </w:p>
        </w:tc>
        <w:tc>
          <w:tcPr>
            <w:tcW w:w="3420" w:type="dxa"/>
          </w:tcPr>
          <w:p w14:paraId="335A375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5A" w14:textId="77777777" w:rsidTr="00C91C80">
              <w:tc>
                <w:tcPr>
                  <w:tcW w:w="882" w:type="dxa"/>
                </w:tcPr>
                <w:p w14:paraId="335A375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5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5B" w14:textId="77777777" w:rsidR="00854B6F" w:rsidRPr="0002501E" w:rsidRDefault="00854B6F" w:rsidP="00C91C80">
            <w:pPr>
              <w:rPr>
                <w:rFonts w:ascii="Times New Roman" w:hAnsi="Times New Roman"/>
                <w:sz w:val="18"/>
                <w:szCs w:val="18"/>
              </w:rPr>
            </w:pPr>
          </w:p>
        </w:tc>
      </w:tr>
      <w:tr w:rsidR="00854B6F" w:rsidRPr="0002501E" w14:paraId="335A3764" w14:textId="77777777" w:rsidTr="00B65B79">
        <w:trPr>
          <w:cantSplit/>
        </w:trPr>
        <w:tc>
          <w:tcPr>
            <w:tcW w:w="2988" w:type="dxa"/>
          </w:tcPr>
          <w:p w14:paraId="335A375D" w14:textId="77777777" w:rsidR="00854B6F" w:rsidRDefault="00854B6F" w:rsidP="00C91C80">
            <w:pPr>
              <w:rPr>
                <w:rFonts w:ascii="Times New Roman" w:hAnsi="Times New Roman"/>
                <w:sz w:val="18"/>
                <w:szCs w:val="18"/>
              </w:rPr>
            </w:pPr>
            <w:r>
              <w:rPr>
                <w:rFonts w:ascii="Times New Roman" w:hAnsi="Times New Roman"/>
                <w:sz w:val="18"/>
                <w:szCs w:val="18"/>
              </w:rPr>
              <w:t>356.006</w:t>
            </w:r>
          </w:p>
          <w:p w14:paraId="335A375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DIAGNOSISY TYPE FILE</w:t>
            </w:r>
          </w:p>
        </w:tc>
        <w:tc>
          <w:tcPr>
            <w:tcW w:w="3420" w:type="dxa"/>
          </w:tcPr>
          <w:p w14:paraId="335A375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62" w14:textId="77777777" w:rsidTr="00C91C80">
              <w:tc>
                <w:tcPr>
                  <w:tcW w:w="882" w:type="dxa"/>
                </w:tcPr>
                <w:p w14:paraId="335A376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6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63" w14:textId="77777777" w:rsidR="00854B6F" w:rsidRPr="0002501E" w:rsidRDefault="00854B6F" w:rsidP="00C91C80">
            <w:pPr>
              <w:rPr>
                <w:rFonts w:ascii="Times New Roman" w:hAnsi="Times New Roman"/>
                <w:sz w:val="18"/>
                <w:szCs w:val="18"/>
              </w:rPr>
            </w:pPr>
          </w:p>
        </w:tc>
      </w:tr>
      <w:tr w:rsidR="00854B6F" w:rsidRPr="0002501E" w14:paraId="335A376C" w14:textId="77777777" w:rsidTr="00B65B79">
        <w:trPr>
          <w:cantSplit/>
        </w:trPr>
        <w:tc>
          <w:tcPr>
            <w:tcW w:w="2988" w:type="dxa"/>
          </w:tcPr>
          <w:p w14:paraId="335A3765" w14:textId="77777777" w:rsidR="00854B6F" w:rsidRDefault="00854B6F" w:rsidP="00C91C80">
            <w:pPr>
              <w:rPr>
                <w:rFonts w:ascii="Times New Roman" w:hAnsi="Times New Roman"/>
                <w:sz w:val="18"/>
                <w:szCs w:val="18"/>
              </w:rPr>
            </w:pPr>
            <w:r>
              <w:rPr>
                <w:rFonts w:ascii="Times New Roman" w:hAnsi="Times New Roman"/>
                <w:sz w:val="18"/>
                <w:szCs w:val="18"/>
              </w:rPr>
              <w:t>356.007</w:t>
            </w:r>
          </w:p>
          <w:p w14:paraId="335A376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DELIVERY PATTERN TIME CODE FILE</w:t>
            </w:r>
          </w:p>
        </w:tc>
        <w:tc>
          <w:tcPr>
            <w:tcW w:w="3420" w:type="dxa"/>
          </w:tcPr>
          <w:p w14:paraId="335A376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6A" w14:textId="77777777" w:rsidTr="00C91C80">
              <w:tc>
                <w:tcPr>
                  <w:tcW w:w="882" w:type="dxa"/>
                </w:tcPr>
                <w:p w14:paraId="335A376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6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6B" w14:textId="77777777" w:rsidR="00854B6F" w:rsidRPr="0002501E" w:rsidRDefault="00854B6F" w:rsidP="00C91C80">
            <w:pPr>
              <w:rPr>
                <w:rFonts w:ascii="Times New Roman" w:hAnsi="Times New Roman"/>
                <w:sz w:val="18"/>
                <w:szCs w:val="18"/>
              </w:rPr>
            </w:pPr>
          </w:p>
        </w:tc>
      </w:tr>
      <w:tr w:rsidR="00854B6F" w:rsidRPr="0002501E" w14:paraId="335A3774" w14:textId="77777777" w:rsidTr="00B65B79">
        <w:trPr>
          <w:cantSplit/>
        </w:trPr>
        <w:tc>
          <w:tcPr>
            <w:tcW w:w="2988" w:type="dxa"/>
          </w:tcPr>
          <w:p w14:paraId="335A376D" w14:textId="77777777" w:rsidR="00854B6F" w:rsidRDefault="00854B6F" w:rsidP="00C91C80">
            <w:pPr>
              <w:rPr>
                <w:rFonts w:ascii="Times New Roman" w:hAnsi="Times New Roman"/>
                <w:sz w:val="18"/>
                <w:szCs w:val="18"/>
              </w:rPr>
            </w:pPr>
            <w:r>
              <w:rPr>
                <w:rFonts w:ascii="Times New Roman" w:hAnsi="Times New Roman"/>
                <w:sz w:val="18"/>
                <w:szCs w:val="18"/>
              </w:rPr>
              <w:t>356.008</w:t>
            </w:r>
          </w:p>
          <w:p w14:paraId="335A376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CONDITION CODE FILE</w:t>
            </w:r>
          </w:p>
        </w:tc>
        <w:tc>
          <w:tcPr>
            <w:tcW w:w="3420" w:type="dxa"/>
          </w:tcPr>
          <w:p w14:paraId="335A376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72" w14:textId="77777777" w:rsidTr="00C91C80">
              <w:tc>
                <w:tcPr>
                  <w:tcW w:w="882" w:type="dxa"/>
                </w:tcPr>
                <w:p w14:paraId="335A377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7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73" w14:textId="77777777" w:rsidR="00854B6F" w:rsidRPr="0002501E" w:rsidRDefault="00854B6F" w:rsidP="00C91C80">
            <w:pPr>
              <w:rPr>
                <w:rFonts w:ascii="Times New Roman" w:hAnsi="Times New Roman"/>
                <w:sz w:val="18"/>
                <w:szCs w:val="18"/>
              </w:rPr>
            </w:pPr>
          </w:p>
        </w:tc>
      </w:tr>
      <w:tr w:rsidR="00854B6F" w:rsidRPr="0002501E" w14:paraId="335A377C" w14:textId="77777777" w:rsidTr="00B65B79">
        <w:trPr>
          <w:cantSplit/>
        </w:trPr>
        <w:tc>
          <w:tcPr>
            <w:tcW w:w="2988" w:type="dxa"/>
          </w:tcPr>
          <w:p w14:paraId="335A3775" w14:textId="77777777" w:rsidR="00854B6F" w:rsidRDefault="00854B6F" w:rsidP="00C91C80">
            <w:pPr>
              <w:rPr>
                <w:rFonts w:ascii="Times New Roman" w:hAnsi="Times New Roman"/>
                <w:sz w:val="18"/>
                <w:szCs w:val="18"/>
              </w:rPr>
            </w:pPr>
            <w:r>
              <w:rPr>
                <w:rFonts w:ascii="Times New Roman" w:hAnsi="Times New Roman"/>
                <w:sz w:val="18"/>
                <w:szCs w:val="18"/>
              </w:rPr>
              <w:t>356.009</w:t>
            </w:r>
          </w:p>
          <w:p w14:paraId="335A377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ADMISSION SOURCE FILE</w:t>
            </w:r>
          </w:p>
        </w:tc>
        <w:tc>
          <w:tcPr>
            <w:tcW w:w="3420" w:type="dxa"/>
          </w:tcPr>
          <w:p w14:paraId="335A377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7A" w14:textId="77777777" w:rsidTr="00C91C80">
              <w:tc>
                <w:tcPr>
                  <w:tcW w:w="882" w:type="dxa"/>
                </w:tcPr>
                <w:p w14:paraId="335A377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7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7B" w14:textId="77777777" w:rsidR="00854B6F" w:rsidRPr="0002501E" w:rsidRDefault="00854B6F" w:rsidP="00C91C80">
            <w:pPr>
              <w:rPr>
                <w:rFonts w:ascii="Times New Roman" w:hAnsi="Times New Roman"/>
                <w:sz w:val="18"/>
                <w:szCs w:val="18"/>
              </w:rPr>
            </w:pPr>
          </w:p>
        </w:tc>
      </w:tr>
      <w:tr w:rsidR="00854B6F" w:rsidRPr="0002501E" w14:paraId="335A3784" w14:textId="77777777" w:rsidTr="00B65B79">
        <w:trPr>
          <w:cantSplit/>
        </w:trPr>
        <w:tc>
          <w:tcPr>
            <w:tcW w:w="2988" w:type="dxa"/>
          </w:tcPr>
          <w:p w14:paraId="335A377D" w14:textId="77777777" w:rsidR="00854B6F" w:rsidRDefault="00854B6F" w:rsidP="00C91C80">
            <w:pPr>
              <w:rPr>
                <w:rFonts w:ascii="Times New Roman" w:hAnsi="Times New Roman"/>
                <w:sz w:val="18"/>
                <w:szCs w:val="18"/>
              </w:rPr>
            </w:pPr>
            <w:r>
              <w:rPr>
                <w:rFonts w:ascii="Times New Roman" w:hAnsi="Times New Roman"/>
                <w:sz w:val="18"/>
                <w:szCs w:val="18"/>
              </w:rPr>
              <w:t>356.01</w:t>
            </w:r>
          </w:p>
          <w:p w14:paraId="335A377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PATIENT STATUS FILE</w:t>
            </w:r>
          </w:p>
        </w:tc>
        <w:tc>
          <w:tcPr>
            <w:tcW w:w="3420" w:type="dxa"/>
          </w:tcPr>
          <w:p w14:paraId="335A377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82" w14:textId="77777777" w:rsidTr="00C91C80">
              <w:tc>
                <w:tcPr>
                  <w:tcW w:w="882" w:type="dxa"/>
                </w:tcPr>
                <w:p w14:paraId="335A378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8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83" w14:textId="77777777" w:rsidR="00854B6F" w:rsidRPr="0002501E" w:rsidRDefault="00854B6F" w:rsidP="00C91C80">
            <w:pPr>
              <w:rPr>
                <w:rFonts w:ascii="Times New Roman" w:hAnsi="Times New Roman"/>
                <w:sz w:val="18"/>
                <w:szCs w:val="18"/>
              </w:rPr>
            </w:pPr>
          </w:p>
        </w:tc>
      </w:tr>
      <w:tr w:rsidR="00854B6F" w:rsidRPr="0002501E" w14:paraId="335A378C" w14:textId="77777777" w:rsidTr="00B65B79">
        <w:trPr>
          <w:cantSplit/>
        </w:trPr>
        <w:tc>
          <w:tcPr>
            <w:tcW w:w="2988" w:type="dxa"/>
          </w:tcPr>
          <w:p w14:paraId="335A3785" w14:textId="77777777" w:rsidR="00854B6F" w:rsidRDefault="00854B6F" w:rsidP="00C91C80">
            <w:pPr>
              <w:rPr>
                <w:rFonts w:ascii="Times New Roman" w:hAnsi="Times New Roman"/>
                <w:sz w:val="18"/>
                <w:szCs w:val="18"/>
              </w:rPr>
            </w:pPr>
            <w:r>
              <w:rPr>
                <w:rFonts w:ascii="Times New Roman" w:hAnsi="Times New Roman"/>
                <w:sz w:val="18"/>
                <w:szCs w:val="18"/>
              </w:rPr>
              <w:t>356.011</w:t>
            </w:r>
          </w:p>
          <w:p w14:paraId="335A378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NURSING HOME RESIDENTIAL STATUS FILE</w:t>
            </w:r>
          </w:p>
        </w:tc>
        <w:tc>
          <w:tcPr>
            <w:tcW w:w="3420" w:type="dxa"/>
          </w:tcPr>
          <w:p w14:paraId="335A378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8A" w14:textId="77777777" w:rsidTr="00C91C80">
              <w:tc>
                <w:tcPr>
                  <w:tcW w:w="882" w:type="dxa"/>
                </w:tcPr>
                <w:p w14:paraId="335A378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8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8B" w14:textId="77777777" w:rsidR="00854B6F" w:rsidRPr="0002501E" w:rsidRDefault="00854B6F" w:rsidP="00C91C80">
            <w:pPr>
              <w:rPr>
                <w:rFonts w:ascii="Times New Roman" w:hAnsi="Times New Roman"/>
                <w:sz w:val="18"/>
                <w:szCs w:val="18"/>
              </w:rPr>
            </w:pPr>
          </w:p>
        </w:tc>
      </w:tr>
      <w:tr w:rsidR="00854B6F" w:rsidRPr="0002501E" w14:paraId="335A3794" w14:textId="77777777" w:rsidTr="00B65B79">
        <w:trPr>
          <w:cantSplit/>
        </w:trPr>
        <w:tc>
          <w:tcPr>
            <w:tcW w:w="2988" w:type="dxa"/>
          </w:tcPr>
          <w:p w14:paraId="335A378D" w14:textId="77777777" w:rsidR="00854B6F" w:rsidRDefault="00854B6F" w:rsidP="00C91C80">
            <w:pPr>
              <w:rPr>
                <w:rFonts w:ascii="Times New Roman" w:hAnsi="Times New Roman"/>
                <w:sz w:val="18"/>
                <w:szCs w:val="18"/>
              </w:rPr>
            </w:pPr>
            <w:r>
              <w:rPr>
                <w:rFonts w:ascii="Times New Roman" w:hAnsi="Times New Roman"/>
                <w:sz w:val="18"/>
                <w:szCs w:val="18"/>
              </w:rPr>
              <w:lastRenderedPageBreak/>
              <w:t>356.012</w:t>
            </w:r>
          </w:p>
          <w:p w14:paraId="335A378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SUBLUXATION LEVEL CODE FILE</w:t>
            </w:r>
          </w:p>
        </w:tc>
        <w:tc>
          <w:tcPr>
            <w:tcW w:w="3420" w:type="dxa"/>
          </w:tcPr>
          <w:p w14:paraId="335A378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92" w14:textId="77777777" w:rsidTr="00C91C80">
              <w:tc>
                <w:tcPr>
                  <w:tcW w:w="882" w:type="dxa"/>
                </w:tcPr>
                <w:p w14:paraId="335A379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9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93" w14:textId="77777777" w:rsidR="00854B6F" w:rsidRPr="0002501E" w:rsidRDefault="00854B6F" w:rsidP="00C91C80">
            <w:pPr>
              <w:rPr>
                <w:rFonts w:ascii="Times New Roman" w:hAnsi="Times New Roman"/>
                <w:sz w:val="18"/>
                <w:szCs w:val="18"/>
              </w:rPr>
            </w:pPr>
          </w:p>
        </w:tc>
      </w:tr>
      <w:tr w:rsidR="00854B6F" w:rsidRPr="0002501E" w14:paraId="335A379C" w14:textId="77777777" w:rsidTr="00B65B79">
        <w:trPr>
          <w:cantSplit/>
        </w:trPr>
        <w:tc>
          <w:tcPr>
            <w:tcW w:w="2988" w:type="dxa"/>
          </w:tcPr>
          <w:p w14:paraId="335A3795" w14:textId="77777777" w:rsidR="00854B6F" w:rsidRDefault="00854B6F" w:rsidP="00C91C80">
            <w:pPr>
              <w:rPr>
                <w:rFonts w:ascii="Times New Roman" w:hAnsi="Times New Roman"/>
                <w:sz w:val="18"/>
                <w:szCs w:val="18"/>
              </w:rPr>
            </w:pPr>
            <w:r>
              <w:rPr>
                <w:rFonts w:ascii="Times New Roman" w:hAnsi="Times New Roman"/>
                <w:sz w:val="18"/>
                <w:szCs w:val="18"/>
              </w:rPr>
              <w:t>356.013</w:t>
            </w:r>
          </w:p>
          <w:p w14:paraId="335A379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OXYGEN EQUIPMENT TYPE FILE</w:t>
            </w:r>
          </w:p>
        </w:tc>
        <w:tc>
          <w:tcPr>
            <w:tcW w:w="3420" w:type="dxa"/>
          </w:tcPr>
          <w:p w14:paraId="335A379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9A" w14:textId="77777777" w:rsidTr="00C91C80">
              <w:tc>
                <w:tcPr>
                  <w:tcW w:w="882" w:type="dxa"/>
                </w:tcPr>
                <w:p w14:paraId="335A379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9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9B" w14:textId="77777777" w:rsidR="00854B6F" w:rsidRPr="0002501E" w:rsidRDefault="00854B6F" w:rsidP="00C91C80">
            <w:pPr>
              <w:rPr>
                <w:rFonts w:ascii="Times New Roman" w:hAnsi="Times New Roman"/>
                <w:sz w:val="18"/>
                <w:szCs w:val="18"/>
              </w:rPr>
            </w:pPr>
          </w:p>
        </w:tc>
      </w:tr>
      <w:tr w:rsidR="00854B6F" w:rsidRPr="0002501E" w14:paraId="335A37A4" w14:textId="77777777" w:rsidTr="00B65B79">
        <w:trPr>
          <w:cantSplit/>
        </w:trPr>
        <w:tc>
          <w:tcPr>
            <w:tcW w:w="2988" w:type="dxa"/>
          </w:tcPr>
          <w:p w14:paraId="335A379D" w14:textId="77777777" w:rsidR="00854B6F" w:rsidRDefault="00854B6F" w:rsidP="00C91C80">
            <w:pPr>
              <w:rPr>
                <w:rFonts w:ascii="Times New Roman" w:hAnsi="Times New Roman"/>
                <w:sz w:val="18"/>
                <w:szCs w:val="18"/>
              </w:rPr>
            </w:pPr>
            <w:r>
              <w:rPr>
                <w:rFonts w:ascii="Times New Roman" w:hAnsi="Times New Roman"/>
                <w:sz w:val="18"/>
                <w:szCs w:val="18"/>
              </w:rPr>
              <w:t>356.014</w:t>
            </w:r>
          </w:p>
          <w:p w14:paraId="335A379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OXYGEN TEST CONDITION FILE</w:t>
            </w:r>
          </w:p>
        </w:tc>
        <w:tc>
          <w:tcPr>
            <w:tcW w:w="3420" w:type="dxa"/>
          </w:tcPr>
          <w:p w14:paraId="335A379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A2" w14:textId="77777777" w:rsidTr="00C91C80">
              <w:tc>
                <w:tcPr>
                  <w:tcW w:w="882" w:type="dxa"/>
                </w:tcPr>
                <w:p w14:paraId="335A37A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A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A3" w14:textId="77777777" w:rsidR="00854B6F" w:rsidRPr="0002501E" w:rsidRDefault="00854B6F" w:rsidP="00C91C80">
            <w:pPr>
              <w:rPr>
                <w:rFonts w:ascii="Times New Roman" w:hAnsi="Times New Roman"/>
                <w:sz w:val="18"/>
                <w:szCs w:val="18"/>
              </w:rPr>
            </w:pPr>
          </w:p>
        </w:tc>
      </w:tr>
      <w:tr w:rsidR="00854B6F" w:rsidRPr="0002501E" w14:paraId="335A37AC" w14:textId="77777777" w:rsidTr="00B65B79">
        <w:trPr>
          <w:cantSplit/>
        </w:trPr>
        <w:tc>
          <w:tcPr>
            <w:tcW w:w="2988" w:type="dxa"/>
          </w:tcPr>
          <w:p w14:paraId="335A37A5" w14:textId="77777777" w:rsidR="00854B6F" w:rsidRDefault="00854B6F" w:rsidP="00C91C80">
            <w:pPr>
              <w:rPr>
                <w:rFonts w:ascii="Times New Roman" w:hAnsi="Times New Roman"/>
                <w:sz w:val="18"/>
                <w:szCs w:val="18"/>
              </w:rPr>
            </w:pPr>
            <w:r>
              <w:rPr>
                <w:rFonts w:ascii="Times New Roman" w:hAnsi="Times New Roman"/>
                <w:sz w:val="18"/>
                <w:szCs w:val="18"/>
              </w:rPr>
              <w:t>356.015</w:t>
            </w:r>
          </w:p>
          <w:p w14:paraId="335A37A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OXYGEN TEST FINDINGS FILE</w:t>
            </w:r>
          </w:p>
        </w:tc>
        <w:tc>
          <w:tcPr>
            <w:tcW w:w="3420" w:type="dxa"/>
          </w:tcPr>
          <w:p w14:paraId="335A37A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AA" w14:textId="77777777" w:rsidTr="00C91C80">
              <w:tc>
                <w:tcPr>
                  <w:tcW w:w="882" w:type="dxa"/>
                </w:tcPr>
                <w:p w14:paraId="335A37A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A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AB" w14:textId="77777777" w:rsidR="00854B6F" w:rsidRPr="0002501E" w:rsidRDefault="00854B6F" w:rsidP="00C91C80">
            <w:pPr>
              <w:rPr>
                <w:rFonts w:ascii="Times New Roman" w:hAnsi="Times New Roman"/>
                <w:sz w:val="18"/>
                <w:szCs w:val="18"/>
              </w:rPr>
            </w:pPr>
          </w:p>
        </w:tc>
      </w:tr>
      <w:tr w:rsidR="00854B6F" w:rsidRPr="0002501E" w14:paraId="335A37B4" w14:textId="77777777" w:rsidTr="00B65B79">
        <w:trPr>
          <w:cantSplit/>
        </w:trPr>
        <w:tc>
          <w:tcPr>
            <w:tcW w:w="2988" w:type="dxa"/>
          </w:tcPr>
          <w:p w14:paraId="335A37AD" w14:textId="77777777" w:rsidR="00854B6F" w:rsidRDefault="00854B6F" w:rsidP="00C91C80">
            <w:pPr>
              <w:rPr>
                <w:rFonts w:ascii="Times New Roman" w:hAnsi="Times New Roman"/>
                <w:sz w:val="18"/>
                <w:szCs w:val="18"/>
              </w:rPr>
            </w:pPr>
            <w:r>
              <w:rPr>
                <w:rFonts w:ascii="Times New Roman" w:hAnsi="Times New Roman"/>
                <w:sz w:val="18"/>
                <w:szCs w:val="18"/>
              </w:rPr>
              <w:t>356.016</w:t>
            </w:r>
          </w:p>
          <w:p w14:paraId="335A37A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OXYGEN DELIVERY SYSTEM CODE FILE</w:t>
            </w:r>
          </w:p>
        </w:tc>
        <w:tc>
          <w:tcPr>
            <w:tcW w:w="3420" w:type="dxa"/>
          </w:tcPr>
          <w:p w14:paraId="335A37A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B2" w14:textId="77777777" w:rsidTr="00C91C80">
              <w:tc>
                <w:tcPr>
                  <w:tcW w:w="882" w:type="dxa"/>
                </w:tcPr>
                <w:p w14:paraId="335A37B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B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B3" w14:textId="77777777" w:rsidR="00854B6F" w:rsidRPr="0002501E" w:rsidRDefault="00854B6F" w:rsidP="00C91C80">
            <w:pPr>
              <w:rPr>
                <w:rFonts w:ascii="Times New Roman" w:hAnsi="Times New Roman"/>
                <w:sz w:val="18"/>
                <w:szCs w:val="18"/>
              </w:rPr>
            </w:pPr>
          </w:p>
        </w:tc>
      </w:tr>
      <w:tr w:rsidR="00854B6F" w:rsidRPr="0002501E" w14:paraId="335A37BC" w14:textId="77777777" w:rsidTr="00B65B79">
        <w:trPr>
          <w:cantSplit/>
        </w:trPr>
        <w:tc>
          <w:tcPr>
            <w:tcW w:w="2988" w:type="dxa"/>
          </w:tcPr>
          <w:p w14:paraId="335A37B5" w14:textId="77777777" w:rsidR="00854B6F" w:rsidRDefault="00854B6F" w:rsidP="00C91C80">
            <w:pPr>
              <w:rPr>
                <w:rFonts w:ascii="Times New Roman" w:hAnsi="Times New Roman"/>
                <w:sz w:val="18"/>
                <w:szCs w:val="18"/>
              </w:rPr>
            </w:pPr>
            <w:r>
              <w:rPr>
                <w:rFonts w:ascii="Times New Roman" w:hAnsi="Times New Roman"/>
                <w:sz w:val="18"/>
                <w:szCs w:val="18"/>
              </w:rPr>
              <w:t>356.017</w:t>
            </w:r>
          </w:p>
          <w:p w14:paraId="335A37B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PATIENT LOCATION FILE</w:t>
            </w:r>
          </w:p>
        </w:tc>
        <w:tc>
          <w:tcPr>
            <w:tcW w:w="3420" w:type="dxa"/>
          </w:tcPr>
          <w:p w14:paraId="335A37B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BA" w14:textId="77777777" w:rsidTr="00C91C80">
              <w:tc>
                <w:tcPr>
                  <w:tcW w:w="882" w:type="dxa"/>
                </w:tcPr>
                <w:p w14:paraId="335A37B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B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BB" w14:textId="77777777" w:rsidR="00854B6F" w:rsidRPr="0002501E" w:rsidRDefault="00854B6F" w:rsidP="00C91C80">
            <w:pPr>
              <w:rPr>
                <w:rFonts w:ascii="Times New Roman" w:hAnsi="Times New Roman"/>
                <w:sz w:val="18"/>
                <w:szCs w:val="18"/>
              </w:rPr>
            </w:pPr>
          </w:p>
        </w:tc>
      </w:tr>
      <w:tr w:rsidR="00854B6F" w:rsidRPr="0002501E" w14:paraId="335A37C4" w14:textId="77777777" w:rsidTr="00B65B79">
        <w:trPr>
          <w:cantSplit/>
        </w:trPr>
        <w:tc>
          <w:tcPr>
            <w:tcW w:w="2988" w:type="dxa"/>
          </w:tcPr>
          <w:p w14:paraId="335A37BD" w14:textId="77777777" w:rsidR="00854B6F" w:rsidRDefault="00854B6F" w:rsidP="00C91C80">
            <w:pPr>
              <w:rPr>
                <w:rFonts w:ascii="Times New Roman" w:hAnsi="Times New Roman"/>
                <w:sz w:val="18"/>
                <w:szCs w:val="18"/>
              </w:rPr>
            </w:pPr>
            <w:r>
              <w:rPr>
                <w:rFonts w:ascii="Times New Roman" w:hAnsi="Times New Roman"/>
                <w:sz w:val="18"/>
                <w:szCs w:val="18"/>
              </w:rPr>
              <w:t>356.018</w:t>
            </w:r>
          </w:p>
          <w:p w14:paraId="335A37B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REPORT TYPE CODE FILE</w:t>
            </w:r>
          </w:p>
        </w:tc>
        <w:tc>
          <w:tcPr>
            <w:tcW w:w="3420" w:type="dxa"/>
          </w:tcPr>
          <w:p w14:paraId="335A37B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C2" w14:textId="77777777" w:rsidTr="00C91C80">
              <w:tc>
                <w:tcPr>
                  <w:tcW w:w="882" w:type="dxa"/>
                </w:tcPr>
                <w:p w14:paraId="335A37C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C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C3" w14:textId="77777777" w:rsidR="00854B6F" w:rsidRPr="0002501E" w:rsidRDefault="00854B6F" w:rsidP="00C91C80">
            <w:pPr>
              <w:rPr>
                <w:rFonts w:ascii="Times New Roman" w:hAnsi="Times New Roman"/>
                <w:sz w:val="18"/>
                <w:szCs w:val="18"/>
              </w:rPr>
            </w:pPr>
          </w:p>
        </w:tc>
      </w:tr>
      <w:tr w:rsidR="00854B6F" w:rsidRPr="0002501E" w14:paraId="335A37CC" w14:textId="77777777" w:rsidTr="00B65B79">
        <w:trPr>
          <w:cantSplit/>
        </w:trPr>
        <w:tc>
          <w:tcPr>
            <w:tcW w:w="2988" w:type="dxa"/>
          </w:tcPr>
          <w:p w14:paraId="335A37C5" w14:textId="77777777" w:rsidR="00854B6F" w:rsidRDefault="00854B6F" w:rsidP="00C91C80">
            <w:pPr>
              <w:rPr>
                <w:rFonts w:ascii="Times New Roman" w:hAnsi="Times New Roman"/>
                <w:sz w:val="18"/>
                <w:szCs w:val="18"/>
              </w:rPr>
            </w:pPr>
            <w:r>
              <w:rPr>
                <w:rFonts w:ascii="Times New Roman" w:hAnsi="Times New Roman"/>
                <w:sz w:val="18"/>
                <w:szCs w:val="18"/>
              </w:rPr>
              <w:t>356.019</w:t>
            </w:r>
          </w:p>
          <w:p w14:paraId="335A37C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NURSING HOME LEVEL OF CARE FILE</w:t>
            </w:r>
          </w:p>
        </w:tc>
        <w:tc>
          <w:tcPr>
            <w:tcW w:w="3420" w:type="dxa"/>
          </w:tcPr>
          <w:p w14:paraId="335A37C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CA" w14:textId="77777777" w:rsidTr="00C91C80">
              <w:tc>
                <w:tcPr>
                  <w:tcW w:w="882" w:type="dxa"/>
                </w:tcPr>
                <w:p w14:paraId="335A37C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C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CB" w14:textId="77777777" w:rsidR="00854B6F" w:rsidRPr="0002501E" w:rsidRDefault="00854B6F" w:rsidP="00C91C80">
            <w:pPr>
              <w:rPr>
                <w:rFonts w:ascii="Times New Roman" w:hAnsi="Times New Roman"/>
                <w:sz w:val="18"/>
                <w:szCs w:val="18"/>
              </w:rPr>
            </w:pPr>
          </w:p>
        </w:tc>
      </w:tr>
      <w:tr w:rsidR="00854B6F" w:rsidRPr="0002501E" w14:paraId="335A37D4" w14:textId="77777777" w:rsidTr="00B65B79">
        <w:trPr>
          <w:cantSplit/>
        </w:trPr>
        <w:tc>
          <w:tcPr>
            <w:tcW w:w="2988" w:type="dxa"/>
          </w:tcPr>
          <w:p w14:paraId="335A37CD" w14:textId="77777777" w:rsidR="00854B6F" w:rsidRDefault="00854B6F" w:rsidP="00C91C80">
            <w:pPr>
              <w:rPr>
                <w:rFonts w:ascii="Times New Roman" w:hAnsi="Times New Roman"/>
                <w:sz w:val="18"/>
                <w:szCs w:val="18"/>
              </w:rPr>
            </w:pPr>
            <w:r>
              <w:rPr>
                <w:rFonts w:ascii="Times New Roman" w:hAnsi="Times New Roman"/>
                <w:sz w:val="18"/>
                <w:szCs w:val="18"/>
              </w:rPr>
              <w:t>356.02</w:t>
            </w:r>
          </w:p>
          <w:p w14:paraId="335A37C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CERTIFICATION ACTION CODES FILE</w:t>
            </w:r>
          </w:p>
        </w:tc>
        <w:tc>
          <w:tcPr>
            <w:tcW w:w="3420" w:type="dxa"/>
          </w:tcPr>
          <w:p w14:paraId="335A37C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D2" w14:textId="77777777" w:rsidTr="00C91C80">
              <w:tc>
                <w:tcPr>
                  <w:tcW w:w="882" w:type="dxa"/>
                </w:tcPr>
                <w:p w14:paraId="335A37D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D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D3" w14:textId="77777777" w:rsidR="00854B6F" w:rsidRPr="0002501E" w:rsidRDefault="00854B6F" w:rsidP="00C91C80">
            <w:pPr>
              <w:rPr>
                <w:rFonts w:ascii="Times New Roman" w:hAnsi="Times New Roman"/>
                <w:sz w:val="18"/>
                <w:szCs w:val="18"/>
              </w:rPr>
            </w:pPr>
          </w:p>
        </w:tc>
      </w:tr>
      <w:tr w:rsidR="00854B6F" w:rsidRPr="0002501E" w14:paraId="335A37DC" w14:textId="77777777" w:rsidTr="00B65B79">
        <w:trPr>
          <w:cantSplit/>
        </w:trPr>
        <w:tc>
          <w:tcPr>
            <w:tcW w:w="2988" w:type="dxa"/>
          </w:tcPr>
          <w:p w14:paraId="335A37D5" w14:textId="77777777" w:rsidR="00854B6F" w:rsidRDefault="00854B6F" w:rsidP="00C91C80">
            <w:pPr>
              <w:rPr>
                <w:rFonts w:ascii="Times New Roman" w:hAnsi="Times New Roman"/>
                <w:sz w:val="18"/>
                <w:szCs w:val="18"/>
              </w:rPr>
            </w:pPr>
            <w:r>
              <w:rPr>
                <w:rFonts w:ascii="Times New Roman" w:hAnsi="Times New Roman"/>
                <w:sz w:val="18"/>
                <w:szCs w:val="18"/>
              </w:rPr>
              <w:t>356.021</w:t>
            </w:r>
          </w:p>
          <w:p w14:paraId="335A37D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DCS DECISION REASON CODES FILE</w:t>
            </w:r>
          </w:p>
        </w:tc>
        <w:tc>
          <w:tcPr>
            <w:tcW w:w="3420" w:type="dxa"/>
          </w:tcPr>
          <w:p w14:paraId="335A37D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DA" w14:textId="77777777" w:rsidTr="00C91C80">
              <w:tc>
                <w:tcPr>
                  <w:tcW w:w="882" w:type="dxa"/>
                </w:tcPr>
                <w:p w14:paraId="335A37D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D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DB" w14:textId="77777777" w:rsidR="00854B6F" w:rsidRPr="0002501E" w:rsidRDefault="00854B6F" w:rsidP="00C91C80">
            <w:pPr>
              <w:rPr>
                <w:rFonts w:ascii="Times New Roman" w:hAnsi="Times New Roman"/>
                <w:sz w:val="18"/>
                <w:szCs w:val="18"/>
              </w:rPr>
            </w:pPr>
          </w:p>
        </w:tc>
      </w:tr>
      <w:tr w:rsidR="00854B6F" w:rsidRPr="0002501E" w14:paraId="335A37E4" w14:textId="77777777" w:rsidTr="00B65B79">
        <w:trPr>
          <w:cantSplit/>
        </w:trPr>
        <w:tc>
          <w:tcPr>
            <w:tcW w:w="2988" w:type="dxa"/>
          </w:tcPr>
          <w:p w14:paraId="335A37DD" w14:textId="77777777" w:rsidR="00854B6F" w:rsidRPr="0093605F" w:rsidRDefault="00854B6F" w:rsidP="00C91C80">
            <w:pPr>
              <w:rPr>
                <w:rFonts w:ascii="Times New Roman" w:hAnsi="Times New Roman"/>
                <w:sz w:val="18"/>
                <w:szCs w:val="18"/>
              </w:rPr>
            </w:pPr>
            <w:r w:rsidRPr="0093605F">
              <w:rPr>
                <w:rFonts w:ascii="Times New Roman" w:hAnsi="Times New Roman"/>
                <w:sz w:val="18"/>
                <w:szCs w:val="18"/>
              </w:rPr>
              <w:t>356.022</w:t>
            </w:r>
          </w:p>
          <w:p w14:paraId="335A37DE" w14:textId="77777777" w:rsidR="00854B6F" w:rsidRPr="0002501E" w:rsidRDefault="00854B6F" w:rsidP="00C91C80">
            <w:pPr>
              <w:rPr>
                <w:rFonts w:ascii="Times New Roman" w:hAnsi="Times New Roman"/>
                <w:sz w:val="18"/>
                <w:szCs w:val="18"/>
              </w:rPr>
            </w:pPr>
            <w:r w:rsidRPr="00C44B22">
              <w:rPr>
                <w:rFonts w:ascii="Times New Roman" w:hAnsi="Times New Roman"/>
                <w:sz w:val="18"/>
                <w:szCs w:val="18"/>
              </w:rPr>
              <w:t>UNIVERSAL DENTAL NUMBERING SYSTEM</w:t>
            </w:r>
          </w:p>
        </w:tc>
        <w:tc>
          <w:tcPr>
            <w:tcW w:w="3420" w:type="dxa"/>
          </w:tcPr>
          <w:p w14:paraId="335A37DF" w14:textId="77777777" w:rsidR="00854B6F" w:rsidRPr="0002501E" w:rsidRDefault="00854B6F" w:rsidP="00C91C80">
            <w:pPr>
              <w:rPr>
                <w:rFonts w:ascii="Times New Roman" w:hAnsi="Times New Roman"/>
                <w:sz w:val="18"/>
                <w:szCs w:val="18"/>
              </w:rPr>
            </w:pPr>
          </w:p>
        </w:tc>
        <w:tc>
          <w:tcPr>
            <w:tcW w:w="3168" w:type="dxa"/>
          </w:tcPr>
          <w:tbl>
            <w:tblPr>
              <w:tblW w:w="5496"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gridCol w:w="2307"/>
            </w:tblGrid>
            <w:tr w:rsidR="005306DA" w:rsidRPr="0002501E" w14:paraId="335A37E2" w14:textId="77777777" w:rsidTr="005306DA">
              <w:tc>
                <w:tcPr>
                  <w:tcW w:w="882" w:type="dxa"/>
                </w:tcPr>
                <w:p w14:paraId="335A37E0" w14:textId="77777777" w:rsidR="005306DA" w:rsidRPr="0002501E" w:rsidRDefault="005306DA" w:rsidP="005306DA">
                  <w:pPr>
                    <w:rPr>
                      <w:rFonts w:ascii="Times New Roman" w:hAnsi="Times New Roman"/>
                      <w:sz w:val="18"/>
                      <w:szCs w:val="18"/>
                    </w:rPr>
                  </w:pPr>
                  <w:r>
                    <w:rPr>
                      <w:rFonts w:ascii="Times New Roman" w:hAnsi="Times New Roman"/>
                      <w:sz w:val="18"/>
                      <w:szCs w:val="18"/>
                    </w:rPr>
                    <w:t>356.22</w:t>
                  </w:r>
                </w:p>
              </w:tc>
              <w:tc>
                <w:tcPr>
                  <w:tcW w:w="2307" w:type="dxa"/>
                </w:tcPr>
                <w:p w14:paraId="42EA3B19" w14:textId="003FAA2C" w:rsidR="005306DA" w:rsidRDefault="005306DA" w:rsidP="005306DA">
                  <w:pPr>
                    <w:rPr>
                      <w:rFonts w:ascii="Times New Roman" w:hAnsi="Times New Roman"/>
                      <w:sz w:val="18"/>
                      <w:szCs w:val="18"/>
                    </w:rPr>
                  </w:pPr>
                  <w:r>
                    <w:rPr>
                      <w:rFonts w:ascii="Times New Roman" w:hAnsi="Times New Roman"/>
                      <w:sz w:val="18"/>
                      <w:szCs w:val="18"/>
                    </w:rPr>
                    <w:t xml:space="preserve">HCS REVIEW </w:t>
                  </w:r>
                  <w:r w:rsidRPr="00CC51A0">
                    <w:rPr>
                      <w:rFonts w:ascii="Times New Roman" w:hAnsi="Times New Roman"/>
                      <w:sz w:val="18"/>
                      <w:szCs w:val="18"/>
                    </w:rPr>
                    <w:t>TRANSMISSION</w:t>
                  </w:r>
                </w:p>
              </w:tc>
              <w:tc>
                <w:tcPr>
                  <w:tcW w:w="2307" w:type="dxa"/>
                </w:tcPr>
                <w:p w14:paraId="335A37E1" w14:textId="66D2E00D" w:rsidR="005306DA" w:rsidRPr="0002501E" w:rsidRDefault="005306DA" w:rsidP="005306DA">
                  <w:pPr>
                    <w:rPr>
                      <w:rFonts w:ascii="Times New Roman" w:hAnsi="Times New Roman"/>
                      <w:sz w:val="18"/>
                      <w:szCs w:val="18"/>
                    </w:rPr>
                  </w:pPr>
                  <w:r>
                    <w:rPr>
                      <w:rFonts w:ascii="Times New Roman" w:hAnsi="Times New Roman"/>
                      <w:sz w:val="18"/>
                      <w:szCs w:val="18"/>
                    </w:rPr>
                    <w:t>HCS REVIEW TRANSMISSION</w:t>
                  </w:r>
                </w:p>
              </w:tc>
            </w:tr>
            <w:tr w:rsidR="005306DA" w:rsidRPr="0002501E" w14:paraId="3F62844E" w14:textId="77777777" w:rsidTr="005306DA">
              <w:tc>
                <w:tcPr>
                  <w:tcW w:w="882" w:type="dxa"/>
                </w:tcPr>
                <w:p w14:paraId="79D47262" w14:textId="07353D3F" w:rsidR="005306DA" w:rsidRDefault="005306DA" w:rsidP="005306DA">
                  <w:pPr>
                    <w:rPr>
                      <w:rFonts w:ascii="Times New Roman" w:hAnsi="Times New Roman"/>
                      <w:sz w:val="18"/>
                      <w:szCs w:val="18"/>
                    </w:rPr>
                  </w:pPr>
                  <w:r>
                    <w:rPr>
                      <w:rFonts w:ascii="Times New Roman" w:hAnsi="Times New Roman"/>
                      <w:sz w:val="18"/>
                      <w:szCs w:val="18"/>
                    </w:rPr>
                    <w:t>399</w:t>
                  </w:r>
                </w:p>
              </w:tc>
              <w:tc>
                <w:tcPr>
                  <w:tcW w:w="2307" w:type="dxa"/>
                </w:tcPr>
                <w:p w14:paraId="66352019" w14:textId="417A678C" w:rsidR="005306DA" w:rsidRDefault="005306DA" w:rsidP="005306DA">
                  <w:pPr>
                    <w:rPr>
                      <w:rFonts w:ascii="Times New Roman" w:hAnsi="Times New Roman"/>
                      <w:sz w:val="18"/>
                      <w:szCs w:val="18"/>
                    </w:rPr>
                  </w:pPr>
                  <w:r w:rsidRPr="00CC51A0">
                    <w:rPr>
                      <w:rFonts w:ascii="Times New Roman" w:hAnsi="Times New Roman"/>
                      <w:sz w:val="18"/>
                      <w:szCs w:val="18"/>
                    </w:rPr>
                    <w:t>BILL/CLAIMS</w:t>
                  </w:r>
                </w:p>
              </w:tc>
              <w:tc>
                <w:tcPr>
                  <w:tcW w:w="2307" w:type="dxa"/>
                </w:tcPr>
                <w:p w14:paraId="1F1D3AB9" w14:textId="77777777" w:rsidR="005306DA" w:rsidRDefault="005306DA" w:rsidP="005306DA">
                  <w:pPr>
                    <w:rPr>
                      <w:rFonts w:ascii="Times New Roman" w:hAnsi="Times New Roman"/>
                      <w:sz w:val="18"/>
                      <w:szCs w:val="18"/>
                    </w:rPr>
                  </w:pPr>
                </w:p>
              </w:tc>
            </w:tr>
          </w:tbl>
          <w:p w14:paraId="335A37E3" w14:textId="77777777" w:rsidR="00854B6F" w:rsidRPr="0002501E" w:rsidRDefault="00854B6F" w:rsidP="00C91C80">
            <w:pPr>
              <w:rPr>
                <w:rFonts w:ascii="Times New Roman" w:hAnsi="Times New Roman"/>
                <w:sz w:val="18"/>
                <w:szCs w:val="18"/>
              </w:rPr>
            </w:pPr>
          </w:p>
        </w:tc>
      </w:tr>
      <w:tr w:rsidR="00854B6F" w14:paraId="335A37EB" w14:textId="77777777" w:rsidTr="00B65B79">
        <w:trPr>
          <w:cantSplit/>
        </w:trPr>
        <w:tc>
          <w:tcPr>
            <w:tcW w:w="2988" w:type="dxa"/>
          </w:tcPr>
          <w:p w14:paraId="335A37E5" w14:textId="77777777" w:rsidR="00854B6F" w:rsidRPr="0093605F" w:rsidRDefault="00854B6F" w:rsidP="00C91C80">
            <w:pPr>
              <w:rPr>
                <w:rFonts w:ascii="Times New Roman" w:hAnsi="Times New Roman"/>
                <w:sz w:val="18"/>
                <w:szCs w:val="18"/>
              </w:rPr>
            </w:pPr>
            <w:r>
              <w:rPr>
                <w:rFonts w:ascii="Times New Roman" w:hAnsi="Times New Roman"/>
                <w:sz w:val="18"/>
                <w:szCs w:val="18"/>
              </w:rPr>
              <w:t>356.023 HCSR WORKLIST DELETE REASON CODE</w:t>
            </w:r>
          </w:p>
        </w:tc>
        <w:tc>
          <w:tcPr>
            <w:tcW w:w="3420" w:type="dxa"/>
          </w:tcPr>
          <w:p w14:paraId="335A37E6"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E9" w14:textId="77777777" w:rsidTr="00C91C80">
              <w:tc>
                <w:tcPr>
                  <w:tcW w:w="882" w:type="dxa"/>
                </w:tcPr>
                <w:p w14:paraId="335A37E7"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E8"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EA" w14:textId="77777777" w:rsidR="00854B6F" w:rsidRDefault="00854B6F" w:rsidP="00C91C80">
            <w:pPr>
              <w:rPr>
                <w:rFonts w:ascii="Times New Roman" w:hAnsi="Times New Roman"/>
                <w:sz w:val="18"/>
                <w:szCs w:val="18"/>
              </w:rPr>
            </w:pPr>
          </w:p>
        </w:tc>
      </w:tr>
      <w:tr w:rsidR="00854B6F" w:rsidRPr="0002501E" w14:paraId="335A380B" w14:textId="77777777" w:rsidTr="00B65B79">
        <w:trPr>
          <w:cantSplit/>
        </w:trPr>
        <w:tc>
          <w:tcPr>
            <w:tcW w:w="2988" w:type="dxa"/>
          </w:tcPr>
          <w:p w14:paraId="335A37E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p w14:paraId="335A37E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F0" w14:textId="77777777" w:rsidTr="00983EFE">
              <w:tc>
                <w:tcPr>
                  <w:tcW w:w="882" w:type="dxa"/>
                </w:tcPr>
                <w:p w14:paraId="335A37E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7E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r w:rsidR="00854B6F" w:rsidRPr="0002501E" w14:paraId="335A37F3" w14:textId="77777777" w:rsidTr="00983EFE">
              <w:tc>
                <w:tcPr>
                  <w:tcW w:w="882" w:type="dxa"/>
                </w:tcPr>
                <w:p w14:paraId="335A37F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356.4</w:t>
                  </w:r>
                </w:p>
              </w:tc>
              <w:tc>
                <w:tcPr>
                  <w:tcW w:w="2307" w:type="dxa"/>
                </w:tcPr>
                <w:p w14:paraId="335A37F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NON-ACUTE CLASSIFICATIONS</w:t>
                  </w:r>
                </w:p>
              </w:tc>
            </w:tr>
            <w:tr w:rsidR="00854B6F" w:rsidRPr="0002501E" w14:paraId="335A37F6" w14:textId="77777777" w:rsidTr="00983EFE">
              <w:tc>
                <w:tcPr>
                  <w:tcW w:w="882" w:type="dxa"/>
                </w:tcPr>
                <w:p w14:paraId="335A37F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356.11</w:t>
                  </w:r>
                </w:p>
              </w:tc>
              <w:tc>
                <w:tcPr>
                  <w:tcW w:w="2307" w:type="dxa"/>
                </w:tcPr>
                <w:p w14:paraId="335A37F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REVIEW TYPE</w:t>
                  </w:r>
                </w:p>
              </w:tc>
            </w:tr>
            <w:tr w:rsidR="00854B6F" w:rsidRPr="0002501E" w14:paraId="335A37F9" w14:textId="77777777" w:rsidTr="00983EFE">
              <w:tc>
                <w:tcPr>
                  <w:tcW w:w="882" w:type="dxa"/>
                </w:tcPr>
                <w:p w14:paraId="335A37F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356.3</w:t>
                  </w:r>
                </w:p>
              </w:tc>
              <w:tc>
                <w:tcPr>
                  <w:tcW w:w="2307" w:type="dxa"/>
                </w:tcPr>
                <w:p w14:paraId="335A37F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SI/IS CATEGORIES</w:t>
                  </w:r>
                </w:p>
              </w:tc>
            </w:tr>
            <w:tr w:rsidR="00854B6F" w:rsidRPr="0002501E" w14:paraId="335A37FC" w14:textId="77777777" w:rsidTr="00983EFE">
              <w:tc>
                <w:tcPr>
                  <w:tcW w:w="882" w:type="dxa"/>
                </w:tcPr>
                <w:p w14:paraId="335A37F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45.7</w:t>
                  </w:r>
                </w:p>
              </w:tc>
              <w:tc>
                <w:tcPr>
                  <w:tcW w:w="2307" w:type="dxa"/>
                </w:tcPr>
                <w:p w14:paraId="335A37F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FACILITY TREATING SPECIALTY</w:t>
                  </w:r>
                </w:p>
              </w:tc>
            </w:tr>
            <w:tr w:rsidR="00854B6F" w:rsidRPr="0002501E" w14:paraId="335A37FF" w14:textId="77777777" w:rsidTr="00983EFE">
              <w:tc>
                <w:tcPr>
                  <w:tcW w:w="882" w:type="dxa"/>
                </w:tcPr>
                <w:p w14:paraId="335A37F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14:paraId="335A37F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r w:rsidR="00854B6F" w:rsidRPr="0002501E" w14:paraId="335A3802" w14:textId="77777777" w:rsidTr="00983EFE">
              <w:tc>
                <w:tcPr>
                  <w:tcW w:w="882" w:type="dxa"/>
                </w:tcPr>
                <w:p w14:paraId="335A380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80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803"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06" w14:textId="77777777" w:rsidTr="00D6294F">
              <w:tc>
                <w:tcPr>
                  <w:tcW w:w="882" w:type="dxa"/>
                </w:tcPr>
                <w:p w14:paraId="335A380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14:paraId="335A380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r w:rsidR="00854B6F" w:rsidRPr="0002501E" w14:paraId="335A3809" w14:textId="77777777" w:rsidTr="00D6294F">
              <w:tc>
                <w:tcPr>
                  <w:tcW w:w="882" w:type="dxa"/>
                </w:tcPr>
                <w:p w14:paraId="335A380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14:paraId="335A380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bl>
          <w:p w14:paraId="335A380A" w14:textId="77777777" w:rsidR="00854B6F" w:rsidRPr="0002501E" w:rsidRDefault="00854B6F" w:rsidP="00784F47"/>
        </w:tc>
      </w:tr>
      <w:tr w:rsidR="00854B6F" w:rsidRPr="0002501E" w14:paraId="335A3816" w14:textId="77777777" w:rsidTr="00B65B79">
        <w:trPr>
          <w:cantSplit/>
        </w:trPr>
        <w:tc>
          <w:tcPr>
            <w:tcW w:w="2988" w:type="dxa"/>
          </w:tcPr>
          <w:p w14:paraId="335A380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356.11</w:t>
            </w:r>
          </w:p>
          <w:p w14:paraId="335A380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REVIEW TYPE FILE</w:t>
            </w:r>
          </w:p>
        </w:tc>
        <w:tc>
          <w:tcPr>
            <w:tcW w:w="3420" w:type="dxa"/>
          </w:tcPr>
          <w:p w14:paraId="335A380E"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11" w14:textId="77777777" w:rsidTr="00D6294F">
              <w:tc>
                <w:tcPr>
                  <w:tcW w:w="882" w:type="dxa"/>
                </w:tcPr>
                <w:p w14:paraId="335A380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14:paraId="335A381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r w:rsidR="00854B6F" w:rsidRPr="0002501E" w14:paraId="335A3814" w14:textId="77777777" w:rsidTr="00D6294F">
              <w:tc>
                <w:tcPr>
                  <w:tcW w:w="882" w:type="dxa"/>
                </w:tcPr>
                <w:p w14:paraId="335A381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14:paraId="335A381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bl>
          <w:p w14:paraId="335A3815" w14:textId="77777777" w:rsidR="00854B6F" w:rsidRPr="0002501E" w:rsidRDefault="00854B6F" w:rsidP="00784F47"/>
        </w:tc>
      </w:tr>
      <w:tr w:rsidR="00854B6F" w:rsidRPr="0002501E" w14:paraId="335A383C" w14:textId="77777777" w:rsidTr="00B65B79">
        <w:trPr>
          <w:cantSplit/>
        </w:trPr>
        <w:tc>
          <w:tcPr>
            <w:tcW w:w="2988" w:type="dxa"/>
          </w:tcPr>
          <w:p w14:paraId="335A381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356.2</w:t>
            </w:r>
          </w:p>
          <w:p w14:paraId="335A381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1B" w14:textId="77777777" w:rsidTr="00983EFE">
              <w:tc>
                <w:tcPr>
                  <w:tcW w:w="882" w:type="dxa"/>
                </w:tcPr>
                <w:p w14:paraId="335A381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8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r w:rsidR="00854B6F" w:rsidRPr="0002501E" w14:paraId="335A381E" w14:textId="77777777" w:rsidTr="00983EFE">
              <w:tc>
                <w:tcPr>
                  <w:tcW w:w="882" w:type="dxa"/>
                </w:tcPr>
                <w:p w14:paraId="335A381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356.7</w:t>
                  </w:r>
                </w:p>
              </w:tc>
              <w:tc>
                <w:tcPr>
                  <w:tcW w:w="2307" w:type="dxa"/>
                </w:tcPr>
                <w:p w14:paraId="335A381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ACTION</w:t>
                  </w:r>
                </w:p>
              </w:tc>
            </w:tr>
            <w:tr w:rsidR="00854B6F" w:rsidRPr="0002501E" w14:paraId="335A3821" w14:textId="77777777" w:rsidTr="00983EFE">
              <w:tc>
                <w:tcPr>
                  <w:tcW w:w="882" w:type="dxa"/>
                </w:tcPr>
                <w:p w14:paraId="335A381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356.21</w:t>
                  </w:r>
                </w:p>
              </w:tc>
              <w:tc>
                <w:tcPr>
                  <w:tcW w:w="2307" w:type="dxa"/>
                </w:tcPr>
                <w:p w14:paraId="335A382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DENIAL REASONS</w:t>
                  </w:r>
                </w:p>
              </w:tc>
            </w:tr>
            <w:tr w:rsidR="00854B6F" w:rsidRPr="0002501E" w14:paraId="335A3824" w14:textId="77777777" w:rsidTr="00983EFE">
              <w:tc>
                <w:tcPr>
                  <w:tcW w:w="882" w:type="dxa"/>
                </w:tcPr>
                <w:p w14:paraId="335A382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356.11</w:t>
                  </w:r>
                </w:p>
              </w:tc>
              <w:tc>
                <w:tcPr>
                  <w:tcW w:w="2307" w:type="dxa"/>
                </w:tcPr>
                <w:p w14:paraId="335A38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REVIEW TYPE</w:t>
                  </w:r>
                </w:p>
              </w:tc>
            </w:tr>
            <w:tr w:rsidR="00854B6F" w:rsidRPr="0002501E" w14:paraId="335A3827" w14:textId="77777777" w:rsidTr="00983EFE">
              <w:tc>
                <w:tcPr>
                  <w:tcW w:w="882" w:type="dxa"/>
                </w:tcPr>
                <w:p w14:paraId="335A382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14:paraId="335A382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r w:rsidR="00854B6F" w:rsidRPr="0002501E" w14:paraId="335A382A" w14:textId="77777777" w:rsidTr="00983EFE">
              <w:tc>
                <w:tcPr>
                  <w:tcW w:w="882" w:type="dxa"/>
                </w:tcPr>
                <w:p w14:paraId="335A382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w:t>
                  </w:r>
                </w:p>
              </w:tc>
              <w:tc>
                <w:tcPr>
                  <w:tcW w:w="2307" w:type="dxa"/>
                </w:tcPr>
                <w:p w14:paraId="335A382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ICD DIAGNOSIS</w:t>
                  </w:r>
                </w:p>
              </w:tc>
            </w:tr>
            <w:tr w:rsidR="00854B6F" w:rsidRPr="0002501E" w14:paraId="335A382D" w14:textId="77777777" w:rsidTr="00983EFE">
              <w:tc>
                <w:tcPr>
                  <w:tcW w:w="882" w:type="dxa"/>
                </w:tcPr>
                <w:p w14:paraId="335A382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82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14:paraId="335A3830" w14:textId="77777777" w:rsidTr="00983EFE">
              <w:tc>
                <w:tcPr>
                  <w:tcW w:w="882" w:type="dxa"/>
                </w:tcPr>
                <w:p w14:paraId="335A382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14:paraId="335A38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r w:rsidR="00854B6F" w:rsidRPr="0002501E" w14:paraId="335A3833" w14:textId="77777777" w:rsidTr="00983EFE">
              <w:tc>
                <w:tcPr>
                  <w:tcW w:w="882" w:type="dxa"/>
                </w:tcPr>
                <w:p w14:paraId="335A383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83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836" w14:textId="77777777" w:rsidTr="00983EFE">
              <w:tc>
                <w:tcPr>
                  <w:tcW w:w="882" w:type="dxa"/>
                </w:tcPr>
                <w:p w14:paraId="335A383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83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14:paraId="335A3837"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3A" w14:textId="77777777" w:rsidTr="00D6294F">
              <w:tc>
                <w:tcPr>
                  <w:tcW w:w="882" w:type="dxa"/>
                </w:tcPr>
                <w:p w14:paraId="335A383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14:paraId="335A383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bl>
          <w:p w14:paraId="335A383B" w14:textId="77777777" w:rsidR="00854B6F" w:rsidRPr="0002501E" w:rsidRDefault="00854B6F" w:rsidP="00784F47"/>
        </w:tc>
      </w:tr>
      <w:tr w:rsidR="00854B6F" w:rsidRPr="0002501E" w14:paraId="335A3843" w14:textId="77777777" w:rsidTr="00B65B79">
        <w:trPr>
          <w:cantSplit/>
        </w:trPr>
        <w:tc>
          <w:tcPr>
            <w:tcW w:w="2988" w:type="dxa"/>
          </w:tcPr>
          <w:p w14:paraId="335A383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356.21</w:t>
            </w:r>
          </w:p>
          <w:p w14:paraId="335A383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p w14:paraId="335A383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DENIAL REASONS</w:t>
            </w:r>
          </w:p>
          <w:p w14:paraId="335A3840" w14:textId="77777777" w:rsidR="00854B6F" w:rsidRPr="0002501E" w:rsidRDefault="00854B6F" w:rsidP="00784F47">
            <w:pPr>
              <w:rPr>
                <w:rFonts w:ascii="Times New Roman" w:hAnsi="Times New Roman"/>
                <w:sz w:val="18"/>
                <w:szCs w:val="18"/>
              </w:rPr>
            </w:pPr>
          </w:p>
        </w:tc>
        <w:tc>
          <w:tcPr>
            <w:tcW w:w="3420" w:type="dxa"/>
          </w:tcPr>
          <w:p w14:paraId="335A384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r w:rsidRPr="0002501E">
              <w:rPr>
                <w:rFonts w:ascii="Times New Roman" w:hAnsi="Times New Roman"/>
                <w:sz w:val="18"/>
                <w:szCs w:val="18"/>
              </w:rPr>
              <w:tab/>
              <w:t>INSURANCE REVIEW</w:t>
            </w:r>
          </w:p>
        </w:tc>
        <w:tc>
          <w:tcPr>
            <w:tcW w:w="3168" w:type="dxa"/>
          </w:tcPr>
          <w:p w14:paraId="335A3842" w14:textId="77777777" w:rsidR="00854B6F" w:rsidRPr="0002501E" w:rsidRDefault="00854B6F" w:rsidP="00784F47">
            <w:pPr>
              <w:rPr>
                <w:rFonts w:ascii="Times New Roman" w:hAnsi="Times New Roman"/>
                <w:sz w:val="18"/>
                <w:szCs w:val="18"/>
              </w:rPr>
            </w:pPr>
          </w:p>
        </w:tc>
      </w:tr>
      <w:tr w:rsidR="00854B6F" w:rsidRPr="0002501E" w14:paraId="335A38D0" w14:textId="77777777" w:rsidTr="00B65B79">
        <w:tc>
          <w:tcPr>
            <w:tcW w:w="2988" w:type="dxa"/>
          </w:tcPr>
          <w:p w14:paraId="335A3844" w14:textId="77777777" w:rsidR="00854B6F" w:rsidRDefault="00854B6F" w:rsidP="00C91C80">
            <w:pPr>
              <w:rPr>
                <w:rFonts w:ascii="Times New Roman" w:hAnsi="Times New Roman"/>
                <w:sz w:val="18"/>
                <w:szCs w:val="18"/>
              </w:rPr>
            </w:pPr>
            <w:r>
              <w:rPr>
                <w:rFonts w:ascii="Times New Roman" w:hAnsi="Times New Roman"/>
                <w:sz w:val="18"/>
                <w:szCs w:val="18"/>
              </w:rPr>
              <w:t>356.22</w:t>
            </w:r>
          </w:p>
          <w:p w14:paraId="335A3845"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14:paraId="335A3848" w14:textId="77777777" w:rsidTr="00C91C80">
              <w:tc>
                <w:tcPr>
                  <w:tcW w:w="882" w:type="dxa"/>
                  <w:tcBorders>
                    <w:top w:val="nil"/>
                    <w:left w:val="nil"/>
                    <w:bottom w:val="single" w:sz="4" w:space="0" w:color="auto"/>
                    <w:right w:val="nil"/>
                  </w:tcBorders>
                  <w:hideMark/>
                </w:tcPr>
                <w:p w14:paraId="335A3846" w14:textId="77777777" w:rsidR="00854B6F" w:rsidRDefault="00854B6F" w:rsidP="00C91C80">
                  <w:pPr>
                    <w:rPr>
                      <w:rFonts w:ascii="Times New Roman" w:hAnsi="Times New Roman"/>
                      <w:sz w:val="18"/>
                      <w:szCs w:val="18"/>
                    </w:rPr>
                  </w:pPr>
                  <w:r>
                    <w:rPr>
                      <w:rFonts w:ascii="Times New Roman" w:hAnsi="Times New Roman"/>
                      <w:sz w:val="18"/>
                      <w:szCs w:val="18"/>
                    </w:rPr>
                    <w:t>2</w:t>
                  </w:r>
                </w:p>
              </w:tc>
              <w:tc>
                <w:tcPr>
                  <w:tcW w:w="2307" w:type="dxa"/>
                  <w:tcBorders>
                    <w:top w:val="nil"/>
                    <w:left w:val="nil"/>
                    <w:bottom w:val="single" w:sz="4" w:space="0" w:color="auto"/>
                    <w:right w:val="nil"/>
                  </w:tcBorders>
                  <w:hideMark/>
                </w:tcPr>
                <w:p w14:paraId="335A3847" w14:textId="77777777" w:rsidR="00854B6F" w:rsidRDefault="00854B6F" w:rsidP="00C91C80">
                  <w:pPr>
                    <w:rPr>
                      <w:rFonts w:ascii="Times New Roman" w:hAnsi="Times New Roman"/>
                      <w:sz w:val="18"/>
                      <w:szCs w:val="18"/>
                    </w:rPr>
                  </w:pPr>
                  <w:r>
                    <w:rPr>
                      <w:rFonts w:ascii="Times New Roman" w:hAnsi="Times New Roman"/>
                      <w:sz w:val="18"/>
                      <w:szCs w:val="18"/>
                    </w:rPr>
                    <w:t>PATIENT</w:t>
                  </w:r>
                </w:p>
              </w:tc>
            </w:tr>
            <w:tr w:rsidR="00854B6F" w14:paraId="335A384B" w14:textId="77777777" w:rsidTr="00C91C80">
              <w:trPr>
                <w:trHeight w:val="215"/>
              </w:trPr>
              <w:tc>
                <w:tcPr>
                  <w:tcW w:w="882" w:type="dxa"/>
                  <w:tcBorders>
                    <w:top w:val="single" w:sz="4" w:space="0" w:color="auto"/>
                    <w:left w:val="nil"/>
                    <w:bottom w:val="single" w:sz="4" w:space="0" w:color="auto"/>
                    <w:right w:val="nil"/>
                  </w:tcBorders>
                  <w:hideMark/>
                </w:tcPr>
                <w:p w14:paraId="335A3849" w14:textId="77777777" w:rsidR="00854B6F" w:rsidRDefault="00854B6F" w:rsidP="00C91C80">
                  <w:pPr>
                    <w:rPr>
                      <w:rFonts w:ascii="Times New Roman" w:hAnsi="Times New Roman"/>
                      <w:sz w:val="18"/>
                      <w:szCs w:val="18"/>
                    </w:rPr>
                  </w:pPr>
                  <w:r>
                    <w:rPr>
                      <w:rFonts w:ascii="Times New Roman" w:hAnsi="Times New Roman"/>
                      <w:sz w:val="18"/>
                      <w:szCs w:val="18"/>
                    </w:rPr>
                    <w:t>42</w:t>
                  </w:r>
                </w:p>
              </w:tc>
              <w:tc>
                <w:tcPr>
                  <w:tcW w:w="2307" w:type="dxa"/>
                  <w:tcBorders>
                    <w:top w:val="single" w:sz="4" w:space="0" w:color="auto"/>
                    <w:left w:val="nil"/>
                    <w:bottom w:val="single" w:sz="4" w:space="0" w:color="auto"/>
                    <w:right w:val="nil"/>
                  </w:tcBorders>
                  <w:hideMark/>
                </w:tcPr>
                <w:p w14:paraId="335A384A" w14:textId="77777777" w:rsidR="00854B6F" w:rsidRDefault="00854B6F" w:rsidP="00C91C80">
                  <w:pPr>
                    <w:rPr>
                      <w:rFonts w:ascii="Times New Roman" w:hAnsi="Times New Roman"/>
                      <w:sz w:val="18"/>
                      <w:szCs w:val="18"/>
                    </w:rPr>
                  </w:pPr>
                  <w:r>
                    <w:rPr>
                      <w:rFonts w:ascii="Times New Roman" w:hAnsi="Times New Roman"/>
                      <w:sz w:val="18"/>
                      <w:szCs w:val="18"/>
                    </w:rPr>
                    <w:t>WARD LOCATION</w:t>
                  </w:r>
                </w:p>
              </w:tc>
            </w:tr>
            <w:tr w:rsidR="00854B6F" w14:paraId="335A384E" w14:textId="77777777" w:rsidTr="00C91C80">
              <w:tc>
                <w:tcPr>
                  <w:tcW w:w="882" w:type="dxa"/>
                  <w:tcBorders>
                    <w:top w:val="single" w:sz="4" w:space="0" w:color="auto"/>
                    <w:left w:val="nil"/>
                    <w:bottom w:val="single" w:sz="4" w:space="0" w:color="auto"/>
                    <w:right w:val="nil"/>
                  </w:tcBorders>
                  <w:hideMark/>
                </w:tcPr>
                <w:p w14:paraId="335A384C" w14:textId="77777777" w:rsidR="00854B6F" w:rsidRDefault="00854B6F" w:rsidP="00C91C80">
                  <w:pPr>
                    <w:rPr>
                      <w:rFonts w:ascii="Times New Roman" w:hAnsi="Times New Roman"/>
                      <w:sz w:val="18"/>
                      <w:szCs w:val="18"/>
                    </w:rPr>
                  </w:pPr>
                  <w:r>
                    <w:rPr>
                      <w:rFonts w:ascii="Times New Roman" w:hAnsi="Times New Roman"/>
                      <w:sz w:val="18"/>
                      <w:szCs w:val="18"/>
                    </w:rPr>
                    <w:t>44</w:t>
                  </w:r>
                </w:p>
              </w:tc>
              <w:tc>
                <w:tcPr>
                  <w:tcW w:w="2307" w:type="dxa"/>
                  <w:tcBorders>
                    <w:top w:val="single" w:sz="4" w:space="0" w:color="auto"/>
                    <w:left w:val="nil"/>
                    <w:bottom w:val="single" w:sz="4" w:space="0" w:color="auto"/>
                    <w:right w:val="nil"/>
                  </w:tcBorders>
                  <w:hideMark/>
                </w:tcPr>
                <w:p w14:paraId="335A384D" w14:textId="77777777" w:rsidR="00854B6F" w:rsidRDefault="00854B6F" w:rsidP="00C91C80">
                  <w:pPr>
                    <w:rPr>
                      <w:rFonts w:ascii="Times New Roman" w:hAnsi="Times New Roman"/>
                      <w:sz w:val="18"/>
                      <w:szCs w:val="18"/>
                    </w:rPr>
                  </w:pPr>
                  <w:r>
                    <w:rPr>
                      <w:rFonts w:ascii="Times New Roman" w:hAnsi="Times New Roman"/>
                      <w:sz w:val="18"/>
                      <w:szCs w:val="18"/>
                    </w:rPr>
                    <w:t>HOSPITAL LOCATION</w:t>
                  </w:r>
                </w:p>
              </w:tc>
            </w:tr>
            <w:tr w:rsidR="00854B6F" w14:paraId="335A3851" w14:textId="77777777" w:rsidTr="00C91C80">
              <w:tc>
                <w:tcPr>
                  <w:tcW w:w="882" w:type="dxa"/>
                  <w:tcBorders>
                    <w:top w:val="single" w:sz="4" w:space="0" w:color="auto"/>
                    <w:left w:val="nil"/>
                    <w:bottom w:val="single" w:sz="4" w:space="0" w:color="auto"/>
                    <w:right w:val="nil"/>
                  </w:tcBorders>
                  <w:hideMark/>
                </w:tcPr>
                <w:p w14:paraId="335A384F" w14:textId="77777777" w:rsidR="00854B6F" w:rsidRDefault="00854B6F" w:rsidP="00C91C80">
                  <w:pPr>
                    <w:rPr>
                      <w:rFonts w:ascii="Times New Roman" w:hAnsi="Times New Roman"/>
                      <w:sz w:val="18"/>
                      <w:szCs w:val="18"/>
                    </w:rPr>
                  </w:pPr>
                  <w:r>
                    <w:rPr>
                      <w:rFonts w:ascii="Times New Roman" w:hAnsi="Times New Roman"/>
                      <w:sz w:val="18"/>
                      <w:szCs w:val="18"/>
                    </w:rPr>
                    <w:t>200</w:t>
                  </w:r>
                </w:p>
              </w:tc>
              <w:tc>
                <w:tcPr>
                  <w:tcW w:w="2307" w:type="dxa"/>
                  <w:tcBorders>
                    <w:top w:val="single" w:sz="4" w:space="0" w:color="auto"/>
                    <w:left w:val="nil"/>
                    <w:bottom w:val="single" w:sz="4" w:space="0" w:color="auto"/>
                    <w:right w:val="nil"/>
                  </w:tcBorders>
                  <w:hideMark/>
                </w:tcPr>
                <w:p w14:paraId="335A3850" w14:textId="77777777" w:rsidR="00854B6F" w:rsidRDefault="00854B6F" w:rsidP="00C91C80">
                  <w:pPr>
                    <w:rPr>
                      <w:rFonts w:ascii="Times New Roman" w:hAnsi="Times New Roman"/>
                      <w:sz w:val="18"/>
                      <w:szCs w:val="18"/>
                    </w:rPr>
                  </w:pPr>
                  <w:r>
                    <w:rPr>
                      <w:rFonts w:ascii="Times New Roman" w:hAnsi="Times New Roman"/>
                      <w:sz w:val="18"/>
                      <w:szCs w:val="18"/>
                    </w:rPr>
                    <w:t>NEW PERSON</w:t>
                  </w:r>
                </w:p>
              </w:tc>
            </w:tr>
            <w:tr w:rsidR="00854B6F" w14:paraId="335A3854" w14:textId="77777777" w:rsidTr="00C91C80">
              <w:tc>
                <w:tcPr>
                  <w:tcW w:w="882" w:type="dxa"/>
                  <w:tcBorders>
                    <w:top w:val="single" w:sz="4" w:space="0" w:color="auto"/>
                    <w:left w:val="nil"/>
                    <w:bottom w:val="single" w:sz="4" w:space="0" w:color="auto"/>
                    <w:right w:val="nil"/>
                  </w:tcBorders>
                  <w:hideMark/>
                </w:tcPr>
                <w:p w14:paraId="335A3852" w14:textId="77777777" w:rsidR="00854B6F" w:rsidRDefault="00854B6F" w:rsidP="00C91C80">
                  <w:pPr>
                    <w:rPr>
                      <w:rFonts w:ascii="Times New Roman" w:hAnsi="Times New Roman"/>
                      <w:sz w:val="18"/>
                      <w:szCs w:val="18"/>
                    </w:rPr>
                  </w:pPr>
                  <w:r>
                    <w:rPr>
                      <w:rFonts w:ascii="Times New Roman" w:hAnsi="Times New Roman"/>
                      <w:sz w:val="18"/>
                      <w:szCs w:val="18"/>
                    </w:rPr>
                    <w:t>356.001</w:t>
                  </w:r>
                </w:p>
              </w:tc>
              <w:tc>
                <w:tcPr>
                  <w:tcW w:w="2307" w:type="dxa"/>
                  <w:tcBorders>
                    <w:top w:val="single" w:sz="4" w:space="0" w:color="auto"/>
                    <w:left w:val="nil"/>
                    <w:bottom w:val="single" w:sz="4" w:space="0" w:color="auto"/>
                    <w:right w:val="nil"/>
                  </w:tcBorders>
                  <w:hideMark/>
                </w:tcPr>
                <w:p w14:paraId="335A3853" w14:textId="77777777" w:rsidR="00854B6F" w:rsidRDefault="00854B6F" w:rsidP="00C91C80">
                  <w:pPr>
                    <w:rPr>
                      <w:rFonts w:ascii="Times New Roman" w:hAnsi="Times New Roman"/>
                      <w:sz w:val="18"/>
                      <w:szCs w:val="18"/>
                    </w:rPr>
                  </w:pPr>
                  <w:r>
                    <w:rPr>
                      <w:rFonts w:ascii="Times New Roman" w:hAnsi="Times New Roman"/>
                      <w:sz w:val="18"/>
                      <w:szCs w:val="18"/>
                    </w:rPr>
                    <w:t>X12 278 REQUEST CATEGORY</w:t>
                  </w:r>
                </w:p>
              </w:tc>
            </w:tr>
            <w:tr w:rsidR="00854B6F" w14:paraId="335A3857" w14:textId="77777777" w:rsidTr="00C91C80">
              <w:tc>
                <w:tcPr>
                  <w:tcW w:w="882" w:type="dxa"/>
                  <w:tcBorders>
                    <w:top w:val="single" w:sz="4" w:space="0" w:color="auto"/>
                    <w:left w:val="nil"/>
                    <w:bottom w:val="single" w:sz="4" w:space="0" w:color="auto"/>
                    <w:right w:val="nil"/>
                  </w:tcBorders>
                  <w:hideMark/>
                </w:tcPr>
                <w:p w14:paraId="335A3855" w14:textId="77777777" w:rsidR="00854B6F" w:rsidRDefault="00854B6F" w:rsidP="00C91C80">
                  <w:pPr>
                    <w:rPr>
                      <w:rFonts w:ascii="Times New Roman" w:hAnsi="Times New Roman"/>
                      <w:sz w:val="18"/>
                      <w:szCs w:val="18"/>
                    </w:rPr>
                  </w:pPr>
                  <w:r>
                    <w:rPr>
                      <w:rFonts w:ascii="Times New Roman" w:hAnsi="Times New Roman"/>
                      <w:sz w:val="18"/>
                      <w:szCs w:val="18"/>
                    </w:rPr>
                    <w:t>356.002</w:t>
                  </w:r>
                </w:p>
              </w:tc>
              <w:tc>
                <w:tcPr>
                  <w:tcW w:w="2307" w:type="dxa"/>
                  <w:tcBorders>
                    <w:top w:val="single" w:sz="4" w:space="0" w:color="auto"/>
                    <w:left w:val="nil"/>
                    <w:bottom w:val="single" w:sz="4" w:space="0" w:color="auto"/>
                    <w:right w:val="nil"/>
                  </w:tcBorders>
                  <w:hideMark/>
                </w:tcPr>
                <w:p w14:paraId="335A3856" w14:textId="77777777" w:rsidR="00854B6F" w:rsidRDefault="00854B6F" w:rsidP="00C91C80">
                  <w:pPr>
                    <w:rPr>
                      <w:rFonts w:ascii="Times New Roman" w:hAnsi="Times New Roman"/>
                      <w:sz w:val="18"/>
                      <w:szCs w:val="18"/>
                    </w:rPr>
                  </w:pPr>
                  <w:r>
                    <w:rPr>
                      <w:rFonts w:ascii="Times New Roman" w:hAnsi="Times New Roman"/>
                      <w:sz w:val="18"/>
                      <w:szCs w:val="18"/>
                    </w:rPr>
                    <w:t>X12 278 CERTIFICATION TYPE CODE</w:t>
                  </w:r>
                </w:p>
              </w:tc>
            </w:tr>
            <w:tr w:rsidR="00854B6F" w14:paraId="335A385A" w14:textId="77777777" w:rsidTr="00C91C80">
              <w:tc>
                <w:tcPr>
                  <w:tcW w:w="882" w:type="dxa"/>
                  <w:tcBorders>
                    <w:top w:val="single" w:sz="4" w:space="0" w:color="auto"/>
                    <w:left w:val="nil"/>
                    <w:bottom w:val="single" w:sz="4" w:space="0" w:color="auto"/>
                    <w:right w:val="nil"/>
                  </w:tcBorders>
                  <w:hideMark/>
                </w:tcPr>
                <w:p w14:paraId="335A3858" w14:textId="77777777" w:rsidR="00854B6F" w:rsidRDefault="00854B6F" w:rsidP="00C91C80">
                  <w:pPr>
                    <w:rPr>
                      <w:rFonts w:ascii="Times New Roman" w:hAnsi="Times New Roman"/>
                      <w:sz w:val="18"/>
                      <w:szCs w:val="18"/>
                    </w:rPr>
                  </w:pPr>
                  <w:r>
                    <w:rPr>
                      <w:rFonts w:ascii="Times New Roman" w:hAnsi="Times New Roman"/>
                      <w:sz w:val="18"/>
                      <w:szCs w:val="18"/>
                    </w:rPr>
                    <w:t>365.013</w:t>
                  </w:r>
                </w:p>
              </w:tc>
              <w:tc>
                <w:tcPr>
                  <w:tcW w:w="2307" w:type="dxa"/>
                  <w:tcBorders>
                    <w:top w:val="single" w:sz="4" w:space="0" w:color="auto"/>
                    <w:left w:val="nil"/>
                    <w:bottom w:val="single" w:sz="4" w:space="0" w:color="auto"/>
                    <w:right w:val="nil"/>
                  </w:tcBorders>
                  <w:hideMark/>
                </w:tcPr>
                <w:p w14:paraId="335A3859" w14:textId="77777777" w:rsidR="00854B6F" w:rsidRDefault="00854B6F" w:rsidP="00C91C80">
                  <w:pPr>
                    <w:rPr>
                      <w:rFonts w:ascii="Times New Roman" w:hAnsi="Times New Roman"/>
                      <w:sz w:val="18"/>
                      <w:szCs w:val="18"/>
                    </w:rPr>
                  </w:pPr>
                  <w:r>
                    <w:rPr>
                      <w:rFonts w:ascii="Times New Roman" w:hAnsi="Times New Roman"/>
                      <w:sz w:val="18"/>
                      <w:szCs w:val="18"/>
                    </w:rPr>
                    <w:t>X12 271 SERVICE TYPE</w:t>
                  </w:r>
                </w:p>
              </w:tc>
            </w:tr>
            <w:tr w:rsidR="00854B6F" w14:paraId="335A385D" w14:textId="77777777" w:rsidTr="00C91C80">
              <w:tc>
                <w:tcPr>
                  <w:tcW w:w="882" w:type="dxa"/>
                  <w:tcBorders>
                    <w:top w:val="single" w:sz="4" w:space="0" w:color="auto"/>
                    <w:left w:val="nil"/>
                    <w:bottom w:val="single" w:sz="4" w:space="0" w:color="auto"/>
                    <w:right w:val="nil"/>
                  </w:tcBorders>
                  <w:hideMark/>
                </w:tcPr>
                <w:p w14:paraId="335A385B" w14:textId="77777777" w:rsidR="00854B6F" w:rsidRDefault="00854B6F" w:rsidP="00C91C80">
                  <w:pPr>
                    <w:rPr>
                      <w:rFonts w:ascii="Times New Roman" w:hAnsi="Times New Roman"/>
                      <w:sz w:val="18"/>
                      <w:szCs w:val="18"/>
                    </w:rPr>
                  </w:pPr>
                  <w:r>
                    <w:rPr>
                      <w:rFonts w:ascii="Times New Roman" w:hAnsi="Times New Roman"/>
                      <w:sz w:val="18"/>
                      <w:szCs w:val="18"/>
                    </w:rPr>
                    <w:t>353.1</w:t>
                  </w:r>
                </w:p>
              </w:tc>
              <w:tc>
                <w:tcPr>
                  <w:tcW w:w="2307" w:type="dxa"/>
                  <w:tcBorders>
                    <w:top w:val="single" w:sz="4" w:space="0" w:color="auto"/>
                    <w:left w:val="nil"/>
                    <w:bottom w:val="single" w:sz="4" w:space="0" w:color="auto"/>
                    <w:right w:val="nil"/>
                  </w:tcBorders>
                  <w:hideMark/>
                </w:tcPr>
                <w:p w14:paraId="335A385C" w14:textId="77777777" w:rsidR="00854B6F" w:rsidRDefault="00854B6F" w:rsidP="00C91C80">
                  <w:pPr>
                    <w:rPr>
                      <w:rFonts w:ascii="Times New Roman" w:hAnsi="Times New Roman"/>
                      <w:sz w:val="18"/>
                      <w:szCs w:val="18"/>
                    </w:rPr>
                  </w:pPr>
                  <w:r>
                    <w:rPr>
                      <w:rFonts w:ascii="Times New Roman" w:hAnsi="Times New Roman"/>
                      <w:sz w:val="18"/>
                      <w:szCs w:val="18"/>
                    </w:rPr>
                    <w:t>PLACE OF SERVICE</w:t>
                  </w:r>
                </w:p>
              </w:tc>
            </w:tr>
            <w:tr w:rsidR="00854B6F" w14:paraId="335A3860" w14:textId="77777777" w:rsidTr="00C91C80">
              <w:tc>
                <w:tcPr>
                  <w:tcW w:w="882" w:type="dxa"/>
                  <w:tcBorders>
                    <w:top w:val="single" w:sz="4" w:space="0" w:color="auto"/>
                    <w:left w:val="nil"/>
                    <w:bottom w:val="single" w:sz="4" w:space="0" w:color="auto"/>
                    <w:right w:val="nil"/>
                  </w:tcBorders>
                  <w:hideMark/>
                </w:tcPr>
                <w:p w14:paraId="335A385E" w14:textId="77777777" w:rsidR="00854B6F" w:rsidRDefault="00854B6F" w:rsidP="00C91C80">
                  <w:pPr>
                    <w:rPr>
                      <w:rFonts w:ascii="Times New Roman" w:hAnsi="Times New Roman"/>
                      <w:sz w:val="18"/>
                      <w:szCs w:val="18"/>
                    </w:rPr>
                  </w:pPr>
                  <w:r>
                    <w:rPr>
                      <w:rFonts w:ascii="Times New Roman" w:hAnsi="Times New Roman"/>
                      <w:sz w:val="18"/>
                      <w:szCs w:val="18"/>
                    </w:rPr>
                    <w:t>5</w:t>
                  </w:r>
                </w:p>
              </w:tc>
              <w:tc>
                <w:tcPr>
                  <w:tcW w:w="2307" w:type="dxa"/>
                  <w:tcBorders>
                    <w:top w:val="single" w:sz="4" w:space="0" w:color="auto"/>
                    <w:left w:val="nil"/>
                    <w:bottom w:val="single" w:sz="4" w:space="0" w:color="auto"/>
                    <w:right w:val="nil"/>
                  </w:tcBorders>
                  <w:hideMark/>
                </w:tcPr>
                <w:p w14:paraId="335A385F" w14:textId="77777777" w:rsidR="00854B6F" w:rsidRDefault="00854B6F" w:rsidP="00C91C80">
                  <w:pPr>
                    <w:rPr>
                      <w:rFonts w:ascii="Times New Roman" w:hAnsi="Times New Roman"/>
                      <w:sz w:val="18"/>
                      <w:szCs w:val="18"/>
                    </w:rPr>
                  </w:pPr>
                  <w:r>
                    <w:rPr>
                      <w:rFonts w:ascii="Times New Roman" w:hAnsi="Times New Roman"/>
                      <w:sz w:val="18"/>
                      <w:szCs w:val="18"/>
                    </w:rPr>
                    <w:t>STATE</w:t>
                  </w:r>
                </w:p>
              </w:tc>
            </w:tr>
            <w:tr w:rsidR="00854B6F" w14:paraId="335A3863" w14:textId="77777777" w:rsidTr="00C91C80">
              <w:tc>
                <w:tcPr>
                  <w:tcW w:w="882" w:type="dxa"/>
                  <w:tcBorders>
                    <w:top w:val="single" w:sz="4" w:space="0" w:color="auto"/>
                    <w:left w:val="nil"/>
                    <w:bottom w:val="single" w:sz="4" w:space="0" w:color="auto"/>
                    <w:right w:val="nil"/>
                  </w:tcBorders>
                  <w:hideMark/>
                </w:tcPr>
                <w:p w14:paraId="335A3861" w14:textId="77777777" w:rsidR="00854B6F" w:rsidRDefault="00854B6F" w:rsidP="00C91C80">
                  <w:pPr>
                    <w:rPr>
                      <w:rFonts w:ascii="Times New Roman" w:hAnsi="Times New Roman"/>
                      <w:sz w:val="18"/>
                      <w:szCs w:val="18"/>
                    </w:rPr>
                  </w:pPr>
                  <w:r>
                    <w:rPr>
                      <w:rFonts w:ascii="Times New Roman" w:hAnsi="Times New Roman"/>
                      <w:sz w:val="18"/>
                      <w:szCs w:val="18"/>
                    </w:rPr>
                    <w:t>779.004</w:t>
                  </w:r>
                </w:p>
              </w:tc>
              <w:tc>
                <w:tcPr>
                  <w:tcW w:w="2307" w:type="dxa"/>
                  <w:tcBorders>
                    <w:top w:val="single" w:sz="4" w:space="0" w:color="auto"/>
                    <w:left w:val="nil"/>
                    <w:bottom w:val="single" w:sz="4" w:space="0" w:color="auto"/>
                    <w:right w:val="nil"/>
                  </w:tcBorders>
                  <w:hideMark/>
                </w:tcPr>
                <w:p w14:paraId="335A3862" w14:textId="77777777" w:rsidR="00854B6F" w:rsidRDefault="00854B6F" w:rsidP="00C91C80">
                  <w:pPr>
                    <w:rPr>
                      <w:rFonts w:ascii="Times New Roman" w:hAnsi="Times New Roman"/>
                      <w:sz w:val="18"/>
                      <w:szCs w:val="18"/>
                    </w:rPr>
                  </w:pPr>
                  <w:r>
                    <w:rPr>
                      <w:rFonts w:ascii="Times New Roman" w:hAnsi="Times New Roman"/>
                      <w:sz w:val="18"/>
                      <w:szCs w:val="18"/>
                    </w:rPr>
                    <w:t>COUNTRY CODE</w:t>
                  </w:r>
                </w:p>
              </w:tc>
            </w:tr>
            <w:tr w:rsidR="00854B6F" w14:paraId="335A3866" w14:textId="77777777" w:rsidTr="00C91C80">
              <w:tc>
                <w:tcPr>
                  <w:tcW w:w="882" w:type="dxa"/>
                  <w:tcBorders>
                    <w:top w:val="single" w:sz="4" w:space="0" w:color="auto"/>
                    <w:left w:val="nil"/>
                    <w:bottom w:val="single" w:sz="4" w:space="0" w:color="auto"/>
                    <w:right w:val="nil"/>
                  </w:tcBorders>
                  <w:hideMark/>
                </w:tcPr>
                <w:p w14:paraId="335A3864" w14:textId="77777777" w:rsidR="00854B6F" w:rsidRDefault="00854B6F" w:rsidP="00C91C80">
                  <w:pPr>
                    <w:rPr>
                      <w:rFonts w:ascii="Times New Roman" w:hAnsi="Times New Roman"/>
                      <w:sz w:val="18"/>
                      <w:szCs w:val="18"/>
                    </w:rPr>
                  </w:pPr>
                  <w:r>
                    <w:rPr>
                      <w:rFonts w:ascii="Times New Roman" w:hAnsi="Times New Roman"/>
                      <w:sz w:val="18"/>
                      <w:szCs w:val="18"/>
                    </w:rPr>
                    <w:t>356.003</w:t>
                  </w:r>
                </w:p>
              </w:tc>
              <w:tc>
                <w:tcPr>
                  <w:tcW w:w="2307" w:type="dxa"/>
                  <w:tcBorders>
                    <w:top w:val="single" w:sz="4" w:space="0" w:color="auto"/>
                    <w:left w:val="nil"/>
                    <w:bottom w:val="single" w:sz="4" w:space="0" w:color="auto"/>
                    <w:right w:val="nil"/>
                  </w:tcBorders>
                  <w:hideMark/>
                </w:tcPr>
                <w:p w14:paraId="335A3865" w14:textId="77777777" w:rsidR="00854B6F" w:rsidRDefault="00854B6F" w:rsidP="00C91C80">
                  <w:pPr>
                    <w:rPr>
                      <w:rFonts w:ascii="Times New Roman" w:hAnsi="Times New Roman"/>
                      <w:sz w:val="18"/>
                      <w:szCs w:val="18"/>
                    </w:rPr>
                  </w:pPr>
                  <w:r>
                    <w:rPr>
                      <w:rFonts w:ascii="Times New Roman" w:hAnsi="Times New Roman"/>
                      <w:sz w:val="18"/>
                      <w:szCs w:val="18"/>
                    </w:rPr>
                    <w:t>X12 278 CURRENT HEALTH CONDITION CODE</w:t>
                  </w:r>
                </w:p>
              </w:tc>
            </w:tr>
            <w:tr w:rsidR="00854B6F" w14:paraId="335A3869" w14:textId="77777777" w:rsidTr="00C91C80">
              <w:tc>
                <w:tcPr>
                  <w:tcW w:w="882" w:type="dxa"/>
                  <w:tcBorders>
                    <w:top w:val="single" w:sz="4" w:space="0" w:color="auto"/>
                    <w:left w:val="nil"/>
                    <w:bottom w:val="single" w:sz="4" w:space="0" w:color="auto"/>
                    <w:right w:val="nil"/>
                  </w:tcBorders>
                  <w:hideMark/>
                </w:tcPr>
                <w:p w14:paraId="335A3867" w14:textId="77777777" w:rsidR="00854B6F" w:rsidRDefault="00854B6F" w:rsidP="00C91C80">
                  <w:pPr>
                    <w:rPr>
                      <w:rFonts w:ascii="Times New Roman" w:hAnsi="Times New Roman"/>
                      <w:sz w:val="18"/>
                      <w:szCs w:val="18"/>
                    </w:rPr>
                  </w:pPr>
                  <w:r>
                    <w:rPr>
                      <w:rFonts w:ascii="Times New Roman" w:hAnsi="Times New Roman"/>
                      <w:sz w:val="18"/>
                      <w:szCs w:val="18"/>
                    </w:rPr>
                    <w:t>356.004</w:t>
                  </w:r>
                </w:p>
              </w:tc>
              <w:tc>
                <w:tcPr>
                  <w:tcW w:w="2307" w:type="dxa"/>
                  <w:tcBorders>
                    <w:top w:val="single" w:sz="4" w:space="0" w:color="auto"/>
                    <w:left w:val="nil"/>
                    <w:bottom w:val="single" w:sz="4" w:space="0" w:color="auto"/>
                    <w:right w:val="nil"/>
                  </w:tcBorders>
                  <w:hideMark/>
                </w:tcPr>
                <w:p w14:paraId="335A3868" w14:textId="77777777" w:rsidR="00854B6F" w:rsidRDefault="00854B6F" w:rsidP="00C91C80">
                  <w:pPr>
                    <w:rPr>
                      <w:rFonts w:ascii="Times New Roman" w:hAnsi="Times New Roman"/>
                      <w:sz w:val="18"/>
                      <w:szCs w:val="18"/>
                    </w:rPr>
                  </w:pPr>
                  <w:r>
                    <w:rPr>
                      <w:rFonts w:ascii="Times New Roman" w:hAnsi="Times New Roman"/>
                      <w:sz w:val="18"/>
                      <w:szCs w:val="18"/>
                    </w:rPr>
                    <w:t>X12 278 PROGNOSIS CODE</w:t>
                  </w:r>
                </w:p>
              </w:tc>
            </w:tr>
            <w:tr w:rsidR="00854B6F" w14:paraId="335A386C" w14:textId="77777777" w:rsidTr="00C91C80">
              <w:tc>
                <w:tcPr>
                  <w:tcW w:w="882" w:type="dxa"/>
                  <w:tcBorders>
                    <w:top w:val="single" w:sz="4" w:space="0" w:color="auto"/>
                    <w:left w:val="nil"/>
                    <w:bottom w:val="single" w:sz="4" w:space="0" w:color="auto"/>
                    <w:right w:val="nil"/>
                  </w:tcBorders>
                  <w:hideMark/>
                </w:tcPr>
                <w:p w14:paraId="335A386A" w14:textId="77777777" w:rsidR="00854B6F" w:rsidRDefault="00854B6F" w:rsidP="00C91C80">
                  <w:pPr>
                    <w:rPr>
                      <w:rFonts w:ascii="Times New Roman" w:hAnsi="Times New Roman"/>
                      <w:sz w:val="18"/>
                      <w:szCs w:val="18"/>
                    </w:rPr>
                  </w:pPr>
                  <w:r>
                    <w:rPr>
                      <w:rFonts w:ascii="Times New Roman" w:hAnsi="Times New Roman"/>
                      <w:sz w:val="18"/>
                      <w:szCs w:val="18"/>
                    </w:rPr>
                    <w:t>356.005</w:t>
                  </w:r>
                </w:p>
              </w:tc>
              <w:tc>
                <w:tcPr>
                  <w:tcW w:w="2307" w:type="dxa"/>
                  <w:tcBorders>
                    <w:top w:val="single" w:sz="4" w:space="0" w:color="auto"/>
                    <w:left w:val="nil"/>
                    <w:bottom w:val="single" w:sz="4" w:space="0" w:color="auto"/>
                    <w:right w:val="nil"/>
                  </w:tcBorders>
                  <w:hideMark/>
                </w:tcPr>
                <w:p w14:paraId="335A386B" w14:textId="77777777" w:rsidR="00854B6F" w:rsidRDefault="00854B6F" w:rsidP="00C91C80">
                  <w:pPr>
                    <w:rPr>
                      <w:rFonts w:ascii="Times New Roman" w:hAnsi="Times New Roman"/>
                      <w:sz w:val="18"/>
                      <w:szCs w:val="18"/>
                    </w:rPr>
                  </w:pPr>
                  <w:r>
                    <w:rPr>
                      <w:rFonts w:ascii="Times New Roman" w:hAnsi="Times New Roman"/>
                      <w:sz w:val="18"/>
                      <w:szCs w:val="18"/>
                    </w:rPr>
                    <w:t>X12 278 DELAY REASON CODE</w:t>
                  </w:r>
                </w:p>
              </w:tc>
            </w:tr>
            <w:tr w:rsidR="00854B6F" w14:paraId="335A386F" w14:textId="77777777" w:rsidTr="00C91C80">
              <w:tc>
                <w:tcPr>
                  <w:tcW w:w="882" w:type="dxa"/>
                  <w:tcBorders>
                    <w:top w:val="single" w:sz="4" w:space="0" w:color="auto"/>
                    <w:left w:val="nil"/>
                    <w:bottom w:val="single" w:sz="4" w:space="0" w:color="auto"/>
                    <w:right w:val="nil"/>
                  </w:tcBorders>
                  <w:hideMark/>
                </w:tcPr>
                <w:p w14:paraId="335A386D" w14:textId="77777777" w:rsidR="00854B6F" w:rsidRDefault="00854B6F" w:rsidP="00C91C80">
                  <w:pPr>
                    <w:rPr>
                      <w:rFonts w:ascii="Times New Roman" w:hAnsi="Times New Roman"/>
                      <w:sz w:val="18"/>
                      <w:szCs w:val="18"/>
                    </w:rPr>
                  </w:pPr>
                  <w:r>
                    <w:rPr>
                      <w:rFonts w:ascii="Times New Roman" w:hAnsi="Times New Roman"/>
                      <w:sz w:val="18"/>
                      <w:szCs w:val="18"/>
                    </w:rPr>
                    <w:t>356.006</w:t>
                  </w:r>
                </w:p>
              </w:tc>
              <w:tc>
                <w:tcPr>
                  <w:tcW w:w="2307" w:type="dxa"/>
                  <w:tcBorders>
                    <w:top w:val="single" w:sz="4" w:space="0" w:color="auto"/>
                    <w:left w:val="nil"/>
                    <w:bottom w:val="single" w:sz="4" w:space="0" w:color="auto"/>
                    <w:right w:val="nil"/>
                  </w:tcBorders>
                  <w:hideMark/>
                </w:tcPr>
                <w:p w14:paraId="335A386E" w14:textId="77777777" w:rsidR="00854B6F" w:rsidRDefault="00854B6F" w:rsidP="00C91C80">
                  <w:pPr>
                    <w:rPr>
                      <w:rFonts w:ascii="Times New Roman" w:hAnsi="Times New Roman"/>
                      <w:sz w:val="18"/>
                      <w:szCs w:val="18"/>
                    </w:rPr>
                  </w:pPr>
                  <w:r>
                    <w:rPr>
                      <w:rFonts w:ascii="Times New Roman" w:hAnsi="Times New Roman"/>
                      <w:sz w:val="18"/>
                      <w:szCs w:val="18"/>
                    </w:rPr>
                    <w:t>X12 278 DIAGNOSIS TYPE</w:t>
                  </w:r>
                </w:p>
              </w:tc>
            </w:tr>
            <w:tr w:rsidR="00854B6F" w14:paraId="335A3872" w14:textId="77777777" w:rsidTr="00C91C80">
              <w:tc>
                <w:tcPr>
                  <w:tcW w:w="882" w:type="dxa"/>
                  <w:tcBorders>
                    <w:top w:val="single" w:sz="4" w:space="0" w:color="auto"/>
                    <w:left w:val="nil"/>
                    <w:bottom w:val="single" w:sz="4" w:space="0" w:color="auto"/>
                    <w:right w:val="nil"/>
                  </w:tcBorders>
                  <w:hideMark/>
                </w:tcPr>
                <w:p w14:paraId="335A3870" w14:textId="77777777" w:rsidR="00854B6F" w:rsidRDefault="00854B6F" w:rsidP="00C91C80">
                  <w:pPr>
                    <w:rPr>
                      <w:rFonts w:ascii="Times New Roman" w:hAnsi="Times New Roman"/>
                      <w:sz w:val="18"/>
                      <w:szCs w:val="18"/>
                    </w:rPr>
                  </w:pPr>
                  <w:r>
                    <w:rPr>
                      <w:rFonts w:ascii="Times New Roman" w:hAnsi="Times New Roman"/>
                      <w:sz w:val="18"/>
                      <w:szCs w:val="18"/>
                    </w:rPr>
                    <w:t>365.016</w:t>
                  </w:r>
                </w:p>
              </w:tc>
              <w:tc>
                <w:tcPr>
                  <w:tcW w:w="2307" w:type="dxa"/>
                  <w:tcBorders>
                    <w:top w:val="single" w:sz="4" w:space="0" w:color="auto"/>
                    <w:left w:val="nil"/>
                    <w:bottom w:val="single" w:sz="4" w:space="0" w:color="auto"/>
                    <w:right w:val="nil"/>
                  </w:tcBorders>
                  <w:hideMark/>
                </w:tcPr>
                <w:p w14:paraId="335A3871" w14:textId="77777777" w:rsidR="00854B6F" w:rsidRDefault="00854B6F" w:rsidP="00C91C80">
                  <w:pPr>
                    <w:rPr>
                      <w:rFonts w:ascii="Times New Roman" w:hAnsi="Times New Roman"/>
                      <w:sz w:val="18"/>
                      <w:szCs w:val="18"/>
                    </w:rPr>
                  </w:pPr>
                  <w:r>
                    <w:rPr>
                      <w:rFonts w:ascii="Times New Roman" w:hAnsi="Times New Roman"/>
                      <w:sz w:val="18"/>
                      <w:szCs w:val="18"/>
                    </w:rPr>
                    <w:t>X12 271 QUANTITY QUALIFIER</w:t>
                  </w:r>
                </w:p>
              </w:tc>
            </w:tr>
            <w:tr w:rsidR="00854B6F" w14:paraId="335A3875" w14:textId="77777777" w:rsidTr="00C91C80">
              <w:tc>
                <w:tcPr>
                  <w:tcW w:w="882" w:type="dxa"/>
                  <w:tcBorders>
                    <w:top w:val="single" w:sz="4" w:space="0" w:color="auto"/>
                    <w:left w:val="nil"/>
                    <w:bottom w:val="single" w:sz="4" w:space="0" w:color="auto"/>
                    <w:right w:val="nil"/>
                  </w:tcBorders>
                  <w:hideMark/>
                </w:tcPr>
                <w:p w14:paraId="335A3873" w14:textId="77777777" w:rsidR="00854B6F" w:rsidRDefault="00854B6F" w:rsidP="00C91C80">
                  <w:pPr>
                    <w:rPr>
                      <w:rFonts w:ascii="Times New Roman" w:hAnsi="Times New Roman"/>
                      <w:sz w:val="18"/>
                      <w:szCs w:val="18"/>
                    </w:rPr>
                  </w:pPr>
                  <w:r>
                    <w:rPr>
                      <w:rFonts w:ascii="Times New Roman" w:hAnsi="Times New Roman"/>
                      <w:sz w:val="18"/>
                      <w:szCs w:val="18"/>
                    </w:rPr>
                    <w:t>365.015</w:t>
                  </w:r>
                </w:p>
              </w:tc>
              <w:tc>
                <w:tcPr>
                  <w:tcW w:w="2307" w:type="dxa"/>
                  <w:tcBorders>
                    <w:top w:val="single" w:sz="4" w:space="0" w:color="auto"/>
                    <w:left w:val="nil"/>
                    <w:bottom w:val="single" w:sz="4" w:space="0" w:color="auto"/>
                    <w:right w:val="nil"/>
                  </w:tcBorders>
                  <w:hideMark/>
                </w:tcPr>
                <w:p w14:paraId="335A3874" w14:textId="77777777" w:rsidR="00854B6F" w:rsidRDefault="00854B6F" w:rsidP="00C91C80">
                  <w:pPr>
                    <w:rPr>
                      <w:rFonts w:ascii="Times New Roman" w:hAnsi="Times New Roman"/>
                      <w:sz w:val="18"/>
                      <w:szCs w:val="18"/>
                    </w:rPr>
                  </w:pPr>
                  <w:r>
                    <w:rPr>
                      <w:rFonts w:ascii="Times New Roman" w:hAnsi="Times New Roman"/>
                      <w:sz w:val="18"/>
                      <w:szCs w:val="18"/>
                    </w:rPr>
                    <w:t>X12 271 TIME PERIOD QUALIFIER</w:t>
                  </w:r>
                </w:p>
              </w:tc>
            </w:tr>
            <w:tr w:rsidR="00854B6F" w14:paraId="335A3878" w14:textId="77777777" w:rsidTr="00C91C80">
              <w:tc>
                <w:tcPr>
                  <w:tcW w:w="882" w:type="dxa"/>
                  <w:tcBorders>
                    <w:top w:val="single" w:sz="4" w:space="0" w:color="auto"/>
                    <w:left w:val="nil"/>
                    <w:bottom w:val="single" w:sz="4" w:space="0" w:color="auto"/>
                    <w:right w:val="nil"/>
                  </w:tcBorders>
                  <w:hideMark/>
                </w:tcPr>
                <w:p w14:paraId="335A3876" w14:textId="77777777" w:rsidR="00854B6F" w:rsidRDefault="00854B6F" w:rsidP="00C91C80">
                  <w:pPr>
                    <w:rPr>
                      <w:rFonts w:ascii="Times New Roman" w:hAnsi="Times New Roman"/>
                      <w:sz w:val="18"/>
                      <w:szCs w:val="18"/>
                    </w:rPr>
                  </w:pPr>
                  <w:r>
                    <w:rPr>
                      <w:rFonts w:ascii="Times New Roman" w:hAnsi="Times New Roman"/>
                      <w:sz w:val="18"/>
                      <w:szCs w:val="18"/>
                    </w:rPr>
                    <w:t>365.025</w:t>
                  </w:r>
                </w:p>
              </w:tc>
              <w:tc>
                <w:tcPr>
                  <w:tcW w:w="2307" w:type="dxa"/>
                  <w:tcBorders>
                    <w:top w:val="single" w:sz="4" w:space="0" w:color="auto"/>
                    <w:left w:val="nil"/>
                    <w:bottom w:val="single" w:sz="4" w:space="0" w:color="auto"/>
                    <w:right w:val="nil"/>
                  </w:tcBorders>
                  <w:hideMark/>
                </w:tcPr>
                <w:p w14:paraId="335A3877" w14:textId="77777777" w:rsidR="00854B6F" w:rsidRDefault="00854B6F" w:rsidP="00C91C80">
                  <w:pPr>
                    <w:rPr>
                      <w:rFonts w:ascii="Times New Roman" w:hAnsi="Times New Roman"/>
                      <w:sz w:val="18"/>
                      <w:szCs w:val="18"/>
                    </w:rPr>
                  </w:pPr>
                  <w:r>
                    <w:rPr>
                      <w:rFonts w:ascii="Times New Roman" w:hAnsi="Times New Roman"/>
                      <w:sz w:val="18"/>
                      <w:szCs w:val="18"/>
                    </w:rPr>
                    <w:t>X12 271 DELIVERY FREQUENCY CODE</w:t>
                  </w:r>
                </w:p>
              </w:tc>
            </w:tr>
            <w:tr w:rsidR="00854B6F" w14:paraId="335A387B" w14:textId="77777777" w:rsidTr="00C91C80">
              <w:tc>
                <w:tcPr>
                  <w:tcW w:w="882" w:type="dxa"/>
                  <w:tcBorders>
                    <w:top w:val="single" w:sz="4" w:space="0" w:color="auto"/>
                    <w:left w:val="nil"/>
                    <w:bottom w:val="single" w:sz="4" w:space="0" w:color="auto"/>
                    <w:right w:val="nil"/>
                  </w:tcBorders>
                  <w:hideMark/>
                </w:tcPr>
                <w:p w14:paraId="335A3879" w14:textId="77777777" w:rsidR="00854B6F" w:rsidRDefault="00854B6F" w:rsidP="00C91C80">
                  <w:pPr>
                    <w:rPr>
                      <w:rFonts w:ascii="Times New Roman" w:hAnsi="Times New Roman"/>
                      <w:sz w:val="18"/>
                      <w:szCs w:val="18"/>
                    </w:rPr>
                  </w:pPr>
                  <w:r>
                    <w:rPr>
                      <w:rFonts w:ascii="Times New Roman" w:hAnsi="Times New Roman"/>
                      <w:sz w:val="18"/>
                      <w:szCs w:val="18"/>
                    </w:rPr>
                    <w:t>356.007</w:t>
                  </w:r>
                </w:p>
              </w:tc>
              <w:tc>
                <w:tcPr>
                  <w:tcW w:w="2307" w:type="dxa"/>
                  <w:tcBorders>
                    <w:top w:val="single" w:sz="4" w:space="0" w:color="auto"/>
                    <w:left w:val="nil"/>
                    <w:bottom w:val="single" w:sz="4" w:space="0" w:color="auto"/>
                    <w:right w:val="nil"/>
                  </w:tcBorders>
                  <w:hideMark/>
                </w:tcPr>
                <w:p w14:paraId="335A387A" w14:textId="77777777" w:rsidR="00854B6F" w:rsidRDefault="00854B6F" w:rsidP="00C91C80">
                  <w:pPr>
                    <w:rPr>
                      <w:rFonts w:ascii="Times New Roman" w:hAnsi="Times New Roman"/>
                      <w:sz w:val="18"/>
                      <w:szCs w:val="18"/>
                    </w:rPr>
                  </w:pPr>
                  <w:r>
                    <w:rPr>
                      <w:rFonts w:ascii="Times New Roman" w:hAnsi="Times New Roman"/>
                      <w:sz w:val="18"/>
                      <w:szCs w:val="18"/>
                    </w:rPr>
                    <w:t>X12 278 DELIVERY PATTERN TIME CODE</w:t>
                  </w:r>
                </w:p>
              </w:tc>
            </w:tr>
            <w:tr w:rsidR="00854B6F" w14:paraId="335A387E" w14:textId="77777777" w:rsidTr="00C91C80">
              <w:tc>
                <w:tcPr>
                  <w:tcW w:w="882" w:type="dxa"/>
                  <w:tcBorders>
                    <w:top w:val="single" w:sz="4" w:space="0" w:color="auto"/>
                    <w:left w:val="nil"/>
                    <w:bottom w:val="single" w:sz="4" w:space="0" w:color="auto"/>
                    <w:right w:val="nil"/>
                  </w:tcBorders>
                  <w:hideMark/>
                </w:tcPr>
                <w:p w14:paraId="335A387C" w14:textId="77777777" w:rsidR="00854B6F" w:rsidRDefault="00854B6F" w:rsidP="00C91C80">
                  <w:pPr>
                    <w:rPr>
                      <w:rFonts w:ascii="Times New Roman" w:hAnsi="Times New Roman"/>
                      <w:sz w:val="18"/>
                      <w:szCs w:val="18"/>
                    </w:rPr>
                  </w:pPr>
                  <w:r>
                    <w:rPr>
                      <w:rFonts w:ascii="Times New Roman" w:hAnsi="Times New Roman"/>
                      <w:sz w:val="18"/>
                      <w:szCs w:val="18"/>
                    </w:rPr>
                    <w:t>356.008</w:t>
                  </w:r>
                </w:p>
              </w:tc>
              <w:tc>
                <w:tcPr>
                  <w:tcW w:w="2307" w:type="dxa"/>
                  <w:tcBorders>
                    <w:top w:val="single" w:sz="4" w:space="0" w:color="auto"/>
                    <w:left w:val="nil"/>
                    <w:bottom w:val="single" w:sz="4" w:space="0" w:color="auto"/>
                    <w:right w:val="nil"/>
                  </w:tcBorders>
                  <w:hideMark/>
                </w:tcPr>
                <w:p w14:paraId="335A387D" w14:textId="77777777" w:rsidR="00854B6F" w:rsidRDefault="00854B6F" w:rsidP="00C91C80">
                  <w:pPr>
                    <w:rPr>
                      <w:rFonts w:ascii="Times New Roman" w:hAnsi="Times New Roman"/>
                      <w:sz w:val="18"/>
                      <w:szCs w:val="18"/>
                    </w:rPr>
                  </w:pPr>
                  <w:r>
                    <w:rPr>
                      <w:rFonts w:ascii="Times New Roman" w:hAnsi="Times New Roman"/>
                      <w:sz w:val="18"/>
                      <w:szCs w:val="18"/>
                    </w:rPr>
                    <w:t>X12 278 CONDITION CODE</w:t>
                  </w:r>
                </w:p>
              </w:tc>
            </w:tr>
            <w:tr w:rsidR="00854B6F" w14:paraId="335A3881" w14:textId="77777777" w:rsidTr="00C91C80">
              <w:tc>
                <w:tcPr>
                  <w:tcW w:w="882" w:type="dxa"/>
                  <w:tcBorders>
                    <w:top w:val="single" w:sz="4" w:space="0" w:color="auto"/>
                    <w:left w:val="nil"/>
                    <w:bottom w:val="single" w:sz="4" w:space="0" w:color="auto"/>
                    <w:right w:val="nil"/>
                  </w:tcBorders>
                  <w:hideMark/>
                </w:tcPr>
                <w:p w14:paraId="335A387F" w14:textId="77777777" w:rsidR="00854B6F" w:rsidRDefault="00854B6F" w:rsidP="00C91C80">
                  <w:pPr>
                    <w:rPr>
                      <w:rFonts w:ascii="Times New Roman" w:hAnsi="Times New Roman"/>
                      <w:sz w:val="18"/>
                      <w:szCs w:val="18"/>
                    </w:rPr>
                  </w:pPr>
                  <w:r>
                    <w:rPr>
                      <w:rFonts w:ascii="Times New Roman" w:hAnsi="Times New Roman"/>
                      <w:sz w:val="18"/>
                      <w:szCs w:val="18"/>
                    </w:rPr>
                    <w:t>356.009</w:t>
                  </w:r>
                </w:p>
              </w:tc>
              <w:tc>
                <w:tcPr>
                  <w:tcW w:w="2307" w:type="dxa"/>
                  <w:tcBorders>
                    <w:top w:val="single" w:sz="4" w:space="0" w:color="auto"/>
                    <w:left w:val="nil"/>
                    <w:bottom w:val="single" w:sz="4" w:space="0" w:color="auto"/>
                    <w:right w:val="nil"/>
                  </w:tcBorders>
                  <w:hideMark/>
                </w:tcPr>
                <w:p w14:paraId="335A3880" w14:textId="77777777" w:rsidR="00854B6F" w:rsidRDefault="00854B6F" w:rsidP="00C91C80">
                  <w:pPr>
                    <w:rPr>
                      <w:rFonts w:ascii="Times New Roman" w:hAnsi="Times New Roman"/>
                      <w:sz w:val="18"/>
                      <w:szCs w:val="18"/>
                    </w:rPr>
                  </w:pPr>
                  <w:r>
                    <w:rPr>
                      <w:rFonts w:ascii="Times New Roman" w:hAnsi="Times New Roman"/>
                      <w:sz w:val="18"/>
                      <w:szCs w:val="18"/>
                    </w:rPr>
                    <w:t>X12 278 ADMISSION SOURCE</w:t>
                  </w:r>
                </w:p>
              </w:tc>
            </w:tr>
            <w:tr w:rsidR="00854B6F" w14:paraId="335A3884" w14:textId="77777777" w:rsidTr="00C91C80">
              <w:tc>
                <w:tcPr>
                  <w:tcW w:w="882" w:type="dxa"/>
                  <w:tcBorders>
                    <w:top w:val="single" w:sz="4" w:space="0" w:color="auto"/>
                    <w:left w:val="nil"/>
                    <w:bottom w:val="single" w:sz="4" w:space="0" w:color="auto"/>
                    <w:right w:val="nil"/>
                  </w:tcBorders>
                  <w:hideMark/>
                </w:tcPr>
                <w:p w14:paraId="335A3882" w14:textId="77777777" w:rsidR="00854B6F" w:rsidRDefault="00854B6F" w:rsidP="00C91C80">
                  <w:pPr>
                    <w:rPr>
                      <w:rFonts w:ascii="Times New Roman" w:hAnsi="Times New Roman"/>
                      <w:sz w:val="18"/>
                      <w:szCs w:val="18"/>
                    </w:rPr>
                  </w:pPr>
                  <w:r>
                    <w:rPr>
                      <w:rFonts w:ascii="Times New Roman" w:hAnsi="Times New Roman"/>
                      <w:sz w:val="18"/>
                      <w:szCs w:val="18"/>
                    </w:rPr>
                    <w:t>356.01</w:t>
                  </w:r>
                </w:p>
              </w:tc>
              <w:tc>
                <w:tcPr>
                  <w:tcW w:w="2307" w:type="dxa"/>
                  <w:tcBorders>
                    <w:top w:val="single" w:sz="4" w:space="0" w:color="auto"/>
                    <w:left w:val="nil"/>
                    <w:bottom w:val="single" w:sz="4" w:space="0" w:color="auto"/>
                    <w:right w:val="nil"/>
                  </w:tcBorders>
                  <w:hideMark/>
                </w:tcPr>
                <w:p w14:paraId="335A3883" w14:textId="77777777" w:rsidR="00854B6F" w:rsidRDefault="00854B6F" w:rsidP="00C91C80">
                  <w:pPr>
                    <w:rPr>
                      <w:rFonts w:ascii="Times New Roman" w:hAnsi="Times New Roman"/>
                      <w:sz w:val="18"/>
                      <w:szCs w:val="18"/>
                    </w:rPr>
                  </w:pPr>
                  <w:r>
                    <w:rPr>
                      <w:rFonts w:ascii="Times New Roman" w:hAnsi="Times New Roman"/>
                      <w:sz w:val="18"/>
                      <w:szCs w:val="18"/>
                    </w:rPr>
                    <w:t>X12 278 PATIENT STATUS</w:t>
                  </w:r>
                </w:p>
              </w:tc>
            </w:tr>
            <w:tr w:rsidR="00854B6F" w14:paraId="335A3887" w14:textId="77777777" w:rsidTr="00C91C80">
              <w:tc>
                <w:tcPr>
                  <w:tcW w:w="882" w:type="dxa"/>
                  <w:tcBorders>
                    <w:top w:val="single" w:sz="4" w:space="0" w:color="auto"/>
                    <w:left w:val="nil"/>
                    <w:bottom w:val="single" w:sz="4" w:space="0" w:color="auto"/>
                    <w:right w:val="nil"/>
                  </w:tcBorders>
                  <w:hideMark/>
                </w:tcPr>
                <w:p w14:paraId="335A3885" w14:textId="77777777" w:rsidR="00854B6F" w:rsidRDefault="00854B6F" w:rsidP="00C91C80">
                  <w:pPr>
                    <w:rPr>
                      <w:rFonts w:ascii="Times New Roman" w:hAnsi="Times New Roman"/>
                      <w:sz w:val="18"/>
                      <w:szCs w:val="18"/>
                    </w:rPr>
                  </w:pPr>
                  <w:r>
                    <w:rPr>
                      <w:rFonts w:ascii="Times New Roman" w:hAnsi="Times New Roman"/>
                      <w:sz w:val="18"/>
                      <w:szCs w:val="18"/>
                    </w:rPr>
                    <w:t>356.011</w:t>
                  </w:r>
                </w:p>
              </w:tc>
              <w:tc>
                <w:tcPr>
                  <w:tcW w:w="2307" w:type="dxa"/>
                  <w:tcBorders>
                    <w:top w:val="single" w:sz="4" w:space="0" w:color="auto"/>
                    <w:left w:val="nil"/>
                    <w:bottom w:val="single" w:sz="4" w:space="0" w:color="auto"/>
                    <w:right w:val="nil"/>
                  </w:tcBorders>
                  <w:hideMark/>
                </w:tcPr>
                <w:p w14:paraId="335A3886" w14:textId="77777777" w:rsidR="00854B6F" w:rsidRDefault="00854B6F" w:rsidP="00C91C80">
                  <w:pPr>
                    <w:rPr>
                      <w:rFonts w:ascii="Times New Roman" w:hAnsi="Times New Roman"/>
                      <w:sz w:val="18"/>
                      <w:szCs w:val="18"/>
                    </w:rPr>
                  </w:pPr>
                  <w:r>
                    <w:rPr>
                      <w:rFonts w:ascii="Times New Roman" w:hAnsi="Times New Roman"/>
                      <w:sz w:val="18"/>
                      <w:szCs w:val="18"/>
                    </w:rPr>
                    <w:t xml:space="preserve">X12 278 NURSING HOME RESIDENTIAL STATUS </w:t>
                  </w:r>
                </w:p>
              </w:tc>
            </w:tr>
            <w:tr w:rsidR="00854B6F" w14:paraId="335A388A" w14:textId="77777777" w:rsidTr="00C91C80">
              <w:tc>
                <w:tcPr>
                  <w:tcW w:w="882" w:type="dxa"/>
                  <w:tcBorders>
                    <w:top w:val="single" w:sz="4" w:space="0" w:color="auto"/>
                    <w:left w:val="nil"/>
                    <w:bottom w:val="single" w:sz="4" w:space="0" w:color="auto"/>
                    <w:right w:val="nil"/>
                  </w:tcBorders>
                  <w:hideMark/>
                </w:tcPr>
                <w:p w14:paraId="335A3888" w14:textId="77777777" w:rsidR="00854B6F" w:rsidRDefault="00854B6F" w:rsidP="00C91C80">
                  <w:pPr>
                    <w:rPr>
                      <w:rFonts w:ascii="Times New Roman" w:hAnsi="Times New Roman"/>
                      <w:sz w:val="18"/>
                      <w:szCs w:val="18"/>
                    </w:rPr>
                  </w:pPr>
                  <w:r>
                    <w:rPr>
                      <w:rFonts w:ascii="Times New Roman" w:hAnsi="Times New Roman"/>
                      <w:sz w:val="18"/>
                      <w:szCs w:val="18"/>
                    </w:rPr>
                    <w:lastRenderedPageBreak/>
                    <w:t>356.012</w:t>
                  </w:r>
                </w:p>
              </w:tc>
              <w:tc>
                <w:tcPr>
                  <w:tcW w:w="2307" w:type="dxa"/>
                  <w:tcBorders>
                    <w:top w:val="single" w:sz="4" w:space="0" w:color="auto"/>
                    <w:left w:val="nil"/>
                    <w:bottom w:val="single" w:sz="4" w:space="0" w:color="auto"/>
                    <w:right w:val="nil"/>
                  </w:tcBorders>
                  <w:hideMark/>
                </w:tcPr>
                <w:p w14:paraId="335A3889" w14:textId="77777777" w:rsidR="00854B6F" w:rsidRDefault="00854B6F" w:rsidP="00C91C80">
                  <w:pPr>
                    <w:rPr>
                      <w:rFonts w:ascii="Times New Roman" w:hAnsi="Times New Roman"/>
                      <w:sz w:val="18"/>
                      <w:szCs w:val="18"/>
                    </w:rPr>
                  </w:pPr>
                  <w:r>
                    <w:rPr>
                      <w:rFonts w:ascii="Times New Roman" w:hAnsi="Times New Roman"/>
                      <w:sz w:val="18"/>
                      <w:szCs w:val="18"/>
                    </w:rPr>
                    <w:t>X12 278 SUBLUXATION LEVEL CODE</w:t>
                  </w:r>
                </w:p>
              </w:tc>
            </w:tr>
            <w:tr w:rsidR="00854B6F" w14:paraId="335A388D" w14:textId="77777777" w:rsidTr="00C91C80">
              <w:tc>
                <w:tcPr>
                  <w:tcW w:w="882" w:type="dxa"/>
                  <w:tcBorders>
                    <w:top w:val="single" w:sz="4" w:space="0" w:color="auto"/>
                    <w:left w:val="nil"/>
                    <w:bottom w:val="single" w:sz="4" w:space="0" w:color="auto"/>
                    <w:right w:val="nil"/>
                  </w:tcBorders>
                  <w:hideMark/>
                </w:tcPr>
                <w:p w14:paraId="335A388B" w14:textId="77777777" w:rsidR="00854B6F" w:rsidRDefault="00854B6F" w:rsidP="00C91C80">
                  <w:pPr>
                    <w:rPr>
                      <w:rFonts w:ascii="Times New Roman" w:hAnsi="Times New Roman"/>
                      <w:sz w:val="18"/>
                      <w:szCs w:val="18"/>
                    </w:rPr>
                  </w:pPr>
                  <w:r>
                    <w:rPr>
                      <w:rFonts w:ascii="Times New Roman" w:hAnsi="Times New Roman"/>
                      <w:sz w:val="18"/>
                      <w:szCs w:val="18"/>
                    </w:rPr>
                    <w:t>356.013</w:t>
                  </w:r>
                </w:p>
              </w:tc>
              <w:tc>
                <w:tcPr>
                  <w:tcW w:w="2307" w:type="dxa"/>
                  <w:tcBorders>
                    <w:top w:val="single" w:sz="4" w:space="0" w:color="auto"/>
                    <w:left w:val="nil"/>
                    <w:bottom w:val="single" w:sz="4" w:space="0" w:color="auto"/>
                    <w:right w:val="nil"/>
                  </w:tcBorders>
                  <w:hideMark/>
                </w:tcPr>
                <w:p w14:paraId="335A388C" w14:textId="77777777" w:rsidR="00854B6F" w:rsidRDefault="00854B6F" w:rsidP="00C91C80">
                  <w:pPr>
                    <w:rPr>
                      <w:rFonts w:ascii="Times New Roman" w:hAnsi="Times New Roman"/>
                      <w:sz w:val="18"/>
                      <w:szCs w:val="18"/>
                    </w:rPr>
                  </w:pPr>
                  <w:r>
                    <w:rPr>
                      <w:rFonts w:ascii="Times New Roman" w:hAnsi="Times New Roman"/>
                      <w:sz w:val="18"/>
                      <w:szCs w:val="18"/>
                    </w:rPr>
                    <w:t>X12 278 OXYGEN EQUIPMENT TYPE</w:t>
                  </w:r>
                </w:p>
              </w:tc>
            </w:tr>
            <w:tr w:rsidR="00854B6F" w14:paraId="335A3890" w14:textId="77777777" w:rsidTr="00C91C80">
              <w:tc>
                <w:tcPr>
                  <w:tcW w:w="882" w:type="dxa"/>
                  <w:tcBorders>
                    <w:top w:val="single" w:sz="4" w:space="0" w:color="auto"/>
                    <w:left w:val="nil"/>
                    <w:bottom w:val="single" w:sz="4" w:space="0" w:color="auto"/>
                    <w:right w:val="nil"/>
                  </w:tcBorders>
                  <w:hideMark/>
                </w:tcPr>
                <w:p w14:paraId="335A388E" w14:textId="77777777" w:rsidR="00854B6F" w:rsidRDefault="00854B6F" w:rsidP="00C91C80">
                  <w:pPr>
                    <w:rPr>
                      <w:rFonts w:ascii="Times New Roman" w:hAnsi="Times New Roman"/>
                      <w:sz w:val="18"/>
                      <w:szCs w:val="18"/>
                    </w:rPr>
                  </w:pPr>
                  <w:r>
                    <w:rPr>
                      <w:rFonts w:ascii="Times New Roman" w:hAnsi="Times New Roman"/>
                      <w:sz w:val="18"/>
                      <w:szCs w:val="18"/>
                    </w:rPr>
                    <w:t>356.014</w:t>
                  </w:r>
                </w:p>
              </w:tc>
              <w:tc>
                <w:tcPr>
                  <w:tcW w:w="2307" w:type="dxa"/>
                  <w:tcBorders>
                    <w:top w:val="single" w:sz="4" w:space="0" w:color="auto"/>
                    <w:left w:val="nil"/>
                    <w:bottom w:val="single" w:sz="4" w:space="0" w:color="auto"/>
                    <w:right w:val="nil"/>
                  </w:tcBorders>
                  <w:hideMark/>
                </w:tcPr>
                <w:p w14:paraId="335A388F" w14:textId="77777777" w:rsidR="00854B6F" w:rsidRDefault="00854B6F" w:rsidP="00C91C80">
                  <w:pPr>
                    <w:rPr>
                      <w:rFonts w:ascii="Times New Roman" w:hAnsi="Times New Roman"/>
                      <w:sz w:val="18"/>
                      <w:szCs w:val="18"/>
                    </w:rPr>
                  </w:pPr>
                  <w:r>
                    <w:rPr>
                      <w:rFonts w:ascii="Times New Roman" w:hAnsi="Times New Roman"/>
                      <w:sz w:val="18"/>
                      <w:szCs w:val="18"/>
                    </w:rPr>
                    <w:t>X12 278 OXYGEN TEST CONDITION</w:t>
                  </w:r>
                </w:p>
              </w:tc>
            </w:tr>
            <w:tr w:rsidR="00854B6F" w14:paraId="335A3893" w14:textId="77777777" w:rsidTr="00C91C80">
              <w:tc>
                <w:tcPr>
                  <w:tcW w:w="882" w:type="dxa"/>
                  <w:tcBorders>
                    <w:top w:val="single" w:sz="4" w:space="0" w:color="auto"/>
                    <w:left w:val="nil"/>
                    <w:bottom w:val="single" w:sz="4" w:space="0" w:color="auto"/>
                    <w:right w:val="nil"/>
                  </w:tcBorders>
                  <w:hideMark/>
                </w:tcPr>
                <w:p w14:paraId="335A3891" w14:textId="77777777" w:rsidR="00854B6F" w:rsidRDefault="00854B6F" w:rsidP="00C91C80">
                  <w:pPr>
                    <w:rPr>
                      <w:rFonts w:ascii="Times New Roman" w:hAnsi="Times New Roman"/>
                      <w:sz w:val="18"/>
                      <w:szCs w:val="18"/>
                    </w:rPr>
                  </w:pPr>
                  <w:r>
                    <w:rPr>
                      <w:rFonts w:ascii="Times New Roman" w:hAnsi="Times New Roman"/>
                      <w:sz w:val="18"/>
                      <w:szCs w:val="18"/>
                    </w:rPr>
                    <w:t>356.015</w:t>
                  </w:r>
                </w:p>
              </w:tc>
              <w:tc>
                <w:tcPr>
                  <w:tcW w:w="2307" w:type="dxa"/>
                  <w:tcBorders>
                    <w:top w:val="single" w:sz="4" w:space="0" w:color="auto"/>
                    <w:left w:val="nil"/>
                    <w:bottom w:val="single" w:sz="4" w:space="0" w:color="auto"/>
                    <w:right w:val="nil"/>
                  </w:tcBorders>
                  <w:hideMark/>
                </w:tcPr>
                <w:p w14:paraId="335A3892" w14:textId="77777777" w:rsidR="00854B6F" w:rsidRDefault="00854B6F" w:rsidP="00C91C80">
                  <w:pPr>
                    <w:rPr>
                      <w:rFonts w:ascii="Times New Roman" w:hAnsi="Times New Roman"/>
                      <w:sz w:val="18"/>
                      <w:szCs w:val="18"/>
                    </w:rPr>
                  </w:pPr>
                  <w:r>
                    <w:rPr>
                      <w:rFonts w:ascii="Times New Roman" w:hAnsi="Times New Roman"/>
                      <w:sz w:val="18"/>
                      <w:szCs w:val="18"/>
                    </w:rPr>
                    <w:t>X12 278 OXYGEN TEST FINDINGS</w:t>
                  </w:r>
                </w:p>
              </w:tc>
            </w:tr>
            <w:tr w:rsidR="00854B6F" w14:paraId="335A3896" w14:textId="77777777" w:rsidTr="00C91C80">
              <w:tc>
                <w:tcPr>
                  <w:tcW w:w="882" w:type="dxa"/>
                  <w:tcBorders>
                    <w:top w:val="single" w:sz="4" w:space="0" w:color="auto"/>
                    <w:left w:val="nil"/>
                    <w:bottom w:val="single" w:sz="4" w:space="0" w:color="auto"/>
                    <w:right w:val="nil"/>
                  </w:tcBorders>
                  <w:hideMark/>
                </w:tcPr>
                <w:p w14:paraId="335A3894" w14:textId="77777777" w:rsidR="00854B6F" w:rsidRDefault="00854B6F" w:rsidP="00C91C80">
                  <w:pPr>
                    <w:rPr>
                      <w:rFonts w:ascii="Times New Roman" w:hAnsi="Times New Roman"/>
                      <w:sz w:val="18"/>
                      <w:szCs w:val="18"/>
                    </w:rPr>
                  </w:pPr>
                  <w:r>
                    <w:rPr>
                      <w:rFonts w:ascii="Times New Roman" w:hAnsi="Times New Roman"/>
                      <w:sz w:val="18"/>
                      <w:szCs w:val="18"/>
                    </w:rPr>
                    <w:t>356.016</w:t>
                  </w:r>
                </w:p>
              </w:tc>
              <w:tc>
                <w:tcPr>
                  <w:tcW w:w="2307" w:type="dxa"/>
                  <w:tcBorders>
                    <w:top w:val="single" w:sz="4" w:space="0" w:color="auto"/>
                    <w:left w:val="nil"/>
                    <w:bottom w:val="single" w:sz="4" w:space="0" w:color="auto"/>
                    <w:right w:val="nil"/>
                  </w:tcBorders>
                  <w:hideMark/>
                </w:tcPr>
                <w:p w14:paraId="335A3895" w14:textId="77777777" w:rsidR="00854B6F" w:rsidRDefault="00854B6F" w:rsidP="00C91C80">
                  <w:pPr>
                    <w:rPr>
                      <w:rFonts w:ascii="Times New Roman" w:hAnsi="Times New Roman"/>
                      <w:sz w:val="18"/>
                      <w:szCs w:val="18"/>
                    </w:rPr>
                  </w:pPr>
                  <w:r>
                    <w:rPr>
                      <w:rFonts w:ascii="Times New Roman" w:hAnsi="Times New Roman"/>
                      <w:sz w:val="18"/>
                      <w:szCs w:val="18"/>
                    </w:rPr>
                    <w:t>X12 278 OXYGEN DELIVERY SYSTEM CODE</w:t>
                  </w:r>
                </w:p>
              </w:tc>
            </w:tr>
            <w:tr w:rsidR="00854B6F" w14:paraId="335A3899" w14:textId="77777777" w:rsidTr="00C91C80">
              <w:tc>
                <w:tcPr>
                  <w:tcW w:w="882" w:type="dxa"/>
                  <w:tcBorders>
                    <w:top w:val="single" w:sz="4" w:space="0" w:color="auto"/>
                    <w:left w:val="nil"/>
                    <w:bottom w:val="single" w:sz="4" w:space="0" w:color="auto"/>
                    <w:right w:val="nil"/>
                  </w:tcBorders>
                  <w:hideMark/>
                </w:tcPr>
                <w:p w14:paraId="335A3897" w14:textId="77777777" w:rsidR="00854B6F" w:rsidRDefault="00854B6F" w:rsidP="00C91C80">
                  <w:pPr>
                    <w:rPr>
                      <w:rFonts w:ascii="Times New Roman" w:hAnsi="Times New Roman"/>
                      <w:sz w:val="18"/>
                      <w:szCs w:val="18"/>
                    </w:rPr>
                  </w:pPr>
                  <w:r>
                    <w:rPr>
                      <w:rFonts w:ascii="Times New Roman" w:hAnsi="Times New Roman"/>
                      <w:sz w:val="18"/>
                      <w:szCs w:val="18"/>
                    </w:rPr>
                    <w:t>356.017</w:t>
                  </w:r>
                </w:p>
              </w:tc>
              <w:tc>
                <w:tcPr>
                  <w:tcW w:w="2307" w:type="dxa"/>
                  <w:tcBorders>
                    <w:top w:val="single" w:sz="4" w:space="0" w:color="auto"/>
                    <w:left w:val="nil"/>
                    <w:bottom w:val="single" w:sz="4" w:space="0" w:color="auto"/>
                    <w:right w:val="nil"/>
                  </w:tcBorders>
                  <w:hideMark/>
                </w:tcPr>
                <w:p w14:paraId="335A3898" w14:textId="77777777" w:rsidR="00854B6F" w:rsidRDefault="00854B6F" w:rsidP="00C91C80">
                  <w:pPr>
                    <w:rPr>
                      <w:rFonts w:ascii="Times New Roman" w:hAnsi="Times New Roman"/>
                      <w:sz w:val="18"/>
                      <w:szCs w:val="18"/>
                    </w:rPr>
                  </w:pPr>
                  <w:r>
                    <w:rPr>
                      <w:rFonts w:ascii="Times New Roman" w:hAnsi="Times New Roman"/>
                      <w:sz w:val="18"/>
                      <w:szCs w:val="18"/>
                    </w:rPr>
                    <w:t>X12 278 PATIENT LOCATION</w:t>
                  </w:r>
                </w:p>
              </w:tc>
            </w:tr>
            <w:tr w:rsidR="00854B6F" w14:paraId="335A389C" w14:textId="77777777" w:rsidTr="00C91C80">
              <w:tc>
                <w:tcPr>
                  <w:tcW w:w="882" w:type="dxa"/>
                  <w:tcBorders>
                    <w:top w:val="single" w:sz="4" w:space="0" w:color="auto"/>
                    <w:left w:val="nil"/>
                    <w:bottom w:val="single" w:sz="4" w:space="0" w:color="auto"/>
                    <w:right w:val="nil"/>
                  </w:tcBorders>
                  <w:hideMark/>
                </w:tcPr>
                <w:p w14:paraId="335A389A" w14:textId="77777777" w:rsidR="00854B6F" w:rsidRDefault="00854B6F" w:rsidP="00C91C80">
                  <w:pPr>
                    <w:rPr>
                      <w:rFonts w:ascii="Times New Roman" w:hAnsi="Times New Roman"/>
                      <w:sz w:val="18"/>
                      <w:szCs w:val="18"/>
                    </w:rPr>
                  </w:pPr>
                  <w:r>
                    <w:rPr>
                      <w:rFonts w:ascii="Times New Roman" w:hAnsi="Times New Roman"/>
                      <w:sz w:val="18"/>
                      <w:szCs w:val="18"/>
                    </w:rPr>
                    <w:t>356.018</w:t>
                  </w:r>
                </w:p>
              </w:tc>
              <w:tc>
                <w:tcPr>
                  <w:tcW w:w="2307" w:type="dxa"/>
                  <w:tcBorders>
                    <w:top w:val="single" w:sz="4" w:space="0" w:color="auto"/>
                    <w:left w:val="nil"/>
                    <w:bottom w:val="single" w:sz="4" w:space="0" w:color="auto"/>
                    <w:right w:val="nil"/>
                  </w:tcBorders>
                  <w:hideMark/>
                </w:tcPr>
                <w:p w14:paraId="335A389B" w14:textId="77777777" w:rsidR="00854B6F" w:rsidRDefault="00854B6F" w:rsidP="00C91C80">
                  <w:pPr>
                    <w:rPr>
                      <w:rFonts w:ascii="Times New Roman" w:hAnsi="Times New Roman"/>
                      <w:sz w:val="18"/>
                      <w:szCs w:val="18"/>
                    </w:rPr>
                  </w:pPr>
                  <w:r>
                    <w:rPr>
                      <w:rFonts w:ascii="Times New Roman" w:hAnsi="Times New Roman"/>
                      <w:sz w:val="18"/>
                      <w:szCs w:val="18"/>
                    </w:rPr>
                    <w:t>X12 278 REPORT TYPE</w:t>
                  </w:r>
                </w:p>
              </w:tc>
            </w:tr>
            <w:tr w:rsidR="00854B6F" w14:paraId="335A389F" w14:textId="77777777" w:rsidTr="00C91C80">
              <w:tc>
                <w:tcPr>
                  <w:tcW w:w="882" w:type="dxa"/>
                  <w:tcBorders>
                    <w:top w:val="single" w:sz="4" w:space="0" w:color="auto"/>
                    <w:left w:val="nil"/>
                    <w:bottom w:val="single" w:sz="4" w:space="0" w:color="auto"/>
                    <w:right w:val="nil"/>
                  </w:tcBorders>
                </w:tcPr>
                <w:p w14:paraId="335A389D" w14:textId="77777777" w:rsidR="00854B6F" w:rsidRDefault="00854B6F" w:rsidP="00C91C80">
                  <w:pPr>
                    <w:rPr>
                      <w:rFonts w:ascii="Times New Roman" w:hAnsi="Times New Roman"/>
                      <w:sz w:val="18"/>
                      <w:szCs w:val="18"/>
                    </w:rPr>
                  </w:pPr>
                  <w:r>
                    <w:rPr>
                      <w:rFonts w:ascii="Times New Roman" w:hAnsi="Times New Roman"/>
                      <w:sz w:val="18"/>
                      <w:szCs w:val="18"/>
                    </w:rPr>
                    <w:t>356.023</w:t>
                  </w:r>
                </w:p>
              </w:tc>
              <w:tc>
                <w:tcPr>
                  <w:tcW w:w="2307" w:type="dxa"/>
                  <w:tcBorders>
                    <w:top w:val="single" w:sz="4" w:space="0" w:color="auto"/>
                    <w:left w:val="nil"/>
                    <w:bottom w:val="single" w:sz="4" w:space="0" w:color="auto"/>
                    <w:right w:val="nil"/>
                  </w:tcBorders>
                </w:tcPr>
                <w:p w14:paraId="335A389E" w14:textId="77777777" w:rsidR="00854B6F" w:rsidRDefault="00854B6F" w:rsidP="00C91C80">
                  <w:pPr>
                    <w:rPr>
                      <w:rFonts w:ascii="Times New Roman" w:hAnsi="Times New Roman"/>
                      <w:sz w:val="18"/>
                      <w:szCs w:val="18"/>
                    </w:rPr>
                  </w:pPr>
                  <w:r>
                    <w:rPr>
                      <w:rFonts w:ascii="Times New Roman" w:hAnsi="Times New Roman"/>
                      <w:sz w:val="18"/>
                      <w:szCs w:val="18"/>
                    </w:rPr>
                    <w:t>HCSR WORKLIST DELETE REASON CODE</w:t>
                  </w:r>
                </w:p>
              </w:tc>
            </w:tr>
            <w:tr w:rsidR="00854B6F" w14:paraId="335A38A2" w14:textId="77777777" w:rsidTr="00C91C80">
              <w:tc>
                <w:tcPr>
                  <w:tcW w:w="882" w:type="dxa"/>
                  <w:tcBorders>
                    <w:top w:val="single" w:sz="4" w:space="0" w:color="auto"/>
                    <w:left w:val="nil"/>
                    <w:bottom w:val="single" w:sz="4" w:space="0" w:color="auto"/>
                    <w:right w:val="nil"/>
                  </w:tcBorders>
                  <w:hideMark/>
                </w:tcPr>
                <w:p w14:paraId="335A38A0" w14:textId="77777777" w:rsidR="00854B6F" w:rsidRDefault="00854B6F" w:rsidP="00C91C80">
                  <w:pPr>
                    <w:rPr>
                      <w:rFonts w:ascii="Times New Roman" w:hAnsi="Times New Roman"/>
                      <w:sz w:val="18"/>
                      <w:szCs w:val="18"/>
                    </w:rPr>
                  </w:pPr>
                  <w:r>
                    <w:rPr>
                      <w:rFonts w:ascii="Times New Roman" w:hAnsi="Times New Roman"/>
                      <w:sz w:val="18"/>
                      <w:szCs w:val="18"/>
                    </w:rPr>
                    <w:t>365.022</w:t>
                  </w:r>
                </w:p>
              </w:tc>
              <w:tc>
                <w:tcPr>
                  <w:tcW w:w="2307" w:type="dxa"/>
                  <w:tcBorders>
                    <w:top w:val="single" w:sz="4" w:space="0" w:color="auto"/>
                    <w:left w:val="nil"/>
                    <w:bottom w:val="single" w:sz="4" w:space="0" w:color="auto"/>
                    <w:right w:val="nil"/>
                  </w:tcBorders>
                  <w:hideMark/>
                </w:tcPr>
                <w:p w14:paraId="335A38A1" w14:textId="77777777" w:rsidR="00854B6F" w:rsidRDefault="00854B6F" w:rsidP="00C91C80">
                  <w:pPr>
                    <w:rPr>
                      <w:rFonts w:ascii="Times New Roman" w:hAnsi="Times New Roman"/>
                      <w:sz w:val="18"/>
                      <w:szCs w:val="18"/>
                    </w:rPr>
                  </w:pPr>
                  <w:r>
                    <w:rPr>
                      <w:rFonts w:ascii="Times New Roman" w:hAnsi="Times New Roman"/>
                      <w:sz w:val="18"/>
                      <w:szCs w:val="18"/>
                    </w:rPr>
                    <w:t>X12 271 ENTITY IDENTIFIER CODE</w:t>
                  </w:r>
                </w:p>
              </w:tc>
            </w:tr>
            <w:tr w:rsidR="00854B6F" w14:paraId="335A38A5" w14:textId="77777777" w:rsidTr="00C91C80">
              <w:tc>
                <w:tcPr>
                  <w:tcW w:w="882" w:type="dxa"/>
                  <w:tcBorders>
                    <w:top w:val="single" w:sz="4" w:space="0" w:color="auto"/>
                    <w:left w:val="nil"/>
                    <w:bottom w:val="single" w:sz="4" w:space="0" w:color="auto"/>
                    <w:right w:val="nil"/>
                  </w:tcBorders>
                  <w:hideMark/>
                </w:tcPr>
                <w:p w14:paraId="335A38A3" w14:textId="77777777" w:rsidR="00854B6F" w:rsidRDefault="00854B6F" w:rsidP="00C91C80">
                  <w:pPr>
                    <w:rPr>
                      <w:rFonts w:ascii="Times New Roman" w:hAnsi="Times New Roman"/>
                      <w:sz w:val="18"/>
                      <w:szCs w:val="18"/>
                    </w:rPr>
                  </w:pPr>
                  <w:r>
                    <w:rPr>
                      <w:rFonts w:ascii="Times New Roman" w:hAnsi="Times New Roman"/>
                      <w:sz w:val="18"/>
                      <w:szCs w:val="18"/>
                    </w:rPr>
                    <w:t>365.027</w:t>
                  </w:r>
                </w:p>
              </w:tc>
              <w:tc>
                <w:tcPr>
                  <w:tcW w:w="2307" w:type="dxa"/>
                  <w:tcBorders>
                    <w:top w:val="single" w:sz="4" w:space="0" w:color="auto"/>
                    <w:left w:val="nil"/>
                    <w:bottom w:val="single" w:sz="4" w:space="0" w:color="auto"/>
                    <w:right w:val="nil"/>
                  </w:tcBorders>
                  <w:hideMark/>
                </w:tcPr>
                <w:p w14:paraId="335A38A4" w14:textId="77777777" w:rsidR="00854B6F" w:rsidRDefault="00854B6F" w:rsidP="00C91C80">
                  <w:pPr>
                    <w:rPr>
                      <w:rFonts w:ascii="Times New Roman" w:hAnsi="Times New Roman"/>
                      <w:sz w:val="18"/>
                      <w:szCs w:val="18"/>
                    </w:rPr>
                  </w:pPr>
                  <w:r>
                    <w:rPr>
                      <w:rFonts w:ascii="Times New Roman" w:hAnsi="Times New Roman"/>
                      <w:sz w:val="18"/>
                      <w:szCs w:val="18"/>
                    </w:rPr>
                    <w:t>X12 271 LOOP ID</w:t>
                  </w:r>
                </w:p>
              </w:tc>
            </w:tr>
            <w:tr w:rsidR="00854B6F" w14:paraId="335A38A8" w14:textId="77777777" w:rsidTr="00C91C80">
              <w:tc>
                <w:tcPr>
                  <w:tcW w:w="882" w:type="dxa"/>
                  <w:tcBorders>
                    <w:top w:val="single" w:sz="4" w:space="0" w:color="auto"/>
                    <w:left w:val="nil"/>
                    <w:bottom w:val="single" w:sz="4" w:space="0" w:color="auto"/>
                    <w:right w:val="nil"/>
                  </w:tcBorders>
                  <w:hideMark/>
                </w:tcPr>
                <w:p w14:paraId="335A38A6" w14:textId="77777777" w:rsidR="00854B6F" w:rsidRDefault="00854B6F" w:rsidP="00C91C80">
                  <w:pPr>
                    <w:rPr>
                      <w:rFonts w:ascii="Times New Roman" w:hAnsi="Times New Roman"/>
                      <w:sz w:val="18"/>
                      <w:szCs w:val="18"/>
                    </w:rPr>
                  </w:pPr>
                  <w:r>
                    <w:rPr>
                      <w:rFonts w:ascii="Times New Roman" w:hAnsi="Times New Roman"/>
                      <w:sz w:val="18"/>
                      <w:szCs w:val="18"/>
                    </w:rPr>
                    <w:t>365.023</w:t>
                  </w:r>
                </w:p>
              </w:tc>
              <w:tc>
                <w:tcPr>
                  <w:tcW w:w="2307" w:type="dxa"/>
                  <w:tcBorders>
                    <w:top w:val="single" w:sz="4" w:space="0" w:color="auto"/>
                    <w:left w:val="nil"/>
                    <w:bottom w:val="single" w:sz="4" w:space="0" w:color="auto"/>
                    <w:right w:val="nil"/>
                  </w:tcBorders>
                  <w:hideMark/>
                </w:tcPr>
                <w:p w14:paraId="335A38A7" w14:textId="77777777" w:rsidR="00854B6F" w:rsidRDefault="00854B6F" w:rsidP="00C91C80">
                  <w:pPr>
                    <w:rPr>
                      <w:rFonts w:ascii="Times New Roman" w:hAnsi="Times New Roman"/>
                      <w:sz w:val="18"/>
                      <w:szCs w:val="18"/>
                    </w:rPr>
                  </w:pPr>
                  <w:r>
                    <w:rPr>
                      <w:rFonts w:ascii="Times New Roman" w:hAnsi="Times New Roman"/>
                      <w:sz w:val="18"/>
                      <w:szCs w:val="18"/>
                    </w:rPr>
                    <w:t>X12 271 IDENTIFICATION QUALIFIER</w:t>
                  </w:r>
                </w:p>
              </w:tc>
            </w:tr>
            <w:tr w:rsidR="00854B6F" w14:paraId="335A38AB" w14:textId="77777777" w:rsidTr="00C91C80">
              <w:tc>
                <w:tcPr>
                  <w:tcW w:w="882" w:type="dxa"/>
                  <w:tcBorders>
                    <w:top w:val="single" w:sz="4" w:space="0" w:color="auto"/>
                    <w:left w:val="nil"/>
                    <w:bottom w:val="single" w:sz="4" w:space="0" w:color="auto"/>
                    <w:right w:val="nil"/>
                  </w:tcBorders>
                  <w:hideMark/>
                </w:tcPr>
                <w:p w14:paraId="335A38A9" w14:textId="77777777" w:rsidR="00854B6F" w:rsidRDefault="00854B6F" w:rsidP="00C91C80">
                  <w:pPr>
                    <w:rPr>
                      <w:rFonts w:ascii="Times New Roman" w:hAnsi="Times New Roman"/>
                      <w:sz w:val="18"/>
                      <w:szCs w:val="18"/>
                    </w:rPr>
                  </w:pPr>
                  <w:r>
                    <w:rPr>
                      <w:rFonts w:ascii="Times New Roman" w:hAnsi="Times New Roman"/>
                      <w:sz w:val="18"/>
                      <w:szCs w:val="18"/>
                    </w:rPr>
                    <w:t>36</w:t>
                  </w:r>
                </w:p>
              </w:tc>
              <w:tc>
                <w:tcPr>
                  <w:tcW w:w="2307" w:type="dxa"/>
                  <w:tcBorders>
                    <w:top w:val="single" w:sz="4" w:space="0" w:color="auto"/>
                    <w:left w:val="nil"/>
                    <w:bottom w:val="single" w:sz="4" w:space="0" w:color="auto"/>
                    <w:right w:val="nil"/>
                  </w:tcBorders>
                  <w:hideMark/>
                </w:tcPr>
                <w:p w14:paraId="335A38AA" w14:textId="77777777" w:rsidR="00854B6F" w:rsidRDefault="00854B6F" w:rsidP="00C91C80">
                  <w:pPr>
                    <w:rPr>
                      <w:rFonts w:ascii="Times New Roman" w:hAnsi="Times New Roman"/>
                      <w:sz w:val="18"/>
                      <w:szCs w:val="18"/>
                    </w:rPr>
                  </w:pPr>
                  <w:r>
                    <w:rPr>
                      <w:rFonts w:ascii="Times New Roman" w:hAnsi="Times New Roman"/>
                      <w:sz w:val="18"/>
                      <w:szCs w:val="18"/>
                    </w:rPr>
                    <w:t>INSURANCE COMPANY</w:t>
                  </w:r>
                </w:p>
              </w:tc>
            </w:tr>
            <w:tr w:rsidR="00854B6F" w14:paraId="335A38AE" w14:textId="77777777" w:rsidTr="00C91C80">
              <w:tc>
                <w:tcPr>
                  <w:tcW w:w="882" w:type="dxa"/>
                  <w:tcBorders>
                    <w:top w:val="single" w:sz="4" w:space="0" w:color="auto"/>
                    <w:left w:val="nil"/>
                    <w:bottom w:val="single" w:sz="4" w:space="0" w:color="auto"/>
                    <w:right w:val="nil"/>
                  </w:tcBorders>
                  <w:hideMark/>
                </w:tcPr>
                <w:p w14:paraId="335A38AC" w14:textId="77777777" w:rsidR="00854B6F" w:rsidRDefault="00854B6F" w:rsidP="00C91C80">
                  <w:pPr>
                    <w:rPr>
                      <w:rFonts w:ascii="Times New Roman" w:hAnsi="Times New Roman"/>
                      <w:sz w:val="18"/>
                      <w:szCs w:val="18"/>
                    </w:rPr>
                  </w:pPr>
                  <w:r>
                    <w:rPr>
                      <w:rFonts w:ascii="Times New Roman" w:hAnsi="Times New Roman"/>
                      <w:sz w:val="18"/>
                      <w:szCs w:val="18"/>
                    </w:rPr>
                    <w:t>81.3</w:t>
                  </w:r>
                </w:p>
              </w:tc>
              <w:tc>
                <w:tcPr>
                  <w:tcW w:w="2307" w:type="dxa"/>
                  <w:tcBorders>
                    <w:top w:val="single" w:sz="4" w:space="0" w:color="auto"/>
                    <w:left w:val="nil"/>
                    <w:bottom w:val="single" w:sz="4" w:space="0" w:color="auto"/>
                    <w:right w:val="nil"/>
                  </w:tcBorders>
                  <w:hideMark/>
                </w:tcPr>
                <w:p w14:paraId="335A38AD" w14:textId="77777777" w:rsidR="00854B6F" w:rsidRDefault="00854B6F" w:rsidP="00C91C80">
                  <w:pPr>
                    <w:rPr>
                      <w:rFonts w:ascii="Times New Roman" w:hAnsi="Times New Roman"/>
                      <w:sz w:val="18"/>
                      <w:szCs w:val="18"/>
                    </w:rPr>
                  </w:pPr>
                  <w:r>
                    <w:rPr>
                      <w:rFonts w:ascii="Times New Roman" w:hAnsi="Times New Roman"/>
                      <w:sz w:val="18"/>
                      <w:szCs w:val="18"/>
                    </w:rPr>
                    <w:t>CPT MODIFIER</w:t>
                  </w:r>
                </w:p>
              </w:tc>
            </w:tr>
            <w:tr w:rsidR="00854B6F" w14:paraId="335A38B1" w14:textId="77777777" w:rsidTr="00C91C80">
              <w:tc>
                <w:tcPr>
                  <w:tcW w:w="882" w:type="dxa"/>
                  <w:tcBorders>
                    <w:top w:val="single" w:sz="4" w:space="0" w:color="auto"/>
                    <w:left w:val="nil"/>
                    <w:bottom w:val="single" w:sz="4" w:space="0" w:color="auto"/>
                    <w:right w:val="nil"/>
                  </w:tcBorders>
                  <w:hideMark/>
                </w:tcPr>
                <w:p w14:paraId="335A38AF" w14:textId="77777777" w:rsidR="00854B6F" w:rsidRDefault="00854B6F" w:rsidP="00C91C80">
                  <w:pPr>
                    <w:rPr>
                      <w:rFonts w:ascii="Times New Roman" w:hAnsi="Times New Roman"/>
                      <w:sz w:val="18"/>
                      <w:szCs w:val="18"/>
                    </w:rPr>
                  </w:pPr>
                  <w:r>
                    <w:rPr>
                      <w:rFonts w:ascii="Times New Roman" w:hAnsi="Times New Roman"/>
                      <w:sz w:val="18"/>
                      <w:szCs w:val="18"/>
                    </w:rPr>
                    <w:t>399.2</w:t>
                  </w:r>
                </w:p>
              </w:tc>
              <w:tc>
                <w:tcPr>
                  <w:tcW w:w="2307" w:type="dxa"/>
                  <w:tcBorders>
                    <w:top w:val="single" w:sz="4" w:space="0" w:color="auto"/>
                    <w:left w:val="nil"/>
                    <w:bottom w:val="single" w:sz="4" w:space="0" w:color="auto"/>
                    <w:right w:val="nil"/>
                  </w:tcBorders>
                  <w:hideMark/>
                </w:tcPr>
                <w:p w14:paraId="335A38B0" w14:textId="77777777" w:rsidR="00854B6F" w:rsidRDefault="00854B6F" w:rsidP="00C91C80">
                  <w:pPr>
                    <w:rPr>
                      <w:rFonts w:ascii="Times New Roman" w:hAnsi="Times New Roman"/>
                      <w:sz w:val="18"/>
                      <w:szCs w:val="18"/>
                    </w:rPr>
                  </w:pPr>
                  <w:r>
                    <w:rPr>
                      <w:rFonts w:ascii="Times New Roman" w:hAnsi="Times New Roman"/>
                      <w:sz w:val="18"/>
                      <w:szCs w:val="18"/>
                    </w:rPr>
                    <w:t>REVENUE CODE</w:t>
                  </w:r>
                </w:p>
              </w:tc>
            </w:tr>
            <w:tr w:rsidR="00854B6F" w14:paraId="335A38B4" w14:textId="77777777" w:rsidTr="00C91C80">
              <w:tc>
                <w:tcPr>
                  <w:tcW w:w="882" w:type="dxa"/>
                  <w:tcBorders>
                    <w:top w:val="single" w:sz="4" w:space="0" w:color="auto"/>
                    <w:left w:val="nil"/>
                    <w:bottom w:val="single" w:sz="4" w:space="0" w:color="auto"/>
                    <w:right w:val="nil"/>
                  </w:tcBorders>
                  <w:hideMark/>
                </w:tcPr>
                <w:p w14:paraId="335A38B2" w14:textId="77777777" w:rsidR="00854B6F" w:rsidRDefault="00854B6F" w:rsidP="00C91C80">
                  <w:pPr>
                    <w:rPr>
                      <w:rFonts w:ascii="Times New Roman" w:hAnsi="Times New Roman"/>
                      <w:sz w:val="18"/>
                      <w:szCs w:val="18"/>
                    </w:rPr>
                  </w:pPr>
                  <w:r>
                    <w:rPr>
                      <w:rFonts w:ascii="Times New Roman" w:hAnsi="Times New Roman"/>
                      <w:sz w:val="18"/>
                      <w:szCs w:val="18"/>
                    </w:rPr>
                    <w:t>356.019</w:t>
                  </w:r>
                </w:p>
              </w:tc>
              <w:tc>
                <w:tcPr>
                  <w:tcW w:w="2307" w:type="dxa"/>
                  <w:tcBorders>
                    <w:top w:val="single" w:sz="4" w:space="0" w:color="auto"/>
                    <w:left w:val="nil"/>
                    <w:bottom w:val="single" w:sz="4" w:space="0" w:color="auto"/>
                    <w:right w:val="nil"/>
                  </w:tcBorders>
                  <w:hideMark/>
                </w:tcPr>
                <w:p w14:paraId="335A38B3" w14:textId="77777777" w:rsidR="00854B6F" w:rsidRDefault="00854B6F" w:rsidP="00C91C80">
                  <w:pPr>
                    <w:rPr>
                      <w:rFonts w:ascii="Times New Roman" w:hAnsi="Times New Roman"/>
                      <w:sz w:val="18"/>
                      <w:szCs w:val="18"/>
                    </w:rPr>
                  </w:pPr>
                  <w:r>
                    <w:rPr>
                      <w:rFonts w:ascii="Times New Roman" w:hAnsi="Times New Roman"/>
                      <w:sz w:val="18"/>
                      <w:szCs w:val="18"/>
                    </w:rPr>
                    <w:t>X12 278 NURSING HOME LEVEL OF CARE</w:t>
                  </w:r>
                </w:p>
              </w:tc>
            </w:tr>
            <w:tr w:rsidR="00854B6F" w14:paraId="335A38B7" w14:textId="77777777" w:rsidTr="00C91C80">
              <w:tc>
                <w:tcPr>
                  <w:tcW w:w="882" w:type="dxa"/>
                  <w:tcBorders>
                    <w:top w:val="single" w:sz="4" w:space="0" w:color="auto"/>
                    <w:left w:val="nil"/>
                    <w:bottom w:val="single" w:sz="4" w:space="0" w:color="auto"/>
                    <w:right w:val="nil"/>
                  </w:tcBorders>
                  <w:hideMark/>
                </w:tcPr>
                <w:p w14:paraId="335A38B5" w14:textId="77777777" w:rsidR="00854B6F" w:rsidRDefault="00854B6F" w:rsidP="00C91C80">
                  <w:pPr>
                    <w:rPr>
                      <w:rFonts w:ascii="Times New Roman" w:hAnsi="Times New Roman"/>
                      <w:sz w:val="18"/>
                      <w:szCs w:val="18"/>
                    </w:rPr>
                  </w:pPr>
                  <w:r>
                    <w:rPr>
                      <w:rFonts w:ascii="Times New Roman" w:hAnsi="Times New Roman"/>
                      <w:sz w:val="18"/>
                      <w:szCs w:val="18"/>
                    </w:rPr>
                    <w:t>81</w:t>
                  </w:r>
                </w:p>
              </w:tc>
              <w:tc>
                <w:tcPr>
                  <w:tcW w:w="2307" w:type="dxa"/>
                  <w:tcBorders>
                    <w:top w:val="single" w:sz="4" w:space="0" w:color="auto"/>
                    <w:left w:val="nil"/>
                    <w:bottom w:val="single" w:sz="4" w:space="0" w:color="auto"/>
                    <w:right w:val="nil"/>
                  </w:tcBorders>
                  <w:hideMark/>
                </w:tcPr>
                <w:p w14:paraId="335A38B6" w14:textId="77777777" w:rsidR="00854B6F" w:rsidRDefault="00854B6F" w:rsidP="00C91C80">
                  <w:pPr>
                    <w:rPr>
                      <w:rFonts w:ascii="Times New Roman" w:hAnsi="Times New Roman"/>
                      <w:sz w:val="18"/>
                      <w:szCs w:val="18"/>
                    </w:rPr>
                  </w:pPr>
                  <w:r>
                    <w:rPr>
                      <w:rFonts w:ascii="Times New Roman" w:hAnsi="Times New Roman"/>
                      <w:sz w:val="18"/>
                      <w:szCs w:val="18"/>
                    </w:rPr>
                    <w:t>CPT</w:t>
                  </w:r>
                </w:p>
              </w:tc>
            </w:tr>
            <w:tr w:rsidR="00854B6F" w14:paraId="335A38BA" w14:textId="77777777" w:rsidTr="00C91C80">
              <w:tc>
                <w:tcPr>
                  <w:tcW w:w="882" w:type="dxa"/>
                  <w:tcBorders>
                    <w:top w:val="single" w:sz="4" w:space="0" w:color="auto"/>
                    <w:left w:val="nil"/>
                    <w:bottom w:val="single" w:sz="4" w:space="0" w:color="auto"/>
                    <w:right w:val="nil"/>
                  </w:tcBorders>
                  <w:hideMark/>
                </w:tcPr>
                <w:p w14:paraId="335A38B8" w14:textId="77777777" w:rsidR="00854B6F" w:rsidRDefault="00854B6F" w:rsidP="00C91C80">
                  <w:pPr>
                    <w:rPr>
                      <w:rFonts w:ascii="Times New Roman" w:hAnsi="Times New Roman"/>
                      <w:sz w:val="18"/>
                      <w:szCs w:val="18"/>
                    </w:rPr>
                  </w:pPr>
                  <w:r>
                    <w:rPr>
                      <w:rFonts w:ascii="Times New Roman" w:hAnsi="Times New Roman"/>
                      <w:sz w:val="18"/>
                      <w:szCs w:val="18"/>
                    </w:rPr>
                    <w:t>365.017</w:t>
                  </w:r>
                </w:p>
              </w:tc>
              <w:tc>
                <w:tcPr>
                  <w:tcW w:w="2307" w:type="dxa"/>
                  <w:tcBorders>
                    <w:top w:val="single" w:sz="4" w:space="0" w:color="auto"/>
                    <w:left w:val="nil"/>
                    <w:bottom w:val="single" w:sz="4" w:space="0" w:color="auto"/>
                    <w:right w:val="nil"/>
                  </w:tcBorders>
                  <w:hideMark/>
                </w:tcPr>
                <w:p w14:paraId="335A38B9" w14:textId="77777777" w:rsidR="00854B6F" w:rsidRDefault="00854B6F" w:rsidP="00C91C80">
                  <w:pPr>
                    <w:rPr>
                      <w:rFonts w:ascii="Times New Roman" w:hAnsi="Times New Roman"/>
                      <w:sz w:val="18"/>
                      <w:szCs w:val="18"/>
                    </w:rPr>
                  </w:pPr>
                  <w:r>
                    <w:rPr>
                      <w:rFonts w:ascii="Times New Roman" w:hAnsi="Times New Roman"/>
                      <w:sz w:val="18"/>
                      <w:szCs w:val="18"/>
                    </w:rPr>
                    <w:t>X12 271 ERROR CONDITION</w:t>
                  </w:r>
                </w:p>
              </w:tc>
            </w:tr>
            <w:tr w:rsidR="00854B6F" w14:paraId="335A38BD" w14:textId="77777777" w:rsidTr="00C91C80">
              <w:tc>
                <w:tcPr>
                  <w:tcW w:w="882" w:type="dxa"/>
                  <w:tcBorders>
                    <w:top w:val="single" w:sz="4" w:space="0" w:color="auto"/>
                    <w:left w:val="nil"/>
                    <w:bottom w:val="single" w:sz="4" w:space="0" w:color="auto"/>
                    <w:right w:val="nil"/>
                  </w:tcBorders>
                  <w:hideMark/>
                </w:tcPr>
                <w:p w14:paraId="335A38BB" w14:textId="77777777" w:rsidR="00854B6F" w:rsidRDefault="00854B6F" w:rsidP="00C91C80">
                  <w:pPr>
                    <w:rPr>
                      <w:rFonts w:ascii="Times New Roman" w:hAnsi="Times New Roman"/>
                      <w:sz w:val="18"/>
                      <w:szCs w:val="18"/>
                    </w:rPr>
                  </w:pPr>
                  <w:r>
                    <w:rPr>
                      <w:rFonts w:ascii="Times New Roman" w:hAnsi="Times New Roman"/>
                      <w:sz w:val="18"/>
                      <w:szCs w:val="18"/>
                    </w:rPr>
                    <w:t>365.018</w:t>
                  </w:r>
                </w:p>
              </w:tc>
              <w:tc>
                <w:tcPr>
                  <w:tcW w:w="2307" w:type="dxa"/>
                  <w:tcBorders>
                    <w:top w:val="single" w:sz="4" w:space="0" w:color="auto"/>
                    <w:left w:val="nil"/>
                    <w:bottom w:val="single" w:sz="4" w:space="0" w:color="auto"/>
                    <w:right w:val="nil"/>
                  </w:tcBorders>
                  <w:hideMark/>
                </w:tcPr>
                <w:p w14:paraId="335A38BC" w14:textId="77777777" w:rsidR="00854B6F" w:rsidRDefault="00854B6F" w:rsidP="00C91C80">
                  <w:pPr>
                    <w:rPr>
                      <w:rFonts w:ascii="Times New Roman" w:hAnsi="Times New Roman"/>
                      <w:sz w:val="18"/>
                      <w:szCs w:val="18"/>
                    </w:rPr>
                  </w:pPr>
                  <w:r>
                    <w:rPr>
                      <w:rFonts w:ascii="Times New Roman" w:hAnsi="Times New Roman"/>
                      <w:sz w:val="18"/>
                      <w:szCs w:val="18"/>
                    </w:rPr>
                    <w:t>X12 271 ERROR ACTION</w:t>
                  </w:r>
                </w:p>
              </w:tc>
            </w:tr>
            <w:tr w:rsidR="00854B6F" w14:paraId="335A38C0" w14:textId="77777777" w:rsidTr="00C91C80">
              <w:tc>
                <w:tcPr>
                  <w:tcW w:w="882" w:type="dxa"/>
                  <w:tcBorders>
                    <w:top w:val="single" w:sz="4" w:space="0" w:color="auto"/>
                    <w:left w:val="nil"/>
                    <w:bottom w:val="single" w:sz="4" w:space="0" w:color="auto"/>
                    <w:right w:val="nil"/>
                  </w:tcBorders>
                  <w:hideMark/>
                </w:tcPr>
                <w:p w14:paraId="335A38BE" w14:textId="77777777" w:rsidR="00854B6F" w:rsidRDefault="00854B6F" w:rsidP="00C91C80">
                  <w:pPr>
                    <w:rPr>
                      <w:rFonts w:ascii="Times New Roman" w:hAnsi="Times New Roman"/>
                      <w:sz w:val="18"/>
                      <w:szCs w:val="18"/>
                    </w:rPr>
                  </w:pPr>
                  <w:r>
                    <w:rPr>
                      <w:rFonts w:ascii="Times New Roman" w:hAnsi="Times New Roman"/>
                      <w:sz w:val="18"/>
                      <w:szCs w:val="18"/>
                    </w:rPr>
                    <w:t xml:space="preserve">356.022 </w:t>
                  </w:r>
                </w:p>
              </w:tc>
              <w:tc>
                <w:tcPr>
                  <w:tcW w:w="2307" w:type="dxa"/>
                  <w:tcBorders>
                    <w:top w:val="single" w:sz="4" w:space="0" w:color="auto"/>
                    <w:left w:val="nil"/>
                    <w:bottom w:val="single" w:sz="4" w:space="0" w:color="auto"/>
                    <w:right w:val="nil"/>
                  </w:tcBorders>
                  <w:hideMark/>
                </w:tcPr>
                <w:p w14:paraId="335A38BF" w14:textId="77777777" w:rsidR="00854B6F" w:rsidRDefault="00854B6F" w:rsidP="00C91C80">
                  <w:pPr>
                    <w:rPr>
                      <w:rFonts w:ascii="Times New Roman" w:hAnsi="Times New Roman"/>
                      <w:sz w:val="18"/>
                      <w:szCs w:val="18"/>
                    </w:rPr>
                  </w:pPr>
                  <w:r>
                    <w:rPr>
                      <w:rFonts w:ascii="Times New Roman" w:hAnsi="Times New Roman"/>
                      <w:sz w:val="18"/>
                      <w:szCs w:val="18"/>
                    </w:rPr>
                    <w:t>UNIVERSAL SENTAL NUMBERING SYSTEM</w:t>
                  </w:r>
                </w:p>
              </w:tc>
            </w:tr>
            <w:tr w:rsidR="00854B6F" w14:paraId="335A38C3" w14:textId="77777777" w:rsidTr="00C91C80">
              <w:tc>
                <w:tcPr>
                  <w:tcW w:w="882" w:type="dxa"/>
                  <w:tcBorders>
                    <w:top w:val="single" w:sz="4" w:space="0" w:color="auto"/>
                    <w:left w:val="nil"/>
                    <w:bottom w:val="single" w:sz="4" w:space="0" w:color="auto"/>
                    <w:right w:val="nil"/>
                  </w:tcBorders>
                  <w:hideMark/>
                </w:tcPr>
                <w:p w14:paraId="335A38C1" w14:textId="77777777" w:rsidR="00854B6F" w:rsidRDefault="00854B6F" w:rsidP="00C91C80">
                  <w:pPr>
                    <w:rPr>
                      <w:rFonts w:ascii="Times New Roman" w:hAnsi="Times New Roman"/>
                      <w:sz w:val="18"/>
                      <w:szCs w:val="18"/>
                    </w:rPr>
                  </w:pPr>
                  <w:r>
                    <w:rPr>
                      <w:rFonts w:ascii="Times New Roman" w:hAnsi="Times New Roman"/>
                      <w:sz w:val="18"/>
                      <w:szCs w:val="18"/>
                    </w:rPr>
                    <w:t>356.021</w:t>
                  </w:r>
                </w:p>
              </w:tc>
              <w:tc>
                <w:tcPr>
                  <w:tcW w:w="2307" w:type="dxa"/>
                  <w:tcBorders>
                    <w:top w:val="single" w:sz="4" w:space="0" w:color="auto"/>
                    <w:left w:val="nil"/>
                    <w:bottom w:val="single" w:sz="4" w:space="0" w:color="auto"/>
                    <w:right w:val="nil"/>
                  </w:tcBorders>
                  <w:hideMark/>
                </w:tcPr>
                <w:p w14:paraId="335A38C2" w14:textId="77777777" w:rsidR="00854B6F" w:rsidRDefault="00854B6F" w:rsidP="00C91C80">
                  <w:pPr>
                    <w:rPr>
                      <w:rFonts w:ascii="Times New Roman" w:hAnsi="Times New Roman"/>
                      <w:sz w:val="18"/>
                      <w:szCs w:val="18"/>
                    </w:rPr>
                  </w:pPr>
                  <w:r>
                    <w:rPr>
                      <w:rFonts w:ascii="Times New Roman" w:hAnsi="Times New Roman"/>
                      <w:sz w:val="18"/>
                      <w:szCs w:val="18"/>
                    </w:rPr>
                    <w:t>X12 278 HCS DECISION REASON CO</w:t>
                  </w:r>
                </w:p>
              </w:tc>
            </w:tr>
            <w:tr w:rsidR="00854B6F" w14:paraId="335A38C6" w14:textId="77777777" w:rsidTr="00C91C80">
              <w:tc>
                <w:tcPr>
                  <w:tcW w:w="882" w:type="dxa"/>
                  <w:tcBorders>
                    <w:top w:val="single" w:sz="4" w:space="0" w:color="auto"/>
                    <w:left w:val="nil"/>
                    <w:bottom w:val="single" w:sz="4" w:space="0" w:color="auto"/>
                    <w:right w:val="nil"/>
                  </w:tcBorders>
                  <w:hideMark/>
                </w:tcPr>
                <w:p w14:paraId="335A38C4" w14:textId="77777777" w:rsidR="00854B6F" w:rsidRDefault="00854B6F" w:rsidP="00C91C80">
                  <w:pPr>
                    <w:rPr>
                      <w:rFonts w:ascii="Times New Roman" w:hAnsi="Times New Roman"/>
                      <w:sz w:val="18"/>
                      <w:szCs w:val="18"/>
                    </w:rPr>
                  </w:pPr>
                  <w:r>
                    <w:rPr>
                      <w:rFonts w:ascii="Times New Roman" w:hAnsi="Times New Roman"/>
                      <w:sz w:val="18"/>
                      <w:szCs w:val="18"/>
                    </w:rPr>
                    <w:t>356.02</w:t>
                  </w:r>
                </w:p>
              </w:tc>
              <w:tc>
                <w:tcPr>
                  <w:tcW w:w="2307" w:type="dxa"/>
                  <w:tcBorders>
                    <w:top w:val="single" w:sz="4" w:space="0" w:color="auto"/>
                    <w:left w:val="nil"/>
                    <w:bottom w:val="single" w:sz="4" w:space="0" w:color="auto"/>
                    <w:right w:val="nil"/>
                  </w:tcBorders>
                  <w:hideMark/>
                </w:tcPr>
                <w:p w14:paraId="335A38C5" w14:textId="77777777" w:rsidR="00854B6F" w:rsidRDefault="00854B6F" w:rsidP="00C91C80">
                  <w:pPr>
                    <w:overflowPunct/>
                    <w:rPr>
                      <w:rFonts w:ascii="r_ansi" w:eastAsia="Calibri" w:hAnsi="r_ansi" w:cs="r_ansi"/>
                      <w:sz w:val="16"/>
                      <w:szCs w:val="16"/>
                    </w:rPr>
                  </w:pPr>
                  <w:r>
                    <w:rPr>
                      <w:rFonts w:ascii="r_ansi" w:eastAsia="Calibri" w:hAnsi="r_ansi" w:cs="r_ansi"/>
                      <w:sz w:val="16"/>
                      <w:szCs w:val="16"/>
                    </w:rPr>
                    <w:t xml:space="preserve">X12 278 CERTIFICATION ACTION C </w:t>
                  </w:r>
                </w:p>
              </w:tc>
            </w:tr>
            <w:tr w:rsidR="00854B6F" w14:paraId="335A38C9" w14:textId="77777777" w:rsidTr="00C91C80">
              <w:tc>
                <w:tcPr>
                  <w:tcW w:w="882" w:type="dxa"/>
                  <w:tcBorders>
                    <w:top w:val="single" w:sz="4" w:space="0" w:color="auto"/>
                    <w:left w:val="nil"/>
                    <w:bottom w:val="single" w:sz="4" w:space="0" w:color="auto"/>
                    <w:right w:val="nil"/>
                  </w:tcBorders>
                  <w:hideMark/>
                </w:tcPr>
                <w:p w14:paraId="335A38C7" w14:textId="77777777" w:rsidR="00854B6F" w:rsidRDefault="00854B6F" w:rsidP="00C91C80">
                  <w:pPr>
                    <w:rPr>
                      <w:rFonts w:ascii="Times New Roman" w:hAnsi="Times New Roman"/>
                      <w:sz w:val="18"/>
                      <w:szCs w:val="18"/>
                    </w:rPr>
                  </w:pPr>
                  <w:r>
                    <w:rPr>
                      <w:rFonts w:ascii="Times New Roman" w:hAnsi="Times New Roman"/>
                      <w:sz w:val="18"/>
                      <w:szCs w:val="18"/>
                    </w:rPr>
                    <w:t>356.22</w:t>
                  </w:r>
                </w:p>
              </w:tc>
              <w:tc>
                <w:tcPr>
                  <w:tcW w:w="2307" w:type="dxa"/>
                  <w:tcBorders>
                    <w:top w:val="single" w:sz="4" w:space="0" w:color="auto"/>
                    <w:left w:val="nil"/>
                    <w:bottom w:val="single" w:sz="4" w:space="0" w:color="auto"/>
                    <w:right w:val="nil"/>
                  </w:tcBorders>
                  <w:hideMark/>
                </w:tcPr>
                <w:p w14:paraId="335A38C8" w14:textId="77777777" w:rsidR="00854B6F" w:rsidRDefault="00854B6F" w:rsidP="00C91C80">
                  <w:pPr>
                    <w:rPr>
                      <w:rFonts w:ascii="Times New Roman" w:hAnsi="Times New Roman"/>
                      <w:sz w:val="18"/>
                      <w:szCs w:val="18"/>
                    </w:rPr>
                  </w:pPr>
                  <w:r>
                    <w:rPr>
                      <w:rFonts w:ascii="Times New Roman" w:hAnsi="Times New Roman"/>
                      <w:sz w:val="18"/>
                      <w:szCs w:val="18"/>
                    </w:rPr>
                    <w:t>HCS REVIEW TRANSMISSION</w:t>
                  </w:r>
                </w:p>
              </w:tc>
            </w:tr>
            <w:tr w:rsidR="00854B6F" w14:paraId="335A38CC" w14:textId="77777777" w:rsidTr="00C91C80">
              <w:tc>
                <w:tcPr>
                  <w:tcW w:w="882" w:type="dxa"/>
                  <w:tcBorders>
                    <w:top w:val="single" w:sz="4" w:space="0" w:color="auto"/>
                    <w:left w:val="nil"/>
                    <w:bottom w:val="nil"/>
                    <w:right w:val="nil"/>
                  </w:tcBorders>
                  <w:hideMark/>
                </w:tcPr>
                <w:p w14:paraId="335A38CA" w14:textId="77777777" w:rsidR="00854B6F" w:rsidRDefault="00854B6F" w:rsidP="00C91C80">
                  <w:pPr>
                    <w:rPr>
                      <w:rFonts w:ascii="Times New Roman" w:hAnsi="Times New Roman"/>
                      <w:sz w:val="18"/>
                      <w:szCs w:val="18"/>
                    </w:rPr>
                  </w:pPr>
                  <w:r>
                    <w:rPr>
                      <w:rFonts w:ascii="Times New Roman" w:hAnsi="Times New Roman"/>
                      <w:sz w:val="18"/>
                      <w:szCs w:val="18"/>
                    </w:rPr>
                    <w:t>80.1</w:t>
                  </w:r>
                </w:p>
              </w:tc>
              <w:tc>
                <w:tcPr>
                  <w:tcW w:w="2307" w:type="dxa"/>
                  <w:tcBorders>
                    <w:top w:val="single" w:sz="4" w:space="0" w:color="auto"/>
                    <w:left w:val="nil"/>
                    <w:bottom w:val="nil"/>
                    <w:right w:val="nil"/>
                  </w:tcBorders>
                  <w:hideMark/>
                </w:tcPr>
                <w:p w14:paraId="335A38CB" w14:textId="77777777" w:rsidR="00854B6F" w:rsidRDefault="00854B6F" w:rsidP="00C91C80">
                  <w:pPr>
                    <w:rPr>
                      <w:rFonts w:ascii="Times New Roman" w:hAnsi="Times New Roman"/>
                      <w:sz w:val="18"/>
                      <w:szCs w:val="18"/>
                    </w:rPr>
                  </w:pPr>
                  <w:r>
                    <w:rPr>
                      <w:rFonts w:ascii="Times New Roman" w:hAnsi="Times New Roman"/>
                      <w:sz w:val="18"/>
                      <w:szCs w:val="18"/>
                    </w:rPr>
                    <w:t>ICD OPERATION/PROCEDURE</w:t>
                  </w:r>
                </w:p>
              </w:tc>
            </w:tr>
          </w:tbl>
          <w:p w14:paraId="335A38CD" w14:textId="77777777" w:rsidR="00854B6F" w:rsidRPr="0002501E" w:rsidRDefault="00854B6F" w:rsidP="00C91C80">
            <w:pPr>
              <w:rPr>
                <w:rFonts w:ascii="Times New Roman" w:hAnsi="Times New Roman"/>
                <w:sz w:val="18"/>
                <w:szCs w:val="18"/>
              </w:rPr>
            </w:pPr>
          </w:p>
        </w:tc>
        <w:tc>
          <w:tcPr>
            <w:tcW w:w="3168" w:type="dxa"/>
          </w:tcPr>
          <w:p w14:paraId="335A38CE" w14:textId="77777777" w:rsidR="00854B6F" w:rsidRDefault="00854B6F" w:rsidP="00C91C80">
            <w:pPr>
              <w:rPr>
                <w:rFonts w:ascii="Times New Roman" w:hAnsi="Times New Roman"/>
                <w:sz w:val="18"/>
                <w:szCs w:val="18"/>
              </w:rPr>
            </w:pPr>
            <w:r>
              <w:rPr>
                <w:rFonts w:ascii="Times New Roman" w:hAnsi="Times New Roman"/>
                <w:sz w:val="18"/>
                <w:szCs w:val="18"/>
              </w:rPr>
              <w:lastRenderedPageBreak/>
              <w:t>356.22</w:t>
            </w:r>
          </w:p>
          <w:p w14:paraId="335A38CF"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 FILE</w:t>
            </w:r>
          </w:p>
        </w:tc>
      </w:tr>
      <w:tr w:rsidR="00854B6F" w:rsidRPr="0002501E" w14:paraId="335A38E1" w14:textId="77777777" w:rsidTr="00B65B79">
        <w:trPr>
          <w:cantSplit/>
        </w:trPr>
        <w:tc>
          <w:tcPr>
            <w:tcW w:w="2988" w:type="dxa"/>
          </w:tcPr>
          <w:p w14:paraId="335A38D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356.25</w:t>
            </w:r>
          </w:p>
          <w:p w14:paraId="335A38D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CLAIMS TRACKING ROI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D5" w14:textId="77777777" w:rsidTr="00983EFE">
              <w:tc>
                <w:tcPr>
                  <w:tcW w:w="882" w:type="dxa"/>
                </w:tcPr>
                <w:p w14:paraId="335A38D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50</w:t>
                  </w:r>
                </w:p>
              </w:tc>
              <w:tc>
                <w:tcPr>
                  <w:tcW w:w="2307" w:type="dxa"/>
                </w:tcPr>
                <w:p w14:paraId="335A38D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DRUG</w:t>
                  </w:r>
                </w:p>
              </w:tc>
            </w:tr>
            <w:tr w:rsidR="00854B6F" w:rsidRPr="0002501E" w14:paraId="335A38D8" w14:textId="77777777" w:rsidTr="00983EFE">
              <w:tc>
                <w:tcPr>
                  <w:tcW w:w="882" w:type="dxa"/>
                </w:tcPr>
                <w:p w14:paraId="335A38D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8D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14:paraId="335A38DB" w14:textId="77777777" w:rsidTr="00983EFE">
              <w:tc>
                <w:tcPr>
                  <w:tcW w:w="882" w:type="dxa"/>
                </w:tcPr>
                <w:p w14:paraId="335A38D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8D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8DE" w14:textId="77777777" w:rsidTr="00983EFE">
              <w:tc>
                <w:tcPr>
                  <w:tcW w:w="882" w:type="dxa"/>
                </w:tcPr>
                <w:p w14:paraId="335A38D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8D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14:paraId="335A38DF" w14:textId="77777777" w:rsidR="00854B6F" w:rsidRPr="0002501E" w:rsidRDefault="00854B6F" w:rsidP="00784F47">
            <w:pPr>
              <w:rPr>
                <w:rFonts w:ascii="Times New Roman" w:hAnsi="Times New Roman"/>
                <w:sz w:val="18"/>
                <w:szCs w:val="18"/>
              </w:rPr>
            </w:pPr>
          </w:p>
        </w:tc>
        <w:tc>
          <w:tcPr>
            <w:tcW w:w="3168" w:type="dxa"/>
          </w:tcPr>
          <w:p w14:paraId="335A38E0" w14:textId="77777777" w:rsidR="00854B6F" w:rsidRPr="0002501E" w:rsidRDefault="00854B6F" w:rsidP="00784F47">
            <w:pPr>
              <w:rPr>
                <w:rFonts w:ascii="Times New Roman" w:hAnsi="Times New Roman"/>
                <w:sz w:val="18"/>
                <w:szCs w:val="18"/>
              </w:rPr>
            </w:pPr>
          </w:p>
        </w:tc>
      </w:tr>
      <w:tr w:rsidR="00854B6F" w:rsidRPr="0002501E" w14:paraId="335A38E7" w14:textId="77777777" w:rsidTr="00B65B79">
        <w:trPr>
          <w:cantSplit/>
        </w:trPr>
        <w:tc>
          <w:tcPr>
            <w:tcW w:w="2988" w:type="dxa"/>
          </w:tcPr>
          <w:p w14:paraId="335A38E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356.26</w:t>
            </w:r>
          </w:p>
          <w:p w14:paraId="335A38E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ROI CONSENT</w:t>
            </w:r>
          </w:p>
        </w:tc>
        <w:tc>
          <w:tcPr>
            <w:tcW w:w="3420" w:type="dxa"/>
          </w:tcPr>
          <w:p w14:paraId="335A38E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  200              NEW </w:t>
            </w:r>
            <w:proofErr w:type="gramStart"/>
            <w:r w:rsidRPr="0002501E">
              <w:rPr>
                <w:rFonts w:ascii="Times New Roman" w:hAnsi="Times New Roman"/>
                <w:sz w:val="18"/>
                <w:szCs w:val="18"/>
              </w:rPr>
              <w:t>PERSON</w:t>
            </w:r>
            <w:proofErr w:type="gramEnd"/>
          </w:p>
          <w:p w14:paraId="335A38E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  2                  </w:t>
            </w:r>
            <w:proofErr w:type="gramStart"/>
            <w:r w:rsidRPr="0002501E">
              <w:rPr>
                <w:rFonts w:ascii="Times New Roman" w:hAnsi="Times New Roman"/>
                <w:sz w:val="18"/>
                <w:szCs w:val="18"/>
              </w:rPr>
              <w:t>PATIENT</w:t>
            </w:r>
            <w:proofErr w:type="gramEnd"/>
          </w:p>
        </w:tc>
        <w:tc>
          <w:tcPr>
            <w:tcW w:w="3168" w:type="dxa"/>
          </w:tcPr>
          <w:p w14:paraId="335A38E6" w14:textId="77777777" w:rsidR="00854B6F" w:rsidRPr="0002501E" w:rsidRDefault="00854B6F" w:rsidP="00784F47">
            <w:pPr>
              <w:rPr>
                <w:rFonts w:ascii="Times New Roman" w:hAnsi="Times New Roman"/>
                <w:sz w:val="18"/>
                <w:szCs w:val="18"/>
              </w:rPr>
            </w:pPr>
          </w:p>
        </w:tc>
      </w:tr>
      <w:tr w:rsidR="00854B6F" w:rsidRPr="0002501E" w14:paraId="335A38EF" w14:textId="77777777" w:rsidTr="00B65B79">
        <w:trPr>
          <w:cantSplit/>
        </w:trPr>
        <w:tc>
          <w:tcPr>
            <w:tcW w:w="2988" w:type="dxa"/>
          </w:tcPr>
          <w:p w14:paraId="335A38E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356.3</w:t>
            </w:r>
          </w:p>
          <w:p w14:paraId="335A38E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SI/IS CATEGORIES FILE</w:t>
            </w:r>
          </w:p>
        </w:tc>
        <w:tc>
          <w:tcPr>
            <w:tcW w:w="3420" w:type="dxa"/>
          </w:tcPr>
          <w:p w14:paraId="335A38EA"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ED" w14:textId="77777777" w:rsidTr="00D6294F">
              <w:tc>
                <w:tcPr>
                  <w:tcW w:w="882" w:type="dxa"/>
                </w:tcPr>
                <w:p w14:paraId="335A38E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14:paraId="335A38E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bl>
          <w:p w14:paraId="335A38EE" w14:textId="77777777" w:rsidR="00854B6F" w:rsidRPr="0002501E" w:rsidRDefault="00854B6F" w:rsidP="00784F47">
            <w:pPr>
              <w:rPr>
                <w:rFonts w:ascii="Times New Roman" w:hAnsi="Times New Roman"/>
                <w:sz w:val="18"/>
                <w:szCs w:val="18"/>
              </w:rPr>
            </w:pPr>
          </w:p>
        </w:tc>
      </w:tr>
      <w:tr w:rsidR="00854B6F" w:rsidRPr="0002501E" w14:paraId="335A38FA" w14:textId="77777777" w:rsidTr="00B65B79">
        <w:trPr>
          <w:cantSplit/>
        </w:trPr>
        <w:tc>
          <w:tcPr>
            <w:tcW w:w="2988" w:type="dxa"/>
          </w:tcPr>
          <w:p w14:paraId="335A38F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356.399</w:t>
            </w:r>
          </w:p>
          <w:p w14:paraId="335A38F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TRACKING/BILL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F4" w14:textId="77777777" w:rsidTr="00983EFE">
              <w:tc>
                <w:tcPr>
                  <w:tcW w:w="882" w:type="dxa"/>
                </w:tcPr>
                <w:p w14:paraId="335A38F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8F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8F7" w14:textId="77777777" w:rsidTr="00983EFE">
              <w:tc>
                <w:tcPr>
                  <w:tcW w:w="882" w:type="dxa"/>
                </w:tcPr>
                <w:p w14:paraId="335A38F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8F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bl>
          <w:p w14:paraId="335A38F8" w14:textId="77777777" w:rsidR="00854B6F" w:rsidRPr="0002501E" w:rsidRDefault="00854B6F" w:rsidP="00784F47">
            <w:pPr>
              <w:rPr>
                <w:rFonts w:ascii="Times New Roman" w:hAnsi="Times New Roman"/>
                <w:sz w:val="18"/>
                <w:szCs w:val="18"/>
              </w:rPr>
            </w:pPr>
          </w:p>
        </w:tc>
        <w:tc>
          <w:tcPr>
            <w:tcW w:w="3168" w:type="dxa"/>
          </w:tcPr>
          <w:p w14:paraId="335A38F9" w14:textId="77777777" w:rsidR="00854B6F" w:rsidRPr="0002501E" w:rsidRDefault="00854B6F" w:rsidP="00784F47">
            <w:pPr>
              <w:rPr>
                <w:rFonts w:ascii="Times New Roman" w:hAnsi="Times New Roman"/>
                <w:sz w:val="18"/>
                <w:szCs w:val="18"/>
              </w:rPr>
            </w:pPr>
          </w:p>
        </w:tc>
      </w:tr>
      <w:tr w:rsidR="00854B6F" w:rsidRPr="0002501E" w14:paraId="335A3902" w14:textId="77777777" w:rsidTr="00B65B79">
        <w:trPr>
          <w:cantSplit/>
        </w:trPr>
        <w:tc>
          <w:tcPr>
            <w:tcW w:w="2988" w:type="dxa"/>
          </w:tcPr>
          <w:p w14:paraId="335A38F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356.5</w:t>
            </w:r>
          </w:p>
          <w:p w14:paraId="335A38F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ALOS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FF" w14:textId="77777777" w:rsidTr="00983EFE">
              <w:tc>
                <w:tcPr>
                  <w:tcW w:w="882" w:type="dxa"/>
                </w:tcPr>
                <w:p w14:paraId="335A38F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80.2</w:t>
                  </w:r>
                </w:p>
              </w:tc>
              <w:tc>
                <w:tcPr>
                  <w:tcW w:w="2307" w:type="dxa"/>
                </w:tcPr>
                <w:p w14:paraId="335A38F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DRG</w:t>
                  </w:r>
                </w:p>
              </w:tc>
            </w:tr>
          </w:tbl>
          <w:p w14:paraId="335A3900" w14:textId="77777777" w:rsidR="00854B6F" w:rsidRPr="0002501E" w:rsidRDefault="00854B6F" w:rsidP="00784F47">
            <w:pPr>
              <w:rPr>
                <w:rFonts w:ascii="Times New Roman" w:hAnsi="Times New Roman"/>
                <w:sz w:val="18"/>
                <w:szCs w:val="18"/>
              </w:rPr>
            </w:pPr>
          </w:p>
        </w:tc>
        <w:tc>
          <w:tcPr>
            <w:tcW w:w="3168" w:type="dxa"/>
          </w:tcPr>
          <w:p w14:paraId="335A3901" w14:textId="77777777" w:rsidR="00854B6F" w:rsidRPr="0002501E" w:rsidRDefault="00854B6F" w:rsidP="00784F47">
            <w:pPr>
              <w:rPr>
                <w:rFonts w:ascii="Times New Roman" w:hAnsi="Times New Roman"/>
                <w:sz w:val="18"/>
                <w:szCs w:val="18"/>
              </w:rPr>
            </w:pPr>
          </w:p>
        </w:tc>
      </w:tr>
      <w:tr w:rsidR="00854B6F" w:rsidRPr="0002501E" w14:paraId="335A390A" w14:textId="77777777" w:rsidTr="00B65B79">
        <w:trPr>
          <w:cantSplit/>
        </w:trPr>
        <w:tc>
          <w:tcPr>
            <w:tcW w:w="2988" w:type="dxa"/>
          </w:tcPr>
          <w:p w14:paraId="335A390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356.6</w:t>
            </w:r>
          </w:p>
          <w:p w14:paraId="335A390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TYPE FILE</w:t>
            </w:r>
          </w:p>
        </w:tc>
        <w:tc>
          <w:tcPr>
            <w:tcW w:w="3420" w:type="dxa"/>
          </w:tcPr>
          <w:p w14:paraId="335A3905"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08" w14:textId="77777777" w:rsidTr="00D6294F">
              <w:tc>
                <w:tcPr>
                  <w:tcW w:w="882" w:type="dxa"/>
                </w:tcPr>
                <w:p w14:paraId="335A390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90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bl>
          <w:p w14:paraId="335A3909" w14:textId="77777777" w:rsidR="00854B6F" w:rsidRPr="0002501E" w:rsidRDefault="00854B6F" w:rsidP="00784F47">
            <w:pPr>
              <w:rPr>
                <w:rFonts w:ascii="Times New Roman" w:hAnsi="Times New Roman"/>
                <w:sz w:val="18"/>
                <w:szCs w:val="18"/>
              </w:rPr>
            </w:pPr>
          </w:p>
        </w:tc>
      </w:tr>
      <w:tr w:rsidR="00854B6F" w:rsidRPr="0002501E" w14:paraId="335A3912" w14:textId="77777777" w:rsidTr="00B65B79">
        <w:trPr>
          <w:cantSplit/>
        </w:trPr>
        <w:tc>
          <w:tcPr>
            <w:tcW w:w="2988" w:type="dxa"/>
          </w:tcPr>
          <w:p w14:paraId="335A390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356.7</w:t>
            </w:r>
          </w:p>
          <w:p w14:paraId="335A390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ACTION FILE</w:t>
            </w:r>
          </w:p>
        </w:tc>
        <w:tc>
          <w:tcPr>
            <w:tcW w:w="3420" w:type="dxa"/>
          </w:tcPr>
          <w:p w14:paraId="335A390D"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10" w14:textId="77777777" w:rsidTr="00D6294F">
              <w:tc>
                <w:tcPr>
                  <w:tcW w:w="882" w:type="dxa"/>
                </w:tcPr>
                <w:p w14:paraId="335A390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14:paraId="335A390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bl>
          <w:p w14:paraId="335A3911" w14:textId="77777777" w:rsidR="00854B6F" w:rsidRPr="0002501E" w:rsidRDefault="00854B6F" w:rsidP="00784F47">
            <w:pPr>
              <w:rPr>
                <w:rFonts w:ascii="Times New Roman" w:hAnsi="Times New Roman"/>
                <w:sz w:val="18"/>
                <w:szCs w:val="18"/>
              </w:rPr>
            </w:pPr>
          </w:p>
        </w:tc>
      </w:tr>
      <w:tr w:rsidR="00854B6F" w:rsidRPr="0002501E" w14:paraId="335A3920" w14:textId="77777777" w:rsidTr="00B65B79">
        <w:trPr>
          <w:cantSplit/>
        </w:trPr>
        <w:tc>
          <w:tcPr>
            <w:tcW w:w="2988" w:type="dxa"/>
          </w:tcPr>
          <w:p w14:paraId="335A391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356.8</w:t>
            </w:r>
          </w:p>
          <w:p w14:paraId="335A391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NON-BILLABLE REASONS FILE</w:t>
            </w:r>
          </w:p>
        </w:tc>
        <w:tc>
          <w:tcPr>
            <w:tcW w:w="3420" w:type="dxa"/>
          </w:tcPr>
          <w:p w14:paraId="335A3915"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18" w14:textId="77777777" w:rsidTr="00D6294F">
              <w:tc>
                <w:tcPr>
                  <w:tcW w:w="882" w:type="dxa"/>
                </w:tcPr>
                <w:p w14:paraId="335A391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91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r w:rsidR="00854B6F" w:rsidRPr="0002501E" w14:paraId="335A391B" w14:textId="77777777" w:rsidTr="00D6294F">
              <w:tc>
                <w:tcPr>
                  <w:tcW w:w="882" w:type="dxa"/>
                </w:tcPr>
                <w:p w14:paraId="335A391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9002313.02</w:t>
                  </w:r>
                </w:p>
              </w:tc>
              <w:tc>
                <w:tcPr>
                  <w:tcW w:w="2307" w:type="dxa"/>
                </w:tcPr>
                <w:p w14:paraId="335A39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BPS CLAIMS</w:t>
                  </w:r>
                </w:p>
              </w:tc>
            </w:tr>
            <w:tr w:rsidR="00854B6F" w:rsidRPr="0002501E" w14:paraId="335A391E" w14:textId="77777777" w:rsidTr="00D6294F">
              <w:tc>
                <w:tcPr>
                  <w:tcW w:w="882" w:type="dxa"/>
                </w:tcPr>
                <w:p w14:paraId="335A391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9002313.77</w:t>
                  </w:r>
                </w:p>
              </w:tc>
              <w:tc>
                <w:tcPr>
                  <w:tcW w:w="2307" w:type="dxa"/>
                </w:tcPr>
                <w:p w14:paraId="335A391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BPS REQUESTS</w:t>
                  </w:r>
                </w:p>
              </w:tc>
            </w:tr>
          </w:tbl>
          <w:p w14:paraId="335A391F" w14:textId="77777777" w:rsidR="00854B6F" w:rsidRPr="0002501E" w:rsidRDefault="00854B6F" w:rsidP="00784F47">
            <w:pPr>
              <w:rPr>
                <w:rFonts w:ascii="Times New Roman" w:hAnsi="Times New Roman"/>
                <w:sz w:val="18"/>
                <w:szCs w:val="18"/>
              </w:rPr>
            </w:pPr>
          </w:p>
        </w:tc>
      </w:tr>
      <w:tr w:rsidR="00854B6F" w:rsidRPr="0002501E" w14:paraId="335A392E" w14:textId="77777777" w:rsidTr="00B65B79">
        <w:trPr>
          <w:cantSplit/>
        </w:trPr>
        <w:tc>
          <w:tcPr>
            <w:tcW w:w="2988" w:type="dxa"/>
          </w:tcPr>
          <w:p w14:paraId="335A392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356.9</w:t>
            </w:r>
          </w:p>
          <w:p w14:paraId="335A392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INPATIENT DIAGNOSIS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25" w14:textId="77777777" w:rsidTr="00983EFE">
              <w:tc>
                <w:tcPr>
                  <w:tcW w:w="882" w:type="dxa"/>
                </w:tcPr>
                <w:p w14:paraId="335A39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w:t>
                  </w:r>
                </w:p>
              </w:tc>
              <w:tc>
                <w:tcPr>
                  <w:tcW w:w="2307" w:type="dxa"/>
                </w:tcPr>
                <w:p w14:paraId="335A392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ICD DIAGNOSIS</w:t>
                  </w:r>
                </w:p>
              </w:tc>
            </w:tr>
            <w:tr w:rsidR="00854B6F" w:rsidRPr="0002501E" w14:paraId="335A3928" w14:textId="77777777" w:rsidTr="00983EFE">
              <w:tc>
                <w:tcPr>
                  <w:tcW w:w="882" w:type="dxa"/>
                </w:tcPr>
                <w:p w14:paraId="335A392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405</w:t>
                  </w:r>
                </w:p>
              </w:tc>
              <w:tc>
                <w:tcPr>
                  <w:tcW w:w="2307" w:type="dxa"/>
                </w:tcPr>
                <w:p w14:paraId="335A392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 MOVEMENT</w:t>
                  </w:r>
                </w:p>
              </w:tc>
            </w:tr>
          </w:tbl>
          <w:p w14:paraId="335A3929"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2C" w14:textId="77777777" w:rsidTr="00D6294F">
              <w:tc>
                <w:tcPr>
                  <w:tcW w:w="882" w:type="dxa"/>
                </w:tcPr>
                <w:p w14:paraId="335A392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92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bl>
          <w:p w14:paraId="335A392D" w14:textId="77777777" w:rsidR="00854B6F" w:rsidRPr="0002501E" w:rsidRDefault="00854B6F" w:rsidP="00784F47">
            <w:pPr>
              <w:rPr>
                <w:rFonts w:ascii="Times New Roman" w:hAnsi="Times New Roman"/>
                <w:sz w:val="18"/>
                <w:szCs w:val="18"/>
              </w:rPr>
            </w:pPr>
          </w:p>
        </w:tc>
      </w:tr>
      <w:tr w:rsidR="00854B6F" w:rsidRPr="0002501E" w14:paraId="335A3939" w14:textId="77777777" w:rsidTr="00B65B79">
        <w:trPr>
          <w:cantSplit/>
        </w:trPr>
        <w:tc>
          <w:tcPr>
            <w:tcW w:w="2988" w:type="dxa"/>
          </w:tcPr>
          <w:p w14:paraId="335A39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356.91</w:t>
            </w:r>
          </w:p>
          <w:p w14:paraId="335A393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INPATIENT PROCEDURE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33" w14:textId="77777777" w:rsidTr="00983EFE">
              <w:tc>
                <w:tcPr>
                  <w:tcW w:w="882" w:type="dxa"/>
                </w:tcPr>
                <w:p w14:paraId="335A393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80.1</w:t>
                  </w:r>
                </w:p>
              </w:tc>
              <w:tc>
                <w:tcPr>
                  <w:tcW w:w="2307" w:type="dxa"/>
                </w:tcPr>
                <w:p w14:paraId="335A393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ICD OPERATION / PROCEDURE</w:t>
                  </w:r>
                </w:p>
              </w:tc>
            </w:tr>
            <w:tr w:rsidR="00854B6F" w:rsidRPr="0002501E" w14:paraId="335A3936" w14:textId="77777777" w:rsidTr="00983EFE">
              <w:tc>
                <w:tcPr>
                  <w:tcW w:w="882" w:type="dxa"/>
                </w:tcPr>
                <w:p w14:paraId="335A393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405</w:t>
                  </w:r>
                </w:p>
              </w:tc>
              <w:tc>
                <w:tcPr>
                  <w:tcW w:w="2307" w:type="dxa"/>
                </w:tcPr>
                <w:p w14:paraId="335A393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 MOVEMENT</w:t>
                  </w:r>
                </w:p>
              </w:tc>
            </w:tr>
          </w:tbl>
          <w:p w14:paraId="335A3937" w14:textId="77777777" w:rsidR="00854B6F" w:rsidRPr="0002501E" w:rsidRDefault="00854B6F" w:rsidP="00784F47">
            <w:pPr>
              <w:rPr>
                <w:rFonts w:ascii="Times New Roman" w:hAnsi="Times New Roman"/>
                <w:sz w:val="18"/>
                <w:szCs w:val="18"/>
              </w:rPr>
            </w:pPr>
          </w:p>
        </w:tc>
        <w:tc>
          <w:tcPr>
            <w:tcW w:w="3168" w:type="dxa"/>
          </w:tcPr>
          <w:p w14:paraId="335A3938" w14:textId="77777777" w:rsidR="00854B6F" w:rsidRPr="0002501E" w:rsidRDefault="00854B6F" w:rsidP="00784F47">
            <w:pPr>
              <w:rPr>
                <w:rFonts w:ascii="Times New Roman" w:hAnsi="Times New Roman"/>
                <w:sz w:val="18"/>
                <w:szCs w:val="18"/>
              </w:rPr>
            </w:pPr>
          </w:p>
        </w:tc>
      </w:tr>
      <w:tr w:rsidR="00854B6F" w:rsidRPr="0002501E" w14:paraId="335A3944" w14:textId="77777777" w:rsidTr="00B65B79">
        <w:trPr>
          <w:cantSplit/>
        </w:trPr>
        <w:tc>
          <w:tcPr>
            <w:tcW w:w="2988" w:type="dxa"/>
          </w:tcPr>
          <w:p w14:paraId="335A393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356.93</w:t>
            </w:r>
          </w:p>
          <w:p w14:paraId="335A393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INPATIENT INTERIM DRG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3E" w14:textId="77777777" w:rsidTr="00983EFE">
              <w:tc>
                <w:tcPr>
                  <w:tcW w:w="882" w:type="dxa"/>
                </w:tcPr>
                <w:p w14:paraId="335A393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80.2</w:t>
                  </w:r>
                </w:p>
              </w:tc>
              <w:tc>
                <w:tcPr>
                  <w:tcW w:w="2307" w:type="dxa"/>
                </w:tcPr>
                <w:p w14:paraId="335A393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DRG</w:t>
                  </w:r>
                </w:p>
              </w:tc>
            </w:tr>
            <w:tr w:rsidR="00854B6F" w:rsidRPr="0002501E" w14:paraId="335A3941" w14:textId="77777777" w:rsidTr="00983EFE">
              <w:tc>
                <w:tcPr>
                  <w:tcW w:w="882" w:type="dxa"/>
                </w:tcPr>
                <w:p w14:paraId="335A393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405</w:t>
                  </w:r>
                </w:p>
              </w:tc>
              <w:tc>
                <w:tcPr>
                  <w:tcW w:w="2307" w:type="dxa"/>
                </w:tcPr>
                <w:p w14:paraId="335A394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 MOVEMENT</w:t>
                  </w:r>
                </w:p>
              </w:tc>
            </w:tr>
          </w:tbl>
          <w:p w14:paraId="335A3942" w14:textId="77777777" w:rsidR="00854B6F" w:rsidRPr="0002501E" w:rsidRDefault="00854B6F" w:rsidP="00784F47">
            <w:pPr>
              <w:rPr>
                <w:rFonts w:ascii="Times New Roman" w:hAnsi="Times New Roman"/>
                <w:sz w:val="18"/>
                <w:szCs w:val="18"/>
              </w:rPr>
            </w:pPr>
          </w:p>
        </w:tc>
        <w:tc>
          <w:tcPr>
            <w:tcW w:w="3168" w:type="dxa"/>
          </w:tcPr>
          <w:p w14:paraId="335A3943" w14:textId="77777777" w:rsidR="00854B6F" w:rsidRPr="0002501E" w:rsidRDefault="00854B6F" w:rsidP="00784F47">
            <w:pPr>
              <w:rPr>
                <w:rFonts w:ascii="Times New Roman" w:hAnsi="Times New Roman"/>
                <w:sz w:val="18"/>
                <w:szCs w:val="18"/>
              </w:rPr>
            </w:pPr>
          </w:p>
        </w:tc>
      </w:tr>
      <w:tr w:rsidR="00854B6F" w:rsidRPr="0002501E" w14:paraId="335A394F" w14:textId="77777777" w:rsidTr="00B65B79">
        <w:trPr>
          <w:cantSplit/>
        </w:trPr>
        <w:tc>
          <w:tcPr>
            <w:tcW w:w="2988" w:type="dxa"/>
          </w:tcPr>
          <w:p w14:paraId="335A394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356.94</w:t>
            </w:r>
          </w:p>
          <w:p w14:paraId="335A394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INPATIENT PROVIDERS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49" w14:textId="77777777" w:rsidTr="00983EFE">
              <w:tc>
                <w:tcPr>
                  <w:tcW w:w="882" w:type="dxa"/>
                </w:tcPr>
                <w:p w14:paraId="335A394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94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94C" w14:textId="77777777" w:rsidTr="00983EFE">
              <w:tc>
                <w:tcPr>
                  <w:tcW w:w="882" w:type="dxa"/>
                </w:tcPr>
                <w:p w14:paraId="335A394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405</w:t>
                  </w:r>
                </w:p>
              </w:tc>
              <w:tc>
                <w:tcPr>
                  <w:tcW w:w="2307" w:type="dxa"/>
                </w:tcPr>
                <w:p w14:paraId="335A394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 MOVEMENT</w:t>
                  </w:r>
                </w:p>
              </w:tc>
            </w:tr>
          </w:tbl>
          <w:p w14:paraId="335A394D" w14:textId="77777777" w:rsidR="00854B6F" w:rsidRPr="0002501E" w:rsidRDefault="00854B6F" w:rsidP="00784F47">
            <w:pPr>
              <w:rPr>
                <w:rFonts w:ascii="Times New Roman" w:hAnsi="Times New Roman"/>
                <w:sz w:val="18"/>
                <w:szCs w:val="18"/>
              </w:rPr>
            </w:pPr>
          </w:p>
        </w:tc>
        <w:tc>
          <w:tcPr>
            <w:tcW w:w="3168" w:type="dxa"/>
          </w:tcPr>
          <w:p w14:paraId="335A394E" w14:textId="77777777" w:rsidR="00854B6F" w:rsidRPr="0002501E" w:rsidRDefault="00854B6F" w:rsidP="00784F47">
            <w:pPr>
              <w:rPr>
                <w:rFonts w:ascii="Times New Roman" w:hAnsi="Times New Roman"/>
                <w:sz w:val="18"/>
                <w:szCs w:val="18"/>
              </w:rPr>
            </w:pPr>
          </w:p>
        </w:tc>
      </w:tr>
      <w:tr w:rsidR="00854B6F" w:rsidRPr="0002501E" w14:paraId="335A3966" w14:textId="77777777" w:rsidTr="00B65B79">
        <w:trPr>
          <w:cantSplit/>
        </w:trPr>
        <w:tc>
          <w:tcPr>
            <w:tcW w:w="2988" w:type="dxa"/>
          </w:tcPr>
          <w:p w14:paraId="335A395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p w14:paraId="335A395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FILE</w:t>
            </w:r>
          </w:p>
        </w:tc>
        <w:tc>
          <w:tcPr>
            <w:tcW w:w="3420" w:type="dxa"/>
          </w:tcPr>
          <w:p w14:paraId="335A3952"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55" w14:textId="77777777" w:rsidTr="00D6294F">
              <w:tc>
                <w:tcPr>
                  <w:tcW w:w="882" w:type="dxa"/>
                </w:tcPr>
                <w:p w14:paraId="335A395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357.09</w:t>
                  </w:r>
                </w:p>
              </w:tc>
              <w:tc>
                <w:tcPr>
                  <w:tcW w:w="2307" w:type="dxa"/>
                </w:tcPr>
                <w:p w14:paraId="335A395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PARAMETERS</w:t>
                  </w:r>
                </w:p>
              </w:tc>
            </w:tr>
            <w:tr w:rsidR="00854B6F" w:rsidRPr="0002501E" w14:paraId="335A3958" w14:textId="77777777" w:rsidTr="00D6294F">
              <w:tc>
                <w:tcPr>
                  <w:tcW w:w="882" w:type="dxa"/>
                </w:tcPr>
                <w:p w14:paraId="335A395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95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r w:rsidR="00854B6F" w:rsidRPr="0002501E" w14:paraId="335A395B" w14:textId="77777777" w:rsidTr="00D6294F">
              <w:tc>
                <w:tcPr>
                  <w:tcW w:w="882" w:type="dxa"/>
                </w:tcPr>
                <w:p w14:paraId="335A395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357.95</w:t>
                  </w:r>
                </w:p>
              </w:tc>
              <w:tc>
                <w:tcPr>
                  <w:tcW w:w="2307" w:type="dxa"/>
                </w:tcPr>
                <w:p w14:paraId="335A395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FORM DEFINITION</w:t>
                  </w:r>
                </w:p>
              </w:tc>
            </w:tr>
            <w:tr w:rsidR="00854B6F" w:rsidRPr="0002501E" w14:paraId="335A395E" w14:textId="77777777" w:rsidTr="00D6294F">
              <w:tc>
                <w:tcPr>
                  <w:tcW w:w="882" w:type="dxa"/>
                </w:tcPr>
                <w:p w14:paraId="335A395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w:t>
                  </w:r>
                </w:p>
              </w:tc>
              <w:tc>
                <w:tcPr>
                  <w:tcW w:w="2307" w:type="dxa"/>
                </w:tcPr>
                <w:p w14:paraId="335A395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CONVERTED FORMS</w:t>
                  </w:r>
                </w:p>
              </w:tc>
            </w:tr>
            <w:tr w:rsidR="00854B6F" w:rsidRPr="0002501E" w14:paraId="335A3961" w14:textId="77777777" w:rsidTr="00D6294F">
              <w:tc>
                <w:tcPr>
                  <w:tcW w:w="882" w:type="dxa"/>
                </w:tcPr>
                <w:p w14:paraId="335A395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359.3</w:t>
                  </w:r>
                </w:p>
              </w:tc>
              <w:tc>
                <w:tcPr>
                  <w:tcW w:w="2307" w:type="dxa"/>
                </w:tcPr>
                <w:p w14:paraId="335A396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ERROR AND WARNING LOG</w:t>
                  </w:r>
                </w:p>
              </w:tc>
            </w:tr>
            <w:tr w:rsidR="00854B6F" w:rsidRPr="0002501E" w14:paraId="335A3964" w14:textId="77777777" w:rsidTr="00D6294F">
              <w:tc>
                <w:tcPr>
                  <w:tcW w:w="882" w:type="dxa"/>
                </w:tcPr>
                <w:p w14:paraId="335A396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409.95</w:t>
                  </w:r>
                </w:p>
              </w:tc>
              <w:tc>
                <w:tcPr>
                  <w:tcW w:w="2307" w:type="dxa"/>
                </w:tcPr>
                <w:p w14:paraId="335A396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PRINT MANAGER CLINIC SETUP</w:t>
                  </w:r>
                </w:p>
              </w:tc>
            </w:tr>
          </w:tbl>
          <w:p w14:paraId="335A3965" w14:textId="77777777" w:rsidR="00854B6F" w:rsidRPr="0002501E" w:rsidRDefault="00854B6F" w:rsidP="00784F47">
            <w:pPr>
              <w:rPr>
                <w:rFonts w:ascii="Times New Roman" w:hAnsi="Times New Roman"/>
                <w:sz w:val="18"/>
                <w:szCs w:val="18"/>
              </w:rPr>
            </w:pPr>
          </w:p>
        </w:tc>
      </w:tr>
      <w:tr w:rsidR="00854B6F" w:rsidRPr="0002501E" w14:paraId="335A396B" w14:textId="77777777" w:rsidTr="00B65B79">
        <w:trPr>
          <w:cantSplit/>
        </w:trPr>
        <w:tc>
          <w:tcPr>
            <w:tcW w:w="2988" w:type="dxa"/>
          </w:tcPr>
          <w:p w14:paraId="335A396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357.08</w:t>
            </w:r>
          </w:p>
          <w:p w14:paraId="335A396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AICS PURGE LOG FILE  </w:t>
            </w:r>
          </w:p>
        </w:tc>
        <w:tc>
          <w:tcPr>
            <w:tcW w:w="3420" w:type="dxa"/>
          </w:tcPr>
          <w:p w14:paraId="335A3969" w14:textId="77777777" w:rsidR="00854B6F" w:rsidRPr="0002501E" w:rsidRDefault="00854B6F" w:rsidP="00784F47">
            <w:pPr>
              <w:rPr>
                <w:sz w:val="18"/>
                <w:szCs w:val="18"/>
              </w:rPr>
            </w:pPr>
          </w:p>
        </w:tc>
        <w:tc>
          <w:tcPr>
            <w:tcW w:w="3168" w:type="dxa"/>
          </w:tcPr>
          <w:p w14:paraId="335A396A" w14:textId="77777777" w:rsidR="00854B6F" w:rsidRPr="0002501E" w:rsidRDefault="00854B6F" w:rsidP="00784F47"/>
        </w:tc>
      </w:tr>
      <w:tr w:rsidR="00854B6F" w:rsidRPr="0002501E" w14:paraId="335A3979" w14:textId="77777777" w:rsidTr="00B65B79">
        <w:trPr>
          <w:cantSplit/>
        </w:trPr>
        <w:tc>
          <w:tcPr>
            <w:tcW w:w="2988" w:type="dxa"/>
          </w:tcPr>
          <w:p w14:paraId="335A396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357.09</w:t>
            </w:r>
          </w:p>
          <w:p w14:paraId="335A396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ENCOUNTER FORM PARAMETERS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70" w14:textId="77777777" w:rsidTr="00983EFE">
              <w:tc>
                <w:tcPr>
                  <w:tcW w:w="882" w:type="dxa"/>
                </w:tcPr>
                <w:p w14:paraId="335A396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tc>
              <w:tc>
                <w:tcPr>
                  <w:tcW w:w="2307" w:type="dxa"/>
                </w:tcPr>
                <w:p w14:paraId="335A396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w:t>
                  </w:r>
                </w:p>
              </w:tc>
            </w:tr>
            <w:tr w:rsidR="00854B6F" w:rsidRPr="0002501E" w14:paraId="335A3973" w14:textId="77777777" w:rsidTr="00983EFE">
              <w:tc>
                <w:tcPr>
                  <w:tcW w:w="882" w:type="dxa"/>
                </w:tcPr>
                <w:p w14:paraId="335A397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3.8</w:t>
                  </w:r>
                </w:p>
              </w:tc>
              <w:tc>
                <w:tcPr>
                  <w:tcW w:w="2307" w:type="dxa"/>
                </w:tcPr>
                <w:p w14:paraId="335A397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MAIL GROUP</w:t>
                  </w:r>
                </w:p>
              </w:tc>
            </w:tr>
            <w:tr w:rsidR="00854B6F" w:rsidRPr="0002501E" w14:paraId="335A3976" w14:textId="77777777" w:rsidTr="00983EFE">
              <w:tc>
                <w:tcPr>
                  <w:tcW w:w="882" w:type="dxa"/>
                </w:tcPr>
                <w:p w14:paraId="335A397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357.99</w:t>
                  </w:r>
                </w:p>
              </w:tc>
              <w:tc>
                <w:tcPr>
                  <w:tcW w:w="2307" w:type="dxa"/>
                </w:tcPr>
                <w:p w14:paraId="335A397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PRINT MANAGER CLINIC GROUPS</w:t>
                  </w:r>
                </w:p>
              </w:tc>
            </w:tr>
          </w:tbl>
          <w:p w14:paraId="335A3977" w14:textId="77777777" w:rsidR="00854B6F" w:rsidRPr="0002501E" w:rsidRDefault="00854B6F" w:rsidP="00784F47">
            <w:pPr>
              <w:rPr>
                <w:sz w:val="18"/>
                <w:szCs w:val="18"/>
              </w:rPr>
            </w:pPr>
          </w:p>
        </w:tc>
        <w:tc>
          <w:tcPr>
            <w:tcW w:w="3168" w:type="dxa"/>
          </w:tcPr>
          <w:p w14:paraId="335A3978" w14:textId="77777777" w:rsidR="00854B6F" w:rsidRPr="0002501E" w:rsidRDefault="00854B6F" w:rsidP="00784F47"/>
        </w:tc>
      </w:tr>
      <w:tr w:rsidR="00854B6F" w:rsidRPr="0002501E" w14:paraId="335A39A2" w14:textId="77777777" w:rsidTr="00B65B79">
        <w:trPr>
          <w:cantSplit/>
        </w:trPr>
        <w:tc>
          <w:tcPr>
            <w:tcW w:w="2988" w:type="dxa"/>
          </w:tcPr>
          <w:p w14:paraId="335A397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p w14:paraId="335A397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7E" w14:textId="77777777" w:rsidTr="00983EFE">
              <w:tc>
                <w:tcPr>
                  <w:tcW w:w="882" w:type="dxa"/>
                </w:tcPr>
                <w:p w14:paraId="335A397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359.1</w:t>
                  </w:r>
                </w:p>
              </w:tc>
              <w:tc>
                <w:tcPr>
                  <w:tcW w:w="2307" w:type="dxa"/>
                </w:tcPr>
                <w:p w14:paraId="335A397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ELEMENTS</w:t>
                  </w:r>
                </w:p>
              </w:tc>
            </w:tr>
            <w:tr w:rsidR="00854B6F" w:rsidRPr="0002501E" w14:paraId="335A3981" w14:textId="77777777" w:rsidTr="00983EFE">
              <w:tc>
                <w:tcPr>
                  <w:tcW w:w="882" w:type="dxa"/>
                </w:tcPr>
                <w:p w14:paraId="335A397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tc>
              <w:tc>
                <w:tcPr>
                  <w:tcW w:w="2307" w:type="dxa"/>
                </w:tcPr>
                <w:p w14:paraId="335A398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QUALIFIERS</w:t>
                  </w:r>
                </w:p>
              </w:tc>
            </w:tr>
            <w:tr w:rsidR="00854B6F" w:rsidRPr="0002501E" w14:paraId="335A3984" w14:textId="77777777" w:rsidTr="00983EFE">
              <w:tc>
                <w:tcPr>
                  <w:tcW w:w="882" w:type="dxa"/>
                </w:tcPr>
                <w:p w14:paraId="335A398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tc>
              <w:tc>
                <w:tcPr>
                  <w:tcW w:w="2307" w:type="dxa"/>
                </w:tcPr>
                <w:p w14:paraId="335A398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w:t>
                  </w:r>
                </w:p>
              </w:tc>
            </w:tr>
            <w:tr w:rsidR="00854B6F" w:rsidRPr="0002501E" w14:paraId="335A3987" w14:textId="77777777" w:rsidTr="00983EFE">
              <w:tc>
                <w:tcPr>
                  <w:tcW w:w="882" w:type="dxa"/>
                </w:tcPr>
                <w:p w14:paraId="335A398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98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988"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8B" w14:textId="77777777" w:rsidTr="00D6294F">
              <w:tc>
                <w:tcPr>
                  <w:tcW w:w="882" w:type="dxa"/>
                </w:tcPr>
                <w:p w14:paraId="335A398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357.2</w:t>
                  </w:r>
                </w:p>
              </w:tc>
              <w:tc>
                <w:tcPr>
                  <w:tcW w:w="2307" w:type="dxa"/>
                </w:tcPr>
                <w:p w14:paraId="335A398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LIST</w:t>
                  </w:r>
                </w:p>
              </w:tc>
            </w:tr>
            <w:tr w:rsidR="00854B6F" w:rsidRPr="0002501E" w14:paraId="335A398E" w14:textId="77777777" w:rsidTr="00D6294F">
              <w:tc>
                <w:tcPr>
                  <w:tcW w:w="882" w:type="dxa"/>
                </w:tcPr>
                <w:p w14:paraId="335A398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357.5</w:t>
                  </w:r>
                </w:p>
              </w:tc>
              <w:tc>
                <w:tcPr>
                  <w:tcW w:w="2307" w:type="dxa"/>
                </w:tcPr>
                <w:p w14:paraId="335A398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DATA FIELD</w:t>
                  </w:r>
                </w:p>
              </w:tc>
            </w:tr>
            <w:tr w:rsidR="00854B6F" w:rsidRPr="0002501E" w14:paraId="335A3991" w14:textId="77777777" w:rsidTr="00D6294F">
              <w:tc>
                <w:tcPr>
                  <w:tcW w:w="882" w:type="dxa"/>
                </w:tcPr>
                <w:p w14:paraId="335A398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357.7</w:t>
                  </w:r>
                </w:p>
              </w:tc>
              <w:tc>
                <w:tcPr>
                  <w:tcW w:w="2307" w:type="dxa"/>
                </w:tcPr>
                <w:p w14:paraId="335A399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FORM LINE</w:t>
                  </w:r>
                </w:p>
              </w:tc>
            </w:tr>
            <w:tr w:rsidR="00854B6F" w:rsidRPr="0002501E" w14:paraId="335A3994" w14:textId="77777777" w:rsidTr="00D6294F">
              <w:tc>
                <w:tcPr>
                  <w:tcW w:w="882" w:type="dxa"/>
                </w:tcPr>
                <w:p w14:paraId="335A399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357.8</w:t>
                  </w:r>
                </w:p>
              </w:tc>
              <w:tc>
                <w:tcPr>
                  <w:tcW w:w="2307" w:type="dxa"/>
                </w:tcPr>
                <w:p w14:paraId="335A399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TEXT AREA</w:t>
                  </w:r>
                </w:p>
              </w:tc>
            </w:tr>
            <w:tr w:rsidR="00854B6F" w:rsidRPr="0002501E" w14:paraId="335A3997" w14:textId="77777777" w:rsidTr="00D6294F">
              <w:tc>
                <w:tcPr>
                  <w:tcW w:w="882" w:type="dxa"/>
                </w:tcPr>
                <w:p w14:paraId="335A399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357.93</w:t>
                  </w:r>
                </w:p>
              </w:tc>
              <w:tc>
                <w:tcPr>
                  <w:tcW w:w="2307" w:type="dxa"/>
                </w:tcPr>
                <w:p w14:paraId="335A399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MULTIPLE CHOICE FIELD</w:t>
                  </w:r>
                </w:p>
              </w:tc>
            </w:tr>
            <w:tr w:rsidR="00854B6F" w:rsidRPr="0002501E" w14:paraId="335A399A" w14:textId="77777777" w:rsidTr="00D6294F">
              <w:tc>
                <w:tcPr>
                  <w:tcW w:w="882" w:type="dxa"/>
                </w:tcPr>
                <w:p w14:paraId="335A399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358.94</w:t>
                  </w:r>
                </w:p>
              </w:tc>
              <w:tc>
                <w:tcPr>
                  <w:tcW w:w="2307" w:type="dxa"/>
                </w:tcPr>
                <w:p w14:paraId="335A399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HAND PRINT FIELD</w:t>
                  </w:r>
                </w:p>
              </w:tc>
            </w:tr>
            <w:tr w:rsidR="00854B6F" w:rsidRPr="0002501E" w14:paraId="335A399D" w14:textId="77777777" w:rsidTr="00D6294F">
              <w:tc>
                <w:tcPr>
                  <w:tcW w:w="882" w:type="dxa"/>
                </w:tcPr>
                <w:p w14:paraId="335A399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359.94</w:t>
                  </w:r>
                </w:p>
              </w:tc>
              <w:tc>
                <w:tcPr>
                  <w:tcW w:w="2307" w:type="dxa"/>
                </w:tcPr>
                <w:p w14:paraId="335A399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HAND PRINT FIELD</w:t>
                  </w:r>
                </w:p>
              </w:tc>
            </w:tr>
            <w:tr w:rsidR="00854B6F" w:rsidRPr="0002501E" w14:paraId="335A39A0" w14:textId="77777777" w:rsidTr="00D6294F">
              <w:tc>
                <w:tcPr>
                  <w:tcW w:w="882" w:type="dxa"/>
                </w:tcPr>
                <w:p w14:paraId="335A399E" w14:textId="77777777" w:rsidR="00854B6F" w:rsidRPr="0002501E" w:rsidRDefault="00854B6F" w:rsidP="00784F47">
                  <w:pPr>
                    <w:rPr>
                      <w:rFonts w:ascii="Times New Roman" w:hAnsi="Times New Roman"/>
                      <w:sz w:val="18"/>
                      <w:szCs w:val="18"/>
                    </w:rPr>
                  </w:pPr>
                </w:p>
              </w:tc>
              <w:tc>
                <w:tcPr>
                  <w:tcW w:w="2307" w:type="dxa"/>
                </w:tcPr>
                <w:p w14:paraId="335A399F" w14:textId="77777777" w:rsidR="00854B6F" w:rsidRPr="0002501E" w:rsidRDefault="00854B6F" w:rsidP="00784F47">
                  <w:pPr>
                    <w:rPr>
                      <w:rFonts w:ascii="Times New Roman" w:hAnsi="Times New Roman"/>
                      <w:sz w:val="18"/>
                      <w:szCs w:val="18"/>
                    </w:rPr>
                  </w:pPr>
                </w:p>
              </w:tc>
            </w:tr>
          </w:tbl>
          <w:p w14:paraId="335A39A1" w14:textId="77777777" w:rsidR="00854B6F" w:rsidRPr="0002501E" w:rsidRDefault="00854B6F" w:rsidP="00784F47"/>
        </w:tc>
      </w:tr>
      <w:tr w:rsidR="00854B6F" w:rsidRPr="0002501E" w14:paraId="335A39B9" w14:textId="77777777" w:rsidTr="00B65B79">
        <w:trPr>
          <w:cantSplit/>
        </w:trPr>
        <w:tc>
          <w:tcPr>
            <w:tcW w:w="2988" w:type="dxa"/>
          </w:tcPr>
          <w:p w14:paraId="335A39A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357.2</w:t>
            </w:r>
          </w:p>
          <w:p w14:paraId="335A39A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LIST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A7" w14:textId="77777777" w:rsidTr="00983EFE">
              <w:tc>
                <w:tcPr>
                  <w:tcW w:w="882" w:type="dxa"/>
                </w:tcPr>
                <w:p w14:paraId="335A39A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tc>
              <w:tc>
                <w:tcPr>
                  <w:tcW w:w="2307" w:type="dxa"/>
                </w:tcPr>
                <w:p w14:paraId="335A39A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QUALIFIERS</w:t>
                  </w:r>
                </w:p>
              </w:tc>
            </w:tr>
            <w:tr w:rsidR="00854B6F" w:rsidRPr="0002501E" w14:paraId="335A39AA" w14:textId="77777777" w:rsidTr="00983EFE">
              <w:tc>
                <w:tcPr>
                  <w:tcW w:w="882" w:type="dxa"/>
                </w:tcPr>
                <w:p w14:paraId="335A39A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9A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r w:rsidR="00854B6F" w:rsidRPr="0002501E" w14:paraId="335A39AD" w14:textId="77777777" w:rsidTr="00983EFE">
              <w:tc>
                <w:tcPr>
                  <w:tcW w:w="882" w:type="dxa"/>
                </w:tcPr>
                <w:p w14:paraId="335A39A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357.91</w:t>
                  </w:r>
                </w:p>
              </w:tc>
              <w:tc>
                <w:tcPr>
                  <w:tcW w:w="2307" w:type="dxa"/>
                </w:tcPr>
                <w:p w14:paraId="335A39A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MARKING AREA TYPE</w:t>
                  </w:r>
                </w:p>
              </w:tc>
            </w:tr>
            <w:tr w:rsidR="00854B6F" w:rsidRPr="0002501E" w14:paraId="335A39B0" w14:textId="77777777" w:rsidTr="00983EFE">
              <w:tc>
                <w:tcPr>
                  <w:tcW w:w="882" w:type="dxa"/>
                </w:tcPr>
                <w:p w14:paraId="335A39A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9A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9B1"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B4" w14:textId="77777777" w:rsidTr="00D6294F">
              <w:tc>
                <w:tcPr>
                  <w:tcW w:w="882" w:type="dxa"/>
                </w:tcPr>
                <w:p w14:paraId="335A39B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357.3</w:t>
                  </w:r>
                </w:p>
              </w:tc>
              <w:tc>
                <w:tcPr>
                  <w:tcW w:w="2307" w:type="dxa"/>
                </w:tcPr>
                <w:p w14:paraId="335A39B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w:t>
                  </w:r>
                </w:p>
              </w:tc>
            </w:tr>
            <w:tr w:rsidR="00854B6F" w:rsidRPr="0002501E" w14:paraId="335A39B7" w14:textId="77777777" w:rsidTr="00D6294F">
              <w:tc>
                <w:tcPr>
                  <w:tcW w:w="882" w:type="dxa"/>
                </w:tcPr>
                <w:p w14:paraId="335A39B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357.4</w:t>
                  </w:r>
                </w:p>
              </w:tc>
              <w:tc>
                <w:tcPr>
                  <w:tcW w:w="2307" w:type="dxa"/>
                </w:tcPr>
                <w:p w14:paraId="335A39B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GROUP</w:t>
                  </w:r>
                </w:p>
              </w:tc>
            </w:tr>
          </w:tbl>
          <w:p w14:paraId="335A39B8" w14:textId="77777777" w:rsidR="00854B6F" w:rsidRPr="0002501E" w:rsidRDefault="00854B6F" w:rsidP="00784F47"/>
        </w:tc>
      </w:tr>
      <w:tr w:rsidR="00854B6F" w:rsidRPr="0002501E" w14:paraId="335A39C7" w14:textId="77777777" w:rsidTr="00B65B79">
        <w:trPr>
          <w:cantSplit/>
        </w:trPr>
        <w:tc>
          <w:tcPr>
            <w:tcW w:w="2988" w:type="dxa"/>
          </w:tcPr>
          <w:p w14:paraId="335A39B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357.3</w:t>
            </w:r>
          </w:p>
          <w:p w14:paraId="335A39B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BE" w14:textId="77777777" w:rsidTr="00983EFE">
              <w:tc>
                <w:tcPr>
                  <w:tcW w:w="882" w:type="dxa"/>
                </w:tcPr>
                <w:p w14:paraId="335A39B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757.01</w:t>
                  </w:r>
                </w:p>
              </w:tc>
              <w:tc>
                <w:tcPr>
                  <w:tcW w:w="2307" w:type="dxa"/>
                </w:tcPr>
                <w:p w14:paraId="335A39B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EXPRESSIONS</w:t>
                  </w:r>
                </w:p>
              </w:tc>
            </w:tr>
            <w:tr w:rsidR="00854B6F" w:rsidRPr="0002501E" w14:paraId="335A39C1" w14:textId="77777777" w:rsidTr="00983EFE">
              <w:tc>
                <w:tcPr>
                  <w:tcW w:w="882" w:type="dxa"/>
                </w:tcPr>
                <w:p w14:paraId="335A39B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357.4</w:t>
                  </w:r>
                </w:p>
              </w:tc>
              <w:tc>
                <w:tcPr>
                  <w:tcW w:w="2307" w:type="dxa"/>
                </w:tcPr>
                <w:p w14:paraId="335A39C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GROUP</w:t>
                  </w:r>
                </w:p>
              </w:tc>
            </w:tr>
            <w:tr w:rsidR="00854B6F" w:rsidRPr="0002501E" w14:paraId="335A39C4" w14:textId="77777777" w:rsidTr="00983EFE">
              <w:tc>
                <w:tcPr>
                  <w:tcW w:w="882" w:type="dxa"/>
                </w:tcPr>
                <w:p w14:paraId="335A39C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357.2</w:t>
                  </w:r>
                </w:p>
              </w:tc>
              <w:tc>
                <w:tcPr>
                  <w:tcW w:w="2307" w:type="dxa"/>
                </w:tcPr>
                <w:p w14:paraId="335A39C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LIST</w:t>
                  </w:r>
                </w:p>
              </w:tc>
            </w:tr>
          </w:tbl>
          <w:p w14:paraId="335A39C5" w14:textId="77777777" w:rsidR="00854B6F" w:rsidRPr="0002501E" w:rsidRDefault="00854B6F" w:rsidP="00784F47">
            <w:pPr>
              <w:rPr>
                <w:sz w:val="18"/>
                <w:szCs w:val="18"/>
              </w:rPr>
            </w:pPr>
          </w:p>
        </w:tc>
        <w:tc>
          <w:tcPr>
            <w:tcW w:w="3168" w:type="dxa"/>
          </w:tcPr>
          <w:p w14:paraId="335A39C6" w14:textId="77777777" w:rsidR="00854B6F" w:rsidRPr="0002501E" w:rsidRDefault="00854B6F" w:rsidP="00784F47"/>
        </w:tc>
      </w:tr>
      <w:tr w:rsidR="00854B6F" w:rsidRPr="0002501E" w14:paraId="335A39D2" w14:textId="77777777" w:rsidTr="00B65B79">
        <w:trPr>
          <w:cantSplit/>
        </w:trPr>
        <w:tc>
          <w:tcPr>
            <w:tcW w:w="2988" w:type="dxa"/>
          </w:tcPr>
          <w:p w14:paraId="335A39C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357.4</w:t>
            </w:r>
          </w:p>
          <w:p w14:paraId="335A39C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GROUP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CC" w14:textId="77777777" w:rsidTr="00983EFE">
              <w:tc>
                <w:tcPr>
                  <w:tcW w:w="882" w:type="dxa"/>
                </w:tcPr>
                <w:p w14:paraId="335A39C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357.2</w:t>
                  </w:r>
                </w:p>
              </w:tc>
              <w:tc>
                <w:tcPr>
                  <w:tcW w:w="2307" w:type="dxa"/>
                </w:tcPr>
                <w:p w14:paraId="335A39C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LIST</w:t>
                  </w:r>
                </w:p>
              </w:tc>
            </w:tr>
          </w:tbl>
          <w:p w14:paraId="335A39CD"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D0" w14:textId="77777777" w:rsidTr="00D6294F">
              <w:tc>
                <w:tcPr>
                  <w:tcW w:w="882" w:type="dxa"/>
                </w:tcPr>
                <w:p w14:paraId="335A39C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357.3</w:t>
                  </w:r>
                </w:p>
              </w:tc>
              <w:tc>
                <w:tcPr>
                  <w:tcW w:w="2307" w:type="dxa"/>
                </w:tcPr>
                <w:p w14:paraId="335A39C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w:t>
                  </w:r>
                </w:p>
              </w:tc>
            </w:tr>
          </w:tbl>
          <w:p w14:paraId="335A39D1" w14:textId="77777777" w:rsidR="00854B6F" w:rsidRPr="0002501E" w:rsidRDefault="00854B6F" w:rsidP="00784F47"/>
        </w:tc>
      </w:tr>
      <w:tr w:rsidR="00854B6F" w:rsidRPr="0002501E" w14:paraId="335A39DD" w14:textId="77777777" w:rsidTr="00B65B79">
        <w:trPr>
          <w:cantSplit/>
        </w:trPr>
        <w:tc>
          <w:tcPr>
            <w:tcW w:w="2988" w:type="dxa"/>
          </w:tcPr>
          <w:p w14:paraId="335A39D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357.5</w:t>
            </w:r>
          </w:p>
          <w:p w14:paraId="335A39D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DATA FIELD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D7" w14:textId="77777777" w:rsidTr="00983EFE">
              <w:tc>
                <w:tcPr>
                  <w:tcW w:w="882" w:type="dxa"/>
                </w:tcPr>
                <w:p w14:paraId="335A39D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9D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FROM BLOCK</w:t>
                  </w:r>
                </w:p>
              </w:tc>
            </w:tr>
            <w:tr w:rsidR="00854B6F" w:rsidRPr="0002501E" w14:paraId="335A39DA" w14:textId="77777777" w:rsidTr="00983EFE">
              <w:tc>
                <w:tcPr>
                  <w:tcW w:w="882" w:type="dxa"/>
                </w:tcPr>
                <w:p w14:paraId="335A39D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9D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9DB" w14:textId="77777777" w:rsidR="00854B6F" w:rsidRPr="0002501E" w:rsidRDefault="00854B6F" w:rsidP="00784F47">
            <w:pPr>
              <w:rPr>
                <w:sz w:val="18"/>
                <w:szCs w:val="18"/>
              </w:rPr>
            </w:pPr>
          </w:p>
        </w:tc>
        <w:tc>
          <w:tcPr>
            <w:tcW w:w="3168" w:type="dxa"/>
          </w:tcPr>
          <w:p w14:paraId="335A39DC" w14:textId="77777777" w:rsidR="00854B6F" w:rsidRPr="0002501E" w:rsidRDefault="00854B6F" w:rsidP="00784F47"/>
        </w:tc>
      </w:tr>
      <w:tr w:rsidR="00854B6F" w:rsidRPr="0002501E" w14:paraId="335A3A00" w14:textId="77777777" w:rsidTr="00B65B79">
        <w:trPr>
          <w:cantSplit/>
        </w:trPr>
        <w:tc>
          <w:tcPr>
            <w:tcW w:w="2988" w:type="dxa"/>
          </w:tcPr>
          <w:p w14:paraId="335A39D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p w14:paraId="335A39D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E2" w14:textId="77777777" w:rsidTr="00983EFE">
              <w:tc>
                <w:tcPr>
                  <w:tcW w:w="882" w:type="dxa"/>
                </w:tcPr>
                <w:p w14:paraId="335A39E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359.1</w:t>
                  </w:r>
                </w:p>
              </w:tc>
              <w:tc>
                <w:tcPr>
                  <w:tcW w:w="2307" w:type="dxa"/>
                </w:tcPr>
                <w:p w14:paraId="335A39E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ELEMENTS</w:t>
                  </w:r>
                </w:p>
              </w:tc>
            </w:tr>
            <w:tr w:rsidR="00854B6F" w:rsidRPr="0002501E" w14:paraId="335A39E5" w14:textId="77777777" w:rsidTr="00983EFE">
              <w:tc>
                <w:tcPr>
                  <w:tcW w:w="882" w:type="dxa"/>
                </w:tcPr>
                <w:p w14:paraId="335A39E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142</w:t>
                  </w:r>
                </w:p>
              </w:tc>
              <w:tc>
                <w:tcPr>
                  <w:tcW w:w="2307" w:type="dxa"/>
                </w:tcPr>
                <w:p w14:paraId="335A39E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HEALTH SUMMARY TYPE</w:t>
                  </w:r>
                </w:p>
              </w:tc>
            </w:tr>
            <w:tr w:rsidR="00854B6F" w:rsidRPr="0002501E" w14:paraId="335A39E8" w14:textId="77777777" w:rsidTr="00983EFE">
              <w:tc>
                <w:tcPr>
                  <w:tcW w:w="882" w:type="dxa"/>
                </w:tcPr>
                <w:p w14:paraId="335A39E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9E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9E9"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EC" w14:textId="77777777" w:rsidTr="00D6294F">
              <w:tc>
                <w:tcPr>
                  <w:tcW w:w="882" w:type="dxa"/>
                </w:tcPr>
                <w:p w14:paraId="335A39E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357.2</w:t>
                  </w:r>
                </w:p>
              </w:tc>
              <w:tc>
                <w:tcPr>
                  <w:tcW w:w="2307" w:type="dxa"/>
                </w:tcPr>
                <w:p w14:paraId="335A39E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LIST</w:t>
                  </w:r>
                </w:p>
              </w:tc>
            </w:tr>
            <w:tr w:rsidR="00854B6F" w:rsidRPr="0002501E" w14:paraId="335A39EF" w14:textId="77777777" w:rsidTr="00D6294F">
              <w:tc>
                <w:tcPr>
                  <w:tcW w:w="882" w:type="dxa"/>
                </w:tcPr>
                <w:p w14:paraId="335A39E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357.5</w:t>
                  </w:r>
                </w:p>
              </w:tc>
              <w:tc>
                <w:tcPr>
                  <w:tcW w:w="2307" w:type="dxa"/>
                </w:tcPr>
                <w:p w14:paraId="335A39E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DATA FIELD</w:t>
                  </w:r>
                </w:p>
              </w:tc>
            </w:tr>
            <w:tr w:rsidR="00854B6F" w:rsidRPr="0002501E" w14:paraId="335A39F2" w14:textId="77777777" w:rsidTr="00D6294F">
              <w:tc>
                <w:tcPr>
                  <w:tcW w:w="882" w:type="dxa"/>
                </w:tcPr>
                <w:p w14:paraId="335A39F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9F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14:paraId="335A39F5" w14:textId="77777777" w:rsidTr="00D6294F">
              <w:tc>
                <w:tcPr>
                  <w:tcW w:w="882" w:type="dxa"/>
                </w:tcPr>
                <w:p w14:paraId="335A39F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357.93</w:t>
                  </w:r>
                </w:p>
              </w:tc>
              <w:tc>
                <w:tcPr>
                  <w:tcW w:w="2307" w:type="dxa"/>
                </w:tcPr>
                <w:p w14:paraId="335A39F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MULTIPLE CHOICE FIELD</w:t>
                  </w:r>
                </w:p>
              </w:tc>
            </w:tr>
            <w:tr w:rsidR="00854B6F" w:rsidRPr="0002501E" w14:paraId="335A39F8" w14:textId="77777777" w:rsidTr="00D6294F">
              <w:tc>
                <w:tcPr>
                  <w:tcW w:w="882" w:type="dxa"/>
                </w:tcPr>
                <w:p w14:paraId="335A39F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358.94</w:t>
                  </w:r>
                </w:p>
              </w:tc>
              <w:tc>
                <w:tcPr>
                  <w:tcW w:w="2307" w:type="dxa"/>
                </w:tcPr>
                <w:p w14:paraId="335A39F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HAND PRINT FIELD</w:t>
                  </w:r>
                </w:p>
              </w:tc>
            </w:tr>
            <w:tr w:rsidR="00854B6F" w:rsidRPr="0002501E" w14:paraId="335A39FB" w14:textId="77777777" w:rsidTr="00D6294F">
              <w:tc>
                <w:tcPr>
                  <w:tcW w:w="882" w:type="dxa"/>
                </w:tcPr>
                <w:p w14:paraId="335A39F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359.3</w:t>
                  </w:r>
                </w:p>
              </w:tc>
              <w:tc>
                <w:tcPr>
                  <w:tcW w:w="2307" w:type="dxa"/>
                </w:tcPr>
                <w:p w14:paraId="335A39F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ERROR AND WARNING LOG</w:t>
                  </w:r>
                </w:p>
              </w:tc>
            </w:tr>
            <w:tr w:rsidR="00854B6F" w:rsidRPr="0002501E" w14:paraId="335A39FE" w14:textId="77777777" w:rsidTr="00D6294F">
              <w:tc>
                <w:tcPr>
                  <w:tcW w:w="882" w:type="dxa"/>
                </w:tcPr>
                <w:p w14:paraId="335A39F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359.94</w:t>
                  </w:r>
                </w:p>
              </w:tc>
              <w:tc>
                <w:tcPr>
                  <w:tcW w:w="2307" w:type="dxa"/>
                </w:tcPr>
                <w:p w14:paraId="335A39F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HAND PRINT FIELD</w:t>
                  </w:r>
                </w:p>
              </w:tc>
            </w:tr>
          </w:tbl>
          <w:p w14:paraId="335A39FF" w14:textId="77777777" w:rsidR="00854B6F" w:rsidRPr="0002501E" w:rsidRDefault="00854B6F" w:rsidP="00784F47"/>
        </w:tc>
      </w:tr>
      <w:tr w:rsidR="00854B6F" w:rsidRPr="0002501E" w14:paraId="335A3A08" w14:textId="77777777" w:rsidTr="00B65B79">
        <w:trPr>
          <w:cantSplit/>
        </w:trPr>
        <w:tc>
          <w:tcPr>
            <w:tcW w:w="2988" w:type="dxa"/>
          </w:tcPr>
          <w:p w14:paraId="335A3A0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357.69</w:t>
            </w:r>
          </w:p>
          <w:p w14:paraId="335A3A0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TYPE OF VISIT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05" w14:textId="77777777" w:rsidTr="00983EFE">
              <w:tc>
                <w:tcPr>
                  <w:tcW w:w="882" w:type="dxa"/>
                </w:tcPr>
                <w:p w14:paraId="335A3A0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81</w:t>
                  </w:r>
                </w:p>
              </w:tc>
              <w:tc>
                <w:tcPr>
                  <w:tcW w:w="2307" w:type="dxa"/>
                </w:tcPr>
                <w:p w14:paraId="335A3A0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CPT</w:t>
                  </w:r>
                </w:p>
              </w:tc>
            </w:tr>
          </w:tbl>
          <w:p w14:paraId="335A3A06" w14:textId="77777777" w:rsidR="00854B6F" w:rsidRPr="0002501E" w:rsidRDefault="00854B6F" w:rsidP="00784F47">
            <w:pPr>
              <w:rPr>
                <w:sz w:val="18"/>
                <w:szCs w:val="18"/>
              </w:rPr>
            </w:pPr>
          </w:p>
        </w:tc>
        <w:tc>
          <w:tcPr>
            <w:tcW w:w="3168" w:type="dxa"/>
          </w:tcPr>
          <w:p w14:paraId="335A3A07" w14:textId="77777777" w:rsidR="00854B6F" w:rsidRPr="0002501E" w:rsidRDefault="00854B6F" w:rsidP="00784F47"/>
        </w:tc>
      </w:tr>
      <w:tr w:rsidR="00854B6F" w:rsidRPr="0002501E" w14:paraId="335A3A10" w14:textId="77777777" w:rsidTr="00B65B79">
        <w:trPr>
          <w:cantSplit/>
        </w:trPr>
        <w:tc>
          <w:tcPr>
            <w:tcW w:w="2988" w:type="dxa"/>
          </w:tcPr>
          <w:p w14:paraId="335A3A0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357.7</w:t>
            </w:r>
          </w:p>
          <w:p w14:paraId="335A3A0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FORM LINE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0D" w14:textId="77777777" w:rsidTr="00983EFE">
              <w:tc>
                <w:tcPr>
                  <w:tcW w:w="882" w:type="dxa"/>
                </w:tcPr>
                <w:p w14:paraId="335A3A0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A0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bl>
          <w:p w14:paraId="335A3A0E" w14:textId="77777777" w:rsidR="00854B6F" w:rsidRPr="0002501E" w:rsidRDefault="00854B6F" w:rsidP="00784F47">
            <w:pPr>
              <w:rPr>
                <w:sz w:val="18"/>
                <w:szCs w:val="18"/>
              </w:rPr>
            </w:pPr>
          </w:p>
        </w:tc>
        <w:tc>
          <w:tcPr>
            <w:tcW w:w="3168" w:type="dxa"/>
          </w:tcPr>
          <w:p w14:paraId="335A3A0F" w14:textId="77777777" w:rsidR="00854B6F" w:rsidRPr="0002501E" w:rsidRDefault="00854B6F" w:rsidP="00784F47"/>
        </w:tc>
      </w:tr>
      <w:tr w:rsidR="00854B6F" w:rsidRPr="0002501E" w14:paraId="335A3A18" w14:textId="77777777" w:rsidTr="00B65B79">
        <w:trPr>
          <w:cantSplit/>
        </w:trPr>
        <w:tc>
          <w:tcPr>
            <w:tcW w:w="2988" w:type="dxa"/>
          </w:tcPr>
          <w:p w14:paraId="335A3A1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357.8</w:t>
            </w:r>
          </w:p>
          <w:p w14:paraId="335A3A1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TEXT AREA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15" w14:textId="77777777" w:rsidTr="00983EFE">
              <w:tc>
                <w:tcPr>
                  <w:tcW w:w="882" w:type="dxa"/>
                </w:tcPr>
                <w:p w14:paraId="335A3A1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A1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bl>
          <w:p w14:paraId="335A3A16" w14:textId="77777777" w:rsidR="00854B6F" w:rsidRPr="0002501E" w:rsidRDefault="00854B6F" w:rsidP="00784F47">
            <w:pPr>
              <w:rPr>
                <w:sz w:val="18"/>
                <w:szCs w:val="18"/>
              </w:rPr>
            </w:pPr>
          </w:p>
        </w:tc>
        <w:tc>
          <w:tcPr>
            <w:tcW w:w="3168" w:type="dxa"/>
          </w:tcPr>
          <w:p w14:paraId="335A3A17" w14:textId="77777777" w:rsidR="00854B6F" w:rsidRPr="0002501E" w:rsidRDefault="00854B6F" w:rsidP="00784F47"/>
        </w:tc>
      </w:tr>
      <w:tr w:rsidR="00854B6F" w:rsidRPr="0002501E" w14:paraId="335A3A26" w14:textId="77777777" w:rsidTr="00B65B79">
        <w:trPr>
          <w:cantSplit/>
        </w:trPr>
        <w:tc>
          <w:tcPr>
            <w:tcW w:w="2988" w:type="dxa"/>
          </w:tcPr>
          <w:p w14:paraId="335A3A1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357.93</w:t>
            </w:r>
          </w:p>
          <w:p w14:paraId="335A3A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MULTIPLE CHOICE FIELD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1D" w14:textId="77777777" w:rsidTr="00983EFE">
              <w:tc>
                <w:tcPr>
                  <w:tcW w:w="882" w:type="dxa"/>
                </w:tcPr>
                <w:p w14:paraId="335A3A1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tc>
              <w:tc>
                <w:tcPr>
                  <w:tcW w:w="2307" w:type="dxa"/>
                </w:tcPr>
                <w:p w14:paraId="335A3A1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QUALIFIERS</w:t>
                  </w:r>
                </w:p>
              </w:tc>
            </w:tr>
            <w:tr w:rsidR="00854B6F" w:rsidRPr="0002501E" w14:paraId="335A3A20" w14:textId="77777777" w:rsidTr="00983EFE">
              <w:tc>
                <w:tcPr>
                  <w:tcW w:w="882" w:type="dxa"/>
                </w:tcPr>
                <w:p w14:paraId="335A3A1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A1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r w:rsidR="00854B6F" w:rsidRPr="0002501E" w14:paraId="335A3A23" w14:textId="77777777" w:rsidTr="00983EFE">
              <w:tc>
                <w:tcPr>
                  <w:tcW w:w="882" w:type="dxa"/>
                </w:tcPr>
                <w:p w14:paraId="335A3A2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A2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A24" w14:textId="77777777" w:rsidR="00854B6F" w:rsidRPr="0002501E" w:rsidRDefault="00854B6F" w:rsidP="00784F47">
            <w:pPr>
              <w:rPr>
                <w:sz w:val="18"/>
                <w:szCs w:val="18"/>
              </w:rPr>
            </w:pPr>
          </w:p>
        </w:tc>
        <w:tc>
          <w:tcPr>
            <w:tcW w:w="3168" w:type="dxa"/>
          </w:tcPr>
          <w:p w14:paraId="335A3A25" w14:textId="77777777" w:rsidR="00854B6F" w:rsidRPr="0002501E" w:rsidRDefault="00854B6F" w:rsidP="00784F47"/>
        </w:tc>
      </w:tr>
      <w:tr w:rsidR="00854B6F" w:rsidRPr="0002501E" w14:paraId="335A3A2E" w14:textId="77777777" w:rsidTr="00B65B79">
        <w:trPr>
          <w:cantSplit/>
        </w:trPr>
        <w:tc>
          <w:tcPr>
            <w:tcW w:w="2988" w:type="dxa"/>
          </w:tcPr>
          <w:p w14:paraId="335A3A2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357.94</w:t>
            </w:r>
          </w:p>
          <w:p w14:paraId="335A3A2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ENCOUNTER FORM PRINTERS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2B" w14:textId="77777777" w:rsidTr="00983EFE">
              <w:tc>
                <w:tcPr>
                  <w:tcW w:w="882" w:type="dxa"/>
                </w:tcPr>
                <w:p w14:paraId="335A3A2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3.2</w:t>
                  </w:r>
                </w:p>
              </w:tc>
              <w:tc>
                <w:tcPr>
                  <w:tcW w:w="2307" w:type="dxa"/>
                </w:tcPr>
                <w:p w14:paraId="335A3A2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TERMINAL TYPE</w:t>
                  </w:r>
                </w:p>
              </w:tc>
            </w:tr>
          </w:tbl>
          <w:p w14:paraId="335A3A2C" w14:textId="77777777" w:rsidR="00854B6F" w:rsidRPr="0002501E" w:rsidRDefault="00854B6F" w:rsidP="00784F47">
            <w:pPr>
              <w:rPr>
                <w:sz w:val="18"/>
                <w:szCs w:val="18"/>
              </w:rPr>
            </w:pPr>
          </w:p>
        </w:tc>
        <w:tc>
          <w:tcPr>
            <w:tcW w:w="3168" w:type="dxa"/>
          </w:tcPr>
          <w:p w14:paraId="335A3A2D" w14:textId="77777777" w:rsidR="00854B6F" w:rsidRPr="0002501E" w:rsidRDefault="00854B6F" w:rsidP="00784F47"/>
        </w:tc>
      </w:tr>
      <w:tr w:rsidR="00854B6F" w:rsidRPr="0002501E" w14:paraId="335A3A4B" w14:textId="77777777" w:rsidTr="00B65B79">
        <w:trPr>
          <w:cantSplit/>
        </w:trPr>
        <w:tc>
          <w:tcPr>
            <w:tcW w:w="2988" w:type="dxa"/>
          </w:tcPr>
          <w:p w14:paraId="335A3A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357.95</w:t>
            </w:r>
          </w:p>
          <w:p w14:paraId="335A3A3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FORM DEFINITION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33" w14:textId="77777777" w:rsidTr="00983EFE">
              <w:tc>
                <w:tcPr>
                  <w:tcW w:w="882" w:type="dxa"/>
                </w:tcPr>
                <w:p w14:paraId="335A3A3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359.1</w:t>
                  </w:r>
                </w:p>
              </w:tc>
              <w:tc>
                <w:tcPr>
                  <w:tcW w:w="2307" w:type="dxa"/>
                </w:tcPr>
                <w:p w14:paraId="335A3A3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ELEMENTS</w:t>
                  </w:r>
                </w:p>
              </w:tc>
            </w:tr>
            <w:tr w:rsidR="00854B6F" w:rsidRPr="0002501E" w14:paraId="335A3A36" w14:textId="77777777" w:rsidTr="00983EFE">
              <w:tc>
                <w:tcPr>
                  <w:tcW w:w="882" w:type="dxa"/>
                </w:tcPr>
                <w:p w14:paraId="335A3A3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tc>
              <w:tc>
                <w:tcPr>
                  <w:tcW w:w="2307" w:type="dxa"/>
                </w:tcPr>
                <w:p w14:paraId="335A3A3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QUALIFIERS</w:t>
                  </w:r>
                </w:p>
              </w:tc>
            </w:tr>
            <w:tr w:rsidR="00854B6F" w:rsidRPr="0002501E" w14:paraId="335A3A39" w14:textId="77777777" w:rsidTr="00983EFE">
              <w:tc>
                <w:tcPr>
                  <w:tcW w:w="882" w:type="dxa"/>
                </w:tcPr>
                <w:p w14:paraId="335A3A3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tc>
              <w:tc>
                <w:tcPr>
                  <w:tcW w:w="2307" w:type="dxa"/>
                </w:tcPr>
                <w:p w14:paraId="335A3A3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w:t>
                  </w:r>
                </w:p>
              </w:tc>
            </w:tr>
            <w:tr w:rsidR="00854B6F" w:rsidRPr="0002501E" w14:paraId="335A3A3C" w14:textId="77777777" w:rsidTr="00983EFE">
              <w:tc>
                <w:tcPr>
                  <w:tcW w:w="882" w:type="dxa"/>
                </w:tcPr>
                <w:p w14:paraId="335A3A3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757.01</w:t>
                  </w:r>
                </w:p>
              </w:tc>
              <w:tc>
                <w:tcPr>
                  <w:tcW w:w="2307" w:type="dxa"/>
                </w:tcPr>
                <w:p w14:paraId="335A3A3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EXPRESSIONS</w:t>
                  </w:r>
                </w:p>
              </w:tc>
            </w:tr>
            <w:tr w:rsidR="00854B6F" w:rsidRPr="0002501E" w14:paraId="335A3A3F" w14:textId="77777777" w:rsidTr="00983EFE">
              <w:tc>
                <w:tcPr>
                  <w:tcW w:w="882" w:type="dxa"/>
                </w:tcPr>
                <w:p w14:paraId="335A3A3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44</w:t>
                  </w:r>
                </w:p>
              </w:tc>
              <w:tc>
                <w:tcPr>
                  <w:tcW w:w="2307" w:type="dxa"/>
                </w:tcPr>
                <w:p w14:paraId="335A3A3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LOCATION</w:t>
                  </w:r>
                </w:p>
              </w:tc>
            </w:tr>
            <w:tr w:rsidR="00854B6F" w:rsidRPr="0002501E" w14:paraId="335A3A42" w14:textId="77777777" w:rsidTr="00983EFE">
              <w:tc>
                <w:tcPr>
                  <w:tcW w:w="882" w:type="dxa"/>
                </w:tcPr>
                <w:p w14:paraId="335A3A4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A4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14:paraId="335A3A45" w14:textId="77777777" w:rsidTr="00983EFE">
              <w:tc>
                <w:tcPr>
                  <w:tcW w:w="882" w:type="dxa"/>
                </w:tcPr>
                <w:p w14:paraId="335A3A4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357.3</w:t>
                  </w:r>
                </w:p>
              </w:tc>
              <w:tc>
                <w:tcPr>
                  <w:tcW w:w="2307" w:type="dxa"/>
                </w:tcPr>
                <w:p w14:paraId="335A3A4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w:t>
                  </w:r>
                </w:p>
              </w:tc>
            </w:tr>
          </w:tbl>
          <w:p w14:paraId="335A3A46"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49" w14:textId="77777777" w:rsidTr="00D6294F">
              <w:tc>
                <w:tcPr>
                  <w:tcW w:w="882" w:type="dxa"/>
                </w:tcPr>
                <w:p w14:paraId="335A3A4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357.96</w:t>
                  </w:r>
                </w:p>
              </w:tc>
              <w:tc>
                <w:tcPr>
                  <w:tcW w:w="2307" w:type="dxa"/>
                </w:tcPr>
                <w:p w14:paraId="335A3A4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TRACKING</w:t>
                  </w:r>
                </w:p>
              </w:tc>
            </w:tr>
          </w:tbl>
          <w:p w14:paraId="335A3A4A" w14:textId="77777777" w:rsidR="00854B6F" w:rsidRPr="0002501E" w:rsidRDefault="00854B6F" w:rsidP="00784F47"/>
        </w:tc>
      </w:tr>
      <w:tr w:rsidR="00854B6F" w:rsidRPr="0002501E" w14:paraId="335A3A62" w14:textId="77777777" w:rsidTr="00B65B79">
        <w:trPr>
          <w:cantSplit/>
        </w:trPr>
        <w:tc>
          <w:tcPr>
            <w:tcW w:w="2988" w:type="dxa"/>
          </w:tcPr>
          <w:p w14:paraId="335A3A4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357.96</w:t>
            </w:r>
          </w:p>
          <w:p w14:paraId="335A3A4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ENCOUNTER FORM TRACKING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50" w14:textId="77777777" w:rsidTr="00983EFE">
              <w:tc>
                <w:tcPr>
                  <w:tcW w:w="882" w:type="dxa"/>
                </w:tcPr>
                <w:p w14:paraId="335A3A4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tc>
              <w:tc>
                <w:tcPr>
                  <w:tcW w:w="2307" w:type="dxa"/>
                </w:tcPr>
                <w:p w14:paraId="335A3A4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QUALIFIERS</w:t>
                  </w:r>
                </w:p>
              </w:tc>
            </w:tr>
            <w:tr w:rsidR="00854B6F" w:rsidRPr="0002501E" w14:paraId="335A3A53" w14:textId="77777777" w:rsidTr="00983EFE">
              <w:tc>
                <w:tcPr>
                  <w:tcW w:w="882" w:type="dxa"/>
                </w:tcPr>
                <w:p w14:paraId="335A3A5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357.95</w:t>
                  </w:r>
                </w:p>
              </w:tc>
              <w:tc>
                <w:tcPr>
                  <w:tcW w:w="2307" w:type="dxa"/>
                </w:tcPr>
                <w:p w14:paraId="335A3A5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FORM DEFINITION</w:t>
                  </w:r>
                </w:p>
              </w:tc>
            </w:tr>
            <w:tr w:rsidR="00854B6F" w:rsidRPr="0002501E" w14:paraId="335A3A56" w14:textId="77777777" w:rsidTr="00983EFE">
              <w:tc>
                <w:tcPr>
                  <w:tcW w:w="882" w:type="dxa"/>
                </w:tcPr>
                <w:p w14:paraId="335A3A5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44</w:t>
                  </w:r>
                </w:p>
              </w:tc>
              <w:tc>
                <w:tcPr>
                  <w:tcW w:w="2307" w:type="dxa"/>
                </w:tcPr>
                <w:p w14:paraId="335A3A5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LOCATION</w:t>
                  </w:r>
                </w:p>
              </w:tc>
            </w:tr>
            <w:tr w:rsidR="00854B6F" w:rsidRPr="0002501E" w14:paraId="335A3A59" w14:textId="77777777" w:rsidTr="00983EFE">
              <w:tc>
                <w:tcPr>
                  <w:tcW w:w="882" w:type="dxa"/>
                </w:tcPr>
                <w:p w14:paraId="335A3A5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A5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A5C" w14:textId="77777777" w:rsidTr="00983EFE">
              <w:tc>
                <w:tcPr>
                  <w:tcW w:w="882" w:type="dxa"/>
                </w:tcPr>
                <w:p w14:paraId="335A3A5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A5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14:paraId="335A3A5F" w14:textId="77777777" w:rsidTr="00983EFE">
              <w:tc>
                <w:tcPr>
                  <w:tcW w:w="882" w:type="dxa"/>
                </w:tcPr>
                <w:p w14:paraId="335A3A5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A5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14:paraId="335A3A60" w14:textId="77777777" w:rsidR="00854B6F" w:rsidRPr="0002501E" w:rsidRDefault="00854B6F" w:rsidP="00784F47">
            <w:pPr>
              <w:rPr>
                <w:sz w:val="18"/>
                <w:szCs w:val="18"/>
              </w:rPr>
            </w:pPr>
          </w:p>
        </w:tc>
        <w:tc>
          <w:tcPr>
            <w:tcW w:w="3168" w:type="dxa"/>
          </w:tcPr>
          <w:p w14:paraId="335A3A61" w14:textId="77777777" w:rsidR="00854B6F" w:rsidRPr="0002501E" w:rsidRDefault="00854B6F" w:rsidP="00784F47"/>
        </w:tc>
      </w:tr>
      <w:tr w:rsidR="00854B6F" w:rsidRPr="0002501E" w14:paraId="335A3A6A" w14:textId="77777777" w:rsidTr="00B65B79">
        <w:trPr>
          <w:cantSplit/>
        </w:trPr>
        <w:tc>
          <w:tcPr>
            <w:tcW w:w="2988" w:type="dxa"/>
          </w:tcPr>
          <w:p w14:paraId="335A3A6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p w14:paraId="335A3A6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AICS DATA QUALIFIERS FILE  </w:t>
            </w:r>
          </w:p>
        </w:tc>
        <w:tc>
          <w:tcPr>
            <w:tcW w:w="3420" w:type="dxa"/>
          </w:tcPr>
          <w:p w14:paraId="335A3A65"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68" w14:textId="77777777" w:rsidTr="00D6294F">
              <w:tc>
                <w:tcPr>
                  <w:tcW w:w="882" w:type="dxa"/>
                </w:tcPr>
                <w:p w14:paraId="335A3A6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A6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A69" w14:textId="77777777" w:rsidR="00854B6F" w:rsidRPr="0002501E" w:rsidRDefault="00854B6F" w:rsidP="00784F47"/>
        </w:tc>
      </w:tr>
      <w:tr w:rsidR="00854B6F" w:rsidRPr="0002501E" w14:paraId="335A3A75" w14:textId="77777777" w:rsidTr="00B65B79">
        <w:trPr>
          <w:cantSplit/>
        </w:trPr>
        <w:tc>
          <w:tcPr>
            <w:tcW w:w="2988" w:type="dxa"/>
          </w:tcPr>
          <w:p w14:paraId="335A3A6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357.99</w:t>
            </w:r>
          </w:p>
          <w:p w14:paraId="335A3A6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PRINT MANAGER CLINIC GROUPS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6F" w14:textId="77777777" w:rsidTr="00983EFE">
              <w:tc>
                <w:tcPr>
                  <w:tcW w:w="882" w:type="dxa"/>
                </w:tcPr>
                <w:p w14:paraId="335A3A6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44</w:t>
                  </w:r>
                </w:p>
              </w:tc>
              <w:tc>
                <w:tcPr>
                  <w:tcW w:w="2307" w:type="dxa"/>
                </w:tcPr>
                <w:p w14:paraId="335A3A6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LOCATION</w:t>
                  </w:r>
                </w:p>
              </w:tc>
            </w:tr>
            <w:tr w:rsidR="00854B6F" w:rsidRPr="0002501E" w14:paraId="335A3A72" w14:textId="77777777" w:rsidTr="00983EFE">
              <w:tc>
                <w:tcPr>
                  <w:tcW w:w="882" w:type="dxa"/>
                </w:tcPr>
                <w:p w14:paraId="335A3A7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40.8</w:t>
                  </w:r>
                </w:p>
              </w:tc>
              <w:tc>
                <w:tcPr>
                  <w:tcW w:w="2307" w:type="dxa"/>
                </w:tcPr>
                <w:p w14:paraId="335A3A7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MEDICAL CENTER DIVISION</w:t>
                  </w:r>
                </w:p>
              </w:tc>
            </w:tr>
          </w:tbl>
          <w:p w14:paraId="335A3A73" w14:textId="77777777" w:rsidR="00854B6F" w:rsidRPr="0002501E" w:rsidRDefault="00854B6F" w:rsidP="00784F47">
            <w:pPr>
              <w:rPr>
                <w:sz w:val="18"/>
                <w:szCs w:val="18"/>
              </w:rPr>
            </w:pPr>
          </w:p>
        </w:tc>
        <w:tc>
          <w:tcPr>
            <w:tcW w:w="3168" w:type="dxa"/>
          </w:tcPr>
          <w:p w14:paraId="335A3A74" w14:textId="77777777" w:rsidR="00854B6F" w:rsidRPr="0002501E" w:rsidRDefault="00854B6F" w:rsidP="00784F47"/>
        </w:tc>
      </w:tr>
      <w:tr w:rsidR="00854B6F" w:rsidRPr="0002501E" w14:paraId="335A3A7D" w14:textId="77777777" w:rsidTr="00B65B79">
        <w:trPr>
          <w:cantSplit/>
        </w:trPr>
        <w:tc>
          <w:tcPr>
            <w:tcW w:w="2988" w:type="dxa"/>
          </w:tcPr>
          <w:p w14:paraId="335A3A7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w:t>
            </w:r>
          </w:p>
          <w:p w14:paraId="335A3A7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FILE</w:t>
            </w:r>
          </w:p>
        </w:tc>
        <w:tc>
          <w:tcPr>
            <w:tcW w:w="3420" w:type="dxa"/>
          </w:tcPr>
          <w:p w14:paraId="335A3A78"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7B" w14:textId="77777777" w:rsidTr="00D6294F">
              <w:tc>
                <w:tcPr>
                  <w:tcW w:w="882" w:type="dxa"/>
                </w:tcPr>
                <w:p w14:paraId="335A3A7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14:paraId="335A3A7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bl>
          <w:p w14:paraId="335A3A7C" w14:textId="77777777" w:rsidR="00854B6F" w:rsidRPr="0002501E" w:rsidRDefault="00854B6F" w:rsidP="00784F47"/>
        </w:tc>
      </w:tr>
      <w:tr w:rsidR="00854B6F" w:rsidRPr="0002501E" w14:paraId="335A3A94" w14:textId="77777777" w:rsidTr="00B65B79">
        <w:trPr>
          <w:cantSplit/>
        </w:trPr>
        <w:tc>
          <w:tcPr>
            <w:tcW w:w="2988" w:type="dxa"/>
          </w:tcPr>
          <w:p w14:paraId="335A3A7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358.1</w:t>
            </w:r>
          </w:p>
          <w:p w14:paraId="335A3A7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82" w14:textId="77777777" w:rsidTr="00983EFE">
              <w:tc>
                <w:tcPr>
                  <w:tcW w:w="882" w:type="dxa"/>
                </w:tcPr>
                <w:p w14:paraId="335A3A8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w:t>
                  </w:r>
                </w:p>
              </w:tc>
              <w:tc>
                <w:tcPr>
                  <w:tcW w:w="2307" w:type="dxa"/>
                </w:tcPr>
                <w:p w14:paraId="335A3A8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w:t>
                  </w:r>
                </w:p>
              </w:tc>
            </w:tr>
          </w:tbl>
          <w:p w14:paraId="335A3A83"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86" w14:textId="77777777" w:rsidTr="00D6294F">
              <w:tc>
                <w:tcPr>
                  <w:tcW w:w="882" w:type="dxa"/>
                </w:tcPr>
                <w:p w14:paraId="335A3A8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358.2</w:t>
                  </w:r>
                </w:p>
              </w:tc>
              <w:tc>
                <w:tcPr>
                  <w:tcW w:w="2307" w:type="dxa"/>
                </w:tcPr>
                <w:p w14:paraId="335A3A8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LIST</w:t>
                  </w:r>
                </w:p>
              </w:tc>
            </w:tr>
            <w:tr w:rsidR="00854B6F" w:rsidRPr="0002501E" w14:paraId="335A3A89" w14:textId="77777777" w:rsidTr="00D6294F">
              <w:tc>
                <w:tcPr>
                  <w:tcW w:w="882" w:type="dxa"/>
                </w:tcPr>
                <w:p w14:paraId="335A3A8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358.5</w:t>
                  </w:r>
                </w:p>
              </w:tc>
              <w:tc>
                <w:tcPr>
                  <w:tcW w:w="2307" w:type="dxa"/>
                </w:tcPr>
                <w:p w14:paraId="335A3A8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DATA FIELD</w:t>
                  </w:r>
                </w:p>
              </w:tc>
            </w:tr>
            <w:tr w:rsidR="00854B6F" w:rsidRPr="0002501E" w14:paraId="335A3A8C" w14:textId="77777777" w:rsidTr="00D6294F">
              <w:tc>
                <w:tcPr>
                  <w:tcW w:w="882" w:type="dxa"/>
                </w:tcPr>
                <w:p w14:paraId="335A3A8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358.7</w:t>
                  </w:r>
                </w:p>
              </w:tc>
              <w:tc>
                <w:tcPr>
                  <w:tcW w:w="2307" w:type="dxa"/>
                </w:tcPr>
                <w:p w14:paraId="335A3A8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FORM LINE</w:t>
                  </w:r>
                </w:p>
              </w:tc>
            </w:tr>
            <w:tr w:rsidR="00854B6F" w:rsidRPr="0002501E" w14:paraId="335A3A8F" w14:textId="77777777" w:rsidTr="00D6294F">
              <w:tc>
                <w:tcPr>
                  <w:tcW w:w="882" w:type="dxa"/>
                </w:tcPr>
                <w:p w14:paraId="335A3A8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358.8</w:t>
                  </w:r>
                </w:p>
              </w:tc>
              <w:tc>
                <w:tcPr>
                  <w:tcW w:w="2307" w:type="dxa"/>
                </w:tcPr>
                <w:p w14:paraId="335A3A8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TEXT AREA</w:t>
                  </w:r>
                </w:p>
              </w:tc>
            </w:tr>
            <w:tr w:rsidR="00854B6F" w:rsidRPr="0002501E" w14:paraId="335A3A92" w14:textId="77777777" w:rsidTr="00D6294F">
              <w:tc>
                <w:tcPr>
                  <w:tcW w:w="882" w:type="dxa"/>
                </w:tcPr>
                <w:p w14:paraId="335A3A9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358.93</w:t>
                  </w:r>
                </w:p>
              </w:tc>
              <w:tc>
                <w:tcPr>
                  <w:tcW w:w="2307" w:type="dxa"/>
                </w:tcPr>
                <w:p w14:paraId="335A3A9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MULTIPLE CHOICE FIELD</w:t>
                  </w:r>
                </w:p>
              </w:tc>
            </w:tr>
          </w:tbl>
          <w:p w14:paraId="335A3A93" w14:textId="77777777" w:rsidR="00854B6F" w:rsidRPr="0002501E" w:rsidRDefault="00854B6F" w:rsidP="00784F47"/>
        </w:tc>
      </w:tr>
      <w:tr w:rsidR="00854B6F" w:rsidRPr="0002501E" w14:paraId="335A3AAB" w14:textId="77777777" w:rsidTr="00B65B79">
        <w:trPr>
          <w:cantSplit/>
        </w:trPr>
        <w:tc>
          <w:tcPr>
            <w:tcW w:w="2988" w:type="dxa"/>
          </w:tcPr>
          <w:p w14:paraId="335A3A9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358.2</w:t>
            </w:r>
          </w:p>
          <w:p w14:paraId="335A3A9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LIST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99" w14:textId="77777777" w:rsidTr="00983EFE">
              <w:tc>
                <w:tcPr>
                  <w:tcW w:w="882" w:type="dxa"/>
                </w:tcPr>
                <w:p w14:paraId="335A3A9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358.98</w:t>
                  </w:r>
                </w:p>
              </w:tc>
              <w:tc>
                <w:tcPr>
                  <w:tcW w:w="2307" w:type="dxa"/>
                </w:tcPr>
                <w:p w14:paraId="335A3A9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AICS DATA QUALIFIERS</w:t>
                  </w:r>
                </w:p>
              </w:tc>
            </w:tr>
            <w:tr w:rsidR="00854B6F" w:rsidRPr="0002501E" w14:paraId="335A3A9C" w14:textId="77777777" w:rsidTr="00983EFE">
              <w:tc>
                <w:tcPr>
                  <w:tcW w:w="882" w:type="dxa"/>
                </w:tcPr>
                <w:p w14:paraId="335A3A9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14:paraId="335A3A9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r w:rsidR="00854B6F" w:rsidRPr="0002501E" w14:paraId="335A3A9F" w14:textId="77777777" w:rsidTr="00983EFE">
              <w:tc>
                <w:tcPr>
                  <w:tcW w:w="882" w:type="dxa"/>
                </w:tcPr>
                <w:p w14:paraId="335A3A9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358.91</w:t>
                  </w:r>
                </w:p>
              </w:tc>
              <w:tc>
                <w:tcPr>
                  <w:tcW w:w="2307" w:type="dxa"/>
                </w:tcPr>
                <w:p w14:paraId="335A3A9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MARKING AREA</w:t>
                  </w:r>
                </w:p>
              </w:tc>
            </w:tr>
            <w:tr w:rsidR="00854B6F" w:rsidRPr="0002501E" w14:paraId="335A3AA2" w14:textId="77777777" w:rsidTr="00983EFE">
              <w:tc>
                <w:tcPr>
                  <w:tcW w:w="882" w:type="dxa"/>
                </w:tcPr>
                <w:p w14:paraId="335A3AA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14:paraId="335A3AA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bl>
          <w:p w14:paraId="335A3AA3"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A6" w14:textId="77777777" w:rsidTr="00D6294F">
              <w:tc>
                <w:tcPr>
                  <w:tcW w:w="882" w:type="dxa"/>
                </w:tcPr>
                <w:p w14:paraId="335A3AA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358.3</w:t>
                  </w:r>
                </w:p>
              </w:tc>
              <w:tc>
                <w:tcPr>
                  <w:tcW w:w="2307" w:type="dxa"/>
                </w:tcPr>
                <w:p w14:paraId="335A3AA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w:t>
                  </w:r>
                </w:p>
              </w:tc>
            </w:tr>
            <w:tr w:rsidR="00854B6F" w:rsidRPr="0002501E" w14:paraId="335A3AA9" w14:textId="77777777" w:rsidTr="00D6294F">
              <w:tc>
                <w:tcPr>
                  <w:tcW w:w="882" w:type="dxa"/>
                </w:tcPr>
                <w:p w14:paraId="335A3AA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358.4</w:t>
                  </w:r>
                </w:p>
              </w:tc>
              <w:tc>
                <w:tcPr>
                  <w:tcW w:w="2307" w:type="dxa"/>
                </w:tcPr>
                <w:p w14:paraId="335A3AA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GROUP</w:t>
                  </w:r>
                </w:p>
              </w:tc>
            </w:tr>
          </w:tbl>
          <w:p w14:paraId="335A3AAA" w14:textId="77777777" w:rsidR="00854B6F" w:rsidRPr="0002501E" w:rsidRDefault="00854B6F" w:rsidP="00784F47"/>
        </w:tc>
      </w:tr>
      <w:tr w:rsidR="00854B6F" w:rsidRPr="0002501E" w14:paraId="335A3AB9" w14:textId="77777777" w:rsidTr="00B65B79">
        <w:trPr>
          <w:cantSplit/>
        </w:trPr>
        <w:tc>
          <w:tcPr>
            <w:tcW w:w="2988" w:type="dxa"/>
          </w:tcPr>
          <w:p w14:paraId="335A3AA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358.3</w:t>
            </w:r>
          </w:p>
          <w:p w14:paraId="335A3AA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B0" w14:textId="77777777" w:rsidTr="00983EFE">
              <w:tc>
                <w:tcPr>
                  <w:tcW w:w="882" w:type="dxa"/>
                </w:tcPr>
                <w:p w14:paraId="335A3AA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757.01</w:t>
                  </w:r>
                </w:p>
              </w:tc>
              <w:tc>
                <w:tcPr>
                  <w:tcW w:w="2307" w:type="dxa"/>
                </w:tcPr>
                <w:p w14:paraId="335A3AA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EXPRESSIONS</w:t>
                  </w:r>
                </w:p>
              </w:tc>
            </w:tr>
            <w:tr w:rsidR="00854B6F" w:rsidRPr="0002501E" w14:paraId="335A3AB3" w14:textId="77777777" w:rsidTr="00983EFE">
              <w:tc>
                <w:tcPr>
                  <w:tcW w:w="882" w:type="dxa"/>
                </w:tcPr>
                <w:p w14:paraId="335A3AB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358.4</w:t>
                  </w:r>
                </w:p>
              </w:tc>
              <w:tc>
                <w:tcPr>
                  <w:tcW w:w="2307" w:type="dxa"/>
                </w:tcPr>
                <w:p w14:paraId="335A3AB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GROUP</w:t>
                  </w:r>
                </w:p>
              </w:tc>
            </w:tr>
            <w:tr w:rsidR="00854B6F" w:rsidRPr="0002501E" w14:paraId="335A3AB6" w14:textId="77777777" w:rsidTr="00983EFE">
              <w:tc>
                <w:tcPr>
                  <w:tcW w:w="882" w:type="dxa"/>
                </w:tcPr>
                <w:p w14:paraId="335A3AB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358.2</w:t>
                  </w:r>
                </w:p>
              </w:tc>
              <w:tc>
                <w:tcPr>
                  <w:tcW w:w="2307" w:type="dxa"/>
                </w:tcPr>
                <w:p w14:paraId="335A3AB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LIST</w:t>
                  </w:r>
                </w:p>
              </w:tc>
            </w:tr>
          </w:tbl>
          <w:p w14:paraId="335A3AB7" w14:textId="77777777" w:rsidR="00854B6F" w:rsidRPr="0002501E" w:rsidRDefault="00854B6F" w:rsidP="00784F47">
            <w:pPr>
              <w:rPr>
                <w:sz w:val="18"/>
                <w:szCs w:val="18"/>
              </w:rPr>
            </w:pPr>
          </w:p>
        </w:tc>
        <w:tc>
          <w:tcPr>
            <w:tcW w:w="3168" w:type="dxa"/>
          </w:tcPr>
          <w:p w14:paraId="335A3AB8" w14:textId="77777777" w:rsidR="00854B6F" w:rsidRPr="0002501E" w:rsidRDefault="00854B6F" w:rsidP="00784F47"/>
        </w:tc>
      </w:tr>
      <w:tr w:rsidR="00854B6F" w:rsidRPr="0002501E" w14:paraId="335A3AC4" w14:textId="77777777" w:rsidTr="00B65B79">
        <w:trPr>
          <w:cantSplit/>
        </w:trPr>
        <w:tc>
          <w:tcPr>
            <w:tcW w:w="2988" w:type="dxa"/>
          </w:tcPr>
          <w:p w14:paraId="335A3AB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358.4</w:t>
            </w:r>
          </w:p>
          <w:p w14:paraId="335A3AB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GROUP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BE" w14:textId="77777777" w:rsidTr="00983EFE">
              <w:tc>
                <w:tcPr>
                  <w:tcW w:w="882" w:type="dxa"/>
                </w:tcPr>
                <w:p w14:paraId="335A3AB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358.2</w:t>
                  </w:r>
                </w:p>
              </w:tc>
              <w:tc>
                <w:tcPr>
                  <w:tcW w:w="2307" w:type="dxa"/>
                </w:tcPr>
                <w:p w14:paraId="335A3AB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LIST</w:t>
                  </w:r>
                </w:p>
              </w:tc>
            </w:tr>
          </w:tbl>
          <w:p w14:paraId="335A3ABF"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C2" w14:textId="77777777" w:rsidTr="00D6294F">
              <w:tc>
                <w:tcPr>
                  <w:tcW w:w="882" w:type="dxa"/>
                </w:tcPr>
                <w:p w14:paraId="335A3AC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358.3</w:t>
                  </w:r>
                </w:p>
              </w:tc>
              <w:tc>
                <w:tcPr>
                  <w:tcW w:w="2307" w:type="dxa"/>
                </w:tcPr>
                <w:p w14:paraId="335A3AC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w:t>
                  </w:r>
                </w:p>
              </w:tc>
            </w:tr>
          </w:tbl>
          <w:p w14:paraId="335A3AC3" w14:textId="77777777" w:rsidR="00854B6F" w:rsidRPr="0002501E" w:rsidRDefault="00854B6F" w:rsidP="00784F47"/>
        </w:tc>
      </w:tr>
      <w:tr w:rsidR="00854B6F" w:rsidRPr="0002501E" w14:paraId="335A3ACF" w14:textId="77777777" w:rsidTr="00B65B79">
        <w:trPr>
          <w:cantSplit/>
        </w:trPr>
        <w:tc>
          <w:tcPr>
            <w:tcW w:w="2988" w:type="dxa"/>
          </w:tcPr>
          <w:p w14:paraId="335A3AC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358.5</w:t>
            </w:r>
          </w:p>
          <w:p w14:paraId="335A3AC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DATA FIELD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C9" w14:textId="77777777" w:rsidTr="00983EFE">
              <w:tc>
                <w:tcPr>
                  <w:tcW w:w="882" w:type="dxa"/>
                </w:tcPr>
                <w:p w14:paraId="335A3AC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14:paraId="335A3AC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r w:rsidR="00854B6F" w:rsidRPr="0002501E" w14:paraId="335A3ACC" w14:textId="77777777" w:rsidTr="00983EFE">
              <w:tc>
                <w:tcPr>
                  <w:tcW w:w="882" w:type="dxa"/>
                </w:tcPr>
                <w:p w14:paraId="335A3AC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14:paraId="335A3AC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bl>
          <w:p w14:paraId="335A3ACD" w14:textId="77777777" w:rsidR="00854B6F" w:rsidRPr="0002501E" w:rsidRDefault="00854B6F" w:rsidP="00784F47">
            <w:pPr>
              <w:rPr>
                <w:sz w:val="18"/>
                <w:szCs w:val="18"/>
              </w:rPr>
            </w:pPr>
          </w:p>
        </w:tc>
        <w:tc>
          <w:tcPr>
            <w:tcW w:w="3168" w:type="dxa"/>
          </w:tcPr>
          <w:p w14:paraId="335A3ACE" w14:textId="77777777" w:rsidR="00854B6F" w:rsidRPr="0002501E" w:rsidRDefault="00854B6F" w:rsidP="00784F47"/>
        </w:tc>
      </w:tr>
      <w:tr w:rsidR="00854B6F" w:rsidRPr="0002501E" w14:paraId="335A3AE9" w14:textId="77777777" w:rsidTr="00B65B79">
        <w:trPr>
          <w:cantSplit/>
        </w:trPr>
        <w:tc>
          <w:tcPr>
            <w:tcW w:w="2988" w:type="dxa"/>
          </w:tcPr>
          <w:p w14:paraId="335A3AD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p w14:paraId="335A3AD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D4" w14:textId="77777777" w:rsidTr="00983EFE">
              <w:tc>
                <w:tcPr>
                  <w:tcW w:w="882" w:type="dxa"/>
                </w:tcPr>
                <w:p w14:paraId="335A3AD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142</w:t>
                  </w:r>
                </w:p>
              </w:tc>
              <w:tc>
                <w:tcPr>
                  <w:tcW w:w="2307" w:type="dxa"/>
                </w:tcPr>
                <w:p w14:paraId="335A3AD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HEALTH SUMMARY TYPE</w:t>
                  </w:r>
                </w:p>
              </w:tc>
            </w:tr>
            <w:tr w:rsidR="00854B6F" w:rsidRPr="0002501E" w14:paraId="335A3AD7" w14:textId="77777777" w:rsidTr="00983EFE">
              <w:tc>
                <w:tcPr>
                  <w:tcW w:w="882" w:type="dxa"/>
                </w:tcPr>
                <w:p w14:paraId="335A3AD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358.99</w:t>
                  </w:r>
                </w:p>
              </w:tc>
              <w:tc>
                <w:tcPr>
                  <w:tcW w:w="2307" w:type="dxa"/>
                </w:tcPr>
                <w:p w14:paraId="335A3AD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AICS DATA ELEMENTS</w:t>
                  </w:r>
                </w:p>
              </w:tc>
            </w:tr>
            <w:tr w:rsidR="00854B6F" w:rsidRPr="0002501E" w14:paraId="335A3ADA" w14:textId="77777777" w:rsidTr="00983EFE">
              <w:tc>
                <w:tcPr>
                  <w:tcW w:w="882" w:type="dxa"/>
                </w:tcPr>
                <w:p w14:paraId="335A3AD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14:paraId="335A3AD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bl>
          <w:p w14:paraId="335A3ADB"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DE" w14:textId="77777777" w:rsidTr="00D6294F">
              <w:tc>
                <w:tcPr>
                  <w:tcW w:w="882" w:type="dxa"/>
                </w:tcPr>
                <w:p w14:paraId="335A3AD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358.2</w:t>
                  </w:r>
                </w:p>
              </w:tc>
              <w:tc>
                <w:tcPr>
                  <w:tcW w:w="2307" w:type="dxa"/>
                </w:tcPr>
                <w:p w14:paraId="335A3AD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LIST</w:t>
                  </w:r>
                </w:p>
              </w:tc>
            </w:tr>
            <w:tr w:rsidR="00854B6F" w:rsidRPr="0002501E" w14:paraId="335A3AE1" w14:textId="77777777" w:rsidTr="00D6294F">
              <w:tc>
                <w:tcPr>
                  <w:tcW w:w="882" w:type="dxa"/>
                </w:tcPr>
                <w:p w14:paraId="335A3AD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358.5</w:t>
                  </w:r>
                </w:p>
              </w:tc>
              <w:tc>
                <w:tcPr>
                  <w:tcW w:w="2307" w:type="dxa"/>
                </w:tcPr>
                <w:p w14:paraId="335A3AE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DATA FIELD</w:t>
                  </w:r>
                </w:p>
              </w:tc>
            </w:tr>
            <w:tr w:rsidR="00854B6F" w:rsidRPr="0002501E" w14:paraId="335A3AE4" w14:textId="77777777" w:rsidTr="00D6294F">
              <w:tc>
                <w:tcPr>
                  <w:tcW w:w="882" w:type="dxa"/>
                </w:tcPr>
                <w:p w14:paraId="335A3AE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14:paraId="335A3AE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r w:rsidR="00854B6F" w:rsidRPr="0002501E" w14:paraId="335A3AE7" w14:textId="77777777" w:rsidTr="00D6294F">
              <w:tc>
                <w:tcPr>
                  <w:tcW w:w="882" w:type="dxa"/>
                </w:tcPr>
                <w:p w14:paraId="335A3AE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358.93</w:t>
                  </w:r>
                </w:p>
              </w:tc>
              <w:tc>
                <w:tcPr>
                  <w:tcW w:w="2307" w:type="dxa"/>
                </w:tcPr>
                <w:p w14:paraId="335A3AE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MULTIPLE CHOICE FIELD</w:t>
                  </w:r>
                </w:p>
              </w:tc>
            </w:tr>
          </w:tbl>
          <w:p w14:paraId="335A3AE8" w14:textId="77777777" w:rsidR="00854B6F" w:rsidRPr="0002501E" w:rsidRDefault="00854B6F" w:rsidP="00784F47"/>
        </w:tc>
      </w:tr>
      <w:tr w:rsidR="00854B6F" w:rsidRPr="0002501E" w14:paraId="335A3AF1" w14:textId="77777777" w:rsidTr="00B65B79">
        <w:trPr>
          <w:cantSplit/>
        </w:trPr>
        <w:tc>
          <w:tcPr>
            <w:tcW w:w="2988" w:type="dxa"/>
          </w:tcPr>
          <w:p w14:paraId="335A3AE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358.7</w:t>
            </w:r>
          </w:p>
          <w:p w14:paraId="335A3AE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FORM LINE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EE" w14:textId="77777777" w:rsidTr="00983EFE">
              <w:tc>
                <w:tcPr>
                  <w:tcW w:w="882" w:type="dxa"/>
                </w:tcPr>
                <w:p w14:paraId="335A3AE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14:paraId="335A3AE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bl>
          <w:p w14:paraId="335A3AEF" w14:textId="77777777" w:rsidR="00854B6F" w:rsidRPr="0002501E" w:rsidRDefault="00854B6F" w:rsidP="00784F47">
            <w:pPr>
              <w:rPr>
                <w:sz w:val="18"/>
                <w:szCs w:val="18"/>
              </w:rPr>
            </w:pPr>
          </w:p>
        </w:tc>
        <w:tc>
          <w:tcPr>
            <w:tcW w:w="3168" w:type="dxa"/>
          </w:tcPr>
          <w:p w14:paraId="335A3AF0" w14:textId="77777777" w:rsidR="00854B6F" w:rsidRPr="0002501E" w:rsidRDefault="00854B6F" w:rsidP="00784F47"/>
        </w:tc>
      </w:tr>
      <w:tr w:rsidR="00854B6F" w:rsidRPr="0002501E" w14:paraId="335A3AF9" w14:textId="77777777" w:rsidTr="00B65B79">
        <w:trPr>
          <w:cantSplit/>
        </w:trPr>
        <w:tc>
          <w:tcPr>
            <w:tcW w:w="2988" w:type="dxa"/>
          </w:tcPr>
          <w:p w14:paraId="335A3AF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358.8</w:t>
            </w:r>
          </w:p>
          <w:p w14:paraId="335A3AF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TEXT AREA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F6" w14:textId="77777777" w:rsidTr="00983EFE">
              <w:tc>
                <w:tcPr>
                  <w:tcW w:w="882" w:type="dxa"/>
                </w:tcPr>
                <w:p w14:paraId="335A3AF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14:paraId="335A3AF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bl>
          <w:p w14:paraId="335A3AF7" w14:textId="77777777" w:rsidR="00854B6F" w:rsidRPr="0002501E" w:rsidRDefault="00854B6F" w:rsidP="00784F47">
            <w:pPr>
              <w:rPr>
                <w:sz w:val="18"/>
                <w:szCs w:val="18"/>
              </w:rPr>
            </w:pPr>
          </w:p>
        </w:tc>
        <w:tc>
          <w:tcPr>
            <w:tcW w:w="3168" w:type="dxa"/>
          </w:tcPr>
          <w:p w14:paraId="335A3AF8" w14:textId="77777777" w:rsidR="00854B6F" w:rsidRPr="0002501E" w:rsidRDefault="00854B6F" w:rsidP="00784F47">
            <w:pPr>
              <w:rPr>
                <w:sz w:val="18"/>
                <w:szCs w:val="18"/>
              </w:rPr>
            </w:pPr>
          </w:p>
        </w:tc>
      </w:tr>
      <w:tr w:rsidR="00854B6F" w:rsidRPr="0002501E" w14:paraId="335A3B07" w14:textId="77777777" w:rsidTr="00B65B79">
        <w:trPr>
          <w:cantSplit/>
        </w:trPr>
        <w:tc>
          <w:tcPr>
            <w:tcW w:w="2988" w:type="dxa"/>
          </w:tcPr>
          <w:p w14:paraId="335A3AF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358.93</w:t>
            </w:r>
          </w:p>
          <w:p w14:paraId="335A3AF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IMP/EXP MULTIPLE CHOICE FIELD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FE" w14:textId="77777777" w:rsidTr="00983EFE">
              <w:tc>
                <w:tcPr>
                  <w:tcW w:w="882" w:type="dxa"/>
                </w:tcPr>
                <w:p w14:paraId="335A3AF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358.98</w:t>
                  </w:r>
                </w:p>
              </w:tc>
              <w:tc>
                <w:tcPr>
                  <w:tcW w:w="2307" w:type="dxa"/>
                </w:tcPr>
                <w:p w14:paraId="335A3AF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AICS DATA QUALIFIERS</w:t>
                  </w:r>
                </w:p>
              </w:tc>
            </w:tr>
            <w:tr w:rsidR="00854B6F" w:rsidRPr="0002501E" w14:paraId="335A3B01" w14:textId="77777777" w:rsidTr="00983EFE">
              <w:tc>
                <w:tcPr>
                  <w:tcW w:w="882" w:type="dxa"/>
                </w:tcPr>
                <w:p w14:paraId="335A3AF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14:paraId="335A3B0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r w:rsidR="00854B6F" w:rsidRPr="0002501E" w14:paraId="335A3B04" w14:textId="77777777" w:rsidTr="00983EFE">
              <w:tc>
                <w:tcPr>
                  <w:tcW w:w="882" w:type="dxa"/>
                </w:tcPr>
                <w:p w14:paraId="335A3B0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14:paraId="335A3B0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bl>
          <w:p w14:paraId="335A3B05" w14:textId="77777777" w:rsidR="00854B6F" w:rsidRPr="0002501E" w:rsidRDefault="00854B6F" w:rsidP="00784F47">
            <w:pPr>
              <w:rPr>
                <w:rFonts w:ascii="Times New Roman" w:hAnsi="Times New Roman"/>
                <w:sz w:val="18"/>
                <w:szCs w:val="18"/>
              </w:rPr>
            </w:pPr>
          </w:p>
        </w:tc>
        <w:tc>
          <w:tcPr>
            <w:tcW w:w="3168" w:type="dxa"/>
          </w:tcPr>
          <w:p w14:paraId="335A3B06" w14:textId="77777777" w:rsidR="00854B6F" w:rsidRPr="0002501E" w:rsidRDefault="00854B6F" w:rsidP="00784F47">
            <w:pPr>
              <w:rPr>
                <w:rFonts w:ascii="Times New Roman" w:hAnsi="Times New Roman"/>
                <w:sz w:val="18"/>
                <w:szCs w:val="18"/>
              </w:rPr>
            </w:pPr>
          </w:p>
        </w:tc>
      </w:tr>
      <w:tr w:rsidR="00854B6F" w:rsidRPr="0002501E" w14:paraId="335A3B15" w14:textId="77777777" w:rsidTr="00B65B79">
        <w:trPr>
          <w:cantSplit/>
        </w:trPr>
        <w:tc>
          <w:tcPr>
            <w:tcW w:w="2988" w:type="dxa"/>
          </w:tcPr>
          <w:p w14:paraId="335A3B0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358.94</w:t>
            </w:r>
          </w:p>
          <w:p w14:paraId="335A3B0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IMP/EXP HAND PRINT FIELD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0C" w14:textId="77777777" w:rsidTr="00983EFE">
              <w:tc>
                <w:tcPr>
                  <w:tcW w:w="882" w:type="dxa"/>
                </w:tcPr>
                <w:p w14:paraId="335A3B0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359.1</w:t>
                  </w:r>
                </w:p>
              </w:tc>
              <w:tc>
                <w:tcPr>
                  <w:tcW w:w="2307" w:type="dxa"/>
                </w:tcPr>
                <w:p w14:paraId="335A3B0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ELEMENTS</w:t>
                  </w:r>
                </w:p>
              </w:tc>
            </w:tr>
            <w:tr w:rsidR="00854B6F" w:rsidRPr="0002501E" w14:paraId="335A3B0F" w14:textId="77777777" w:rsidTr="00983EFE">
              <w:tc>
                <w:tcPr>
                  <w:tcW w:w="882" w:type="dxa"/>
                </w:tcPr>
                <w:p w14:paraId="335A3B0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B0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ENOCUNTER FORM BLOCK</w:t>
                  </w:r>
                </w:p>
              </w:tc>
            </w:tr>
            <w:tr w:rsidR="00854B6F" w:rsidRPr="0002501E" w14:paraId="335A3B12" w14:textId="77777777" w:rsidTr="00983EFE">
              <w:tc>
                <w:tcPr>
                  <w:tcW w:w="882" w:type="dxa"/>
                </w:tcPr>
                <w:p w14:paraId="335A3B1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B1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B13" w14:textId="77777777" w:rsidR="00854B6F" w:rsidRPr="0002501E" w:rsidRDefault="00854B6F" w:rsidP="00784F47">
            <w:pPr>
              <w:rPr>
                <w:rFonts w:ascii="Times New Roman" w:hAnsi="Times New Roman"/>
                <w:sz w:val="18"/>
                <w:szCs w:val="18"/>
              </w:rPr>
            </w:pPr>
          </w:p>
        </w:tc>
        <w:tc>
          <w:tcPr>
            <w:tcW w:w="3168" w:type="dxa"/>
          </w:tcPr>
          <w:p w14:paraId="335A3B14" w14:textId="77777777" w:rsidR="00854B6F" w:rsidRPr="0002501E" w:rsidRDefault="00854B6F" w:rsidP="00784F47">
            <w:pPr>
              <w:rPr>
                <w:rFonts w:ascii="Times New Roman" w:hAnsi="Times New Roman"/>
                <w:sz w:val="18"/>
                <w:szCs w:val="18"/>
              </w:rPr>
            </w:pPr>
          </w:p>
        </w:tc>
      </w:tr>
      <w:tr w:rsidR="00854B6F" w:rsidRPr="0002501E" w14:paraId="335A3B20" w14:textId="77777777" w:rsidTr="00B65B79">
        <w:trPr>
          <w:cantSplit/>
        </w:trPr>
        <w:tc>
          <w:tcPr>
            <w:tcW w:w="2988" w:type="dxa"/>
          </w:tcPr>
          <w:p w14:paraId="335A3B1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358.98</w:t>
            </w:r>
          </w:p>
          <w:p w14:paraId="335A3B1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IMP/EXP AICS DATA QUALIFIERS FILE  </w:t>
            </w:r>
          </w:p>
        </w:tc>
        <w:tc>
          <w:tcPr>
            <w:tcW w:w="3420" w:type="dxa"/>
          </w:tcPr>
          <w:p w14:paraId="335A3B18"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1B" w14:textId="77777777" w:rsidTr="00A915B1">
              <w:tc>
                <w:tcPr>
                  <w:tcW w:w="882" w:type="dxa"/>
                </w:tcPr>
                <w:p w14:paraId="335A3B1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B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14:paraId="335A3B1E" w14:textId="77777777" w:rsidTr="00A915B1">
              <w:tc>
                <w:tcPr>
                  <w:tcW w:w="882" w:type="dxa"/>
                </w:tcPr>
                <w:p w14:paraId="335A3B1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14:paraId="335A3B1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bl>
          <w:p w14:paraId="335A3B1F" w14:textId="77777777" w:rsidR="00854B6F" w:rsidRPr="0002501E" w:rsidRDefault="00854B6F" w:rsidP="00784F47">
            <w:pPr>
              <w:rPr>
                <w:rFonts w:ascii="Times New Roman" w:hAnsi="Times New Roman"/>
                <w:sz w:val="18"/>
                <w:szCs w:val="18"/>
              </w:rPr>
            </w:pPr>
          </w:p>
        </w:tc>
      </w:tr>
      <w:tr w:rsidR="00854B6F" w:rsidRPr="0002501E" w14:paraId="335A3B28" w14:textId="77777777" w:rsidTr="00B65B79">
        <w:trPr>
          <w:cantSplit/>
        </w:trPr>
        <w:tc>
          <w:tcPr>
            <w:tcW w:w="2988" w:type="dxa"/>
          </w:tcPr>
          <w:p w14:paraId="335A3B2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w:t>
            </w:r>
          </w:p>
          <w:p w14:paraId="335A3B2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CONVERTED FORMS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25" w14:textId="77777777" w:rsidTr="00983EFE">
              <w:tc>
                <w:tcPr>
                  <w:tcW w:w="882" w:type="dxa"/>
                </w:tcPr>
                <w:p w14:paraId="335A3B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tc>
              <w:tc>
                <w:tcPr>
                  <w:tcW w:w="2307" w:type="dxa"/>
                </w:tcPr>
                <w:p w14:paraId="335A3B2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w:t>
                  </w:r>
                </w:p>
              </w:tc>
            </w:tr>
          </w:tbl>
          <w:p w14:paraId="335A3B26" w14:textId="77777777" w:rsidR="00854B6F" w:rsidRPr="0002501E" w:rsidRDefault="00854B6F" w:rsidP="00784F47">
            <w:pPr>
              <w:rPr>
                <w:rFonts w:ascii="Times New Roman" w:hAnsi="Times New Roman"/>
                <w:sz w:val="18"/>
                <w:szCs w:val="18"/>
              </w:rPr>
            </w:pPr>
          </w:p>
        </w:tc>
        <w:tc>
          <w:tcPr>
            <w:tcW w:w="3168" w:type="dxa"/>
          </w:tcPr>
          <w:p w14:paraId="335A3B27" w14:textId="77777777" w:rsidR="00854B6F" w:rsidRPr="0002501E" w:rsidRDefault="00854B6F" w:rsidP="00784F47">
            <w:pPr>
              <w:rPr>
                <w:rFonts w:ascii="Times New Roman" w:hAnsi="Times New Roman"/>
                <w:sz w:val="18"/>
                <w:szCs w:val="18"/>
              </w:rPr>
            </w:pPr>
          </w:p>
        </w:tc>
      </w:tr>
      <w:tr w:rsidR="00854B6F" w:rsidRPr="0002501E" w14:paraId="335A3B36" w14:textId="77777777" w:rsidTr="00B65B79">
        <w:trPr>
          <w:cantSplit/>
        </w:trPr>
        <w:tc>
          <w:tcPr>
            <w:tcW w:w="2988" w:type="dxa"/>
          </w:tcPr>
          <w:p w14:paraId="335A3B2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359.1</w:t>
            </w:r>
          </w:p>
          <w:p w14:paraId="335A3B2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AICS DATA ELEMENTS FILE  </w:t>
            </w:r>
          </w:p>
        </w:tc>
        <w:tc>
          <w:tcPr>
            <w:tcW w:w="3420" w:type="dxa"/>
          </w:tcPr>
          <w:p w14:paraId="335A3B2B"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2E" w14:textId="77777777" w:rsidTr="00A915B1">
              <w:tc>
                <w:tcPr>
                  <w:tcW w:w="882" w:type="dxa"/>
                </w:tcPr>
                <w:p w14:paraId="335A3B2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B2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14:paraId="335A3B31" w14:textId="77777777" w:rsidTr="00A915B1">
              <w:tc>
                <w:tcPr>
                  <w:tcW w:w="882" w:type="dxa"/>
                </w:tcPr>
                <w:p w14:paraId="335A3B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358.94</w:t>
                  </w:r>
                </w:p>
              </w:tc>
              <w:tc>
                <w:tcPr>
                  <w:tcW w:w="2307" w:type="dxa"/>
                </w:tcPr>
                <w:p w14:paraId="335A3B3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HAND PRINT FIELD</w:t>
                  </w:r>
                </w:p>
              </w:tc>
            </w:tr>
            <w:tr w:rsidR="00854B6F" w:rsidRPr="0002501E" w14:paraId="335A3B34" w14:textId="77777777" w:rsidTr="00A915B1">
              <w:tc>
                <w:tcPr>
                  <w:tcW w:w="882" w:type="dxa"/>
                </w:tcPr>
                <w:p w14:paraId="335A3B3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359.94</w:t>
                  </w:r>
                </w:p>
              </w:tc>
              <w:tc>
                <w:tcPr>
                  <w:tcW w:w="2307" w:type="dxa"/>
                </w:tcPr>
                <w:p w14:paraId="335A3B3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HAND PRINT FIELD</w:t>
                  </w:r>
                </w:p>
              </w:tc>
            </w:tr>
          </w:tbl>
          <w:p w14:paraId="335A3B35" w14:textId="77777777" w:rsidR="00854B6F" w:rsidRPr="0002501E" w:rsidRDefault="00854B6F" w:rsidP="00784F47">
            <w:pPr>
              <w:rPr>
                <w:rFonts w:ascii="Times New Roman" w:hAnsi="Times New Roman"/>
                <w:sz w:val="18"/>
                <w:szCs w:val="18"/>
              </w:rPr>
            </w:pPr>
          </w:p>
        </w:tc>
      </w:tr>
      <w:tr w:rsidR="00854B6F" w:rsidRPr="0002501E" w14:paraId="335A3B47" w14:textId="77777777" w:rsidTr="00B65B79">
        <w:trPr>
          <w:cantSplit/>
        </w:trPr>
        <w:tc>
          <w:tcPr>
            <w:tcW w:w="2988" w:type="dxa"/>
          </w:tcPr>
          <w:p w14:paraId="335A3B3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359.3</w:t>
            </w:r>
          </w:p>
          <w:p w14:paraId="335A3B3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AICS ERROR AND WARNING LOG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3B" w14:textId="77777777" w:rsidTr="00983EFE">
              <w:tc>
                <w:tcPr>
                  <w:tcW w:w="882" w:type="dxa"/>
                </w:tcPr>
                <w:p w14:paraId="335A3B3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tc>
              <w:tc>
                <w:tcPr>
                  <w:tcW w:w="2307" w:type="dxa"/>
                </w:tcPr>
                <w:p w14:paraId="335A3B3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w:t>
                  </w:r>
                </w:p>
              </w:tc>
            </w:tr>
            <w:tr w:rsidR="00854B6F" w:rsidRPr="0002501E" w14:paraId="335A3B3E" w14:textId="77777777" w:rsidTr="00983EFE">
              <w:tc>
                <w:tcPr>
                  <w:tcW w:w="882" w:type="dxa"/>
                </w:tcPr>
                <w:p w14:paraId="335A3B3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B3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B41" w14:textId="77777777" w:rsidTr="00983EFE">
              <w:tc>
                <w:tcPr>
                  <w:tcW w:w="882" w:type="dxa"/>
                </w:tcPr>
                <w:p w14:paraId="335A3B3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B4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14:paraId="335A3B44" w14:textId="77777777" w:rsidTr="00983EFE">
              <w:tc>
                <w:tcPr>
                  <w:tcW w:w="882" w:type="dxa"/>
                </w:tcPr>
                <w:p w14:paraId="335A3B4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B4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14:paraId="335A3B45" w14:textId="77777777" w:rsidR="00854B6F" w:rsidRPr="0002501E" w:rsidRDefault="00854B6F" w:rsidP="00784F47">
            <w:pPr>
              <w:rPr>
                <w:rFonts w:ascii="Times New Roman" w:hAnsi="Times New Roman"/>
                <w:sz w:val="18"/>
                <w:szCs w:val="18"/>
              </w:rPr>
            </w:pPr>
          </w:p>
        </w:tc>
        <w:tc>
          <w:tcPr>
            <w:tcW w:w="3168" w:type="dxa"/>
          </w:tcPr>
          <w:p w14:paraId="335A3B46" w14:textId="77777777" w:rsidR="00854B6F" w:rsidRPr="0002501E" w:rsidRDefault="00854B6F" w:rsidP="00784F47">
            <w:pPr>
              <w:rPr>
                <w:rFonts w:ascii="Times New Roman" w:hAnsi="Times New Roman"/>
                <w:sz w:val="18"/>
                <w:szCs w:val="18"/>
              </w:rPr>
            </w:pPr>
          </w:p>
        </w:tc>
      </w:tr>
      <w:tr w:rsidR="00854B6F" w:rsidRPr="0002501E" w14:paraId="335A3B55" w14:textId="77777777" w:rsidTr="00B65B79">
        <w:trPr>
          <w:cantSplit/>
        </w:trPr>
        <w:tc>
          <w:tcPr>
            <w:tcW w:w="2988" w:type="dxa"/>
          </w:tcPr>
          <w:p w14:paraId="335A3B4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359.94</w:t>
            </w:r>
          </w:p>
          <w:p w14:paraId="335A3B4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HAND PRINT FIELD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4C" w14:textId="77777777" w:rsidTr="00983EFE">
              <w:tc>
                <w:tcPr>
                  <w:tcW w:w="882" w:type="dxa"/>
                </w:tcPr>
                <w:p w14:paraId="335A3B4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359.1</w:t>
                  </w:r>
                </w:p>
              </w:tc>
              <w:tc>
                <w:tcPr>
                  <w:tcW w:w="2307" w:type="dxa"/>
                </w:tcPr>
                <w:p w14:paraId="335A3B4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ELEMENTS</w:t>
                  </w:r>
                </w:p>
              </w:tc>
            </w:tr>
            <w:tr w:rsidR="00854B6F" w:rsidRPr="0002501E" w14:paraId="335A3B4F" w14:textId="77777777" w:rsidTr="00983EFE">
              <w:tc>
                <w:tcPr>
                  <w:tcW w:w="882" w:type="dxa"/>
                </w:tcPr>
                <w:p w14:paraId="335A3B4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B4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r w:rsidR="00854B6F" w:rsidRPr="0002501E" w14:paraId="335A3B52" w14:textId="77777777" w:rsidTr="00983EFE">
              <w:tc>
                <w:tcPr>
                  <w:tcW w:w="882" w:type="dxa"/>
                </w:tcPr>
                <w:p w14:paraId="335A3B5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B5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B53" w14:textId="77777777" w:rsidR="00854B6F" w:rsidRPr="0002501E" w:rsidRDefault="00854B6F" w:rsidP="00784F47">
            <w:pPr>
              <w:rPr>
                <w:rFonts w:ascii="Times New Roman" w:hAnsi="Times New Roman"/>
                <w:sz w:val="18"/>
                <w:szCs w:val="18"/>
              </w:rPr>
            </w:pPr>
          </w:p>
        </w:tc>
        <w:tc>
          <w:tcPr>
            <w:tcW w:w="3168" w:type="dxa"/>
          </w:tcPr>
          <w:p w14:paraId="335A3B54" w14:textId="77777777" w:rsidR="00854B6F" w:rsidRPr="0002501E" w:rsidRDefault="00854B6F" w:rsidP="00784F47">
            <w:pPr>
              <w:rPr>
                <w:rFonts w:ascii="Times New Roman" w:hAnsi="Times New Roman"/>
                <w:sz w:val="18"/>
                <w:szCs w:val="18"/>
              </w:rPr>
            </w:pPr>
          </w:p>
        </w:tc>
      </w:tr>
      <w:tr w:rsidR="00854B6F" w:rsidRPr="0002501E" w14:paraId="335A3B66" w14:textId="77777777" w:rsidTr="00B65B79">
        <w:trPr>
          <w:cantSplit/>
        </w:trPr>
        <w:tc>
          <w:tcPr>
            <w:tcW w:w="2988" w:type="dxa"/>
          </w:tcPr>
          <w:p w14:paraId="335A3B5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w:t>
            </w:r>
          </w:p>
          <w:p w14:paraId="335A3B5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 STATUS MESSAGE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5A" w14:textId="77777777" w:rsidTr="00983EFE">
              <w:tc>
                <w:tcPr>
                  <w:tcW w:w="882" w:type="dxa"/>
                </w:tcPr>
                <w:p w14:paraId="335A3B5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5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5D" w14:textId="77777777" w:rsidTr="00983EFE">
              <w:tc>
                <w:tcPr>
                  <w:tcW w:w="882" w:type="dxa"/>
                </w:tcPr>
                <w:p w14:paraId="335A3B5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B5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14:paraId="335A3B60" w14:textId="77777777" w:rsidTr="00983EFE">
              <w:tc>
                <w:tcPr>
                  <w:tcW w:w="882" w:type="dxa"/>
                </w:tcPr>
                <w:p w14:paraId="335A3B5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w:t>
                  </w:r>
                </w:p>
              </w:tc>
              <w:tc>
                <w:tcPr>
                  <w:tcW w:w="2307" w:type="dxa"/>
                </w:tcPr>
                <w:p w14:paraId="335A3B5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TRANSMIT BILL</w:t>
                  </w:r>
                </w:p>
              </w:tc>
            </w:tr>
            <w:tr w:rsidR="00854B6F" w:rsidRPr="0002501E" w14:paraId="335A3B63" w14:textId="77777777" w:rsidTr="00983EFE">
              <w:tc>
                <w:tcPr>
                  <w:tcW w:w="882" w:type="dxa"/>
                </w:tcPr>
                <w:p w14:paraId="335A3B6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B6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B64" w14:textId="77777777" w:rsidR="00854B6F" w:rsidRPr="0002501E" w:rsidRDefault="00854B6F" w:rsidP="00784F47">
            <w:pPr>
              <w:rPr>
                <w:rFonts w:ascii="Times New Roman" w:hAnsi="Times New Roman"/>
                <w:sz w:val="18"/>
                <w:szCs w:val="18"/>
              </w:rPr>
            </w:pPr>
          </w:p>
        </w:tc>
        <w:tc>
          <w:tcPr>
            <w:tcW w:w="3168" w:type="dxa"/>
          </w:tcPr>
          <w:p w14:paraId="335A3B65" w14:textId="77777777" w:rsidR="00854B6F" w:rsidRPr="0002501E" w:rsidRDefault="00854B6F" w:rsidP="00784F47">
            <w:pPr>
              <w:rPr>
                <w:rFonts w:ascii="Times New Roman" w:hAnsi="Times New Roman"/>
                <w:sz w:val="18"/>
                <w:szCs w:val="18"/>
              </w:rPr>
            </w:pPr>
          </w:p>
        </w:tc>
      </w:tr>
      <w:tr w:rsidR="00854B6F" w:rsidRPr="0002501E" w14:paraId="335A3B7D" w14:textId="77777777" w:rsidTr="00B65B79">
        <w:trPr>
          <w:cantSplit/>
        </w:trPr>
        <w:tc>
          <w:tcPr>
            <w:tcW w:w="2988" w:type="dxa"/>
          </w:tcPr>
          <w:p w14:paraId="335A3B6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361.1</w:t>
            </w:r>
          </w:p>
          <w:p w14:paraId="335A3B6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EXPLANATION OF BENEFITS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6B" w14:textId="77777777" w:rsidTr="00983EFE">
              <w:tc>
                <w:tcPr>
                  <w:tcW w:w="882" w:type="dxa"/>
                </w:tcPr>
                <w:p w14:paraId="335A3B6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6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6E" w14:textId="77777777" w:rsidTr="00983EFE">
              <w:tc>
                <w:tcPr>
                  <w:tcW w:w="882" w:type="dxa"/>
                </w:tcPr>
                <w:p w14:paraId="335A3B6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B6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14:paraId="335A3B71" w14:textId="77777777" w:rsidTr="00983EFE">
              <w:tc>
                <w:tcPr>
                  <w:tcW w:w="882" w:type="dxa"/>
                </w:tcPr>
                <w:p w14:paraId="335A3B6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w:t>
                  </w:r>
                </w:p>
              </w:tc>
              <w:tc>
                <w:tcPr>
                  <w:tcW w:w="2307" w:type="dxa"/>
                </w:tcPr>
                <w:p w14:paraId="335A3B7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TRANSMIT BILL</w:t>
                  </w:r>
                </w:p>
              </w:tc>
            </w:tr>
            <w:tr w:rsidR="00854B6F" w:rsidRPr="0002501E" w14:paraId="335A3B74" w14:textId="77777777" w:rsidTr="00983EFE">
              <w:tc>
                <w:tcPr>
                  <w:tcW w:w="882" w:type="dxa"/>
                </w:tcPr>
                <w:p w14:paraId="335A3B7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B7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14:paraId="335A3B77" w14:textId="77777777" w:rsidTr="00983EFE">
              <w:tc>
                <w:tcPr>
                  <w:tcW w:w="882" w:type="dxa"/>
                </w:tcPr>
                <w:p w14:paraId="335A3B7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B7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B7A" w14:textId="77777777" w:rsidTr="00983EFE">
              <w:tc>
                <w:tcPr>
                  <w:tcW w:w="882" w:type="dxa"/>
                </w:tcPr>
                <w:p w14:paraId="335A3B7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399.2</w:t>
                  </w:r>
                </w:p>
              </w:tc>
              <w:tc>
                <w:tcPr>
                  <w:tcW w:w="2307" w:type="dxa"/>
                </w:tcPr>
                <w:p w14:paraId="335A3B7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REVENUE CODE</w:t>
                  </w:r>
                </w:p>
              </w:tc>
            </w:tr>
          </w:tbl>
          <w:p w14:paraId="335A3B7B" w14:textId="77777777" w:rsidR="00854B6F" w:rsidRPr="0002501E" w:rsidRDefault="00854B6F" w:rsidP="00784F47">
            <w:pPr>
              <w:rPr>
                <w:rFonts w:ascii="Times New Roman" w:hAnsi="Times New Roman"/>
                <w:sz w:val="18"/>
                <w:szCs w:val="18"/>
              </w:rPr>
            </w:pPr>
          </w:p>
        </w:tc>
        <w:tc>
          <w:tcPr>
            <w:tcW w:w="3168" w:type="dxa"/>
          </w:tcPr>
          <w:p w14:paraId="335A3B7C" w14:textId="77777777" w:rsidR="00854B6F" w:rsidRPr="0002501E" w:rsidRDefault="00854B6F" w:rsidP="00784F47">
            <w:pPr>
              <w:rPr>
                <w:rFonts w:ascii="Times New Roman" w:hAnsi="Times New Roman"/>
                <w:sz w:val="18"/>
                <w:szCs w:val="18"/>
              </w:rPr>
            </w:pPr>
          </w:p>
        </w:tc>
      </w:tr>
      <w:tr w:rsidR="00854B6F" w:rsidRPr="0002501E" w14:paraId="335A3B85" w14:textId="77777777" w:rsidTr="00B65B79">
        <w:trPr>
          <w:cantSplit/>
        </w:trPr>
        <w:tc>
          <w:tcPr>
            <w:tcW w:w="2988" w:type="dxa"/>
          </w:tcPr>
          <w:p w14:paraId="335A3B7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361.3</w:t>
            </w:r>
          </w:p>
          <w:p w14:paraId="335A3B7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MESSAGE SCREEN TEXT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82" w14:textId="77777777" w:rsidTr="00983EFE">
              <w:tc>
                <w:tcPr>
                  <w:tcW w:w="882" w:type="dxa"/>
                </w:tcPr>
                <w:p w14:paraId="335A3B8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B8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B83" w14:textId="77777777" w:rsidR="00854B6F" w:rsidRPr="0002501E" w:rsidRDefault="00854B6F" w:rsidP="00784F47">
            <w:pPr>
              <w:rPr>
                <w:rFonts w:ascii="Times New Roman" w:hAnsi="Times New Roman"/>
                <w:sz w:val="18"/>
                <w:szCs w:val="18"/>
              </w:rPr>
            </w:pPr>
          </w:p>
        </w:tc>
        <w:tc>
          <w:tcPr>
            <w:tcW w:w="3168" w:type="dxa"/>
          </w:tcPr>
          <w:p w14:paraId="335A3B84" w14:textId="77777777" w:rsidR="00854B6F" w:rsidRPr="0002501E" w:rsidRDefault="00854B6F" w:rsidP="00784F47">
            <w:pPr>
              <w:rPr>
                <w:rFonts w:ascii="Times New Roman" w:hAnsi="Times New Roman"/>
                <w:sz w:val="18"/>
                <w:szCs w:val="18"/>
              </w:rPr>
            </w:pPr>
          </w:p>
        </w:tc>
      </w:tr>
      <w:tr w:rsidR="00854B6F" w:rsidRPr="0002501E" w14:paraId="335A3B96" w14:textId="77777777" w:rsidTr="00B65B79">
        <w:trPr>
          <w:cantSplit/>
        </w:trPr>
        <w:tc>
          <w:tcPr>
            <w:tcW w:w="2988" w:type="dxa"/>
          </w:tcPr>
          <w:p w14:paraId="335A3B8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361.4</w:t>
            </w:r>
          </w:p>
          <w:p w14:paraId="335A3B8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EDI TEST CLAIM STATUS MESSAGE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8A" w14:textId="77777777" w:rsidTr="00983EFE">
              <w:tc>
                <w:tcPr>
                  <w:tcW w:w="882" w:type="dxa"/>
                </w:tcPr>
                <w:p w14:paraId="335A3B8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8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8D" w14:textId="77777777" w:rsidTr="00983EFE">
              <w:tc>
                <w:tcPr>
                  <w:tcW w:w="882" w:type="dxa"/>
                </w:tcPr>
                <w:p w14:paraId="335A3B8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361.4</w:t>
                  </w:r>
                </w:p>
              </w:tc>
              <w:tc>
                <w:tcPr>
                  <w:tcW w:w="2307" w:type="dxa"/>
                </w:tcPr>
                <w:p w14:paraId="335A3B8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TEST CLAIM STATUS MESSAGE</w:t>
                  </w:r>
                </w:p>
              </w:tc>
            </w:tr>
            <w:tr w:rsidR="00854B6F" w:rsidRPr="0002501E" w14:paraId="335A3B90" w14:textId="77777777" w:rsidTr="00983EFE">
              <w:tc>
                <w:tcPr>
                  <w:tcW w:w="882" w:type="dxa"/>
                </w:tcPr>
                <w:p w14:paraId="335A3B8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B8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14:paraId="335A3B93" w14:textId="77777777" w:rsidTr="00983EFE">
              <w:tc>
                <w:tcPr>
                  <w:tcW w:w="882" w:type="dxa"/>
                </w:tcPr>
                <w:p w14:paraId="335A3B9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B9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B94" w14:textId="77777777" w:rsidR="00854B6F" w:rsidRPr="0002501E" w:rsidRDefault="00854B6F" w:rsidP="00784F47">
            <w:pPr>
              <w:rPr>
                <w:rFonts w:ascii="Times New Roman" w:hAnsi="Times New Roman"/>
                <w:sz w:val="18"/>
                <w:szCs w:val="18"/>
              </w:rPr>
            </w:pPr>
          </w:p>
        </w:tc>
        <w:tc>
          <w:tcPr>
            <w:tcW w:w="3168" w:type="dxa"/>
          </w:tcPr>
          <w:p w14:paraId="335A3B95" w14:textId="77777777" w:rsidR="00854B6F" w:rsidRPr="0002501E" w:rsidRDefault="00854B6F" w:rsidP="00784F47">
            <w:pPr>
              <w:rPr>
                <w:rFonts w:ascii="Times New Roman" w:hAnsi="Times New Roman"/>
                <w:sz w:val="18"/>
                <w:szCs w:val="18"/>
              </w:rPr>
            </w:pPr>
          </w:p>
        </w:tc>
      </w:tr>
      <w:tr w:rsidR="00854B6F" w:rsidRPr="0002501E" w14:paraId="335A3BA1" w14:textId="77777777" w:rsidTr="00B65B79">
        <w:trPr>
          <w:cantSplit/>
        </w:trPr>
        <w:tc>
          <w:tcPr>
            <w:tcW w:w="2988" w:type="dxa"/>
          </w:tcPr>
          <w:p w14:paraId="335A3B9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362.1</w:t>
            </w:r>
          </w:p>
          <w:p w14:paraId="335A3B9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AUTOMATED BILLING COMMENTS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9B" w14:textId="77777777" w:rsidTr="00983EFE">
              <w:tc>
                <w:tcPr>
                  <w:tcW w:w="882" w:type="dxa"/>
                </w:tcPr>
                <w:p w14:paraId="335A3B9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9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9E" w14:textId="77777777" w:rsidTr="00983EFE">
              <w:tc>
                <w:tcPr>
                  <w:tcW w:w="882" w:type="dxa"/>
                </w:tcPr>
                <w:p w14:paraId="335A3B9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B9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bl>
          <w:p w14:paraId="335A3B9F" w14:textId="77777777" w:rsidR="00854B6F" w:rsidRPr="0002501E" w:rsidRDefault="00854B6F" w:rsidP="00784F47">
            <w:pPr>
              <w:rPr>
                <w:rFonts w:ascii="Times New Roman" w:hAnsi="Times New Roman"/>
                <w:sz w:val="18"/>
                <w:szCs w:val="18"/>
              </w:rPr>
            </w:pPr>
          </w:p>
        </w:tc>
        <w:tc>
          <w:tcPr>
            <w:tcW w:w="3168" w:type="dxa"/>
          </w:tcPr>
          <w:p w14:paraId="335A3BA0" w14:textId="77777777" w:rsidR="00854B6F" w:rsidRPr="0002501E" w:rsidRDefault="00854B6F" w:rsidP="00784F47">
            <w:pPr>
              <w:rPr>
                <w:rFonts w:ascii="Times New Roman" w:hAnsi="Times New Roman"/>
                <w:sz w:val="18"/>
                <w:szCs w:val="18"/>
              </w:rPr>
            </w:pPr>
          </w:p>
        </w:tc>
      </w:tr>
      <w:tr w:rsidR="00854B6F" w:rsidRPr="0002501E" w14:paraId="335A3BAC" w14:textId="77777777" w:rsidTr="00B65B79">
        <w:trPr>
          <w:cantSplit/>
        </w:trPr>
        <w:tc>
          <w:tcPr>
            <w:tcW w:w="2988" w:type="dxa"/>
          </w:tcPr>
          <w:p w14:paraId="335A3BA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362.3</w:t>
            </w:r>
          </w:p>
          <w:p w14:paraId="335A3BA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BILL/CLAIMS DIAGNOSIS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A6" w14:textId="77777777" w:rsidTr="00983EFE">
              <w:tc>
                <w:tcPr>
                  <w:tcW w:w="882" w:type="dxa"/>
                </w:tcPr>
                <w:p w14:paraId="335A3BA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A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A9" w14:textId="77777777" w:rsidTr="00983EFE">
              <w:tc>
                <w:tcPr>
                  <w:tcW w:w="882" w:type="dxa"/>
                </w:tcPr>
                <w:p w14:paraId="335A3BA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w:t>
                  </w:r>
                </w:p>
              </w:tc>
              <w:tc>
                <w:tcPr>
                  <w:tcW w:w="2307" w:type="dxa"/>
                </w:tcPr>
                <w:p w14:paraId="335A3BA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ICD DIAGNOSIS</w:t>
                  </w:r>
                </w:p>
              </w:tc>
            </w:tr>
          </w:tbl>
          <w:p w14:paraId="335A3BAA" w14:textId="77777777" w:rsidR="00854B6F" w:rsidRPr="0002501E" w:rsidRDefault="00854B6F" w:rsidP="00784F47">
            <w:pPr>
              <w:rPr>
                <w:rFonts w:ascii="Times New Roman" w:hAnsi="Times New Roman"/>
                <w:sz w:val="18"/>
                <w:szCs w:val="18"/>
              </w:rPr>
            </w:pPr>
          </w:p>
        </w:tc>
        <w:tc>
          <w:tcPr>
            <w:tcW w:w="3168" w:type="dxa"/>
          </w:tcPr>
          <w:p w14:paraId="335A3BAB" w14:textId="77777777" w:rsidR="00854B6F" w:rsidRPr="0002501E" w:rsidRDefault="00854B6F" w:rsidP="00784F47">
            <w:pPr>
              <w:rPr>
                <w:rFonts w:ascii="Times New Roman" w:hAnsi="Times New Roman"/>
                <w:sz w:val="18"/>
                <w:szCs w:val="18"/>
              </w:rPr>
            </w:pPr>
          </w:p>
        </w:tc>
      </w:tr>
      <w:tr w:rsidR="00854B6F" w:rsidRPr="0002501E" w14:paraId="335A3BBA" w14:textId="77777777" w:rsidTr="00B65B79">
        <w:trPr>
          <w:cantSplit/>
        </w:trPr>
        <w:tc>
          <w:tcPr>
            <w:tcW w:w="2988" w:type="dxa"/>
          </w:tcPr>
          <w:p w14:paraId="335A3BA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362.4</w:t>
            </w:r>
          </w:p>
          <w:p w14:paraId="335A3BA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BILL/CLAIMS PRESCRIPTION REFILL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B1" w14:textId="77777777" w:rsidTr="00983EFE">
              <w:tc>
                <w:tcPr>
                  <w:tcW w:w="882" w:type="dxa"/>
                </w:tcPr>
                <w:p w14:paraId="335A3BA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B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B4" w14:textId="77777777" w:rsidTr="00983EFE">
              <w:tc>
                <w:tcPr>
                  <w:tcW w:w="882" w:type="dxa"/>
                </w:tcPr>
                <w:p w14:paraId="335A3BB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50</w:t>
                  </w:r>
                </w:p>
              </w:tc>
              <w:tc>
                <w:tcPr>
                  <w:tcW w:w="2307" w:type="dxa"/>
                </w:tcPr>
                <w:p w14:paraId="335A3BB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DRUG</w:t>
                  </w:r>
                </w:p>
              </w:tc>
            </w:tr>
            <w:tr w:rsidR="00854B6F" w:rsidRPr="0002501E" w14:paraId="335A3BB7" w14:textId="77777777" w:rsidTr="00983EFE">
              <w:tc>
                <w:tcPr>
                  <w:tcW w:w="882" w:type="dxa"/>
                </w:tcPr>
                <w:p w14:paraId="335A3BB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52</w:t>
                  </w:r>
                </w:p>
              </w:tc>
              <w:tc>
                <w:tcPr>
                  <w:tcW w:w="2307" w:type="dxa"/>
                </w:tcPr>
                <w:p w14:paraId="335A3BB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PRESCRIPTION</w:t>
                  </w:r>
                </w:p>
              </w:tc>
            </w:tr>
          </w:tbl>
          <w:p w14:paraId="335A3BB8" w14:textId="77777777" w:rsidR="00854B6F" w:rsidRPr="0002501E" w:rsidRDefault="00854B6F" w:rsidP="00784F47">
            <w:pPr>
              <w:rPr>
                <w:rFonts w:ascii="Times New Roman" w:hAnsi="Times New Roman"/>
                <w:sz w:val="18"/>
                <w:szCs w:val="18"/>
              </w:rPr>
            </w:pPr>
          </w:p>
        </w:tc>
        <w:tc>
          <w:tcPr>
            <w:tcW w:w="3168" w:type="dxa"/>
          </w:tcPr>
          <w:p w14:paraId="335A3BB9" w14:textId="77777777" w:rsidR="00854B6F" w:rsidRPr="0002501E" w:rsidRDefault="00854B6F" w:rsidP="00784F47">
            <w:pPr>
              <w:rPr>
                <w:rFonts w:ascii="Times New Roman" w:hAnsi="Times New Roman"/>
                <w:sz w:val="18"/>
                <w:szCs w:val="18"/>
              </w:rPr>
            </w:pPr>
          </w:p>
        </w:tc>
      </w:tr>
      <w:tr w:rsidR="00854B6F" w:rsidRPr="0002501E" w14:paraId="335A3BC5" w14:textId="77777777" w:rsidTr="00B65B79">
        <w:trPr>
          <w:cantSplit/>
        </w:trPr>
        <w:tc>
          <w:tcPr>
            <w:tcW w:w="2988" w:type="dxa"/>
          </w:tcPr>
          <w:p w14:paraId="335A3BB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362.5</w:t>
            </w:r>
          </w:p>
          <w:p w14:paraId="335A3BB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BILL/CLAIMS PROSTHETICS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BF" w14:textId="77777777" w:rsidTr="00983EFE">
              <w:tc>
                <w:tcPr>
                  <w:tcW w:w="882" w:type="dxa"/>
                </w:tcPr>
                <w:p w14:paraId="335A3BB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B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C2" w14:textId="77777777" w:rsidTr="00983EFE">
              <w:tc>
                <w:tcPr>
                  <w:tcW w:w="882" w:type="dxa"/>
                </w:tcPr>
                <w:p w14:paraId="335A3BC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660</w:t>
                  </w:r>
                </w:p>
              </w:tc>
              <w:tc>
                <w:tcPr>
                  <w:tcW w:w="2307" w:type="dxa"/>
                </w:tcPr>
                <w:p w14:paraId="335A3BC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RECORD OF PROS APPLIANCE / REPAIR</w:t>
                  </w:r>
                </w:p>
              </w:tc>
            </w:tr>
          </w:tbl>
          <w:p w14:paraId="335A3BC3" w14:textId="77777777" w:rsidR="00854B6F" w:rsidRPr="0002501E" w:rsidRDefault="00854B6F" w:rsidP="00784F47">
            <w:pPr>
              <w:rPr>
                <w:rFonts w:ascii="Times New Roman" w:hAnsi="Times New Roman"/>
                <w:sz w:val="18"/>
                <w:szCs w:val="18"/>
              </w:rPr>
            </w:pPr>
          </w:p>
        </w:tc>
        <w:tc>
          <w:tcPr>
            <w:tcW w:w="3168" w:type="dxa"/>
          </w:tcPr>
          <w:p w14:paraId="335A3BC4" w14:textId="77777777" w:rsidR="00854B6F" w:rsidRPr="0002501E" w:rsidRDefault="00854B6F" w:rsidP="00784F47">
            <w:pPr>
              <w:rPr>
                <w:rFonts w:ascii="Times New Roman" w:hAnsi="Times New Roman"/>
                <w:sz w:val="18"/>
                <w:szCs w:val="18"/>
              </w:rPr>
            </w:pPr>
          </w:p>
        </w:tc>
      </w:tr>
      <w:tr w:rsidR="00854B6F" w:rsidRPr="0002501E" w14:paraId="335A3BD3" w14:textId="77777777" w:rsidTr="00B65B79">
        <w:trPr>
          <w:cantSplit/>
        </w:trPr>
        <w:tc>
          <w:tcPr>
            <w:tcW w:w="2988" w:type="dxa"/>
          </w:tcPr>
          <w:p w14:paraId="335A3BC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w:t>
            </w:r>
          </w:p>
          <w:p w14:paraId="335A3BC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RATE SCHEDULE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CA" w14:textId="77777777" w:rsidTr="00983EFE">
              <w:tc>
                <w:tcPr>
                  <w:tcW w:w="882" w:type="dxa"/>
                </w:tcPr>
                <w:p w14:paraId="335A3BC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tc>
              <w:tc>
                <w:tcPr>
                  <w:tcW w:w="2307" w:type="dxa"/>
                </w:tcPr>
                <w:p w14:paraId="335A3BC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SET</w:t>
                  </w:r>
                </w:p>
              </w:tc>
            </w:tr>
            <w:tr w:rsidR="00854B6F" w:rsidRPr="0002501E" w14:paraId="335A3BCD" w14:textId="77777777" w:rsidTr="00983EFE">
              <w:tc>
                <w:tcPr>
                  <w:tcW w:w="882" w:type="dxa"/>
                </w:tcPr>
                <w:p w14:paraId="335A3BC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399.1</w:t>
                  </w:r>
                </w:p>
              </w:tc>
              <w:tc>
                <w:tcPr>
                  <w:tcW w:w="2307" w:type="dxa"/>
                </w:tcPr>
                <w:p w14:paraId="335A3BC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MCCR UTILITY</w:t>
                  </w:r>
                </w:p>
              </w:tc>
            </w:tr>
            <w:tr w:rsidR="00854B6F" w:rsidRPr="0002501E" w14:paraId="335A3BD0" w14:textId="77777777" w:rsidTr="00983EFE">
              <w:tc>
                <w:tcPr>
                  <w:tcW w:w="882" w:type="dxa"/>
                </w:tcPr>
                <w:p w14:paraId="335A3BC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399.3</w:t>
                  </w:r>
                </w:p>
              </w:tc>
              <w:tc>
                <w:tcPr>
                  <w:tcW w:w="2307" w:type="dxa"/>
                </w:tcPr>
                <w:p w14:paraId="335A3BC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RATE TYPE</w:t>
                  </w:r>
                </w:p>
              </w:tc>
            </w:tr>
          </w:tbl>
          <w:p w14:paraId="335A3BD1" w14:textId="77777777" w:rsidR="00854B6F" w:rsidRPr="0002501E" w:rsidRDefault="00854B6F" w:rsidP="00784F47">
            <w:pPr>
              <w:rPr>
                <w:rFonts w:ascii="Times New Roman" w:hAnsi="Times New Roman"/>
                <w:sz w:val="18"/>
                <w:szCs w:val="18"/>
              </w:rPr>
            </w:pPr>
          </w:p>
        </w:tc>
        <w:tc>
          <w:tcPr>
            <w:tcW w:w="3168" w:type="dxa"/>
          </w:tcPr>
          <w:p w14:paraId="335A3BD2" w14:textId="77777777" w:rsidR="00854B6F" w:rsidRPr="0002501E" w:rsidRDefault="00854B6F" w:rsidP="00784F47">
            <w:pPr>
              <w:rPr>
                <w:rFonts w:ascii="Times New Roman" w:hAnsi="Times New Roman"/>
                <w:sz w:val="18"/>
                <w:szCs w:val="18"/>
              </w:rPr>
            </w:pPr>
          </w:p>
        </w:tc>
      </w:tr>
      <w:tr w:rsidR="00854B6F" w:rsidRPr="0002501E" w14:paraId="335A3BEA" w14:textId="77777777" w:rsidTr="00B65B79">
        <w:trPr>
          <w:cantSplit/>
        </w:trPr>
        <w:tc>
          <w:tcPr>
            <w:tcW w:w="2988" w:type="dxa"/>
          </w:tcPr>
          <w:p w14:paraId="335A3BD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p w14:paraId="335A3BD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CHARGE SET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D8" w14:textId="77777777" w:rsidTr="00983EFE">
              <w:tc>
                <w:tcPr>
                  <w:tcW w:w="882" w:type="dxa"/>
                </w:tcPr>
                <w:p w14:paraId="335A3BD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w:t>
                  </w:r>
                </w:p>
              </w:tc>
              <w:tc>
                <w:tcPr>
                  <w:tcW w:w="2307" w:type="dxa"/>
                </w:tcPr>
                <w:p w14:paraId="335A3BD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RATE</w:t>
                  </w:r>
                </w:p>
              </w:tc>
            </w:tr>
            <w:tr w:rsidR="00854B6F" w:rsidRPr="0002501E" w14:paraId="335A3BDB" w14:textId="77777777" w:rsidTr="00983EFE">
              <w:tc>
                <w:tcPr>
                  <w:tcW w:w="882" w:type="dxa"/>
                </w:tcPr>
                <w:p w14:paraId="335A3BD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363.31</w:t>
                  </w:r>
                </w:p>
              </w:tc>
              <w:tc>
                <w:tcPr>
                  <w:tcW w:w="2307" w:type="dxa"/>
                </w:tcPr>
                <w:p w14:paraId="335A3BD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REGION</w:t>
                  </w:r>
                </w:p>
              </w:tc>
            </w:tr>
            <w:tr w:rsidR="00854B6F" w:rsidRPr="0002501E" w14:paraId="335A3BDE" w14:textId="77777777" w:rsidTr="00983EFE">
              <w:tc>
                <w:tcPr>
                  <w:tcW w:w="882" w:type="dxa"/>
                </w:tcPr>
                <w:p w14:paraId="335A3BD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399.1</w:t>
                  </w:r>
                </w:p>
              </w:tc>
              <w:tc>
                <w:tcPr>
                  <w:tcW w:w="2307" w:type="dxa"/>
                </w:tcPr>
                <w:p w14:paraId="335A3BD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MCCR UTILITY</w:t>
                  </w:r>
                </w:p>
              </w:tc>
            </w:tr>
            <w:tr w:rsidR="00854B6F" w:rsidRPr="0002501E" w14:paraId="335A3BE1" w14:textId="77777777" w:rsidTr="00983EFE">
              <w:tc>
                <w:tcPr>
                  <w:tcW w:w="882" w:type="dxa"/>
                </w:tcPr>
                <w:p w14:paraId="335A3BD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399.2</w:t>
                  </w:r>
                </w:p>
              </w:tc>
              <w:tc>
                <w:tcPr>
                  <w:tcW w:w="2307" w:type="dxa"/>
                </w:tcPr>
                <w:p w14:paraId="335A3BE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REVENUE CODE</w:t>
                  </w:r>
                </w:p>
              </w:tc>
            </w:tr>
          </w:tbl>
          <w:p w14:paraId="335A3BE2"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E5" w14:textId="77777777" w:rsidTr="00A915B1">
              <w:tc>
                <w:tcPr>
                  <w:tcW w:w="882" w:type="dxa"/>
                </w:tcPr>
                <w:p w14:paraId="335A3BE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350.9</w:t>
                  </w:r>
                </w:p>
              </w:tc>
              <w:tc>
                <w:tcPr>
                  <w:tcW w:w="2307" w:type="dxa"/>
                </w:tcPr>
                <w:p w14:paraId="335A3BE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SITE PARAMETERS</w:t>
                  </w:r>
                </w:p>
              </w:tc>
            </w:tr>
            <w:tr w:rsidR="00854B6F" w:rsidRPr="0002501E" w14:paraId="335A3BE8" w14:textId="77777777" w:rsidTr="00A915B1">
              <w:tc>
                <w:tcPr>
                  <w:tcW w:w="882" w:type="dxa"/>
                </w:tcPr>
                <w:p w14:paraId="335A3BE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363.2</w:t>
                  </w:r>
                </w:p>
              </w:tc>
              <w:tc>
                <w:tcPr>
                  <w:tcW w:w="2307" w:type="dxa"/>
                </w:tcPr>
                <w:p w14:paraId="335A3BE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ITEM</w:t>
                  </w:r>
                </w:p>
              </w:tc>
            </w:tr>
          </w:tbl>
          <w:p w14:paraId="335A3BE9" w14:textId="77777777" w:rsidR="00854B6F" w:rsidRPr="0002501E" w:rsidRDefault="00854B6F" w:rsidP="00784F47">
            <w:pPr>
              <w:rPr>
                <w:rFonts w:ascii="Times New Roman" w:hAnsi="Times New Roman"/>
                <w:sz w:val="18"/>
                <w:szCs w:val="18"/>
              </w:rPr>
            </w:pPr>
          </w:p>
        </w:tc>
      </w:tr>
      <w:tr w:rsidR="00854B6F" w:rsidRPr="0002501E" w14:paraId="335A3C04" w14:textId="77777777" w:rsidTr="00B65B79">
        <w:trPr>
          <w:cantSplit/>
        </w:trPr>
        <w:tc>
          <w:tcPr>
            <w:tcW w:w="2988" w:type="dxa"/>
          </w:tcPr>
          <w:p w14:paraId="335A3BE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363.2</w:t>
            </w:r>
          </w:p>
          <w:p w14:paraId="335A3BE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CHARGE ITEM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EF" w14:textId="77777777" w:rsidTr="00983EFE">
              <w:tc>
                <w:tcPr>
                  <w:tcW w:w="882" w:type="dxa"/>
                </w:tcPr>
                <w:p w14:paraId="335A3BE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363.21</w:t>
                  </w:r>
                </w:p>
              </w:tc>
              <w:tc>
                <w:tcPr>
                  <w:tcW w:w="2307" w:type="dxa"/>
                </w:tcPr>
                <w:p w14:paraId="335A3BE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ITEMS</w:t>
                  </w:r>
                </w:p>
              </w:tc>
            </w:tr>
            <w:tr w:rsidR="00854B6F" w:rsidRPr="0002501E" w14:paraId="335A3BF2" w14:textId="77777777" w:rsidTr="00983EFE">
              <w:tc>
                <w:tcPr>
                  <w:tcW w:w="882" w:type="dxa"/>
                </w:tcPr>
                <w:p w14:paraId="335A3BF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tc>
              <w:tc>
                <w:tcPr>
                  <w:tcW w:w="2307" w:type="dxa"/>
                </w:tcPr>
                <w:p w14:paraId="335A3BF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SET</w:t>
                  </w:r>
                </w:p>
              </w:tc>
            </w:tr>
            <w:tr w:rsidR="00854B6F" w:rsidRPr="0002501E" w14:paraId="335A3BF5" w14:textId="77777777" w:rsidTr="00983EFE">
              <w:tc>
                <w:tcPr>
                  <w:tcW w:w="882" w:type="dxa"/>
                </w:tcPr>
                <w:p w14:paraId="335A3BF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81</w:t>
                  </w:r>
                </w:p>
              </w:tc>
              <w:tc>
                <w:tcPr>
                  <w:tcW w:w="2307" w:type="dxa"/>
                </w:tcPr>
                <w:p w14:paraId="335A3BF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CPT</w:t>
                  </w:r>
                </w:p>
              </w:tc>
            </w:tr>
            <w:tr w:rsidR="00854B6F" w:rsidRPr="0002501E" w14:paraId="335A3BF8" w14:textId="77777777" w:rsidTr="00983EFE">
              <w:tc>
                <w:tcPr>
                  <w:tcW w:w="882" w:type="dxa"/>
                </w:tcPr>
                <w:p w14:paraId="335A3BF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81.3</w:t>
                  </w:r>
                </w:p>
              </w:tc>
              <w:tc>
                <w:tcPr>
                  <w:tcW w:w="2307" w:type="dxa"/>
                </w:tcPr>
                <w:p w14:paraId="335A3BF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CPT MODIFIER</w:t>
                  </w:r>
                </w:p>
              </w:tc>
            </w:tr>
            <w:tr w:rsidR="00854B6F" w:rsidRPr="0002501E" w14:paraId="335A3BFB" w14:textId="77777777" w:rsidTr="00983EFE">
              <w:tc>
                <w:tcPr>
                  <w:tcW w:w="882" w:type="dxa"/>
                </w:tcPr>
                <w:p w14:paraId="335A3BF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80.2</w:t>
                  </w:r>
                </w:p>
              </w:tc>
              <w:tc>
                <w:tcPr>
                  <w:tcW w:w="2307" w:type="dxa"/>
                </w:tcPr>
                <w:p w14:paraId="335A3BF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DRG</w:t>
                  </w:r>
                </w:p>
              </w:tc>
            </w:tr>
            <w:tr w:rsidR="00854B6F" w:rsidRPr="0002501E" w14:paraId="335A3BFE" w14:textId="77777777" w:rsidTr="00983EFE">
              <w:tc>
                <w:tcPr>
                  <w:tcW w:w="882" w:type="dxa"/>
                </w:tcPr>
                <w:p w14:paraId="335A3BF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399.1</w:t>
                  </w:r>
                </w:p>
              </w:tc>
              <w:tc>
                <w:tcPr>
                  <w:tcW w:w="2307" w:type="dxa"/>
                </w:tcPr>
                <w:p w14:paraId="335A3BF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MCCR UTILITY</w:t>
                  </w:r>
                </w:p>
              </w:tc>
            </w:tr>
            <w:tr w:rsidR="00854B6F" w:rsidRPr="0002501E" w14:paraId="335A3C01" w14:textId="77777777" w:rsidTr="00983EFE">
              <w:tc>
                <w:tcPr>
                  <w:tcW w:w="882" w:type="dxa"/>
                </w:tcPr>
                <w:p w14:paraId="335A3BF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399.2</w:t>
                  </w:r>
                </w:p>
              </w:tc>
              <w:tc>
                <w:tcPr>
                  <w:tcW w:w="2307" w:type="dxa"/>
                </w:tcPr>
                <w:p w14:paraId="335A3C0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REVENUE CODE</w:t>
                  </w:r>
                </w:p>
              </w:tc>
            </w:tr>
          </w:tbl>
          <w:p w14:paraId="335A3C02" w14:textId="77777777" w:rsidR="00854B6F" w:rsidRPr="0002501E" w:rsidRDefault="00854B6F" w:rsidP="00784F47">
            <w:pPr>
              <w:rPr>
                <w:rFonts w:ascii="Times New Roman" w:hAnsi="Times New Roman"/>
                <w:sz w:val="18"/>
                <w:szCs w:val="18"/>
              </w:rPr>
            </w:pPr>
          </w:p>
        </w:tc>
        <w:tc>
          <w:tcPr>
            <w:tcW w:w="3168" w:type="dxa"/>
          </w:tcPr>
          <w:p w14:paraId="335A3C03" w14:textId="77777777" w:rsidR="00854B6F" w:rsidRPr="0002501E" w:rsidRDefault="00854B6F" w:rsidP="00784F47">
            <w:pPr>
              <w:rPr>
                <w:rFonts w:ascii="Times New Roman" w:hAnsi="Times New Roman"/>
                <w:sz w:val="18"/>
                <w:szCs w:val="18"/>
              </w:rPr>
            </w:pPr>
          </w:p>
        </w:tc>
      </w:tr>
      <w:tr w:rsidR="00854B6F" w:rsidRPr="0002501E" w14:paraId="335A3C0C" w14:textId="77777777" w:rsidTr="00B65B79">
        <w:trPr>
          <w:cantSplit/>
        </w:trPr>
        <w:tc>
          <w:tcPr>
            <w:tcW w:w="2988" w:type="dxa"/>
          </w:tcPr>
          <w:p w14:paraId="335A3C0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363.21</w:t>
            </w:r>
          </w:p>
          <w:p w14:paraId="335A3C0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ITEMS FILE  </w:t>
            </w:r>
          </w:p>
        </w:tc>
        <w:tc>
          <w:tcPr>
            <w:tcW w:w="3420" w:type="dxa"/>
          </w:tcPr>
          <w:p w14:paraId="335A3C07"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0A" w14:textId="77777777" w:rsidTr="00A915B1">
              <w:tc>
                <w:tcPr>
                  <w:tcW w:w="882" w:type="dxa"/>
                </w:tcPr>
                <w:p w14:paraId="335A3C0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363.2</w:t>
                  </w:r>
                </w:p>
              </w:tc>
              <w:tc>
                <w:tcPr>
                  <w:tcW w:w="2307" w:type="dxa"/>
                </w:tcPr>
                <w:p w14:paraId="335A3C0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ITEM</w:t>
                  </w:r>
                </w:p>
              </w:tc>
            </w:tr>
          </w:tbl>
          <w:p w14:paraId="335A3C0B" w14:textId="77777777" w:rsidR="00854B6F" w:rsidRPr="0002501E" w:rsidRDefault="00854B6F" w:rsidP="00784F47">
            <w:pPr>
              <w:rPr>
                <w:rFonts w:ascii="Times New Roman" w:hAnsi="Times New Roman"/>
                <w:sz w:val="18"/>
                <w:szCs w:val="18"/>
              </w:rPr>
            </w:pPr>
          </w:p>
        </w:tc>
      </w:tr>
      <w:tr w:rsidR="00854B6F" w:rsidRPr="0002501E" w14:paraId="335A3C14" w14:textId="77777777" w:rsidTr="00B65B79">
        <w:trPr>
          <w:cantSplit/>
        </w:trPr>
        <w:tc>
          <w:tcPr>
            <w:tcW w:w="2988" w:type="dxa"/>
          </w:tcPr>
          <w:p w14:paraId="335A3C0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w:t>
            </w:r>
          </w:p>
          <w:p w14:paraId="335A3C0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RATE FILE  </w:t>
            </w:r>
          </w:p>
        </w:tc>
        <w:tc>
          <w:tcPr>
            <w:tcW w:w="3420" w:type="dxa"/>
          </w:tcPr>
          <w:p w14:paraId="335A3C0F"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12" w14:textId="77777777" w:rsidTr="00A915B1">
              <w:tc>
                <w:tcPr>
                  <w:tcW w:w="882" w:type="dxa"/>
                </w:tcPr>
                <w:p w14:paraId="335A3C1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tc>
              <w:tc>
                <w:tcPr>
                  <w:tcW w:w="2307" w:type="dxa"/>
                </w:tcPr>
                <w:p w14:paraId="335A3C1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SET</w:t>
                  </w:r>
                </w:p>
              </w:tc>
            </w:tr>
          </w:tbl>
          <w:p w14:paraId="335A3C13" w14:textId="77777777" w:rsidR="00854B6F" w:rsidRPr="0002501E" w:rsidRDefault="00854B6F" w:rsidP="00784F47">
            <w:pPr>
              <w:rPr>
                <w:rFonts w:ascii="Times New Roman" w:hAnsi="Times New Roman"/>
                <w:sz w:val="18"/>
                <w:szCs w:val="18"/>
              </w:rPr>
            </w:pPr>
          </w:p>
        </w:tc>
      </w:tr>
      <w:tr w:rsidR="00854B6F" w:rsidRPr="0002501E" w14:paraId="335A3C22" w14:textId="77777777" w:rsidTr="00B65B79">
        <w:trPr>
          <w:cantSplit/>
        </w:trPr>
        <w:tc>
          <w:tcPr>
            <w:tcW w:w="2988" w:type="dxa"/>
          </w:tcPr>
          <w:p w14:paraId="335A3C1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363.31</w:t>
            </w:r>
          </w:p>
          <w:p w14:paraId="335A3C1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REGION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19" w14:textId="77777777" w:rsidTr="00983EFE">
              <w:tc>
                <w:tcPr>
                  <w:tcW w:w="882" w:type="dxa"/>
                </w:tcPr>
                <w:p w14:paraId="335A3C1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w:t>
                  </w:r>
                </w:p>
              </w:tc>
              <w:tc>
                <w:tcPr>
                  <w:tcW w:w="2307" w:type="dxa"/>
                </w:tcPr>
                <w:p w14:paraId="335A3C1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INSTITUTION</w:t>
                  </w:r>
                </w:p>
              </w:tc>
            </w:tr>
            <w:tr w:rsidR="00854B6F" w:rsidRPr="0002501E" w14:paraId="335A3C1C" w14:textId="77777777" w:rsidTr="00983EFE">
              <w:tc>
                <w:tcPr>
                  <w:tcW w:w="882" w:type="dxa"/>
                </w:tcPr>
                <w:p w14:paraId="335A3C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40.8</w:t>
                  </w:r>
                </w:p>
              </w:tc>
              <w:tc>
                <w:tcPr>
                  <w:tcW w:w="2307" w:type="dxa"/>
                </w:tcPr>
                <w:p w14:paraId="335A3C1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MEDICAL CENTER DIVISION</w:t>
                  </w:r>
                </w:p>
              </w:tc>
            </w:tr>
          </w:tbl>
          <w:p w14:paraId="335A3C1D"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20" w14:textId="77777777" w:rsidTr="00A915B1">
              <w:tc>
                <w:tcPr>
                  <w:tcW w:w="882" w:type="dxa"/>
                </w:tcPr>
                <w:p w14:paraId="335A3C1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tc>
              <w:tc>
                <w:tcPr>
                  <w:tcW w:w="2307" w:type="dxa"/>
                </w:tcPr>
                <w:p w14:paraId="335A3C1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SET</w:t>
                  </w:r>
                </w:p>
              </w:tc>
            </w:tr>
          </w:tbl>
          <w:p w14:paraId="335A3C21" w14:textId="77777777" w:rsidR="00854B6F" w:rsidRPr="0002501E" w:rsidRDefault="00854B6F" w:rsidP="00784F47">
            <w:pPr>
              <w:rPr>
                <w:rFonts w:ascii="Times New Roman" w:hAnsi="Times New Roman"/>
                <w:sz w:val="18"/>
                <w:szCs w:val="18"/>
              </w:rPr>
            </w:pPr>
          </w:p>
        </w:tc>
      </w:tr>
      <w:tr w:rsidR="00854B6F" w:rsidRPr="0002501E" w14:paraId="335A3C33" w14:textId="77777777" w:rsidTr="00B65B79">
        <w:trPr>
          <w:cantSplit/>
        </w:trPr>
        <w:tc>
          <w:tcPr>
            <w:tcW w:w="2988" w:type="dxa"/>
          </w:tcPr>
          <w:p w14:paraId="335A3C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363.32</w:t>
            </w:r>
          </w:p>
          <w:p w14:paraId="335A3C2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SPECIAL GROUPS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27" w14:textId="77777777" w:rsidTr="00983EFE">
              <w:tc>
                <w:tcPr>
                  <w:tcW w:w="882" w:type="dxa"/>
                </w:tcPr>
                <w:p w14:paraId="335A3C2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w:t>
                  </w:r>
                </w:p>
              </w:tc>
              <w:tc>
                <w:tcPr>
                  <w:tcW w:w="2307" w:type="dxa"/>
                </w:tcPr>
                <w:p w14:paraId="335A3C2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RATE</w:t>
                  </w:r>
                </w:p>
              </w:tc>
            </w:tr>
            <w:tr w:rsidR="00854B6F" w:rsidRPr="0002501E" w14:paraId="335A3C2A" w14:textId="77777777" w:rsidTr="00983EFE">
              <w:tc>
                <w:tcPr>
                  <w:tcW w:w="882" w:type="dxa"/>
                </w:tcPr>
                <w:p w14:paraId="335A3C2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tc>
              <w:tc>
                <w:tcPr>
                  <w:tcW w:w="2307" w:type="dxa"/>
                </w:tcPr>
                <w:p w14:paraId="335A3C2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SET</w:t>
                  </w:r>
                </w:p>
              </w:tc>
            </w:tr>
          </w:tbl>
          <w:p w14:paraId="335A3C2B"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2E" w14:textId="77777777" w:rsidTr="00A915B1">
              <w:tc>
                <w:tcPr>
                  <w:tcW w:w="882" w:type="dxa"/>
                </w:tcPr>
                <w:p w14:paraId="335A3C2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363.33</w:t>
                  </w:r>
                </w:p>
              </w:tc>
              <w:tc>
                <w:tcPr>
                  <w:tcW w:w="2307" w:type="dxa"/>
                </w:tcPr>
                <w:p w14:paraId="335A3C2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REVENUE CODE LINKS</w:t>
                  </w:r>
                </w:p>
              </w:tc>
            </w:tr>
            <w:tr w:rsidR="00854B6F" w:rsidRPr="0002501E" w14:paraId="335A3C31" w14:textId="77777777" w:rsidTr="00A915B1">
              <w:tc>
                <w:tcPr>
                  <w:tcW w:w="882" w:type="dxa"/>
                </w:tcPr>
                <w:p w14:paraId="335A3C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363.34</w:t>
                  </w:r>
                </w:p>
              </w:tc>
              <w:tc>
                <w:tcPr>
                  <w:tcW w:w="2307" w:type="dxa"/>
                </w:tcPr>
                <w:p w14:paraId="335A3C3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PROVIDER DISCOUNT</w:t>
                  </w:r>
                </w:p>
              </w:tc>
            </w:tr>
          </w:tbl>
          <w:p w14:paraId="335A3C32" w14:textId="77777777" w:rsidR="00854B6F" w:rsidRPr="0002501E" w:rsidRDefault="00854B6F" w:rsidP="00784F47">
            <w:pPr>
              <w:rPr>
                <w:rFonts w:ascii="Times New Roman" w:hAnsi="Times New Roman"/>
                <w:sz w:val="18"/>
                <w:szCs w:val="18"/>
              </w:rPr>
            </w:pPr>
          </w:p>
        </w:tc>
      </w:tr>
      <w:tr w:rsidR="00854B6F" w:rsidRPr="0002501E" w14:paraId="335A3C41" w14:textId="77777777" w:rsidTr="00B65B79">
        <w:trPr>
          <w:cantSplit/>
        </w:trPr>
        <w:tc>
          <w:tcPr>
            <w:tcW w:w="2988" w:type="dxa"/>
          </w:tcPr>
          <w:p w14:paraId="335A3C3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363.33</w:t>
            </w:r>
          </w:p>
          <w:p w14:paraId="335A3C3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REVENUE CODE LINKS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38" w14:textId="77777777" w:rsidTr="00983EFE">
              <w:tc>
                <w:tcPr>
                  <w:tcW w:w="882" w:type="dxa"/>
                </w:tcPr>
                <w:p w14:paraId="335A3C3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363.32</w:t>
                  </w:r>
                </w:p>
              </w:tc>
              <w:tc>
                <w:tcPr>
                  <w:tcW w:w="2307" w:type="dxa"/>
                </w:tcPr>
                <w:p w14:paraId="335A3C3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SPECIAL GROUPS</w:t>
                  </w:r>
                </w:p>
              </w:tc>
            </w:tr>
            <w:tr w:rsidR="00854B6F" w:rsidRPr="0002501E" w14:paraId="335A3C3B" w14:textId="77777777" w:rsidTr="00983EFE">
              <w:tc>
                <w:tcPr>
                  <w:tcW w:w="882" w:type="dxa"/>
                </w:tcPr>
                <w:p w14:paraId="335A3C3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81</w:t>
                  </w:r>
                </w:p>
              </w:tc>
              <w:tc>
                <w:tcPr>
                  <w:tcW w:w="2307" w:type="dxa"/>
                </w:tcPr>
                <w:p w14:paraId="335A3C3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CPT</w:t>
                  </w:r>
                </w:p>
              </w:tc>
            </w:tr>
            <w:tr w:rsidR="00854B6F" w:rsidRPr="0002501E" w14:paraId="335A3C3E" w14:textId="77777777" w:rsidTr="00983EFE">
              <w:tc>
                <w:tcPr>
                  <w:tcW w:w="882" w:type="dxa"/>
                </w:tcPr>
                <w:p w14:paraId="335A3C3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399.2</w:t>
                  </w:r>
                </w:p>
              </w:tc>
              <w:tc>
                <w:tcPr>
                  <w:tcW w:w="2307" w:type="dxa"/>
                </w:tcPr>
                <w:p w14:paraId="335A3C3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REVENUE CODE</w:t>
                  </w:r>
                </w:p>
              </w:tc>
            </w:tr>
          </w:tbl>
          <w:p w14:paraId="335A3C3F" w14:textId="77777777" w:rsidR="00854B6F" w:rsidRPr="0002501E" w:rsidRDefault="00854B6F" w:rsidP="00784F47">
            <w:pPr>
              <w:rPr>
                <w:rFonts w:ascii="Times New Roman" w:hAnsi="Times New Roman"/>
                <w:sz w:val="18"/>
                <w:szCs w:val="18"/>
              </w:rPr>
            </w:pPr>
          </w:p>
        </w:tc>
        <w:tc>
          <w:tcPr>
            <w:tcW w:w="3168" w:type="dxa"/>
          </w:tcPr>
          <w:p w14:paraId="335A3C40" w14:textId="77777777" w:rsidR="00854B6F" w:rsidRPr="0002501E" w:rsidRDefault="00854B6F" w:rsidP="00784F47">
            <w:pPr>
              <w:rPr>
                <w:rFonts w:ascii="Times New Roman" w:hAnsi="Times New Roman"/>
                <w:sz w:val="18"/>
                <w:szCs w:val="18"/>
              </w:rPr>
            </w:pPr>
          </w:p>
        </w:tc>
      </w:tr>
      <w:tr w:rsidR="00854B6F" w:rsidRPr="0002501E" w14:paraId="335A3C4C" w14:textId="77777777" w:rsidTr="00B65B79">
        <w:trPr>
          <w:cantSplit/>
        </w:trPr>
        <w:tc>
          <w:tcPr>
            <w:tcW w:w="2988" w:type="dxa"/>
          </w:tcPr>
          <w:p w14:paraId="335A3C4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363.34</w:t>
            </w:r>
          </w:p>
          <w:p w14:paraId="335A3C4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PROVIDER DISCOUNT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46" w14:textId="77777777" w:rsidTr="00983EFE">
              <w:tc>
                <w:tcPr>
                  <w:tcW w:w="882" w:type="dxa"/>
                </w:tcPr>
                <w:p w14:paraId="335A3C4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363.32</w:t>
                  </w:r>
                </w:p>
              </w:tc>
              <w:tc>
                <w:tcPr>
                  <w:tcW w:w="2307" w:type="dxa"/>
                </w:tcPr>
                <w:p w14:paraId="335A3C4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SPECIAL GROUPS</w:t>
                  </w:r>
                </w:p>
              </w:tc>
            </w:tr>
            <w:tr w:rsidR="00854B6F" w:rsidRPr="0002501E" w14:paraId="335A3C49" w14:textId="77777777" w:rsidTr="00983EFE">
              <w:tc>
                <w:tcPr>
                  <w:tcW w:w="882" w:type="dxa"/>
                </w:tcPr>
                <w:p w14:paraId="335A3C4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8932.1</w:t>
                  </w:r>
                </w:p>
              </w:tc>
              <w:tc>
                <w:tcPr>
                  <w:tcW w:w="2307" w:type="dxa"/>
                </w:tcPr>
                <w:p w14:paraId="335A3C4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PERSON CLASS</w:t>
                  </w:r>
                </w:p>
              </w:tc>
            </w:tr>
          </w:tbl>
          <w:p w14:paraId="335A3C4A" w14:textId="77777777" w:rsidR="00854B6F" w:rsidRPr="0002501E" w:rsidRDefault="00854B6F" w:rsidP="00784F47">
            <w:pPr>
              <w:rPr>
                <w:rFonts w:ascii="Times New Roman" w:hAnsi="Times New Roman"/>
                <w:sz w:val="18"/>
                <w:szCs w:val="18"/>
              </w:rPr>
            </w:pPr>
          </w:p>
        </w:tc>
        <w:tc>
          <w:tcPr>
            <w:tcW w:w="3168" w:type="dxa"/>
          </w:tcPr>
          <w:p w14:paraId="335A3C4B" w14:textId="77777777" w:rsidR="00854B6F" w:rsidRPr="0002501E" w:rsidRDefault="00854B6F" w:rsidP="00784F47">
            <w:pPr>
              <w:rPr>
                <w:rFonts w:ascii="Times New Roman" w:hAnsi="Times New Roman"/>
                <w:sz w:val="18"/>
                <w:szCs w:val="18"/>
              </w:rPr>
            </w:pPr>
          </w:p>
        </w:tc>
      </w:tr>
      <w:tr w:rsidR="00854B6F" w:rsidRPr="0002501E" w14:paraId="335A3C60" w14:textId="77777777" w:rsidTr="00B65B79">
        <w:trPr>
          <w:cantSplit/>
        </w:trPr>
        <w:tc>
          <w:tcPr>
            <w:tcW w:w="2988" w:type="dxa"/>
          </w:tcPr>
          <w:p w14:paraId="335A3C4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w:t>
            </w:r>
          </w:p>
          <w:p w14:paraId="335A3C4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EDI TRANSMIT BILL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51" w14:textId="77777777" w:rsidTr="00983EFE">
              <w:tc>
                <w:tcPr>
                  <w:tcW w:w="882" w:type="dxa"/>
                </w:tcPr>
                <w:p w14:paraId="335A3C4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C5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C54" w14:textId="77777777" w:rsidTr="00983EFE">
              <w:tc>
                <w:tcPr>
                  <w:tcW w:w="882" w:type="dxa"/>
                </w:tcPr>
                <w:p w14:paraId="335A3C5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C5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bl>
          <w:p w14:paraId="335A3C55"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58" w14:textId="77777777" w:rsidTr="00A915B1">
              <w:tc>
                <w:tcPr>
                  <w:tcW w:w="882" w:type="dxa"/>
                </w:tcPr>
                <w:p w14:paraId="335A3C5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w:t>
                  </w:r>
                </w:p>
              </w:tc>
              <w:tc>
                <w:tcPr>
                  <w:tcW w:w="2307" w:type="dxa"/>
                </w:tcPr>
                <w:p w14:paraId="335A3C5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 STATUS MESSAGE</w:t>
                  </w:r>
                </w:p>
              </w:tc>
            </w:tr>
            <w:tr w:rsidR="00854B6F" w:rsidRPr="0002501E" w14:paraId="335A3C5B" w14:textId="77777777" w:rsidTr="00A915B1">
              <w:tc>
                <w:tcPr>
                  <w:tcW w:w="882" w:type="dxa"/>
                </w:tcPr>
                <w:p w14:paraId="335A3C5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361.1</w:t>
                  </w:r>
                </w:p>
              </w:tc>
              <w:tc>
                <w:tcPr>
                  <w:tcW w:w="2307" w:type="dxa"/>
                </w:tcPr>
                <w:p w14:paraId="335A3C5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EXPLANATION OF BENEFITS</w:t>
                  </w:r>
                </w:p>
              </w:tc>
            </w:tr>
            <w:tr w:rsidR="00854B6F" w:rsidRPr="0002501E" w14:paraId="335A3C5E" w14:textId="77777777" w:rsidTr="00A915B1">
              <w:tc>
                <w:tcPr>
                  <w:tcW w:w="882" w:type="dxa"/>
                </w:tcPr>
                <w:p w14:paraId="335A3C5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364.2</w:t>
                  </w:r>
                </w:p>
              </w:tc>
              <w:tc>
                <w:tcPr>
                  <w:tcW w:w="2307" w:type="dxa"/>
                </w:tcPr>
                <w:p w14:paraId="335A3C5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MESSAGES</w:t>
                  </w:r>
                </w:p>
              </w:tc>
            </w:tr>
          </w:tbl>
          <w:p w14:paraId="335A3C5F" w14:textId="77777777" w:rsidR="00854B6F" w:rsidRPr="0002501E" w:rsidRDefault="00854B6F" w:rsidP="00784F47">
            <w:pPr>
              <w:rPr>
                <w:rFonts w:ascii="Times New Roman" w:hAnsi="Times New Roman"/>
                <w:sz w:val="18"/>
                <w:szCs w:val="18"/>
              </w:rPr>
            </w:pPr>
          </w:p>
        </w:tc>
      </w:tr>
      <w:tr w:rsidR="00854B6F" w:rsidRPr="0002501E" w14:paraId="335A3C80" w14:textId="77777777" w:rsidTr="00B65B79">
        <w:trPr>
          <w:cantSplit/>
        </w:trPr>
        <w:tc>
          <w:tcPr>
            <w:tcW w:w="2988" w:type="dxa"/>
          </w:tcPr>
          <w:p w14:paraId="335A3C6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p w14:paraId="335A3C6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EDI TRANSMISSION BATCH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65" w14:textId="77777777" w:rsidTr="00983EFE">
              <w:tc>
                <w:tcPr>
                  <w:tcW w:w="882" w:type="dxa"/>
                </w:tcPr>
                <w:p w14:paraId="335A3C6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364.2</w:t>
                  </w:r>
                </w:p>
              </w:tc>
              <w:tc>
                <w:tcPr>
                  <w:tcW w:w="2307" w:type="dxa"/>
                </w:tcPr>
                <w:p w14:paraId="335A3C6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MESSAGES</w:t>
                  </w:r>
                </w:p>
              </w:tc>
            </w:tr>
            <w:tr w:rsidR="00854B6F" w:rsidRPr="0002501E" w14:paraId="335A3C68" w14:textId="77777777" w:rsidTr="00983EFE">
              <w:tc>
                <w:tcPr>
                  <w:tcW w:w="882" w:type="dxa"/>
                </w:tcPr>
                <w:p w14:paraId="335A3C6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C6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14:paraId="335A3C6B" w14:textId="77777777" w:rsidTr="00983EFE">
              <w:tc>
                <w:tcPr>
                  <w:tcW w:w="882" w:type="dxa"/>
                </w:tcPr>
                <w:p w14:paraId="335A3C6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C6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14:paraId="335A3C6E" w14:textId="77777777" w:rsidTr="00983EFE">
              <w:tc>
                <w:tcPr>
                  <w:tcW w:w="882" w:type="dxa"/>
                </w:tcPr>
                <w:p w14:paraId="335A3C6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C6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C6F"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72" w14:textId="77777777" w:rsidTr="00A915B1">
              <w:tc>
                <w:tcPr>
                  <w:tcW w:w="882" w:type="dxa"/>
                </w:tcPr>
                <w:p w14:paraId="335A3C7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w:t>
                  </w:r>
                </w:p>
              </w:tc>
              <w:tc>
                <w:tcPr>
                  <w:tcW w:w="2307" w:type="dxa"/>
                </w:tcPr>
                <w:p w14:paraId="335A3C7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 STATUS MESSAGE</w:t>
                  </w:r>
                </w:p>
              </w:tc>
            </w:tr>
            <w:tr w:rsidR="00854B6F" w:rsidRPr="0002501E" w14:paraId="335A3C75" w14:textId="77777777" w:rsidTr="00A915B1">
              <w:tc>
                <w:tcPr>
                  <w:tcW w:w="882" w:type="dxa"/>
                </w:tcPr>
                <w:p w14:paraId="335A3C7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361.1</w:t>
                  </w:r>
                </w:p>
              </w:tc>
              <w:tc>
                <w:tcPr>
                  <w:tcW w:w="2307" w:type="dxa"/>
                </w:tcPr>
                <w:p w14:paraId="335A3C7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EXPLANATION OF BENEFITS</w:t>
                  </w:r>
                </w:p>
              </w:tc>
            </w:tr>
            <w:tr w:rsidR="00854B6F" w:rsidRPr="0002501E" w14:paraId="335A3C78" w14:textId="77777777" w:rsidTr="00A915B1">
              <w:tc>
                <w:tcPr>
                  <w:tcW w:w="882" w:type="dxa"/>
                </w:tcPr>
                <w:p w14:paraId="335A3C7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w:t>
                  </w:r>
                </w:p>
              </w:tc>
              <w:tc>
                <w:tcPr>
                  <w:tcW w:w="2307" w:type="dxa"/>
                </w:tcPr>
                <w:p w14:paraId="335A3C7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TRANSMIT BILL</w:t>
                  </w:r>
                </w:p>
              </w:tc>
            </w:tr>
            <w:tr w:rsidR="00854B6F" w:rsidRPr="0002501E" w14:paraId="335A3C7B" w14:textId="77777777" w:rsidTr="00A915B1">
              <w:tc>
                <w:tcPr>
                  <w:tcW w:w="882" w:type="dxa"/>
                </w:tcPr>
                <w:p w14:paraId="335A3C7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C7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14:paraId="335A3C7E" w14:textId="77777777" w:rsidTr="00A915B1">
              <w:tc>
                <w:tcPr>
                  <w:tcW w:w="882" w:type="dxa"/>
                </w:tcPr>
                <w:p w14:paraId="335A3C7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364.2</w:t>
                  </w:r>
                </w:p>
              </w:tc>
              <w:tc>
                <w:tcPr>
                  <w:tcW w:w="2307" w:type="dxa"/>
                </w:tcPr>
                <w:p w14:paraId="335A3C7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MESSAGES</w:t>
                  </w:r>
                </w:p>
              </w:tc>
            </w:tr>
          </w:tbl>
          <w:p w14:paraId="335A3C7F" w14:textId="77777777" w:rsidR="00854B6F" w:rsidRPr="0002501E" w:rsidRDefault="00854B6F" w:rsidP="00784F47">
            <w:pPr>
              <w:rPr>
                <w:rFonts w:ascii="Times New Roman" w:hAnsi="Times New Roman"/>
                <w:sz w:val="18"/>
                <w:szCs w:val="18"/>
              </w:rPr>
            </w:pPr>
          </w:p>
        </w:tc>
      </w:tr>
      <w:tr w:rsidR="00854B6F" w:rsidRPr="0002501E" w14:paraId="335A3C97" w14:textId="77777777" w:rsidTr="00B65B79">
        <w:trPr>
          <w:cantSplit/>
        </w:trPr>
        <w:tc>
          <w:tcPr>
            <w:tcW w:w="2988" w:type="dxa"/>
          </w:tcPr>
          <w:p w14:paraId="335A3C8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364.2</w:t>
            </w:r>
          </w:p>
          <w:p w14:paraId="335A3C8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EDI MESSAGES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85" w14:textId="77777777" w:rsidTr="00983EFE">
              <w:tc>
                <w:tcPr>
                  <w:tcW w:w="882" w:type="dxa"/>
                </w:tcPr>
                <w:p w14:paraId="335A3C8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C8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14:paraId="335A3C88" w14:textId="77777777" w:rsidTr="00983EFE">
              <w:tc>
                <w:tcPr>
                  <w:tcW w:w="882" w:type="dxa"/>
                </w:tcPr>
                <w:p w14:paraId="335A3C8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w:t>
                  </w:r>
                </w:p>
              </w:tc>
              <w:tc>
                <w:tcPr>
                  <w:tcW w:w="2307" w:type="dxa"/>
                </w:tcPr>
                <w:p w14:paraId="335A3C8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TRANSMIT BILL</w:t>
                  </w:r>
                </w:p>
              </w:tc>
            </w:tr>
            <w:tr w:rsidR="00854B6F" w:rsidRPr="0002501E" w14:paraId="335A3C8B" w14:textId="77777777" w:rsidTr="00983EFE">
              <w:tc>
                <w:tcPr>
                  <w:tcW w:w="882" w:type="dxa"/>
                </w:tcPr>
                <w:p w14:paraId="335A3C8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364.3</w:t>
                  </w:r>
                </w:p>
              </w:tc>
              <w:tc>
                <w:tcPr>
                  <w:tcW w:w="2307" w:type="dxa"/>
                </w:tcPr>
                <w:p w14:paraId="335A3C8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MESSAGE ROUTER</w:t>
                  </w:r>
                </w:p>
              </w:tc>
            </w:tr>
            <w:tr w:rsidR="00854B6F" w:rsidRPr="0002501E" w14:paraId="335A3C8E" w14:textId="77777777" w:rsidTr="00983EFE">
              <w:tc>
                <w:tcPr>
                  <w:tcW w:w="882" w:type="dxa"/>
                </w:tcPr>
                <w:p w14:paraId="335A3C8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C8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C91" w14:textId="77777777" w:rsidTr="00983EFE">
              <w:tc>
                <w:tcPr>
                  <w:tcW w:w="882" w:type="dxa"/>
                </w:tcPr>
                <w:p w14:paraId="335A3C8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C9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14:paraId="335A3C92"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95" w14:textId="77777777" w:rsidTr="00A915B1">
              <w:tc>
                <w:tcPr>
                  <w:tcW w:w="882" w:type="dxa"/>
                </w:tcPr>
                <w:p w14:paraId="335A3C9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C9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bl>
          <w:p w14:paraId="335A3C96" w14:textId="77777777" w:rsidR="00854B6F" w:rsidRPr="0002501E" w:rsidRDefault="00854B6F" w:rsidP="00784F47">
            <w:pPr>
              <w:rPr>
                <w:rFonts w:ascii="Times New Roman" w:hAnsi="Times New Roman"/>
                <w:sz w:val="18"/>
                <w:szCs w:val="18"/>
              </w:rPr>
            </w:pPr>
          </w:p>
        </w:tc>
      </w:tr>
      <w:tr w:rsidR="00854B6F" w:rsidRPr="0002501E" w14:paraId="335A3CA2" w14:textId="77777777" w:rsidTr="00B65B79">
        <w:trPr>
          <w:cantSplit/>
        </w:trPr>
        <w:tc>
          <w:tcPr>
            <w:tcW w:w="2988" w:type="dxa"/>
          </w:tcPr>
          <w:p w14:paraId="335A3C9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364.3</w:t>
            </w:r>
          </w:p>
          <w:p w14:paraId="335A3C9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MESSAGE ROUTER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9C" w14:textId="77777777" w:rsidTr="00983EFE">
              <w:tc>
                <w:tcPr>
                  <w:tcW w:w="882" w:type="dxa"/>
                </w:tcPr>
                <w:p w14:paraId="335A3C9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3.8</w:t>
                  </w:r>
                </w:p>
              </w:tc>
              <w:tc>
                <w:tcPr>
                  <w:tcW w:w="2307" w:type="dxa"/>
                </w:tcPr>
                <w:p w14:paraId="335A3C9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MAIL GROUP</w:t>
                  </w:r>
                </w:p>
              </w:tc>
            </w:tr>
          </w:tbl>
          <w:p w14:paraId="335A3C9D"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A0" w14:textId="77777777" w:rsidTr="00A915B1">
              <w:tc>
                <w:tcPr>
                  <w:tcW w:w="882" w:type="dxa"/>
                </w:tcPr>
                <w:p w14:paraId="335A3C9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364.2</w:t>
                  </w:r>
                </w:p>
              </w:tc>
              <w:tc>
                <w:tcPr>
                  <w:tcW w:w="2307" w:type="dxa"/>
                </w:tcPr>
                <w:p w14:paraId="335A3C9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MESSAGES</w:t>
                  </w:r>
                </w:p>
              </w:tc>
            </w:tr>
          </w:tbl>
          <w:p w14:paraId="335A3CA1" w14:textId="77777777" w:rsidR="00854B6F" w:rsidRPr="0002501E" w:rsidRDefault="00854B6F" w:rsidP="00784F47">
            <w:pPr>
              <w:rPr>
                <w:rFonts w:ascii="Times New Roman" w:hAnsi="Times New Roman"/>
                <w:sz w:val="18"/>
                <w:szCs w:val="18"/>
              </w:rPr>
            </w:pPr>
          </w:p>
        </w:tc>
      </w:tr>
      <w:tr w:rsidR="00854B6F" w:rsidRPr="0002501E" w14:paraId="335A3CAD" w14:textId="77777777" w:rsidTr="00B65B79">
        <w:trPr>
          <w:cantSplit/>
        </w:trPr>
        <w:tc>
          <w:tcPr>
            <w:tcW w:w="2988" w:type="dxa"/>
          </w:tcPr>
          <w:p w14:paraId="335A3CA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364.4</w:t>
            </w:r>
          </w:p>
          <w:p w14:paraId="335A3CA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EDI TRANSMISSION RULE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A7" w14:textId="77777777" w:rsidTr="00983EFE">
              <w:tc>
                <w:tcPr>
                  <w:tcW w:w="882" w:type="dxa"/>
                </w:tcPr>
                <w:p w14:paraId="335A3CA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CA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14:paraId="335A3CAA" w14:textId="77777777" w:rsidTr="00983EFE">
              <w:tc>
                <w:tcPr>
                  <w:tcW w:w="882" w:type="dxa"/>
                </w:tcPr>
                <w:p w14:paraId="335A3CA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CA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CAB" w14:textId="77777777" w:rsidR="00854B6F" w:rsidRPr="0002501E" w:rsidRDefault="00854B6F" w:rsidP="00784F47">
            <w:pPr>
              <w:rPr>
                <w:rFonts w:ascii="Times New Roman" w:hAnsi="Times New Roman"/>
                <w:sz w:val="18"/>
                <w:szCs w:val="18"/>
              </w:rPr>
            </w:pPr>
          </w:p>
        </w:tc>
        <w:tc>
          <w:tcPr>
            <w:tcW w:w="3168" w:type="dxa"/>
          </w:tcPr>
          <w:p w14:paraId="335A3CAC" w14:textId="77777777" w:rsidR="00854B6F" w:rsidRPr="0002501E" w:rsidRDefault="00854B6F" w:rsidP="00784F47">
            <w:pPr>
              <w:rPr>
                <w:rFonts w:ascii="Times New Roman" w:hAnsi="Times New Roman"/>
                <w:sz w:val="18"/>
                <w:szCs w:val="18"/>
              </w:rPr>
            </w:pPr>
          </w:p>
        </w:tc>
      </w:tr>
      <w:tr w:rsidR="00854B6F" w:rsidRPr="0002501E" w14:paraId="335A3CB8" w14:textId="77777777" w:rsidTr="00B65B79">
        <w:trPr>
          <w:cantSplit/>
        </w:trPr>
        <w:tc>
          <w:tcPr>
            <w:tcW w:w="2988" w:type="dxa"/>
          </w:tcPr>
          <w:p w14:paraId="335A3CA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364.5</w:t>
            </w:r>
          </w:p>
          <w:p w14:paraId="335A3CA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DATA ELEMENT DEFINITION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B2" w14:textId="77777777" w:rsidTr="00983EFE">
              <w:tc>
                <w:tcPr>
                  <w:tcW w:w="882" w:type="dxa"/>
                </w:tcPr>
                <w:p w14:paraId="335A3CB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1</w:t>
                  </w:r>
                </w:p>
              </w:tc>
              <w:tc>
                <w:tcPr>
                  <w:tcW w:w="2307" w:type="dxa"/>
                </w:tcPr>
                <w:p w14:paraId="335A3CB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FILE</w:t>
                  </w:r>
                </w:p>
              </w:tc>
            </w:tr>
          </w:tbl>
          <w:p w14:paraId="335A3CB3"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B6" w14:textId="77777777" w:rsidTr="00A915B1">
              <w:tc>
                <w:tcPr>
                  <w:tcW w:w="882" w:type="dxa"/>
                </w:tcPr>
                <w:p w14:paraId="335A3CB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364.7</w:t>
                  </w:r>
                </w:p>
              </w:tc>
              <w:tc>
                <w:tcPr>
                  <w:tcW w:w="2307" w:type="dxa"/>
                </w:tcPr>
                <w:p w14:paraId="335A3CB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FORM FIELD CONTENT</w:t>
                  </w:r>
                </w:p>
              </w:tc>
            </w:tr>
          </w:tbl>
          <w:p w14:paraId="335A3CB7" w14:textId="77777777" w:rsidR="00854B6F" w:rsidRPr="0002501E" w:rsidRDefault="00854B6F" w:rsidP="00784F47">
            <w:pPr>
              <w:rPr>
                <w:rFonts w:ascii="Times New Roman" w:hAnsi="Times New Roman"/>
                <w:sz w:val="18"/>
                <w:szCs w:val="18"/>
              </w:rPr>
            </w:pPr>
          </w:p>
        </w:tc>
      </w:tr>
      <w:tr w:rsidR="00854B6F" w:rsidRPr="0002501E" w14:paraId="335A3CC9" w14:textId="77777777" w:rsidTr="00B65B79">
        <w:trPr>
          <w:cantSplit/>
        </w:trPr>
        <w:tc>
          <w:tcPr>
            <w:tcW w:w="2988" w:type="dxa"/>
          </w:tcPr>
          <w:p w14:paraId="335A3CB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364.6</w:t>
            </w:r>
          </w:p>
          <w:p w14:paraId="335A3CB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FORM SKELETON DEFINITION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BD" w14:textId="77777777" w:rsidTr="00983EFE">
              <w:tc>
                <w:tcPr>
                  <w:tcW w:w="882" w:type="dxa"/>
                </w:tcPr>
                <w:p w14:paraId="335A3CB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353</w:t>
                  </w:r>
                </w:p>
              </w:tc>
              <w:tc>
                <w:tcPr>
                  <w:tcW w:w="2307" w:type="dxa"/>
                </w:tcPr>
                <w:p w14:paraId="335A3CB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 FORM TYPE</w:t>
                  </w:r>
                </w:p>
              </w:tc>
            </w:tr>
            <w:tr w:rsidR="00854B6F" w:rsidRPr="0002501E" w14:paraId="335A3CC0" w14:textId="77777777" w:rsidTr="00983EFE">
              <w:tc>
                <w:tcPr>
                  <w:tcW w:w="882" w:type="dxa"/>
                </w:tcPr>
                <w:p w14:paraId="335A3CB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364.6</w:t>
                  </w:r>
                </w:p>
              </w:tc>
              <w:tc>
                <w:tcPr>
                  <w:tcW w:w="2307" w:type="dxa"/>
                </w:tcPr>
                <w:p w14:paraId="335A3CB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FORM SKELETON DEFINITION</w:t>
                  </w:r>
                </w:p>
              </w:tc>
            </w:tr>
          </w:tbl>
          <w:p w14:paraId="335A3CC1"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C4" w14:textId="77777777" w:rsidTr="00A915B1">
              <w:tc>
                <w:tcPr>
                  <w:tcW w:w="882" w:type="dxa"/>
                </w:tcPr>
                <w:p w14:paraId="335A3CC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364.6</w:t>
                  </w:r>
                </w:p>
              </w:tc>
              <w:tc>
                <w:tcPr>
                  <w:tcW w:w="2307" w:type="dxa"/>
                </w:tcPr>
                <w:p w14:paraId="335A3CC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FORM SKELETON DEFINITION</w:t>
                  </w:r>
                </w:p>
              </w:tc>
            </w:tr>
            <w:tr w:rsidR="00854B6F" w:rsidRPr="0002501E" w14:paraId="335A3CC7" w14:textId="77777777" w:rsidTr="00A915B1">
              <w:tc>
                <w:tcPr>
                  <w:tcW w:w="882" w:type="dxa"/>
                </w:tcPr>
                <w:p w14:paraId="335A3CC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364.7</w:t>
                  </w:r>
                </w:p>
              </w:tc>
              <w:tc>
                <w:tcPr>
                  <w:tcW w:w="2307" w:type="dxa"/>
                </w:tcPr>
                <w:p w14:paraId="335A3CC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FORM FIELD CONTENT</w:t>
                  </w:r>
                </w:p>
              </w:tc>
            </w:tr>
          </w:tbl>
          <w:p w14:paraId="335A3CC8" w14:textId="77777777" w:rsidR="00854B6F" w:rsidRPr="0002501E" w:rsidRDefault="00854B6F" w:rsidP="00784F47">
            <w:pPr>
              <w:rPr>
                <w:rFonts w:ascii="Times New Roman" w:hAnsi="Times New Roman"/>
                <w:sz w:val="18"/>
                <w:szCs w:val="18"/>
              </w:rPr>
            </w:pPr>
          </w:p>
        </w:tc>
      </w:tr>
      <w:tr w:rsidR="00854B6F" w:rsidRPr="0002501E" w14:paraId="335A3CD7" w14:textId="77777777" w:rsidTr="00B65B79">
        <w:trPr>
          <w:cantSplit/>
        </w:trPr>
        <w:tc>
          <w:tcPr>
            <w:tcW w:w="2988" w:type="dxa"/>
          </w:tcPr>
          <w:p w14:paraId="335A3CC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364.7</w:t>
            </w:r>
          </w:p>
          <w:p w14:paraId="335A3CC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FORM FIELD CONTENT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CE" w14:textId="77777777" w:rsidTr="00983EFE">
              <w:tc>
                <w:tcPr>
                  <w:tcW w:w="882" w:type="dxa"/>
                </w:tcPr>
                <w:p w14:paraId="335A3CC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364.5</w:t>
                  </w:r>
                </w:p>
              </w:tc>
              <w:tc>
                <w:tcPr>
                  <w:tcW w:w="2307" w:type="dxa"/>
                </w:tcPr>
                <w:p w14:paraId="335A3CC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DATA ELEMENT DEFINITION</w:t>
                  </w:r>
                </w:p>
              </w:tc>
            </w:tr>
            <w:tr w:rsidR="00854B6F" w:rsidRPr="0002501E" w14:paraId="335A3CD1" w14:textId="77777777" w:rsidTr="00983EFE">
              <w:tc>
                <w:tcPr>
                  <w:tcW w:w="882" w:type="dxa"/>
                </w:tcPr>
                <w:p w14:paraId="335A3CC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364.6</w:t>
                  </w:r>
                </w:p>
              </w:tc>
              <w:tc>
                <w:tcPr>
                  <w:tcW w:w="2307" w:type="dxa"/>
                </w:tcPr>
                <w:p w14:paraId="335A3CD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FORM SKELETON DEFINITION</w:t>
                  </w:r>
                </w:p>
              </w:tc>
            </w:tr>
            <w:tr w:rsidR="00854B6F" w:rsidRPr="0002501E" w14:paraId="335A3CD4" w14:textId="77777777" w:rsidTr="00983EFE">
              <w:tc>
                <w:tcPr>
                  <w:tcW w:w="882" w:type="dxa"/>
                </w:tcPr>
                <w:p w14:paraId="335A3CD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CD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bl>
          <w:p w14:paraId="335A3CD5" w14:textId="77777777" w:rsidR="00854B6F" w:rsidRPr="0002501E" w:rsidRDefault="00854B6F" w:rsidP="00784F47">
            <w:pPr>
              <w:rPr>
                <w:rFonts w:ascii="Times New Roman" w:hAnsi="Times New Roman"/>
                <w:sz w:val="18"/>
                <w:szCs w:val="18"/>
              </w:rPr>
            </w:pPr>
          </w:p>
        </w:tc>
        <w:tc>
          <w:tcPr>
            <w:tcW w:w="3168" w:type="dxa"/>
          </w:tcPr>
          <w:p w14:paraId="335A3CD6" w14:textId="77777777" w:rsidR="00854B6F" w:rsidRPr="0002501E" w:rsidRDefault="00854B6F" w:rsidP="00784F47">
            <w:pPr>
              <w:rPr>
                <w:rFonts w:ascii="Times New Roman" w:hAnsi="Times New Roman"/>
                <w:sz w:val="18"/>
                <w:szCs w:val="18"/>
              </w:rPr>
            </w:pPr>
          </w:p>
        </w:tc>
      </w:tr>
      <w:tr w:rsidR="00B65B79" w:rsidRPr="0002501E" w14:paraId="07A36197" w14:textId="77777777" w:rsidTr="00B65B79">
        <w:trPr>
          <w:cantSplit/>
        </w:trPr>
        <w:tc>
          <w:tcPr>
            <w:tcW w:w="2988" w:type="dxa"/>
          </w:tcPr>
          <w:p w14:paraId="333FF8D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p w14:paraId="55944162" w14:textId="383ADBFA"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IIV RESPONSE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66D37F19" w14:textId="77777777" w:rsidTr="00B2433D">
              <w:tc>
                <w:tcPr>
                  <w:tcW w:w="882" w:type="dxa"/>
                </w:tcPr>
                <w:p w14:paraId="4515C74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80</w:t>
                  </w:r>
                </w:p>
              </w:tc>
              <w:tc>
                <w:tcPr>
                  <w:tcW w:w="2307" w:type="dxa"/>
                </w:tcPr>
                <w:p w14:paraId="6F8BF21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ICD DIAGNOSIS</w:t>
                  </w:r>
                </w:p>
              </w:tc>
            </w:tr>
            <w:tr w:rsidR="00B65B79" w:rsidRPr="0002501E" w14:paraId="66E72FDE" w14:textId="77777777" w:rsidTr="00B2433D">
              <w:tc>
                <w:tcPr>
                  <w:tcW w:w="882" w:type="dxa"/>
                </w:tcPr>
                <w:p w14:paraId="5ABFD00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w:t>
                  </w:r>
                </w:p>
              </w:tc>
              <w:tc>
                <w:tcPr>
                  <w:tcW w:w="2307" w:type="dxa"/>
                </w:tcPr>
                <w:p w14:paraId="0B9B7BC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TRANSMISSION QUEUE</w:t>
                  </w:r>
                </w:p>
              </w:tc>
            </w:tr>
            <w:tr w:rsidR="00B65B79" w:rsidRPr="0002501E" w14:paraId="2054496B" w14:textId="77777777" w:rsidTr="00B2433D">
              <w:tc>
                <w:tcPr>
                  <w:tcW w:w="882" w:type="dxa"/>
                </w:tcPr>
                <w:p w14:paraId="4E243D8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365.14</w:t>
                  </w:r>
                </w:p>
              </w:tc>
              <w:tc>
                <w:tcPr>
                  <w:tcW w:w="2307" w:type="dxa"/>
                </w:tcPr>
                <w:p w14:paraId="5F5A254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TRANSMISSION STATUS</w:t>
                  </w:r>
                </w:p>
              </w:tc>
            </w:tr>
            <w:tr w:rsidR="00B65B79" w:rsidRPr="0002501E" w14:paraId="317BA5AA" w14:textId="77777777" w:rsidTr="00B2433D">
              <w:tc>
                <w:tcPr>
                  <w:tcW w:w="882" w:type="dxa"/>
                </w:tcPr>
                <w:p w14:paraId="5C914BA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355.33</w:t>
                  </w:r>
                </w:p>
              </w:tc>
              <w:tc>
                <w:tcPr>
                  <w:tcW w:w="2307" w:type="dxa"/>
                </w:tcPr>
                <w:p w14:paraId="4D11732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INSURANCE VERIFICATION PROCESSOR </w:t>
                  </w:r>
                </w:p>
              </w:tc>
            </w:tr>
            <w:tr w:rsidR="00B65B79" w:rsidRPr="0002501E" w14:paraId="4670E190" w14:textId="77777777" w:rsidTr="00B2433D">
              <w:tc>
                <w:tcPr>
                  <w:tcW w:w="882" w:type="dxa"/>
                </w:tcPr>
                <w:p w14:paraId="6F8F465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6689904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r w:rsidR="00B65B79" w:rsidRPr="0002501E" w14:paraId="58D925C6" w14:textId="77777777" w:rsidTr="00B2433D">
              <w:tc>
                <w:tcPr>
                  <w:tcW w:w="882" w:type="dxa"/>
                </w:tcPr>
                <w:p w14:paraId="738A2F1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365.12</w:t>
                  </w:r>
                </w:p>
              </w:tc>
              <w:tc>
                <w:tcPr>
                  <w:tcW w:w="2307" w:type="dxa"/>
                </w:tcPr>
                <w:p w14:paraId="173EA1F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PAYER</w:t>
                  </w:r>
                </w:p>
              </w:tc>
            </w:tr>
            <w:tr w:rsidR="00B65B79" w:rsidRPr="0002501E" w14:paraId="07F0B65C" w14:textId="77777777" w:rsidTr="00B2433D">
              <w:tc>
                <w:tcPr>
                  <w:tcW w:w="882" w:type="dxa"/>
                </w:tcPr>
                <w:p w14:paraId="1D8B05F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353.1</w:t>
                  </w:r>
                </w:p>
              </w:tc>
              <w:tc>
                <w:tcPr>
                  <w:tcW w:w="2307" w:type="dxa"/>
                </w:tcPr>
                <w:p w14:paraId="79713AF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PLACE OF SERVICE</w:t>
                  </w:r>
                </w:p>
              </w:tc>
            </w:tr>
            <w:tr w:rsidR="00B65B79" w:rsidRPr="0002501E" w14:paraId="6C382363" w14:textId="77777777" w:rsidTr="00B2433D">
              <w:tc>
                <w:tcPr>
                  <w:tcW w:w="882" w:type="dxa"/>
                </w:tcPr>
                <w:p w14:paraId="38908E9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5</w:t>
                  </w:r>
                </w:p>
              </w:tc>
              <w:tc>
                <w:tcPr>
                  <w:tcW w:w="2307" w:type="dxa"/>
                </w:tcPr>
                <w:p w14:paraId="1CBBD07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STATE</w:t>
                  </w:r>
                </w:p>
              </w:tc>
            </w:tr>
            <w:tr w:rsidR="00B65B79" w:rsidRPr="0002501E" w14:paraId="39CD6747" w14:textId="77777777" w:rsidTr="00B2433D">
              <w:tc>
                <w:tcPr>
                  <w:tcW w:w="882" w:type="dxa"/>
                </w:tcPr>
                <w:p w14:paraId="40B290D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365.021</w:t>
                  </w:r>
                </w:p>
              </w:tc>
              <w:tc>
                <w:tcPr>
                  <w:tcW w:w="2307" w:type="dxa"/>
                </w:tcPr>
                <w:p w14:paraId="1D6B55F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CONTACT QUALIFIER</w:t>
                  </w:r>
                </w:p>
              </w:tc>
            </w:tr>
            <w:tr w:rsidR="00B65B79" w:rsidRPr="0002501E" w14:paraId="1C21083B" w14:textId="77777777" w:rsidTr="00B2433D">
              <w:tc>
                <w:tcPr>
                  <w:tcW w:w="882" w:type="dxa"/>
                </w:tcPr>
                <w:p w14:paraId="17FFEF6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365.012</w:t>
                  </w:r>
                </w:p>
              </w:tc>
              <w:tc>
                <w:tcPr>
                  <w:tcW w:w="2307" w:type="dxa"/>
                </w:tcPr>
                <w:p w14:paraId="508F14E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COVERAGE LEVEL</w:t>
                  </w:r>
                </w:p>
              </w:tc>
            </w:tr>
            <w:tr w:rsidR="00B65B79" w:rsidRPr="0002501E" w14:paraId="382CD090" w14:textId="77777777" w:rsidTr="00B2433D">
              <w:tc>
                <w:tcPr>
                  <w:tcW w:w="882" w:type="dxa"/>
                </w:tcPr>
                <w:p w14:paraId="3A45890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365.026</w:t>
                  </w:r>
                </w:p>
              </w:tc>
              <w:tc>
                <w:tcPr>
                  <w:tcW w:w="2307" w:type="dxa"/>
                </w:tcPr>
                <w:p w14:paraId="18A6202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DATE QUALIFIER</w:t>
                  </w:r>
                </w:p>
              </w:tc>
            </w:tr>
            <w:tr w:rsidR="00B65B79" w:rsidRPr="0002501E" w14:paraId="013F8C1E" w14:textId="77777777" w:rsidTr="00B2433D">
              <w:tc>
                <w:tcPr>
                  <w:tcW w:w="882" w:type="dxa"/>
                </w:tcPr>
                <w:p w14:paraId="2A49EDF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365.025</w:t>
                  </w:r>
                </w:p>
              </w:tc>
              <w:tc>
                <w:tcPr>
                  <w:tcW w:w="2307" w:type="dxa"/>
                </w:tcPr>
                <w:p w14:paraId="713B0BC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DELIVERY FREQUENCY CODE</w:t>
                  </w:r>
                </w:p>
              </w:tc>
            </w:tr>
            <w:tr w:rsidR="00B65B79" w:rsidRPr="0002501E" w14:paraId="5800E4BF" w14:textId="77777777" w:rsidTr="00B2433D">
              <w:tc>
                <w:tcPr>
                  <w:tcW w:w="882" w:type="dxa"/>
                </w:tcPr>
                <w:p w14:paraId="7DEEFEA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365.011</w:t>
                  </w:r>
                </w:p>
              </w:tc>
              <w:tc>
                <w:tcPr>
                  <w:tcW w:w="2307" w:type="dxa"/>
                </w:tcPr>
                <w:p w14:paraId="54ABA5B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ELIGIBILITY / BENEFIT</w:t>
                  </w:r>
                </w:p>
              </w:tc>
            </w:tr>
            <w:tr w:rsidR="00B65B79" w:rsidRPr="0002501E" w14:paraId="3F8020C1" w14:textId="77777777" w:rsidTr="00B2433D">
              <w:tc>
                <w:tcPr>
                  <w:tcW w:w="882" w:type="dxa"/>
                </w:tcPr>
                <w:p w14:paraId="355464F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365.022</w:t>
                  </w:r>
                </w:p>
              </w:tc>
              <w:tc>
                <w:tcPr>
                  <w:tcW w:w="2307" w:type="dxa"/>
                </w:tcPr>
                <w:p w14:paraId="01B2B2C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ENTITY IDENTIFIER CODE</w:t>
                  </w:r>
                </w:p>
              </w:tc>
            </w:tr>
            <w:tr w:rsidR="00B65B79" w:rsidRPr="0002501E" w14:paraId="069D5D58" w14:textId="77777777" w:rsidTr="00B2433D">
              <w:tc>
                <w:tcPr>
                  <w:tcW w:w="882" w:type="dxa"/>
                </w:tcPr>
                <w:p w14:paraId="31755E0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365.018</w:t>
                  </w:r>
                </w:p>
              </w:tc>
              <w:tc>
                <w:tcPr>
                  <w:tcW w:w="2307" w:type="dxa"/>
                </w:tcPr>
                <w:p w14:paraId="7EA4780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ERROR ACTION</w:t>
                  </w:r>
                </w:p>
              </w:tc>
            </w:tr>
            <w:tr w:rsidR="00B65B79" w:rsidRPr="0002501E" w14:paraId="72D9EDDF" w14:textId="77777777" w:rsidTr="00B2433D">
              <w:tc>
                <w:tcPr>
                  <w:tcW w:w="882" w:type="dxa"/>
                </w:tcPr>
                <w:p w14:paraId="5E12A07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365.017</w:t>
                  </w:r>
                </w:p>
              </w:tc>
              <w:tc>
                <w:tcPr>
                  <w:tcW w:w="2307" w:type="dxa"/>
                </w:tcPr>
                <w:p w14:paraId="0BA277C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ERROR CONDITION</w:t>
                  </w:r>
                </w:p>
              </w:tc>
            </w:tr>
            <w:tr w:rsidR="00B65B79" w:rsidRPr="0002501E" w14:paraId="12DB8184" w14:textId="77777777" w:rsidTr="00B2433D">
              <w:tc>
                <w:tcPr>
                  <w:tcW w:w="882" w:type="dxa"/>
                </w:tcPr>
                <w:p w14:paraId="2D87896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365.023</w:t>
                  </w:r>
                </w:p>
              </w:tc>
              <w:tc>
                <w:tcPr>
                  <w:tcW w:w="2307" w:type="dxa"/>
                </w:tcPr>
                <w:p w14:paraId="43AE5AB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IDENTIFICATION QUALIFIER</w:t>
                  </w:r>
                </w:p>
              </w:tc>
            </w:tr>
            <w:tr w:rsidR="00B65B79" w:rsidRPr="0002501E" w14:paraId="60DBC877" w14:textId="77777777" w:rsidTr="00B2433D">
              <w:tc>
                <w:tcPr>
                  <w:tcW w:w="882" w:type="dxa"/>
                </w:tcPr>
                <w:p w14:paraId="0A0466A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365.014</w:t>
                  </w:r>
                </w:p>
              </w:tc>
              <w:tc>
                <w:tcPr>
                  <w:tcW w:w="2307" w:type="dxa"/>
                </w:tcPr>
                <w:p w14:paraId="65E36D0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INSURANCE TYPE</w:t>
                  </w:r>
                </w:p>
              </w:tc>
            </w:tr>
            <w:tr w:rsidR="00B65B79" w:rsidRPr="0002501E" w14:paraId="18FC4311" w14:textId="77777777" w:rsidTr="00B2433D">
              <w:tc>
                <w:tcPr>
                  <w:tcW w:w="882" w:type="dxa"/>
                </w:tcPr>
                <w:p w14:paraId="6AA66C4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365.024</w:t>
                  </w:r>
                </w:p>
              </w:tc>
              <w:tc>
                <w:tcPr>
                  <w:tcW w:w="2307" w:type="dxa"/>
                </w:tcPr>
                <w:p w14:paraId="0D949A9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PROVIDER CODE</w:t>
                  </w:r>
                </w:p>
              </w:tc>
            </w:tr>
            <w:tr w:rsidR="00B65B79" w:rsidRPr="0002501E" w14:paraId="0A93BF32" w14:textId="77777777" w:rsidTr="00B2433D">
              <w:tc>
                <w:tcPr>
                  <w:tcW w:w="882" w:type="dxa"/>
                </w:tcPr>
                <w:p w14:paraId="20A5A85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365.016</w:t>
                  </w:r>
                </w:p>
              </w:tc>
              <w:tc>
                <w:tcPr>
                  <w:tcW w:w="2307" w:type="dxa"/>
                </w:tcPr>
                <w:p w14:paraId="0E37B7D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QUANTITY QUALIFIER</w:t>
                  </w:r>
                </w:p>
              </w:tc>
            </w:tr>
            <w:tr w:rsidR="00B65B79" w:rsidRPr="0002501E" w14:paraId="3C12BF88" w14:textId="77777777" w:rsidTr="00B2433D">
              <w:tc>
                <w:tcPr>
                  <w:tcW w:w="882" w:type="dxa"/>
                </w:tcPr>
                <w:p w14:paraId="611A94B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365.028</w:t>
                  </w:r>
                </w:p>
              </w:tc>
              <w:tc>
                <w:tcPr>
                  <w:tcW w:w="2307" w:type="dxa"/>
                </w:tcPr>
                <w:p w14:paraId="53C8091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REFERENCE IDENTIFICATION</w:t>
                  </w:r>
                </w:p>
              </w:tc>
            </w:tr>
            <w:tr w:rsidR="00B65B79" w:rsidRPr="0002501E" w14:paraId="3BFE43BD" w14:textId="77777777" w:rsidTr="00B2433D">
              <w:tc>
                <w:tcPr>
                  <w:tcW w:w="882" w:type="dxa"/>
                </w:tcPr>
                <w:p w14:paraId="364A930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365.013</w:t>
                  </w:r>
                </w:p>
              </w:tc>
              <w:tc>
                <w:tcPr>
                  <w:tcW w:w="2307" w:type="dxa"/>
                </w:tcPr>
                <w:p w14:paraId="65F67BF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SERVICE TYPE</w:t>
                  </w:r>
                </w:p>
              </w:tc>
            </w:tr>
            <w:tr w:rsidR="00B65B79" w:rsidRPr="0002501E" w14:paraId="0E8D855E" w14:textId="77777777" w:rsidTr="00B2433D">
              <w:tc>
                <w:tcPr>
                  <w:tcW w:w="882" w:type="dxa"/>
                </w:tcPr>
                <w:p w14:paraId="24798C6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365.015</w:t>
                  </w:r>
                </w:p>
              </w:tc>
              <w:tc>
                <w:tcPr>
                  <w:tcW w:w="2307" w:type="dxa"/>
                </w:tcPr>
                <w:p w14:paraId="660CA7C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TIME PERIOD QUALIFIER</w:t>
                  </w:r>
                </w:p>
              </w:tc>
            </w:tr>
            <w:tr w:rsidR="00B65B79" w:rsidRPr="0002501E" w14:paraId="66F5CC5E" w14:textId="77777777" w:rsidTr="00B2433D">
              <w:tc>
                <w:tcPr>
                  <w:tcW w:w="882" w:type="dxa"/>
                </w:tcPr>
                <w:p w14:paraId="6642153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365.027</w:t>
                  </w:r>
                </w:p>
              </w:tc>
              <w:tc>
                <w:tcPr>
                  <w:tcW w:w="2307" w:type="dxa"/>
                </w:tcPr>
                <w:p w14:paraId="1035471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LOOP ID</w:t>
                  </w:r>
                </w:p>
              </w:tc>
            </w:tr>
            <w:tr w:rsidR="00B65B79" w:rsidRPr="0002501E" w14:paraId="701949F0" w14:textId="77777777" w:rsidTr="00B2433D">
              <w:tc>
                <w:tcPr>
                  <w:tcW w:w="882" w:type="dxa"/>
                </w:tcPr>
                <w:p w14:paraId="7EAE321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365.036</w:t>
                  </w:r>
                </w:p>
              </w:tc>
              <w:tc>
                <w:tcPr>
                  <w:tcW w:w="2307" w:type="dxa"/>
                </w:tcPr>
                <w:p w14:paraId="7BC5D8C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DELIVERY PATTERN</w:t>
                  </w:r>
                </w:p>
              </w:tc>
            </w:tr>
            <w:tr w:rsidR="00B65B79" w:rsidRPr="0002501E" w14:paraId="3D297B92" w14:textId="77777777" w:rsidTr="00B2433D">
              <w:tc>
                <w:tcPr>
                  <w:tcW w:w="882" w:type="dxa"/>
                </w:tcPr>
                <w:p w14:paraId="153676B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365.044</w:t>
                  </w:r>
                </w:p>
              </w:tc>
              <w:tc>
                <w:tcPr>
                  <w:tcW w:w="2307" w:type="dxa"/>
                </w:tcPr>
                <w:p w14:paraId="657463E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CODE LIST QUALIFIER</w:t>
                  </w:r>
                </w:p>
              </w:tc>
            </w:tr>
            <w:tr w:rsidR="00B65B79" w:rsidRPr="0002501E" w14:paraId="7C63880F" w14:textId="77777777" w:rsidTr="00B2433D">
              <w:tc>
                <w:tcPr>
                  <w:tcW w:w="882" w:type="dxa"/>
                </w:tcPr>
                <w:p w14:paraId="7B76640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365.032</w:t>
                  </w:r>
                </w:p>
              </w:tc>
              <w:tc>
                <w:tcPr>
                  <w:tcW w:w="2307" w:type="dxa"/>
                </w:tcPr>
                <w:p w14:paraId="07E8788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DATE FORMAT QUALIFIER</w:t>
                  </w:r>
                </w:p>
              </w:tc>
            </w:tr>
          </w:tbl>
          <w:p w14:paraId="339D2F5C"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28889359" w14:textId="77777777" w:rsidTr="00B2433D">
              <w:trPr>
                <w:trHeight w:val="288"/>
              </w:trPr>
              <w:tc>
                <w:tcPr>
                  <w:tcW w:w="882" w:type="dxa"/>
                  <w:tcBorders>
                    <w:bottom w:val="single" w:sz="4" w:space="0" w:color="auto"/>
                  </w:tcBorders>
                </w:tcPr>
                <w:p w14:paraId="1167A52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w:t>
                  </w:r>
                </w:p>
              </w:tc>
              <w:tc>
                <w:tcPr>
                  <w:tcW w:w="2307" w:type="dxa"/>
                  <w:tcBorders>
                    <w:bottom w:val="single" w:sz="4" w:space="0" w:color="auto"/>
                  </w:tcBorders>
                </w:tcPr>
                <w:p w14:paraId="5038A7C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TRANSMISSION QUEUE</w:t>
                  </w:r>
                </w:p>
              </w:tc>
            </w:tr>
            <w:tr w:rsidR="00B65B79" w:rsidRPr="0002501E" w14:paraId="2C05DD70" w14:textId="77777777" w:rsidTr="00B2433D">
              <w:trPr>
                <w:trHeight w:val="288"/>
              </w:trPr>
              <w:tc>
                <w:tcPr>
                  <w:tcW w:w="882" w:type="dxa"/>
                  <w:tcBorders>
                    <w:top w:val="single" w:sz="4" w:space="0" w:color="auto"/>
                    <w:bottom w:val="single" w:sz="4" w:space="0" w:color="auto"/>
                  </w:tcBorders>
                </w:tcPr>
                <w:p w14:paraId="1A8976F4" w14:textId="77777777" w:rsidR="00B65B79" w:rsidRPr="0002501E" w:rsidRDefault="00B65B79" w:rsidP="00B65B79">
                  <w:pPr>
                    <w:rPr>
                      <w:rFonts w:ascii="Times New Roman" w:hAnsi="Times New Roman"/>
                      <w:sz w:val="18"/>
                      <w:szCs w:val="18"/>
                    </w:rPr>
                  </w:pPr>
                  <w:r w:rsidRPr="00DB4D89">
                    <w:rPr>
                      <w:rFonts w:ascii="Times New Roman" w:hAnsi="Times New Roman"/>
                      <w:sz w:val="18"/>
                      <w:szCs w:val="18"/>
                    </w:rPr>
                    <w:t>2.312</w:t>
                  </w:r>
                </w:p>
              </w:tc>
              <w:tc>
                <w:tcPr>
                  <w:tcW w:w="2307" w:type="dxa"/>
                  <w:tcBorders>
                    <w:top w:val="single" w:sz="4" w:space="0" w:color="auto"/>
                    <w:bottom w:val="single" w:sz="4" w:space="0" w:color="auto"/>
                  </w:tcBorders>
                </w:tcPr>
                <w:p w14:paraId="26A53C45" w14:textId="77777777" w:rsidR="00B65B79" w:rsidRPr="0002501E" w:rsidRDefault="00B65B79" w:rsidP="00B65B79">
                  <w:pPr>
                    <w:rPr>
                      <w:rFonts w:ascii="Times New Roman" w:hAnsi="Times New Roman"/>
                      <w:sz w:val="18"/>
                      <w:szCs w:val="18"/>
                    </w:rPr>
                  </w:pPr>
                  <w:r w:rsidRPr="00DB4D89">
                    <w:rPr>
                      <w:rFonts w:ascii="Times New Roman" w:hAnsi="Times New Roman"/>
                      <w:sz w:val="18"/>
                      <w:szCs w:val="18"/>
                    </w:rPr>
                    <w:t>INSURANCE TYPE subfile within the PATIENT file (#2)</w:t>
                  </w:r>
                </w:p>
              </w:tc>
            </w:tr>
            <w:tr w:rsidR="00B65B79" w:rsidRPr="0002501E" w14:paraId="49E4D70B" w14:textId="77777777" w:rsidTr="00B2433D">
              <w:trPr>
                <w:trHeight w:val="288"/>
              </w:trPr>
              <w:tc>
                <w:tcPr>
                  <w:tcW w:w="882" w:type="dxa"/>
                  <w:tcBorders>
                    <w:top w:val="single" w:sz="4" w:space="0" w:color="auto"/>
                    <w:bottom w:val="single" w:sz="4" w:space="0" w:color="auto"/>
                  </w:tcBorders>
                </w:tcPr>
                <w:p w14:paraId="780CD844" w14:textId="77777777" w:rsidR="00B65B79" w:rsidRPr="00DB4D89" w:rsidRDefault="00B65B79" w:rsidP="00B65B79">
                  <w:pPr>
                    <w:rPr>
                      <w:rFonts w:ascii="Times New Roman" w:hAnsi="Times New Roman"/>
                      <w:sz w:val="18"/>
                      <w:szCs w:val="18"/>
                    </w:rPr>
                  </w:pPr>
                  <w:r w:rsidRPr="00DB4D89">
                    <w:rPr>
                      <w:rFonts w:ascii="Times New Roman" w:hAnsi="Times New Roman"/>
                      <w:sz w:val="18"/>
                      <w:szCs w:val="18"/>
                    </w:rPr>
                    <w:t>365.18</w:t>
                  </w:r>
                </w:p>
              </w:tc>
              <w:tc>
                <w:tcPr>
                  <w:tcW w:w="2307" w:type="dxa"/>
                  <w:tcBorders>
                    <w:top w:val="single" w:sz="4" w:space="0" w:color="auto"/>
                    <w:bottom w:val="single" w:sz="4" w:space="0" w:color="auto"/>
                  </w:tcBorders>
                </w:tcPr>
                <w:p w14:paraId="1FD1ACF4" w14:textId="77777777" w:rsidR="00B65B79" w:rsidRPr="00DB4D89" w:rsidRDefault="00B65B79" w:rsidP="00B65B79">
                  <w:pPr>
                    <w:rPr>
                      <w:rFonts w:ascii="Times New Roman" w:hAnsi="Times New Roman"/>
                      <w:sz w:val="18"/>
                      <w:szCs w:val="18"/>
                    </w:rPr>
                  </w:pPr>
                  <w:r w:rsidRPr="00DB4D89">
                    <w:rPr>
                      <w:rFonts w:ascii="Times New Roman" w:hAnsi="Times New Roman"/>
                      <w:sz w:val="18"/>
                      <w:szCs w:val="18"/>
                    </w:rPr>
                    <w:t>EIV EICD TRACKING</w:t>
                  </w:r>
                </w:p>
              </w:tc>
            </w:tr>
            <w:tr w:rsidR="00B65B79" w:rsidRPr="0002501E" w14:paraId="2FAE4A4F" w14:textId="77777777" w:rsidTr="00B2433D">
              <w:trPr>
                <w:trHeight w:val="288"/>
              </w:trPr>
              <w:tc>
                <w:tcPr>
                  <w:tcW w:w="882" w:type="dxa"/>
                  <w:tcBorders>
                    <w:top w:val="single" w:sz="4" w:space="0" w:color="auto"/>
                    <w:bottom w:val="single" w:sz="4" w:space="0" w:color="auto"/>
                  </w:tcBorders>
                </w:tcPr>
                <w:p w14:paraId="6B1AA8FF" w14:textId="77777777" w:rsidR="00B65B79" w:rsidRPr="00DB4D89" w:rsidRDefault="00B65B79" w:rsidP="00B65B79">
                  <w:pPr>
                    <w:rPr>
                      <w:rFonts w:ascii="Times New Roman" w:hAnsi="Times New Roman"/>
                      <w:sz w:val="18"/>
                      <w:szCs w:val="18"/>
                    </w:rPr>
                  </w:pPr>
                  <w:r w:rsidRPr="00DB4D89">
                    <w:rPr>
                      <w:rFonts w:ascii="Times New Roman" w:hAnsi="Times New Roman"/>
                      <w:sz w:val="18"/>
                      <w:szCs w:val="18"/>
                    </w:rPr>
                    <w:t>365.2</w:t>
                  </w:r>
                </w:p>
              </w:tc>
              <w:tc>
                <w:tcPr>
                  <w:tcW w:w="2307" w:type="dxa"/>
                  <w:tcBorders>
                    <w:top w:val="single" w:sz="4" w:space="0" w:color="auto"/>
                    <w:bottom w:val="single" w:sz="4" w:space="0" w:color="auto"/>
                  </w:tcBorders>
                </w:tcPr>
                <w:p w14:paraId="78D21CF8" w14:textId="77777777" w:rsidR="00B65B79" w:rsidRPr="00DB4D89" w:rsidRDefault="00B65B79" w:rsidP="00B65B79">
                  <w:pPr>
                    <w:rPr>
                      <w:rFonts w:ascii="Times New Roman" w:hAnsi="Times New Roman"/>
                      <w:sz w:val="18"/>
                      <w:szCs w:val="18"/>
                    </w:rPr>
                  </w:pPr>
                  <w:r w:rsidRPr="00DB4D89">
                    <w:rPr>
                      <w:rFonts w:ascii="Times New Roman" w:hAnsi="Times New Roman"/>
                      <w:sz w:val="18"/>
                      <w:szCs w:val="18"/>
                    </w:rPr>
                    <w:t>IIV RESPONSE REVIEW</w:t>
                  </w:r>
                </w:p>
              </w:tc>
            </w:tr>
          </w:tbl>
          <w:p w14:paraId="302E9F56" w14:textId="77777777" w:rsidR="00B65B79" w:rsidRPr="0002501E" w:rsidRDefault="00B65B79" w:rsidP="00B65B79">
            <w:pPr>
              <w:rPr>
                <w:rFonts w:ascii="Times New Roman" w:hAnsi="Times New Roman"/>
                <w:sz w:val="18"/>
                <w:szCs w:val="18"/>
              </w:rPr>
            </w:pPr>
          </w:p>
        </w:tc>
      </w:tr>
    </w:tbl>
    <w:p w14:paraId="3EAB3D84" w14:textId="4FEC7149" w:rsidR="00987A34" w:rsidRDefault="00987A34"/>
    <w:p w14:paraId="3CC2D8B5" w14:textId="77777777" w:rsidR="00987A34" w:rsidRDefault="00987A34">
      <w:pPr>
        <w:overflowPunct/>
        <w:autoSpaceDE/>
        <w:autoSpaceDN/>
        <w:adjustRightInd/>
        <w:textAlignment w:val="auto"/>
      </w:pPr>
      <w:r>
        <w:br w:type="page"/>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988"/>
        <w:gridCol w:w="3420"/>
        <w:gridCol w:w="3168"/>
      </w:tblGrid>
      <w:tr w:rsidR="00DB4D89" w:rsidRPr="0002501E" w14:paraId="459123C6" w14:textId="77777777" w:rsidTr="00791D90">
        <w:trPr>
          <w:cantSplit/>
          <w:tblHeader/>
        </w:trPr>
        <w:tc>
          <w:tcPr>
            <w:tcW w:w="9576" w:type="dxa"/>
            <w:gridSpan w:val="3"/>
          </w:tcPr>
          <w:p w14:paraId="359B9F25" w14:textId="77777777" w:rsidR="00DB4D89" w:rsidRPr="0002501E" w:rsidRDefault="00DB4D89" w:rsidP="00791D90">
            <w:pPr>
              <w:pStyle w:val="Heading2"/>
            </w:pPr>
            <w:bookmarkStart w:id="147" w:name="_Toc12542883"/>
            <w:r w:rsidRPr="0002501E">
              <w:lastRenderedPageBreak/>
              <w:t>File Flow Chart</w:t>
            </w:r>
            <w:bookmarkEnd w:id="147"/>
          </w:p>
          <w:p w14:paraId="2E3515C6" w14:textId="77777777" w:rsidR="00DB4D89" w:rsidRPr="0002501E" w:rsidRDefault="00DB4D89" w:rsidP="00791D90">
            <w:pPr>
              <w:rPr>
                <w:rFonts w:ascii="Times New Roman" w:hAnsi="Times New Roman"/>
                <w:b/>
                <w:sz w:val="22"/>
                <w:szCs w:val="22"/>
              </w:rPr>
            </w:pPr>
          </w:p>
        </w:tc>
      </w:tr>
      <w:tr w:rsidR="00DB4D89" w:rsidRPr="0002501E" w14:paraId="5A677B04" w14:textId="77777777" w:rsidTr="00791D90">
        <w:trPr>
          <w:cantSplit/>
          <w:tblHeader/>
        </w:trPr>
        <w:tc>
          <w:tcPr>
            <w:tcW w:w="2988" w:type="dxa"/>
          </w:tcPr>
          <w:p w14:paraId="6C162A69" w14:textId="77777777" w:rsidR="00DB4D89" w:rsidRPr="0002501E" w:rsidRDefault="00DB4D89" w:rsidP="00791D90">
            <w:pPr>
              <w:rPr>
                <w:rFonts w:ascii="Times New Roman" w:hAnsi="Times New Roman"/>
                <w:b/>
                <w:sz w:val="22"/>
                <w:szCs w:val="22"/>
              </w:rPr>
            </w:pPr>
            <w:r w:rsidRPr="0002501E">
              <w:rPr>
                <w:rFonts w:ascii="Times New Roman" w:hAnsi="Times New Roman"/>
                <w:b/>
                <w:sz w:val="22"/>
                <w:szCs w:val="22"/>
              </w:rPr>
              <w:t>FILE#</w:t>
            </w:r>
          </w:p>
          <w:p w14:paraId="2965E2ED" w14:textId="77777777" w:rsidR="00DB4D89" w:rsidRPr="0002501E" w:rsidRDefault="00DB4D89" w:rsidP="00791D90">
            <w:pPr>
              <w:rPr>
                <w:rFonts w:ascii="Times New Roman" w:hAnsi="Times New Roman"/>
                <w:b/>
                <w:sz w:val="22"/>
                <w:szCs w:val="22"/>
              </w:rPr>
            </w:pPr>
            <w:r w:rsidRPr="0002501E">
              <w:rPr>
                <w:rFonts w:ascii="Times New Roman" w:hAnsi="Times New Roman"/>
                <w:b/>
                <w:sz w:val="22"/>
                <w:szCs w:val="22"/>
              </w:rPr>
              <w:t>AND NAME</w:t>
            </w:r>
          </w:p>
        </w:tc>
        <w:tc>
          <w:tcPr>
            <w:tcW w:w="3420" w:type="dxa"/>
          </w:tcPr>
          <w:p w14:paraId="44BF5D69" w14:textId="77777777" w:rsidR="00DB4D89" w:rsidRPr="0002501E" w:rsidRDefault="00DB4D89" w:rsidP="00791D90">
            <w:pPr>
              <w:rPr>
                <w:rFonts w:ascii="Times New Roman" w:hAnsi="Times New Roman"/>
                <w:b/>
                <w:sz w:val="22"/>
                <w:szCs w:val="22"/>
              </w:rPr>
            </w:pPr>
            <w:r w:rsidRPr="0002501E">
              <w:rPr>
                <w:rFonts w:ascii="Times New Roman" w:hAnsi="Times New Roman"/>
                <w:b/>
                <w:sz w:val="22"/>
                <w:szCs w:val="22"/>
              </w:rPr>
              <w:t>POINTS TO</w:t>
            </w:r>
          </w:p>
        </w:tc>
        <w:tc>
          <w:tcPr>
            <w:tcW w:w="3168" w:type="dxa"/>
          </w:tcPr>
          <w:p w14:paraId="7C6F71A3" w14:textId="77777777" w:rsidR="00DB4D89" w:rsidRPr="0002501E" w:rsidRDefault="00DB4D89" w:rsidP="00791D90">
            <w:pPr>
              <w:rPr>
                <w:rFonts w:ascii="Times New Roman" w:hAnsi="Times New Roman"/>
                <w:b/>
                <w:sz w:val="22"/>
                <w:szCs w:val="22"/>
              </w:rPr>
            </w:pPr>
            <w:r w:rsidRPr="0002501E">
              <w:rPr>
                <w:rFonts w:ascii="Times New Roman" w:hAnsi="Times New Roman"/>
                <w:b/>
                <w:sz w:val="22"/>
                <w:szCs w:val="22"/>
              </w:rPr>
              <w:t>POINTED TO BY</w:t>
            </w:r>
          </w:p>
        </w:tc>
      </w:tr>
      <w:tr w:rsidR="00987A34" w:rsidRPr="0002501E" w14:paraId="5B1DEF4F" w14:textId="77777777" w:rsidTr="00B65B79">
        <w:trPr>
          <w:cantSplit/>
        </w:trPr>
        <w:tc>
          <w:tcPr>
            <w:tcW w:w="2988" w:type="dxa"/>
          </w:tcPr>
          <w:p w14:paraId="6D2EBA0E" w14:textId="77777777" w:rsidR="00987A34" w:rsidRPr="0002501E" w:rsidRDefault="00987A34" w:rsidP="00B65B79">
            <w:pPr>
              <w:rPr>
                <w:rFonts w:ascii="Times New Roman" w:hAnsi="Times New Roman"/>
                <w:sz w:val="18"/>
                <w:szCs w:val="18"/>
              </w:rPr>
            </w:pP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DB4D89" w:rsidRPr="0002501E" w14:paraId="50C24724" w14:textId="77777777" w:rsidTr="00791D90">
              <w:tc>
                <w:tcPr>
                  <w:tcW w:w="882" w:type="dxa"/>
                </w:tcPr>
                <w:p w14:paraId="294229FC"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365.031</w:t>
                  </w:r>
                </w:p>
              </w:tc>
              <w:tc>
                <w:tcPr>
                  <w:tcW w:w="2307" w:type="dxa"/>
                </w:tcPr>
                <w:p w14:paraId="6A516CA8"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ENTITY RELATIONSHIP CODE</w:t>
                  </w:r>
                </w:p>
              </w:tc>
            </w:tr>
            <w:tr w:rsidR="00DB4D89" w:rsidRPr="0002501E" w14:paraId="7C019D83" w14:textId="77777777" w:rsidTr="00791D90">
              <w:tc>
                <w:tcPr>
                  <w:tcW w:w="882" w:type="dxa"/>
                </w:tcPr>
                <w:p w14:paraId="48300F50"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365.043</w:t>
                  </w:r>
                </w:p>
              </w:tc>
              <w:tc>
                <w:tcPr>
                  <w:tcW w:w="2307" w:type="dxa"/>
                </w:tcPr>
                <w:p w14:paraId="76C844BA"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ENTITY TYPE QUALIFIER</w:t>
                  </w:r>
                </w:p>
              </w:tc>
            </w:tr>
            <w:tr w:rsidR="00DB4D89" w:rsidRPr="0002501E" w14:paraId="2CE3D297" w14:textId="77777777" w:rsidTr="00791D90">
              <w:tc>
                <w:tcPr>
                  <w:tcW w:w="882" w:type="dxa"/>
                </w:tcPr>
                <w:p w14:paraId="650493DD"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365.038</w:t>
                  </w:r>
                </w:p>
              </w:tc>
              <w:tc>
                <w:tcPr>
                  <w:tcW w:w="2307" w:type="dxa"/>
                </w:tcPr>
                <w:p w14:paraId="7BA96710"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INJURY CATEGORY</w:t>
                  </w:r>
                </w:p>
              </w:tc>
            </w:tr>
            <w:tr w:rsidR="00DB4D89" w:rsidRPr="0002501E" w14:paraId="6D7A04EF" w14:textId="77777777" w:rsidTr="00791D90">
              <w:tc>
                <w:tcPr>
                  <w:tcW w:w="882" w:type="dxa"/>
                </w:tcPr>
                <w:p w14:paraId="3B12B569"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365.034</w:t>
                  </w:r>
                </w:p>
              </w:tc>
              <w:tc>
                <w:tcPr>
                  <w:tcW w:w="2307" w:type="dxa"/>
                </w:tcPr>
                <w:p w14:paraId="57C64CB8"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LOCATION QUALIFER</w:t>
                  </w:r>
                </w:p>
              </w:tc>
            </w:tr>
            <w:tr w:rsidR="00DB4D89" w:rsidRPr="0002501E" w14:paraId="07AD74F5" w14:textId="77777777" w:rsidTr="00791D90">
              <w:tc>
                <w:tcPr>
                  <w:tcW w:w="882" w:type="dxa"/>
                </w:tcPr>
                <w:p w14:paraId="7D1C39B5"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365.046</w:t>
                  </w:r>
                </w:p>
              </w:tc>
              <w:tc>
                <w:tcPr>
                  <w:tcW w:w="2307" w:type="dxa"/>
                </w:tcPr>
                <w:p w14:paraId="3EDEE2BE"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MILITARY EMPLOYMENT STATUS CODE</w:t>
                  </w:r>
                </w:p>
              </w:tc>
            </w:tr>
            <w:tr w:rsidR="00DB4D89" w:rsidRPr="0002501E" w14:paraId="73F5D9D0" w14:textId="77777777" w:rsidTr="00791D90">
              <w:tc>
                <w:tcPr>
                  <w:tcW w:w="882" w:type="dxa"/>
                </w:tcPr>
                <w:p w14:paraId="246C9DFE"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365.041</w:t>
                  </w:r>
                </w:p>
              </w:tc>
              <w:tc>
                <w:tcPr>
                  <w:tcW w:w="2307" w:type="dxa"/>
                </w:tcPr>
                <w:p w14:paraId="75F5DB95"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 xml:space="preserve">X12 271 MILITARY GOVT SERVICE </w:t>
                  </w:r>
                </w:p>
              </w:tc>
            </w:tr>
            <w:tr w:rsidR="00DB4D89" w:rsidRPr="0002501E" w14:paraId="6BCB2A61" w14:textId="77777777" w:rsidTr="00791D90">
              <w:tc>
                <w:tcPr>
                  <w:tcW w:w="882" w:type="dxa"/>
                </w:tcPr>
                <w:p w14:paraId="39B1F5FA"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365.039</w:t>
                  </w:r>
                </w:p>
              </w:tc>
              <w:tc>
                <w:tcPr>
                  <w:tcW w:w="2307" w:type="dxa"/>
                </w:tcPr>
                <w:p w14:paraId="7B364392"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MILITARY PERSONNEL INFO STATUS CODE:</w:t>
                  </w:r>
                </w:p>
              </w:tc>
            </w:tr>
            <w:tr w:rsidR="00DB4D89" w:rsidRPr="0002501E" w14:paraId="72998306" w14:textId="77777777" w:rsidTr="00791D90">
              <w:tc>
                <w:tcPr>
                  <w:tcW w:w="882" w:type="dxa"/>
                </w:tcPr>
                <w:p w14:paraId="6C25AC45"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365.042</w:t>
                  </w:r>
                </w:p>
              </w:tc>
              <w:tc>
                <w:tcPr>
                  <w:tcW w:w="2307" w:type="dxa"/>
                </w:tcPr>
                <w:p w14:paraId="7C4EB598"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MILITARY SERVICE RANK</w:t>
                  </w:r>
                </w:p>
              </w:tc>
            </w:tr>
            <w:tr w:rsidR="00DB4D89" w:rsidRPr="0002501E" w14:paraId="079800E0" w14:textId="77777777" w:rsidTr="00791D90">
              <w:tc>
                <w:tcPr>
                  <w:tcW w:w="882" w:type="dxa"/>
                </w:tcPr>
                <w:p w14:paraId="0644724C"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365.045</w:t>
                  </w:r>
                </w:p>
              </w:tc>
              <w:tc>
                <w:tcPr>
                  <w:tcW w:w="2307" w:type="dxa"/>
                </w:tcPr>
                <w:p w14:paraId="0AE17D7E"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NATURE OF INJURY CODES</w:t>
                  </w:r>
                </w:p>
              </w:tc>
            </w:tr>
            <w:tr w:rsidR="00DB4D89" w:rsidRPr="0002501E" w14:paraId="3CF629F3" w14:textId="77777777" w:rsidTr="00791D90">
              <w:tc>
                <w:tcPr>
                  <w:tcW w:w="882" w:type="dxa"/>
                </w:tcPr>
                <w:p w14:paraId="6D664A65"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365.037</w:t>
                  </w:r>
                </w:p>
              </w:tc>
              <w:tc>
                <w:tcPr>
                  <w:tcW w:w="2307" w:type="dxa"/>
                </w:tcPr>
                <w:p w14:paraId="0840E74D"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PATIENT RELATIONSHIP</w:t>
                  </w:r>
                </w:p>
              </w:tc>
            </w:tr>
            <w:tr w:rsidR="00DB4D89" w:rsidRPr="0002501E" w14:paraId="535521E7" w14:textId="77777777" w:rsidTr="00791D90">
              <w:tc>
                <w:tcPr>
                  <w:tcW w:w="882" w:type="dxa"/>
                </w:tcPr>
                <w:p w14:paraId="4AB412DD"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365.035</w:t>
                  </w:r>
                </w:p>
              </w:tc>
              <w:tc>
                <w:tcPr>
                  <w:tcW w:w="2307" w:type="dxa"/>
                </w:tcPr>
                <w:p w14:paraId="79447BFA"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PROCEDURE CODING METHOD</w:t>
                  </w:r>
                </w:p>
              </w:tc>
            </w:tr>
            <w:tr w:rsidR="00DB4D89" w:rsidRPr="0002501E" w14:paraId="66186E90" w14:textId="77777777" w:rsidTr="00791D90">
              <w:tc>
                <w:tcPr>
                  <w:tcW w:w="882" w:type="dxa"/>
                </w:tcPr>
                <w:p w14:paraId="04026CF8"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365.029</w:t>
                  </w:r>
                </w:p>
              </w:tc>
              <w:tc>
                <w:tcPr>
                  <w:tcW w:w="2307" w:type="dxa"/>
                </w:tcPr>
                <w:p w14:paraId="6C1B1599"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UNITS OF MEASUREMENT</w:t>
                  </w:r>
                </w:p>
              </w:tc>
            </w:tr>
            <w:tr w:rsidR="00DB4D89" w:rsidRPr="0002501E" w14:paraId="03F7C03B" w14:textId="77777777" w:rsidTr="00791D90">
              <w:tc>
                <w:tcPr>
                  <w:tcW w:w="882" w:type="dxa"/>
                </w:tcPr>
                <w:p w14:paraId="52567E60"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365.033</w:t>
                  </w:r>
                </w:p>
              </w:tc>
              <w:tc>
                <w:tcPr>
                  <w:tcW w:w="2307" w:type="dxa"/>
                </w:tcPr>
                <w:p w14:paraId="5B3B1093"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YES/NO RESPONSE CODE</w:t>
                  </w:r>
                </w:p>
              </w:tc>
            </w:tr>
          </w:tbl>
          <w:p w14:paraId="34A48C0B" w14:textId="0C73ECE6" w:rsidR="00987A34" w:rsidRPr="0002501E" w:rsidRDefault="00987A34" w:rsidP="00B65B79">
            <w:pPr>
              <w:rPr>
                <w:rFonts w:ascii="Times New Roman" w:hAnsi="Times New Roman"/>
                <w:sz w:val="18"/>
                <w:szCs w:val="18"/>
              </w:rPr>
            </w:pPr>
          </w:p>
        </w:tc>
        <w:tc>
          <w:tcPr>
            <w:tcW w:w="3168" w:type="dxa"/>
          </w:tcPr>
          <w:p w14:paraId="279D5DA3" w14:textId="77777777" w:rsidR="00987A34" w:rsidRPr="0002501E" w:rsidRDefault="00987A34" w:rsidP="00B65B79">
            <w:pPr>
              <w:rPr>
                <w:rFonts w:ascii="Times New Roman" w:hAnsi="Times New Roman"/>
                <w:sz w:val="18"/>
                <w:szCs w:val="18"/>
              </w:rPr>
            </w:pPr>
          </w:p>
        </w:tc>
      </w:tr>
      <w:tr w:rsidR="00B65B79" w:rsidRPr="0002501E" w14:paraId="335A3D69" w14:textId="77777777" w:rsidTr="00B65B79">
        <w:trPr>
          <w:cantSplit/>
        </w:trPr>
        <w:tc>
          <w:tcPr>
            <w:tcW w:w="2988" w:type="dxa"/>
          </w:tcPr>
          <w:p w14:paraId="335A3D5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365.011</w:t>
            </w:r>
          </w:p>
          <w:p w14:paraId="335A3D6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ELIGIBILITY/BENEFIT FILE  </w:t>
            </w:r>
          </w:p>
        </w:tc>
        <w:tc>
          <w:tcPr>
            <w:tcW w:w="3420" w:type="dxa"/>
          </w:tcPr>
          <w:p w14:paraId="335A3D61"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64" w14:textId="77777777" w:rsidTr="00E97526">
              <w:tc>
                <w:tcPr>
                  <w:tcW w:w="882" w:type="dxa"/>
                </w:tcPr>
                <w:p w14:paraId="335A3D6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6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67" w14:textId="77777777" w:rsidTr="00E97526">
              <w:tc>
                <w:tcPr>
                  <w:tcW w:w="882" w:type="dxa"/>
                </w:tcPr>
                <w:p w14:paraId="335A3D6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6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68" w14:textId="77777777" w:rsidR="00B65B79" w:rsidRPr="0002501E" w:rsidRDefault="00B65B79" w:rsidP="00B65B79">
            <w:pPr>
              <w:rPr>
                <w:rFonts w:ascii="Times New Roman" w:hAnsi="Times New Roman"/>
                <w:sz w:val="18"/>
                <w:szCs w:val="18"/>
              </w:rPr>
            </w:pPr>
          </w:p>
        </w:tc>
      </w:tr>
      <w:tr w:rsidR="00B65B79" w:rsidRPr="0002501E" w14:paraId="335A3D74" w14:textId="77777777" w:rsidTr="00B65B79">
        <w:trPr>
          <w:cantSplit/>
        </w:trPr>
        <w:tc>
          <w:tcPr>
            <w:tcW w:w="2988" w:type="dxa"/>
          </w:tcPr>
          <w:p w14:paraId="335A3D6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365.012</w:t>
            </w:r>
          </w:p>
          <w:p w14:paraId="335A3D6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COVERAGE LEVEL FILE  </w:t>
            </w:r>
          </w:p>
        </w:tc>
        <w:tc>
          <w:tcPr>
            <w:tcW w:w="3420" w:type="dxa"/>
          </w:tcPr>
          <w:p w14:paraId="335A3D6C"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6F" w14:textId="77777777" w:rsidTr="00E97526">
              <w:tc>
                <w:tcPr>
                  <w:tcW w:w="882" w:type="dxa"/>
                </w:tcPr>
                <w:p w14:paraId="335A3D6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6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72" w14:textId="77777777" w:rsidTr="00E97526">
              <w:tc>
                <w:tcPr>
                  <w:tcW w:w="882" w:type="dxa"/>
                </w:tcPr>
                <w:p w14:paraId="335A3D7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7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73" w14:textId="77777777" w:rsidR="00B65B79" w:rsidRPr="0002501E" w:rsidRDefault="00B65B79" w:rsidP="00B65B79">
            <w:pPr>
              <w:rPr>
                <w:rFonts w:ascii="Times New Roman" w:hAnsi="Times New Roman"/>
                <w:sz w:val="18"/>
                <w:szCs w:val="18"/>
              </w:rPr>
            </w:pPr>
          </w:p>
        </w:tc>
      </w:tr>
      <w:tr w:rsidR="00B65B79" w:rsidRPr="0002501E" w14:paraId="335A3D7F" w14:textId="77777777" w:rsidTr="00B65B79">
        <w:trPr>
          <w:cantSplit/>
        </w:trPr>
        <w:tc>
          <w:tcPr>
            <w:tcW w:w="2988" w:type="dxa"/>
          </w:tcPr>
          <w:p w14:paraId="335A3D7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365.013</w:t>
            </w:r>
          </w:p>
          <w:p w14:paraId="335A3D7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SERVICE TYPE FILE  </w:t>
            </w:r>
          </w:p>
        </w:tc>
        <w:tc>
          <w:tcPr>
            <w:tcW w:w="3420" w:type="dxa"/>
          </w:tcPr>
          <w:p w14:paraId="335A3D77"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7A" w14:textId="77777777" w:rsidTr="00E97526">
              <w:tc>
                <w:tcPr>
                  <w:tcW w:w="882" w:type="dxa"/>
                </w:tcPr>
                <w:p w14:paraId="335A3D7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7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7D" w14:textId="77777777" w:rsidTr="00E97526">
              <w:tc>
                <w:tcPr>
                  <w:tcW w:w="882" w:type="dxa"/>
                </w:tcPr>
                <w:p w14:paraId="335A3D7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7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7E" w14:textId="77777777" w:rsidR="00B65B79" w:rsidRPr="0002501E" w:rsidRDefault="00B65B79" w:rsidP="00B65B79">
            <w:pPr>
              <w:rPr>
                <w:rFonts w:ascii="Times New Roman" w:hAnsi="Times New Roman"/>
                <w:sz w:val="18"/>
                <w:szCs w:val="18"/>
              </w:rPr>
            </w:pPr>
          </w:p>
        </w:tc>
      </w:tr>
      <w:tr w:rsidR="00B65B79" w:rsidRPr="0002501E" w14:paraId="335A3D8A" w14:textId="77777777" w:rsidTr="00B65B79">
        <w:trPr>
          <w:cantSplit/>
        </w:trPr>
        <w:tc>
          <w:tcPr>
            <w:tcW w:w="2988" w:type="dxa"/>
          </w:tcPr>
          <w:p w14:paraId="335A3D8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365.014</w:t>
            </w:r>
          </w:p>
          <w:p w14:paraId="335A3D8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INSURANCE TYPE FILE  </w:t>
            </w:r>
          </w:p>
        </w:tc>
        <w:tc>
          <w:tcPr>
            <w:tcW w:w="3420" w:type="dxa"/>
          </w:tcPr>
          <w:p w14:paraId="335A3D82"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85" w14:textId="77777777" w:rsidTr="00E97526">
              <w:tc>
                <w:tcPr>
                  <w:tcW w:w="882" w:type="dxa"/>
                </w:tcPr>
                <w:p w14:paraId="335A3D8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8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88" w14:textId="77777777" w:rsidTr="00E97526">
              <w:tc>
                <w:tcPr>
                  <w:tcW w:w="882" w:type="dxa"/>
                </w:tcPr>
                <w:p w14:paraId="335A3D8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8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89" w14:textId="77777777" w:rsidR="00B65B79" w:rsidRPr="0002501E" w:rsidRDefault="00B65B79" w:rsidP="00B65B79">
            <w:pPr>
              <w:rPr>
                <w:rFonts w:ascii="Times New Roman" w:hAnsi="Times New Roman"/>
                <w:sz w:val="18"/>
                <w:szCs w:val="18"/>
              </w:rPr>
            </w:pPr>
          </w:p>
        </w:tc>
      </w:tr>
      <w:tr w:rsidR="00B65B79" w:rsidRPr="0002501E" w14:paraId="335A3D95" w14:textId="77777777" w:rsidTr="00B65B79">
        <w:trPr>
          <w:cantSplit/>
        </w:trPr>
        <w:tc>
          <w:tcPr>
            <w:tcW w:w="2988" w:type="dxa"/>
          </w:tcPr>
          <w:p w14:paraId="335A3D8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365.015</w:t>
            </w:r>
          </w:p>
          <w:p w14:paraId="335A3D8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TIME PERIOD QUALIFIER FILE  </w:t>
            </w:r>
          </w:p>
        </w:tc>
        <w:tc>
          <w:tcPr>
            <w:tcW w:w="3420" w:type="dxa"/>
          </w:tcPr>
          <w:p w14:paraId="335A3D8D"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90" w14:textId="77777777" w:rsidTr="00E97526">
              <w:tc>
                <w:tcPr>
                  <w:tcW w:w="882" w:type="dxa"/>
                </w:tcPr>
                <w:p w14:paraId="335A3D8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8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93" w14:textId="77777777" w:rsidTr="00E97526">
              <w:tc>
                <w:tcPr>
                  <w:tcW w:w="882" w:type="dxa"/>
                </w:tcPr>
                <w:p w14:paraId="335A3D9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9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94" w14:textId="77777777" w:rsidR="00B65B79" w:rsidRPr="0002501E" w:rsidRDefault="00B65B79" w:rsidP="00B65B79">
            <w:pPr>
              <w:rPr>
                <w:rFonts w:ascii="Times New Roman" w:hAnsi="Times New Roman"/>
                <w:sz w:val="18"/>
                <w:szCs w:val="18"/>
              </w:rPr>
            </w:pPr>
          </w:p>
        </w:tc>
      </w:tr>
      <w:tr w:rsidR="00B65B79" w:rsidRPr="0002501E" w14:paraId="335A3DA0" w14:textId="77777777" w:rsidTr="00B65B79">
        <w:trPr>
          <w:cantSplit/>
        </w:trPr>
        <w:tc>
          <w:tcPr>
            <w:tcW w:w="2988" w:type="dxa"/>
          </w:tcPr>
          <w:p w14:paraId="335A3D9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365.016</w:t>
            </w:r>
          </w:p>
          <w:p w14:paraId="335A3D9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QUANTITY QUALIFIER FILE  </w:t>
            </w:r>
          </w:p>
        </w:tc>
        <w:tc>
          <w:tcPr>
            <w:tcW w:w="3420" w:type="dxa"/>
          </w:tcPr>
          <w:p w14:paraId="335A3D98"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9B" w14:textId="77777777" w:rsidTr="00E97526">
              <w:tc>
                <w:tcPr>
                  <w:tcW w:w="882" w:type="dxa"/>
                </w:tcPr>
                <w:p w14:paraId="335A3D9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9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9E" w14:textId="77777777" w:rsidTr="00E97526">
              <w:tc>
                <w:tcPr>
                  <w:tcW w:w="882" w:type="dxa"/>
                </w:tcPr>
                <w:p w14:paraId="335A3D9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9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9F" w14:textId="77777777" w:rsidR="00B65B79" w:rsidRPr="0002501E" w:rsidRDefault="00B65B79" w:rsidP="00B65B79">
            <w:pPr>
              <w:rPr>
                <w:rFonts w:ascii="Times New Roman" w:hAnsi="Times New Roman"/>
                <w:sz w:val="18"/>
                <w:szCs w:val="18"/>
              </w:rPr>
            </w:pPr>
          </w:p>
        </w:tc>
      </w:tr>
      <w:tr w:rsidR="00B65B79" w:rsidRPr="0002501E" w14:paraId="335A3DAE" w14:textId="77777777" w:rsidTr="00B65B79">
        <w:trPr>
          <w:cantSplit/>
        </w:trPr>
        <w:tc>
          <w:tcPr>
            <w:tcW w:w="2988" w:type="dxa"/>
          </w:tcPr>
          <w:p w14:paraId="335A3DA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365.017</w:t>
            </w:r>
          </w:p>
          <w:p w14:paraId="335A3DA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ERROR CONDITION FILE  </w:t>
            </w:r>
          </w:p>
        </w:tc>
        <w:tc>
          <w:tcPr>
            <w:tcW w:w="3420" w:type="dxa"/>
          </w:tcPr>
          <w:p w14:paraId="335A3DA3"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A6" w14:textId="77777777" w:rsidTr="00A915B1">
              <w:tc>
                <w:tcPr>
                  <w:tcW w:w="882" w:type="dxa"/>
                </w:tcPr>
                <w:p w14:paraId="335A3DA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A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A9" w14:textId="77777777" w:rsidTr="00C91C80">
              <w:tc>
                <w:tcPr>
                  <w:tcW w:w="882" w:type="dxa"/>
                </w:tcPr>
                <w:p w14:paraId="335A3DA7" w14:textId="77777777" w:rsidR="00B65B79" w:rsidRPr="0002501E" w:rsidRDefault="00B65B79" w:rsidP="00B65B79">
                  <w:pPr>
                    <w:rPr>
                      <w:rFonts w:ascii="Times New Roman" w:hAnsi="Times New Roman"/>
                      <w:sz w:val="18"/>
                      <w:szCs w:val="18"/>
                    </w:rPr>
                  </w:pPr>
                  <w:r>
                    <w:rPr>
                      <w:rFonts w:ascii="Times New Roman" w:hAnsi="Times New Roman"/>
                      <w:sz w:val="18"/>
                      <w:szCs w:val="18"/>
                    </w:rPr>
                    <w:t>356.22</w:t>
                  </w:r>
                </w:p>
              </w:tc>
              <w:tc>
                <w:tcPr>
                  <w:tcW w:w="2307" w:type="dxa"/>
                </w:tcPr>
                <w:p w14:paraId="335A3DA8" w14:textId="77777777" w:rsidR="00B65B79" w:rsidRPr="0002501E" w:rsidRDefault="00B65B79" w:rsidP="00B65B79">
                  <w:pPr>
                    <w:rPr>
                      <w:rFonts w:ascii="Times New Roman" w:hAnsi="Times New Roman"/>
                      <w:sz w:val="18"/>
                      <w:szCs w:val="18"/>
                    </w:rPr>
                  </w:pPr>
                  <w:r w:rsidRPr="0093605F">
                    <w:rPr>
                      <w:rFonts w:ascii="Times New Roman" w:hAnsi="Times New Roman"/>
                      <w:sz w:val="18"/>
                      <w:szCs w:val="18"/>
                    </w:rPr>
                    <w:t>HCS REVIEW TRANSMISSION FILE</w:t>
                  </w:r>
                </w:p>
              </w:tc>
            </w:tr>
            <w:tr w:rsidR="00B65B79" w:rsidRPr="0002501E" w14:paraId="335A3DAC" w14:textId="77777777" w:rsidTr="00A915B1">
              <w:tc>
                <w:tcPr>
                  <w:tcW w:w="882" w:type="dxa"/>
                </w:tcPr>
                <w:p w14:paraId="335A3DAA" w14:textId="77777777" w:rsidR="00B65B79" w:rsidRPr="0002501E" w:rsidRDefault="00B65B79" w:rsidP="00B65B79">
                  <w:pPr>
                    <w:rPr>
                      <w:rFonts w:ascii="Times New Roman" w:hAnsi="Times New Roman"/>
                      <w:sz w:val="18"/>
                      <w:szCs w:val="18"/>
                    </w:rPr>
                  </w:pPr>
                </w:p>
              </w:tc>
              <w:tc>
                <w:tcPr>
                  <w:tcW w:w="2307" w:type="dxa"/>
                </w:tcPr>
                <w:p w14:paraId="335A3DAB" w14:textId="77777777" w:rsidR="00B65B79" w:rsidRPr="0002501E" w:rsidRDefault="00B65B79" w:rsidP="00B65B79">
                  <w:pPr>
                    <w:rPr>
                      <w:rFonts w:ascii="Times New Roman" w:hAnsi="Times New Roman"/>
                      <w:sz w:val="18"/>
                      <w:szCs w:val="18"/>
                    </w:rPr>
                  </w:pPr>
                </w:p>
              </w:tc>
            </w:tr>
          </w:tbl>
          <w:p w14:paraId="335A3DAD" w14:textId="77777777" w:rsidR="00B65B79" w:rsidRPr="0002501E" w:rsidRDefault="00B65B79" w:rsidP="00B65B79">
            <w:pPr>
              <w:rPr>
                <w:rFonts w:ascii="Times New Roman" w:hAnsi="Times New Roman"/>
                <w:sz w:val="18"/>
                <w:szCs w:val="18"/>
              </w:rPr>
            </w:pPr>
          </w:p>
        </w:tc>
      </w:tr>
      <w:tr w:rsidR="00B65B79" w:rsidRPr="0002501E" w14:paraId="335A3DB6" w14:textId="77777777" w:rsidTr="00B65B79">
        <w:trPr>
          <w:cantSplit/>
        </w:trPr>
        <w:tc>
          <w:tcPr>
            <w:tcW w:w="2988" w:type="dxa"/>
          </w:tcPr>
          <w:p w14:paraId="335A3DA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365.018</w:t>
            </w:r>
          </w:p>
          <w:p w14:paraId="335A3DB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ERROR ACTION FILE  </w:t>
            </w:r>
          </w:p>
        </w:tc>
        <w:tc>
          <w:tcPr>
            <w:tcW w:w="3420" w:type="dxa"/>
          </w:tcPr>
          <w:p w14:paraId="335A3DB1"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B4" w14:textId="77777777" w:rsidTr="00A915B1">
              <w:tc>
                <w:tcPr>
                  <w:tcW w:w="882" w:type="dxa"/>
                </w:tcPr>
                <w:p w14:paraId="335A3DB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B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bl>
          <w:p w14:paraId="335A3DB5" w14:textId="77777777" w:rsidR="00B65B79" w:rsidRPr="0002501E" w:rsidRDefault="00B65B79" w:rsidP="00B65B79">
            <w:pPr>
              <w:rPr>
                <w:rFonts w:ascii="Times New Roman" w:hAnsi="Times New Roman"/>
                <w:sz w:val="18"/>
                <w:szCs w:val="18"/>
              </w:rPr>
            </w:pPr>
          </w:p>
        </w:tc>
      </w:tr>
      <w:tr w:rsidR="00B65B79" w:rsidRPr="0002501E" w14:paraId="335A3DC1" w14:textId="77777777" w:rsidTr="00B65B79">
        <w:trPr>
          <w:cantSplit/>
        </w:trPr>
        <w:tc>
          <w:tcPr>
            <w:tcW w:w="2988" w:type="dxa"/>
          </w:tcPr>
          <w:p w14:paraId="335A3DB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365.021</w:t>
            </w:r>
          </w:p>
          <w:p w14:paraId="335A3DB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CONTACT QUALIFIER FILE  </w:t>
            </w:r>
          </w:p>
        </w:tc>
        <w:tc>
          <w:tcPr>
            <w:tcW w:w="3420" w:type="dxa"/>
          </w:tcPr>
          <w:p w14:paraId="335A3DB9"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BC" w14:textId="77777777" w:rsidTr="00E97526">
              <w:tc>
                <w:tcPr>
                  <w:tcW w:w="882" w:type="dxa"/>
                </w:tcPr>
                <w:p w14:paraId="335A3DB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B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BF" w14:textId="77777777" w:rsidTr="00E97526">
              <w:tc>
                <w:tcPr>
                  <w:tcW w:w="882" w:type="dxa"/>
                </w:tcPr>
                <w:p w14:paraId="335A3DB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B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C0" w14:textId="77777777" w:rsidR="00B65B79" w:rsidRPr="0002501E" w:rsidRDefault="00B65B79" w:rsidP="00B65B79">
            <w:pPr>
              <w:rPr>
                <w:rFonts w:ascii="Times New Roman" w:hAnsi="Times New Roman"/>
                <w:sz w:val="18"/>
                <w:szCs w:val="18"/>
              </w:rPr>
            </w:pPr>
          </w:p>
        </w:tc>
      </w:tr>
      <w:tr w:rsidR="00B65B79" w:rsidRPr="0002501E" w14:paraId="335A3DCF" w14:textId="77777777" w:rsidTr="00B65B79">
        <w:trPr>
          <w:cantSplit/>
        </w:trPr>
        <w:tc>
          <w:tcPr>
            <w:tcW w:w="2988" w:type="dxa"/>
          </w:tcPr>
          <w:p w14:paraId="335A3DC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lastRenderedPageBreak/>
              <w:t>365.022</w:t>
            </w:r>
          </w:p>
          <w:p w14:paraId="335A3DC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ENTITY IDENTIFIER CODE FILE  </w:t>
            </w:r>
          </w:p>
        </w:tc>
        <w:tc>
          <w:tcPr>
            <w:tcW w:w="3420" w:type="dxa"/>
          </w:tcPr>
          <w:p w14:paraId="335A3DC4"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C7" w14:textId="77777777" w:rsidTr="00E97526">
              <w:tc>
                <w:tcPr>
                  <w:tcW w:w="882" w:type="dxa"/>
                </w:tcPr>
                <w:p w14:paraId="335A3DC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C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CA" w14:textId="77777777" w:rsidTr="00E97526">
              <w:tc>
                <w:tcPr>
                  <w:tcW w:w="882" w:type="dxa"/>
                </w:tcPr>
                <w:p w14:paraId="335A3DC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C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r w:rsidR="00B65B79" w:rsidRPr="0002501E" w14:paraId="335A3DCD" w14:textId="77777777" w:rsidTr="00E97526">
              <w:tc>
                <w:tcPr>
                  <w:tcW w:w="882" w:type="dxa"/>
                </w:tcPr>
                <w:p w14:paraId="335A3DCB" w14:textId="77777777" w:rsidR="00B65B79" w:rsidRPr="0002501E" w:rsidRDefault="00B65B79" w:rsidP="00B65B79">
                  <w:pPr>
                    <w:rPr>
                      <w:rFonts w:ascii="Times New Roman" w:hAnsi="Times New Roman"/>
                      <w:sz w:val="18"/>
                      <w:szCs w:val="18"/>
                    </w:rPr>
                  </w:pPr>
                  <w:r>
                    <w:rPr>
                      <w:rFonts w:ascii="Times New Roman" w:hAnsi="Times New Roman"/>
                      <w:sz w:val="18"/>
                      <w:szCs w:val="18"/>
                    </w:rPr>
                    <w:t>356.22</w:t>
                  </w:r>
                </w:p>
              </w:tc>
              <w:tc>
                <w:tcPr>
                  <w:tcW w:w="2307" w:type="dxa"/>
                </w:tcPr>
                <w:p w14:paraId="335A3DCC" w14:textId="77777777" w:rsidR="00B65B79" w:rsidRPr="0002501E" w:rsidRDefault="00B65B79" w:rsidP="00B65B79">
                  <w:pPr>
                    <w:rPr>
                      <w:rFonts w:ascii="Times New Roman" w:hAnsi="Times New Roman"/>
                      <w:sz w:val="18"/>
                      <w:szCs w:val="18"/>
                    </w:rPr>
                  </w:pPr>
                  <w:r w:rsidRPr="0093605F">
                    <w:rPr>
                      <w:rFonts w:ascii="Times New Roman" w:hAnsi="Times New Roman"/>
                      <w:sz w:val="18"/>
                      <w:szCs w:val="18"/>
                    </w:rPr>
                    <w:t>HCS REVIEW TRANSMISSION FILE</w:t>
                  </w:r>
                </w:p>
              </w:tc>
            </w:tr>
          </w:tbl>
          <w:p w14:paraId="335A3DCE" w14:textId="77777777" w:rsidR="00B65B79" w:rsidRPr="0002501E" w:rsidRDefault="00B65B79" w:rsidP="00B65B79">
            <w:pPr>
              <w:rPr>
                <w:rFonts w:ascii="Times New Roman" w:hAnsi="Times New Roman"/>
                <w:sz w:val="18"/>
                <w:szCs w:val="18"/>
              </w:rPr>
            </w:pPr>
          </w:p>
        </w:tc>
      </w:tr>
      <w:tr w:rsidR="00B65B79" w:rsidRPr="0002501E" w14:paraId="335A3DDA" w14:textId="77777777" w:rsidTr="00B65B79">
        <w:trPr>
          <w:cantSplit/>
        </w:trPr>
        <w:tc>
          <w:tcPr>
            <w:tcW w:w="2988" w:type="dxa"/>
          </w:tcPr>
          <w:p w14:paraId="335A3DD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365.023</w:t>
            </w:r>
          </w:p>
          <w:p w14:paraId="335A3DD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IDENTIFICATION QUALIFIER FILE  </w:t>
            </w:r>
          </w:p>
        </w:tc>
        <w:tc>
          <w:tcPr>
            <w:tcW w:w="3420" w:type="dxa"/>
          </w:tcPr>
          <w:p w14:paraId="335A3DD2"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D5" w14:textId="77777777" w:rsidTr="00E97526">
              <w:tc>
                <w:tcPr>
                  <w:tcW w:w="882" w:type="dxa"/>
                </w:tcPr>
                <w:p w14:paraId="335A3DD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D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D8" w14:textId="77777777" w:rsidTr="00E97526">
              <w:tc>
                <w:tcPr>
                  <w:tcW w:w="882" w:type="dxa"/>
                </w:tcPr>
                <w:p w14:paraId="335A3DD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D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D9" w14:textId="77777777" w:rsidR="00B65B79" w:rsidRPr="0002501E" w:rsidRDefault="00B65B79" w:rsidP="00B65B79">
            <w:pPr>
              <w:rPr>
                <w:rFonts w:ascii="Times New Roman" w:hAnsi="Times New Roman"/>
                <w:sz w:val="18"/>
                <w:szCs w:val="18"/>
              </w:rPr>
            </w:pPr>
          </w:p>
        </w:tc>
      </w:tr>
      <w:tr w:rsidR="00B65B79" w:rsidRPr="0002501E" w14:paraId="335A3DE5" w14:textId="77777777" w:rsidTr="00B65B79">
        <w:trPr>
          <w:cantSplit/>
        </w:trPr>
        <w:tc>
          <w:tcPr>
            <w:tcW w:w="2988" w:type="dxa"/>
          </w:tcPr>
          <w:p w14:paraId="335A3DD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365.024</w:t>
            </w:r>
          </w:p>
          <w:p w14:paraId="335A3DD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PROVIDER CODE FILE  </w:t>
            </w:r>
          </w:p>
        </w:tc>
        <w:tc>
          <w:tcPr>
            <w:tcW w:w="3420" w:type="dxa"/>
          </w:tcPr>
          <w:p w14:paraId="335A3DDD"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E0" w14:textId="77777777" w:rsidTr="00E97526">
              <w:tc>
                <w:tcPr>
                  <w:tcW w:w="882" w:type="dxa"/>
                </w:tcPr>
                <w:p w14:paraId="335A3DD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D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E3" w14:textId="77777777" w:rsidTr="00E97526">
              <w:tc>
                <w:tcPr>
                  <w:tcW w:w="882" w:type="dxa"/>
                </w:tcPr>
                <w:p w14:paraId="335A3DE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E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E4" w14:textId="77777777" w:rsidR="00B65B79" w:rsidRPr="0002501E" w:rsidRDefault="00B65B79" w:rsidP="00B65B79">
            <w:pPr>
              <w:rPr>
                <w:rFonts w:ascii="Times New Roman" w:hAnsi="Times New Roman"/>
                <w:sz w:val="18"/>
                <w:szCs w:val="18"/>
              </w:rPr>
            </w:pPr>
          </w:p>
        </w:tc>
      </w:tr>
      <w:tr w:rsidR="00B65B79" w:rsidRPr="0002501E" w14:paraId="335A3DF3" w14:textId="77777777" w:rsidTr="00B65B79">
        <w:trPr>
          <w:cantSplit/>
        </w:trPr>
        <w:tc>
          <w:tcPr>
            <w:tcW w:w="2988" w:type="dxa"/>
          </w:tcPr>
          <w:p w14:paraId="335A3DE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365.025</w:t>
            </w:r>
          </w:p>
          <w:p w14:paraId="335A3DE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DELIVERY FREQUENCY CODE FILE  </w:t>
            </w:r>
          </w:p>
        </w:tc>
        <w:tc>
          <w:tcPr>
            <w:tcW w:w="3420" w:type="dxa"/>
          </w:tcPr>
          <w:p w14:paraId="335A3DE8"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EB" w14:textId="77777777" w:rsidTr="00E97526">
              <w:tc>
                <w:tcPr>
                  <w:tcW w:w="882" w:type="dxa"/>
                </w:tcPr>
                <w:p w14:paraId="335A3DE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E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EE" w14:textId="77777777" w:rsidTr="00E97526">
              <w:tc>
                <w:tcPr>
                  <w:tcW w:w="882" w:type="dxa"/>
                </w:tcPr>
                <w:p w14:paraId="335A3DE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E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r w:rsidR="00B65B79" w:rsidRPr="0002501E" w14:paraId="335A3DF1" w14:textId="77777777" w:rsidTr="00E97526">
              <w:tc>
                <w:tcPr>
                  <w:tcW w:w="882" w:type="dxa"/>
                </w:tcPr>
                <w:p w14:paraId="335A3DEF" w14:textId="77777777" w:rsidR="00B65B79" w:rsidRPr="0002501E" w:rsidRDefault="00B65B79" w:rsidP="00B65B79">
                  <w:pPr>
                    <w:rPr>
                      <w:rFonts w:ascii="Times New Roman" w:hAnsi="Times New Roman"/>
                      <w:sz w:val="18"/>
                      <w:szCs w:val="18"/>
                    </w:rPr>
                  </w:pPr>
                  <w:r>
                    <w:rPr>
                      <w:rFonts w:ascii="Times New Roman" w:hAnsi="Times New Roman"/>
                      <w:sz w:val="18"/>
                      <w:szCs w:val="18"/>
                    </w:rPr>
                    <w:t>356.22</w:t>
                  </w:r>
                </w:p>
              </w:tc>
              <w:tc>
                <w:tcPr>
                  <w:tcW w:w="2307" w:type="dxa"/>
                </w:tcPr>
                <w:p w14:paraId="335A3DF0" w14:textId="77777777" w:rsidR="00B65B79" w:rsidRPr="0002501E" w:rsidRDefault="00B65B79" w:rsidP="00B65B79">
                  <w:pPr>
                    <w:rPr>
                      <w:rFonts w:ascii="Times New Roman" w:hAnsi="Times New Roman"/>
                      <w:sz w:val="18"/>
                      <w:szCs w:val="18"/>
                    </w:rPr>
                  </w:pPr>
                  <w:r w:rsidRPr="0093605F">
                    <w:rPr>
                      <w:rFonts w:ascii="Times New Roman" w:hAnsi="Times New Roman"/>
                      <w:sz w:val="18"/>
                      <w:szCs w:val="18"/>
                    </w:rPr>
                    <w:t>HCS REVIEW TRANSMISSION FILE</w:t>
                  </w:r>
                </w:p>
              </w:tc>
            </w:tr>
          </w:tbl>
          <w:p w14:paraId="335A3DF2" w14:textId="77777777" w:rsidR="00B65B79" w:rsidRPr="0002501E" w:rsidRDefault="00B65B79" w:rsidP="00B65B79">
            <w:pPr>
              <w:rPr>
                <w:rFonts w:ascii="Times New Roman" w:hAnsi="Times New Roman"/>
                <w:sz w:val="18"/>
                <w:szCs w:val="18"/>
              </w:rPr>
            </w:pPr>
          </w:p>
        </w:tc>
      </w:tr>
      <w:tr w:rsidR="00B65B79" w:rsidRPr="0002501E" w14:paraId="335A3DFE" w14:textId="77777777" w:rsidTr="00B65B79">
        <w:trPr>
          <w:cantSplit/>
        </w:trPr>
        <w:tc>
          <w:tcPr>
            <w:tcW w:w="2988" w:type="dxa"/>
          </w:tcPr>
          <w:p w14:paraId="335A3DF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365.026</w:t>
            </w:r>
          </w:p>
          <w:p w14:paraId="335A3DF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DATE QUALIFIER FILE  </w:t>
            </w:r>
          </w:p>
        </w:tc>
        <w:tc>
          <w:tcPr>
            <w:tcW w:w="3420" w:type="dxa"/>
          </w:tcPr>
          <w:p w14:paraId="335A3DF6"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F9" w14:textId="77777777" w:rsidTr="00E97526">
              <w:tc>
                <w:tcPr>
                  <w:tcW w:w="882" w:type="dxa"/>
                </w:tcPr>
                <w:p w14:paraId="335A3DF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F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FC" w14:textId="77777777" w:rsidTr="00E97526">
              <w:tc>
                <w:tcPr>
                  <w:tcW w:w="882" w:type="dxa"/>
                </w:tcPr>
                <w:p w14:paraId="335A3DF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F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FD" w14:textId="77777777" w:rsidR="00B65B79" w:rsidRPr="0002501E" w:rsidRDefault="00B65B79" w:rsidP="00B65B79">
            <w:pPr>
              <w:rPr>
                <w:rFonts w:ascii="Times New Roman" w:hAnsi="Times New Roman"/>
                <w:sz w:val="18"/>
                <w:szCs w:val="18"/>
              </w:rPr>
            </w:pPr>
          </w:p>
        </w:tc>
      </w:tr>
      <w:tr w:rsidR="00B65B79" w:rsidRPr="0002501E" w14:paraId="335A3E06" w14:textId="77777777" w:rsidTr="00B65B79">
        <w:trPr>
          <w:cantSplit/>
        </w:trPr>
        <w:tc>
          <w:tcPr>
            <w:tcW w:w="2988" w:type="dxa"/>
          </w:tcPr>
          <w:p w14:paraId="335A3DFF" w14:textId="77777777" w:rsidR="00B65B79" w:rsidRDefault="00B65B79" w:rsidP="00B65B79">
            <w:pPr>
              <w:rPr>
                <w:rFonts w:ascii="Times New Roman" w:hAnsi="Times New Roman"/>
                <w:sz w:val="18"/>
                <w:szCs w:val="18"/>
              </w:rPr>
            </w:pPr>
            <w:r>
              <w:rPr>
                <w:rFonts w:ascii="Times New Roman" w:hAnsi="Times New Roman"/>
                <w:sz w:val="18"/>
                <w:szCs w:val="18"/>
              </w:rPr>
              <w:t>365.027</w:t>
            </w:r>
          </w:p>
          <w:p w14:paraId="335A3E00" w14:textId="77777777" w:rsidR="00B65B79" w:rsidRPr="0002501E" w:rsidRDefault="00B65B79" w:rsidP="00B65B79">
            <w:pPr>
              <w:rPr>
                <w:rFonts w:ascii="Times New Roman" w:hAnsi="Times New Roman"/>
                <w:sz w:val="18"/>
                <w:szCs w:val="18"/>
              </w:rPr>
            </w:pPr>
            <w:r>
              <w:rPr>
                <w:rFonts w:ascii="Times New Roman" w:hAnsi="Times New Roman"/>
                <w:sz w:val="18"/>
                <w:szCs w:val="18"/>
              </w:rPr>
              <w:t>X12 271 LOOP ID FILE</w:t>
            </w:r>
          </w:p>
        </w:tc>
        <w:tc>
          <w:tcPr>
            <w:tcW w:w="3420" w:type="dxa"/>
          </w:tcPr>
          <w:p w14:paraId="335A3E01"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04" w14:textId="77777777" w:rsidTr="00C91C80">
              <w:tc>
                <w:tcPr>
                  <w:tcW w:w="882" w:type="dxa"/>
                </w:tcPr>
                <w:p w14:paraId="335A3E02" w14:textId="77777777" w:rsidR="00B65B79" w:rsidRPr="0002501E" w:rsidRDefault="00B65B79" w:rsidP="00B65B79">
                  <w:pPr>
                    <w:rPr>
                      <w:rFonts w:ascii="Times New Roman" w:hAnsi="Times New Roman"/>
                      <w:sz w:val="18"/>
                      <w:szCs w:val="18"/>
                    </w:rPr>
                  </w:pPr>
                  <w:r>
                    <w:rPr>
                      <w:rFonts w:ascii="Times New Roman" w:hAnsi="Times New Roman"/>
                      <w:sz w:val="18"/>
                      <w:szCs w:val="18"/>
                    </w:rPr>
                    <w:t>356.22</w:t>
                  </w:r>
                </w:p>
              </w:tc>
              <w:tc>
                <w:tcPr>
                  <w:tcW w:w="2307" w:type="dxa"/>
                </w:tcPr>
                <w:p w14:paraId="335A3E03" w14:textId="77777777" w:rsidR="00B65B79" w:rsidRPr="0002501E" w:rsidRDefault="00B65B79" w:rsidP="00B65B79">
                  <w:pPr>
                    <w:rPr>
                      <w:rFonts w:ascii="Times New Roman" w:hAnsi="Times New Roman"/>
                      <w:sz w:val="18"/>
                      <w:szCs w:val="18"/>
                    </w:rPr>
                  </w:pPr>
                  <w:r>
                    <w:rPr>
                      <w:rFonts w:ascii="Times New Roman" w:hAnsi="Times New Roman"/>
                      <w:sz w:val="18"/>
                      <w:szCs w:val="18"/>
                    </w:rPr>
                    <w:t>HCS REVIEW TRANSMISSION</w:t>
                  </w:r>
                </w:p>
              </w:tc>
            </w:tr>
          </w:tbl>
          <w:p w14:paraId="335A3E05" w14:textId="77777777" w:rsidR="00B65B79" w:rsidRPr="0002501E" w:rsidRDefault="00B65B79" w:rsidP="00B65B79">
            <w:pPr>
              <w:rPr>
                <w:rFonts w:ascii="Times New Roman" w:hAnsi="Times New Roman"/>
                <w:sz w:val="18"/>
                <w:szCs w:val="18"/>
              </w:rPr>
            </w:pPr>
          </w:p>
        </w:tc>
      </w:tr>
      <w:tr w:rsidR="00B65B79" w:rsidRPr="0002501E" w14:paraId="335A3E11" w14:textId="77777777" w:rsidTr="00B65B79">
        <w:trPr>
          <w:cantSplit/>
        </w:trPr>
        <w:tc>
          <w:tcPr>
            <w:tcW w:w="2988" w:type="dxa"/>
          </w:tcPr>
          <w:p w14:paraId="335A3E0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365.028</w:t>
            </w:r>
          </w:p>
          <w:p w14:paraId="335A3E0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REFERENCE IDENTIFICATION FILE  </w:t>
            </w:r>
          </w:p>
        </w:tc>
        <w:tc>
          <w:tcPr>
            <w:tcW w:w="3420" w:type="dxa"/>
          </w:tcPr>
          <w:p w14:paraId="335A3E09"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0C" w14:textId="77777777" w:rsidTr="00E97526">
              <w:tc>
                <w:tcPr>
                  <w:tcW w:w="882" w:type="dxa"/>
                </w:tcPr>
                <w:p w14:paraId="335A3E0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0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0F" w14:textId="77777777" w:rsidTr="00E97526">
              <w:tc>
                <w:tcPr>
                  <w:tcW w:w="882" w:type="dxa"/>
                </w:tcPr>
                <w:p w14:paraId="335A3E0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0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10" w14:textId="77777777" w:rsidR="00B65B79" w:rsidRPr="0002501E" w:rsidRDefault="00B65B79" w:rsidP="00B65B79">
            <w:pPr>
              <w:rPr>
                <w:rFonts w:ascii="Times New Roman" w:hAnsi="Times New Roman"/>
                <w:sz w:val="18"/>
                <w:szCs w:val="18"/>
              </w:rPr>
            </w:pPr>
          </w:p>
        </w:tc>
      </w:tr>
      <w:tr w:rsidR="00B65B79" w:rsidRPr="0002501E" w14:paraId="335A3E1C" w14:textId="77777777" w:rsidTr="00B65B79">
        <w:trPr>
          <w:cantSplit/>
        </w:trPr>
        <w:tc>
          <w:tcPr>
            <w:tcW w:w="2988" w:type="dxa"/>
          </w:tcPr>
          <w:p w14:paraId="335A3E1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365.029</w:t>
            </w:r>
          </w:p>
          <w:p w14:paraId="335A3E1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UNITS OF MEASUREMENT</w:t>
            </w:r>
          </w:p>
        </w:tc>
        <w:tc>
          <w:tcPr>
            <w:tcW w:w="3420" w:type="dxa"/>
          </w:tcPr>
          <w:p w14:paraId="335A3E14"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17" w14:textId="77777777" w:rsidTr="00CA1EA3">
              <w:tc>
                <w:tcPr>
                  <w:tcW w:w="882" w:type="dxa"/>
                </w:tcPr>
                <w:p w14:paraId="335A3E1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1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1A" w14:textId="77777777" w:rsidTr="00CA1EA3">
              <w:tc>
                <w:tcPr>
                  <w:tcW w:w="882" w:type="dxa"/>
                </w:tcPr>
                <w:p w14:paraId="335A3E1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1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1B" w14:textId="77777777" w:rsidR="00B65B79" w:rsidRPr="0002501E" w:rsidRDefault="00B65B79" w:rsidP="00B65B79">
            <w:pPr>
              <w:rPr>
                <w:rFonts w:ascii="Times New Roman" w:hAnsi="Times New Roman"/>
                <w:sz w:val="18"/>
                <w:szCs w:val="18"/>
              </w:rPr>
            </w:pPr>
          </w:p>
        </w:tc>
      </w:tr>
      <w:tr w:rsidR="00B65B79" w:rsidRPr="0002501E" w14:paraId="335A3E27" w14:textId="77777777" w:rsidTr="00B65B79">
        <w:trPr>
          <w:cantSplit/>
        </w:trPr>
        <w:tc>
          <w:tcPr>
            <w:tcW w:w="2988" w:type="dxa"/>
          </w:tcPr>
          <w:p w14:paraId="335A3E1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365.031</w:t>
            </w:r>
          </w:p>
          <w:p w14:paraId="335A3E1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ENTITY RELATIONSHIP CODE</w:t>
            </w:r>
          </w:p>
        </w:tc>
        <w:tc>
          <w:tcPr>
            <w:tcW w:w="3420" w:type="dxa"/>
          </w:tcPr>
          <w:p w14:paraId="335A3E1F"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22" w14:textId="77777777" w:rsidTr="00CA1EA3">
              <w:tc>
                <w:tcPr>
                  <w:tcW w:w="882" w:type="dxa"/>
                </w:tcPr>
                <w:p w14:paraId="335A3E2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2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25" w14:textId="77777777" w:rsidTr="00CA1EA3">
              <w:tc>
                <w:tcPr>
                  <w:tcW w:w="882" w:type="dxa"/>
                </w:tcPr>
                <w:p w14:paraId="335A3E2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2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26" w14:textId="77777777" w:rsidR="00B65B79" w:rsidRPr="0002501E" w:rsidRDefault="00B65B79" w:rsidP="00B65B79">
            <w:pPr>
              <w:rPr>
                <w:rFonts w:ascii="Times New Roman" w:hAnsi="Times New Roman"/>
                <w:sz w:val="18"/>
                <w:szCs w:val="18"/>
              </w:rPr>
            </w:pPr>
          </w:p>
        </w:tc>
      </w:tr>
      <w:tr w:rsidR="00B65B79" w:rsidRPr="0002501E" w14:paraId="335A3E32" w14:textId="77777777" w:rsidTr="00B65B79">
        <w:trPr>
          <w:cantSplit/>
        </w:trPr>
        <w:tc>
          <w:tcPr>
            <w:tcW w:w="2988" w:type="dxa"/>
          </w:tcPr>
          <w:p w14:paraId="335A3E2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365.032</w:t>
            </w:r>
          </w:p>
          <w:p w14:paraId="335A3E2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DATE FORMAT QUALIFIER</w:t>
            </w:r>
          </w:p>
        </w:tc>
        <w:tc>
          <w:tcPr>
            <w:tcW w:w="3420" w:type="dxa"/>
          </w:tcPr>
          <w:p w14:paraId="335A3E2A"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2D" w14:textId="77777777" w:rsidTr="00CA1EA3">
              <w:tc>
                <w:tcPr>
                  <w:tcW w:w="882" w:type="dxa"/>
                </w:tcPr>
                <w:p w14:paraId="335A3E2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2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30" w14:textId="77777777" w:rsidTr="00AD5A4C">
              <w:trPr>
                <w:trHeight w:val="431"/>
              </w:trPr>
              <w:tc>
                <w:tcPr>
                  <w:tcW w:w="882" w:type="dxa"/>
                </w:tcPr>
                <w:p w14:paraId="335A3E2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2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31" w14:textId="77777777" w:rsidR="00B65B79" w:rsidRPr="0002501E" w:rsidRDefault="00B65B79" w:rsidP="00B65B79">
            <w:pPr>
              <w:rPr>
                <w:rFonts w:ascii="Times New Roman" w:hAnsi="Times New Roman"/>
                <w:sz w:val="18"/>
                <w:szCs w:val="18"/>
              </w:rPr>
            </w:pPr>
          </w:p>
        </w:tc>
      </w:tr>
      <w:tr w:rsidR="00B65B79" w:rsidRPr="0002501E" w14:paraId="335A3E3D" w14:textId="77777777" w:rsidTr="00B65B79">
        <w:trPr>
          <w:cantSplit/>
        </w:trPr>
        <w:tc>
          <w:tcPr>
            <w:tcW w:w="2988" w:type="dxa"/>
          </w:tcPr>
          <w:p w14:paraId="335A3E3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365.033</w:t>
            </w:r>
          </w:p>
          <w:p w14:paraId="335A3E3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YES/NO RESPONSE CODE</w:t>
            </w:r>
          </w:p>
        </w:tc>
        <w:tc>
          <w:tcPr>
            <w:tcW w:w="3420" w:type="dxa"/>
          </w:tcPr>
          <w:p w14:paraId="335A3E35"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38" w14:textId="77777777" w:rsidTr="00CA1EA3">
              <w:tc>
                <w:tcPr>
                  <w:tcW w:w="882" w:type="dxa"/>
                </w:tcPr>
                <w:p w14:paraId="335A3E3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3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3B" w14:textId="77777777" w:rsidTr="00CA1EA3">
              <w:tc>
                <w:tcPr>
                  <w:tcW w:w="882" w:type="dxa"/>
                </w:tcPr>
                <w:p w14:paraId="335A3E3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3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3C" w14:textId="77777777" w:rsidR="00B65B79" w:rsidRPr="0002501E" w:rsidRDefault="00B65B79" w:rsidP="00B65B79">
            <w:pPr>
              <w:rPr>
                <w:rFonts w:ascii="Times New Roman" w:hAnsi="Times New Roman"/>
                <w:sz w:val="18"/>
                <w:szCs w:val="18"/>
              </w:rPr>
            </w:pPr>
          </w:p>
        </w:tc>
      </w:tr>
      <w:tr w:rsidR="00B65B79" w:rsidRPr="0002501E" w14:paraId="335A3E48" w14:textId="77777777" w:rsidTr="00B65B79">
        <w:trPr>
          <w:cantSplit/>
        </w:trPr>
        <w:tc>
          <w:tcPr>
            <w:tcW w:w="2988" w:type="dxa"/>
          </w:tcPr>
          <w:p w14:paraId="335A3E3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365.034</w:t>
            </w:r>
          </w:p>
          <w:p w14:paraId="335A3E3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LOCATION QUALIFER</w:t>
            </w:r>
          </w:p>
        </w:tc>
        <w:tc>
          <w:tcPr>
            <w:tcW w:w="3420" w:type="dxa"/>
          </w:tcPr>
          <w:p w14:paraId="335A3E40"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43" w14:textId="77777777" w:rsidTr="00CA1EA3">
              <w:tc>
                <w:tcPr>
                  <w:tcW w:w="882" w:type="dxa"/>
                </w:tcPr>
                <w:p w14:paraId="335A3E4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4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46" w14:textId="77777777" w:rsidTr="00CA1EA3">
              <w:tc>
                <w:tcPr>
                  <w:tcW w:w="882" w:type="dxa"/>
                </w:tcPr>
                <w:p w14:paraId="335A3E4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4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47" w14:textId="77777777" w:rsidR="00B65B79" w:rsidRPr="0002501E" w:rsidRDefault="00B65B79" w:rsidP="00B65B79">
            <w:pPr>
              <w:rPr>
                <w:rFonts w:ascii="Times New Roman" w:hAnsi="Times New Roman"/>
                <w:sz w:val="18"/>
                <w:szCs w:val="18"/>
              </w:rPr>
            </w:pPr>
          </w:p>
        </w:tc>
      </w:tr>
      <w:tr w:rsidR="00B65B79" w:rsidRPr="0002501E" w14:paraId="335A3E53" w14:textId="77777777" w:rsidTr="00B65B79">
        <w:trPr>
          <w:cantSplit/>
        </w:trPr>
        <w:tc>
          <w:tcPr>
            <w:tcW w:w="2988" w:type="dxa"/>
          </w:tcPr>
          <w:p w14:paraId="335A3E4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365.034</w:t>
            </w:r>
          </w:p>
          <w:p w14:paraId="335A3E4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LOCATION QUALIFER</w:t>
            </w:r>
          </w:p>
        </w:tc>
        <w:tc>
          <w:tcPr>
            <w:tcW w:w="3420" w:type="dxa"/>
          </w:tcPr>
          <w:p w14:paraId="335A3E4B"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4E" w14:textId="77777777" w:rsidTr="00CA1EA3">
              <w:tc>
                <w:tcPr>
                  <w:tcW w:w="882" w:type="dxa"/>
                </w:tcPr>
                <w:p w14:paraId="335A3E4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4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51" w14:textId="77777777" w:rsidTr="00CA1EA3">
              <w:tc>
                <w:tcPr>
                  <w:tcW w:w="882" w:type="dxa"/>
                </w:tcPr>
                <w:p w14:paraId="335A3E4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5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52" w14:textId="77777777" w:rsidR="00B65B79" w:rsidRPr="0002501E" w:rsidRDefault="00B65B79" w:rsidP="00B65B79">
            <w:pPr>
              <w:rPr>
                <w:rFonts w:ascii="Times New Roman" w:hAnsi="Times New Roman"/>
                <w:sz w:val="18"/>
                <w:szCs w:val="18"/>
              </w:rPr>
            </w:pPr>
          </w:p>
        </w:tc>
      </w:tr>
      <w:tr w:rsidR="00B65B79" w:rsidRPr="0002501E" w14:paraId="335A3E5E" w14:textId="77777777" w:rsidTr="00B65B79">
        <w:trPr>
          <w:cantSplit/>
        </w:trPr>
        <w:tc>
          <w:tcPr>
            <w:tcW w:w="2988" w:type="dxa"/>
          </w:tcPr>
          <w:p w14:paraId="335A3E5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365.036</w:t>
            </w:r>
          </w:p>
          <w:p w14:paraId="335A3E5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DELIVERY PATTERN</w:t>
            </w:r>
          </w:p>
        </w:tc>
        <w:tc>
          <w:tcPr>
            <w:tcW w:w="3420" w:type="dxa"/>
          </w:tcPr>
          <w:p w14:paraId="335A3E56"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59" w14:textId="77777777" w:rsidTr="00CA1EA3">
              <w:tc>
                <w:tcPr>
                  <w:tcW w:w="882" w:type="dxa"/>
                </w:tcPr>
                <w:p w14:paraId="335A3E5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5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5C" w14:textId="77777777" w:rsidTr="00CA1EA3">
              <w:tc>
                <w:tcPr>
                  <w:tcW w:w="882" w:type="dxa"/>
                </w:tcPr>
                <w:p w14:paraId="335A3E5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5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5D" w14:textId="77777777" w:rsidR="00B65B79" w:rsidRPr="0002501E" w:rsidRDefault="00B65B79" w:rsidP="00B65B79">
            <w:pPr>
              <w:rPr>
                <w:rFonts w:ascii="Times New Roman" w:hAnsi="Times New Roman"/>
                <w:sz w:val="18"/>
                <w:szCs w:val="18"/>
              </w:rPr>
            </w:pPr>
          </w:p>
        </w:tc>
      </w:tr>
      <w:tr w:rsidR="00B65B79" w:rsidRPr="0002501E" w14:paraId="335A3E69" w14:textId="77777777" w:rsidTr="00B65B79">
        <w:trPr>
          <w:cantSplit/>
        </w:trPr>
        <w:tc>
          <w:tcPr>
            <w:tcW w:w="2988" w:type="dxa"/>
          </w:tcPr>
          <w:p w14:paraId="335A3E5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365.037</w:t>
            </w:r>
          </w:p>
          <w:p w14:paraId="335A3E6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PATIENT RELATIONSHIP</w:t>
            </w:r>
          </w:p>
        </w:tc>
        <w:tc>
          <w:tcPr>
            <w:tcW w:w="3420" w:type="dxa"/>
          </w:tcPr>
          <w:p w14:paraId="335A3E61"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64" w14:textId="77777777" w:rsidTr="00CA1EA3">
              <w:tc>
                <w:tcPr>
                  <w:tcW w:w="882" w:type="dxa"/>
                </w:tcPr>
                <w:p w14:paraId="335A3E6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6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67" w14:textId="77777777" w:rsidTr="00CA1EA3">
              <w:tc>
                <w:tcPr>
                  <w:tcW w:w="882" w:type="dxa"/>
                </w:tcPr>
                <w:p w14:paraId="335A3E6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6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68" w14:textId="77777777" w:rsidR="00B65B79" w:rsidRPr="0002501E" w:rsidRDefault="00B65B79" w:rsidP="00B65B79">
            <w:pPr>
              <w:rPr>
                <w:rFonts w:ascii="Times New Roman" w:hAnsi="Times New Roman"/>
                <w:sz w:val="18"/>
                <w:szCs w:val="18"/>
              </w:rPr>
            </w:pPr>
          </w:p>
        </w:tc>
      </w:tr>
      <w:tr w:rsidR="00B65B79" w:rsidRPr="0002501E" w14:paraId="335A3E74" w14:textId="77777777" w:rsidTr="00B65B79">
        <w:trPr>
          <w:cantSplit/>
        </w:trPr>
        <w:tc>
          <w:tcPr>
            <w:tcW w:w="2988" w:type="dxa"/>
          </w:tcPr>
          <w:p w14:paraId="335A3E6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365.038</w:t>
            </w:r>
          </w:p>
          <w:p w14:paraId="335A3E6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INJURY CATEGORY</w:t>
            </w:r>
          </w:p>
        </w:tc>
        <w:tc>
          <w:tcPr>
            <w:tcW w:w="3420" w:type="dxa"/>
          </w:tcPr>
          <w:p w14:paraId="335A3E6C"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6F" w14:textId="77777777" w:rsidTr="00CA1EA3">
              <w:tc>
                <w:tcPr>
                  <w:tcW w:w="882" w:type="dxa"/>
                </w:tcPr>
                <w:p w14:paraId="335A3E6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6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72" w14:textId="77777777" w:rsidTr="00CA1EA3">
              <w:tc>
                <w:tcPr>
                  <w:tcW w:w="882" w:type="dxa"/>
                </w:tcPr>
                <w:p w14:paraId="335A3E7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7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73" w14:textId="77777777" w:rsidR="00B65B79" w:rsidRPr="0002501E" w:rsidRDefault="00B65B79" w:rsidP="00B65B79">
            <w:pPr>
              <w:rPr>
                <w:rFonts w:ascii="Times New Roman" w:hAnsi="Times New Roman"/>
                <w:sz w:val="18"/>
                <w:szCs w:val="18"/>
              </w:rPr>
            </w:pPr>
          </w:p>
        </w:tc>
      </w:tr>
      <w:tr w:rsidR="00B65B79" w:rsidRPr="0002501E" w14:paraId="335A3E7F" w14:textId="77777777" w:rsidTr="00B65B79">
        <w:trPr>
          <w:cantSplit/>
        </w:trPr>
        <w:tc>
          <w:tcPr>
            <w:tcW w:w="2988" w:type="dxa"/>
          </w:tcPr>
          <w:p w14:paraId="335A3E7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365.039</w:t>
            </w:r>
          </w:p>
          <w:p w14:paraId="335A3E7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MILITARY PERSONNEL INFO STATUS CODE</w:t>
            </w:r>
          </w:p>
        </w:tc>
        <w:tc>
          <w:tcPr>
            <w:tcW w:w="3420" w:type="dxa"/>
          </w:tcPr>
          <w:p w14:paraId="335A3E77"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7A" w14:textId="77777777" w:rsidTr="00CA1EA3">
              <w:tc>
                <w:tcPr>
                  <w:tcW w:w="882" w:type="dxa"/>
                </w:tcPr>
                <w:p w14:paraId="335A3E7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7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7D" w14:textId="77777777" w:rsidTr="00CA1EA3">
              <w:tc>
                <w:tcPr>
                  <w:tcW w:w="882" w:type="dxa"/>
                </w:tcPr>
                <w:p w14:paraId="335A3E7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7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7E" w14:textId="77777777" w:rsidR="00B65B79" w:rsidRPr="0002501E" w:rsidRDefault="00B65B79" w:rsidP="00B65B79">
            <w:pPr>
              <w:rPr>
                <w:rFonts w:ascii="Times New Roman" w:hAnsi="Times New Roman"/>
                <w:sz w:val="18"/>
                <w:szCs w:val="18"/>
              </w:rPr>
            </w:pPr>
          </w:p>
        </w:tc>
      </w:tr>
      <w:tr w:rsidR="00B65B79" w:rsidRPr="0002501E" w14:paraId="335A3E8A" w14:textId="77777777" w:rsidTr="00B65B79">
        <w:trPr>
          <w:cantSplit/>
        </w:trPr>
        <w:tc>
          <w:tcPr>
            <w:tcW w:w="2988" w:type="dxa"/>
          </w:tcPr>
          <w:p w14:paraId="335A3E8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lastRenderedPageBreak/>
              <w:t>365.041</w:t>
            </w:r>
          </w:p>
          <w:p w14:paraId="335A3E8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MILITARY GOVT SERVICE AFFILIATION</w:t>
            </w:r>
          </w:p>
        </w:tc>
        <w:tc>
          <w:tcPr>
            <w:tcW w:w="3420" w:type="dxa"/>
          </w:tcPr>
          <w:p w14:paraId="335A3E82"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85" w14:textId="77777777" w:rsidTr="00CA1EA3">
              <w:tc>
                <w:tcPr>
                  <w:tcW w:w="882" w:type="dxa"/>
                </w:tcPr>
                <w:p w14:paraId="335A3E8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8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88" w14:textId="77777777" w:rsidTr="00CA1EA3">
              <w:tc>
                <w:tcPr>
                  <w:tcW w:w="882" w:type="dxa"/>
                </w:tcPr>
                <w:p w14:paraId="335A3E8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8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89" w14:textId="77777777" w:rsidR="00B65B79" w:rsidRPr="0002501E" w:rsidRDefault="00B65B79" w:rsidP="00B65B79">
            <w:pPr>
              <w:rPr>
                <w:rFonts w:ascii="Times New Roman" w:hAnsi="Times New Roman"/>
                <w:sz w:val="18"/>
                <w:szCs w:val="18"/>
              </w:rPr>
            </w:pPr>
          </w:p>
        </w:tc>
      </w:tr>
      <w:tr w:rsidR="00B65B79" w:rsidRPr="0002501E" w14:paraId="335A3E95" w14:textId="77777777" w:rsidTr="00B65B79">
        <w:trPr>
          <w:cantSplit/>
        </w:trPr>
        <w:tc>
          <w:tcPr>
            <w:tcW w:w="2988" w:type="dxa"/>
          </w:tcPr>
          <w:p w14:paraId="335A3E8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365.042</w:t>
            </w:r>
          </w:p>
          <w:p w14:paraId="335A3E8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MILITARY SERVICE RANK</w:t>
            </w:r>
          </w:p>
        </w:tc>
        <w:tc>
          <w:tcPr>
            <w:tcW w:w="3420" w:type="dxa"/>
          </w:tcPr>
          <w:p w14:paraId="335A3E8D"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90" w14:textId="77777777" w:rsidTr="00CA1EA3">
              <w:tc>
                <w:tcPr>
                  <w:tcW w:w="882" w:type="dxa"/>
                </w:tcPr>
                <w:p w14:paraId="335A3E8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8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93" w14:textId="77777777" w:rsidTr="00CA1EA3">
              <w:tc>
                <w:tcPr>
                  <w:tcW w:w="882" w:type="dxa"/>
                </w:tcPr>
                <w:p w14:paraId="335A3E9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9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94" w14:textId="77777777" w:rsidR="00B65B79" w:rsidRPr="0002501E" w:rsidRDefault="00B65B79" w:rsidP="00B65B79">
            <w:pPr>
              <w:rPr>
                <w:rFonts w:ascii="Times New Roman" w:hAnsi="Times New Roman"/>
                <w:sz w:val="18"/>
                <w:szCs w:val="18"/>
              </w:rPr>
            </w:pPr>
          </w:p>
        </w:tc>
      </w:tr>
      <w:tr w:rsidR="00B65B79" w:rsidRPr="0002501E" w14:paraId="335A3EA0" w14:textId="77777777" w:rsidTr="00B65B79">
        <w:trPr>
          <w:cantSplit/>
        </w:trPr>
        <w:tc>
          <w:tcPr>
            <w:tcW w:w="2988" w:type="dxa"/>
          </w:tcPr>
          <w:p w14:paraId="335A3E9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365.043</w:t>
            </w:r>
          </w:p>
          <w:p w14:paraId="335A3E9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ENTITY TYPE QUALIFIER</w:t>
            </w:r>
          </w:p>
        </w:tc>
        <w:tc>
          <w:tcPr>
            <w:tcW w:w="3420" w:type="dxa"/>
          </w:tcPr>
          <w:p w14:paraId="335A3E98"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9B" w14:textId="77777777" w:rsidTr="00CA1EA3">
              <w:tc>
                <w:tcPr>
                  <w:tcW w:w="882" w:type="dxa"/>
                </w:tcPr>
                <w:p w14:paraId="335A3E9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9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9E" w14:textId="77777777" w:rsidTr="00CA1EA3">
              <w:tc>
                <w:tcPr>
                  <w:tcW w:w="882" w:type="dxa"/>
                </w:tcPr>
                <w:p w14:paraId="335A3E9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9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9F" w14:textId="77777777" w:rsidR="00B65B79" w:rsidRPr="0002501E" w:rsidRDefault="00B65B79" w:rsidP="00B65B79">
            <w:pPr>
              <w:rPr>
                <w:rFonts w:ascii="Times New Roman" w:hAnsi="Times New Roman"/>
                <w:sz w:val="18"/>
                <w:szCs w:val="18"/>
              </w:rPr>
            </w:pPr>
          </w:p>
        </w:tc>
      </w:tr>
      <w:tr w:rsidR="00B65B79" w:rsidRPr="0002501E" w14:paraId="335A3EAB" w14:textId="77777777" w:rsidTr="00B65B79">
        <w:trPr>
          <w:cantSplit/>
        </w:trPr>
        <w:tc>
          <w:tcPr>
            <w:tcW w:w="2988" w:type="dxa"/>
          </w:tcPr>
          <w:p w14:paraId="335A3EA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365.044</w:t>
            </w:r>
          </w:p>
          <w:p w14:paraId="335A3EA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CODE LIST QUALIFIER</w:t>
            </w:r>
          </w:p>
        </w:tc>
        <w:tc>
          <w:tcPr>
            <w:tcW w:w="3420" w:type="dxa"/>
          </w:tcPr>
          <w:p w14:paraId="335A3EA3"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A6" w14:textId="77777777" w:rsidTr="00CA1EA3">
              <w:tc>
                <w:tcPr>
                  <w:tcW w:w="882" w:type="dxa"/>
                </w:tcPr>
                <w:p w14:paraId="335A3EA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A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A9" w14:textId="77777777" w:rsidTr="00CA1EA3">
              <w:tc>
                <w:tcPr>
                  <w:tcW w:w="882" w:type="dxa"/>
                </w:tcPr>
                <w:p w14:paraId="335A3EA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A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AA" w14:textId="77777777" w:rsidR="00B65B79" w:rsidRPr="0002501E" w:rsidRDefault="00B65B79" w:rsidP="00B65B79">
            <w:pPr>
              <w:rPr>
                <w:rFonts w:ascii="Times New Roman" w:hAnsi="Times New Roman"/>
                <w:sz w:val="18"/>
                <w:szCs w:val="18"/>
              </w:rPr>
            </w:pPr>
          </w:p>
        </w:tc>
      </w:tr>
      <w:tr w:rsidR="00B65B79" w:rsidRPr="0002501E" w14:paraId="335A3EB6" w14:textId="77777777" w:rsidTr="00B65B79">
        <w:trPr>
          <w:cantSplit/>
        </w:trPr>
        <w:tc>
          <w:tcPr>
            <w:tcW w:w="2988" w:type="dxa"/>
          </w:tcPr>
          <w:p w14:paraId="335A3EA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365.045</w:t>
            </w:r>
          </w:p>
          <w:p w14:paraId="335A3EA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NATURE OF INJURY CODES</w:t>
            </w:r>
          </w:p>
        </w:tc>
        <w:tc>
          <w:tcPr>
            <w:tcW w:w="3420" w:type="dxa"/>
          </w:tcPr>
          <w:p w14:paraId="335A3EAE"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B1" w14:textId="77777777" w:rsidTr="00CA1EA3">
              <w:tc>
                <w:tcPr>
                  <w:tcW w:w="882" w:type="dxa"/>
                </w:tcPr>
                <w:p w14:paraId="335A3EA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B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B4" w14:textId="77777777" w:rsidTr="00CA1EA3">
              <w:tc>
                <w:tcPr>
                  <w:tcW w:w="882" w:type="dxa"/>
                </w:tcPr>
                <w:p w14:paraId="335A3EB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B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B5" w14:textId="77777777" w:rsidR="00B65B79" w:rsidRPr="0002501E" w:rsidRDefault="00B65B79" w:rsidP="00B65B79">
            <w:pPr>
              <w:rPr>
                <w:rFonts w:ascii="Times New Roman" w:hAnsi="Times New Roman"/>
                <w:sz w:val="18"/>
                <w:szCs w:val="18"/>
              </w:rPr>
            </w:pPr>
          </w:p>
        </w:tc>
      </w:tr>
      <w:tr w:rsidR="00B65B79" w:rsidRPr="0002501E" w14:paraId="335A3EC1" w14:textId="77777777" w:rsidTr="00B65B79">
        <w:trPr>
          <w:cantSplit/>
        </w:trPr>
        <w:tc>
          <w:tcPr>
            <w:tcW w:w="2988" w:type="dxa"/>
          </w:tcPr>
          <w:p w14:paraId="335A3EB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365.046</w:t>
            </w:r>
          </w:p>
          <w:p w14:paraId="335A3EB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MILITARY EMPLOYMENT STATUS CODE</w:t>
            </w:r>
          </w:p>
        </w:tc>
        <w:tc>
          <w:tcPr>
            <w:tcW w:w="3420" w:type="dxa"/>
          </w:tcPr>
          <w:p w14:paraId="335A3EB9"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BC" w14:textId="77777777" w:rsidTr="00CA1EA3">
              <w:tc>
                <w:tcPr>
                  <w:tcW w:w="882" w:type="dxa"/>
                </w:tcPr>
                <w:p w14:paraId="335A3EB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B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BF" w14:textId="77777777" w:rsidTr="00CA1EA3">
              <w:tc>
                <w:tcPr>
                  <w:tcW w:w="882" w:type="dxa"/>
                </w:tcPr>
                <w:p w14:paraId="335A3EB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B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C0" w14:textId="77777777" w:rsidR="00B65B79" w:rsidRPr="0002501E" w:rsidRDefault="00B65B79" w:rsidP="00B65B79">
            <w:pPr>
              <w:rPr>
                <w:rFonts w:ascii="Times New Roman" w:hAnsi="Times New Roman"/>
                <w:sz w:val="18"/>
                <w:szCs w:val="18"/>
              </w:rPr>
            </w:pPr>
          </w:p>
        </w:tc>
      </w:tr>
      <w:tr w:rsidR="00B65B79" w:rsidRPr="0002501E" w14:paraId="335A3ED8" w14:textId="77777777" w:rsidTr="00B65B79">
        <w:trPr>
          <w:cantSplit/>
        </w:trPr>
        <w:tc>
          <w:tcPr>
            <w:tcW w:w="2988" w:type="dxa"/>
          </w:tcPr>
          <w:p w14:paraId="335A3EC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w:t>
            </w:r>
          </w:p>
          <w:p w14:paraId="335A3EC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IIV TRANSMISSION QUEUE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C6" w14:textId="77777777" w:rsidTr="00983EFE">
              <w:tc>
                <w:tcPr>
                  <w:tcW w:w="882" w:type="dxa"/>
                </w:tcPr>
                <w:p w14:paraId="335A3EC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C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C9" w14:textId="77777777" w:rsidTr="00983EFE">
              <w:tc>
                <w:tcPr>
                  <w:tcW w:w="882" w:type="dxa"/>
                </w:tcPr>
                <w:p w14:paraId="335A3EC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365.14</w:t>
                  </w:r>
                </w:p>
              </w:tc>
              <w:tc>
                <w:tcPr>
                  <w:tcW w:w="2307" w:type="dxa"/>
                </w:tcPr>
                <w:p w14:paraId="335A3EC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TRANSMISSION STATUS</w:t>
                  </w:r>
                </w:p>
              </w:tc>
            </w:tr>
            <w:tr w:rsidR="00B65B79" w:rsidRPr="0002501E" w14:paraId="335A3ECC" w14:textId="77777777" w:rsidTr="00983EFE">
              <w:tc>
                <w:tcPr>
                  <w:tcW w:w="882" w:type="dxa"/>
                </w:tcPr>
                <w:p w14:paraId="335A3EC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355.33</w:t>
                  </w:r>
                </w:p>
              </w:tc>
              <w:tc>
                <w:tcPr>
                  <w:tcW w:w="2307" w:type="dxa"/>
                </w:tcPr>
                <w:p w14:paraId="335A3EC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INSURANCE VERIFICATION PROCESSOR </w:t>
                  </w:r>
                </w:p>
              </w:tc>
            </w:tr>
            <w:tr w:rsidR="00B65B79" w:rsidRPr="0002501E" w14:paraId="335A3ECF" w14:textId="77777777" w:rsidTr="00983EFE">
              <w:tc>
                <w:tcPr>
                  <w:tcW w:w="882" w:type="dxa"/>
                </w:tcPr>
                <w:p w14:paraId="335A3EC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335A3EC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r w:rsidR="00B65B79" w:rsidRPr="0002501E" w14:paraId="335A3ED2" w14:textId="77777777" w:rsidTr="00983EFE">
              <w:tc>
                <w:tcPr>
                  <w:tcW w:w="882" w:type="dxa"/>
                </w:tcPr>
                <w:p w14:paraId="335A3ED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365.12</w:t>
                  </w:r>
                </w:p>
              </w:tc>
              <w:tc>
                <w:tcPr>
                  <w:tcW w:w="2307" w:type="dxa"/>
                </w:tcPr>
                <w:p w14:paraId="335A3ED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PAYER</w:t>
                  </w:r>
                </w:p>
              </w:tc>
            </w:tr>
          </w:tbl>
          <w:p w14:paraId="335A3ED3"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D6" w14:textId="77777777" w:rsidTr="00A915B1">
              <w:tc>
                <w:tcPr>
                  <w:tcW w:w="882" w:type="dxa"/>
                </w:tcPr>
                <w:p w14:paraId="335A3ED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D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1A737751" w14:textId="77777777" w:rsidTr="00B2433D">
              <w:tc>
                <w:tcPr>
                  <w:tcW w:w="882" w:type="dxa"/>
                </w:tcPr>
                <w:p w14:paraId="31547FAE" w14:textId="77777777" w:rsidR="00B65B79" w:rsidRPr="0002501E" w:rsidRDefault="00B65B79" w:rsidP="00B65B79">
                  <w:pPr>
                    <w:rPr>
                      <w:rFonts w:ascii="Times New Roman" w:hAnsi="Times New Roman"/>
                      <w:sz w:val="18"/>
                      <w:szCs w:val="18"/>
                    </w:rPr>
                  </w:pPr>
                  <w:r>
                    <w:rPr>
                      <w:rFonts w:ascii="Times New Roman" w:hAnsi="Times New Roman"/>
                      <w:sz w:val="18"/>
                      <w:szCs w:val="18"/>
                    </w:rPr>
                    <w:t>365.18</w:t>
                  </w:r>
                </w:p>
              </w:tc>
              <w:tc>
                <w:tcPr>
                  <w:tcW w:w="2307" w:type="dxa"/>
                </w:tcPr>
                <w:p w14:paraId="11B2FBD3" w14:textId="77777777" w:rsidR="00B65B79" w:rsidRPr="0002501E" w:rsidRDefault="00B65B79" w:rsidP="00B65B79">
                  <w:pPr>
                    <w:rPr>
                      <w:rFonts w:ascii="Times New Roman" w:hAnsi="Times New Roman"/>
                      <w:sz w:val="18"/>
                      <w:szCs w:val="18"/>
                    </w:rPr>
                  </w:pPr>
                  <w:r>
                    <w:rPr>
                      <w:rFonts w:ascii="Times New Roman" w:hAnsi="Times New Roman"/>
                      <w:sz w:val="18"/>
                      <w:szCs w:val="18"/>
                    </w:rPr>
                    <w:t>EIV EICD TRACKING</w:t>
                  </w:r>
                </w:p>
              </w:tc>
            </w:tr>
          </w:tbl>
          <w:p w14:paraId="335A3ED7" w14:textId="77777777" w:rsidR="00B65B79" w:rsidRPr="0002501E" w:rsidRDefault="00B65B79" w:rsidP="00B65B79">
            <w:pPr>
              <w:rPr>
                <w:rFonts w:ascii="Times New Roman" w:hAnsi="Times New Roman"/>
                <w:sz w:val="18"/>
                <w:szCs w:val="18"/>
              </w:rPr>
            </w:pPr>
          </w:p>
        </w:tc>
      </w:tr>
      <w:tr w:rsidR="00B65B79" w:rsidRPr="0002501E" w14:paraId="335A3EE0" w14:textId="77777777" w:rsidTr="00B65B79">
        <w:trPr>
          <w:cantSplit/>
        </w:trPr>
        <w:tc>
          <w:tcPr>
            <w:tcW w:w="2988" w:type="dxa"/>
          </w:tcPr>
          <w:p w14:paraId="335A3ED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365.11</w:t>
            </w:r>
          </w:p>
          <w:p w14:paraId="335A3ED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IIV AUTO MATCH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DD" w14:textId="77777777" w:rsidTr="00983EFE">
              <w:tc>
                <w:tcPr>
                  <w:tcW w:w="882" w:type="dxa"/>
                </w:tcPr>
                <w:p w14:paraId="335A3ED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3ED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bl>
          <w:p w14:paraId="335A3EDE" w14:textId="77777777" w:rsidR="00B65B79" w:rsidRPr="0002501E" w:rsidRDefault="00B65B79" w:rsidP="00B65B79">
            <w:pPr>
              <w:rPr>
                <w:rFonts w:ascii="Times New Roman" w:hAnsi="Times New Roman"/>
                <w:sz w:val="18"/>
                <w:szCs w:val="18"/>
              </w:rPr>
            </w:pPr>
          </w:p>
        </w:tc>
        <w:tc>
          <w:tcPr>
            <w:tcW w:w="3168" w:type="dxa"/>
          </w:tcPr>
          <w:p w14:paraId="335A3EDF" w14:textId="77777777" w:rsidR="00B65B79" w:rsidRPr="0002501E" w:rsidRDefault="00B65B79" w:rsidP="00B65B79">
            <w:pPr>
              <w:rPr>
                <w:rFonts w:ascii="Times New Roman" w:hAnsi="Times New Roman"/>
                <w:sz w:val="18"/>
                <w:szCs w:val="18"/>
              </w:rPr>
            </w:pPr>
          </w:p>
        </w:tc>
      </w:tr>
      <w:tr w:rsidR="00B65B79" w:rsidRPr="0002501E" w14:paraId="335A3EFA" w14:textId="77777777" w:rsidTr="00B65B79">
        <w:trPr>
          <w:cantSplit/>
        </w:trPr>
        <w:tc>
          <w:tcPr>
            <w:tcW w:w="2988" w:type="dxa"/>
          </w:tcPr>
          <w:p w14:paraId="335A3EE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365.12</w:t>
            </w:r>
          </w:p>
          <w:p w14:paraId="335A3EE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PAYER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E5" w14:textId="77777777" w:rsidTr="00983EFE">
              <w:tc>
                <w:tcPr>
                  <w:tcW w:w="882" w:type="dxa"/>
                </w:tcPr>
                <w:p w14:paraId="335A3EE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3EE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r w:rsidR="00B65B79" w:rsidRPr="0002501E" w14:paraId="335A3EE8" w14:textId="77777777" w:rsidTr="00983EFE">
              <w:tc>
                <w:tcPr>
                  <w:tcW w:w="882" w:type="dxa"/>
                </w:tcPr>
                <w:p w14:paraId="335A3EE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365.13</w:t>
                  </w:r>
                </w:p>
              </w:tc>
              <w:tc>
                <w:tcPr>
                  <w:tcW w:w="2307" w:type="dxa"/>
                </w:tcPr>
                <w:p w14:paraId="335A3EE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PAYER APPLICATION</w:t>
                  </w:r>
                </w:p>
              </w:tc>
            </w:tr>
          </w:tbl>
          <w:p w14:paraId="335A3EE9"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EC" w14:textId="77777777" w:rsidTr="00A915B1">
              <w:tc>
                <w:tcPr>
                  <w:tcW w:w="882" w:type="dxa"/>
                </w:tcPr>
                <w:p w14:paraId="335A3EE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w:t>
                  </w:r>
                </w:p>
              </w:tc>
              <w:tc>
                <w:tcPr>
                  <w:tcW w:w="2307" w:type="dxa"/>
                </w:tcPr>
                <w:p w14:paraId="335A3EE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COMPANY</w:t>
                  </w:r>
                </w:p>
              </w:tc>
            </w:tr>
            <w:tr w:rsidR="00B65B79" w:rsidRPr="0002501E" w14:paraId="335A3EEF" w14:textId="77777777" w:rsidTr="00A915B1">
              <w:tc>
                <w:tcPr>
                  <w:tcW w:w="882" w:type="dxa"/>
                </w:tcPr>
                <w:p w14:paraId="335A3EE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350.9</w:t>
                  </w:r>
                </w:p>
              </w:tc>
              <w:tc>
                <w:tcPr>
                  <w:tcW w:w="2307" w:type="dxa"/>
                </w:tcPr>
                <w:p w14:paraId="335A3EE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SITE PARAMETERS</w:t>
                  </w:r>
                </w:p>
              </w:tc>
            </w:tr>
            <w:tr w:rsidR="00B65B79" w:rsidRPr="0002501E" w14:paraId="335A3EF2" w14:textId="77777777" w:rsidTr="00A915B1">
              <w:tc>
                <w:tcPr>
                  <w:tcW w:w="882" w:type="dxa"/>
                </w:tcPr>
                <w:p w14:paraId="335A3EF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F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F5" w14:textId="77777777" w:rsidTr="00A915B1">
              <w:tc>
                <w:tcPr>
                  <w:tcW w:w="882" w:type="dxa"/>
                </w:tcPr>
                <w:p w14:paraId="335A3EF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w:t>
                  </w:r>
                </w:p>
              </w:tc>
              <w:tc>
                <w:tcPr>
                  <w:tcW w:w="2307" w:type="dxa"/>
                </w:tcPr>
                <w:p w14:paraId="335A3EF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TRANSMISSION QUEUE</w:t>
                  </w:r>
                </w:p>
              </w:tc>
            </w:tr>
            <w:tr w:rsidR="00B65B79" w:rsidRPr="0002501E" w14:paraId="335A3EF8" w14:textId="77777777" w:rsidTr="00A915B1">
              <w:tc>
                <w:tcPr>
                  <w:tcW w:w="882" w:type="dxa"/>
                </w:tcPr>
                <w:p w14:paraId="335A3EF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366.03</w:t>
                  </w:r>
                </w:p>
              </w:tc>
              <w:tc>
                <w:tcPr>
                  <w:tcW w:w="2307" w:type="dxa"/>
                </w:tcPr>
                <w:p w14:paraId="335A3EF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PLAN</w:t>
                  </w:r>
                </w:p>
              </w:tc>
            </w:tr>
          </w:tbl>
          <w:p w14:paraId="335A3EF9" w14:textId="77777777" w:rsidR="00B65B79" w:rsidRPr="0002501E" w:rsidRDefault="00B65B79" w:rsidP="00B65B79">
            <w:pPr>
              <w:rPr>
                <w:rFonts w:ascii="Times New Roman" w:hAnsi="Times New Roman"/>
                <w:sz w:val="18"/>
                <w:szCs w:val="18"/>
              </w:rPr>
            </w:pPr>
          </w:p>
        </w:tc>
      </w:tr>
      <w:tr w:rsidR="00B65B79" w:rsidRPr="0002501E" w14:paraId="335A3F02" w14:textId="77777777" w:rsidTr="00B65B79">
        <w:trPr>
          <w:cantSplit/>
        </w:trPr>
        <w:tc>
          <w:tcPr>
            <w:tcW w:w="2988" w:type="dxa"/>
          </w:tcPr>
          <w:p w14:paraId="335A3EF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365.13</w:t>
            </w:r>
          </w:p>
          <w:p w14:paraId="335A3EF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PAYER APPLICATION FILE  </w:t>
            </w:r>
          </w:p>
        </w:tc>
        <w:tc>
          <w:tcPr>
            <w:tcW w:w="3420" w:type="dxa"/>
          </w:tcPr>
          <w:p w14:paraId="335A3EFD"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00" w14:textId="77777777" w:rsidTr="00E97526">
              <w:tc>
                <w:tcPr>
                  <w:tcW w:w="882" w:type="dxa"/>
                </w:tcPr>
                <w:p w14:paraId="335A3EF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365.12</w:t>
                  </w:r>
                </w:p>
              </w:tc>
              <w:tc>
                <w:tcPr>
                  <w:tcW w:w="2307" w:type="dxa"/>
                </w:tcPr>
                <w:p w14:paraId="335A3EF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PAYER</w:t>
                  </w:r>
                </w:p>
              </w:tc>
            </w:tr>
          </w:tbl>
          <w:p w14:paraId="335A3F01" w14:textId="77777777" w:rsidR="00B65B79" w:rsidRPr="0002501E" w:rsidRDefault="00B65B79" w:rsidP="00B65B79">
            <w:pPr>
              <w:rPr>
                <w:rFonts w:ascii="Times New Roman" w:hAnsi="Times New Roman"/>
                <w:sz w:val="18"/>
                <w:szCs w:val="18"/>
              </w:rPr>
            </w:pPr>
          </w:p>
        </w:tc>
      </w:tr>
      <w:tr w:rsidR="00B65B79" w:rsidRPr="0002501E" w14:paraId="335A3F0D" w14:textId="77777777" w:rsidTr="00B65B79">
        <w:trPr>
          <w:cantSplit/>
        </w:trPr>
        <w:tc>
          <w:tcPr>
            <w:tcW w:w="2988" w:type="dxa"/>
          </w:tcPr>
          <w:p w14:paraId="335A3F0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365.14</w:t>
            </w:r>
          </w:p>
          <w:p w14:paraId="335A3F0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IIV TRANSMISSION STATUS FILE  </w:t>
            </w:r>
          </w:p>
        </w:tc>
        <w:tc>
          <w:tcPr>
            <w:tcW w:w="3420" w:type="dxa"/>
          </w:tcPr>
          <w:p w14:paraId="335A3F05"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08" w14:textId="77777777" w:rsidTr="00A915B1">
              <w:tc>
                <w:tcPr>
                  <w:tcW w:w="882" w:type="dxa"/>
                </w:tcPr>
                <w:p w14:paraId="335A3F0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F0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F0B" w14:textId="77777777" w:rsidTr="00A915B1">
              <w:tc>
                <w:tcPr>
                  <w:tcW w:w="882" w:type="dxa"/>
                </w:tcPr>
                <w:p w14:paraId="335A3F0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w:t>
                  </w:r>
                </w:p>
              </w:tc>
              <w:tc>
                <w:tcPr>
                  <w:tcW w:w="2307" w:type="dxa"/>
                </w:tcPr>
                <w:p w14:paraId="335A3F0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TRANSMISSION QUEUE</w:t>
                  </w:r>
                </w:p>
              </w:tc>
            </w:tr>
          </w:tbl>
          <w:p w14:paraId="335A3F0C" w14:textId="77777777" w:rsidR="00B65B79" w:rsidRPr="0002501E" w:rsidRDefault="00B65B79" w:rsidP="00B65B79">
            <w:pPr>
              <w:rPr>
                <w:rFonts w:ascii="Times New Roman" w:hAnsi="Times New Roman"/>
                <w:sz w:val="18"/>
                <w:szCs w:val="18"/>
              </w:rPr>
            </w:pPr>
          </w:p>
        </w:tc>
      </w:tr>
      <w:tr w:rsidR="00B65B79" w:rsidRPr="0002501E" w14:paraId="335A3F15" w14:textId="77777777" w:rsidTr="00B65B79">
        <w:trPr>
          <w:cantSplit/>
        </w:trPr>
        <w:tc>
          <w:tcPr>
            <w:tcW w:w="2988" w:type="dxa"/>
          </w:tcPr>
          <w:p w14:paraId="335A3F0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365.15</w:t>
            </w:r>
          </w:p>
          <w:p w14:paraId="335A3F0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IIV STATUS TABLE FILE  </w:t>
            </w:r>
          </w:p>
        </w:tc>
        <w:tc>
          <w:tcPr>
            <w:tcW w:w="3420" w:type="dxa"/>
          </w:tcPr>
          <w:p w14:paraId="335A3F10"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13" w14:textId="77777777" w:rsidTr="00A915B1">
              <w:tc>
                <w:tcPr>
                  <w:tcW w:w="882" w:type="dxa"/>
                </w:tcPr>
                <w:p w14:paraId="335A3F1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355.33</w:t>
                  </w:r>
                </w:p>
              </w:tc>
              <w:tc>
                <w:tcPr>
                  <w:tcW w:w="2307" w:type="dxa"/>
                </w:tcPr>
                <w:p w14:paraId="335A3F1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INSURANCE VERIFICATION PROCESSOR </w:t>
                  </w:r>
                </w:p>
              </w:tc>
            </w:tr>
          </w:tbl>
          <w:p w14:paraId="335A3F14" w14:textId="77777777" w:rsidR="00B65B79" w:rsidRPr="0002501E" w:rsidRDefault="00B65B79" w:rsidP="00B65B79">
            <w:pPr>
              <w:rPr>
                <w:rFonts w:ascii="Times New Roman" w:hAnsi="Times New Roman"/>
                <w:sz w:val="18"/>
                <w:szCs w:val="18"/>
              </w:rPr>
            </w:pPr>
          </w:p>
        </w:tc>
      </w:tr>
      <w:tr w:rsidR="00B65B79" w:rsidRPr="0002501E" w14:paraId="283764A6" w14:textId="77777777" w:rsidTr="00B65B79">
        <w:trPr>
          <w:cantSplit/>
        </w:trPr>
        <w:tc>
          <w:tcPr>
            <w:tcW w:w="2988" w:type="dxa"/>
          </w:tcPr>
          <w:p w14:paraId="5B726521" w14:textId="77777777" w:rsidR="00B65B79" w:rsidRDefault="00B65B79" w:rsidP="00B65B79">
            <w:pPr>
              <w:rPr>
                <w:rFonts w:ascii="Times New Roman" w:hAnsi="Times New Roman"/>
                <w:sz w:val="18"/>
                <w:szCs w:val="18"/>
              </w:rPr>
            </w:pPr>
            <w:r>
              <w:rPr>
                <w:rFonts w:ascii="Times New Roman" w:hAnsi="Times New Roman"/>
                <w:sz w:val="18"/>
                <w:szCs w:val="18"/>
              </w:rPr>
              <w:t>365.18</w:t>
            </w:r>
          </w:p>
          <w:p w14:paraId="6B6CB79D" w14:textId="4E9E951A" w:rsidR="00B65B79" w:rsidRPr="0002501E" w:rsidRDefault="00B65B79" w:rsidP="00B65B79">
            <w:pPr>
              <w:rPr>
                <w:rFonts w:ascii="Times New Roman" w:hAnsi="Times New Roman"/>
                <w:sz w:val="18"/>
                <w:szCs w:val="18"/>
              </w:rPr>
            </w:pPr>
            <w:r>
              <w:rPr>
                <w:rFonts w:ascii="Times New Roman" w:hAnsi="Times New Roman"/>
                <w:sz w:val="18"/>
                <w:szCs w:val="18"/>
              </w:rPr>
              <w:t>EIV EICD TRACKING</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14:paraId="301CCD70" w14:textId="77777777" w:rsidTr="00B2433D">
              <w:tc>
                <w:tcPr>
                  <w:tcW w:w="882" w:type="dxa"/>
                </w:tcPr>
                <w:p w14:paraId="34CAF8C9" w14:textId="77777777" w:rsidR="00B65B79" w:rsidRDefault="00B65B79" w:rsidP="00B65B79">
                  <w:pPr>
                    <w:rPr>
                      <w:rFonts w:ascii="Times New Roman" w:hAnsi="Times New Roman"/>
                      <w:sz w:val="18"/>
                      <w:szCs w:val="18"/>
                    </w:rPr>
                  </w:pPr>
                  <w:r>
                    <w:rPr>
                      <w:rFonts w:ascii="Times New Roman" w:hAnsi="Times New Roman"/>
                      <w:sz w:val="18"/>
                      <w:szCs w:val="18"/>
                    </w:rPr>
                    <w:t>2</w:t>
                  </w:r>
                </w:p>
              </w:tc>
              <w:tc>
                <w:tcPr>
                  <w:tcW w:w="2307" w:type="dxa"/>
                </w:tcPr>
                <w:p w14:paraId="69B717E6" w14:textId="77777777" w:rsidR="00B65B79" w:rsidRDefault="00B65B79" w:rsidP="00B65B79">
                  <w:pPr>
                    <w:rPr>
                      <w:rFonts w:ascii="Times New Roman" w:hAnsi="Times New Roman"/>
                      <w:sz w:val="18"/>
                      <w:szCs w:val="18"/>
                    </w:rPr>
                  </w:pPr>
                  <w:r>
                    <w:rPr>
                      <w:rFonts w:ascii="Times New Roman" w:hAnsi="Times New Roman"/>
                      <w:sz w:val="18"/>
                      <w:szCs w:val="18"/>
                    </w:rPr>
                    <w:t>PATIENT</w:t>
                  </w:r>
                </w:p>
              </w:tc>
            </w:tr>
            <w:tr w:rsidR="00B65B79" w14:paraId="2F20AAFE" w14:textId="77777777" w:rsidTr="00B2433D">
              <w:tc>
                <w:tcPr>
                  <w:tcW w:w="882" w:type="dxa"/>
                </w:tcPr>
                <w:p w14:paraId="5C021754" w14:textId="77777777" w:rsidR="00B65B79" w:rsidRDefault="00B65B79" w:rsidP="00B65B79">
                  <w:pPr>
                    <w:rPr>
                      <w:rFonts w:ascii="Times New Roman" w:hAnsi="Times New Roman"/>
                      <w:sz w:val="18"/>
                      <w:szCs w:val="18"/>
                    </w:rPr>
                  </w:pPr>
                  <w:r>
                    <w:rPr>
                      <w:rFonts w:ascii="Times New Roman" w:hAnsi="Times New Roman"/>
                      <w:sz w:val="18"/>
                      <w:szCs w:val="18"/>
                    </w:rPr>
                    <w:t>5</w:t>
                  </w:r>
                </w:p>
              </w:tc>
              <w:tc>
                <w:tcPr>
                  <w:tcW w:w="2307" w:type="dxa"/>
                </w:tcPr>
                <w:p w14:paraId="5745E2F5" w14:textId="77777777" w:rsidR="00B65B79" w:rsidRDefault="00B65B79" w:rsidP="00B65B79">
                  <w:pPr>
                    <w:rPr>
                      <w:rFonts w:ascii="Times New Roman" w:hAnsi="Times New Roman"/>
                      <w:sz w:val="18"/>
                      <w:szCs w:val="18"/>
                    </w:rPr>
                  </w:pPr>
                  <w:r>
                    <w:rPr>
                      <w:rFonts w:ascii="Times New Roman" w:hAnsi="Times New Roman"/>
                      <w:sz w:val="18"/>
                      <w:szCs w:val="18"/>
                    </w:rPr>
                    <w:t>STATE</w:t>
                  </w:r>
                </w:p>
              </w:tc>
            </w:tr>
            <w:tr w:rsidR="00B65B79" w:rsidRPr="0002501E" w14:paraId="3DE9F23A" w14:textId="77777777" w:rsidTr="00B2433D">
              <w:tc>
                <w:tcPr>
                  <w:tcW w:w="882" w:type="dxa"/>
                </w:tcPr>
                <w:p w14:paraId="134CB1E3" w14:textId="77777777" w:rsidR="00B65B79" w:rsidRPr="0002501E" w:rsidRDefault="00B65B79" w:rsidP="00B65B79">
                  <w:pPr>
                    <w:rPr>
                      <w:rFonts w:ascii="Times New Roman" w:hAnsi="Times New Roman"/>
                      <w:sz w:val="18"/>
                      <w:szCs w:val="18"/>
                    </w:rPr>
                  </w:pPr>
                  <w:r>
                    <w:rPr>
                      <w:rFonts w:ascii="Times New Roman" w:hAnsi="Times New Roman"/>
                      <w:sz w:val="18"/>
                      <w:szCs w:val="18"/>
                    </w:rPr>
                    <w:t>365</w:t>
                  </w:r>
                </w:p>
              </w:tc>
              <w:tc>
                <w:tcPr>
                  <w:tcW w:w="2307" w:type="dxa"/>
                </w:tcPr>
                <w:p w14:paraId="0050FC41" w14:textId="77777777" w:rsidR="00B65B79" w:rsidRPr="0002501E" w:rsidRDefault="00B65B79" w:rsidP="00B65B79">
                  <w:pPr>
                    <w:rPr>
                      <w:rFonts w:ascii="Times New Roman" w:hAnsi="Times New Roman"/>
                      <w:sz w:val="18"/>
                      <w:szCs w:val="18"/>
                    </w:rPr>
                  </w:pPr>
                  <w:r>
                    <w:rPr>
                      <w:rFonts w:ascii="Times New Roman" w:hAnsi="Times New Roman"/>
                      <w:sz w:val="18"/>
                      <w:szCs w:val="18"/>
                    </w:rPr>
                    <w:t>IIV RESPONSE</w:t>
                  </w:r>
                </w:p>
              </w:tc>
            </w:tr>
            <w:tr w:rsidR="00B65B79" w:rsidRPr="0002501E" w14:paraId="2B5C9ED2" w14:textId="77777777" w:rsidTr="00B2433D">
              <w:tc>
                <w:tcPr>
                  <w:tcW w:w="882" w:type="dxa"/>
                </w:tcPr>
                <w:p w14:paraId="52FE5FC8" w14:textId="77777777" w:rsidR="00B65B79" w:rsidRPr="0002501E" w:rsidRDefault="00B65B79" w:rsidP="00B65B79">
                  <w:pPr>
                    <w:rPr>
                      <w:rFonts w:ascii="Times New Roman" w:hAnsi="Times New Roman"/>
                      <w:sz w:val="18"/>
                      <w:szCs w:val="18"/>
                    </w:rPr>
                  </w:pPr>
                  <w:r>
                    <w:rPr>
                      <w:rFonts w:ascii="Times New Roman" w:hAnsi="Times New Roman"/>
                      <w:sz w:val="18"/>
                      <w:szCs w:val="18"/>
                    </w:rPr>
                    <w:t>365.1</w:t>
                  </w:r>
                </w:p>
              </w:tc>
              <w:tc>
                <w:tcPr>
                  <w:tcW w:w="2307" w:type="dxa"/>
                </w:tcPr>
                <w:p w14:paraId="03AD532D" w14:textId="77777777" w:rsidR="00B65B79" w:rsidRPr="0002501E" w:rsidRDefault="00B65B79" w:rsidP="00B65B79">
                  <w:pPr>
                    <w:rPr>
                      <w:rFonts w:ascii="Times New Roman" w:hAnsi="Times New Roman"/>
                      <w:sz w:val="18"/>
                      <w:szCs w:val="18"/>
                    </w:rPr>
                  </w:pPr>
                  <w:r>
                    <w:rPr>
                      <w:rFonts w:ascii="Times New Roman" w:hAnsi="Times New Roman"/>
                      <w:sz w:val="18"/>
                      <w:szCs w:val="18"/>
                    </w:rPr>
                    <w:t>IIV TRANSMISSION QUEUE</w:t>
                  </w:r>
                </w:p>
              </w:tc>
            </w:tr>
            <w:tr w:rsidR="00B65B79" w14:paraId="68231FF1" w14:textId="77777777" w:rsidTr="00B2433D">
              <w:tc>
                <w:tcPr>
                  <w:tcW w:w="882" w:type="dxa"/>
                </w:tcPr>
                <w:p w14:paraId="1B459DFB" w14:textId="77777777" w:rsidR="00B65B79" w:rsidRDefault="00B65B79" w:rsidP="00B65B79">
                  <w:pPr>
                    <w:rPr>
                      <w:rFonts w:ascii="Times New Roman" w:hAnsi="Times New Roman"/>
                      <w:sz w:val="18"/>
                      <w:szCs w:val="18"/>
                    </w:rPr>
                  </w:pPr>
                  <w:r>
                    <w:rPr>
                      <w:rFonts w:ascii="Times New Roman" w:hAnsi="Times New Roman"/>
                      <w:sz w:val="18"/>
                      <w:szCs w:val="18"/>
                    </w:rPr>
                    <w:t>365.12</w:t>
                  </w:r>
                </w:p>
              </w:tc>
              <w:tc>
                <w:tcPr>
                  <w:tcW w:w="2307" w:type="dxa"/>
                </w:tcPr>
                <w:p w14:paraId="58CA68CB" w14:textId="77777777" w:rsidR="00B65B79" w:rsidRDefault="00B65B79" w:rsidP="00B65B79">
                  <w:pPr>
                    <w:rPr>
                      <w:rFonts w:ascii="Times New Roman" w:hAnsi="Times New Roman"/>
                      <w:sz w:val="18"/>
                      <w:szCs w:val="18"/>
                    </w:rPr>
                  </w:pPr>
                  <w:r>
                    <w:rPr>
                      <w:rFonts w:ascii="Times New Roman" w:hAnsi="Times New Roman"/>
                      <w:sz w:val="18"/>
                      <w:szCs w:val="18"/>
                    </w:rPr>
                    <w:t>PAYER</w:t>
                  </w:r>
                </w:p>
              </w:tc>
            </w:tr>
          </w:tbl>
          <w:p w14:paraId="44CCEA56" w14:textId="77777777" w:rsidR="00B65B79" w:rsidRPr="0002501E" w:rsidRDefault="00B65B79" w:rsidP="00B65B79">
            <w:pPr>
              <w:rPr>
                <w:rFonts w:ascii="Times New Roman" w:hAnsi="Times New Roman"/>
                <w:sz w:val="18"/>
                <w:szCs w:val="18"/>
              </w:rPr>
            </w:pPr>
          </w:p>
        </w:tc>
        <w:tc>
          <w:tcPr>
            <w:tcW w:w="3168"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24247136" w14:textId="77777777" w:rsidTr="00B2433D">
              <w:tc>
                <w:tcPr>
                  <w:tcW w:w="882" w:type="dxa"/>
                </w:tcPr>
                <w:p w14:paraId="268D457B" w14:textId="77777777" w:rsidR="00B65B79" w:rsidRPr="0002501E" w:rsidRDefault="00B65B79" w:rsidP="00B65B79">
                  <w:pPr>
                    <w:rPr>
                      <w:rFonts w:ascii="Times New Roman" w:hAnsi="Times New Roman"/>
                      <w:sz w:val="18"/>
                      <w:szCs w:val="18"/>
                    </w:rPr>
                  </w:pPr>
                  <w:r>
                    <w:rPr>
                      <w:rFonts w:ascii="Times New Roman" w:hAnsi="Times New Roman"/>
                      <w:sz w:val="18"/>
                      <w:szCs w:val="18"/>
                    </w:rPr>
                    <w:t>365.1</w:t>
                  </w:r>
                </w:p>
              </w:tc>
              <w:tc>
                <w:tcPr>
                  <w:tcW w:w="2307" w:type="dxa"/>
                </w:tcPr>
                <w:p w14:paraId="14AF4CDD" w14:textId="77777777" w:rsidR="00B65B79" w:rsidRPr="0002501E" w:rsidRDefault="00B65B79" w:rsidP="00B65B79">
                  <w:pPr>
                    <w:rPr>
                      <w:rFonts w:ascii="Times New Roman" w:hAnsi="Times New Roman"/>
                      <w:sz w:val="18"/>
                      <w:szCs w:val="18"/>
                    </w:rPr>
                  </w:pPr>
                  <w:r>
                    <w:rPr>
                      <w:rFonts w:ascii="Times New Roman" w:hAnsi="Times New Roman"/>
                      <w:sz w:val="18"/>
                      <w:szCs w:val="18"/>
                    </w:rPr>
                    <w:t>IIV TRANSMISSION QUEUE</w:t>
                  </w:r>
                </w:p>
              </w:tc>
            </w:tr>
          </w:tbl>
          <w:p w14:paraId="0446B917" w14:textId="77777777" w:rsidR="00B65B79" w:rsidRPr="0002501E" w:rsidRDefault="00B65B79" w:rsidP="00B65B79">
            <w:pPr>
              <w:rPr>
                <w:rFonts w:ascii="Times New Roman" w:hAnsi="Times New Roman"/>
                <w:sz w:val="18"/>
                <w:szCs w:val="18"/>
              </w:rPr>
            </w:pPr>
          </w:p>
        </w:tc>
      </w:tr>
      <w:tr w:rsidR="00B65B79" w:rsidRPr="0002501E" w14:paraId="335A3F21" w14:textId="77777777" w:rsidTr="00B65B79">
        <w:trPr>
          <w:cantSplit/>
        </w:trPr>
        <w:tc>
          <w:tcPr>
            <w:tcW w:w="2988" w:type="dxa"/>
          </w:tcPr>
          <w:p w14:paraId="335A3F1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365.2 </w:t>
            </w:r>
          </w:p>
          <w:p w14:paraId="335A3F1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 REVIEW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1A" w14:textId="77777777" w:rsidTr="00CA1EA3">
              <w:tc>
                <w:tcPr>
                  <w:tcW w:w="882" w:type="dxa"/>
                </w:tcPr>
                <w:p w14:paraId="335A3F1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F1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bl>
          <w:p w14:paraId="335A3F1B" w14:textId="77777777" w:rsidR="00B65B79" w:rsidRPr="0002501E" w:rsidRDefault="00B65B79" w:rsidP="00B65B79">
            <w:pPr>
              <w:rPr>
                <w:rFonts w:ascii="Times New Roman" w:hAnsi="Times New Roman"/>
                <w:sz w:val="18"/>
                <w:szCs w:val="18"/>
              </w:rPr>
            </w:pPr>
          </w:p>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1E" w14:textId="77777777" w:rsidTr="00CA1EA3">
              <w:tc>
                <w:tcPr>
                  <w:tcW w:w="882" w:type="dxa"/>
                </w:tcPr>
                <w:p w14:paraId="335A3F1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3F1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bl>
          <w:p w14:paraId="335A3F1F" w14:textId="77777777" w:rsidR="00B65B79" w:rsidRPr="0002501E" w:rsidRDefault="00B65B79" w:rsidP="00B65B79">
            <w:pPr>
              <w:rPr>
                <w:rFonts w:ascii="Times New Roman" w:hAnsi="Times New Roman"/>
                <w:sz w:val="18"/>
                <w:szCs w:val="18"/>
              </w:rPr>
            </w:pPr>
          </w:p>
        </w:tc>
        <w:tc>
          <w:tcPr>
            <w:tcW w:w="3168" w:type="dxa"/>
          </w:tcPr>
          <w:p w14:paraId="335A3F20" w14:textId="77777777" w:rsidR="00B65B79" w:rsidRPr="0002501E" w:rsidRDefault="00B65B79" w:rsidP="00B65B79">
            <w:pPr>
              <w:rPr>
                <w:rFonts w:ascii="Times New Roman" w:hAnsi="Times New Roman"/>
                <w:sz w:val="18"/>
                <w:szCs w:val="18"/>
              </w:rPr>
            </w:pPr>
          </w:p>
        </w:tc>
      </w:tr>
      <w:tr w:rsidR="00B65B79" w:rsidRPr="0002501E" w14:paraId="335A3F2C" w14:textId="77777777" w:rsidTr="00B65B79">
        <w:trPr>
          <w:cantSplit/>
        </w:trPr>
        <w:tc>
          <w:tcPr>
            <w:tcW w:w="2988" w:type="dxa"/>
          </w:tcPr>
          <w:p w14:paraId="335A3F22" w14:textId="77777777" w:rsidR="00B65B79" w:rsidRPr="007A2A71" w:rsidRDefault="00B65B79" w:rsidP="00B65B79">
            <w:pPr>
              <w:rPr>
                <w:rFonts w:ascii="Times New Roman" w:hAnsi="Times New Roman"/>
                <w:sz w:val="18"/>
                <w:szCs w:val="18"/>
              </w:rPr>
            </w:pPr>
            <w:r w:rsidRPr="007A2A71">
              <w:rPr>
                <w:rFonts w:ascii="Times New Roman" w:hAnsi="Times New Roman"/>
                <w:sz w:val="18"/>
                <w:szCs w:val="18"/>
              </w:rPr>
              <w:t>366</w:t>
            </w:r>
          </w:p>
          <w:p w14:paraId="335A3F23" w14:textId="77777777" w:rsidR="00B65B79" w:rsidRPr="0002501E" w:rsidRDefault="00B65B79" w:rsidP="00B65B79">
            <w:pPr>
              <w:rPr>
                <w:rFonts w:ascii="Times New Roman" w:hAnsi="Times New Roman"/>
                <w:sz w:val="18"/>
                <w:szCs w:val="18"/>
              </w:rPr>
            </w:pPr>
            <w:r w:rsidRPr="007A2A71">
              <w:rPr>
                <w:rFonts w:ascii="Times New Roman" w:hAnsi="Times New Roman"/>
                <w:sz w:val="18"/>
                <w:szCs w:val="18"/>
              </w:rPr>
              <w:t>IB SSVI PIN/HL7 PIVOT</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26" w14:textId="77777777" w:rsidTr="007A2A71">
              <w:tc>
                <w:tcPr>
                  <w:tcW w:w="882" w:type="dxa"/>
                </w:tcPr>
                <w:p w14:paraId="335A3F24" w14:textId="77777777" w:rsidR="00B65B79" w:rsidRPr="0002501E" w:rsidRDefault="00B65B79" w:rsidP="00B65B79">
                  <w:pPr>
                    <w:rPr>
                      <w:rFonts w:ascii="Times New Roman" w:hAnsi="Times New Roman"/>
                      <w:sz w:val="18"/>
                      <w:szCs w:val="18"/>
                    </w:rPr>
                  </w:pPr>
                  <w:r>
                    <w:rPr>
                      <w:rFonts w:ascii="Times New Roman" w:hAnsi="Times New Roman"/>
                      <w:sz w:val="18"/>
                      <w:szCs w:val="18"/>
                    </w:rPr>
                    <w:t>2</w:t>
                  </w:r>
                </w:p>
              </w:tc>
              <w:tc>
                <w:tcPr>
                  <w:tcW w:w="2307" w:type="dxa"/>
                </w:tcPr>
                <w:p w14:paraId="335A3F25" w14:textId="77777777" w:rsidR="00B65B79" w:rsidRPr="0002501E" w:rsidRDefault="00B65B79" w:rsidP="00B65B79">
                  <w:pPr>
                    <w:rPr>
                      <w:rFonts w:ascii="Times New Roman" w:hAnsi="Times New Roman"/>
                      <w:sz w:val="18"/>
                      <w:szCs w:val="18"/>
                    </w:rPr>
                  </w:pPr>
                  <w:r>
                    <w:rPr>
                      <w:rFonts w:ascii="Times New Roman" w:hAnsi="Times New Roman"/>
                      <w:sz w:val="18"/>
                      <w:szCs w:val="18"/>
                    </w:rPr>
                    <w:t xml:space="preserve">PATIENT </w:t>
                  </w:r>
                </w:p>
              </w:tc>
            </w:tr>
            <w:tr w:rsidR="00B65B79" w:rsidRPr="0002501E" w14:paraId="335A3F29" w14:textId="77777777" w:rsidTr="007A2A71">
              <w:tc>
                <w:tcPr>
                  <w:tcW w:w="882" w:type="dxa"/>
                </w:tcPr>
                <w:p w14:paraId="335A3F27" w14:textId="77777777" w:rsidR="00B65B79" w:rsidRPr="0002501E" w:rsidRDefault="00B65B79" w:rsidP="00B65B79">
                  <w:pPr>
                    <w:rPr>
                      <w:rFonts w:ascii="Times New Roman" w:hAnsi="Times New Roman"/>
                      <w:sz w:val="18"/>
                      <w:szCs w:val="18"/>
                    </w:rPr>
                  </w:pPr>
                  <w:r>
                    <w:rPr>
                      <w:rFonts w:ascii="Times New Roman" w:hAnsi="Times New Roman"/>
                      <w:sz w:val="18"/>
                      <w:szCs w:val="18"/>
                    </w:rPr>
                    <w:t>200</w:t>
                  </w:r>
                </w:p>
              </w:tc>
              <w:tc>
                <w:tcPr>
                  <w:tcW w:w="2307" w:type="dxa"/>
                </w:tcPr>
                <w:p w14:paraId="335A3F28" w14:textId="77777777" w:rsidR="00B65B79" w:rsidRPr="0002501E" w:rsidRDefault="00B65B79" w:rsidP="00B65B79">
                  <w:pPr>
                    <w:rPr>
                      <w:rFonts w:ascii="Times New Roman" w:hAnsi="Times New Roman"/>
                      <w:sz w:val="18"/>
                      <w:szCs w:val="18"/>
                    </w:rPr>
                  </w:pPr>
                  <w:r>
                    <w:rPr>
                      <w:rFonts w:ascii="Times New Roman" w:hAnsi="Times New Roman"/>
                      <w:sz w:val="18"/>
                      <w:szCs w:val="18"/>
                    </w:rPr>
                    <w:t>NEW PERSON</w:t>
                  </w:r>
                </w:p>
              </w:tc>
            </w:tr>
          </w:tbl>
          <w:p w14:paraId="335A3F2A" w14:textId="77777777" w:rsidR="00B65B79" w:rsidRPr="0002501E" w:rsidRDefault="00B65B79" w:rsidP="00B65B79">
            <w:pPr>
              <w:rPr>
                <w:rFonts w:ascii="Times New Roman" w:hAnsi="Times New Roman"/>
                <w:sz w:val="18"/>
                <w:szCs w:val="18"/>
              </w:rPr>
            </w:pPr>
          </w:p>
        </w:tc>
        <w:tc>
          <w:tcPr>
            <w:tcW w:w="3168" w:type="dxa"/>
          </w:tcPr>
          <w:p w14:paraId="335A3F2B" w14:textId="77777777" w:rsidR="00B65B79" w:rsidRPr="0002501E" w:rsidRDefault="00B65B79" w:rsidP="00B65B79">
            <w:pPr>
              <w:rPr>
                <w:rFonts w:ascii="Times New Roman" w:hAnsi="Times New Roman"/>
                <w:sz w:val="18"/>
                <w:szCs w:val="18"/>
              </w:rPr>
            </w:pPr>
          </w:p>
        </w:tc>
      </w:tr>
      <w:tr w:rsidR="00B65B79" w:rsidRPr="0002501E" w14:paraId="335A3F3A" w14:textId="77777777" w:rsidTr="00B65B79">
        <w:trPr>
          <w:cantSplit/>
        </w:trPr>
        <w:tc>
          <w:tcPr>
            <w:tcW w:w="2988" w:type="dxa"/>
          </w:tcPr>
          <w:p w14:paraId="335A3F2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lastRenderedPageBreak/>
              <w:t>366.01</w:t>
            </w:r>
          </w:p>
          <w:p w14:paraId="335A3F2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NCPDP PROCESSOR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31" w14:textId="77777777" w:rsidTr="00983EFE">
              <w:tc>
                <w:tcPr>
                  <w:tcW w:w="882" w:type="dxa"/>
                </w:tcPr>
                <w:p w14:paraId="335A3F2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366.11</w:t>
                  </w:r>
                </w:p>
              </w:tc>
              <w:tc>
                <w:tcPr>
                  <w:tcW w:w="2307" w:type="dxa"/>
                </w:tcPr>
                <w:p w14:paraId="335A3F3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NCPDP PROCESSOR APPLICATION</w:t>
                  </w:r>
                </w:p>
              </w:tc>
            </w:tr>
            <w:tr w:rsidR="00B65B79" w:rsidRPr="0002501E" w14:paraId="335A3F34" w14:textId="77777777" w:rsidTr="00983EFE">
              <w:tc>
                <w:tcPr>
                  <w:tcW w:w="882" w:type="dxa"/>
                </w:tcPr>
                <w:p w14:paraId="335A3F3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3F3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bl>
          <w:p w14:paraId="335A3F35"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38" w14:textId="77777777" w:rsidTr="00A915B1">
              <w:tc>
                <w:tcPr>
                  <w:tcW w:w="882" w:type="dxa"/>
                </w:tcPr>
                <w:p w14:paraId="335A3F3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366.03</w:t>
                  </w:r>
                </w:p>
              </w:tc>
              <w:tc>
                <w:tcPr>
                  <w:tcW w:w="2307" w:type="dxa"/>
                </w:tcPr>
                <w:p w14:paraId="335A3F3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PLAN</w:t>
                  </w:r>
                </w:p>
              </w:tc>
            </w:tr>
          </w:tbl>
          <w:p w14:paraId="335A3F39" w14:textId="77777777" w:rsidR="00B65B79" w:rsidRPr="0002501E" w:rsidRDefault="00B65B79" w:rsidP="00B65B79">
            <w:pPr>
              <w:rPr>
                <w:rFonts w:ascii="Times New Roman" w:hAnsi="Times New Roman"/>
                <w:sz w:val="18"/>
                <w:szCs w:val="18"/>
              </w:rPr>
            </w:pPr>
          </w:p>
        </w:tc>
      </w:tr>
      <w:tr w:rsidR="00B65B79" w:rsidRPr="0002501E" w14:paraId="335A3F48" w14:textId="77777777" w:rsidTr="00B65B79">
        <w:trPr>
          <w:cantSplit/>
        </w:trPr>
        <w:tc>
          <w:tcPr>
            <w:tcW w:w="2988" w:type="dxa"/>
          </w:tcPr>
          <w:p w14:paraId="335A3F3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366.02</w:t>
            </w:r>
          </w:p>
          <w:p w14:paraId="335A3F3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PHARMACY BENEFITS MANAGER (PBM)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3F" w14:textId="77777777" w:rsidTr="00983EFE">
              <w:tc>
                <w:tcPr>
                  <w:tcW w:w="882" w:type="dxa"/>
                </w:tcPr>
                <w:p w14:paraId="335A3F3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3F3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r w:rsidR="00B65B79" w:rsidRPr="0002501E" w14:paraId="335A3F42" w14:textId="77777777" w:rsidTr="00983EFE">
              <w:tc>
                <w:tcPr>
                  <w:tcW w:w="882" w:type="dxa"/>
                </w:tcPr>
                <w:p w14:paraId="335A3F4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366.12</w:t>
                  </w:r>
                </w:p>
              </w:tc>
              <w:tc>
                <w:tcPr>
                  <w:tcW w:w="2307" w:type="dxa"/>
                </w:tcPr>
                <w:p w14:paraId="335A3F4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PHARMACY BENEFITS MANAGER (PBM) APPLICATION</w:t>
                  </w:r>
                </w:p>
              </w:tc>
            </w:tr>
          </w:tbl>
          <w:p w14:paraId="335A3F43"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46" w14:textId="77777777" w:rsidTr="00A915B1">
              <w:tc>
                <w:tcPr>
                  <w:tcW w:w="882" w:type="dxa"/>
                </w:tcPr>
                <w:p w14:paraId="335A3F4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366.03</w:t>
                  </w:r>
                </w:p>
              </w:tc>
              <w:tc>
                <w:tcPr>
                  <w:tcW w:w="2307" w:type="dxa"/>
                </w:tcPr>
                <w:p w14:paraId="335A3F4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PLAN</w:t>
                  </w:r>
                </w:p>
              </w:tc>
            </w:tr>
          </w:tbl>
          <w:p w14:paraId="335A3F47" w14:textId="77777777" w:rsidR="00B65B79" w:rsidRPr="0002501E" w:rsidRDefault="00B65B79" w:rsidP="00B65B79">
            <w:pPr>
              <w:rPr>
                <w:rFonts w:ascii="Times New Roman" w:hAnsi="Times New Roman"/>
                <w:sz w:val="18"/>
                <w:szCs w:val="18"/>
              </w:rPr>
            </w:pPr>
          </w:p>
        </w:tc>
      </w:tr>
      <w:tr w:rsidR="00B65B79" w:rsidRPr="0002501E" w14:paraId="335A3F62" w14:textId="77777777" w:rsidTr="00B65B79">
        <w:trPr>
          <w:cantSplit/>
        </w:trPr>
        <w:tc>
          <w:tcPr>
            <w:tcW w:w="2988" w:type="dxa"/>
          </w:tcPr>
          <w:p w14:paraId="335A3F4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366.03</w:t>
            </w:r>
          </w:p>
          <w:p w14:paraId="335A3F4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PLAN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4D" w14:textId="77777777" w:rsidTr="00983EFE">
              <w:tc>
                <w:tcPr>
                  <w:tcW w:w="882" w:type="dxa"/>
                </w:tcPr>
                <w:p w14:paraId="335A3F4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9002313.92</w:t>
                  </w:r>
                </w:p>
              </w:tc>
              <w:tc>
                <w:tcPr>
                  <w:tcW w:w="2307" w:type="dxa"/>
                </w:tcPr>
                <w:p w14:paraId="335A3F4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BPS NCPDP FORMATS</w:t>
                  </w:r>
                </w:p>
              </w:tc>
            </w:tr>
            <w:tr w:rsidR="00B65B79" w:rsidRPr="0002501E" w14:paraId="335A3F50" w14:textId="77777777" w:rsidTr="00983EFE">
              <w:tc>
                <w:tcPr>
                  <w:tcW w:w="882" w:type="dxa"/>
                </w:tcPr>
                <w:p w14:paraId="335A3F4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366.01</w:t>
                  </w:r>
                </w:p>
              </w:tc>
              <w:tc>
                <w:tcPr>
                  <w:tcW w:w="2307" w:type="dxa"/>
                </w:tcPr>
                <w:p w14:paraId="335A3F4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MCPDP PROCESSOR</w:t>
                  </w:r>
                </w:p>
              </w:tc>
            </w:tr>
            <w:tr w:rsidR="00B65B79" w:rsidRPr="0002501E" w14:paraId="335A3F53" w14:textId="77777777" w:rsidTr="00983EFE">
              <w:tc>
                <w:tcPr>
                  <w:tcW w:w="882" w:type="dxa"/>
                </w:tcPr>
                <w:p w14:paraId="335A3F5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3F5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r w:rsidR="00B65B79" w:rsidRPr="0002501E" w14:paraId="335A3F56" w14:textId="77777777" w:rsidTr="00983EFE">
              <w:tc>
                <w:tcPr>
                  <w:tcW w:w="882" w:type="dxa"/>
                </w:tcPr>
                <w:p w14:paraId="335A3F5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365.12</w:t>
                  </w:r>
                </w:p>
              </w:tc>
              <w:tc>
                <w:tcPr>
                  <w:tcW w:w="2307" w:type="dxa"/>
                </w:tcPr>
                <w:p w14:paraId="335A3F5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PAYER</w:t>
                  </w:r>
                </w:p>
              </w:tc>
            </w:tr>
            <w:tr w:rsidR="00B65B79" w:rsidRPr="0002501E" w14:paraId="335A3F59" w14:textId="77777777" w:rsidTr="00983EFE">
              <w:tc>
                <w:tcPr>
                  <w:tcW w:w="882" w:type="dxa"/>
                </w:tcPr>
                <w:p w14:paraId="335A3F5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366.02</w:t>
                  </w:r>
                </w:p>
              </w:tc>
              <w:tc>
                <w:tcPr>
                  <w:tcW w:w="2307" w:type="dxa"/>
                </w:tcPr>
                <w:p w14:paraId="335A3F5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PHARMACY BENEFITS MANAGER (PBM)</w:t>
                  </w:r>
                </w:p>
              </w:tc>
            </w:tr>
            <w:tr w:rsidR="00B65B79" w:rsidRPr="0002501E" w14:paraId="335A3F5C" w14:textId="77777777" w:rsidTr="00983EFE">
              <w:tc>
                <w:tcPr>
                  <w:tcW w:w="882" w:type="dxa"/>
                </w:tcPr>
                <w:p w14:paraId="335A3F5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366.13</w:t>
                  </w:r>
                </w:p>
              </w:tc>
              <w:tc>
                <w:tcPr>
                  <w:tcW w:w="2307" w:type="dxa"/>
                </w:tcPr>
                <w:p w14:paraId="335A3F5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PLAN APPLICATION</w:t>
                  </w:r>
                </w:p>
              </w:tc>
            </w:tr>
          </w:tbl>
          <w:p w14:paraId="335A3F5D"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60" w14:textId="77777777" w:rsidTr="00A915B1">
              <w:tc>
                <w:tcPr>
                  <w:tcW w:w="882" w:type="dxa"/>
                </w:tcPr>
                <w:p w14:paraId="335A3F5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355.3</w:t>
                  </w:r>
                </w:p>
              </w:tc>
              <w:tc>
                <w:tcPr>
                  <w:tcW w:w="2307" w:type="dxa"/>
                </w:tcPr>
                <w:p w14:paraId="335A3F5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GROUP INSURANCE PLAN</w:t>
                  </w:r>
                </w:p>
              </w:tc>
            </w:tr>
          </w:tbl>
          <w:p w14:paraId="335A3F61" w14:textId="77777777" w:rsidR="00B65B79" w:rsidRPr="0002501E" w:rsidRDefault="00B65B79" w:rsidP="00B65B79">
            <w:pPr>
              <w:rPr>
                <w:rFonts w:ascii="Times New Roman" w:hAnsi="Times New Roman"/>
                <w:sz w:val="18"/>
                <w:szCs w:val="18"/>
              </w:rPr>
            </w:pPr>
          </w:p>
        </w:tc>
      </w:tr>
      <w:tr w:rsidR="00B65B79" w:rsidRPr="0002501E" w14:paraId="335A3F6A" w14:textId="77777777" w:rsidTr="00B65B79">
        <w:trPr>
          <w:cantSplit/>
        </w:trPr>
        <w:tc>
          <w:tcPr>
            <w:tcW w:w="2988" w:type="dxa"/>
          </w:tcPr>
          <w:p w14:paraId="335A3F63" w14:textId="77777777" w:rsidR="00B65B79" w:rsidRPr="007A2A71" w:rsidRDefault="00B65B79" w:rsidP="00B65B79">
            <w:pPr>
              <w:rPr>
                <w:rFonts w:ascii="Times New Roman" w:hAnsi="Times New Roman"/>
                <w:sz w:val="18"/>
                <w:szCs w:val="18"/>
              </w:rPr>
            </w:pPr>
            <w:r w:rsidRPr="007A2A71">
              <w:rPr>
                <w:rFonts w:ascii="Times New Roman" w:hAnsi="Times New Roman"/>
                <w:sz w:val="18"/>
                <w:szCs w:val="18"/>
              </w:rPr>
              <w:t>366.1</w:t>
            </w:r>
          </w:p>
          <w:p w14:paraId="335A3F64" w14:textId="77777777" w:rsidR="00B65B79" w:rsidRPr="0002501E" w:rsidRDefault="00B65B79" w:rsidP="00B65B79">
            <w:pPr>
              <w:rPr>
                <w:rFonts w:ascii="Times New Roman" w:hAnsi="Times New Roman"/>
                <w:sz w:val="18"/>
                <w:szCs w:val="18"/>
              </w:rPr>
            </w:pPr>
            <w:r w:rsidRPr="007A2A71">
              <w:rPr>
                <w:rFonts w:ascii="Times New Roman" w:hAnsi="Times New Roman"/>
                <w:sz w:val="18"/>
                <w:szCs w:val="18"/>
              </w:rPr>
              <w:t>IB INSURANCE INCONSISTENT DATA</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67" w14:textId="77777777" w:rsidTr="007A2A71">
              <w:tc>
                <w:tcPr>
                  <w:tcW w:w="882" w:type="dxa"/>
                </w:tcPr>
                <w:p w14:paraId="335A3F65" w14:textId="77777777" w:rsidR="00B65B79" w:rsidRPr="0002501E" w:rsidRDefault="00B65B79" w:rsidP="00B65B79">
                  <w:pPr>
                    <w:rPr>
                      <w:rFonts w:ascii="Times New Roman" w:hAnsi="Times New Roman"/>
                      <w:sz w:val="18"/>
                      <w:szCs w:val="18"/>
                    </w:rPr>
                  </w:pPr>
                  <w:r>
                    <w:rPr>
                      <w:rFonts w:ascii="Times New Roman" w:hAnsi="Times New Roman"/>
                      <w:sz w:val="18"/>
                      <w:szCs w:val="18"/>
                    </w:rPr>
                    <w:t>2</w:t>
                  </w:r>
                </w:p>
              </w:tc>
              <w:tc>
                <w:tcPr>
                  <w:tcW w:w="2307" w:type="dxa"/>
                </w:tcPr>
                <w:p w14:paraId="335A3F66" w14:textId="77777777" w:rsidR="00B65B79" w:rsidRPr="0002501E" w:rsidRDefault="00B65B79" w:rsidP="00B65B79">
                  <w:pPr>
                    <w:rPr>
                      <w:rFonts w:ascii="Times New Roman" w:hAnsi="Times New Roman"/>
                      <w:sz w:val="18"/>
                      <w:szCs w:val="18"/>
                    </w:rPr>
                  </w:pPr>
                  <w:r>
                    <w:rPr>
                      <w:rFonts w:ascii="Times New Roman" w:hAnsi="Times New Roman"/>
                      <w:sz w:val="18"/>
                      <w:szCs w:val="18"/>
                    </w:rPr>
                    <w:t>PATIENT</w:t>
                  </w:r>
                </w:p>
              </w:tc>
            </w:tr>
          </w:tbl>
          <w:p w14:paraId="335A3F68" w14:textId="77777777" w:rsidR="00B65B79" w:rsidRPr="0002501E" w:rsidRDefault="00B65B79" w:rsidP="00B65B79">
            <w:pPr>
              <w:rPr>
                <w:rFonts w:ascii="Times New Roman" w:hAnsi="Times New Roman"/>
                <w:sz w:val="18"/>
                <w:szCs w:val="18"/>
              </w:rPr>
            </w:pPr>
          </w:p>
        </w:tc>
        <w:tc>
          <w:tcPr>
            <w:tcW w:w="3168" w:type="dxa"/>
          </w:tcPr>
          <w:p w14:paraId="335A3F69" w14:textId="77777777" w:rsidR="00B65B79" w:rsidRPr="0002501E" w:rsidRDefault="00B65B79" w:rsidP="00B65B79">
            <w:pPr>
              <w:rPr>
                <w:rFonts w:ascii="Times New Roman" w:hAnsi="Times New Roman"/>
                <w:sz w:val="18"/>
                <w:szCs w:val="18"/>
              </w:rPr>
            </w:pPr>
          </w:p>
        </w:tc>
      </w:tr>
      <w:tr w:rsidR="00B65B79" w:rsidRPr="0002501E" w14:paraId="335A3F72" w14:textId="77777777" w:rsidTr="00B65B79">
        <w:trPr>
          <w:cantSplit/>
        </w:trPr>
        <w:tc>
          <w:tcPr>
            <w:tcW w:w="2988" w:type="dxa"/>
          </w:tcPr>
          <w:p w14:paraId="335A3F6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366.11</w:t>
            </w:r>
          </w:p>
          <w:p w14:paraId="335A3F6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NCPDP PROCESSOR APPLICATION FILE  </w:t>
            </w:r>
          </w:p>
        </w:tc>
        <w:tc>
          <w:tcPr>
            <w:tcW w:w="3420" w:type="dxa"/>
          </w:tcPr>
          <w:p w14:paraId="335A3F6D"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70" w14:textId="77777777" w:rsidTr="00E06F35">
              <w:tc>
                <w:tcPr>
                  <w:tcW w:w="882" w:type="dxa"/>
                </w:tcPr>
                <w:p w14:paraId="335A3F6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366.01</w:t>
                  </w:r>
                </w:p>
              </w:tc>
              <w:tc>
                <w:tcPr>
                  <w:tcW w:w="2307" w:type="dxa"/>
                </w:tcPr>
                <w:p w14:paraId="335A3F6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NCPDP PROCESSOR</w:t>
                  </w:r>
                </w:p>
              </w:tc>
            </w:tr>
          </w:tbl>
          <w:p w14:paraId="335A3F71" w14:textId="77777777" w:rsidR="00B65B79" w:rsidRPr="0002501E" w:rsidRDefault="00B65B79" w:rsidP="00B65B79">
            <w:pPr>
              <w:rPr>
                <w:rFonts w:ascii="Times New Roman" w:hAnsi="Times New Roman"/>
                <w:sz w:val="18"/>
                <w:szCs w:val="18"/>
              </w:rPr>
            </w:pPr>
          </w:p>
        </w:tc>
      </w:tr>
      <w:tr w:rsidR="00B65B79" w:rsidRPr="0002501E" w14:paraId="335A3F7A" w14:textId="77777777" w:rsidTr="00B65B79">
        <w:trPr>
          <w:cantSplit/>
        </w:trPr>
        <w:tc>
          <w:tcPr>
            <w:tcW w:w="2988" w:type="dxa"/>
          </w:tcPr>
          <w:p w14:paraId="335A3F7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366.12</w:t>
            </w:r>
          </w:p>
          <w:p w14:paraId="335A3F7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PHARMACY BENEFITS MANAGER (PBM) APPLICATION FILE  </w:t>
            </w:r>
          </w:p>
        </w:tc>
        <w:tc>
          <w:tcPr>
            <w:tcW w:w="3420" w:type="dxa"/>
          </w:tcPr>
          <w:p w14:paraId="335A3F75"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78" w14:textId="77777777" w:rsidTr="00E06F35">
              <w:tc>
                <w:tcPr>
                  <w:tcW w:w="882" w:type="dxa"/>
                </w:tcPr>
                <w:p w14:paraId="335A3F7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366.02</w:t>
                  </w:r>
                </w:p>
              </w:tc>
              <w:tc>
                <w:tcPr>
                  <w:tcW w:w="2307" w:type="dxa"/>
                </w:tcPr>
                <w:p w14:paraId="335A3F7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PHARMACY BENEFITS MANAGER (PBM)</w:t>
                  </w:r>
                </w:p>
              </w:tc>
            </w:tr>
          </w:tbl>
          <w:p w14:paraId="335A3F79" w14:textId="77777777" w:rsidR="00B65B79" w:rsidRPr="0002501E" w:rsidRDefault="00B65B79" w:rsidP="00B65B79">
            <w:pPr>
              <w:rPr>
                <w:rFonts w:ascii="Times New Roman" w:hAnsi="Times New Roman"/>
                <w:sz w:val="18"/>
                <w:szCs w:val="18"/>
              </w:rPr>
            </w:pPr>
          </w:p>
        </w:tc>
      </w:tr>
      <w:tr w:rsidR="00B65B79" w:rsidRPr="0002501E" w14:paraId="335A3F82" w14:textId="77777777" w:rsidTr="00B65B79">
        <w:trPr>
          <w:cantSplit/>
        </w:trPr>
        <w:tc>
          <w:tcPr>
            <w:tcW w:w="2988" w:type="dxa"/>
          </w:tcPr>
          <w:p w14:paraId="335A3F7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366.13</w:t>
            </w:r>
          </w:p>
          <w:p w14:paraId="335A3F7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PLAN APPLICATION FILE  </w:t>
            </w:r>
          </w:p>
        </w:tc>
        <w:tc>
          <w:tcPr>
            <w:tcW w:w="3420" w:type="dxa"/>
          </w:tcPr>
          <w:p w14:paraId="335A3F7D"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80" w14:textId="77777777" w:rsidTr="00E06F35">
              <w:tc>
                <w:tcPr>
                  <w:tcW w:w="882" w:type="dxa"/>
                </w:tcPr>
                <w:p w14:paraId="335A3F7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366.03</w:t>
                  </w:r>
                </w:p>
              </w:tc>
              <w:tc>
                <w:tcPr>
                  <w:tcW w:w="2307" w:type="dxa"/>
                </w:tcPr>
                <w:p w14:paraId="335A3F7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PLAN</w:t>
                  </w:r>
                </w:p>
              </w:tc>
            </w:tr>
          </w:tbl>
          <w:p w14:paraId="335A3F81" w14:textId="77777777" w:rsidR="00B65B79" w:rsidRPr="0002501E" w:rsidRDefault="00B65B79" w:rsidP="00B65B79">
            <w:pPr>
              <w:rPr>
                <w:rFonts w:ascii="Times New Roman" w:hAnsi="Times New Roman"/>
                <w:sz w:val="18"/>
                <w:szCs w:val="18"/>
              </w:rPr>
            </w:pPr>
          </w:p>
        </w:tc>
      </w:tr>
      <w:tr w:rsidR="00B65B79" w:rsidRPr="0002501E" w14:paraId="335A3FA5" w14:textId="77777777" w:rsidTr="00B65B79">
        <w:trPr>
          <w:cantSplit/>
        </w:trPr>
        <w:tc>
          <w:tcPr>
            <w:tcW w:w="2988" w:type="dxa"/>
          </w:tcPr>
          <w:p w14:paraId="335A3F8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366.14</w:t>
            </w:r>
          </w:p>
          <w:p w14:paraId="335A3F8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NCPDP EVENT LOG</w:t>
            </w:r>
            <w:r>
              <w:rPr>
                <w:rFonts w:ascii="Times New Roman" w:hAnsi="Times New Roman"/>
                <w:sz w:val="18"/>
                <w:szCs w:val="18"/>
              </w:rPr>
              <w:t xml:space="preserv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87" w14:textId="77777777" w:rsidTr="00983EFE">
              <w:tc>
                <w:tcPr>
                  <w:tcW w:w="882" w:type="dxa"/>
                </w:tcPr>
                <w:p w14:paraId="335A3F8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w:t>
                  </w:r>
                </w:p>
              </w:tc>
              <w:tc>
                <w:tcPr>
                  <w:tcW w:w="2307" w:type="dxa"/>
                </w:tcPr>
                <w:p w14:paraId="335A3F8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BILL/CLAIMS</w:t>
                  </w:r>
                </w:p>
              </w:tc>
            </w:tr>
            <w:tr w:rsidR="00B65B79" w:rsidRPr="0002501E" w14:paraId="335A3F8A" w14:textId="77777777" w:rsidTr="00983EFE">
              <w:tc>
                <w:tcPr>
                  <w:tcW w:w="882" w:type="dxa"/>
                </w:tcPr>
                <w:p w14:paraId="335A3F8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9002313.56</w:t>
                  </w:r>
                </w:p>
              </w:tc>
              <w:tc>
                <w:tcPr>
                  <w:tcW w:w="2307" w:type="dxa"/>
                </w:tcPr>
                <w:p w14:paraId="335A3F8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BPS PHARMACIES</w:t>
                  </w:r>
                </w:p>
              </w:tc>
            </w:tr>
            <w:tr w:rsidR="00B65B79" w:rsidRPr="0002501E" w14:paraId="335A3F8D" w14:textId="77777777" w:rsidTr="00983EFE">
              <w:tc>
                <w:tcPr>
                  <w:tcW w:w="882" w:type="dxa"/>
                </w:tcPr>
                <w:p w14:paraId="335A3F8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356.8</w:t>
                  </w:r>
                </w:p>
              </w:tc>
              <w:tc>
                <w:tcPr>
                  <w:tcW w:w="2307" w:type="dxa"/>
                </w:tcPr>
                <w:p w14:paraId="335A3F8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CLAIMS TRACKING NON-BILLABLE REASONS</w:t>
                  </w:r>
                </w:p>
              </w:tc>
            </w:tr>
            <w:tr w:rsidR="00B65B79" w:rsidRPr="0002501E" w14:paraId="335A3F90" w14:textId="77777777" w:rsidTr="00983EFE">
              <w:tc>
                <w:tcPr>
                  <w:tcW w:w="882" w:type="dxa"/>
                </w:tcPr>
                <w:p w14:paraId="335A3F8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355.3</w:t>
                  </w:r>
                </w:p>
              </w:tc>
              <w:tc>
                <w:tcPr>
                  <w:tcW w:w="2307" w:type="dxa"/>
                </w:tcPr>
                <w:p w14:paraId="335A3F8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GROUP INSURANCE PLAN</w:t>
                  </w:r>
                </w:p>
              </w:tc>
            </w:tr>
            <w:tr w:rsidR="00B65B79" w:rsidRPr="0002501E" w14:paraId="335A3F93" w14:textId="77777777" w:rsidTr="00983EFE">
              <w:tc>
                <w:tcPr>
                  <w:tcW w:w="882" w:type="dxa"/>
                </w:tcPr>
                <w:p w14:paraId="335A3F9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40.8</w:t>
                  </w:r>
                </w:p>
              </w:tc>
              <w:tc>
                <w:tcPr>
                  <w:tcW w:w="2307" w:type="dxa"/>
                </w:tcPr>
                <w:p w14:paraId="335A3F9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MEDICAL CENTER DIVISION</w:t>
                  </w:r>
                </w:p>
              </w:tc>
            </w:tr>
            <w:tr w:rsidR="00B65B79" w:rsidRPr="0002501E" w14:paraId="335A3F96" w14:textId="77777777" w:rsidTr="00983EFE">
              <w:tc>
                <w:tcPr>
                  <w:tcW w:w="882" w:type="dxa"/>
                </w:tcPr>
                <w:p w14:paraId="335A3F9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3F9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r w:rsidR="00B65B79" w:rsidRPr="0002501E" w14:paraId="335A3F99" w14:textId="77777777" w:rsidTr="00983EFE">
              <w:tc>
                <w:tcPr>
                  <w:tcW w:w="882" w:type="dxa"/>
                </w:tcPr>
                <w:p w14:paraId="335A3F9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335A3F9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r w:rsidR="00B65B79" w:rsidRPr="0002501E" w14:paraId="335A3F9C" w14:textId="77777777" w:rsidTr="00983EFE">
              <w:tc>
                <w:tcPr>
                  <w:tcW w:w="882" w:type="dxa"/>
                </w:tcPr>
                <w:p w14:paraId="335A3F9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52</w:t>
                  </w:r>
                </w:p>
              </w:tc>
              <w:tc>
                <w:tcPr>
                  <w:tcW w:w="2307" w:type="dxa"/>
                </w:tcPr>
                <w:p w14:paraId="335A3F9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PRESCRIPTION</w:t>
                  </w:r>
                </w:p>
              </w:tc>
            </w:tr>
            <w:tr w:rsidR="00B65B79" w:rsidRPr="0002501E" w14:paraId="335A3F9F" w14:textId="77777777" w:rsidTr="00983EFE">
              <w:tc>
                <w:tcPr>
                  <w:tcW w:w="882" w:type="dxa"/>
                </w:tcPr>
                <w:p w14:paraId="335A3F9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399.3</w:t>
                  </w:r>
                </w:p>
              </w:tc>
              <w:tc>
                <w:tcPr>
                  <w:tcW w:w="2307" w:type="dxa"/>
                </w:tcPr>
                <w:p w14:paraId="335A3F9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RATE TYPE</w:t>
                  </w:r>
                </w:p>
              </w:tc>
            </w:tr>
            <w:tr w:rsidR="00B65B79" w:rsidRPr="0002501E" w14:paraId="335A3FA2" w14:textId="77777777" w:rsidTr="00983EFE">
              <w:tc>
                <w:tcPr>
                  <w:tcW w:w="882" w:type="dxa"/>
                </w:tcPr>
                <w:p w14:paraId="335A3FA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5</w:t>
                  </w:r>
                </w:p>
              </w:tc>
              <w:tc>
                <w:tcPr>
                  <w:tcW w:w="2307" w:type="dxa"/>
                </w:tcPr>
                <w:p w14:paraId="335A3FA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STATE</w:t>
                  </w:r>
                </w:p>
              </w:tc>
            </w:tr>
          </w:tbl>
          <w:p w14:paraId="335A3FA3" w14:textId="77777777" w:rsidR="00B65B79" w:rsidRPr="0002501E" w:rsidRDefault="00B65B79" w:rsidP="00B65B79">
            <w:pPr>
              <w:rPr>
                <w:rFonts w:ascii="Times New Roman" w:hAnsi="Times New Roman"/>
                <w:sz w:val="18"/>
                <w:szCs w:val="18"/>
              </w:rPr>
            </w:pPr>
          </w:p>
        </w:tc>
        <w:tc>
          <w:tcPr>
            <w:tcW w:w="3168" w:type="dxa"/>
          </w:tcPr>
          <w:p w14:paraId="335A3FA4" w14:textId="77777777" w:rsidR="00B65B79" w:rsidRPr="0002501E" w:rsidRDefault="00B65B79" w:rsidP="00B65B79">
            <w:pPr>
              <w:rPr>
                <w:rFonts w:ascii="Times New Roman" w:hAnsi="Times New Roman"/>
                <w:sz w:val="18"/>
                <w:szCs w:val="18"/>
              </w:rPr>
            </w:pPr>
          </w:p>
        </w:tc>
      </w:tr>
      <w:tr w:rsidR="00B65B79" w:rsidRPr="0002501E" w14:paraId="335A3FB0" w14:textId="77777777" w:rsidTr="00B65B79">
        <w:trPr>
          <w:cantSplit/>
        </w:trPr>
        <w:tc>
          <w:tcPr>
            <w:tcW w:w="2988" w:type="dxa"/>
          </w:tcPr>
          <w:p w14:paraId="335A3FA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366.15</w:t>
            </w:r>
          </w:p>
          <w:p w14:paraId="335A3FA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IB NCPDP PRESCRIPTION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AA" w14:textId="77777777" w:rsidTr="00983EFE">
              <w:tc>
                <w:tcPr>
                  <w:tcW w:w="882" w:type="dxa"/>
                </w:tcPr>
                <w:p w14:paraId="335A3FA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350</w:t>
                  </w:r>
                </w:p>
              </w:tc>
              <w:tc>
                <w:tcPr>
                  <w:tcW w:w="2307" w:type="dxa"/>
                </w:tcPr>
                <w:p w14:paraId="335A3FA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INTEGRATED BILLING ACTION</w:t>
                  </w:r>
                </w:p>
              </w:tc>
            </w:tr>
            <w:tr w:rsidR="00B65B79" w:rsidRPr="0002501E" w14:paraId="335A3FAD" w14:textId="77777777" w:rsidTr="00983EFE">
              <w:tc>
                <w:tcPr>
                  <w:tcW w:w="882" w:type="dxa"/>
                </w:tcPr>
                <w:p w14:paraId="335A3FA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399.3</w:t>
                  </w:r>
                </w:p>
              </w:tc>
              <w:tc>
                <w:tcPr>
                  <w:tcW w:w="2307" w:type="dxa"/>
                </w:tcPr>
                <w:p w14:paraId="335A3FA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RATE TYPE</w:t>
                  </w:r>
                </w:p>
              </w:tc>
            </w:tr>
          </w:tbl>
          <w:p w14:paraId="335A3FAE" w14:textId="77777777" w:rsidR="00B65B79" w:rsidRPr="0002501E" w:rsidRDefault="00B65B79" w:rsidP="00B65B79">
            <w:pPr>
              <w:rPr>
                <w:rFonts w:ascii="Times New Roman" w:hAnsi="Times New Roman"/>
                <w:sz w:val="18"/>
                <w:szCs w:val="18"/>
              </w:rPr>
            </w:pPr>
          </w:p>
        </w:tc>
        <w:tc>
          <w:tcPr>
            <w:tcW w:w="3168" w:type="dxa"/>
          </w:tcPr>
          <w:p w14:paraId="335A3FAF" w14:textId="77777777" w:rsidR="00B65B79" w:rsidRPr="0002501E" w:rsidRDefault="00B65B79" w:rsidP="00B65B79">
            <w:pPr>
              <w:rPr>
                <w:rFonts w:ascii="Times New Roman" w:hAnsi="Times New Roman"/>
                <w:sz w:val="18"/>
                <w:szCs w:val="18"/>
              </w:rPr>
            </w:pPr>
          </w:p>
        </w:tc>
      </w:tr>
      <w:tr w:rsidR="00B65B79" w:rsidRPr="0002501E" w14:paraId="335A3FBB" w14:textId="77777777" w:rsidTr="00B65B79">
        <w:trPr>
          <w:cantSplit/>
        </w:trPr>
        <w:tc>
          <w:tcPr>
            <w:tcW w:w="2988" w:type="dxa"/>
          </w:tcPr>
          <w:p w14:paraId="335A3FB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366.16</w:t>
            </w:r>
          </w:p>
          <w:p w14:paraId="335A3FB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IB NDC NON COVERED BY PLAN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B5" w14:textId="77777777" w:rsidTr="00983EFE">
              <w:tc>
                <w:tcPr>
                  <w:tcW w:w="882" w:type="dxa"/>
                </w:tcPr>
                <w:p w14:paraId="335A3FB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9002313.93</w:t>
                  </w:r>
                </w:p>
              </w:tc>
              <w:tc>
                <w:tcPr>
                  <w:tcW w:w="2307" w:type="dxa"/>
                </w:tcPr>
                <w:p w14:paraId="335A3FB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BPS NCPDP REJECT CODES</w:t>
                  </w:r>
                </w:p>
              </w:tc>
            </w:tr>
            <w:tr w:rsidR="00B65B79" w:rsidRPr="0002501E" w14:paraId="335A3FB8" w14:textId="77777777" w:rsidTr="00983EFE">
              <w:tc>
                <w:tcPr>
                  <w:tcW w:w="882" w:type="dxa"/>
                </w:tcPr>
                <w:p w14:paraId="335A3FB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355.3</w:t>
                  </w:r>
                </w:p>
              </w:tc>
              <w:tc>
                <w:tcPr>
                  <w:tcW w:w="2307" w:type="dxa"/>
                </w:tcPr>
                <w:p w14:paraId="335A3FB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GROUP INSURANCE PLAN</w:t>
                  </w:r>
                </w:p>
              </w:tc>
            </w:tr>
          </w:tbl>
          <w:p w14:paraId="335A3FB9" w14:textId="77777777" w:rsidR="00B65B79" w:rsidRPr="0002501E" w:rsidRDefault="00B65B79" w:rsidP="00B65B79">
            <w:pPr>
              <w:rPr>
                <w:rFonts w:ascii="Times New Roman" w:hAnsi="Times New Roman"/>
                <w:sz w:val="18"/>
                <w:szCs w:val="18"/>
              </w:rPr>
            </w:pPr>
          </w:p>
        </w:tc>
        <w:tc>
          <w:tcPr>
            <w:tcW w:w="3168" w:type="dxa"/>
          </w:tcPr>
          <w:p w14:paraId="335A3FBA" w14:textId="77777777" w:rsidR="00B65B79" w:rsidRPr="0002501E" w:rsidRDefault="00B65B79" w:rsidP="00B65B79">
            <w:pPr>
              <w:rPr>
                <w:rFonts w:ascii="Times New Roman" w:hAnsi="Times New Roman"/>
                <w:sz w:val="18"/>
                <w:szCs w:val="18"/>
              </w:rPr>
            </w:pPr>
          </w:p>
        </w:tc>
      </w:tr>
      <w:tr w:rsidR="00B65B79" w:rsidRPr="0002501E" w14:paraId="335A3FC3" w14:textId="77777777" w:rsidTr="00B65B79">
        <w:trPr>
          <w:cantSplit/>
        </w:trPr>
        <w:tc>
          <w:tcPr>
            <w:tcW w:w="2988" w:type="dxa"/>
          </w:tcPr>
          <w:p w14:paraId="335A3FBC" w14:textId="77777777" w:rsidR="00B65B79" w:rsidRPr="007A2A71" w:rsidRDefault="00B65B79" w:rsidP="00B65B79">
            <w:pPr>
              <w:rPr>
                <w:rFonts w:ascii="Times New Roman" w:hAnsi="Times New Roman"/>
                <w:sz w:val="18"/>
                <w:szCs w:val="18"/>
              </w:rPr>
            </w:pPr>
            <w:r w:rsidRPr="007A2A71">
              <w:rPr>
                <w:rFonts w:ascii="Times New Roman" w:hAnsi="Times New Roman"/>
                <w:sz w:val="18"/>
                <w:szCs w:val="18"/>
              </w:rPr>
              <w:t>366.17</w:t>
            </w:r>
          </w:p>
          <w:p w14:paraId="335A3FBD" w14:textId="77777777" w:rsidR="00B65B79" w:rsidRPr="0002501E" w:rsidRDefault="00B65B79" w:rsidP="00B65B79">
            <w:pPr>
              <w:rPr>
                <w:rFonts w:ascii="Times New Roman" w:hAnsi="Times New Roman"/>
                <w:sz w:val="18"/>
                <w:szCs w:val="18"/>
              </w:rPr>
            </w:pPr>
            <w:r w:rsidRPr="007A2A71">
              <w:rPr>
                <w:rFonts w:ascii="Times New Roman" w:hAnsi="Times New Roman"/>
                <w:sz w:val="18"/>
                <w:szCs w:val="18"/>
              </w:rPr>
              <w:t>IB NCPDP NON-BILLABLE REASONS</w:t>
            </w:r>
          </w:p>
        </w:tc>
        <w:tc>
          <w:tcPr>
            <w:tcW w:w="3420" w:type="dxa"/>
          </w:tcPr>
          <w:p w14:paraId="335A3FBE"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6D2D73" w14:paraId="335A3FC1" w14:textId="77777777" w:rsidTr="007A2A71">
              <w:tc>
                <w:tcPr>
                  <w:tcW w:w="882" w:type="dxa"/>
                </w:tcPr>
                <w:p w14:paraId="335A3FBF" w14:textId="77777777" w:rsidR="00B65B79" w:rsidRPr="0045544B" w:rsidRDefault="00B65B79" w:rsidP="00B65B79">
                  <w:pPr>
                    <w:rPr>
                      <w:rFonts w:ascii="Times New Roman" w:hAnsi="Times New Roman"/>
                      <w:sz w:val="18"/>
                      <w:szCs w:val="18"/>
                    </w:rPr>
                  </w:pPr>
                  <w:r>
                    <w:rPr>
                      <w:rFonts w:ascii="Times New Roman" w:hAnsi="Times New Roman"/>
                      <w:sz w:val="18"/>
                      <w:szCs w:val="18"/>
                    </w:rPr>
                    <w:t>366</w:t>
                  </w:r>
                  <w:r w:rsidRPr="0045544B">
                    <w:rPr>
                      <w:rFonts w:ascii="Times New Roman" w:hAnsi="Times New Roman"/>
                      <w:sz w:val="18"/>
                      <w:szCs w:val="18"/>
                    </w:rPr>
                    <w:t>.1</w:t>
                  </w:r>
                  <w:r>
                    <w:rPr>
                      <w:rFonts w:ascii="Times New Roman" w:hAnsi="Times New Roman"/>
                      <w:sz w:val="18"/>
                      <w:szCs w:val="18"/>
                    </w:rPr>
                    <w:t>4</w:t>
                  </w:r>
                </w:p>
              </w:tc>
              <w:tc>
                <w:tcPr>
                  <w:tcW w:w="2307" w:type="dxa"/>
                </w:tcPr>
                <w:p w14:paraId="335A3FC0" w14:textId="77777777" w:rsidR="00B65B79" w:rsidRPr="006D2D73" w:rsidRDefault="00B65B79" w:rsidP="00B65B79">
                  <w:pPr>
                    <w:rPr>
                      <w:rFonts w:ascii="Times New Roman" w:hAnsi="Times New Roman"/>
                      <w:sz w:val="18"/>
                      <w:szCs w:val="18"/>
                    </w:rPr>
                  </w:pPr>
                  <w:r>
                    <w:rPr>
                      <w:rFonts w:ascii="Times New Roman" w:hAnsi="Times New Roman"/>
                      <w:sz w:val="18"/>
                      <w:szCs w:val="18"/>
                    </w:rPr>
                    <w:t>IB NCPDP EVENT LOG</w:t>
                  </w:r>
                </w:p>
              </w:tc>
            </w:tr>
          </w:tbl>
          <w:p w14:paraId="335A3FC2" w14:textId="77777777" w:rsidR="00B65B79" w:rsidRPr="0002501E" w:rsidRDefault="00B65B79" w:rsidP="00B65B79">
            <w:pPr>
              <w:rPr>
                <w:rFonts w:ascii="Times New Roman" w:hAnsi="Times New Roman"/>
                <w:sz w:val="18"/>
                <w:szCs w:val="18"/>
              </w:rPr>
            </w:pPr>
          </w:p>
        </w:tc>
      </w:tr>
      <w:tr w:rsidR="00B65B79" w:rsidRPr="0002501E" w14:paraId="335A3FC8" w14:textId="77777777" w:rsidTr="00B65B79">
        <w:trPr>
          <w:cantSplit/>
        </w:trPr>
        <w:tc>
          <w:tcPr>
            <w:tcW w:w="2988" w:type="dxa"/>
          </w:tcPr>
          <w:p w14:paraId="335A3FC4" w14:textId="77777777" w:rsidR="00B65B79" w:rsidRPr="007A2A71" w:rsidRDefault="00B65B79" w:rsidP="00B65B79">
            <w:pPr>
              <w:rPr>
                <w:rFonts w:ascii="Times New Roman" w:hAnsi="Times New Roman"/>
                <w:sz w:val="18"/>
                <w:szCs w:val="18"/>
              </w:rPr>
            </w:pPr>
            <w:r w:rsidRPr="007A2A71">
              <w:rPr>
                <w:rFonts w:ascii="Times New Roman" w:hAnsi="Times New Roman"/>
                <w:sz w:val="18"/>
                <w:szCs w:val="18"/>
              </w:rPr>
              <w:t>366.2</w:t>
            </w:r>
          </w:p>
          <w:p w14:paraId="335A3FC5" w14:textId="77777777" w:rsidR="00B65B79" w:rsidRPr="007A2A71" w:rsidRDefault="00B65B79" w:rsidP="00B65B79">
            <w:pPr>
              <w:rPr>
                <w:rFonts w:ascii="Times New Roman" w:hAnsi="Times New Roman"/>
                <w:sz w:val="18"/>
                <w:szCs w:val="18"/>
              </w:rPr>
            </w:pPr>
            <w:r w:rsidRPr="007A2A71">
              <w:rPr>
                <w:rFonts w:ascii="Times New Roman" w:hAnsi="Times New Roman"/>
                <w:sz w:val="18"/>
                <w:szCs w:val="18"/>
              </w:rPr>
              <w:t>IB INSURANCE CONSISTENCY ELEMENTS</w:t>
            </w:r>
          </w:p>
        </w:tc>
        <w:tc>
          <w:tcPr>
            <w:tcW w:w="3420" w:type="dxa"/>
          </w:tcPr>
          <w:p w14:paraId="335A3FC6" w14:textId="77777777" w:rsidR="00B65B79" w:rsidRPr="0002501E" w:rsidRDefault="00B65B79" w:rsidP="00B65B79">
            <w:pPr>
              <w:rPr>
                <w:rFonts w:ascii="Times New Roman" w:hAnsi="Times New Roman"/>
                <w:sz w:val="18"/>
                <w:szCs w:val="18"/>
              </w:rPr>
            </w:pPr>
          </w:p>
        </w:tc>
        <w:tc>
          <w:tcPr>
            <w:tcW w:w="3168" w:type="dxa"/>
          </w:tcPr>
          <w:p w14:paraId="335A3FC7" w14:textId="77777777" w:rsidR="00B65B79" w:rsidRDefault="00B65B79" w:rsidP="00B65B79">
            <w:pPr>
              <w:rPr>
                <w:rFonts w:ascii="Times New Roman" w:hAnsi="Times New Roman"/>
                <w:sz w:val="18"/>
                <w:szCs w:val="18"/>
              </w:rPr>
            </w:pPr>
          </w:p>
        </w:tc>
      </w:tr>
      <w:tr w:rsidR="00B65B79" w:rsidRPr="0002501E" w14:paraId="335A3FD5" w14:textId="77777777" w:rsidTr="00B65B79">
        <w:trPr>
          <w:cantSplit/>
        </w:trPr>
        <w:tc>
          <w:tcPr>
            <w:tcW w:w="2988" w:type="dxa"/>
          </w:tcPr>
          <w:p w14:paraId="335A3FC9" w14:textId="77777777" w:rsidR="00B65B79" w:rsidRPr="0002501E" w:rsidRDefault="00B65B79" w:rsidP="00B65B79">
            <w:pPr>
              <w:rPr>
                <w:rFonts w:ascii="Times New Roman" w:hAnsi="Times New Roman"/>
                <w:sz w:val="18"/>
                <w:szCs w:val="18"/>
              </w:rPr>
            </w:pPr>
            <w:r>
              <w:rPr>
                <w:rFonts w:ascii="Times New Roman" w:hAnsi="Times New Roman"/>
                <w:sz w:val="18"/>
                <w:szCs w:val="18"/>
              </w:rPr>
              <w:lastRenderedPageBreak/>
              <w:t>367</w:t>
            </w:r>
            <w:r>
              <w:rPr>
                <w:rFonts w:ascii="Times New Roman" w:hAnsi="Times New Roman"/>
                <w:sz w:val="18"/>
                <w:szCs w:val="18"/>
              </w:rPr>
              <w:br/>
              <w:t>HPID/OEID RESPONSE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6D2D73" w14:paraId="335A3FCC" w14:textId="77777777" w:rsidTr="00E06B94">
              <w:tc>
                <w:tcPr>
                  <w:tcW w:w="882" w:type="dxa"/>
                </w:tcPr>
                <w:p w14:paraId="335A3FCA" w14:textId="77777777" w:rsidR="00B65B79" w:rsidRPr="006D2D73" w:rsidRDefault="00B65B79" w:rsidP="00B65B79">
                  <w:pPr>
                    <w:rPr>
                      <w:rFonts w:ascii="Times New Roman" w:hAnsi="Times New Roman"/>
                      <w:sz w:val="18"/>
                      <w:szCs w:val="18"/>
                    </w:rPr>
                  </w:pPr>
                  <w:r>
                    <w:rPr>
                      <w:rFonts w:ascii="Times New Roman" w:hAnsi="Times New Roman"/>
                      <w:sz w:val="18"/>
                      <w:szCs w:val="18"/>
                    </w:rPr>
                    <w:t>367.1</w:t>
                  </w:r>
                </w:p>
              </w:tc>
              <w:tc>
                <w:tcPr>
                  <w:tcW w:w="2307" w:type="dxa"/>
                </w:tcPr>
                <w:p w14:paraId="335A3FCB" w14:textId="77777777" w:rsidR="00B65B79" w:rsidRPr="006D2D73" w:rsidRDefault="00B65B79" w:rsidP="00B65B79">
                  <w:pPr>
                    <w:rPr>
                      <w:rFonts w:ascii="Times New Roman" w:hAnsi="Times New Roman"/>
                      <w:sz w:val="18"/>
                      <w:szCs w:val="18"/>
                    </w:rPr>
                  </w:pPr>
                  <w:r>
                    <w:rPr>
                      <w:rFonts w:ascii="Times New Roman" w:hAnsi="Times New Roman"/>
                      <w:sz w:val="18"/>
                      <w:szCs w:val="18"/>
                    </w:rPr>
                    <w:t>HPID/OEID TRANSMISSION QUEUE</w:t>
                  </w:r>
                </w:p>
              </w:tc>
            </w:tr>
            <w:tr w:rsidR="00B65B79" w14:paraId="335A3FCF" w14:textId="77777777" w:rsidTr="00E06B94">
              <w:tc>
                <w:tcPr>
                  <w:tcW w:w="882" w:type="dxa"/>
                </w:tcPr>
                <w:p w14:paraId="335A3FCD" w14:textId="77777777" w:rsidR="00B65B79" w:rsidRDefault="00B65B79" w:rsidP="00B65B79">
                  <w:pPr>
                    <w:rPr>
                      <w:rFonts w:ascii="Times New Roman" w:hAnsi="Times New Roman"/>
                      <w:sz w:val="18"/>
                      <w:szCs w:val="18"/>
                    </w:rPr>
                  </w:pPr>
                  <w:r>
                    <w:rPr>
                      <w:rFonts w:ascii="Times New Roman" w:hAnsi="Times New Roman"/>
                      <w:sz w:val="18"/>
                      <w:szCs w:val="18"/>
                    </w:rPr>
                    <w:t>367.11</w:t>
                  </w:r>
                </w:p>
              </w:tc>
              <w:tc>
                <w:tcPr>
                  <w:tcW w:w="2307" w:type="dxa"/>
                </w:tcPr>
                <w:p w14:paraId="335A3FCE" w14:textId="77777777" w:rsidR="00B65B79" w:rsidRDefault="00B65B79" w:rsidP="00B65B79">
                  <w:pPr>
                    <w:rPr>
                      <w:rFonts w:ascii="Times New Roman" w:hAnsi="Times New Roman"/>
                      <w:sz w:val="18"/>
                      <w:szCs w:val="18"/>
                    </w:rPr>
                  </w:pPr>
                  <w:r>
                    <w:rPr>
                      <w:rFonts w:ascii="Times New Roman" w:hAnsi="Times New Roman"/>
                      <w:sz w:val="18"/>
                      <w:szCs w:val="18"/>
                    </w:rPr>
                    <w:t>INSURANCE COMPANY ID TYPE</w:t>
                  </w:r>
                </w:p>
              </w:tc>
            </w:tr>
          </w:tbl>
          <w:p w14:paraId="335A3FD0"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6D2D73" w14:paraId="335A3FD3" w14:textId="77777777" w:rsidTr="00E06B94">
              <w:tc>
                <w:tcPr>
                  <w:tcW w:w="882" w:type="dxa"/>
                </w:tcPr>
                <w:p w14:paraId="335A3FD1" w14:textId="77777777" w:rsidR="00B65B79" w:rsidRPr="0045544B" w:rsidRDefault="00B65B79" w:rsidP="00B65B79">
                  <w:pPr>
                    <w:rPr>
                      <w:rFonts w:ascii="Times New Roman" w:hAnsi="Times New Roman"/>
                      <w:sz w:val="18"/>
                      <w:szCs w:val="18"/>
                    </w:rPr>
                  </w:pPr>
                  <w:r w:rsidRPr="0045544B">
                    <w:rPr>
                      <w:rFonts w:ascii="Times New Roman" w:hAnsi="Times New Roman"/>
                      <w:sz w:val="18"/>
                      <w:szCs w:val="18"/>
                    </w:rPr>
                    <w:t>367.1</w:t>
                  </w:r>
                </w:p>
              </w:tc>
              <w:tc>
                <w:tcPr>
                  <w:tcW w:w="2307" w:type="dxa"/>
                </w:tcPr>
                <w:p w14:paraId="335A3FD2" w14:textId="77777777" w:rsidR="00B65B79" w:rsidRPr="006D2D73" w:rsidRDefault="00B65B79" w:rsidP="00B65B79">
                  <w:pPr>
                    <w:rPr>
                      <w:rFonts w:ascii="Times New Roman" w:hAnsi="Times New Roman"/>
                      <w:sz w:val="18"/>
                      <w:szCs w:val="18"/>
                    </w:rPr>
                  </w:pPr>
                  <w:r>
                    <w:rPr>
                      <w:rFonts w:ascii="Times New Roman" w:hAnsi="Times New Roman"/>
                      <w:sz w:val="18"/>
                      <w:szCs w:val="18"/>
                    </w:rPr>
                    <w:t>HPID/OEID TRANSMISSION QUEUE</w:t>
                  </w:r>
                </w:p>
              </w:tc>
            </w:tr>
          </w:tbl>
          <w:p w14:paraId="335A3FD4" w14:textId="77777777" w:rsidR="00B65B79" w:rsidRPr="0002501E" w:rsidRDefault="00B65B79" w:rsidP="00B65B79">
            <w:pPr>
              <w:rPr>
                <w:rFonts w:ascii="Times New Roman" w:hAnsi="Times New Roman"/>
                <w:sz w:val="18"/>
                <w:szCs w:val="18"/>
              </w:rPr>
            </w:pPr>
          </w:p>
        </w:tc>
      </w:tr>
      <w:tr w:rsidR="00B65B79" w:rsidRPr="0002501E" w14:paraId="335A3FEB" w14:textId="77777777" w:rsidTr="00B65B79">
        <w:trPr>
          <w:cantSplit/>
        </w:trPr>
        <w:tc>
          <w:tcPr>
            <w:tcW w:w="2988" w:type="dxa"/>
          </w:tcPr>
          <w:p w14:paraId="335A3FD6" w14:textId="77777777" w:rsidR="00B65B79" w:rsidRPr="0002501E" w:rsidRDefault="00B65B79" w:rsidP="00B65B79">
            <w:pPr>
              <w:rPr>
                <w:rFonts w:ascii="Times New Roman" w:hAnsi="Times New Roman"/>
                <w:sz w:val="18"/>
                <w:szCs w:val="18"/>
              </w:rPr>
            </w:pPr>
            <w:r>
              <w:rPr>
                <w:rFonts w:ascii="Times New Roman" w:hAnsi="Times New Roman"/>
                <w:sz w:val="18"/>
                <w:szCs w:val="18"/>
              </w:rPr>
              <w:t>367.1</w:t>
            </w:r>
            <w:r>
              <w:rPr>
                <w:rFonts w:ascii="Times New Roman" w:hAnsi="Times New Roman"/>
                <w:sz w:val="18"/>
                <w:szCs w:val="18"/>
              </w:rPr>
              <w:br/>
              <w:t>HPID/OEID TRANSMISSION QUEUE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6D2D73" w14:paraId="335A3FD9" w14:textId="77777777" w:rsidTr="00E06B94">
              <w:tc>
                <w:tcPr>
                  <w:tcW w:w="882" w:type="dxa"/>
                </w:tcPr>
                <w:p w14:paraId="335A3FD7" w14:textId="77777777" w:rsidR="00B65B79" w:rsidRPr="006D2D73" w:rsidRDefault="00B65B79" w:rsidP="00B65B79">
                  <w:pPr>
                    <w:rPr>
                      <w:rFonts w:ascii="Times New Roman" w:hAnsi="Times New Roman"/>
                      <w:sz w:val="18"/>
                      <w:szCs w:val="18"/>
                    </w:rPr>
                  </w:pPr>
                  <w:r>
                    <w:rPr>
                      <w:rFonts w:ascii="Times New Roman" w:hAnsi="Times New Roman"/>
                      <w:sz w:val="18"/>
                      <w:szCs w:val="18"/>
                    </w:rPr>
                    <w:t>36</w:t>
                  </w:r>
                </w:p>
              </w:tc>
              <w:tc>
                <w:tcPr>
                  <w:tcW w:w="2307" w:type="dxa"/>
                </w:tcPr>
                <w:p w14:paraId="335A3FD8" w14:textId="77777777" w:rsidR="00B65B79" w:rsidRPr="006D2D73" w:rsidRDefault="00B65B79" w:rsidP="00B65B79">
                  <w:pPr>
                    <w:rPr>
                      <w:rFonts w:ascii="Times New Roman" w:hAnsi="Times New Roman"/>
                      <w:sz w:val="18"/>
                      <w:szCs w:val="18"/>
                    </w:rPr>
                  </w:pPr>
                  <w:r>
                    <w:rPr>
                      <w:rFonts w:ascii="Times New Roman" w:hAnsi="Times New Roman"/>
                      <w:sz w:val="18"/>
                      <w:szCs w:val="18"/>
                    </w:rPr>
                    <w:t>INSURANCE COMPANY</w:t>
                  </w:r>
                </w:p>
              </w:tc>
            </w:tr>
            <w:tr w:rsidR="00B65B79" w:rsidRPr="006D2D73" w14:paraId="335A3FDC" w14:textId="77777777" w:rsidTr="00E06B94">
              <w:tc>
                <w:tcPr>
                  <w:tcW w:w="882" w:type="dxa"/>
                </w:tcPr>
                <w:p w14:paraId="335A3FDA" w14:textId="77777777" w:rsidR="00B65B79" w:rsidRPr="006D2D73" w:rsidRDefault="00B65B79" w:rsidP="00B65B79">
                  <w:pPr>
                    <w:rPr>
                      <w:rFonts w:ascii="Times New Roman" w:hAnsi="Times New Roman"/>
                      <w:sz w:val="18"/>
                      <w:szCs w:val="18"/>
                    </w:rPr>
                  </w:pPr>
                  <w:r>
                    <w:rPr>
                      <w:rFonts w:ascii="Times New Roman" w:hAnsi="Times New Roman"/>
                      <w:sz w:val="18"/>
                      <w:szCs w:val="18"/>
                    </w:rPr>
                    <w:t>367</w:t>
                  </w:r>
                </w:p>
              </w:tc>
              <w:tc>
                <w:tcPr>
                  <w:tcW w:w="2307" w:type="dxa"/>
                </w:tcPr>
                <w:p w14:paraId="335A3FDB" w14:textId="77777777" w:rsidR="00B65B79" w:rsidRPr="006D2D73" w:rsidRDefault="00B65B79" w:rsidP="00B65B79">
                  <w:pPr>
                    <w:rPr>
                      <w:rFonts w:ascii="Times New Roman" w:hAnsi="Times New Roman"/>
                      <w:sz w:val="18"/>
                      <w:szCs w:val="18"/>
                    </w:rPr>
                  </w:pPr>
                  <w:r>
                    <w:rPr>
                      <w:rFonts w:ascii="Times New Roman" w:hAnsi="Times New Roman"/>
                      <w:sz w:val="18"/>
                      <w:szCs w:val="18"/>
                    </w:rPr>
                    <w:t>HPID/OEID RESPONSE</w:t>
                  </w:r>
                </w:p>
              </w:tc>
            </w:tr>
            <w:tr w:rsidR="00B65B79" w14:paraId="335A3FDF" w14:textId="77777777" w:rsidTr="00E06B94">
              <w:tc>
                <w:tcPr>
                  <w:tcW w:w="882" w:type="dxa"/>
                </w:tcPr>
                <w:p w14:paraId="335A3FDD" w14:textId="77777777" w:rsidR="00B65B79" w:rsidRDefault="00B65B79" w:rsidP="00B65B79">
                  <w:pPr>
                    <w:rPr>
                      <w:rFonts w:ascii="Times New Roman" w:hAnsi="Times New Roman"/>
                      <w:sz w:val="18"/>
                      <w:szCs w:val="18"/>
                    </w:rPr>
                  </w:pPr>
                  <w:r>
                    <w:rPr>
                      <w:rFonts w:ascii="Times New Roman" w:hAnsi="Times New Roman"/>
                      <w:sz w:val="18"/>
                      <w:szCs w:val="18"/>
                    </w:rPr>
                    <w:t>367.11</w:t>
                  </w:r>
                </w:p>
              </w:tc>
              <w:tc>
                <w:tcPr>
                  <w:tcW w:w="2307" w:type="dxa"/>
                </w:tcPr>
                <w:p w14:paraId="335A3FDE" w14:textId="77777777" w:rsidR="00B65B79" w:rsidRDefault="00B65B79" w:rsidP="00B65B79">
                  <w:pPr>
                    <w:rPr>
                      <w:rFonts w:ascii="Times New Roman" w:hAnsi="Times New Roman"/>
                      <w:sz w:val="18"/>
                      <w:szCs w:val="18"/>
                    </w:rPr>
                  </w:pPr>
                  <w:r>
                    <w:rPr>
                      <w:rFonts w:ascii="Times New Roman" w:hAnsi="Times New Roman"/>
                      <w:sz w:val="18"/>
                      <w:szCs w:val="18"/>
                    </w:rPr>
                    <w:t>INSURANCE COMPANY ID TYPE</w:t>
                  </w:r>
                </w:p>
              </w:tc>
            </w:tr>
            <w:tr w:rsidR="00B65B79" w14:paraId="335A3FE2" w14:textId="77777777" w:rsidTr="00E06B94">
              <w:tc>
                <w:tcPr>
                  <w:tcW w:w="882" w:type="dxa"/>
                </w:tcPr>
                <w:p w14:paraId="335A3FE0" w14:textId="77777777" w:rsidR="00B65B79" w:rsidRDefault="00B65B79" w:rsidP="00B65B79">
                  <w:pPr>
                    <w:rPr>
                      <w:rFonts w:ascii="Times New Roman" w:hAnsi="Times New Roman"/>
                      <w:sz w:val="18"/>
                      <w:szCs w:val="18"/>
                    </w:rPr>
                  </w:pPr>
                  <w:r>
                    <w:rPr>
                      <w:rFonts w:ascii="Times New Roman" w:hAnsi="Times New Roman"/>
                      <w:sz w:val="18"/>
                      <w:szCs w:val="18"/>
                    </w:rPr>
                    <w:t>5</w:t>
                  </w:r>
                </w:p>
              </w:tc>
              <w:tc>
                <w:tcPr>
                  <w:tcW w:w="2307" w:type="dxa"/>
                </w:tcPr>
                <w:p w14:paraId="335A3FE1" w14:textId="77777777" w:rsidR="00B65B79" w:rsidRDefault="00B65B79" w:rsidP="00B65B79">
                  <w:pPr>
                    <w:rPr>
                      <w:rFonts w:ascii="Times New Roman" w:hAnsi="Times New Roman"/>
                      <w:sz w:val="18"/>
                      <w:szCs w:val="18"/>
                    </w:rPr>
                  </w:pPr>
                  <w:r>
                    <w:rPr>
                      <w:rFonts w:ascii="Times New Roman" w:hAnsi="Times New Roman"/>
                      <w:sz w:val="18"/>
                      <w:szCs w:val="18"/>
                    </w:rPr>
                    <w:t>STATE</w:t>
                  </w:r>
                </w:p>
              </w:tc>
            </w:tr>
            <w:tr w:rsidR="00B65B79" w14:paraId="335A3FE5" w14:textId="77777777" w:rsidTr="00E06B94">
              <w:tc>
                <w:tcPr>
                  <w:tcW w:w="882" w:type="dxa"/>
                </w:tcPr>
                <w:p w14:paraId="335A3FE3" w14:textId="77777777" w:rsidR="00B65B79" w:rsidRDefault="00B65B79" w:rsidP="00B65B79">
                  <w:pPr>
                    <w:rPr>
                      <w:rFonts w:ascii="Times New Roman" w:hAnsi="Times New Roman"/>
                      <w:sz w:val="18"/>
                      <w:szCs w:val="18"/>
                    </w:rPr>
                  </w:pPr>
                  <w:r>
                    <w:rPr>
                      <w:rFonts w:ascii="Times New Roman" w:hAnsi="Times New Roman"/>
                      <w:sz w:val="18"/>
                      <w:szCs w:val="18"/>
                    </w:rPr>
                    <w:t>355.2</w:t>
                  </w:r>
                </w:p>
              </w:tc>
              <w:tc>
                <w:tcPr>
                  <w:tcW w:w="2307" w:type="dxa"/>
                </w:tcPr>
                <w:p w14:paraId="335A3FE4" w14:textId="77777777" w:rsidR="00B65B79" w:rsidRDefault="00B65B79" w:rsidP="00B65B79">
                  <w:pPr>
                    <w:rPr>
                      <w:rFonts w:ascii="Times New Roman" w:hAnsi="Times New Roman"/>
                      <w:sz w:val="18"/>
                      <w:szCs w:val="18"/>
                    </w:rPr>
                  </w:pPr>
                  <w:r>
                    <w:rPr>
                      <w:rFonts w:ascii="Times New Roman" w:hAnsi="Times New Roman"/>
                      <w:sz w:val="18"/>
                      <w:szCs w:val="18"/>
                    </w:rPr>
                    <w:t>TYPE OF COVERAGE</w:t>
                  </w:r>
                </w:p>
              </w:tc>
            </w:tr>
          </w:tbl>
          <w:p w14:paraId="335A3FE6"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6D2D73" w14:paraId="335A3FE9" w14:textId="77777777" w:rsidTr="00E06B94">
              <w:tc>
                <w:tcPr>
                  <w:tcW w:w="882" w:type="dxa"/>
                </w:tcPr>
                <w:p w14:paraId="335A3FE7" w14:textId="77777777" w:rsidR="00B65B79" w:rsidRPr="006D2D73" w:rsidRDefault="00B65B79" w:rsidP="00B65B79">
                  <w:pPr>
                    <w:rPr>
                      <w:rFonts w:ascii="Times New Roman" w:hAnsi="Times New Roman"/>
                      <w:sz w:val="18"/>
                      <w:szCs w:val="18"/>
                    </w:rPr>
                  </w:pPr>
                  <w:r>
                    <w:rPr>
                      <w:rFonts w:ascii="Times New Roman" w:hAnsi="Times New Roman"/>
                      <w:sz w:val="18"/>
                      <w:szCs w:val="18"/>
                    </w:rPr>
                    <w:t>367</w:t>
                  </w:r>
                </w:p>
              </w:tc>
              <w:tc>
                <w:tcPr>
                  <w:tcW w:w="2307" w:type="dxa"/>
                </w:tcPr>
                <w:p w14:paraId="335A3FE8" w14:textId="77777777" w:rsidR="00B65B79" w:rsidRPr="006D2D73" w:rsidRDefault="00B65B79" w:rsidP="00B65B79">
                  <w:pPr>
                    <w:rPr>
                      <w:rFonts w:ascii="Times New Roman" w:hAnsi="Times New Roman"/>
                      <w:sz w:val="18"/>
                      <w:szCs w:val="18"/>
                    </w:rPr>
                  </w:pPr>
                  <w:r>
                    <w:rPr>
                      <w:rFonts w:ascii="Times New Roman" w:hAnsi="Times New Roman"/>
                      <w:sz w:val="18"/>
                      <w:szCs w:val="18"/>
                    </w:rPr>
                    <w:t>HPID/OEID RESPONSE</w:t>
                  </w:r>
                </w:p>
              </w:tc>
            </w:tr>
          </w:tbl>
          <w:p w14:paraId="335A3FEA" w14:textId="77777777" w:rsidR="00B65B79" w:rsidRPr="0002501E" w:rsidRDefault="00B65B79" w:rsidP="00B65B79">
            <w:pPr>
              <w:rPr>
                <w:rFonts w:ascii="Times New Roman" w:hAnsi="Times New Roman"/>
                <w:sz w:val="18"/>
                <w:szCs w:val="18"/>
              </w:rPr>
            </w:pPr>
          </w:p>
        </w:tc>
      </w:tr>
      <w:tr w:rsidR="00B65B79" w:rsidRPr="0002501E" w14:paraId="335A3FF5" w14:textId="77777777" w:rsidTr="00B65B79">
        <w:trPr>
          <w:cantSplit/>
        </w:trPr>
        <w:tc>
          <w:tcPr>
            <w:tcW w:w="2988" w:type="dxa"/>
          </w:tcPr>
          <w:p w14:paraId="335A3FEC" w14:textId="77777777" w:rsidR="00B65B79" w:rsidRPr="0002501E" w:rsidRDefault="00B65B79" w:rsidP="00B65B79">
            <w:pPr>
              <w:rPr>
                <w:rFonts w:ascii="Times New Roman" w:hAnsi="Times New Roman"/>
                <w:sz w:val="18"/>
                <w:szCs w:val="18"/>
              </w:rPr>
            </w:pPr>
            <w:r>
              <w:rPr>
                <w:rFonts w:ascii="Times New Roman" w:hAnsi="Times New Roman"/>
                <w:sz w:val="18"/>
                <w:szCs w:val="18"/>
              </w:rPr>
              <w:t>367.11</w:t>
            </w:r>
            <w:r>
              <w:rPr>
                <w:rFonts w:ascii="Times New Roman" w:hAnsi="Times New Roman"/>
                <w:sz w:val="18"/>
                <w:szCs w:val="18"/>
              </w:rPr>
              <w:br/>
              <w:t>INSURANCE COMPANY ID TYPE</w:t>
            </w:r>
          </w:p>
        </w:tc>
        <w:tc>
          <w:tcPr>
            <w:tcW w:w="3420" w:type="dxa"/>
          </w:tcPr>
          <w:p w14:paraId="335A3FED"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6D2D73" w14:paraId="335A3FF0" w14:textId="77777777" w:rsidTr="00E06B94">
              <w:tc>
                <w:tcPr>
                  <w:tcW w:w="882" w:type="dxa"/>
                </w:tcPr>
                <w:p w14:paraId="335A3FEE" w14:textId="77777777" w:rsidR="00B65B79" w:rsidRPr="006D2D73" w:rsidRDefault="00B65B79" w:rsidP="00B65B79">
                  <w:pPr>
                    <w:rPr>
                      <w:rFonts w:ascii="Times New Roman" w:hAnsi="Times New Roman"/>
                      <w:sz w:val="18"/>
                      <w:szCs w:val="18"/>
                    </w:rPr>
                  </w:pPr>
                  <w:r>
                    <w:rPr>
                      <w:rFonts w:ascii="Times New Roman" w:hAnsi="Times New Roman"/>
                      <w:sz w:val="18"/>
                      <w:szCs w:val="18"/>
                    </w:rPr>
                    <w:t>367</w:t>
                  </w:r>
                </w:p>
              </w:tc>
              <w:tc>
                <w:tcPr>
                  <w:tcW w:w="2307" w:type="dxa"/>
                </w:tcPr>
                <w:p w14:paraId="335A3FEF" w14:textId="77777777" w:rsidR="00B65B79" w:rsidRPr="006D2D73" w:rsidRDefault="00B65B79" w:rsidP="00B65B79">
                  <w:pPr>
                    <w:rPr>
                      <w:rFonts w:ascii="Times New Roman" w:hAnsi="Times New Roman"/>
                      <w:sz w:val="18"/>
                      <w:szCs w:val="18"/>
                    </w:rPr>
                  </w:pPr>
                  <w:r>
                    <w:rPr>
                      <w:rFonts w:ascii="Times New Roman" w:hAnsi="Times New Roman"/>
                      <w:sz w:val="18"/>
                      <w:szCs w:val="18"/>
                    </w:rPr>
                    <w:t>HPID/OEID RESPONSE</w:t>
                  </w:r>
                </w:p>
              </w:tc>
            </w:tr>
            <w:tr w:rsidR="00B65B79" w:rsidRPr="006D2D73" w14:paraId="335A3FF3" w14:textId="77777777" w:rsidTr="00E06B94">
              <w:tc>
                <w:tcPr>
                  <w:tcW w:w="882" w:type="dxa"/>
                </w:tcPr>
                <w:p w14:paraId="335A3FF1" w14:textId="77777777" w:rsidR="00B65B79" w:rsidRPr="006D2D73" w:rsidRDefault="00B65B79" w:rsidP="00B65B79">
                  <w:pPr>
                    <w:rPr>
                      <w:rFonts w:ascii="Times New Roman" w:hAnsi="Times New Roman"/>
                      <w:sz w:val="18"/>
                      <w:szCs w:val="18"/>
                    </w:rPr>
                  </w:pPr>
                  <w:r>
                    <w:rPr>
                      <w:rFonts w:ascii="Times New Roman" w:hAnsi="Times New Roman"/>
                      <w:sz w:val="18"/>
                      <w:szCs w:val="18"/>
                    </w:rPr>
                    <w:t>367.1</w:t>
                  </w:r>
                </w:p>
              </w:tc>
              <w:tc>
                <w:tcPr>
                  <w:tcW w:w="2307" w:type="dxa"/>
                </w:tcPr>
                <w:p w14:paraId="335A3FF2" w14:textId="77777777" w:rsidR="00B65B79" w:rsidRPr="006D2D73" w:rsidRDefault="00B65B79" w:rsidP="00B65B79">
                  <w:pPr>
                    <w:rPr>
                      <w:rFonts w:ascii="Times New Roman" w:hAnsi="Times New Roman"/>
                      <w:sz w:val="18"/>
                      <w:szCs w:val="18"/>
                    </w:rPr>
                  </w:pPr>
                  <w:r>
                    <w:rPr>
                      <w:rFonts w:ascii="Times New Roman" w:hAnsi="Times New Roman"/>
                      <w:sz w:val="18"/>
                      <w:szCs w:val="18"/>
                    </w:rPr>
                    <w:t>HPID/OEID TRANSMISSION QUEUE</w:t>
                  </w:r>
                </w:p>
              </w:tc>
            </w:tr>
          </w:tbl>
          <w:p w14:paraId="335A3FF4" w14:textId="77777777" w:rsidR="00B65B79" w:rsidRPr="0002501E" w:rsidRDefault="00B65B79" w:rsidP="00B65B79">
            <w:pPr>
              <w:rPr>
                <w:rFonts w:ascii="Times New Roman" w:hAnsi="Times New Roman"/>
                <w:sz w:val="18"/>
                <w:szCs w:val="18"/>
              </w:rPr>
            </w:pPr>
          </w:p>
        </w:tc>
      </w:tr>
      <w:tr w:rsidR="00B65B79" w14:paraId="335A4006" w14:textId="77777777" w:rsidTr="00B65B79">
        <w:trPr>
          <w:cantSplit/>
        </w:trPr>
        <w:tc>
          <w:tcPr>
            <w:tcW w:w="2988" w:type="dxa"/>
          </w:tcPr>
          <w:p w14:paraId="335A3FF6" w14:textId="77777777" w:rsidR="00B65B79" w:rsidRPr="004F636A" w:rsidRDefault="00B65B79" w:rsidP="00B65B79">
            <w:pPr>
              <w:rPr>
                <w:rFonts w:ascii="Times New Roman" w:hAnsi="Times New Roman"/>
                <w:sz w:val="18"/>
                <w:szCs w:val="18"/>
              </w:rPr>
            </w:pPr>
            <w:r w:rsidRPr="004F636A">
              <w:rPr>
                <w:rFonts w:ascii="Times New Roman" w:hAnsi="Times New Roman"/>
                <w:sz w:val="18"/>
                <w:szCs w:val="18"/>
              </w:rPr>
              <w:t>368</w:t>
            </w:r>
          </w:p>
          <w:p w14:paraId="335A3FF7" w14:textId="77777777" w:rsidR="00B65B79" w:rsidRDefault="00B65B79" w:rsidP="00B65B79">
            <w:pPr>
              <w:rPr>
                <w:rFonts w:ascii="Times New Roman" w:hAnsi="Times New Roman"/>
                <w:sz w:val="18"/>
                <w:szCs w:val="18"/>
              </w:rPr>
            </w:pPr>
            <w:r w:rsidRPr="003B78EC">
              <w:rPr>
                <w:rFonts w:ascii="Times New Roman" w:hAnsi="Times New Roman"/>
                <w:sz w:val="18"/>
                <w:szCs w:val="18"/>
              </w:rPr>
              <w:t>HEALTH CARE CLAIM RFAI (277)</w:t>
            </w:r>
          </w:p>
        </w:tc>
        <w:tc>
          <w:tcPr>
            <w:tcW w:w="3420" w:type="dxa"/>
          </w:tcPr>
          <w:p w14:paraId="335A3FF8" w14:textId="77777777" w:rsidR="00B65B79" w:rsidRDefault="00B65B79" w:rsidP="00B65B79">
            <w:pPr>
              <w:rPr>
                <w:rFonts w:ascii="Times New Roman" w:hAnsi="Times New Roman"/>
                <w:sz w:val="18"/>
                <w:szCs w:val="18"/>
              </w:rPr>
            </w:pPr>
            <w:r>
              <w:rPr>
                <w:rFonts w:ascii="Times New Roman" w:hAnsi="Times New Roman"/>
                <w:sz w:val="18"/>
                <w:szCs w:val="18"/>
              </w:rPr>
              <w:t xml:space="preserve">399                </w:t>
            </w:r>
            <w:r w:rsidRPr="003B78EC">
              <w:rPr>
                <w:rFonts w:ascii="Times New Roman" w:hAnsi="Times New Roman"/>
                <w:sz w:val="18"/>
                <w:szCs w:val="18"/>
              </w:rPr>
              <w:t>BILL/CLAIMS</w:t>
            </w:r>
          </w:p>
          <w:p w14:paraId="335A3FF9" w14:textId="77777777" w:rsidR="00B65B79" w:rsidRPr="005A4531" w:rsidRDefault="00B65B79" w:rsidP="00B65B79">
            <w:pPr>
              <w:rPr>
                <w:rFonts w:ascii="Times New Roman" w:hAnsi="Times New Roman"/>
                <w:sz w:val="18"/>
                <w:szCs w:val="18"/>
              </w:rPr>
            </w:pPr>
            <w:r w:rsidRPr="005A4531">
              <w:rPr>
                <w:rFonts w:ascii="Times New Roman" w:hAnsi="Times New Roman"/>
                <w:sz w:val="18"/>
                <w:szCs w:val="18"/>
              </w:rPr>
              <w:t>779.004</w:t>
            </w:r>
            <w:r>
              <w:rPr>
                <w:rFonts w:ascii="Times New Roman" w:hAnsi="Times New Roman"/>
                <w:sz w:val="18"/>
                <w:szCs w:val="18"/>
              </w:rPr>
              <w:t xml:space="preserve">        </w:t>
            </w:r>
            <w:r w:rsidRPr="005A4531">
              <w:rPr>
                <w:rFonts w:ascii="Times New Roman" w:hAnsi="Times New Roman"/>
                <w:sz w:val="18"/>
                <w:szCs w:val="18"/>
              </w:rPr>
              <w:t xml:space="preserve"> COUNTRY CODE</w:t>
            </w:r>
          </w:p>
          <w:p w14:paraId="335A3FFA" w14:textId="77777777" w:rsidR="00B65B79" w:rsidRDefault="00B65B79" w:rsidP="00B65B79">
            <w:pPr>
              <w:rPr>
                <w:rFonts w:ascii="Times New Roman" w:hAnsi="Times New Roman"/>
                <w:sz w:val="18"/>
                <w:szCs w:val="18"/>
              </w:rPr>
            </w:pPr>
            <w:r w:rsidRPr="003B78EC">
              <w:rPr>
                <w:rFonts w:ascii="Times New Roman" w:hAnsi="Times New Roman"/>
                <w:sz w:val="18"/>
                <w:szCs w:val="18"/>
              </w:rPr>
              <w:t>81.3</w:t>
            </w:r>
            <w:r>
              <w:rPr>
                <w:rFonts w:ascii="Times New Roman" w:hAnsi="Times New Roman"/>
                <w:sz w:val="18"/>
                <w:szCs w:val="18"/>
              </w:rPr>
              <w:t xml:space="preserve">               </w:t>
            </w:r>
            <w:r w:rsidRPr="003B78EC">
              <w:rPr>
                <w:rFonts w:ascii="Times New Roman" w:hAnsi="Times New Roman"/>
                <w:sz w:val="18"/>
                <w:szCs w:val="18"/>
              </w:rPr>
              <w:t>CPT MODIFIER</w:t>
            </w:r>
          </w:p>
          <w:p w14:paraId="335A3FFB" w14:textId="77777777" w:rsidR="00B65B79" w:rsidRDefault="00B65B79" w:rsidP="00B65B79">
            <w:pPr>
              <w:rPr>
                <w:rFonts w:ascii="Times New Roman" w:hAnsi="Times New Roman"/>
                <w:sz w:val="18"/>
                <w:szCs w:val="18"/>
              </w:rPr>
            </w:pPr>
            <w:r>
              <w:rPr>
                <w:rFonts w:ascii="Times New Roman" w:hAnsi="Times New Roman"/>
                <w:sz w:val="18"/>
                <w:szCs w:val="18"/>
              </w:rPr>
              <w:t xml:space="preserve">36                  </w:t>
            </w:r>
            <w:r w:rsidRPr="003B78EC">
              <w:rPr>
                <w:rFonts w:ascii="Times New Roman" w:hAnsi="Times New Roman"/>
                <w:sz w:val="18"/>
                <w:szCs w:val="18"/>
              </w:rPr>
              <w:t>INSURANCE COMPANY</w:t>
            </w:r>
          </w:p>
          <w:p w14:paraId="335A3FFC" w14:textId="77777777" w:rsidR="00B65B79" w:rsidRDefault="00B65B79" w:rsidP="00B65B79">
            <w:pPr>
              <w:rPr>
                <w:rFonts w:ascii="Times New Roman" w:hAnsi="Times New Roman"/>
                <w:sz w:val="18"/>
                <w:szCs w:val="18"/>
              </w:rPr>
            </w:pPr>
            <w:r w:rsidRPr="003B78EC">
              <w:rPr>
                <w:rFonts w:ascii="Times New Roman" w:hAnsi="Times New Roman"/>
                <w:sz w:val="18"/>
                <w:szCs w:val="18"/>
              </w:rPr>
              <w:t>95.3</w:t>
            </w:r>
            <w:r>
              <w:rPr>
                <w:rFonts w:ascii="Times New Roman" w:hAnsi="Times New Roman"/>
                <w:sz w:val="18"/>
                <w:szCs w:val="18"/>
              </w:rPr>
              <w:t xml:space="preserve">               </w:t>
            </w:r>
            <w:r w:rsidRPr="004F2EF0">
              <w:rPr>
                <w:rFonts w:ascii="Times New Roman" w:hAnsi="Times New Roman"/>
                <w:sz w:val="18"/>
                <w:szCs w:val="18"/>
              </w:rPr>
              <w:t>LAB LOINC</w:t>
            </w:r>
          </w:p>
          <w:p w14:paraId="335A3FFD" w14:textId="77777777" w:rsidR="00B65B79" w:rsidRDefault="00B65B79" w:rsidP="00B65B79">
            <w:pPr>
              <w:rPr>
                <w:rFonts w:ascii="Times New Roman" w:hAnsi="Times New Roman"/>
                <w:sz w:val="18"/>
                <w:szCs w:val="18"/>
              </w:rPr>
            </w:pPr>
            <w:r>
              <w:rPr>
                <w:rFonts w:ascii="Times New Roman" w:hAnsi="Times New Roman"/>
                <w:sz w:val="18"/>
                <w:szCs w:val="18"/>
              </w:rPr>
              <w:t xml:space="preserve">200                </w:t>
            </w:r>
            <w:r w:rsidRPr="004F2EF0">
              <w:rPr>
                <w:rFonts w:ascii="Times New Roman" w:hAnsi="Times New Roman"/>
                <w:sz w:val="18"/>
                <w:szCs w:val="18"/>
              </w:rPr>
              <w:t xml:space="preserve">NEW </w:t>
            </w:r>
            <w:proofErr w:type="gramStart"/>
            <w:r w:rsidRPr="004F2EF0">
              <w:rPr>
                <w:rFonts w:ascii="Times New Roman" w:hAnsi="Times New Roman"/>
                <w:sz w:val="18"/>
                <w:szCs w:val="18"/>
              </w:rPr>
              <w:t>PERSON</w:t>
            </w:r>
            <w:proofErr w:type="gramEnd"/>
          </w:p>
          <w:p w14:paraId="335A3FFE" w14:textId="77777777" w:rsidR="00B65B79" w:rsidRDefault="00B65B79" w:rsidP="00B65B79">
            <w:pPr>
              <w:rPr>
                <w:rFonts w:ascii="Times New Roman" w:hAnsi="Times New Roman"/>
                <w:sz w:val="18"/>
                <w:szCs w:val="18"/>
              </w:rPr>
            </w:pPr>
            <w:r>
              <w:rPr>
                <w:rFonts w:ascii="Times New Roman" w:hAnsi="Times New Roman"/>
                <w:sz w:val="18"/>
                <w:szCs w:val="18"/>
              </w:rPr>
              <w:t xml:space="preserve">2                    </w:t>
            </w:r>
            <w:proofErr w:type="gramStart"/>
            <w:r w:rsidRPr="004F2EF0">
              <w:rPr>
                <w:rFonts w:ascii="Times New Roman" w:hAnsi="Times New Roman"/>
                <w:sz w:val="18"/>
                <w:szCs w:val="18"/>
              </w:rPr>
              <w:t>PATIENT</w:t>
            </w:r>
            <w:proofErr w:type="gramEnd"/>
          </w:p>
          <w:p w14:paraId="335A3FFF" w14:textId="77777777" w:rsidR="00B65B79" w:rsidRPr="005A4531" w:rsidRDefault="00B65B79" w:rsidP="00B65B79">
            <w:pPr>
              <w:rPr>
                <w:rFonts w:ascii="Times New Roman" w:hAnsi="Times New Roman"/>
                <w:sz w:val="18"/>
                <w:szCs w:val="18"/>
              </w:rPr>
            </w:pPr>
            <w:r>
              <w:rPr>
                <w:rFonts w:ascii="Times New Roman" w:hAnsi="Times New Roman"/>
                <w:sz w:val="18"/>
                <w:szCs w:val="18"/>
              </w:rPr>
              <w:t xml:space="preserve">399.2             </w:t>
            </w:r>
            <w:r w:rsidRPr="005A4531">
              <w:rPr>
                <w:rFonts w:ascii="Times New Roman" w:hAnsi="Times New Roman"/>
                <w:sz w:val="18"/>
                <w:szCs w:val="18"/>
              </w:rPr>
              <w:t>REVENUE CODE</w:t>
            </w:r>
          </w:p>
          <w:p w14:paraId="335A4000" w14:textId="77777777" w:rsidR="00B65B79" w:rsidRPr="005A4531" w:rsidRDefault="00B65B79" w:rsidP="00B65B79">
            <w:pPr>
              <w:rPr>
                <w:rFonts w:ascii="Times New Roman" w:hAnsi="Times New Roman"/>
                <w:sz w:val="18"/>
                <w:szCs w:val="18"/>
              </w:rPr>
            </w:pPr>
            <w:r w:rsidRPr="005A4531">
              <w:rPr>
                <w:rFonts w:ascii="Times New Roman" w:hAnsi="Times New Roman"/>
                <w:sz w:val="18"/>
                <w:szCs w:val="18"/>
              </w:rPr>
              <w:t xml:space="preserve">5       </w:t>
            </w:r>
            <w:r>
              <w:rPr>
                <w:rFonts w:ascii="Times New Roman" w:hAnsi="Times New Roman"/>
                <w:sz w:val="18"/>
                <w:szCs w:val="18"/>
              </w:rPr>
              <w:t xml:space="preserve">             </w:t>
            </w:r>
            <w:r w:rsidRPr="005A4531">
              <w:rPr>
                <w:rFonts w:ascii="Times New Roman" w:hAnsi="Times New Roman"/>
                <w:sz w:val="18"/>
                <w:szCs w:val="18"/>
              </w:rPr>
              <w:t>STATE</w:t>
            </w:r>
          </w:p>
          <w:p w14:paraId="335A4001" w14:textId="77777777" w:rsidR="00B65B79" w:rsidRPr="005A4531" w:rsidRDefault="00B65B79" w:rsidP="00B65B79">
            <w:pPr>
              <w:rPr>
                <w:rFonts w:ascii="Times New Roman" w:hAnsi="Times New Roman"/>
                <w:sz w:val="18"/>
                <w:szCs w:val="18"/>
              </w:rPr>
            </w:pPr>
            <w:r w:rsidRPr="005A4531">
              <w:rPr>
                <w:rFonts w:ascii="Times New Roman" w:hAnsi="Times New Roman"/>
                <w:sz w:val="18"/>
                <w:szCs w:val="18"/>
              </w:rPr>
              <w:t>365.021 X12 271 CONTACT QUALIFIER</w:t>
            </w:r>
          </w:p>
          <w:p w14:paraId="335A4002" w14:textId="77777777" w:rsidR="00B65B79" w:rsidRPr="005A4531" w:rsidRDefault="00B65B79" w:rsidP="00B65B79">
            <w:pPr>
              <w:rPr>
                <w:rFonts w:ascii="Times New Roman" w:hAnsi="Times New Roman"/>
                <w:sz w:val="18"/>
                <w:szCs w:val="18"/>
              </w:rPr>
            </w:pPr>
            <w:r w:rsidRPr="005A4531">
              <w:rPr>
                <w:rFonts w:ascii="Times New Roman" w:hAnsi="Times New Roman"/>
                <w:sz w:val="18"/>
                <w:szCs w:val="18"/>
              </w:rPr>
              <w:t>368.001 X12 277 CLAIM STATUS CATEGORY</w:t>
            </w:r>
          </w:p>
          <w:p w14:paraId="335A4003" w14:textId="77777777" w:rsidR="00B65B79" w:rsidRPr="005A4531" w:rsidRDefault="00B65B79" w:rsidP="00B65B79">
            <w:pPr>
              <w:rPr>
                <w:rFonts w:ascii="Times New Roman" w:hAnsi="Times New Roman"/>
                <w:sz w:val="18"/>
                <w:szCs w:val="18"/>
              </w:rPr>
            </w:pPr>
            <w:r w:rsidRPr="005A4531">
              <w:rPr>
                <w:rFonts w:ascii="Times New Roman" w:hAnsi="Times New Roman"/>
                <w:sz w:val="18"/>
                <w:szCs w:val="18"/>
              </w:rPr>
              <w:t>368.002 X12 277 PRODUCT OR SERVICE ID</w:t>
            </w:r>
          </w:p>
          <w:p w14:paraId="335A4004" w14:textId="77777777" w:rsidR="00B65B79" w:rsidRPr="0002501E" w:rsidRDefault="00B65B79" w:rsidP="00B65B79">
            <w:pPr>
              <w:rPr>
                <w:rFonts w:ascii="Times New Roman" w:hAnsi="Times New Roman"/>
                <w:sz w:val="18"/>
                <w:szCs w:val="18"/>
              </w:rPr>
            </w:pPr>
            <w:r w:rsidRPr="004F2EF0">
              <w:rPr>
                <w:rFonts w:ascii="Times New Roman" w:hAnsi="Times New Roman"/>
                <w:sz w:val="18"/>
                <w:szCs w:val="18"/>
              </w:rPr>
              <w:t>5.11</w:t>
            </w:r>
            <w:r>
              <w:rPr>
                <w:rFonts w:ascii="Times New Roman" w:hAnsi="Times New Roman"/>
                <w:sz w:val="18"/>
                <w:szCs w:val="18"/>
              </w:rPr>
              <w:t xml:space="preserve">              </w:t>
            </w:r>
            <w:r w:rsidRPr="004F2EF0">
              <w:rPr>
                <w:rFonts w:ascii="Times New Roman" w:hAnsi="Times New Roman"/>
                <w:sz w:val="18"/>
                <w:szCs w:val="18"/>
              </w:rPr>
              <w:t>ZIP CODE</w:t>
            </w:r>
          </w:p>
        </w:tc>
        <w:tc>
          <w:tcPr>
            <w:tcW w:w="3168" w:type="dxa"/>
          </w:tcPr>
          <w:p w14:paraId="335A4005" w14:textId="77777777" w:rsidR="00B65B79" w:rsidRDefault="00B65B79" w:rsidP="00B65B79">
            <w:pPr>
              <w:rPr>
                <w:rFonts w:ascii="Times New Roman" w:hAnsi="Times New Roman"/>
                <w:sz w:val="18"/>
                <w:szCs w:val="18"/>
              </w:rPr>
            </w:pPr>
          </w:p>
        </w:tc>
      </w:tr>
      <w:tr w:rsidR="00B65B79" w:rsidRPr="0002501E" w14:paraId="335A400C" w14:textId="77777777" w:rsidTr="00B65B79">
        <w:trPr>
          <w:cantSplit/>
        </w:trPr>
        <w:tc>
          <w:tcPr>
            <w:tcW w:w="2988" w:type="dxa"/>
          </w:tcPr>
          <w:p w14:paraId="335A4007" w14:textId="77777777" w:rsidR="00B65B79" w:rsidRDefault="00B65B79" w:rsidP="00B65B79">
            <w:pPr>
              <w:rPr>
                <w:rFonts w:ascii="Times New Roman" w:hAnsi="Times New Roman"/>
                <w:sz w:val="18"/>
                <w:szCs w:val="18"/>
              </w:rPr>
            </w:pPr>
            <w:r>
              <w:rPr>
                <w:rFonts w:ascii="Times New Roman" w:hAnsi="Times New Roman"/>
                <w:sz w:val="18"/>
                <w:szCs w:val="18"/>
              </w:rPr>
              <w:t>368.001</w:t>
            </w:r>
          </w:p>
          <w:p w14:paraId="335A4008" w14:textId="77777777" w:rsidR="00B65B79" w:rsidRPr="0002501E" w:rsidRDefault="00B65B79" w:rsidP="00B65B79">
            <w:pPr>
              <w:rPr>
                <w:rFonts w:ascii="Times New Roman" w:hAnsi="Times New Roman"/>
                <w:sz w:val="18"/>
                <w:szCs w:val="18"/>
              </w:rPr>
            </w:pPr>
            <w:r w:rsidRPr="00B651F5">
              <w:rPr>
                <w:rFonts w:ascii="Times New Roman" w:hAnsi="Times New Roman"/>
                <w:sz w:val="18"/>
                <w:szCs w:val="18"/>
              </w:rPr>
              <w:t>X12 277 CLAIM STATUS CATEGORY FILE</w:t>
            </w:r>
          </w:p>
        </w:tc>
        <w:tc>
          <w:tcPr>
            <w:tcW w:w="3420" w:type="dxa"/>
          </w:tcPr>
          <w:p w14:paraId="335A4009" w14:textId="77777777" w:rsidR="00B65B79" w:rsidRPr="0002501E" w:rsidRDefault="00B65B79" w:rsidP="00B65B79">
            <w:pPr>
              <w:rPr>
                <w:rFonts w:ascii="Times New Roman" w:hAnsi="Times New Roman"/>
                <w:sz w:val="18"/>
                <w:szCs w:val="18"/>
              </w:rPr>
            </w:pPr>
          </w:p>
        </w:tc>
        <w:tc>
          <w:tcPr>
            <w:tcW w:w="3168" w:type="dxa"/>
          </w:tcPr>
          <w:p w14:paraId="335A400A" w14:textId="77777777" w:rsidR="00B65B79" w:rsidRDefault="00B65B79" w:rsidP="00B65B79">
            <w:pPr>
              <w:rPr>
                <w:rFonts w:ascii="Times New Roman" w:hAnsi="Times New Roman"/>
                <w:sz w:val="18"/>
                <w:szCs w:val="18"/>
              </w:rPr>
            </w:pPr>
            <w:r>
              <w:rPr>
                <w:rFonts w:ascii="Times New Roman" w:hAnsi="Times New Roman"/>
                <w:sz w:val="18"/>
                <w:szCs w:val="18"/>
              </w:rPr>
              <w:t xml:space="preserve">368                </w:t>
            </w:r>
            <w:r w:rsidRPr="00B651F5">
              <w:rPr>
                <w:rFonts w:ascii="Times New Roman" w:hAnsi="Times New Roman"/>
                <w:sz w:val="18"/>
                <w:szCs w:val="18"/>
              </w:rPr>
              <w:t xml:space="preserve">HEALTH CARE </w:t>
            </w:r>
            <w:proofErr w:type="gramStart"/>
            <w:r w:rsidRPr="00B651F5">
              <w:rPr>
                <w:rFonts w:ascii="Times New Roman" w:hAnsi="Times New Roman"/>
                <w:sz w:val="18"/>
                <w:szCs w:val="18"/>
              </w:rPr>
              <w:t>CLAIM</w:t>
            </w:r>
            <w:proofErr w:type="gramEnd"/>
            <w:r w:rsidRPr="00B651F5">
              <w:rPr>
                <w:rFonts w:ascii="Times New Roman" w:hAnsi="Times New Roman"/>
                <w:sz w:val="18"/>
                <w:szCs w:val="18"/>
              </w:rPr>
              <w:t xml:space="preserve"> </w:t>
            </w:r>
          </w:p>
          <w:p w14:paraId="335A400B" w14:textId="77777777" w:rsidR="00B65B79" w:rsidRPr="0002501E" w:rsidRDefault="00B65B79" w:rsidP="00B65B79">
            <w:pPr>
              <w:rPr>
                <w:rFonts w:ascii="Times New Roman" w:hAnsi="Times New Roman"/>
                <w:sz w:val="18"/>
                <w:szCs w:val="18"/>
              </w:rPr>
            </w:pPr>
            <w:r>
              <w:rPr>
                <w:rFonts w:ascii="Times New Roman" w:hAnsi="Times New Roman"/>
                <w:sz w:val="18"/>
                <w:szCs w:val="18"/>
              </w:rPr>
              <w:t xml:space="preserve">                      </w:t>
            </w:r>
            <w:r w:rsidRPr="00B651F5">
              <w:rPr>
                <w:rFonts w:ascii="Times New Roman" w:hAnsi="Times New Roman"/>
                <w:sz w:val="18"/>
                <w:szCs w:val="18"/>
              </w:rPr>
              <w:t>RFAI (277)</w:t>
            </w:r>
          </w:p>
        </w:tc>
      </w:tr>
      <w:tr w:rsidR="00B65B79" w:rsidRPr="0002501E" w14:paraId="335A4012" w14:textId="77777777" w:rsidTr="00B65B79">
        <w:trPr>
          <w:cantSplit/>
        </w:trPr>
        <w:tc>
          <w:tcPr>
            <w:tcW w:w="2988" w:type="dxa"/>
          </w:tcPr>
          <w:p w14:paraId="335A400D" w14:textId="77777777" w:rsidR="00B65B79" w:rsidRDefault="00B65B79" w:rsidP="00B65B79">
            <w:pPr>
              <w:rPr>
                <w:rFonts w:ascii="Times New Roman" w:hAnsi="Times New Roman"/>
                <w:sz w:val="18"/>
                <w:szCs w:val="18"/>
              </w:rPr>
            </w:pPr>
            <w:r>
              <w:rPr>
                <w:rFonts w:ascii="Times New Roman" w:hAnsi="Times New Roman"/>
                <w:sz w:val="18"/>
                <w:szCs w:val="18"/>
              </w:rPr>
              <w:t>368.002</w:t>
            </w:r>
          </w:p>
          <w:p w14:paraId="335A400E" w14:textId="77777777" w:rsidR="00B65B79" w:rsidRPr="0002501E" w:rsidRDefault="00B65B79" w:rsidP="00B65B79">
            <w:pPr>
              <w:rPr>
                <w:rFonts w:ascii="Times New Roman" w:hAnsi="Times New Roman"/>
                <w:sz w:val="18"/>
                <w:szCs w:val="18"/>
              </w:rPr>
            </w:pPr>
            <w:r w:rsidRPr="00DE31E6">
              <w:rPr>
                <w:rFonts w:ascii="Times New Roman" w:hAnsi="Times New Roman"/>
                <w:sz w:val="18"/>
                <w:szCs w:val="18"/>
              </w:rPr>
              <w:t>X12 277 PRODUCT OR SERVICE ID QUAL</w:t>
            </w:r>
          </w:p>
        </w:tc>
        <w:tc>
          <w:tcPr>
            <w:tcW w:w="3420" w:type="dxa"/>
          </w:tcPr>
          <w:p w14:paraId="335A400F" w14:textId="77777777" w:rsidR="00B65B79" w:rsidRPr="0002501E" w:rsidRDefault="00B65B79" w:rsidP="00B65B79">
            <w:pPr>
              <w:rPr>
                <w:rFonts w:ascii="Times New Roman" w:hAnsi="Times New Roman"/>
                <w:sz w:val="18"/>
                <w:szCs w:val="18"/>
              </w:rPr>
            </w:pPr>
          </w:p>
        </w:tc>
        <w:tc>
          <w:tcPr>
            <w:tcW w:w="3168" w:type="dxa"/>
          </w:tcPr>
          <w:p w14:paraId="335A4010" w14:textId="77777777" w:rsidR="00B65B79" w:rsidRPr="00DE31E6" w:rsidRDefault="00B65B79" w:rsidP="00B65B79">
            <w:pPr>
              <w:rPr>
                <w:rFonts w:ascii="Times New Roman" w:hAnsi="Times New Roman"/>
                <w:sz w:val="18"/>
                <w:szCs w:val="18"/>
              </w:rPr>
            </w:pPr>
            <w:r w:rsidRPr="00DE31E6">
              <w:rPr>
                <w:rFonts w:ascii="Times New Roman" w:hAnsi="Times New Roman"/>
                <w:sz w:val="18"/>
                <w:szCs w:val="18"/>
              </w:rPr>
              <w:t xml:space="preserve">368                HEALTH CARE </w:t>
            </w:r>
            <w:proofErr w:type="gramStart"/>
            <w:r w:rsidRPr="00DE31E6">
              <w:rPr>
                <w:rFonts w:ascii="Times New Roman" w:hAnsi="Times New Roman"/>
                <w:sz w:val="18"/>
                <w:szCs w:val="18"/>
              </w:rPr>
              <w:t>CLAIM</w:t>
            </w:r>
            <w:proofErr w:type="gramEnd"/>
            <w:r w:rsidRPr="00DE31E6">
              <w:rPr>
                <w:rFonts w:ascii="Times New Roman" w:hAnsi="Times New Roman"/>
                <w:sz w:val="18"/>
                <w:szCs w:val="18"/>
              </w:rPr>
              <w:t xml:space="preserve"> </w:t>
            </w:r>
          </w:p>
          <w:p w14:paraId="335A4011" w14:textId="77777777" w:rsidR="00B65B79" w:rsidRPr="0002501E" w:rsidRDefault="00B65B79" w:rsidP="00B65B79">
            <w:pPr>
              <w:rPr>
                <w:rFonts w:ascii="Times New Roman" w:hAnsi="Times New Roman"/>
                <w:sz w:val="18"/>
                <w:szCs w:val="18"/>
              </w:rPr>
            </w:pPr>
            <w:r w:rsidRPr="00DE31E6">
              <w:rPr>
                <w:rFonts w:ascii="Times New Roman" w:hAnsi="Times New Roman"/>
                <w:sz w:val="18"/>
                <w:szCs w:val="18"/>
              </w:rPr>
              <w:t xml:space="preserve">                      RFAI (277)</w:t>
            </w:r>
          </w:p>
        </w:tc>
      </w:tr>
      <w:tr w:rsidR="00B65B79" w:rsidRPr="0002501E" w14:paraId="335A4020" w14:textId="77777777" w:rsidTr="00B65B79">
        <w:trPr>
          <w:cantSplit/>
        </w:trPr>
        <w:tc>
          <w:tcPr>
            <w:tcW w:w="2988" w:type="dxa"/>
          </w:tcPr>
          <w:p w14:paraId="335A401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372</w:t>
            </w:r>
          </w:p>
          <w:p w14:paraId="335A401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PFSS SITE PARAMETERS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17" w14:textId="77777777" w:rsidTr="00983EFE">
              <w:tc>
                <w:tcPr>
                  <w:tcW w:w="882" w:type="dxa"/>
                </w:tcPr>
                <w:p w14:paraId="335A401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w:t>
                  </w:r>
                </w:p>
              </w:tc>
              <w:tc>
                <w:tcPr>
                  <w:tcW w:w="2307" w:type="dxa"/>
                </w:tcPr>
                <w:p w14:paraId="335A401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INSTITUTION</w:t>
                  </w:r>
                </w:p>
              </w:tc>
            </w:tr>
            <w:tr w:rsidR="00B65B79" w:rsidRPr="0002501E" w14:paraId="335A401A" w14:textId="77777777" w:rsidTr="00983EFE">
              <w:tc>
                <w:tcPr>
                  <w:tcW w:w="882" w:type="dxa"/>
                </w:tcPr>
                <w:p w14:paraId="335A401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3.8</w:t>
                  </w:r>
                </w:p>
              </w:tc>
              <w:tc>
                <w:tcPr>
                  <w:tcW w:w="2307" w:type="dxa"/>
                </w:tcPr>
                <w:p w14:paraId="335A401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MAIL GROUP</w:t>
                  </w:r>
                </w:p>
              </w:tc>
            </w:tr>
            <w:tr w:rsidR="00B65B79" w:rsidRPr="0002501E" w14:paraId="335A401D" w14:textId="77777777" w:rsidTr="00983EFE">
              <w:tc>
                <w:tcPr>
                  <w:tcW w:w="882" w:type="dxa"/>
                </w:tcPr>
                <w:p w14:paraId="335A401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401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bl>
          <w:p w14:paraId="335A401E" w14:textId="77777777" w:rsidR="00B65B79" w:rsidRPr="0002501E" w:rsidRDefault="00B65B79" w:rsidP="00B65B79">
            <w:pPr>
              <w:rPr>
                <w:rFonts w:ascii="Times New Roman" w:hAnsi="Times New Roman"/>
                <w:sz w:val="18"/>
                <w:szCs w:val="18"/>
              </w:rPr>
            </w:pPr>
          </w:p>
        </w:tc>
        <w:tc>
          <w:tcPr>
            <w:tcW w:w="3168" w:type="dxa"/>
          </w:tcPr>
          <w:p w14:paraId="335A401F" w14:textId="77777777" w:rsidR="00B65B79" w:rsidRPr="0002501E" w:rsidRDefault="00B65B79" w:rsidP="00B65B79">
            <w:pPr>
              <w:rPr>
                <w:rFonts w:ascii="Times New Roman" w:hAnsi="Times New Roman"/>
                <w:sz w:val="18"/>
                <w:szCs w:val="18"/>
              </w:rPr>
            </w:pPr>
          </w:p>
        </w:tc>
      </w:tr>
      <w:tr w:rsidR="00B65B79" w:rsidRPr="0002501E" w14:paraId="335A403D" w14:textId="77777777" w:rsidTr="00B65B79">
        <w:trPr>
          <w:cantSplit/>
        </w:trPr>
        <w:tc>
          <w:tcPr>
            <w:tcW w:w="2988" w:type="dxa"/>
          </w:tcPr>
          <w:p w14:paraId="335A402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373</w:t>
            </w:r>
          </w:p>
          <w:p w14:paraId="335A402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PFSS CHARGE CACHE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25" w14:textId="77777777" w:rsidTr="00983EFE">
              <w:tc>
                <w:tcPr>
                  <w:tcW w:w="882" w:type="dxa"/>
                </w:tcPr>
                <w:p w14:paraId="335A402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81</w:t>
                  </w:r>
                </w:p>
              </w:tc>
              <w:tc>
                <w:tcPr>
                  <w:tcW w:w="2307" w:type="dxa"/>
                </w:tcPr>
                <w:p w14:paraId="335A402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CPT</w:t>
                  </w:r>
                </w:p>
              </w:tc>
            </w:tr>
            <w:tr w:rsidR="00B65B79" w:rsidRPr="0002501E" w14:paraId="335A4028" w14:textId="77777777" w:rsidTr="00983EFE">
              <w:tc>
                <w:tcPr>
                  <w:tcW w:w="882" w:type="dxa"/>
                </w:tcPr>
                <w:p w14:paraId="335A402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44</w:t>
                  </w:r>
                </w:p>
              </w:tc>
              <w:tc>
                <w:tcPr>
                  <w:tcW w:w="2307" w:type="dxa"/>
                </w:tcPr>
                <w:p w14:paraId="335A402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HOSPITAL LOCATION</w:t>
                  </w:r>
                </w:p>
              </w:tc>
            </w:tr>
            <w:tr w:rsidR="00B65B79" w:rsidRPr="0002501E" w14:paraId="335A402B" w14:textId="77777777" w:rsidTr="00983EFE">
              <w:tc>
                <w:tcPr>
                  <w:tcW w:w="882" w:type="dxa"/>
                </w:tcPr>
                <w:p w14:paraId="335A402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80</w:t>
                  </w:r>
                </w:p>
              </w:tc>
              <w:tc>
                <w:tcPr>
                  <w:tcW w:w="2307" w:type="dxa"/>
                </w:tcPr>
                <w:p w14:paraId="335A402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ICD DIAGNOSIS</w:t>
                  </w:r>
                </w:p>
              </w:tc>
            </w:tr>
            <w:tr w:rsidR="00B65B79" w:rsidRPr="0002501E" w14:paraId="335A402E" w14:textId="77777777" w:rsidTr="00983EFE">
              <w:tc>
                <w:tcPr>
                  <w:tcW w:w="882" w:type="dxa"/>
                </w:tcPr>
                <w:p w14:paraId="335A402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402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r w:rsidR="00B65B79" w:rsidRPr="0002501E" w14:paraId="335A4031" w14:textId="77777777" w:rsidTr="00983EFE">
              <w:tc>
                <w:tcPr>
                  <w:tcW w:w="882" w:type="dxa"/>
                </w:tcPr>
                <w:p w14:paraId="335A402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100</w:t>
                  </w:r>
                </w:p>
              </w:tc>
              <w:tc>
                <w:tcPr>
                  <w:tcW w:w="2307" w:type="dxa"/>
                </w:tcPr>
                <w:p w14:paraId="335A403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ORDER</w:t>
                  </w:r>
                </w:p>
              </w:tc>
            </w:tr>
            <w:tr w:rsidR="00B65B79" w:rsidRPr="0002501E" w14:paraId="335A4034" w14:textId="77777777" w:rsidTr="00983EFE">
              <w:tc>
                <w:tcPr>
                  <w:tcW w:w="882" w:type="dxa"/>
                </w:tcPr>
                <w:p w14:paraId="335A403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335A403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r w:rsidR="00B65B79" w:rsidRPr="0002501E" w14:paraId="335A4037" w14:textId="77777777" w:rsidTr="00983EFE">
              <w:tc>
                <w:tcPr>
                  <w:tcW w:w="882" w:type="dxa"/>
                </w:tcPr>
                <w:p w14:paraId="335A403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375</w:t>
                  </w:r>
                </w:p>
              </w:tc>
              <w:tc>
                <w:tcPr>
                  <w:tcW w:w="2307" w:type="dxa"/>
                </w:tcPr>
                <w:p w14:paraId="335A403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PFSS ACCOUNT</w:t>
                  </w:r>
                </w:p>
              </w:tc>
            </w:tr>
            <w:tr w:rsidR="00B65B79" w:rsidRPr="0002501E" w14:paraId="335A403A" w14:textId="77777777" w:rsidTr="00983EFE">
              <w:tc>
                <w:tcPr>
                  <w:tcW w:w="882" w:type="dxa"/>
                </w:tcPr>
                <w:p w14:paraId="335A403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440</w:t>
                  </w:r>
                </w:p>
              </w:tc>
              <w:tc>
                <w:tcPr>
                  <w:tcW w:w="2307" w:type="dxa"/>
                </w:tcPr>
                <w:p w14:paraId="335A403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VENDOR</w:t>
                  </w:r>
                </w:p>
              </w:tc>
            </w:tr>
          </w:tbl>
          <w:p w14:paraId="335A403B" w14:textId="77777777" w:rsidR="00B65B79" w:rsidRPr="0002501E" w:rsidRDefault="00B65B79" w:rsidP="00B65B79">
            <w:pPr>
              <w:rPr>
                <w:rFonts w:ascii="Times New Roman" w:hAnsi="Times New Roman"/>
                <w:sz w:val="18"/>
                <w:szCs w:val="18"/>
              </w:rPr>
            </w:pPr>
          </w:p>
        </w:tc>
        <w:tc>
          <w:tcPr>
            <w:tcW w:w="3168" w:type="dxa"/>
          </w:tcPr>
          <w:p w14:paraId="335A403C" w14:textId="77777777" w:rsidR="00B65B79" w:rsidRPr="0002501E" w:rsidRDefault="00B65B79" w:rsidP="00B65B79">
            <w:pPr>
              <w:rPr>
                <w:rFonts w:ascii="Times New Roman" w:hAnsi="Times New Roman"/>
                <w:sz w:val="18"/>
                <w:szCs w:val="18"/>
              </w:rPr>
            </w:pPr>
          </w:p>
        </w:tc>
      </w:tr>
      <w:tr w:rsidR="00B65B79" w:rsidRPr="0002501E" w14:paraId="335A4084" w14:textId="77777777" w:rsidTr="00B65B79">
        <w:trPr>
          <w:cantSplit/>
        </w:trPr>
        <w:tc>
          <w:tcPr>
            <w:tcW w:w="2988" w:type="dxa"/>
          </w:tcPr>
          <w:p w14:paraId="335A403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lastRenderedPageBreak/>
              <w:t>375</w:t>
            </w:r>
          </w:p>
          <w:p w14:paraId="335A403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PFSS ACCOUNT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42" w14:textId="77777777" w:rsidTr="00983EFE">
              <w:tc>
                <w:tcPr>
                  <w:tcW w:w="882" w:type="dxa"/>
                </w:tcPr>
                <w:p w14:paraId="335A404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409.1</w:t>
                  </w:r>
                </w:p>
              </w:tc>
              <w:tc>
                <w:tcPr>
                  <w:tcW w:w="2307" w:type="dxa"/>
                </w:tcPr>
                <w:p w14:paraId="335A404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APPOINTMENT TYPE</w:t>
                  </w:r>
                </w:p>
              </w:tc>
            </w:tr>
            <w:tr w:rsidR="00B65B79" w:rsidRPr="0002501E" w14:paraId="335A4045" w14:textId="77777777" w:rsidTr="00983EFE">
              <w:tc>
                <w:tcPr>
                  <w:tcW w:w="882" w:type="dxa"/>
                </w:tcPr>
                <w:p w14:paraId="335A404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40.7</w:t>
                  </w:r>
                </w:p>
              </w:tc>
              <w:tc>
                <w:tcPr>
                  <w:tcW w:w="2307" w:type="dxa"/>
                </w:tcPr>
                <w:p w14:paraId="335A404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CLINIC STOP</w:t>
                  </w:r>
                </w:p>
              </w:tc>
            </w:tr>
            <w:tr w:rsidR="00B65B79" w:rsidRPr="0002501E" w14:paraId="335A4048" w14:textId="77777777" w:rsidTr="00983EFE">
              <w:tc>
                <w:tcPr>
                  <w:tcW w:w="882" w:type="dxa"/>
                </w:tcPr>
                <w:p w14:paraId="335A404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81</w:t>
                  </w:r>
                </w:p>
              </w:tc>
              <w:tc>
                <w:tcPr>
                  <w:tcW w:w="2307" w:type="dxa"/>
                </w:tcPr>
                <w:p w14:paraId="335A404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CPT</w:t>
                  </w:r>
                </w:p>
              </w:tc>
            </w:tr>
            <w:tr w:rsidR="00B65B79" w:rsidRPr="0002501E" w14:paraId="335A404B" w14:textId="77777777" w:rsidTr="00983EFE">
              <w:tc>
                <w:tcPr>
                  <w:tcW w:w="882" w:type="dxa"/>
                </w:tcPr>
                <w:p w14:paraId="335A404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772</w:t>
                  </w:r>
                </w:p>
              </w:tc>
              <w:tc>
                <w:tcPr>
                  <w:tcW w:w="2307" w:type="dxa"/>
                </w:tcPr>
                <w:p w14:paraId="335A404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HL7 MESSAGE TEXT</w:t>
                  </w:r>
                </w:p>
              </w:tc>
            </w:tr>
            <w:tr w:rsidR="00B65B79" w:rsidRPr="0002501E" w14:paraId="335A404E" w14:textId="77777777" w:rsidTr="00983EFE">
              <w:tc>
                <w:tcPr>
                  <w:tcW w:w="882" w:type="dxa"/>
                </w:tcPr>
                <w:p w14:paraId="335A404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44</w:t>
                  </w:r>
                </w:p>
              </w:tc>
              <w:tc>
                <w:tcPr>
                  <w:tcW w:w="2307" w:type="dxa"/>
                </w:tcPr>
                <w:p w14:paraId="335A404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HOSPITAL LOCATION</w:t>
                  </w:r>
                </w:p>
              </w:tc>
            </w:tr>
            <w:tr w:rsidR="00B65B79" w:rsidRPr="0002501E" w14:paraId="335A4051" w14:textId="77777777" w:rsidTr="00983EFE">
              <w:tc>
                <w:tcPr>
                  <w:tcW w:w="882" w:type="dxa"/>
                </w:tcPr>
                <w:p w14:paraId="335A404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80</w:t>
                  </w:r>
                </w:p>
              </w:tc>
              <w:tc>
                <w:tcPr>
                  <w:tcW w:w="2307" w:type="dxa"/>
                </w:tcPr>
                <w:p w14:paraId="335A405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ICD DIAGNOSIS</w:t>
                  </w:r>
                </w:p>
              </w:tc>
            </w:tr>
            <w:tr w:rsidR="00B65B79" w:rsidRPr="0002501E" w14:paraId="335A4054" w14:textId="77777777" w:rsidTr="00983EFE">
              <w:tc>
                <w:tcPr>
                  <w:tcW w:w="882" w:type="dxa"/>
                </w:tcPr>
                <w:p w14:paraId="335A405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8.1</w:t>
                  </w:r>
                </w:p>
              </w:tc>
              <w:tc>
                <w:tcPr>
                  <w:tcW w:w="2307" w:type="dxa"/>
                </w:tcPr>
                <w:p w14:paraId="335A405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MAS ELIGIBILITY CODE</w:t>
                  </w:r>
                </w:p>
              </w:tc>
            </w:tr>
            <w:tr w:rsidR="00B65B79" w:rsidRPr="0002501E" w14:paraId="335A4057" w14:textId="77777777" w:rsidTr="00983EFE">
              <w:tc>
                <w:tcPr>
                  <w:tcW w:w="882" w:type="dxa"/>
                </w:tcPr>
                <w:p w14:paraId="335A405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40.8</w:t>
                  </w:r>
                </w:p>
              </w:tc>
              <w:tc>
                <w:tcPr>
                  <w:tcW w:w="2307" w:type="dxa"/>
                </w:tcPr>
                <w:p w14:paraId="335A405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MEDICAL CENTER DIVISION</w:t>
                  </w:r>
                </w:p>
              </w:tc>
            </w:tr>
            <w:tr w:rsidR="00B65B79" w:rsidRPr="0002501E" w14:paraId="335A405A" w14:textId="77777777" w:rsidTr="00983EFE">
              <w:tc>
                <w:tcPr>
                  <w:tcW w:w="882" w:type="dxa"/>
                </w:tcPr>
                <w:p w14:paraId="335A405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405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r w:rsidR="00B65B79" w:rsidRPr="0002501E" w14:paraId="335A405D" w14:textId="77777777" w:rsidTr="00983EFE">
              <w:tc>
                <w:tcPr>
                  <w:tcW w:w="882" w:type="dxa"/>
                </w:tcPr>
                <w:p w14:paraId="335A405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335A405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r w:rsidR="00B65B79" w:rsidRPr="0002501E" w14:paraId="335A4060" w14:textId="77777777" w:rsidTr="00983EFE">
              <w:tc>
                <w:tcPr>
                  <w:tcW w:w="882" w:type="dxa"/>
                </w:tcPr>
                <w:p w14:paraId="335A405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75.1</w:t>
                  </w:r>
                </w:p>
              </w:tc>
              <w:tc>
                <w:tcPr>
                  <w:tcW w:w="2307" w:type="dxa"/>
                </w:tcPr>
                <w:p w14:paraId="335A405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RAD/NUC MED ORDERS</w:t>
                  </w:r>
                </w:p>
              </w:tc>
            </w:tr>
            <w:tr w:rsidR="00B65B79" w:rsidRPr="0002501E" w14:paraId="335A4063" w14:textId="77777777" w:rsidTr="00983EFE">
              <w:tc>
                <w:tcPr>
                  <w:tcW w:w="882" w:type="dxa"/>
                </w:tcPr>
                <w:p w14:paraId="335A406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130</w:t>
                  </w:r>
                </w:p>
              </w:tc>
              <w:tc>
                <w:tcPr>
                  <w:tcW w:w="2307" w:type="dxa"/>
                </w:tcPr>
                <w:p w14:paraId="335A406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SURGERY</w:t>
                  </w:r>
                </w:p>
              </w:tc>
            </w:tr>
            <w:tr w:rsidR="00B65B79" w:rsidRPr="0002501E" w14:paraId="335A4066" w14:textId="77777777" w:rsidTr="00983EFE">
              <w:tc>
                <w:tcPr>
                  <w:tcW w:w="882" w:type="dxa"/>
                </w:tcPr>
                <w:p w14:paraId="335A406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45.3</w:t>
                  </w:r>
                </w:p>
              </w:tc>
              <w:tc>
                <w:tcPr>
                  <w:tcW w:w="2307" w:type="dxa"/>
                </w:tcPr>
                <w:p w14:paraId="335A406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SURGICAL SPECIALTY</w:t>
                  </w:r>
                </w:p>
              </w:tc>
            </w:tr>
          </w:tbl>
          <w:p w14:paraId="335A4067"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6A" w14:textId="77777777" w:rsidTr="004B0AD4">
              <w:tc>
                <w:tcPr>
                  <w:tcW w:w="882" w:type="dxa"/>
                </w:tcPr>
                <w:p w14:paraId="335A406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52</w:t>
                  </w:r>
                </w:p>
              </w:tc>
              <w:tc>
                <w:tcPr>
                  <w:tcW w:w="2307" w:type="dxa"/>
                </w:tcPr>
                <w:p w14:paraId="335A406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PRESCRIPTION</w:t>
                  </w:r>
                </w:p>
              </w:tc>
            </w:tr>
            <w:tr w:rsidR="00B65B79" w:rsidRPr="0002501E" w14:paraId="335A406D" w14:textId="77777777" w:rsidTr="004B0AD4">
              <w:tc>
                <w:tcPr>
                  <w:tcW w:w="882" w:type="dxa"/>
                </w:tcPr>
                <w:p w14:paraId="335A406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75.1</w:t>
                  </w:r>
                </w:p>
              </w:tc>
              <w:tc>
                <w:tcPr>
                  <w:tcW w:w="2307" w:type="dxa"/>
                </w:tcPr>
                <w:p w14:paraId="335A406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RAD/NUC MED ORDERS</w:t>
                  </w:r>
                </w:p>
              </w:tc>
            </w:tr>
            <w:tr w:rsidR="00B65B79" w:rsidRPr="0002501E" w14:paraId="335A4070" w14:textId="77777777" w:rsidTr="004B0AD4">
              <w:tc>
                <w:tcPr>
                  <w:tcW w:w="882" w:type="dxa"/>
                </w:tcPr>
                <w:p w14:paraId="335A406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100</w:t>
                  </w:r>
                </w:p>
              </w:tc>
              <w:tc>
                <w:tcPr>
                  <w:tcW w:w="2307" w:type="dxa"/>
                </w:tcPr>
                <w:p w14:paraId="335A406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ORDER</w:t>
                  </w:r>
                </w:p>
              </w:tc>
            </w:tr>
            <w:tr w:rsidR="00B65B79" w:rsidRPr="0002501E" w14:paraId="335A4073" w14:textId="77777777" w:rsidTr="004B0AD4">
              <w:tc>
                <w:tcPr>
                  <w:tcW w:w="882" w:type="dxa"/>
                </w:tcPr>
                <w:p w14:paraId="335A407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130</w:t>
                  </w:r>
                </w:p>
              </w:tc>
              <w:tc>
                <w:tcPr>
                  <w:tcW w:w="2307" w:type="dxa"/>
                </w:tcPr>
                <w:p w14:paraId="335A407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SURGERY</w:t>
                  </w:r>
                </w:p>
              </w:tc>
            </w:tr>
            <w:tr w:rsidR="00B65B79" w:rsidRPr="0002501E" w14:paraId="335A4076" w14:textId="77777777" w:rsidTr="004B0AD4">
              <w:tc>
                <w:tcPr>
                  <w:tcW w:w="882" w:type="dxa"/>
                </w:tcPr>
                <w:p w14:paraId="335A407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350</w:t>
                  </w:r>
                </w:p>
              </w:tc>
              <w:tc>
                <w:tcPr>
                  <w:tcW w:w="2307" w:type="dxa"/>
                </w:tcPr>
                <w:p w14:paraId="335A407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INTEGRATED BILLING ACTION</w:t>
                  </w:r>
                </w:p>
              </w:tc>
            </w:tr>
            <w:tr w:rsidR="00B65B79" w:rsidRPr="0002501E" w14:paraId="335A4079" w14:textId="77777777" w:rsidTr="004B0AD4">
              <w:tc>
                <w:tcPr>
                  <w:tcW w:w="882" w:type="dxa"/>
                </w:tcPr>
                <w:p w14:paraId="335A407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373</w:t>
                  </w:r>
                </w:p>
              </w:tc>
              <w:tc>
                <w:tcPr>
                  <w:tcW w:w="2307" w:type="dxa"/>
                </w:tcPr>
                <w:p w14:paraId="335A407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PFSS CHARGE CACHE</w:t>
                  </w:r>
                </w:p>
              </w:tc>
            </w:tr>
            <w:tr w:rsidR="00B65B79" w:rsidRPr="0002501E" w14:paraId="335A407C" w14:textId="77777777" w:rsidTr="004B0AD4">
              <w:tc>
                <w:tcPr>
                  <w:tcW w:w="882" w:type="dxa"/>
                </w:tcPr>
                <w:p w14:paraId="335A407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409.55</w:t>
                  </w:r>
                </w:p>
              </w:tc>
              <w:tc>
                <w:tcPr>
                  <w:tcW w:w="2307" w:type="dxa"/>
                </w:tcPr>
                <w:p w14:paraId="335A407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APPOINTMENT PFSS ACCOUNT REFERENCE</w:t>
                  </w:r>
                </w:p>
              </w:tc>
            </w:tr>
            <w:tr w:rsidR="00B65B79" w:rsidRPr="0002501E" w14:paraId="335A407F" w14:textId="77777777" w:rsidTr="004B0AD4">
              <w:tc>
                <w:tcPr>
                  <w:tcW w:w="882" w:type="dxa"/>
                </w:tcPr>
                <w:p w14:paraId="335A407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660</w:t>
                  </w:r>
                </w:p>
              </w:tc>
              <w:tc>
                <w:tcPr>
                  <w:tcW w:w="2307" w:type="dxa"/>
                </w:tcPr>
                <w:p w14:paraId="335A407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RECORD OF PROS APPLIANCE/REPAIR</w:t>
                  </w:r>
                </w:p>
              </w:tc>
            </w:tr>
            <w:tr w:rsidR="00B65B79" w:rsidRPr="0002501E" w14:paraId="335A4082" w14:textId="77777777" w:rsidTr="004B0AD4">
              <w:tc>
                <w:tcPr>
                  <w:tcW w:w="882" w:type="dxa"/>
                </w:tcPr>
                <w:p w14:paraId="335A408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9000010</w:t>
                  </w:r>
                </w:p>
              </w:tc>
              <w:tc>
                <w:tcPr>
                  <w:tcW w:w="2307" w:type="dxa"/>
                </w:tcPr>
                <w:p w14:paraId="335A408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VISIT</w:t>
                  </w:r>
                </w:p>
              </w:tc>
            </w:tr>
          </w:tbl>
          <w:p w14:paraId="335A4083" w14:textId="77777777" w:rsidR="00B65B79" w:rsidRPr="0002501E" w:rsidRDefault="00B65B79" w:rsidP="00B65B79">
            <w:pPr>
              <w:rPr>
                <w:rFonts w:ascii="Times New Roman" w:hAnsi="Times New Roman"/>
                <w:sz w:val="18"/>
                <w:szCs w:val="18"/>
              </w:rPr>
            </w:pPr>
          </w:p>
        </w:tc>
      </w:tr>
      <w:tr w:rsidR="00B65B79" w:rsidRPr="0002501E" w14:paraId="335A408F" w14:textId="77777777" w:rsidTr="00B65B79">
        <w:trPr>
          <w:cantSplit/>
        </w:trPr>
        <w:tc>
          <w:tcPr>
            <w:tcW w:w="2988" w:type="dxa"/>
          </w:tcPr>
          <w:p w14:paraId="335A408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390</w:t>
            </w:r>
          </w:p>
          <w:p w14:paraId="335A408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ENROLLMENT RATED DISABILITY UPLOAD AUDIT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89" w14:textId="77777777" w:rsidTr="00983EFE">
              <w:tc>
                <w:tcPr>
                  <w:tcW w:w="882" w:type="dxa"/>
                </w:tcPr>
                <w:p w14:paraId="335A408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31</w:t>
                  </w:r>
                </w:p>
              </w:tc>
              <w:tc>
                <w:tcPr>
                  <w:tcW w:w="2307" w:type="dxa"/>
                </w:tcPr>
                <w:p w14:paraId="335A408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DISABILITY CONDITION</w:t>
                  </w:r>
                </w:p>
              </w:tc>
            </w:tr>
            <w:tr w:rsidR="00B65B79" w:rsidRPr="0002501E" w14:paraId="335A408C" w14:textId="77777777" w:rsidTr="00983EFE">
              <w:tc>
                <w:tcPr>
                  <w:tcW w:w="882" w:type="dxa"/>
                </w:tcPr>
                <w:p w14:paraId="335A408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335A408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bl>
          <w:p w14:paraId="335A408D" w14:textId="77777777" w:rsidR="00B65B79" w:rsidRPr="0002501E" w:rsidRDefault="00B65B79" w:rsidP="00B65B79">
            <w:pPr>
              <w:rPr>
                <w:rFonts w:ascii="Times New Roman" w:hAnsi="Times New Roman"/>
                <w:sz w:val="18"/>
                <w:szCs w:val="18"/>
              </w:rPr>
            </w:pPr>
          </w:p>
        </w:tc>
        <w:tc>
          <w:tcPr>
            <w:tcW w:w="3168" w:type="dxa"/>
          </w:tcPr>
          <w:p w14:paraId="335A408E" w14:textId="77777777" w:rsidR="00B65B79" w:rsidRPr="0002501E" w:rsidRDefault="00B65B79" w:rsidP="00B65B79">
            <w:pPr>
              <w:rPr>
                <w:rFonts w:ascii="Times New Roman" w:hAnsi="Times New Roman"/>
                <w:sz w:val="18"/>
                <w:szCs w:val="18"/>
              </w:rPr>
            </w:pPr>
          </w:p>
        </w:tc>
      </w:tr>
      <w:tr w:rsidR="00B65B79" w:rsidRPr="0002501E" w14:paraId="335A409A" w14:textId="77777777" w:rsidTr="00B65B79">
        <w:trPr>
          <w:cantSplit/>
        </w:trPr>
        <w:tc>
          <w:tcPr>
            <w:tcW w:w="2988" w:type="dxa"/>
          </w:tcPr>
          <w:p w14:paraId="335A409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391</w:t>
            </w:r>
          </w:p>
          <w:p w14:paraId="335A409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TYPE OF PATIENT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94" w14:textId="77777777" w:rsidTr="00983EFE">
              <w:tc>
                <w:tcPr>
                  <w:tcW w:w="882" w:type="dxa"/>
                </w:tcPr>
                <w:p w14:paraId="335A409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8.2</w:t>
                  </w:r>
                </w:p>
              </w:tc>
              <w:tc>
                <w:tcPr>
                  <w:tcW w:w="2307" w:type="dxa"/>
                </w:tcPr>
                <w:p w14:paraId="335A409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IDENTIFICATION FORMAT</w:t>
                  </w:r>
                </w:p>
              </w:tc>
            </w:tr>
          </w:tbl>
          <w:p w14:paraId="335A4095"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98" w14:textId="77777777" w:rsidTr="00FF3B9A">
              <w:tc>
                <w:tcPr>
                  <w:tcW w:w="882" w:type="dxa"/>
                </w:tcPr>
                <w:p w14:paraId="335A409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335A409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bl>
          <w:p w14:paraId="335A4099" w14:textId="77777777" w:rsidR="00B65B79" w:rsidRPr="0002501E" w:rsidRDefault="00B65B79" w:rsidP="00B65B79">
            <w:pPr>
              <w:rPr>
                <w:rFonts w:ascii="Times New Roman" w:hAnsi="Times New Roman"/>
                <w:sz w:val="18"/>
                <w:szCs w:val="18"/>
              </w:rPr>
            </w:pPr>
          </w:p>
        </w:tc>
      </w:tr>
      <w:tr w:rsidR="00B65B79" w:rsidRPr="0002501E" w14:paraId="335A40A8" w14:textId="77777777" w:rsidTr="00B65B79">
        <w:trPr>
          <w:cantSplit/>
        </w:trPr>
        <w:tc>
          <w:tcPr>
            <w:tcW w:w="2988" w:type="dxa"/>
          </w:tcPr>
          <w:p w14:paraId="335A409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391.1</w:t>
            </w:r>
          </w:p>
          <w:p w14:paraId="335A409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AMIS SEGMENT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9F" w14:textId="77777777" w:rsidTr="00983EFE">
              <w:tc>
                <w:tcPr>
                  <w:tcW w:w="882" w:type="dxa"/>
                </w:tcPr>
                <w:p w14:paraId="335A409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40.8</w:t>
                  </w:r>
                </w:p>
              </w:tc>
              <w:tc>
                <w:tcPr>
                  <w:tcW w:w="2307" w:type="dxa"/>
                </w:tcPr>
                <w:p w14:paraId="335A409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MEDICAL CENTER DIVISION</w:t>
                  </w:r>
                </w:p>
              </w:tc>
            </w:tr>
            <w:tr w:rsidR="00B65B79" w:rsidRPr="0002501E" w14:paraId="335A40A2" w14:textId="77777777" w:rsidTr="00983EFE">
              <w:tc>
                <w:tcPr>
                  <w:tcW w:w="882" w:type="dxa"/>
                </w:tcPr>
                <w:p w14:paraId="335A40A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40A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bl>
          <w:p w14:paraId="335A40A3"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A6" w14:textId="77777777" w:rsidTr="00E06F35">
              <w:tc>
                <w:tcPr>
                  <w:tcW w:w="882" w:type="dxa"/>
                </w:tcPr>
                <w:p w14:paraId="335A40A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335A40A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bl>
          <w:p w14:paraId="335A40A7" w14:textId="77777777" w:rsidR="00B65B79" w:rsidRPr="0002501E" w:rsidRDefault="00B65B79" w:rsidP="00B65B79">
            <w:pPr>
              <w:rPr>
                <w:rFonts w:ascii="Times New Roman" w:hAnsi="Times New Roman"/>
                <w:sz w:val="18"/>
                <w:szCs w:val="18"/>
              </w:rPr>
            </w:pPr>
          </w:p>
        </w:tc>
      </w:tr>
      <w:tr w:rsidR="00B65B79" w:rsidRPr="0002501E" w14:paraId="335A40B9" w14:textId="77777777" w:rsidTr="00B65B79">
        <w:trPr>
          <w:cantSplit/>
        </w:trPr>
        <w:tc>
          <w:tcPr>
            <w:tcW w:w="2988" w:type="dxa"/>
          </w:tcPr>
          <w:p w14:paraId="335A40A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391.31</w:t>
            </w:r>
          </w:p>
          <w:p w14:paraId="335A40A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HOME TELEHEALTH PATIENT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AD" w14:textId="77777777" w:rsidTr="00983EFE">
              <w:tc>
                <w:tcPr>
                  <w:tcW w:w="882" w:type="dxa"/>
                </w:tcPr>
                <w:p w14:paraId="335A40A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w:t>
                  </w:r>
                </w:p>
              </w:tc>
              <w:tc>
                <w:tcPr>
                  <w:tcW w:w="2307" w:type="dxa"/>
                </w:tcPr>
                <w:p w14:paraId="335A40A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INSTITUTION</w:t>
                  </w:r>
                </w:p>
              </w:tc>
            </w:tr>
            <w:tr w:rsidR="00B65B79" w:rsidRPr="0002501E" w14:paraId="335A40B0" w14:textId="77777777" w:rsidTr="00983EFE">
              <w:tc>
                <w:tcPr>
                  <w:tcW w:w="882" w:type="dxa"/>
                </w:tcPr>
                <w:p w14:paraId="335A40A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40A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r w:rsidR="00B65B79" w:rsidRPr="0002501E" w14:paraId="335A40B3" w14:textId="77777777" w:rsidTr="00983EFE">
              <w:tc>
                <w:tcPr>
                  <w:tcW w:w="882" w:type="dxa"/>
                </w:tcPr>
                <w:p w14:paraId="335A40B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335A40B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r w:rsidR="00B65B79" w:rsidRPr="0002501E" w14:paraId="335A40B6" w14:textId="77777777" w:rsidTr="00983EFE">
              <w:tc>
                <w:tcPr>
                  <w:tcW w:w="882" w:type="dxa"/>
                </w:tcPr>
                <w:p w14:paraId="335A40B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123</w:t>
                  </w:r>
                </w:p>
              </w:tc>
              <w:tc>
                <w:tcPr>
                  <w:tcW w:w="2307" w:type="dxa"/>
                </w:tcPr>
                <w:p w14:paraId="335A40B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REQUEST / CONSULTATION</w:t>
                  </w:r>
                </w:p>
              </w:tc>
            </w:tr>
          </w:tbl>
          <w:p w14:paraId="335A40B7" w14:textId="77777777" w:rsidR="00B65B79" w:rsidRPr="0002501E" w:rsidRDefault="00B65B79" w:rsidP="00B65B79">
            <w:pPr>
              <w:rPr>
                <w:rFonts w:ascii="Times New Roman" w:hAnsi="Times New Roman"/>
                <w:sz w:val="18"/>
                <w:szCs w:val="18"/>
              </w:rPr>
            </w:pPr>
          </w:p>
        </w:tc>
        <w:tc>
          <w:tcPr>
            <w:tcW w:w="3168" w:type="dxa"/>
          </w:tcPr>
          <w:p w14:paraId="335A40B8" w14:textId="77777777" w:rsidR="00B65B79" w:rsidRPr="0002501E" w:rsidRDefault="00B65B79" w:rsidP="00B65B79">
            <w:pPr>
              <w:rPr>
                <w:rFonts w:ascii="Times New Roman" w:hAnsi="Times New Roman"/>
                <w:sz w:val="18"/>
                <w:szCs w:val="18"/>
              </w:rPr>
            </w:pPr>
          </w:p>
        </w:tc>
      </w:tr>
      <w:tr w:rsidR="00B65B79" w:rsidRPr="0002501E" w14:paraId="335A4145" w14:textId="77777777" w:rsidTr="00B65B79">
        <w:trPr>
          <w:cantSplit/>
        </w:trPr>
        <w:tc>
          <w:tcPr>
            <w:tcW w:w="2988" w:type="dxa"/>
          </w:tcPr>
          <w:p w14:paraId="335A40B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lastRenderedPageBreak/>
              <w:t>399</w:t>
            </w:r>
          </w:p>
          <w:p w14:paraId="335A40B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BILL/CLAIMS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BE" w14:textId="77777777" w:rsidTr="00983EFE">
              <w:tc>
                <w:tcPr>
                  <w:tcW w:w="882" w:type="dxa"/>
                </w:tcPr>
                <w:p w14:paraId="335A40B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353.5</w:t>
                  </w:r>
                </w:p>
              </w:tc>
              <w:tc>
                <w:tcPr>
                  <w:tcW w:w="2307" w:type="dxa"/>
                </w:tcPr>
                <w:p w14:paraId="335A40B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AMBULANCE CONDITION INDICATORS</w:t>
                  </w:r>
                </w:p>
              </w:tc>
            </w:tr>
            <w:tr w:rsidR="00B65B79" w:rsidRPr="0002501E" w14:paraId="335A40C1" w14:textId="77777777" w:rsidTr="00983EFE">
              <w:tc>
                <w:tcPr>
                  <w:tcW w:w="882" w:type="dxa"/>
                </w:tcPr>
                <w:p w14:paraId="335A40B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353</w:t>
                  </w:r>
                </w:p>
              </w:tc>
              <w:tc>
                <w:tcPr>
                  <w:tcW w:w="2307" w:type="dxa"/>
                </w:tcPr>
                <w:p w14:paraId="335A40C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 FORM TYPE</w:t>
                  </w:r>
                </w:p>
              </w:tc>
            </w:tr>
            <w:tr w:rsidR="00B65B79" w:rsidRPr="0002501E" w14:paraId="335A40C4" w14:textId="77777777" w:rsidTr="00983EFE">
              <w:tc>
                <w:tcPr>
                  <w:tcW w:w="882" w:type="dxa"/>
                </w:tcPr>
                <w:p w14:paraId="335A40C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w:t>
                  </w:r>
                </w:p>
              </w:tc>
              <w:tc>
                <w:tcPr>
                  <w:tcW w:w="2307" w:type="dxa"/>
                </w:tcPr>
                <w:p w14:paraId="335A40C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BILL/CLAIMS</w:t>
                  </w:r>
                </w:p>
              </w:tc>
            </w:tr>
            <w:tr w:rsidR="00B65B79" w:rsidRPr="0002501E" w14:paraId="335A40C7" w14:textId="77777777" w:rsidTr="00983EFE">
              <w:tc>
                <w:tcPr>
                  <w:tcW w:w="882" w:type="dxa"/>
                </w:tcPr>
                <w:p w14:paraId="335A40C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81</w:t>
                  </w:r>
                </w:p>
              </w:tc>
              <w:tc>
                <w:tcPr>
                  <w:tcW w:w="2307" w:type="dxa"/>
                </w:tcPr>
                <w:p w14:paraId="335A40C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CPT</w:t>
                  </w:r>
                </w:p>
              </w:tc>
            </w:tr>
            <w:tr w:rsidR="00B65B79" w:rsidRPr="0002501E" w14:paraId="335A40CA" w14:textId="77777777" w:rsidTr="00983EFE">
              <w:tc>
                <w:tcPr>
                  <w:tcW w:w="882" w:type="dxa"/>
                </w:tcPr>
                <w:p w14:paraId="335A40C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81.3</w:t>
                  </w:r>
                </w:p>
              </w:tc>
              <w:tc>
                <w:tcPr>
                  <w:tcW w:w="2307" w:type="dxa"/>
                </w:tcPr>
                <w:p w14:paraId="335A40C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CPT MODIFIER</w:t>
                  </w:r>
                </w:p>
              </w:tc>
            </w:tr>
            <w:tr w:rsidR="00B65B79" w:rsidRPr="0002501E" w14:paraId="335A40CD" w14:textId="77777777" w:rsidTr="00983EFE">
              <w:tc>
                <w:tcPr>
                  <w:tcW w:w="882" w:type="dxa"/>
                </w:tcPr>
                <w:p w14:paraId="335A40C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80.2</w:t>
                  </w:r>
                </w:p>
              </w:tc>
              <w:tc>
                <w:tcPr>
                  <w:tcW w:w="2307" w:type="dxa"/>
                </w:tcPr>
                <w:p w14:paraId="335A40C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DRG</w:t>
                  </w:r>
                </w:p>
              </w:tc>
            </w:tr>
            <w:tr w:rsidR="00B65B79" w:rsidRPr="0002501E" w14:paraId="335A40D0" w14:textId="77777777" w:rsidTr="00983EFE">
              <w:tc>
                <w:tcPr>
                  <w:tcW w:w="882" w:type="dxa"/>
                </w:tcPr>
                <w:p w14:paraId="335A40C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44</w:t>
                  </w:r>
                </w:p>
              </w:tc>
              <w:tc>
                <w:tcPr>
                  <w:tcW w:w="2307" w:type="dxa"/>
                </w:tcPr>
                <w:p w14:paraId="335A40C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HOSPITAL LOCATION</w:t>
                  </w:r>
                </w:p>
              </w:tc>
            </w:tr>
            <w:tr w:rsidR="00B65B79" w:rsidRPr="0002501E" w14:paraId="335A40D3" w14:textId="77777777" w:rsidTr="00983EFE">
              <w:tc>
                <w:tcPr>
                  <w:tcW w:w="882" w:type="dxa"/>
                </w:tcPr>
                <w:p w14:paraId="335A40D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353.3</w:t>
                  </w:r>
                </w:p>
              </w:tc>
              <w:tc>
                <w:tcPr>
                  <w:tcW w:w="2307" w:type="dxa"/>
                </w:tcPr>
                <w:p w14:paraId="335A40D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ATTACHMENT REPORT TYPE</w:t>
                  </w:r>
                </w:p>
              </w:tc>
            </w:tr>
            <w:tr w:rsidR="00B65B79" w:rsidRPr="0002501E" w14:paraId="335A40D6" w14:textId="77777777" w:rsidTr="00983EFE">
              <w:tc>
                <w:tcPr>
                  <w:tcW w:w="882" w:type="dxa"/>
                </w:tcPr>
                <w:p w14:paraId="335A40D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362.3</w:t>
                  </w:r>
                </w:p>
              </w:tc>
              <w:tc>
                <w:tcPr>
                  <w:tcW w:w="2307" w:type="dxa"/>
                </w:tcPr>
                <w:p w14:paraId="335A40D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BILL/CLAIMS DIAGNOSIS</w:t>
                  </w:r>
                </w:p>
              </w:tc>
            </w:tr>
            <w:tr w:rsidR="00B65B79" w:rsidRPr="0002501E" w14:paraId="335A40D9" w14:textId="77777777" w:rsidTr="00983EFE">
              <w:tc>
                <w:tcPr>
                  <w:tcW w:w="882" w:type="dxa"/>
                </w:tcPr>
                <w:p w14:paraId="335A40D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350.8</w:t>
                  </w:r>
                </w:p>
              </w:tc>
              <w:tc>
                <w:tcPr>
                  <w:tcW w:w="2307" w:type="dxa"/>
                </w:tcPr>
                <w:p w14:paraId="335A40D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ERROR</w:t>
                  </w:r>
                </w:p>
              </w:tc>
            </w:tr>
            <w:tr w:rsidR="00B65B79" w:rsidRPr="0002501E" w14:paraId="335A40DC" w14:textId="77777777" w:rsidTr="00983EFE">
              <w:tc>
                <w:tcPr>
                  <w:tcW w:w="882" w:type="dxa"/>
                </w:tcPr>
                <w:p w14:paraId="335A40D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355.96</w:t>
                  </w:r>
                </w:p>
              </w:tc>
              <w:tc>
                <w:tcPr>
                  <w:tcW w:w="2307" w:type="dxa"/>
                </w:tcPr>
                <w:p w14:paraId="335A40D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INS CO PROVIDER ID CARE UNIT</w:t>
                  </w:r>
                </w:p>
              </w:tc>
            </w:tr>
            <w:tr w:rsidR="00B65B79" w:rsidRPr="0002501E" w14:paraId="335A40DF" w14:textId="77777777" w:rsidTr="00983EFE">
              <w:tc>
                <w:tcPr>
                  <w:tcW w:w="882" w:type="dxa"/>
                </w:tcPr>
                <w:p w14:paraId="335A40D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355.93</w:t>
                  </w:r>
                </w:p>
              </w:tc>
              <w:tc>
                <w:tcPr>
                  <w:tcW w:w="2307" w:type="dxa"/>
                </w:tcPr>
                <w:p w14:paraId="335A40D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NON/OTHER VA BILLING PROVIDER</w:t>
                  </w:r>
                </w:p>
              </w:tc>
            </w:tr>
            <w:tr w:rsidR="00B65B79" w:rsidRPr="0002501E" w14:paraId="335A40E2" w14:textId="77777777" w:rsidTr="00983EFE">
              <w:tc>
                <w:tcPr>
                  <w:tcW w:w="882" w:type="dxa"/>
                </w:tcPr>
                <w:p w14:paraId="335A40E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355.97</w:t>
                  </w:r>
                </w:p>
              </w:tc>
              <w:tc>
                <w:tcPr>
                  <w:tcW w:w="2307" w:type="dxa"/>
                </w:tcPr>
                <w:p w14:paraId="335A40E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PROVIDER ID # TYPE</w:t>
                  </w:r>
                </w:p>
              </w:tc>
            </w:tr>
            <w:tr w:rsidR="00B65B79" w:rsidRPr="0002501E" w14:paraId="335A40E5" w14:textId="77777777" w:rsidTr="00983EFE">
              <w:tc>
                <w:tcPr>
                  <w:tcW w:w="882" w:type="dxa"/>
                </w:tcPr>
                <w:p w14:paraId="335A40E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80</w:t>
                  </w:r>
                </w:p>
              </w:tc>
              <w:tc>
                <w:tcPr>
                  <w:tcW w:w="2307" w:type="dxa"/>
                </w:tcPr>
                <w:p w14:paraId="335A40E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ICD DIAGNOSIS</w:t>
                  </w:r>
                </w:p>
              </w:tc>
            </w:tr>
            <w:tr w:rsidR="00B65B79" w:rsidRPr="0002501E" w14:paraId="335A40E8" w14:textId="77777777" w:rsidTr="00983EFE">
              <w:tc>
                <w:tcPr>
                  <w:tcW w:w="882" w:type="dxa"/>
                </w:tcPr>
                <w:p w14:paraId="335A40E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80.1</w:t>
                  </w:r>
                </w:p>
              </w:tc>
              <w:tc>
                <w:tcPr>
                  <w:tcW w:w="2307" w:type="dxa"/>
                </w:tcPr>
                <w:p w14:paraId="335A40E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ICD OPERATION / PROCEDURE</w:t>
                  </w:r>
                </w:p>
              </w:tc>
            </w:tr>
            <w:tr w:rsidR="00B65B79" w:rsidRPr="0002501E" w14:paraId="335A40EB" w14:textId="77777777" w:rsidTr="00983EFE">
              <w:tc>
                <w:tcPr>
                  <w:tcW w:w="882" w:type="dxa"/>
                </w:tcPr>
                <w:p w14:paraId="335A40E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w:t>
                  </w:r>
                </w:p>
              </w:tc>
              <w:tc>
                <w:tcPr>
                  <w:tcW w:w="2307" w:type="dxa"/>
                </w:tcPr>
                <w:p w14:paraId="335A40E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INSTITUTION</w:t>
                  </w:r>
                </w:p>
              </w:tc>
            </w:tr>
            <w:tr w:rsidR="00B65B79" w:rsidRPr="0002501E" w14:paraId="335A40EE" w14:textId="77777777" w:rsidTr="00983EFE">
              <w:tc>
                <w:tcPr>
                  <w:tcW w:w="882" w:type="dxa"/>
                </w:tcPr>
                <w:p w14:paraId="335A40E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w:t>
                  </w:r>
                </w:p>
              </w:tc>
              <w:tc>
                <w:tcPr>
                  <w:tcW w:w="2307" w:type="dxa"/>
                </w:tcPr>
                <w:p w14:paraId="335A40E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COMPANY</w:t>
                  </w:r>
                </w:p>
              </w:tc>
            </w:tr>
            <w:tr w:rsidR="00B65B79" w:rsidRPr="0002501E" w14:paraId="335A40F1" w14:textId="77777777" w:rsidTr="00983EFE">
              <w:tc>
                <w:tcPr>
                  <w:tcW w:w="882" w:type="dxa"/>
                </w:tcPr>
                <w:p w14:paraId="335A40E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399.4</w:t>
                  </w:r>
                </w:p>
              </w:tc>
              <w:tc>
                <w:tcPr>
                  <w:tcW w:w="2307" w:type="dxa"/>
                </w:tcPr>
                <w:p w14:paraId="335A40F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MCCR INCONSISTEND DATA ELEMENT</w:t>
                  </w:r>
                </w:p>
              </w:tc>
            </w:tr>
            <w:tr w:rsidR="00B65B79" w:rsidRPr="0002501E" w14:paraId="335A40F4" w14:textId="77777777" w:rsidTr="00983EFE">
              <w:tc>
                <w:tcPr>
                  <w:tcW w:w="882" w:type="dxa"/>
                </w:tcPr>
                <w:p w14:paraId="335A40F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399.1</w:t>
                  </w:r>
                </w:p>
              </w:tc>
              <w:tc>
                <w:tcPr>
                  <w:tcW w:w="2307" w:type="dxa"/>
                </w:tcPr>
                <w:p w14:paraId="335A40F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MCCR UTILITY</w:t>
                  </w:r>
                </w:p>
              </w:tc>
            </w:tr>
            <w:tr w:rsidR="00B65B79" w:rsidRPr="0002501E" w14:paraId="335A40F7" w14:textId="77777777" w:rsidTr="00983EFE">
              <w:tc>
                <w:tcPr>
                  <w:tcW w:w="882" w:type="dxa"/>
                </w:tcPr>
                <w:p w14:paraId="335A40F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40.8</w:t>
                  </w:r>
                </w:p>
              </w:tc>
              <w:tc>
                <w:tcPr>
                  <w:tcW w:w="2307" w:type="dxa"/>
                </w:tcPr>
                <w:p w14:paraId="335A40F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MEDICAL CENTER DIVISION</w:t>
                  </w:r>
                </w:p>
              </w:tc>
            </w:tr>
            <w:tr w:rsidR="00B65B79" w:rsidRPr="0002501E" w14:paraId="335A40FA" w14:textId="77777777" w:rsidTr="00983EFE">
              <w:tc>
                <w:tcPr>
                  <w:tcW w:w="882" w:type="dxa"/>
                </w:tcPr>
                <w:p w14:paraId="335A40F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40F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r w:rsidR="00B65B79" w:rsidRPr="0002501E" w14:paraId="335A40FD" w14:textId="77777777" w:rsidTr="00983EFE">
              <w:tc>
                <w:tcPr>
                  <w:tcW w:w="882" w:type="dxa"/>
                </w:tcPr>
                <w:p w14:paraId="335A40F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409.68</w:t>
                  </w:r>
                </w:p>
              </w:tc>
              <w:tc>
                <w:tcPr>
                  <w:tcW w:w="2307" w:type="dxa"/>
                </w:tcPr>
                <w:p w14:paraId="335A40F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OUTPATIENT ENCOUNTER</w:t>
                  </w:r>
                </w:p>
              </w:tc>
            </w:tr>
            <w:tr w:rsidR="00B65B79" w:rsidRPr="0002501E" w14:paraId="335A4100" w14:textId="77777777" w:rsidTr="00983EFE">
              <w:tc>
                <w:tcPr>
                  <w:tcW w:w="882" w:type="dxa"/>
                </w:tcPr>
                <w:p w14:paraId="335A40F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335A40F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r w:rsidR="00B65B79" w:rsidRPr="0002501E" w14:paraId="335A4103" w14:textId="77777777" w:rsidTr="00983EFE">
              <w:tc>
                <w:tcPr>
                  <w:tcW w:w="882" w:type="dxa"/>
                </w:tcPr>
                <w:p w14:paraId="335A410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8932.1</w:t>
                  </w:r>
                </w:p>
              </w:tc>
              <w:tc>
                <w:tcPr>
                  <w:tcW w:w="2307" w:type="dxa"/>
                </w:tcPr>
                <w:p w14:paraId="335A410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PERSON CLASS</w:t>
                  </w:r>
                </w:p>
              </w:tc>
            </w:tr>
            <w:tr w:rsidR="00B65B79" w:rsidRPr="0002501E" w14:paraId="335A4106" w14:textId="77777777" w:rsidTr="00983EFE">
              <w:tc>
                <w:tcPr>
                  <w:tcW w:w="882" w:type="dxa"/>
                </w:tcPr>
                <w:p w14:paraId="335A410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353.1</w:t>
                  </w:r>
                </w:p>
              </w:tc>
              <w:tc>
                <w:tcPr>
                  <w:tcW w:w="2307" w:type="dxa"/>
                </w:tcPr>
                <w:p w14:paraId="335A410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PLACE OF SERVICE</w:t>
                  </w:r>
                </w:p>
              </w:tc>
            </w:tr>
            <w:tr w:rsidR="00B65B79" w:rsidRPr="0002501E" w14:paraId="335A4109" w14:textId="77777777" w:rsidTr="00983EFE">
              <w:tc>
                <w:tcPr>
                  <w:tcW w:w="882" w:type="dxa"/>
                </w:tcPr>
                <w:p w14:paraId="335A410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45</w:t>
                  </w:r>
                </w:p>
              </w:tc>
              <w:tc>
                <w:tcPr>
                  <w:tcW w:w="2307" w:type="dxa"/>
                </w:tcPr>
                <w:p w14:paraId="335A410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PTF</w:t>
                  </w:r>
                </w:p>
              </w:tc>
            </w:tr>
            <w:tr w:rsidR="00B65B79" w:rsidRPr="0002501E" w14:paraId="335A410C" w14:textId="77777777" w:rsidTr="00983EFE">
              <w:tc>
                <w:tcPr>
                  <w:tcW w:w="882" w:type="dxa"/>
                </w:tcPr>
                <w:p w14:paraId="335A410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399.3</w:t>
                  </w:r>
                </w:p>
              </w:tc>
              <w:tc>
                <w:tcPr>
                  <w:tcW w:w="2307" w:type="dxa"/>
                </w:tcPr>
                <w:p w14:paraId="335A410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RATE TYPE</w:t>
                  </w:r>
                </w:p>
              </w:tc>
            </w:tr>
            <w:tr w:rsidR="00B65B79" w:rsidRPr="0002501E" w14:paraId="335A410F" w14:textId="77777777" w:rsidTr="00983EFE">
              <w:tc>
                <w:tcPr>
                  <w:tcW w:w="882" w:type="dxa"/>
                </w:tcPr>
                <w:p w14:paraId="335A410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399.2</w:t>
                  </w:r>
                </w:p>
              </w:tc>
              <w:tc>
                <w:tcPr>
                  <w:tcW w:w="2307" w:type="dxa"/>
                </w:tcPr>
                <w:p w14:paraId="335A410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REVENUE CODE</w:t>
                  </w:r>
                </w:p>
              </w:tc>
            </w:tr>
            <w:tr w:rsidR="00B65B79" w:rsidRPr="0002501E" w14:paraId="335A4112" w14:textId="77777777" w:rsidTr="00983EFE">
              <w:tc>
                <w:tcPr>
                  <w:tcW w:w="882" w:type="dxa"/>
                </w:tcPr>
                <w:p w14:paraId="335A411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5</w:t>
                  </w:r>
                </w:p>
              </w:tc>
              <w:tc>
                <w:tcPr>
                  <w:tcW w:w="2307" w:type="dxa"/>
                </w:tcPr>
                <w:p w14:paraId="335A411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STATE</w:t>
                  </w:r>
                </w:p>
              </w:tc>
            </w:tr>
            <w:tr w:rsidR="00B65B79" w:rsidRPr="0002501E" w14:paraId="335A4115" w14:textId="77777777" w:rsidTr="00983EFE">
              <w:tc>
                <w:tcPr>
                  <w:tcW w:w="882" w:type="dxa"/>
                </w:tcPr>
                <w:p w14:paraId="335A411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353.4</w:t>
                  </w:r>
                </w:p>
              </w:tc>
              <w:tc>
                <w:tcPr>
                  <w:tcW w:w="2307" w:type="dxa"/>
                </w:tcPr>
                <w:p w14:paraId="335A411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TRANSPORT REASON CODE</w:t>
                  </w:r>
                </w:p>
              </w:tc>
            </w:tr>
            <w:tr w:rsidR="00B65B79" w:rsidRPr="0002501E" w14:paraId="335A4118" w14:textId="77777777" w:rsidTr="00983EFE">
              <w:tc>
                <w:tcPr>
                  <w:tcW w:w="882" w:type="dxa"/>
                </w:tcPr>
                <w:p w14:paraId="335A4116" w14:textId="620A7480" w:rsidR="00B65B79" w:rsidRPr="0002501E" w:rsidRDefault="00B65B79" w:rsidP="00B65B79">
                  <w:pPr>
                    <w:rPr>
                      <w:rFonts w:ascii="Times New Roman" w:hAnsi="Times New Roman"/>
                      <w:sz w:val="18"/>
                      <w:szCs w:val="18"/>
                    </w:rPr>
                  </w:pPr>
                  <w:r w:rsidRPr="0002501E">
                    <w:rPr>
                      <w:rFonts w:ascii="Times New Roman" w:hAnsi="Times New Roman"/>
                      <w:sz w:val="18"/>
                      <w:szCs w:val="18"/>
                    </w:rPr>
                    <w:t>353.2</w:t>
                  </w:r>
                </w:p>
              </w:tc>
              <w:tc>
                <w:tcPr>
                  <w:tcW w:w="2307" w:type="dxa"/>
                </w:tcPr>
                <w:p w14:paraId="335A4117" w14:textId="46244524" w:rsidR="00B65B79" w:rsidRPr="0002501E" w:rsidRDefault="00B65B79" w:rsidP="00B65B79">
                  <w:pPr>
                    <w:rPr>
                      <w:rFonts w:ascii="Times New Roman" w:hAnsi="Times New Roman"/>
                      <w:sz w:val="18"/>
                      <w:szCs w:val="18"/>
                    </w:rPr>
                  </w:pPr>
                  <w:r w:rsidRPr="0002501E">
                    <w:rPr>
                      <w:rFonts w:ascii="Times New Roman" w:hAnsi="Times New Roman"/>
                      <w:sz w:val="18"/>
                      <w:szCs w:val="18"/>
                    </w:rPr>
                    <w:t>TYPE OF SERVICE</w:t>
                  </w:r>
                </w:p>
              </w:tc>
            </w:tr>
            <w:tr w:rsidR="00B65B79" w:rsidRPr="0002501E" w14:paraId="785E211B" w14:textId="77777777" w:rsidTr="00983EFE">
              <w:tc>
                <w:tcPr>
                  <w:tcW w:w="882" w:type="dxa"/>
                </w:tcPr>
                <w:p w14:paraId="65B83F0A" w14:textId="4E28FB13" w:rsidR="00B65B79" w:rsidRPr="0002501E" w:rsidRDefault="00B65B79" w:rsidP="00B65B79">
                  <w:pPr>
                    <w:rPr>
                      <w:rFonts w:ascii="Times New Roman" w:hAnsi="Times New Roman"/>
                      <w:sz w:val="18"/>
                      <w:szCs w:val="18"/>
                    </w:rPr>
                  </w:pPr>
                  <w:r>
                    <w:rPr>
                      <w:rFonts w:ascii="Times New Roman" w:hAnsi="Times New Roman"/>
                      <w:sz w:val="18"/>
                      <w:szCs w:val="18"/>
                    </w:rPr>
                    <w:t>356.022</w:t>
                  </w:r>
                </w:p>
              </w:tc>
              <w:tc>
                <w:tcPr>
                  <w:tcW w:w="2307" w:type="dxa"/>
                </w:tcPr>
                <w:p w14:paraId="68574E27" w14:textId="61685F20" w:rsidR="0064315F" w:rsidRPr="0002501E" w:rsidRDefault="00B65B79" w:rsidP="00B65B79">
                  <w:pPr>
                    <w:rPr>
                      <w:rFonts w:ascii="Times New Roman" w:hAnsi="Times New Roman"/>
                      <w:sz w:val="18"/>
                      <w:szCs w:val="18"/>
                    </w:rPr>
                  </w:pPr>
                  <w:r w:rsidRPr="00F938EF">
                    <w:rPr>
                      <w:rFonts w:ascii="Times New Roman" w:hAnsi="Times New Roman"/>
                      <w:sz w:val="18"/>
                      <w:szCs w:val="18"/>
                    </w:rPr>
                    <w:t>X12 278 DENTAL NUMBERING SYSTEM</w:t>
                  </w:r>
                </w:p>
              </w:tc>
            </w:tr>
            <w:tr w:rsidR="0064315F" w:rsidRPr="0002501E" w14:paraId="7154D85A" w14:textId="77777777" w:rsidTr="00983EFE">
              <w:tc>
                <w:tcPr>
                  <w:tcW w:w="882" w:type="dxa"/>
                </w:tcPr>
                <w:p w14:paraId="5DC49BE7" w14:textId="7255AE35" w:rsidR="0064315F" w:rsidRDefault="0064315F" w:rsidP="0064315F">
                  <w:pPr>
                    <w:rPr>
                      <w:rFonts w:ascii="Times New Roman" w:hAnsi="Times New Roman"/>
                      <w:sz w:val="18"/>
                      <w:szCs w:val="18"/>
                    </w:rPr>
                  </w:pPr>
                  <w:r>
                    <w:rPr>
                      <w:rFonts w:ascii="Times New Roman" w:hAnsi="Times New Roman"/>
                      <w:sz w:val="18"/>
                      <w:szCs w:val="18"/>
                    </w:rPr>
                    <w:t>399.6</w:t>
                  </w:r>
                </w:p>
              </w:tc>
              <w:tc>
                <w:tcPr>
                  <w:tcW w:w="2307" w:type="dxa"/>
                </w:tcPr>
                <w:p w14:paraId="5A9DC329" w14:textId="2AE00634" w:rsidR="0064315F" w:rsidRPr="00F938EF" w:rsidRDefault="0064315F" w:rsidP="0064315F">
                  <w:pPr>
                    <w:rPr>
                      <w:rFonts w:ascii="Times New Roman" w:hAnsi="Times New Roman"/>
                      <w:sz w:val="18"/>
                      <w:szCs w:val="18"/>
                    </w:rPr>
                  </w:pPr>
                  <w:r>
                    <w:rPr>
                      <w:rFonts w:ascii="Times New Roman" w:hAnsi="Times New Roman"/>
                      <w:sz w:val="18"/>
                      <w:szCs w:val="18"/>
                    </w:rPr>
                    <w:t>CMN FORM TYPES</w:t>
                  </w:r>
                </w:p>
              </w:tc>
            </w:tr>
          </w:tbl>
          <w:p w14:paraId="335A4119"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11C" w14:textId="77777777" w:rsidTr="00FF3B9A">
              <w:tc>
                <w:tcPr>
                  <w:tcW w:w="882" w:type="dxa"/>
                </w:tcPr>
                <w:p w14:paraId="335A411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351.5</w:t>
                  </w:r>
                </w:p>
              </w:tc>
              <w:tc>
                <w:tcPr>
                  <w:tcW w:w="2307" w:type="dxa"/>
                </w:tcPr>
                <w:p w14:paraId="335A411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TRICARE PHARMACY TRANSACTIONS</w:t>
                  </w:r>
                </w:p>
              </w:tc>
            </w:tr>
            <w:tr w:rsidR="00B65B79" w:rsidRPr="0002501E" w14:paraId="335A411F" w14:textId="77777777" w:rsidTr="00FF3B9A">
              <w:tc>
                <w:tcPr>
                  <w:tcW w:w="882" w:type="dxa"/>
                </w:tcPr>
                <w:p w14:paraId="335A411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351.9</w:t>
                  </w:r>
                </w:p>
              </w:tc>
              <w:tc>
                <w:tcPr>
                  <w:tcW w:w="2307" w:type="dxa"/>
                </w:tcPr>
                <w:p w14:paraId="335A411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CLAIMSMANAGER BILLS</w:t>
                  </w:r>
                </w:p>
              </w:tc>
            </w:tr>
            <w:tr w:rsidR="00B65B79" w:rsidRPr="0002501E" w14:paraId="335A4122" w14:textId="77777777" w:rsidTr="00FF3B9A">
              <w:tc>
                <w:tcPr>
                  <w:tcW w:w="882" w:type="dxa"/>
                </w:tcPr>
                <w:p w14:paraId="335A412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356</w:t>
                  </w:r>
                </w:p>
              </w:tc>
              <w:tc>
                <w:tcPr>
                  <w:tcW w:w="2307" w:type="dxa"/>
                </w:tcPr>
                <w:p w14:paraId="335A412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CLAIMS TRACKING</w:t>
                  </w:r>
                </w:p>
              </w:tc>
            </w:tr>
            <w:tr w:rsidR="00B65B79" w:rsidRPr="0002501E" w14:paraId="335A4125" w14:textId="77777777" w:rsidTr="00FF3B9A">
              <w:tc>
                <w:tcPr>
                  <w:tcW w:w="882" w:type="dxa"/>
                </w:tcPr>
                <w:p w14:paraId="335A412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356.399</w:t>
                  </w:r>
                </w:p>
              </w:tc>
              <w:tc>
                <w:tcPr>
                  <w:tcW w:w="2307" w:type="dxa"/>
                </w:tcPr>
                <w:p w14:paraId="335A412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CLAIMS TRACKING/BILL</w:t>
                  </w:r>
                </w:p>
              </w:tc>
            </w:tr>
            <w:tr w:rsidR="00B65B79" w:rsidRPr="0002501E" w14:paraId="335A4128" w14:textId="77777777" w:rsidTr="00FF3B9A">
              <w:tc>
                <w:tcPr>
                  <w:tcW w:w="882" w:type="dxa"/>
                </w:tcPr>
                <w:p w14:paraId="335A412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361</w:t>
                  </w:r>
                </w:p>
              </w:tc>
              <w:tc>
                <w:tcPr>
                  <w:tcW w:w="2307" w:type="dxa"/>
                </w:tcPr>
                <w:p w14:paraId="335A412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 STATUS MESSAGE</w:t>
                  </w:r>
                </w:p>
              </w:tc>
            </w:tr>
            <w:tr w:rsidR="00B65B79" w:rsidRPr="0002501E" w14:paraId="335A412B" w14:textId="77777777" w:rsidTr="00FF3B9A">
              <w:tc>
                <w:tcPr>
                  <w:tcW w:w="882" w:type="dxa"/>
                </w:tcPr>
                <w:p w14:paraId="335A412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361.1</w:t>
                  </w:r>
                </w:p>
              </w:tc>
              <w:tc>
                <w:tcPr>
                  <w:tcW w:w="2307" w:type="dxa"/>
                </w:tcPr>
                <w:p w14:paraId="335A412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EXPLANATION OF BENEFITS</w:t>
                  </w:r>
                </w:p>
              </w:tc>
            </w:tr>
            <w:tr w:rsidR="00B65B79" w:rsidRPr="0002501E" w14:paraId="335A412E" w14:textId="77777777" w:rsidTr="00FF3B9A">
              <w:tc>
                <w:tcPr>
                  <w:tcW w:w="882" w:type="dxa"/>
                </w:tcPr>
                <w:p w14:paraId="335A412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361.4</w:t>
                  </w:r>
                </w:p>
              </w:tc>
              <w:tc>
                <w:tcPr>
                  <w:tcW w:w="2307" w:type="dxa"/>
                </w:tcPr>
                <w:p w14:paraId="335A412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EDI TEST CLAIM STATUS MESSAGE</w:t>
                  </w:r>
                </w:p>
              </w:tc>
            </w:tr>
            <w:tr w:rsidR="00B65B79" w:rsidRPr="0002501E" w14:paraId="335A4131" w14:textId="77777777" w:rsidTr="00FF3B9A">
              <w:tc>
                <w:tcPr>
                  <w:tcW w:w="882" w:type="dxa"/>
                </w:tcPr>
                <w:p w14:paraId="335A412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362.1</w:t>
                  </w:r>
                </w:p>
              </w:tc>
              <w:tc>
                <w:tcPr>
                  <w:tcW w:w="2307" w:type="dxa"/>
                </w:tcPr>
                <w:p w14:paraId="335A413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AUTOMATED BILLING COMMENTS</w:t>
                  </w:r>
                </w:p>
              </w:tc>
            </w:tr>
            <w:tr w:rsidR="00B65B79" w:rsidRPr="0002501E" w14:paraId="335A4134" w14:textId="77777777" w:rsidTr="00FF3B9A">
              <w:tc>
                <w:tcPr>
                  <w:tcW w:w="882" w:type="dxa"/>
                </w:tcPr>
                <w:p w14:paraId="335A413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362.3</w:t>
                  </w:r>
                </w:p>
              </w:tc>
              <w:tc>
                <w:tcPr>
                  <w:tcW w:w="2307" w:type="dxa"/>
                </w:tcPr>
                <w:p w14:paraId="335A413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BILL/CLAIMS DIAGNOSIS</w:t>
                  </w:r>
                </w:p>
              </w:tc>
            </w:tr>
            <w:tr w:rsidR="00B65B79" w:rsidRPr="0002501E" w14:paraId="335A4137" w14:textId="77777777" w:rsidTr="00FF3B9A">
              <w:tc>
                <w:tcPr>
                  <w:tcW w:w="882" w:type="dxa"/>
                </w:tcPr>
                <w:p w14:paraId="335A413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362.4</w:t>
                  </w:r>
                </w:p>
              </w:tc>
              <w:tc>
                <w:tcPr>
                  <w:tcW w:w="2307" w:type="dxa"/>
                </w:tcPr>
                <w:p w14:paraId="335A413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BILL/CLAIMS PRESCRIPTION REFILL</w:t>
                  </w:r>
                </w:p>
              </w:tc>
            </w:tr>
            <w:tr w:rsidR="00B65B79" w:rsidRPr="0002501E" w14:paraId="335A413A" w14:textId="77777777" w:rsidTr="00FF3B9A">
              <w:tc>
                <w:tcPr>
                  <w:tcW w:w="882" w:type="dxa"/>
                </w:tcPr>
                <w:p w14:paraId="335A413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362.5</w:t>
                  </w:r>
                </w:p>
              </w:tc>
              <w:tc>
                <w:tcPr>
                  <w:tcW w:w="2307" w:type="dxa"/>
                </w:tcPr>
                <w:p w14:paraId="335A413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BILL/CLAIMS PROSTHETICS</w:t>
                  </w:r>
                </w:p>
              </w:tc>
            </w:tr>
            <w:tr w:rsidR="00B65B79" w:rsidRPr="0002501E" w14:paraId="335A413D" w14:textId="77777777" w:rsidTr="00FF3B9A">
              <w:tc>
                <w:tcPr>
                  <w:tcW w:w="882" w:type="dxa"/>
                </w:tcPr>
                <w:p w14:paraId="335A413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364</w:t>
                  </w:r>
                </w:p>
              </w:tc>
              <w:tc>
                <w:tcPr>
                  <w:tcW w:w="2307" w:type="dxa"/>
                </w:tcPr>
                <w:p w14:paraId="335A413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EDI TRANSMIT BILL</w:t>
                  </w:r>
                </w:p>
              </w:tc>
            </w:tr>
            <w:tr w:rsidR="00B65B79" w:rsidRPr="0002501E" w14:paraId="335A4140" w14:textId="77777777" w:rsidTr="00FF3B9A">
              <w:tc>
                <w:tcPr>
                  <w:tcW w:w="882" w:type="dxa"/>
                </w:tcPr>
                <w:p w14:paraId="335A413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w:t>
                  </w:r>
                </w:p>
              </w:tc>
              <w:tc>
                <w:tcPr>
                  <w:tcW w:w="2307" w:type="dxa"/>
                </w:tcPr>
                <w:p w14:paraId="335A413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BILL/CLAIMS</w:t>
                  </w:r>
                </w:p>
              </w:tc>
            </w:tr>
            <w:tr w:rsidR="00B65B79" w:rsidRPr="0002501E" w14:paraId="335A4143" w14:textId="77777777" w:rsidTr="00FF3B9A">
              <w:tc>
                <w:tcPr>
                  <w:tcW w:w="882" w:type="dxa"/>
                </w:tcPr>
                <w:p w14:paraId="335A414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9002313.77</w:t>
                  </w:r>
                </w:p>
              </w:tc>
              <w:tc>
                <w:tcPr>
                  <w:tcW w:w="2307" w:type="dxa"/>
                </w:tcPr>
                <w:p w14:paraId="335A414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BPS REQUESTS</w:t>
                  </w:r>
                </w:p>
              </w:tc>
            </w:tr>
          </w:tbl>
          <w:p w14:paraId="335A4144" w14:textId="77777777" w:rsidR="00B65B79" w:rsidRPr="0002501E" w:rsidRDefault="00B65B79" w:rsidP="00B65B79">
            <w:pPr>
              <w:rPr>
                <w:rFonts w:ascii="Times New Roman" w:hAnsi="Times New Roman"/>
                <w:sz w:val="18"/>
                <w:szCs w:val="18"/>
              </w:rPr>
            </w:pPr>
          </w:p>
        </w:tc>
      </w:tr>
      <w:tr w:rsidR="00B65B79" w:rsidRPr="0002501E" w14:paraId="335A416B" w14:textId="77777777" w:rsidTr="00B65B79">
        <w:trPr>
          <w:cantSplit/>
        </w:trPr>
        <w:tc>
          <w:tcPr>
            <w:tcW w:w="2988" w:type="dxa"/>
          </w:tcPr>
          <w:p w14:paraId="335A414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399.1</w:t>
            </w:r>
          </w:p>
          <w:p w14:paraId="335A414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MCCR UTILITY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14A" w14:textId="77777777" w:rsidTr="00983EFE">
              <w:tc>
                <w:tcPr>
                  <w:tcW w:w="882" w:type="dxa"/>
                </w:tcPr>
                <w:p w14:paraId="335A414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350.1</w:t>
                  </w:r>
                </w:p>
              </w:tc>
              <w:tc>
                <w:tcPr>
                  <w:tcW w:w="2307" w:type="dxa"/>
                </w:tcPr>
                <w:p w14:paraId="335A414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ACTION TYPE</w:t>
                  </w:r>
                </w:p>
              </w:tc>
            </w:tr>
            <w:tr w:rsidR="00B65B79" w:rsidRPr="0002501E" w14:paraId="335A414D" w14:textId="77777777" w:rsidTr="00983EFE">
              <w:tc>
                <w:tcPr>
                  <w:tcW w:w="882" w:type="dxa"/>
                </w:tcPr>
                <w:p w14:paraId="335A414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399.1</w:t>
                  </w:r>
                </w:p>
              </w:tc>
              <w:tc>
                <w:tcPr>
                  <w:tcW w:w="2307" w:type="dxa"/>
                </w:tcPr>
                <w:p w14:paraId="335A414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MCCR UTILITY</w:t>
                  </w:r>
                </w:p>
              </w:tc>
            </w:tr>
          </w:tbl>
          <w:p w14:paraId="335A414E"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151" w14:textId="77777777" w:rsidTr="00FF3B9A">
              <w:tc>
                <w:tcPr>
                  <w:tcW w:w="882" w:type="dxa"/>
                </w:tcPr>
                <w:p w14:paraId="335A414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42.4</w:t>
                  </w:r>
                </w:p>
              </w:tc>
              <w:tc>
                <w:tcPr>
                  <w:tcW w:w="2307" w:type="dxa"/>
                </w:tcPr>
                <w:p w14:paraId="335A415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SPECIALTY</w:t>
                  </w:r>
                </w:p>
              </w:tc>
            </w:tr>
            <w:tr w:rsidR="00B65B79" w:rsidRPr="0002501E" w14:paraId="335A4154" w14:textId="77777777" w:rsidTr="00FF3B9A">
              <w:tc>
                <w:tcPr>
                  <w:tcW w:w="882" w:type="dxa"/>
                </w:tcPr>
                <w:p w14:paraId="335A415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363</w:t>
                  </w:r>
                </w:p>
              </w:tc>
              <w:tc>
                <w:tcPr>
                  <w:tcW w:w="2307" w:type="dxa"/>
                </w:tcPr>
                <w:p w14:paraId="335A415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RATE SCHEDULE</w:t>
                  </w:r>
                </w:p>
              </w:tc>
            </w:tr>
            <w:tr w:rsidR="00B65B79" w:rsidRPr="0002501E" w14:paraId="335A4157" w14:textId="77777777" w:rsidTr="00FF3B9A">
              <w:tc>
                <w:tcPr>
                  <w:tcW w:w="882" w:type="dxa"/>
                </w:tcPr>
                <w:p w14:paraId="335A415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363.1</w:t>
                  </w:r>
                </w:p>
              </w:tc>
              <w:tc>
                <w:tcPr>
                  <w:tcW w:w="2307" w:type="dxa"/>
                </w:tcPr>
                <w:p w14:paraId="335A415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CHARGE SET</w:t>
                  </w:r>
                </w:p>
              </w:tc>
            </w:tr>
            <w:tr w:rsidR="00B65B79" w:rsidRPr="0002501E" w14:paraId="335A415A" w14:textId="77777777" w:rsidTr="00FF3B9A">
              <w:tc>
                <w:tcPr>
                  <w:tcW w:w="882" w:type="dxa"/>
                </w:tcPr>
                <w:p w14:paraId="335A415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363.2</w:t>
                  </w:r>
                </w:p>
              </w:tc>
              <w:tc>
                <w:tcPr>
                  <w:tcW w:w="2307" w:type="dxa"/>
                </w:tcPr>
                <w:p w14:paraId="335A415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CHARGE ITEM</w:t>
                  </w:r>
                </w:p>
              </w:tc>
            </w:tr>
            <w:tr w:rsidR="00B65B79" w:rsidRPr="0002501E" w14:paraId="335A415D" w14:textId="77777777" w:rsidTr="00FF3B9A">
              <w:tc>
                <w:tcPr>
                  <w:tcW w:w="882" w:type="dxa"/>
                </w:tcPr>
                <w:p w14:paraId="335A415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w:t>
                  </w:r>
                </w:p>
              </w:tc>
              <w:tc>
                <w:tcPr>
                  <w:tcW w:w="2307" w:type="dxa"/>
                </w:tcPr>
                <w:p w14:paraId="335A415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BILL/CLAIMS</w:t>
                  </w:r>
                </w:p>
              </w:tc>
            </w:tr>
            <w:tr w:rsidR="00B65B79" w:rsidRPr="0002501E" w14:paraId="335A4160" w14:textId="77777777" w:rsidTr="00FF3B9A">
              <w:tc>
                <w:tcPr>
                  <w:tcW w:w="882" w:type="dxa"/>
                </w:tcPr>
                <w:p w14:paraId="335A415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399.1</w:t>
                  </w:r>
                </w:p>
              </w:tc>
              <w:tc>
                <w:tcPr>
                  <w:tcW w:w="2307" w:type="dxa"/>
                </w:tcPr>
                <w:p w14:paraId="335A415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MCCR UTILITY</w:t>
                  </w:r>
                </w:p>
              </w:tc>
            </w:tr>
            <w:tr w:rsidR="00B65B79" w:rsidRPr="0002501E" w14:paraId="335A4163" w14:textId="77777777" w:rsidTr="00FF3B9A">
              <w:tc>
                <w:tcPr>
                  <w:tcW w:w="882" w:type="dxa"/>
                </w:tcPr>
                <w:p w14:paraId="335A416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399.5</w:t>
                  </w:r>
                </w:p>
              </w:tc>
              <w:tc>
                <w:tcPr>
                  <w:tcW w:w="2307" w:type="dxa"/>
                </w:tcPr>
                <w:p w14:paraId="335A416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BILLING RATES</w:t>
                  </w:r>
                </w:p>
              </w:tc>
            </w:tr>
            <w:tr w:rsidR="00B65B79" w:rsidRPr="0002501E" w14:paraId="335A4166" w14:textId="77777777" w:rsidTr="00FF3B9A">
              <w:tc>
                <w:tcPr>
                  <w:tcW w:w="882" w:type="dxa"/>
                </w:tcPr>
                <w:p w14:paraId="335A416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487.81</w:t>
                  </w:r>
                </w:p>
              </w:tc>
              <w:tc>
                <w:tcPr>
                  <w:tcW w:w="2307" w:type="dxa"/>
                </w:tcPr>
                <w:p w14:paraId="335A416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ODS DOD RATES</w:t>
                  </w:r>
                </w:p>
              </w:tc>
            </w:tr>
            <w:tr w:rsidR="00B65B79" w:rsidRPr="0002501E" w14:paraId="335A4169" w14:textId="77777777" w:rsidTr="00FF3B9A">
              <w:tc>
                <w:tcPr>
                  <w:tcW w:w="882" w:type="dxa"/>
                </w:tcPr>
                <w:p w14:paraId="335A416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11500.61</w:t>
                  </w:r>
                </w:p>
              </w:tc>
              <w:tc>
                <w:tcPr>
                  <w:tcW w:w="2307" w:type="dxa"/>
                </w:tcPr>
                <w:p w14:paraId="335A416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ODS BILLING SPECIALTY</w:t>
                  </w:r>
                </w:p>
              </w:tc>
            </w:tr>
          </w:tbl>
          <w:p w14:paraId="335A416A" w14:textId="77777777" w:rsidR="00B65B79" w:rsidRPr="0002501E" w:rsidRDefault="00B65B79" w:rsidP="00B65B79">
            <w:pPr>
              <w:rPr>
                <w:rFonts w:ascii="Times New Roman" w:hAnsi="Times New Roman"/>
                <w:sz w:val="18"/>
                <w:szCs w:val="18"/>
              </w:rPr>
            </w:pPr>
          </w:p>
        </w:tc>
      </w:tr>
      <w:tr w:rsidR="00B65B79" w:rsidRPr="0002501E" w14:paraId="335A4185" w14:textId="77777777" w:rsidTr="00B65B79">
        <w:trPr>
          <w:cantSplit/>
        </w:trPr>
        <w:tc>
          <w:tcPr>
            <w:tcW w:w="2988" w:type="dxa"/>
          </w:tcPr>
          <w:p w14:paraId="335A416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lastRenderedPageBreak/>
              <w:t>399.2</w:t>
            </w:r>
          </w:p>
          <w:p w14:paraId="335A416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REVENUE CODE FILE</w:t>
            </w:r>
          </w:p>
        </w:tc>
        <w:tc>
          <w:tcPr>
            <w:tcW w:w="3420" w:type="dxa"/>
          </w:tcPr>
          <w:p w14:paraId="335A416E"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171" w14:textId="77777777" w:rsidTr="00FF3B9A">
              <w:tc>
                <w:tcPr>
                  <w:tcW w:w="882" w:type="dxa"/>
                </w:tcPr>
                <w:p w14:paraId="335A416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w:t>
                  </w:r>
                </w:p>
              </w:tc>
              <w:tc>
                <w:tcPr>
                  <w:tcW w:w="2307" w:type="dxa"/>
                </w:tcPr>
                <w:p w14:paraId="335A417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COMPANY</w:t>
                  </w:r>
                </w:p>
              </w:tc>
            </w:tr>
            <w:tr w:rsidR="00B65B79" w:rsidRPr="0002501E" w14:paraId="335A4174" w14:textId="77777777" w:rsidTr="00FF3B9A">
              <w:tc>
                <w:tcPr>
                  <w:tcW w:w="882" w:type="dxa"/>
                </w:tcPr>
                <w:p w14:paraId="335A417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350.9</w:t>
                  </w:r>
                </w:p>
              </w:tc>
              <w:tc>
                <w:tcPr>
                  <w:tcW w:w="2307" w:type="dxa"/>
                </w:tcPr>
                <w:p w14:paraId="335A417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SITE PARAMETERS</w:t>
                  </w:r>
                </w:p>
              </w:tc>
            </w:tr>
            <w:tr w:rsidR="00B65B79" w:rsidRPr="0002501E" w14:paraId="335A4177" w14:textId="77777777" w:rsidTr="00FF3B9A">
              <w:tc>
                <w:tcPr>
                  <w:tcW w:w="882" w:type="dxa"/>
                </w:tcPr>
                <w:p w14:paraId="335A417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363.1</w:t>
                  </w:r>
                </w:p>
              </w:tc>
              <w:tc>
                <w:tcPr>
                  <w:tcW w:w="2307" w:type="dxa"/>
                </w:tcPr>
                <w:p w14:paraId="335A417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CHARGE SET</w:t>
                  </w:r>
                </w:p>
              </w:tc>
            </w:tr>
            <w:tr w:rsidR="00B65B79" w:rsidRPr="0002501E" w14:paraId="335A417A" w14:textId="77777777" w:rsidTr="00FF3B9A">
              <w:tc>
                <w:tcPr>
                  <w:tcW w:w="882" w:type="dxa"/>
                </w:tcPr>
                <w:p w14:paraId="335A417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363.2</w:t>
                  </w:r>
                </w:p>
              </w:tc>
              <w:tc>
                <w:tcPr>
                  <w:tcW w:w="2307" w:type="dxa"/>
                </w:tcPr>
                <w:p w14:paraId="335A417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CHARGE ITEM</w:t>
                  </w:r>
                </w:p>
              </w:tc>
            </w:tr>
            <w:tr w:rsidR="00B65B79" w:rsidRPr="0002501E" w14:paraId="335A417D" w14:textId="77777777" w:rsidTr="00FF3B9A">
              <w:tc>
                <w:tcPr>
                  <w:tcW w:w="882" w:type="dxa"/>
                </w:tcPr>
                <w:p w14:paraId="335A417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363.33</w:t>
                  </w:r>
                </w:p>
              </w:tc>
              <w:tc>
                <w:tcPr>
                  <w:tcW w:w="2307" w:type="dxa"/>
                </w:tcPr>
                <w:p w14:paraId="335A417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BILLING REVENUE CODE LINKS</w:t>
                  </w:r>
                </w:p>
              </w:tc>
            </w:tr>
            <w:tr w:rsidR="00B65B79" w:rsidRPr="0002501E" w14:paraId="335A4180" w14:textId="77777777" w:rsidTr="00FF3B9A">
              <w:tc>
                <w:tcPr>
                  <w:tcW w:w="882" w:type="dxa"/>
                </w:tcPr>
                <w:p w14:paraId="335A417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399.5</w:t>
                  </w:r>
                </w:p>
              </w:tc>
              <w:tc>
                <w:tcPr>
                  <w:tcW w:w="2307" w:type="dxa"/>
                </w:tcPr>
                <w:p w14:paraId="335A417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BILLING RATES</w:t>
                  </w:r>
                </w:p>
              </w:tc>
            </w:tr>
            <w:tr w:rsidR="00B65B79" w:rsidRPr="0002501E" w14:paraId="335A4183" w14:textId="77777777" w:rsidTr="00FF3B9A">
              <w:tc>
                <w:tcPr>
                  <w:tcW w:w="882" w:type="dxa"/>
                </w:tcPr>
                <w:p w14:paraId="335A4181" w14:textId="77777777" w:rsidR="00B65B79" w:rsidRPr="0002501E" w:rsidRDefault="00B65B79" w:rsidP="00B65B79">
                  <w:pPr>
                    <w:rPr>
                      <w:rFonts w:ascii="Times New Roman" w:hAnsi="Times New Roman"/>
                      <w:sz w:val="18"/>
                      <w:szCs w:val="18"/>
                    </w:rPr>
                  </w:pPr>
                </w:p>
              </w:tc>
              <w:tc>
                <w:tcPr>
                  <w:tcW w:w="2307" w:type="dxa"/>
                </w:tcPr>
                <w:p w14:paraId="335A4182" w14:textId="77777777" w:rsidR="00B65B79" w:rsidRPr="0002501E" w:rsidRDefault="00B65B79" w:rsidP="00B65B79">
                  <w:pPr>
                    <w:rPr>
                      <w:rFonts w:ascii="Times New Roman" w:hAnsi="Times New Roman"/>
                      <w:sz w:val="18"/>
                      <w:szCs w:val="18"/>
                    </w:rPr>
                  </w:pPr>
                </w:p>
              </w:tc>
            </w:tr>
          </w:tbl>
          <w:p w14:paraId="335A4184" w14:textId="77777777" w:rsidR="00B65B79" w:rsidRPr="0002501E" w:rsidRDefault="00B65B79" w:rsidP="00B65B79">
            <w:pPr>
              <w:rPr>
                <w:rFonts w:ascii="Times New Roman" w:hAnsi="Times New Roman"/>
                <w:sz w:val="18"/>
                <w:szCs w:val="18"/>
              </w:rPr>
            </w:pPr>
          </w:p>
        </w:tc>
      </w:tr>
      <w:tr w:rsidR="00B65B79" w:rsidRPr="0002501E" w14:paraId="335A419C" w14:textId="77777777" w:rsidTr="00B65B79">
        <w:trPr>
          <w:cantSplit/>
        </w:trPr>
        <w:tc>
          <w:tcPr>
            <w:tcW w:w="2988" w:type="dxa"/>
          </w:tcPr>
          <w:p w14:paraId="335A418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399.3</w:t>
            </w:r>
          </w:p>
          <w:p w14:paraId="335A418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RATE TYPE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18A" w14:textId="77777777" w:rsidTr="00983EFE">
              <w:tc>
                <w:tcPr>
                  <w:tcW w:w="882" w:type="dxa"/>
                </w:tcPr>
                <w:p w14:paraId="335A418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430.2</w:t>
                  </w:r>
                </w:p>
              </w:tc>
              <w:tc>
                <w:tcPr>
                  <w:tcW w:w="2307" w:type="dxa"/>
                </w:tcPr>
                <w:p w14:paraId="335A418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ACCOUNTS RECEIVABLE CATEGORY</w:t>
                  </w:r>
                </w:p>
              </w:tc>
            </w:tr>
            <w:tr w:rsidR="00B65B79" w:rsidRPr="0002501E" w14:paraId="335A418D" w14:textId="77777777" w:rsidTr="00983EFE">
              <w:tc>
                <w:tcPr>
                  <w:tcW w:w="882" w:type="dxa"/>
                </w:tcPr>
                <w:p w14:paraId="335A418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430.6</w:t>
                  </w:r>
                </w:p>
              </w:tc>
              <w:tc>
                <w:tcPr>
                  <w:tcW w:w="2307" w:type="dxa"/>
                </w:tcPr>
                <w:p w14:paraId="335A418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AR DEBT LIST</w:t>
                  </w:r>
                </w:p>
              </w:tc>
            </w:tr>
          </w:tbl>
          <w:p w14:paraId="335A418E"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191" w14:textId="77777777" w:rsidTr="00FF3B9A">
              <w:tc>
                <w:tcPr>
                  <w:tcW w:w="882" w:type="dxa"/>
                </w:tcPr>
                <w:p w14:paraId="335A418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363</w:t>
                  </w:r>
                </w:p>
              </w:tc>
              <w:tc>
                <w:tcPr>
                  <w:tcW w:w="2307" w:type="dxa"/>
                </w:tcPr>
                <w:p w14:paraId="335A419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RATE SCHEDULE</w:t>
                  </w:r>
                </w:p>
              </w:tc>
            </w:tr>
            <w:tr w:rsidR="00B65B79" w:rsidRPr="0002501E" w14:paraId="335A4194" w14:textId="77777777" w:rsidTr="00FF3B9A">
              <w:tc>
                <w:tcPr>
                  <w:tcW w:w="882" w:type="dxa"/>
                </w:tcPr>
                <w:p w14:paraId="335A419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366.15</w:t>
                  </w:r>
                </w:p>
              </w:tc>
              <w:tc>
                <w:tcPr>
                  <w:tcW w:w="2307" w:type="dxa"/>
                </w:tcPr>
                <w:p w14:paraId="335A419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NCPDP PRESCRIPTION</w:t>
                  </w:r>
                </w:p>
              </w:tc>
            </w:tr>
            <w:tr w:rsidR="00B65B79" w:rsidRPr="0002501E" w14:paraId="335A4197" w14:textId="77777777" w:rsidTr="00FF3B9A">
              <w:tc>
                <w:tcPr>
                  <w:tcW w:w="882" w:type="dxa"/>
                </w:tcPr>
                <w:p w14:paraId="335A419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w:t>
                  </w:r>
                </w:p>
              </w:tc>
              <w:tc>
                <w:tcPr>
                  <w:tcW w:w="2307" w:type="dxa"/>
                </w:tcPr>
                <w:p w14:paraId="335A419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BILL/CLAIMS</w:t>
                  </w:r>
                </w:p>
              </w:tc>
            </w:tr>
            <w:tr w:rsidR="00B65B79" w:rsidRPr="0002501E" w14:paraId="335A419A" w14:textId="77777777" w:rsidTr="00FF3B9A">
              <w:tc>
                <w:tcPr>
                  <w:tcW w:w="882" w:type="dxa"/>
                </w:tcPr>
                <w:p w14:paraId="335A419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9002313.77</w:t>
                  </w:r>
                </w:p>
              </w:tc>
              <w:tc>
                <w:tcPr>
                  <w:tcW w:w="2307" w:type="dxa"/>
                </w:tcPr>
                <w:p w14:paraId="335A419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BPS REQUESTS</w:t>
                  </w:r>
                </w:p>
              </w:tc>
            </w:tr>
          </w:tbl>
          <w:p w14:paraId="335A419B" w14:textId="77777777" w:rsidR="00B65B79" w:rsidRPr="0002501E" w:rsidRDefault="00B65B79" w:rsidP="00B65B79">
            <w:pPr>
              <w:rPr>
                <w:rFonts w:ascii="Times New Roman" w:hAnsi="Times New Roman"/>
                <w:sz w:val="18"/>
                <w:szCs w:val="18"/>
              </w:rPr>
            </w:pPr>
          </w:p>
        </w:tc>
      </w:tr>
      <w:tr w:rsidR="00B65B79" w:rsidRPr="0002501E" w14:paraId="335A41A7" w14:textId="77777777" w:rsidTr="00B65B79">
        <w:trPr>
          <w:cantSplit/>
        </w:trPr>
        <w:tc>
          <w:tcPr>
            <w:tcW w:w="2988" w:type="dxa"/>
          </w:tcPr>
          <w:p w14:paraId="335A419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399.5</w:t>
            </w:r>
          </w:p>
          <w:p w14:paraId="335A419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BILLING RATES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1A1" w14:textId="77777777" w:rsidTr="00983EFE">
              <w:tc>
                <w:tcPr>
                  <w:tcW w:w="882" w:type="dxa"/>
                </w:tcPr>
                <w:p w14:paraId="335A419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399.1</w:t>
                  </w:r>
                </w:p>
              </w:tc>
              <w:tc>
                <w:tcPr>
                  <w:tcW w:w="2307" w:type="dxa"/>
                </w:tcPr>
                <w:p w14:paraId="335A41A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MCCR UTILITY</w:t>
                  </w:r>
                </w:p>
              </w:tc>
            </w:tr>
            <w:tr w:rsidR="00B65B79" w:rsidRPr="0002501E" w14:paraId="335A41A4" w14:textId="77777777" w:rsidTr="00983EFE">
              <w:tc>
                <w:tcPr>
                  <w:tcW w:w="882" w:type="dxa"/>
                </w:tcPr>
                <w:p w14:paraId="335A41A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399.2</w:t>
                  </w:r>
                </w:p>
              </w:tc>
              <w:tc>
                <w:tcPr>
                  <w:tcW w:w="2307" w:type="dxa"/>
                </w:tcPr>
                <w:p w14:paraId="335A41A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REVENUE CODE</w:t>
                  </w:r>
                </w:p>
              </w:tc>
            </w:tr>
          </w:tbl>
          <w:p w14:paraId="335A41A5" w14:textId="77777777" w:rsidR="00B65B79" w:rsidRPr="0002501E" w:rsidRDefault="00B65B79" w:rsidP="00B65B79">
            <w:pPr>
              <w:rPr>
                <w:rFonts w:ascii="Times New Roman" w:hAnsi="Times New Roman"/>
                <w:sz w:val="18"/>
                <w:szCs w:val="18"/>
              </w:rPr>
            </w:pPr>
          </w:p>
        </w:tc>
        <w:tc>
          <w:tcPr>
            <w:tcW w:w="3168" w:type="dxa"/>
          </w:tcPr>
          <w:p w14:paraId="335A41A6" w14:textId="77777777" w:rsidR="00B65B79" w:rsidRPr="0002501E" w:rsidRDefault="00B65B79" w:rsidP="00B65B79">
            <w:pPr>
              <w:rPr>
                <w:rFonts w:ascii="Times New Roman" w:hAnsi="Times New Roman"/>
                <w:sz w:val="18"/>
                <w:szCs w:val="18"/>
              </w:rPr>
            </w:pPr>
          </w:p>
        </w:tc>
      </w:tr>
      <w:tr w:rsidR="0064315F" w:rsidRPr="0002501E" w14:paraId="26C97BD7" w14:textId="77777777" w:rsidTr="00B65B79">
        <w:trPr>
          <w:cantSplit/>
        </w:trPr>
        <w:tc>
          <w:tcPr>
            <w:tcW w:w="2988" w:type="dxa"/>
          </w:tcPr>
          <w:p w14:paraId="078B57D2" w14:textId="77777777" w:rsidR="0064315F" w:rsidRPr="004A36AD" w:rsidRDefault="0064315F" w:rsidP="0064315F">
            <w:pPr>
              <w:rPr>
                <w:rFonts w:ascii="Times New Roman" w:hAnsi="Times New Roman"/>
                <w:sz w:val="18"/>
                <w:szCs w:val="18"/>
              </w:rPr>
            </w:pPr>
            <w:r w:rsidRPr="004A36AD">
              <w:rPr>
                <w:rFonts w:ascii="Times New Roman" w:hAnsi="Times New Roman"/>
                <w:sz w:val="18"/>
                <w:szCs w:val="18"/>
              </w:rPr>
              <w:t>399.6</w:t>
            </w:r>
          </w:p>
          <w:p w14:paraId="37CA30E7" w14:textId="07B4BC0E" w:rsidR="0064315F" w:rsidRPr="0002501E" w:rsidRDefault="0064315F" w:rsidP="0064315F">
            <w:pPr>
              <w:rPr>
                <w:rFonts w:ascii="Times New Roman" w:hAnsi="Times New Roman"/>
                <w:sz w:val="18"/>
                <w:szCs w:val="18"/>
              </w:rPr>
            </w:pPr>
            <w:r w:rsidRPr="004A36AD">
              <w:rPr>
                <w:rFonts w:ascii="Times New Roman" w:hAnsi="Times New Roman"/>
                <w:sz w:val="18"/>
                <w:szCs w:val="18"/>
              </w:rPr>
              <w:t>CMN FORM TYPES</w:t>
            </w:r>
          </w:p>
        </w:tc>
        <w:tc>
          <w:tcPr>
            <w:tcW w:w="3420" w:type="dxa"/>
          </w:tcPr>
          <w:p w14:paraId="62C2F039" w14:textId="77777777" w:rsidR="0064315F" w:rsidRPr="0002501E" w:rsidRDefault="0064315F"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4315F" w:rsidRPr="004A36AD" w14:paraId="5ADF617F" w14:textId="77777777" w:rsidTr="007806E1">
              <w:tc>
                <w:tcPr>
                  <w:tcW w:w="882" w:type="dxa"/>
                </w:tcPr>
                <w:p w14:paraId="08B0C89B" w14:textId="77777777" w:rsidR="0064315F" w:rsidRPr="004A36AD" w:rsidRDefault="0064315F" w:rsidP="0064315F">
                  <w:pPr>
                    <w:rPr>
                      <w:rFonts w:ascii="Times New Roman" w:hAnsi="Times New Roman"/>
                      <w:sz w:val="18"/>
                      <w:szCs w:val="18"/>
                    </w:rPr>
                  </w:pPr>
                  <w:r w:rsidRPr="004A36AD">
                    <w:rPr>
                      <w:rFonts w:ascii="Times New Roman" w:hAnsi="Times New Roman"/>
                      <w:sz w:val="18"/>
                      <w:szCs w:val="18"/>
                    </w:rPr>
                    <w:t>399</w:t>
                  </w:r>
                </w:p>
              </w:tc>
              <w:tc>
                <w:tcPr>
                  <w:tcW w:w="2307" w:type="dxa"/>
                </w:tcPr>
                <w:p w14:paraId="010C95E7" w14:textId="77777777" w:rsidR="0064315F" w:rsidRPr="004A36AD" w:rsidRDefault="0064315F" w:rsidP="0064315F">
                  <w:pPr>
                    <w:rPr>
                      <w:rFonts w:ascii="Times New Roman" w:hAnsi="Times New Roman"/>
                      <w:sz w:val="18"/>
                      <w:szCs w:val="18"/>
                    </w:rPr>
                  </w:pPr>
                  <w:r w:rsidRPr="004A36AD">
                    <w:rPr>
                      <w:rFonts w:ascii="Times New Roman" w:hAnsi="Times New Roman"/>
                      <w:sz w:val="18"/>
                      <w:szCs w:val="18"/>
                    </w:rPr>
                    <w:t>BILL/CLAIMS</w:t>
                  </w:r>
                </w:p>
              </w:tc>
            </w:tr>
          </w:tbl>
          <w:p w14:paraId="6B86A088" w14:textId="77777777" w:rsidR="0064315F" w:rsidRPr="0002501E" w:rsidRDefault="0064315F" w:rsidP="00B65B79">
            <w:pPr>
              <w:rPr>
                <w:rFonts w:ascii="Times New Roman" w:hAnsi="Times New Roman"/>
                <w:sz w:val="18"/>
                <w:szCs w:val="18"/>
              </w:rPr>
            </w:pPr>
          </w:p>
        </w:tc>
      </w:tr>
    </w:tbl>
    <w:p w14:paraId="335A41A8" w14:textId="77777777" w:rsidR="00F4078F" w:rsidRPr="0002501E" w:rsidRDefault="00F4078F">
      <w:pPr>
        <w:tabs>
          <w:tab w:val="left" w:pos="2880"/>
          <w:tab w:val="left" w:pos="6300"/>
        </w:tabs>
        <w:rPr>
          <w:rFonts w:ascii="Times New Roman" w:hAnsi="Times New Roman"/>
          <w:sz w:val="22"/>
          <w:szCs w:val="22"/>
        </w:rPr>
      </w:pPr>
    </w:p>
    <w:p w14:paraId="335A41A9" w14:textId="77777777" w:rsidR="009D550F" w:rsidRPr="0002501E" w:rsidRDefault="009D550F">
      <w:pPr>
        <w:tabs>
          <w:tab w:val="left" w:pos="2880"/>
          <w:tab w:val="left" w:pos="3600"/>
          <w:tab w:val="left" w:pos="6480"/>
          <w:tab w:val="left" w:pos="7200"/>
        </w:tabs>
        <w:rPr>
          <w:rFonts w:ascii="Times New Roman" w:hAnsi="Times New Roman"/>
          <w:sz w:val="22"/>
          <w:szCs w:val="22"/>
        </w:rPr>
      </w:pPr>
    </w:p>
    <w:p w14:paraId="335A41AA" w14:textId="77777777" w:rsidR="00566527" w:rsidRPr="0002501E" w:rsidRDefault="00566527" w:rsidP="007209D3">
      <w:pPr>
        <w:ind w:right="-539"/>
        <w:jc w:val="center"/>
        <w:rPr>
          <w:rFonts w:ascii="Times New Roman" w:hAnsi="Times New Roman"/>
          <w:sz w:val="22"/>
          <w:szCs w:val="22"/>
        </w:rPr>
        <w:sectPr w:rsidR="00566527" w:rsidRPr="0002501E" w:rsidSect="00426F48">
          <w:headerReference w:type="even" r:id="rId48"/>
          <w:headerReference w:type="default" r:id="rId49"/>
          <w:headerReference w:type="first" r:id="rId50"/>
          <w:pgSz w:w="12240" w:h="15840" w:code="1"/>
          <w:pgMar w:top="1440" w:right="1440" w:bottom="1440" w:left="1440" w:header="720" w:footer="720" w:gutter="0"/>
          <w:cols w:space="720"/>
          <w:titlePg/>
        </w:sectPr>
      </w:pPr>
    </w:p>
    <w:bookmarkStart w:id="148" w:name="_Exported_Options"/>
    <w:bookmarkStart w:id="149" w:name="_Toc200787542"/>
    <w:bookmarkEnd w:id="148"/>
    <w:p w14:paraId="335A41AB" w14:textId="77777777" w:rsidR="00531745" w:rsidRPr="0002501E" w:rsidRDefault="00FB5D70" w:rsidP="001F4D7C">
      <w:pPr>
        <w:pStyle w:val="Heading1"/>
        <w:tabs>
          <w:tab w:val="left" w:pos="7740"/>
        </w:tabs>
      </w:pPr>
      <w:r w:rsidRPr="0002501E">
        <w:lastRenderedPageBreak/>
        <w:fldChar w:fldCharType="begin"/>
      </w:r>
      <w:r w:rsidR="00EB45E8" w:rsidRPr="0002501E">
        <w:instrText xml:space="preserve"> HYPERLINK  \l "_Exported_Options" </w:instrText>
      </w:r>
      <w:r w:rsidRPr="0002501E">
        <w:fldChar w:fldCharType="separate"/>
      </w:r>
      <w:bookmarkStart w:id="150" w:name="_Toc12542884"/>
      <w:bookmarkStart w:id="151" w:name="_Toc442890980"/>
      <w:r w:rsidR="00531745" w:rsidRPr="0002501E">
        <w:rPr>
          <w:rStyle w:val="Hyperlink"/>
        </w:rPr>
        <w:t>Exported Options</w:t>
      </w:r>
      <w:bookmarkEnd w:id="149"/>
      <w:bookmarkEnd w:id="150"/>
      <w:bookmarkEnd w:id="151"/>
      <w:r w:rsidRPr="0002501E">
        <w:fldChar w:fldCharType="end"/>
      </w:r>
    </w:p>
    <w:p w14:paraId="335A41AC" w14:textId="77777777" w:rsidR="00531745" w:rsidRPr="0002501E" w:rsidRDefault="00531745">
      <w:pPr>
        <w:rPr>
          <w:rFonts w:ascii="Times New Roman" w:hAnsi="Times New Roman"/>
          <w:sz w:val="22"/>
          <w:szCs w:val="22"/>
        </w:rPr>
      </w:pPr>
    </w:p>
    <w:p w14:paraId="335A41AD" w14:textId="77777777" w:rsidR="00531745" w:rsidRPr="0002501E" w:rsidRDefault="00531745" w:rsidP="00391338">
      <w:pPr>
        <w:pStyle w:val="Heading2"/>
      </w:pPr>
      <w:bookmarkStart w:id="152" w:name="_Toc200787543"/>
      <w:bookmarkStart w:id="153" w:name="_Toc442890981"/>
      <w:bookmarkStart w:id="154" w:name="_Toc12542885"/>
      <w:r w:rsidRPr="0002501E">
        <w:t>Menu Diagram</w:t>
      </w:r>
      <w:bookmarkEnd w:id="152"/>
      <w:bookmarkEnd w:id="153"/>
      <w:bookmarkEnd w:id="154"/>
    </w:p>
    <w:p w14:paraId="335A41AE" w14:textId="77777777" w:rsidR="00531745" w:rsidRPr="0002501E" w:rsidRDefault="00531745">
      <w:pPr>
        <w:rPr>
          <w:rFonts w:ascii="Times New Roman" w:hAnsi="Times New Roman"/>
          <w:sz w:val="22"/>
          <w:szCs w:val="22"/>
        </w:rPr>
      </w:pPr>
    </w:p>
    <w:p w14:paraId="335A41AF" w14:textId="77777777" w:rsidR="00816B3E" w:rsidRPr="0002501E" w:rsidRDefault="00816B3E">
      <w:pPr>
        <w:rPr>
          <w:rFonts w:ascii="Times New Roman" w:hAnsi="Times New Roman"/>
          <w:b/>
          <w:sz w:val="22"/>
          <w:szCs w:val="22"/>
        </w:rPr>
      </w:pPr>
      <w:r w:rsidRPr="0002501E">
        <w:rPr>
          <w:rFonts w:ascii="Times New Roman" w:hAnsi="Times New Roman"/>
          <w:sz w:val="22"/>
          <w:szCs w:val="22"/>
        </w:rPr>
        <w:t>The Diagram Menu Options feature of the Kernel package may be used to generate printouts of full menus provided by IB.</w:t>
      </w:r>
      <w:r w:rsidRPr="0002501E">
        <w:rPr>
          <w:rFonts w:ascii="Times New Roman" w:hAnsi="Times New Roman"/>
          <w:b/>
          <w:sz w:val="22"/>
          <w:szCs w:val="22"/>
        </w:rPr>
        <w:t xml:space="preserve"> </w:t>
      </w:r>
    </w:p>
    <w:p w14:paraId="335A41B0" w14:textId="77777777" w:rsidR="00177E85" w:rsidRPr="0002501E" w:rsidRDefault="00177E85" w:rsidP="00177E8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1"/>
        <w:gridCol w:w="4689"/>
      </w:tblGrid>
      <w:tr w:rsidR="00177E85" w:rsidRPr="0002501E" w14:paraId="335A41B3" w14:textId="77777777" w:rsidTr="00B65B79">
        <w:trPr>
          <w:cantSplit/>
          <w:tblHeader/>
        </w:trPr>
        <w:tc>
          <w:tcPr>
            <w:tcW w:w="4661" w:type="dxa"/>
          </w:tcPr>
          <w:p w14:paraId="335A41B1" w14:textId="77777777" w:rsidR="00177E85" w:rsidRPr="0002501E" w:rsidRDefault="00177E85" w:rsidP="00063203">
            <w:pPr>
              <w:pStyle w:val="Heading2"/>
            </w:pPr>
            <w:bookmarkStart w:id="155" w:name="_Toc442890982"/>
            <w:bookmarkStart w:id="156" w:name="_Toc12542886"/>
            <w:r w:rsidRPr="0002501E">
              <w:t>Options without Parents</w:t>
            </w:r>
            <w:bookmarkEnd w:id="155"/>
            <w:bookmarkEnd w:id="156"/>
          </w:p>
        </w:tc>
        <w:tc>
          <w:tcPr>
            <w:tcW w:w="4689" w:type="dxa"/>
          </w:tcPr>
          <w:p w14:paraId="335A41B2" w14:textId="77777777" w:rsidR="00177E85" w:rsidRPr="0002501E" w:rsidRDefault="00177E85" w:rsidP="00177E85"/>
        </w:tc>
      </w:tr>
      <w:tr w:rsidR="00177E85" w:rsidRPr="0002501E" w14:paraId="335A41B6" w14:textId="77777777" w:rsidTr="00B65B79">
        <w:trPr>
          <w:cantSplit/>
          <w:tblHeader/>
        </w:trPr>
        <w:tc>
          <w:tcPr>
            <w:tcW w:w="4661" w:type="dxa"/>
          </w:tcPr>
          <w:p w14:paraId="335A41B4" w14:textId="77777777" w:rsidR="00177E85" w:rsidRPr="0002501E" w:rsidRDefault="002764C5" w:rsidP="002764C5">
            <w:pPr>
              <w:rPr>
                <w:rFonts w:ascii="Times New Roman" w:hAnsi="Times New Roman"/>
                <w:b/>
                <w:sz w:val="22"/>
                <w:szCs w:val="22"/>
              </w:rPr>
            </w:pPr>
            <w:r w:rsidRPr="0002501E">
              <w:rPr>
                <w:rFonts w:ascii="Times New Roman" w:hAnsi="Times New Roman"/>
                <w:b/>
                <w:sz w:val="22"/>
                <w:szCs w:val="22"/>
              </w:rPr>
              <w:t>OPTIONS</w:t>
            </w:r>
          </w:p>
        </w:tc>
        <w:tc>
          <w:tcPr>
            <w:tcW w:w="4689" w:type="dxa"/>
          </w:tcPr>
          <w:p w14:paraId="335A41B5" w14:textId="77777777" w:rsidR="00177E85" w:rsidRPr="0002501E" w:rsidRDefault="002764C5" w:rsidP="002764C5">
            <w:pPr>
              <w:rPr>
                <w:rFonts w:ascii="Times New Roman" w:hAnsi="Times New Roman"/>
                <w:b/>
                <w:sz w:val="22"/>
                <w:szCs w:val="22"/>
              </w:rPr>
            </w:pPr>
            <w:r w:rsidRPr="0002501E">
              <w:rPr>
                <w:rFonts w:ascii="Times New Roman" w:hAnsi="Times New Roman"/>
                <w:b/>
                <w:sz w:val="22"/>
                <w:szCs w:val="22"/>
              </w:rPr>
              <w:t>DESCRIPTION</w:t>
            </w:r>
          </w:p>
        </w:tc>
      </w:tr>
      <w:tr w:rsidR="00177E85" w:rsidRPr="0002501E" w14:paraId="335A41BD" w14:textId="77777777" w:rsidTr="00B65B79">
        <w:trPr>
          <w:cantSplit/>
        </w:trPr>
        <w:tc>
          <w:tcPr>
            <w:tcW w:w="4661" w:type="dxa"/>
          </w:tcPr>
          <w:p w14:paraId="335A41B7"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Background Vet. Patients with Discharges and Ins</w:t>
            </w:r>
          </w:p>
          <w:p w14:paraId="335A41B8"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[IB BACKGRND VET DISCHS W/INS] Background Vet. Patients with Admissions and Ins</w:t>
            </w:r>
          </w:p>
          <w:p w14:paraId="335A41B9"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[IB BACKGRND VETS INPT W/INS]</w:t>
            </w:r>
          </w:p>
          <w:p w14:paraId="335A41BA"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Background Vet. Patients with Opt. Visits and Ins</w:t>
            </w:r>
          </w:p>
          <w:p w14:paraId="335A41BB" w14:textId="77777777" w:rsidR="00177E85" w:rsidRPr="0002501E" w:rsidRDefault="002764C5" w:rsidP="002764C5">
            <w:pPr>
              <w:rPr>
                <w:rFonts w:ascii="Times New Roman" w:hAnsi="Times New Roman"/>
                <w:sz w:val="22"/>
                <w:szCs w:val="22"/>
              </w:rPr>
            </w:pPr>
            <w:r w:rsidRPr="0002501E">
              <w:rPr>
                <w:rFonts w:ascii="Times New Roman" w:hAnsi="Times New Roman"/>
                <w:sz w:val="22"/>
                <w:szCs w:val="22"/>
              </w:rPr>
              <w:t>[IB BACKGRND VETS OPT W/INS]</w:t>
            </w:r>
          </w:p>
        </w:tc>
        <w:tc>
          <w:tcPr>
            <w:tcW w:w="4689" w:type="dxa"/>
          </w:tcPr>
          <w:p w14:paraId="335A41BC" w14:textId="77777777" w:rsidR="00177E85" w:rsidRPr="0002501E" w:rsidRDefault="002764C5" w:rsidP="00177E85">
            <w:pPr>
              <w:rPr>
                <w:rFonts w:ascii="Times New Roman" w:hAnsi="Times New Roman"/>
                <w:sz w:val="22"/>
                <w:szCs w:val="22"/>
              </w:rPr>
            </w:pPr>
            <w:r w:rsidRPr="0002501E">
              <w:rPr>
                <w:rFonts w:ascii="Times New Roman" w:hAnsi="Times New Roman"/>
                <w:sz w:val="22"/>
                <w:szCs w:val="22"/>
              </w:rPr>
              <w:t>These report options may be queued to run regularly at the discretion of the facility.</w:t>
            </w:r>
          </w:p>
        </w:tc>
      </w:tr>
      <w:tr w:rsidR="002764C5" w:rsidRPr="0002501E" w14:paraId="335A41C1" w14:textId="77777777" w:rsidTr="00B65B79">
        <w:trPr>
          <w:cantSplit/>
        </w:trPr>
        <w:tc>
          <w:tcPr>
            <w:tcW w:w="4661" w:type="dxa"/>
          </w:tcPr>
          <w:p w14:paraId="335A41BE"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Clear Integrated Billing Filer Parameters</w:t>
            </w:r>
          </w:p>
          <w:p w14:paraId="335A41BF"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[IB FILER CLEAR PARAMETERS]</w:t>
            </w:r>
          </w:p>
        </w:tc>
        <w:tc>
          <w:tcPr>
            <w:tcW w:w="4689" w:type="dxa"/>
          </w:tcPr>
          <w:p w14:paraId="335A41C0"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This option clears the IB site parameters which control the IB Background Filer.  It is set up as a Start Up job which is executed when the CPU is rebooted.</w:t>
            </w:r>
          </w:p>
        </w:tc>
      </w:tr>
      <w:tr w:rsidR="002764C5" w:rsidRPr="0002501E" w14:paraId="335A41C5" w14:textId="77777777" w:rsidTr="00B65B79">
        <w:trPr>
          <w:cantSplit/>
        </w:trPr>
        <w:tc>
          <w:tcPr>
            <w:tcW w:w="4661" w:type="dxa"/>
          </w:tcPr>
          <w:p w14:paraId="335A41C2"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Queue Means Test/Category C Compilation of Charges</w:t>
            </w:r>
          </w:p>
          <w:p w14:paraId="335A41C3"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[IB MT NIGHT COMP]</w:t>
            </w:r>
          </w:p>
        </w:tc>
        <w:tc>
          <w:tcPr>
            <w:tcW w:w="4689" w:type="dxa"/>
          </w:tcPr>
          <w:p w14:paraId="335A41C4"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This option executes jobs for Claims Tracking, the Auto Biller, and Means Test billing.  It should be queued to run each evening after the G&amp;L recalculation has been completed.</w:t>
            </w:r>
          </w:p>
        </w:tc>
      </w:tr>
      <w:tr w:rsidR="002764C5" w:rsidRPr="0002501E" w14:paraId="335A41C9" w14:textId="77777777" w:rsidTr="00B65B79">
        <w:trPr>
          <w:cantSplit/>
        </w:trPr>
        <w:tc>
          <w:tcPr>
            <w:tcW w:w="4661" w:type="dxa"/>
          </w:tcPr>
          <w:p w14:paraId="335A41C6" w14:textId="77777777" w:rsidR="000416EE" w:rsidRPr="0002501E" w:rsidRDefault="000416EE" w:rsidP="000416EE">
            <w:pPr>
              <w:rPr>
                <w:rFonts w:ascii="Times New Roman" w:hAnsi="Times New Roman"/>
                <w:sz w:val="22"/>
                <w:szCs w:val="22"/>
              </w:rPr>
            </w:pPr>
            <w:r w:rsidRPr="0002501E">
              <w:rPr>
                <w:rFonts w:ascii="Times New Roman" w:hAnsi="Times New Roman"/>
                <w:sz w:val="22"/>
                <w:szCs w:val="22"/>
              </w:rPr>
              <w:t>Output IB Menu</w:t>
            </w:r>
          </w:p>
          <w:p w14:paraId="335A41C7" w14:textId="77777777" w:rsidR="002764C5" w:rsidRPr="0002501E" w:rsidRDefault="000416EE" w:rsidP="000416EE">
            <w:pPr>
              <w:rPr>
                <w:rFonts w:ascii="Times New Roman" w:hAnsi="Times New Roman"/>
                <w:sz w:val="22"/>
                <w:szCs w:val="22"/>
              </w:rPr>
            </w:pPr>
            <w:r w:rsidRPr="0002501E">
              <w:rPr>
                <w:rFonts w:ascii="Times New Roman" w:hAnsi="Times New Roman"/>
                <w:sz w:val="22"/>
                <w:szCs w:val="22"/>
              </w:rPr>
              <w:t>[IB OUTPUT MENU]</w:t>
            </w:r>
          </w:p>
        </w:tc>
        <w:tc>
          <w:tcPr>
            <w:tcW w:w="4689" w:type="dxa"/>
          </w:tcPr>
          <w:p w14:paraId="335A41C8" w14:textId="77777777" w:rsidR="002764C5" w:rsidRPr="0002501E" w:rsidRDefault="000416EE" w:rsidP="00177E85">
            <w:pPr>
              <w:rPr>
                <w:rFonts w:ascii="Times New Roman" w:hAnsi="Times New Roman"/>
                <w:sz w:val="22"/>
                <w:szCs w:val="22"/>
              </w:rPr>
            </w:pPr>
            <w:r w:rsidRPr="0002501E">
              <w:rPr>
                <w:rFonts w:ascii="Times New Roman" w:hAnsi="Times New Roman"/>
                <w:sz w:val="22"/>
                <w:szCs w:val="22"/>
              </w:rPr>
              <w:t>This menu option is designed to be assigned to users outside of IB.</w:t>
            </w:r>
          </w:p>
        </w:tc>
      </w:tr>
      <w:tr w:rsidR="002764C5" w:rsidRPr="0002501E" w14:paraId="335A41CD" w14:textId="77777777" w:rsidTr="00B65B79">
        <w:trPr>
          <w:cantSplit/>
        </w:trPr>
        <w:tc>
          <w:tcPr>
            <w:tcW w:w="4661" w:type="dxa"/>
          </w:tcPr>
          <w:p w14:paraId="335A41CA" w14:textId="77777777" w:rsidR="000416EE" w:rsidRPr="0002501E" w:rsidRDefault="000416EE" w:rsidP="000416EE">
            <w:pPr>
              <w:rPr>
                <w:rFonts w:ascii="Times New Roman" w:hAnsi="Times New Roman"/>
                <w:sz w:val="22"/>
                <w:szCs w:val="22"/>
              </w:rPr>
            </w:pPr>
            <w:r w:rsidRPr="0002501E">
              <w:rPr>
                <w:rFonts w:ascii="Times New Roman" w:hAnsi="Times New Roman"/>
                <w:sz w:val="22"/>
                <w:szCs w:val="22"/>
              </w:rPr>
              <w:t>Return Messages Server</w:t>
            </w:r>
          </w:p>
          <w:p w14:paraId="335A41CB" w14:textId="77777777" w:rsidR="002764C5" w:rsidRPr="0002501E" w:rsidRDefault="000416EE" w:rsidP="000416EE">
            <w:pPr>
              <w:rPr>
                <w:rFonts w:ascii="Times New Roman" w:hAnsi="Times New Roman"/>
                <w:sz w:val="22"/>
                <w:szCs w:val="22"/>
              </w:rPr>
            </w:pPr>
            <w:r w:rsidRPr="0002501E">
              <w:rPr>
                <w:rFonts w:ascii="Times New Roman" w:hAnsi="Times New Roman"/>
                <w:sz w:val="22"/>
                <w:szCs w:val="22"/>
              </w:rPr>
              <w:t>[IBCE MESSAGES SERVER]</w:t>
            </w:r>
          </w:p>
        </w:tc>
        <w:tc>
          <w:tcPr>
            <w:tcW w:w="4689" w:type="dxa"/>
          </w:tcPr>
          <w:p w14:paraId="335A41CC" w14:textId="77777777" w:rsidR="002764C5" w:rsidRPr="0002501E" w:rsidRDefault="000416EE" w:rsidP="000416EE">
            <w:pPr>
              <w:rPr>
                <w:rFonts w:ascii="Times New Roman" w:hAnsi="Times New Roman"/>
                <w:sz w:val="22"/>
                <w:szCs w:val="22"/>
              </w:rPr>
            </w:pPr>
            <w:r w:rsidRPr="0002501E">
              <w:rPr>
                <w:rFonts w:ascii="Times New Roman" w:hAnsi="Times New Roman"/>
                <w:sz w:val="22"/>
                <w:szCs w:val="22"/>
              </w:rPr>
              <w:t>This option controls the reading and storing of return messages generated as a result of the processing of Integrated Billing electronic transmissions with the Austin translator.</w:t>
            </w:r>
          </w:p>
        </w:tc>
      </w:tr>
      <w:tr w:rsidR="002764C5" w:rsidRPr="0002501E" w14:paraId="335A41D1" w14:textId="77777777" w:rsidTr="00B65B79">
        <w:trPr>
          <w:cantSplit/>
        </w:trPr>
        <w:tc>
          <w:tcPr>
            <w:tcW w:w="4661" w:type="dxa"/>
          </w:tcPr>
          <w:p w14:paraId="335A41CE" w14:textId="77777777" w:rsidR="002764C5" w:rsidRPr="0002501E" w:rsidRDefault="0047669A" w:rsidP="002764C5">
            <w:pPr>
              <w:rPr>
                <w:rFonts w:ascii="Times New Roman" w:hAnsi="Times New Roman"/>
                <w:sz w:val="22"/>
                <w:szCs w:val="22"/>
              </w:rPr>
            </w:pPr>
            <w:r w:rsidRPr="0002501E">
              <w:rPr>
                <w:rFonts w:ascii="Times New Roman" w:hAnsi="Times New Roman"/>
                <w:sz w:val="22"/>
                <w:szCs w:val="22"/>
              </w:rPr>
              <w:t>View Insurance Management Menu</w:t>
            </w:r>
          </w:p>
          <w:p w14:paraId="335A41CF" w14:textId="77777777" w:rsidR="0047669A" w:rsidRPr="0002501E" w:rsidRDefault="0047669A" w:rsidP="002764C5">
            <w:pPr>
              <w:rPr>
                <w:rFonts w:ascii="Times New Roman" w:hAnsi="Times New Roman"/>
                <w:sz w:val="22"/>
                <w:szCs w:val="22"/>
              </w:rPr>
            </w:pPr>
            <w:r w:rsidRPr="0002501E">
              <w:rPr>
                <w:rFonts w:ascii="Times New Roman" w:hAnsi="Times New Roman"/>
                <w:sz w:val="22"/>
                <w:szCs w:val="22"/>
              </w:rPr>
              <w:t>[IBCN VIEW INSURANCE DATA]</w:t>
            </w:r>
          </w:p>
        </w:tc>
        <w:tc>
          <w:tcPr>
            <w:tcW w:w="4689" w:type="dxa"/>
          </w:tcPr>
          <w:p w14:paraId="335A41D0" w14:textId="77777777" w:rsidR="002764C5" w:rsidRPr="0002501E" w:rsidRDefault="0047669A" w:rsidP="0047669A">
            <w:pPr>
              <w:rPr>
                <w:rFonts w:ascii="Times New Roman" w:hAnsi="Times New Roman"/>
                <w:sz w:val="22"/>
                <w:szCs w:val="22"/>
              </w:rPr>
            </w:pPr>
            <w:r w:rsidRPr="0002501E">
              <w:rPr>
                <w:rFonts w:ascii="Times New Roman" w:hAnsi="Times New Roman"/>
                <w:sz w:val="22"/>
                <w:szCs w:val="22"/>
              </w:rPr>
              <w:t>This menu contains view options to patient insurance and insurance company information.  It was designed to be assigned to users outside of IB.</w:t>
            </w:r>
          </w:p>
        </w:tc>
      </w:tr>
      <w:tr w:rsidR="00CB0718" w:rsidRPr="0002501E" w14:paraId="335A41D4" w14:textId="77777777" w:rsidTr="00B65B79">
        <w:trPr>
          <w:cantSplit/>
        </w:trPr>
        <w:tc>
          <w:tcPr>
            <w:tcW w:w="4661" w:type="dxa"/>
          </w:tcPr>
          <w:p w14:paraId="335A41D2" w14:textId="77777777" w:rsidR="00CB0718" w:rsidRPr="0002501E" w:rsidRDefault="00CB0718" w:rsidP="002764C5">
            <w:pPr>
              <w:rPr>
                <w:rFonts w:ascii="Times New Roman" w:hAnsi="Times New Roman"/>
                <w:sz w:val="22"/>
                <w:szCs w:val="22"/>
              </w:rPr>
            </w:pPr>
            <w:r w:rsidRPr="0002501E">
              <w:rPr>
                <w:rFonts w:ascii="Times New Roman" w:hAnsi="Times New Roman"/>
                <w:sz w:val="22"/>
                <w:szCs w:val="22"/>
              </w:rPr>
              <w:t>[IBCNF EII GET SERVER]</w:t>
            </w:r>
          </w:p>
        </w:tc>
        <w:tc>
          <w:tcPr>
            <w:tcW w:w="4689" w:type="dxa"/>
          </w:tcPr>
          <w:p w14:paraId="335A41D3" w14:textId="77777777" w:rsidR="00CB0718" w:rsidRPr="0002501E" w:rsidRDefault="00D27E97" w:rsidP="00CB0718">
            <w:pPr>
              <w:rPr>
                <w:rFonts w:ascii="Times New Roman" w:hAnsi="Times New Roman"/>
                <w:sz w:val="22"/>
                <w:szCs w:val="22"/>
              </w:rPr>
            </w:pPr>
            <w:r w:rsidRPr="0002501E">
              <w:rPr>
                <w:rFonts w:ascii="Times New Roman" w:hAnsi="Times New Roman"/>
                <w:sz w:val="22"/>
                <w:szCs w:val="22"/>
              </w:rPr>
              <w:t>This is a server type option (not used by any user) that runs the GAITCMSG^IBCNFRD routine.  Members of the IBN, IBX, IBK and IBH mail groups will receive the AITC DMI Queue confirmation messages for the four types of Extract files.  The IBN mail group will also receive the results file messages.</w:t>
            </w:r>
          </w:p>
        </w:tc>
      </w:tr>
      <w:tr w:rsidR="00681F69" w:rsidRPr="0002501E" w14:paraId="335A41DB" w14:textId="77777777" w:rsidTr="00B65B79">
        <w:trPr>
          <w:cantSplit/>
        </w:trPr>
        <w:tc>
          <w:tcPr>
            <w:tcW w:w="4661" w:type="dxa"/>
          </w:tcPr>
          <w:p w14:paraId="335A41D5" w14:textId="77777777" w:rsidR="00681F69" w:rsidRPr="0002501E" w:rsidRDefault="00681F69" w:rsidP="00681F69">
            <w:pPr>
              <w:rPr>
                <w:rFonts w:ascii="Times New Roman" w:hAnsi="Times New Roman"/>
                <w:sz w:val="22"/>
                <w:szCs w:val="22"/>
              </w:rPr>
            </w:pPr>
            <w:r>
              <w:rPr>
                <w:rFonts w:ascii="Times New Roman" w:hAnsi="Times New Roman"/>
                <w:sz w:val="22"/>
                <w:szCs w:val="22"/>
              </w:rPr>
              <w:lastRenderedPageBreak/>
              <w:t>Send HPID/OEID Batch Queries</w:t>
            </w:r>
            <w:r>
              <w:rPr>
                <w:rFonts w:ascii="Times New Roman" w:hAnsi="Times New Roman"/>
                <w:sz w:val="22"/>
                <w:szCs w:val="22"/>
              </w:rPr>
              <w:br/>
              <w:t>[IBCNH HPID NIF BATCH QUERY]</w:t>
            </w:r>
          </w:p>
        </w:tc>
        <w:tc>
          <w:tcPr>
            <w:tcW w:w="4689" w:type="dxa"/>
          </w:tcPr>
          <w:p w14:paraId="335A41D6" w14:textId="77777777" w:rsidR="00681F69" w:rsidRPr="008E2ED3" w:rsidRDefault="00681F69" w:rsidP="00681F69">
            <w:pPr>
              <w:rPr>
                <w:rFonts w:ascii="Times New Roman" w:hAnsi="Times New Roman"/>
                <w:sz w:val="22"/>
                <w:szCs w:val="22"/>
              </w:rPr>
            </w:pPr>
            <w:r w:rsidRPr="00123DC5">
              <w:rPr>
                <w:rFonts w:ascii="Times New Roman" w:hAnsi="Times New Roman"/>
                <w:sz w:val="22"/>
                <w:szCs w:val="22"/>
              </w:rPr>
              <w:t>This option does not appear on any VistA user menu and is for a one-time use with IB*2.0*519.  It is *not* to be executed by a VistA user.  Once this option is run once, it will be marked as ‘OUT OF ORDER’.</w:t>
            </w:r>
          </w:p>
          <w:p w14:paraId="335A41D7" w14:textId="77777777" w:rsidR="00681F69" w:rsidRPr="00123DC5" w:rsidRDefault="00681F69" w:rsidP="00681F69">
            <w:pPr>
              <w:rPr>
                <w:rFonts w:ascii="Times New Roman" w:hAnsi="Times New Roman"/>
                <w:sz w:val="22"/>
                <w:szCs w:val="22"/>
              </w:rPr>
            </w:pPr>
          </w:p>
          <w:p w14:paraId="335A41D8" w14:textId="77777777" w:rsidR="00681F69" w:rsidRPr="00123DC5" w:rsidRDefault="00681F69" w:rsidP="00681F69">
            <w:pPr>
              <w:rPr>
                <w:rFonts w:ascii="Times New Roman" w:hAnsi="Times New Roman"/>
                <w:sz w:val="22"/>
                <w:szCs w:val="22"/>
              </w:rPr>
            </w:pPr>
            <w:r w:rsidRPr="00123DC5">
              <w:rPr>
                <w:rFonts w:ascii="Times New Roman" w:hAnsi="Times New Roman"/>
                <w:sz w:val="22"/>
                <w:szCs w:val="22"/>
              </w:rPr>
              <w:t xml:space="preserve">When the </w:t>
            </w:r>
            <w:proofErr w:type="spellStart"/>
            <w:r w:rsidRPr="00123DC5">
              <w:rPr>
                <w:rFonts w:ascii="Times New Roman" w:hAnsi="Times New Roman"/>
                <w:sz w:val="22"/>
                <w:szCs w:val="22"/>
              </w:rPr>
              <w:t>eInsurance</w:t>
            </w:r>
            <w:proofErr w:type="spellEnd"/>
            <w:r w:rsidRPr="00123DC5">
              <w:rPr>
                <w:rFonts w:ascii="Times New Roman" w:hAnsi="Times New Roman"/>
                <w:sz w:val="22"/>
                <w:szCs w:val="22"/>
              </w:rPr>
              <w:t xml:space="preserve"> staff is informed by FSC that the National Insurance File (NIF) is ready to exchange HL7 messages for a given VistA site, this option will be remotely executed at the specified VistA site.  The receipt of a </w:t>
            </w:r>
            <w:proofErr w:type="spellStart"/>
            <w:r w:rsidRPr="00123DC5">
              <w:rPr>
                <w:rFonts w:ascii="Times New Roman" w:hAnsi="Times New Roman"/>
                <w:sz w:val="22"/>
                <w:szCs w:val="22"/>
              </w:rPr>
              <w:t>MailMan</w:t>
            </w:r>
            <w:proofErr w:type="spellEnd"/>
            <w:r w:rsidRPr="00123DC5">
              <w:rPr>
                <w:rFonts w:ascii="Times New Roman" w:hAnsi="Times New Roman"/>
                <w:sz w:val="22"/>
                <w:szCs w:val="22"/>
              </w:rPr>
              <w:t xml:space="preserve"> message by the VistA </w:t>
            </w:r>
            <w:proofErr w:type="spellStart"/>
            <w:r w:rsidRPr="00123DC5">
              <w:rPr>
                <w:rFonts w:ascii="Times New Roman" w:hAnsi="Times New Roman"/>
                <w:sz w:val="22"/>
                <w:szCs w:val="22"/>
              </w:rPr>
              <w:t>mailgroup</w:t>
            </w:r>
            <w:proofErr w:type="spellEnd"/>
            <w:r w:rsidRPr="00123DC5">
              <w:rPr>
                <w:rFonts w:ascii="Times New Roman" w:hAnsi="Times New Roman"/>
                <w:sz w:val="22"/>
                <w:szCs w:val="22"/>
              </w:rPr>
              <w:t xml:space="preserve"> “NIFQRY” with the subject line of “TRIGGER BATCH QUERY” will result in the execution of this option.  </w:t>
            </w:r>
          </w:p>
          <w:p w14:paraId="335A41D9" w14:textId="77777777" w:rsidR="00681F69" w:rsidRPr="00123DC5" w:rsidRDefault="00681F69" w:rsidP="00681F69">
            <w:pPr>
              <w:rPr>
                <w:rFonts w:ascii="Times New Roman" w:hAnsi="Times New Roman"/>
                <w:sz w:val="22"/>
                <w:szCs w:val="22"/>
              </w:rPr>
            </w:pPr>
          </w:p>
          <w:p w14:paraId="335A41DA" w14:textId="77777777" w:rsidR="00681F69" w:rsidRPr="0002501E" w:rsidRDefault="00681F69" w:rsidP="00681F69">
            <w:pPr>
              <w:rPr>
                <w:rFonts w:ascii="Times New Roman" w:hAnsi="Times New Roman"/>
                <w:sz w:val="22"/>
                <w:szCs w:val="22"/>
              </w:rPr>
            </w:pPr>
            <w:r w:rsidRPr="00123DC5">
              <w:rPr>
                <w:rFonts w:ascii="Times New Roman" w:hAnsi="Times New Roman"/>
                <w:sz w:val="22"/>
                <w:szCs w:val="22"/>
              </w:rPr>
              <w:t>The purpose of this option is to retrieve the NIF ID's and HPID/OEID data from the NIF and load it into the VistA system.  This option will kick off one HL7 message per insurance company.  Running this option will set the HPID/OEID Active? flag in the IB SITE PARAMETERS file (#350.9) to 1 for Active which will indicate to VistA that the NIF is ready to send and receive Insurance Company HL7 updates to and from the site.</w:t>
            </w:r>
          </w:p>
        </w:tc>
      </w:tr>
      <w:tr w:rsidR="00681F69" w:rsidRPr="0002501E" w14:paraId="335A41DF" w14:textId="77777777" w:rsidTr="00B65B79">
        <w:trPr>
          <w:cantSplit/>
        </w:trPr>
        <w:tc>
          <w:tcPr>
            <w:tcW w:w="4661" w:type="dxa"/>
          </w:tcPr>
          <w:p w14:paraId="335A41DC" w14:textId="77777777" w:rsidR="00681F69" w:rsidRPr="0002501E" w:rsidRDefault="00681F69" w:rsidP="00681F69">
            <w:pPr>
              <w:rPr>
                <w:rFonts w:ascii="Times New Roman" w:hAnsi="Times New Roman"/>
                <w:sz w:val="22"/>
                <w:szCs w:val="22"/>
              </w:rPr>
            </w:pPr>
            <w:r w:rsidRPr="0002501E">
              <w:rPr>
                <w:rFonts w:ascii="Times New Roman" w:hAnsi="Times New Roman"/>
                <w:sz w:val="22"/>
                <w:szCs w:val="22"/>
              </w:rPr>
              <w:t>Auto-Build Average Bill Amounts</w:t>
            </w:r>
          </w:p>
          <w:p w14:paraId="335A41DD" w14:textId="77777777" w:rsidR="00681F69" w:rsidRPr="0002501E" w:rsidRDefault="00681F69" w:rsidP="00681F69">
            <w:pPr>
              <w:rPr>
                <w:rFonts w:ascii="Times New Roman" w:hAnsi="Times New Roman"/>
                <w:sz w:val="22"/>
                <w:szCs w:val="22"/>
              </w:rPr>
            </w:pPr>
            <w:r w:rsidRPr="0002501E">
              <w:rPr>
                <w:rFonts w:ascii="Times New Roman" w:hAnsi="Times New Roman"/>
                <w:sz w:val="22"/>
                <w:szCs w:val="22"/>
              </w:rPr>
              <w:t>[IBT MONTHLY AUTO GEN AVE BILL]</w:t>
            </w:r>
          </w:p>
        </w:tc>
        <w:tc>
          <w:tcPr>
            <w:tcW w:w="4689" w:type="dxa"/>
          </w:tcPr>
          <w:p w14:paraId="335A41DE" w14:textId="77777777" w:rsidR="00681F69" w:rsidRPr="0002501E" w:rsidRDefault="00681F69" w:rsidP="00681F69">
            <w:pPr>
              <w:rPr>
                <w:rFonts w:ascii="Times New Roman" w:hAnsi="Times New Roman"/>
                <w:sz w:val="22"/>
                <w:szCs w:val="22"/>
              </w:rPr>
            </w:pPr>
            <w:r w:rsidRPr="0002501E">
              <w:rPr>
                <w:rFonts w:ascii="Times New Roman" w:hAnsi="Times New Roman"/>
                <w:sz w:val="22"/>
                <w:szCs w:val="22"/>
              </w:rPr>
              <w:t>This option should be scheduled to run automatically once a month.  No device is necessary.  It will build and store the number of inpatient and outpatient bills authorized and the total dollar amounts of the bills.  A mail message is generated when the job has successfully completed.</w:t>
            </w:r>
          </w:p>
        </w:tc>
      </w:tr>
      <w:tr w:rsidR="00681F69" w:rsidRPr="0002501E" w14:paraId="335A41E3" w14:textId="77777777" w:rsidTr="00B65B79">
        <w:trPr>
          <w:cantSplit/>
        </w:trPr>
        <w:tc>
          <w:tcPr>
            <w:tcW w:w="4661" w:type="dxa"/>
          </w:tcPr>
          <w:p w14:paraId="335A41E0" w14:textId="77777777" w:rsidR="00681F69" w:rsidRPr="0002501E" w:rsidRDefault="00681F69" w:rsidP="00681F69">
            <w:pPr>
              <w:rPr>
                <w:rFonts w:ascii="Times New Roman" w:hAnsi="Times New Roman"/>
                <w:sz w:val="22"/>
                <w:szCs w:val="22"/>
              </w:rPr>
            </w:pPr>
            <w:r w:rsidRPr="0002501E">
              <w:rPr>
                <w:rFonts w:ascii="Times New Roman" w:hAnsi="Times New Roman"/>
                <w:sz w:val="22"/>
                <w:szCs w:val="22"/>
              </w:rPr>
              <w:t>Auto-Generate Unbilled Amounts Report</w:t>
            </w:r>
          </w:p>
          <w:p w14:paraId="335A41E1" w14:textId="77777777" w:rsidR="00681F69" w:rsidRPr="0002501E" w:rsidRDefault="00681F69" w:rsidP="00681F69">
            <w:pPr>
              <w:rPr>
                <w:rFonts w:ascii="Times New Roman" w:hAnsi="Times New Roman"/>
                <w:sz w:val="22"/>
                <w:szCs w:val="22"/>
              </w:rPr>
            </w:pPr>
            <w:r w:rsidRPr="0002501E">
              <w:rPr>
                <w:rFonts w:ascii="Times New Roman" w:hAnsi="Times New Roman"/>
                <w:sz w:val="22"/>
                <w:szCs w:val="22"/>
              </w:rPr>
              <w:t>[IBT MONTHLY AUTO GEN UNBILLED]</w:t>
            </w:r>
          </w:p>
        </w:tc>
        <w:tc>
          <w:tcPr>
            <w:tcW w:w="4689" w:type="dxa"/>
          </w:tcPr>
          <w:p w14:paraId="335A41E2" w14:textId="77777777" w:rsidR="00681F69" w:rsidRPr="0002501E" w:rsidRDefault="00681F69" w:rsidP="00681F69">
            <w:pPr>
              <w:rPr>
                <w:rFonts w:ascii="Times New Roman" w:hAnsi="Times New Roman"/>
                <w:sz w:val="22"/>
                <w:szCs w:val="22"/>
              </w:rPr>
            </w:pPr>
            <w:r w:rsidRPr="0002501E">
              <w:rPr>
                <w:rFonts w:ascii="Times New Roman" w:hAnsi="Times New Roman"/>
                <w:sz w:val="22"/>
                <w:szCs w:val="22"/>
              </w:rPr>
              <w:t>This option should be scheduled to run automatically once a month on or about the first of the month.  No device is necessary.  It will build and store the unbilled amounts data and send a mail message with the necessary results.  The new site parameter, AUTO PRINT UNBILLED LIST, will allow for sites to pre-determine if a detailed listing should be printed each month.</w:t>
            </w:r>
          </w:p>
        </w:tc>
      </w:tr>
      <w:bookmarkStart w:id="157" w:name="p144"/>
      <w:bookmarkEnd w:id="157"/>
      <w:tr w:rsidR="00640C06" w:rsidRPr="00640C06" w14:paraId="335A41E6" w14:textId="77777777" w:rsidTr="00B65B79">
        <w:trPr>
          <w:cantSplit/>
        </w:trPr>
        <w:tc>
          <w:tcPr>
            <w:tcW w:w="4661" w:type="dxa"/>
          </w:tcPr>
          <w:p w14:paraId="335A41E4" w14:textId="77777777" w:rsidR="00640C06" w:rsidRPr="00FE65D0" w:rsidRDefault="00640C06" w:rsidP="00096F5A">
            <w:pPr>
              <w:rPr>
                <w:rFonts w:ascii="Times New Roman" w:hAnsi="Times New Roman"/>
                <w:sz w:val="22"/>
              </w:rPr>
            </w:pPr>
            <w:r w:rsidRPr="00FE65D0">
              <w:rPr>
                <w:rFonts w:ascii="Times New Roman" w:hAnsi="Times New Roman"/>
                <w:sz w:val="22"/>
              </w:rPr>
              <w:fldChar w:fldCharType="begin"/>
            </w:r>
            <w:r w:rsidRPr="00FE65D0">
              <w:rPr>
                <w:rFonts w:ascii="Times New Roman" w:hAnsi="Times New Roman"/>
                <w:sz w:val="22"/>
              </w:rPr>
              <w:instrText xml:space="preserve"> REF p144 \h </w:instrText>
            </w:r>
            <w:r w:rsidRPr="00FE65D0">
              <w:rPr>
                <w:rFonts w:ascii="Times New Roman" w:hAnsi="Times New Roman"/>
                <w:sz w:val="22"/>
              </w:rPr>
            </w:r>
            <w:r w:rsidRPr="00FE65D0">
              <w:rPr>
                <w:rFonts w:ascii="Times New Roman" w:hAnsi="Times New Roman"/>
                <w:sz w:val="22"/>
              </w:rPr>
              <w:fldChar w:fldCharType="end"/>
            </w:r>
            <w:r w:rsidRPr="00FE65D0">
              <w:rPr>
                <w:rFonts w:ascii="Times New Roman" w:hAnsi="Times New Roman"/>
                <w:sz w:val="22"/>
              </w:rPr>
              <w:fldChar w:fldCharType="begin"/>
            </w:r>
            <w:r w:rsidRPr="00FE65D0">
              <w:rPr>
                <w:rFonts w:ascii="Times New Roman" w:hAnsi="Times New Roman"/>
                <w:sz w:val="22"/>
              </w:rPr>
              <w:instrText xml:space="preserve"> REF p144 \h </w:instrText>
            </w:r>
            <w:r w:rsidRPr="00FE65D0">
              <w:rPr>
                <w:rFonts w:ascii="Times New Roman" w:hAnsi="Times New Roman"/>
                <w:sz w:val="22"/>
              </w:rPr>
            </w:r>
            <w:r w:rsidRPr="00FE65D0">
              <w:rPr>
                <w:rFonts w:ascii="Times New Roman" w:hAnsi="Times New Roman"/>
                <w:sz w:val="22"/>
              </w:rPr>
              <w:fldChar w:fldCharType="end"/>
            </w:r>
            <w:r w:rsidRPr="00FE65D0">
              <w:rPr>
                <w:rFonts w:ascii="Times New Roman" w:hAnsi="Times New Roman"/>
                <w:sz w:val="22"/>
              </w:rPr>
              <w:t>Master Type of Plan Association [IBMTOP ASSN]</w:t>
            </w:r>
          </w:p>
        </w:tc>
        <w:tc>
          <w:tcPr>
            <w:tcW w:w="4689" w:type="dxa"/>
          </w:tcPr>
          <w:p w14:paraId="335A41E5" w14:textId="77777777" w:rsidR="00640C06" w:rsidRPr="00FE65D0" w:rsidRDefault="00640C06" w:rsidP="00096F5A">
            <w:pPr>
              <w:rPr>
                <w:rFonts w:ascii="Times New Roman" w:hAnsi="Times New Roman"/>
                <w:sz w:val="22"/>
              </w:rPr>
            </w:pPr>
            <w:r w:rsidRPr="00FE65D0">
              <w:rPr>
                <w:rFonts w:ascii="Times New Roman" w:hAnsi="Times New Roman"/>
                <w:sz w:val="22"/>
              </w:rPr>
              <w:t>This option enables users to associate TYPE OF PLAN file (#355.1) entries with the MASTER TYPE OF PLAN file (#355.99).</w:t>
            </w:r>
          </w:p>
        </w:tc>
      </w:tr>
      <w:tr w:rsidR="00640C06" w:rsidRPr="00640C06" w14:paraId="335A41E9" w14:textId="77777777" w:rsidTr="00B65B79">
        <w:trPr>
          <w:cantSplit/>
        </w:trPr>
        <w:tc>
          <w:tcPr>
            <w:tcW w:w="4661" w:type="dxa"/>
          </w:tcPr>
          <w:p w14:paraId="335A41E7" w14:textId="77777777" w:rsidR="00640C06" w:rsidRPr="00FE65D0" w:rsidRDefault="00640C06" w:rsidP="00096F5A">
            <w:pPr>
              <w:rPr>
                <w:rFonts w:ascii="Times New Roman" w:hAnsi="Times New Roman"/>
                <w:sz w:val="22"/>
                <w:szCs w:val="22"/>
              </w:rPr>
            </w:pPr>
            <w:r w:rsidRPr="00FE65D0">
              <w:rPr>
                <w:rFonts w:ascii="Times New Roman" w:hAnsi="Times New Roman"/>
                <w:sz w:val="22"/>
              </w:rPr>
              <w:t>Master Type of Plan Report [IB MASTER TYPE OF PLAN RPT]</w:t>
            </w:r>
          </w:p>
        </w:tc>
        <w:tc>
          <w:tcPr>
            <w:tcW w:w="4689" w:type="dxa"/>
          </w:tcPr>
          <w:p w14:paraId="335A41E8" w14:textId="77777777" w:rsidR="00640C06" w:rsidRPr="00FE65D0" w:rsidRDefault="00640C06" w:rsidP="00096F5A">
            <w:pPr>
              <w:rPr>
                <w:rFonts w:ascii="Times New Roman" w:hAnsi="Times New Roman"/>
                <w:sz w:val="22"/>
                <w:szCs w:val="22"/>
              </w:rPr>
            </w:pPr>
            <w:r w:rsidRPr="00FE65D0">
              <w:rPr>
                <w:rFonts w:ascii="Times New Roman" w:hAnsi="Times New Roman"/>
                <w:sz w:val="22"/>
              </w:rPr>
              <w:t>This report prints the Plan Types from the TYPE OF PLAN (#355.1) file and each Plan Type's mapping relationship to the MASTER TYPE OF PLAN (#355.99) file.</w:t>
            </w:r>
          </w:p>
        </w:tc>
      </w:tr>
      <w:tr w:rsidR="00B65B79" w:rsidRPr="00640C06" w14:paraId="47867150" w14:textId="77777777" w:rsidTr="00B65B79">
        <w:trPr>
          <w:cantSplit/>
        </w:trPr>
        <w:tc>
          <w:tcPr>
            <w:tcW w:w="4661" w:type="dxa"/>
          </w:tcPr>
          <w:p w14:paraId="296FE1C6" w14:textId="08B7DDB5" w:rsidR="00B65B79" w:rsidRPr="00FE65D0" w:rsidRDefault="00B65B79" w:rsidP="00B65B79">
            <w:pPr>
              <w:rPr>
                <w:rFonts w:ascii="Times New Roman" w:hAnsi="Times New Roman"/>
                <w:sz w:val="22"/>
              </w:rPr>
            </w:pPr>
            <w:proofErr w:type="spellStart"/>
            <w:r w:rsidRPr="004B03B9">
              <w:rPr>
                <w:rFonts w:ascii="Times New Roman" w:hAnsi="Times New Roman"/>
                <w:sz w:val="22"/>
              </w:rPr>
              <w:lastRenderedPageBreak/>
              <w:t>eIV</w:t>
            </w:r>
            <w:proofErr w:type="spellEnd"/>
            <w:r w:rsidRPr="004B03B9">
              <w:rPr>
                <w:rFonts w:ascii="Times New Roman" w:hAnsi="Times New Roman"/>
                <w:sz w:val="22"/>
              </w:rPr>
              <w:t xml:space="preserve"> NIGHTLY PROCESS</w:t>
            </w:r>
            <w:r>
              <w:rPr>
                <w:rFonts w:ascii="Times New Roman" w:hAnsi="Times New Roman"/>
                <w:sz w:val="22"/>
              </w:rPr>
              <w:t xml:space="preserve"> [</w:t>
            </w:r>
            <w:r w:rsidRPr="004B03B9">
              <w:rPr>
                <w:rFonts w:ascii="Times New Roman" w:hAnsi="Times New Roman"/>
                <w:sz w:val="22"/>
              </w:rPr>
              <w:t>IBCNE IIV BATCH PROCESS</w:t>
            </w:r>
            <w:r>
              <w:rPr>
                <w:rFonts w:ascii="Times New Roman" w:hAnsi="Times New Roman"/>
                <w:sz w:val="22"/>
              </w:rPr>
              <w:t>]</w:t>
            </w:r>
          </w:p>
        </w:tc>
        <w:tc>
          <w:tcPr>
            <w:tcW w:w="4689" w:type="dxa"/>
          </w:tcPr>
          <w:p w14:paraId="10C11843" w14:textId="77777777" w:rsidR="00B65B79" w:rsidRPr="004B03B9" w:rsidRDefault="00B65B79" w:rsidP="00B65B79">
            <w:pPr>
              <w:rPr>
                <w:rFonts w:ascii="Times New Roman" w:hAnsi="Times New Roman"/>
                <w:sz w:val="22"/>
              </w:rPr>
            </w:pPr>
            <w:r w:rsidRPr="004B03B9">
              <w:rPr>
                <w:rFonts w:ascii="Times New Roman" w:hAnsi="Times New Roman"/>
                <w:sz w:val="22"/>
              </w:rPr>
              <w:t>This option is not to be placed on any menu nor run by any</w:t>
            </w:r>
            <w:r>
              <w:rPr>
                <w:rFonts w:ascii="Times New Roman" w:hAnsi="Times New Roman"/>
                <w:sz w:val="22"/>
              </w:rPr>
              <w:t xml:space="preserve"> </w:t>
            </w:r>
            <w:r w:rsidRPr="004B03B9">
              <w:rPr>
                <w:rFonts w:ascii="Times New Roman" w:hAnsi="Times New Roman"/>
                <w:sz w:val="22"/>
              </w:rPr>
              <w:t>user.  This option is specifically designed to be scheduled in TaskMan to be</w:t>
            </w:r>
          </w:p>
          <w:p w14:paraId="44353030" w14:textId="5ACC7BF5" w:rsidR="00B65B79" w:rsidRPr="00FE65D0" w:rsidRDefault="00B65B79" w:rsidP="00B65B79">
            <w:pPr>
              <w:rPr>
                <w:rFonts w:ascii="Times New Roman" w:hAnsi="Times New Roman"/>
                <w:sz w:val="22"/>
              </w:rPr>
            </w:pPr>
            <w:r w:rsidRPr="004B03B9">
              <w:rPr>
                <w:rFonts w:ascii="Times New Roman" w:hAnsi="Times New Roman"/>
                <w:sz w:val="22"/>
              </w:rPr>
              <w:t xml:space="preserve"> executed once a day during off-peak hours.  Running this more than once a day may cause unexpected results.  This option is the </w:t>
            </w:r>
            <w:proofErr w:type="spellStart"/>
            <w:r w:rsidRPr="004B03B9">
              <w:rPr>
                <w:rFonts w:ascii="Times New Roman" w:hAnsi="Times New Roman"/>
                <w:sz w:val="22"/>
              </w:rPr>
              <w:t>eIV</w:t>
            </w:r>
            <w:proofErr w:type="spellEnd"/>
            <w:r w:rsidRPr="004B03B9">
              <w:rPr>
                <w:rFonts w:ascii="Times New Roman" w:hAnsi="Times New Roman"/>
                <w:sz w:val="22"/>
              </w:rPr>
              <w:t xml:space="preserve"> nightly task that extracts the patient/insurance data from </w:t>
            </w:r>
            <w:r w:rsidRPr="00C87B5B">
              <w:rPr>
                <w:rFonts w:ascii="Times New Roman" w:hAnsi="Times New Roman"/>
                <w:sz w:val="22"/>
              </w:rPr>
              <w:t>VistA</w:t>
            </w:r>
            <w:r w:rsidRPr="004B03B9">
              <w:rPr>
                <w:rFonts w:ascii="Times New Roman" w:hAnsi="Times New Roman"/>
                <w:sz w:val="22"/>
              </w:rPr>
              <w:t xml:space="preserve"> and transmits it to AAC while</w:t>
            </w:r>
            <w:r>
              <w:rPr>
                <w:rFonts w:ascii="Times New Roman" w:hAnsi="Times New Roman"/>
                <w:sz w:val="22"/>
              </w:rPr>
              <w:t xml:space="preserve"> </w:t>
            </w:r>
            <w:r w:rsidRPr="004B03B9">
              <w:rPr>
                <w:rFonts w:ascii="Times New Roman" w:hAnsi="Times New Roman"/>
                <w:sz w:val="22"/>
              </w:rPr>
              <w:t xml:space="preserve">following the </w:t>
            </w:r>
            <w:proofErr w:type="spellStart"/>
            <w:r w:rsidRPr="004B03B9">
              <w:rPr>
                <w:rFonts w:ascii="Times New Roman" w:hAnsi="Times New Roman"/>
                <w:sz w:val="22"/>
              </w:rPr>
              <w:t>eIV</w:t>
            </w:r>
            <w:proofErr w:type="spellEnd"/>
            <w:r w:rsidRPr="004B03B9">
              <w:rPr>
                <w:rFonts w:ascii="Times New Roman" w:hAnsi="Times New Roman"/>
                <w:sz w:val="22"/>
              </w:rPr>
              <w:t xml:space="preserve"> Site Parameters within file #350.9.</w:t>
            </w:r>
          </w:p>
        </w:tc>
      </w:tr>
    </w:tbl>
    <w:p w14:paraId="335A41EA" w14:textId="77777777" w:rsidR="00322584" w:rsidRPr="0002501E" w:rsidRDefault="001F4D7C" w:rsidP="006863F5">
      <w:pPr>
        <w:rPr>
          <w:rFonts w:ascii="Times New Roman" w:hAnsi="Times New Roman"/>
          <w:b/>
          <w:iCs/>
          <w:sz w:val="22"/>
          <w:szCs w:val="22"/>
        </w:rPr>
      </w:pPr>
      <w:r w:rsidRPr="0002501E">
        <w:rPr>
          <w:rFonts w:ascii="Times New Roman" w:hAnsi="Times New Roman"/>
          <w:b/>
          <w:iCs/>
          <w:sz w:val="22"/>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5"/>
        <w:gridCol w:w="11"/>
        <w:gridCol w:w="6054"/>
      </w:tblGrid>
      <w:tr w:rsidR="00322584" w:rsidRPr="0002501E" w14:paraId="335A41EC" w14:textId="77777777" w:rsidTr="0070371C">
        <w:trPr>
          <w:cantSplit/>
          <w:tblHeader/>
        </w:trPr>
        <w:tc>
          <w:tcPr>
            <w:tcW w:w="9350" w:type="dxa"/>
            <w:gridSpan w:val="3"/>
          </w:tcPr>
          <w:p w14:paraId="335A41EB" w14:textId="77777777" w:rsidR="00322584" w:rsidRPr="0002501E" w:rsidRDefault="00322584" w:rsidP="00C36283">
            <w:pPr>
              <w:pStyle w:val="Heading2"/>
              <w:spacing w:after="240"/>
              <w:rPr>
                <w:rFonts w:ascii="Times New Roman" w:hAnsi="Times New Roman"/>
                <w:sz w:val="22"/>
                <w:szCs w:val="22"/>
              </w:rPr>
            </w:pPr>
            <w:bookmarkStart w:id="158" w:name="_Toc442890983"/>
            <w:bookmarkStart w:id="159" w:name="_Toc12542887"/>
            <w:r w:rsidRPr="0002501E">
              <w:lastRenderedPageBreak/>
              <w:t>Exported Options</w:t>
            </w:r>
            <w:bookmarkEnd w:id="158"/>
            <w:bookmarkEnd w:id="159"/>
          </w:p>
        </w:tc>
      </w:tr>
      <w:tr w:rsidR="00322584" w:rsidRPr="0002501E" w14:paraId="335A41EF" w14:textId="77777777" w:rsidTr="0070371C">
        <w:trPr>
          <w:cantSplit/>
          <w:tblHeader/>
        </w:trPr>
        <w:tc>
          <w:tcPr>
            <w:tcW w:w="3296" w:type="dxa"/>
            <w:gridSpan w:val="2"/>
          </w:tcPr>
          <w:p w14:paraId="335A41ED" w14:textId="77777777" w:rsidR="00322584" w:rsidRPr="0002501E" w:rsidRDefault="008E2ED3" w:rsidP="00C36283">
            <w:pPr>
              <w:spacing w:after="240"/>
              <w:rPr>
                <w:rFonts w:ascii="Times New Roman" w:hAnsi="Times New Roman"/>
                <w:b/>
                <w:sz w:val="22"/>
                <w:szCs w:val="22"/>
              </w:rPr>
            </w:pPr>
            <w:r>
              <w:rPr>
                <w:rFonts w:ascii="Times New Roman" w:hAnsi="Times New Roman"/>
                <w:b/>
                <w:sz w:val="22"/>
                <w:szCs w:val="22"/>
              </w:rPr>
              <w:t>OPTIONS</w:t>
            </w:r>
          </w:p>
        </w:tc>
        <w:tc>
          <w:tcPr>
            <w:tcW w:w="6054" w:type="dxa"/>
          </w:tcPr>
          <w:p w14:paraId="335A41EE" w14:textId="77777777" w:rsidR="00322584" w:rsidRPr="0002501E" w:rsidRDefault="008E2ED3" w:rsidP="00C36283">
            <w:pPr>
              <w:spacing w:after="240"/>
              <w:rPr>
                <w:rFonts w:ascii="Times New Roman" w:hAnsi="Times New Roman"/>
                <w:b/>
                <w:sz w:val="22"/>
                <w:szCs w:val="22"/>
              </w:rPr>
            </w:pPr>
            <w:r>
              <w:rPr>
                <w:rFonts w:ascii="Times New Roman" w:hAnsi="Times New Roman"/>
                <w:b/>
                <w:sz w:val="22"/>
                <w:szCs w:val="22"/>
              </w:rPr>
              <w:t>DESCRIPTION</w:t>
            </w:r>
          </w:p>
        </w:tc>
      </w:tr>
      <w:tr w:rsidR="00322584" w:rsidRPr="0002501E" w14:paraId="335A41F2" w14:textId="77777777" w:rsidTr="0070371C">
        <w:trPr>
          <w:cantSplit/>
        </w:trPr>
        <w:tc>
          <w:tcPr>
            <w:tcW w:w="3296" w:type="dxa"/>
            <w:gridSpan w:val="2"/>
          </w:tcPr>
          <w:p w14:paraId="335A41F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ACTIVATE REVENUE CODES</w:t>
            </w:r>
          </w:p>
        </w:tc>
        <w:tc>
          <w:tcPr>
            <w:tcW w:w="6054" w:type="dxa"/>
          </w:tcPr>
          <w:p w14:paraId="335A41F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activate the revenue codes which that site has chosen to use for its third party billing. </w:t>
            </w:r>
          </w:p>
        </w:tc>
      </w:tr>
      <w:tr w:rsidR="00322584" w:rsidRPr="0002501E" w14:paraId="335A41F5" w14:textId="77777777" w:rsidTr="0070371C">
        <w:trPr>
          <w:cantSplit/>
        </w:trPr>
        <w:tc>
          <w:tcPr>
            <w:tcW w:w="3296" w:type="dxa"/>
            <w:gridSpan w:val="2"/>
          </w:tcPr>
          <w:p w14:paraId="335A41F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AUTHORIZE BILL GENERATION</w:t>
            </w:r>
          </w:p>
        </w:tc>
        <w:tc>
          <w:tcPr>
            <w:tcW w:w="6054" w:type="dxa"/>
          </w:tcPr>
          <w:p w14:paraId="335A41F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allows the user to perform final review of information contained in a billing record.</w:t>
            </w:r>
            <w:r w:rsidR="005F7434">
              <w:rPr>
                <w:rFonts w:ascii="Times New Roman" w:hAnsi="Times New Roman"/>
                <w:sz w:val="22"/>
                <w:szCs w:val="22"/>
              </w:rPr>
              <w:t xml:space="preserve"> </w:t>
            </w:r>
            <w:r w:rsidRPr="00123DC5">
              <w:rPr>
                <w:rFonts w:ascii="Times New Roman" w:hAnsi="Times New Roman"/>
                <w:sz w:val="22"/>
                <w:szCs w:val="22"/>
              </w:rPr>
              <w:t xml:space="preserve"> The user is then able to authorize the generation of the bill and the release of the information to Fiscal. </w:t>
            </w:r>
          </w:p>
        </w:tc>
      </w:tr>
      <w:tr w:rsidR="00322584" w:rsidRPr="0002501E" w14:paraId="335A41F8" w14:textId="77777777" w:rsidTr="0070371C">
        <w:trPr>
          <w:cantSplit/>
        </w:trPr>
        <w:tc>
          <w:tcPr>
            <w:tcW w:w="3296" w:type="dxa"/>
            <w:gridSpan w:val="2"/>
          </w:tcPr>
          <w:p w14:paraId="335A41F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AUTO BILLER PARAMS</w:t>
            </w:r>
          </w:p>
        </w:tc>
        <w:tc>
          <w:tcPr>
            <w:tcW w:w="6054" w:type="dxa"/>
          </w:tcPr>
          <w:p w14:paraId="335A41F7" w14:textId="4EF41CC9" w:rsidR="00322584" w:rsidRPr="00123DC5" w:rsidRDefault="00FF29D3" w:rsidP="00FF29D3">
            <w:pPr>
              <w:spacing w:after="240"/>
              <w:rPr>
                <w:rFonts w:ascii="Times New Roman" w:hAnsi="Times New Roman"/>
                <w:sz w:val="22"/>
                <w:szCs w:val="22"/>
              </w:rPr>
            </w:pPr>
            <w:r>
              <w:rPr>
                <w:rFonts w:ascii="Times New Roman" w:hAnsi="Times New Roman"/>
                <w:sz w:val="22"/>
                <w:szCs w:val="22"/>
              </w:rPr>
              <w:t>Enter and edit the parameters controlling Automated Billing. Security key IB PARAMETER EDIT required.</w:t>
            </w:r>
          </w:p>
        </w:tc>
      </w:tr>
      <w:tr w:rsidR="00322584" w:rsidRPr="0002501E" w14:paraId="335A41FB" w14:textId="77777777" w:rsidTr="0070371C">
        <w:trPr>
          <w:cantSplit/>
        </w:trPr>
        <w:tc>
          <w:tcPr>
            <w:tcW w:w="3296" w:type="dxa"/>
            <w:gridSpan w:val="2"/>
          </w:tcPr>
          <w:p w14:paraId="335A41F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BACKGRND VET DISCHS W/INS</w:t>
            </w:r>
          </w:p>
        </w:tc>
        <w:tc>
          <w:tcPr>
            <w:tcW w:w="6054" w:type="dxa"/>
          </w:tcPr>
          <w:p w14:paraId="335A41F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may be set to be queued once per week to run and generate a list of Veterans with Insurance and Discharges. </w:t>
            </w:r>
          </w:p>
        </w:tc>
      </w:tr>
      <w:tr w:rsidR="00322584" w:rsidRPr="0002501E" w14:paraId="335A41FE" w14:textId="77777777" w:rsidTr="0070371C">
        <w:trPr>
          <w:cantSplit/>
        </w:trPr>
        <w:tc>
          <w:tcPr>
            <w:tcW w:w="3296" w:type="dxa"/>
            <w:gridSpan w:val="2"/>
          </w:tcPr>
          <w:p w14:paraId="335A41F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BACKGRND VETS INPT W/INS</w:t>
            </w:r>
          </w:p>
        </w:tc>
        <w:tc>
          <w:tcPr>
            <w:tcW w:w="6054" w:type="dxa"/>
          </w:tcPr>
          <w:p w14:paraId="335A41F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may be set to be queued once per week to run and generate a list of Veterans with Insurance and Admissions. </w:t>
            </w:r>
          </w:p>
        </w:tc>
      </w:tr>
      <w:tr w:rsidR="00322584" w:rsidRPr="0002501E" w14:paraId="335A4201" w14:textId="77777777" w:rsidTr="0070371C">
        <w:trPr>
          <w:cantSplit/>
        </w:trPr>
        <w:tc>
          <w:tcPr>
            <w:tcW w:w="3296" w:type="dxa"/>
            <w:gridSpan w:val="2"/>
          </w:tcPr>
          <w:p w14:paraId="335A41F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BACKGRND VETS OPT W/INS</w:t>
            </w:r>
          </w:p>
        </w:tc>
        <w:tc>
          <w:tcPr>
            <w:tcW w:w="6054" w:type="dxa"/>
          </w:tcPr>
          <w:p w14:paraId="335A420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may be set to be queued once per week to run and generate a list of Veterans with Insurance and Outpatient Visits. </w:t>
            </w:r>
          </w:p>
        </w:tc>
      </w:tr>
      <w:tr w:rsidR="00322584" w:rsidRPr="0002501E" w14:paraId="335A4204" w14:textId="77777777" w:rsidTr="0070371C">
        <w:trPr>
          <w:cantSplit/>
        </w:trPr>
        <w:tc>
          <w:tcPr>
            <w:tcW w:w="3296" w:type="dxa"/>
            <w:gridSpan w:val="2"/>
          </w:tcPr>
          <w:p w14:paraId="335A420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BATCH PRINT BILLS</w:t>
            </w:r>
          </w:p>
        </w:tc>
        <w:tc>
          <w:tcPr>
            <w:tcW w:w="6054" w:type="dxa"/>
          </w:tcPr>
          <w:p w14:paraId="335A420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Queues all authorized bills that have not been flagged for transmission to print in user specified order. </w:t>
            </w:r>
          </w:p>
        </w:tc>
      </w:tr>
      <w:tr w:rsidR="00322584" w:rsidRPr="0002501E" w14:paraId="335A4207" w14:textId="77777777" w:rsidTr="0070371C">
        <w:trPr>
          <w:cantSplit/>
        </w:trPr>
        <w:tc>
          <w:tcPr>
            <w:tcW w:w="3296" w:type="dxa"/>
            <w:gridSpan w:val="2"/>
          </w:tcPr>
          <w:p w14:paraId="335A420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BILL STATUS REPORT</w:t>
            </w:r>
          </w:p>
        </w:tc>
        <w:tc>
          <w:tcPr>
            <w:tcW w:w="6054" w:type="dxa"/>
          </w:tcPr>
          <w:p w14:paraId="335A420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generates a summary (count and amount) of bill rate types and statuses. </w:t>
            </w:r>
          </w:p>
        </w:tc>
      </w:tr>
      <w:tr w:rsidR="00322584" w:rsidRPr="0002501E" w14:paraId="335A420A" w14:textId="77777777" w:rsidTr="0070371C">
        <w:trPr>
          <w:cantSplit/>
        </w:trPr>
        <w:tc>
          <w:tcPr>
            <w:tcW w:w="3296" w:type="dxa"/>
            <w:gridSpan w:val="2"/>
          </w:tcPr>
          <w:p w14:paraId="335A420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BILLING CLERK MENU</w:t>
            </w:r>
          </w:p>
        </w:tc>
        <w:tc>
          <w:tcPr>
            <w:tcW w:w="6054" w:type="dxa"/>
          </w:tcPr>
          <w:p w14:paraId="335A420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menu contains the basic Medical Care Cost Recovery Billing Module options.</w:t>
            </w:r>
            <w:r w:rsidR="005F7434">
              <w:rPr>
                <w:rFonts w:ascii="Times New Roman" w:hAnsi="Times New Roman"/>
                <w:sz w:val="22"/>
                <w:szCs w:val="22"/>
              </w:rPr>
              <w:t xml:space="preserve"> </w:t>
            </w:r>
            <w:r w:rsidRPr="00123DC5">
              <w:rPr>
                <w:rFonts w:ascii="Times New Roman" w:hAnsi="Times New Roman"/>
                <w:sz w:val="22"/>
                <w:szCs w:val="22"/>
              </w:rPr>
              <w:t xml:space="preserve"> Through this option, a user may inquire to billing records, generate a limited number of reports, and with the proper security keys, may also establish and review billing records. </w:t>
            </w:r>
          </w:p>
        </w:tc>
      </w:tr>
      <w:tr w:rsidR="00322584" w:rsidRPr="0002501E" w14:paraId="335A420D" w14:textId="77777777" w:rsidTr="0070371C">
        <w:trPr>
          <w:cantSplit/>
        </w:trPr>
        <w:tc>
          <w:tcPr>
            <w:tcW w:w="3296" w:type="dxa"/>
            <w:gridSpan w:val="2"/>
          </w:tcPr>
          <w:p w14:paraId="335A420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BILLING RATES FILE</w:t>
            </w:r>
          </w:p>
        </w:tc>
        <w:tc>
          <w:tcPr>
            <w:tcW w:w="6054" w:type="dxa"/>
          </w:tcPr>
          <w:p w14:paraId="335A420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enter/edit of Billing Rates that will be used in the automatic calculation of costs when preparing a third party bill. </w:t>
            </w:r>
          </w:p>
        </w:tc>
      </w:tr>
      <w:tr w:rsidR="00322584" w:rsidRPr="0002501E" w14:paraId="335A4210" w14:textId="77777777" w:rsidTr="0070371C">
        <w:trPr>
          <w:cantSplit/>
        </w:trPr>
        <w:tc>
          <w:tcPr>
            <w:tcW w:w="3296" w:type="dxa"/>
            <w:gridSpan w:val="2"/>
          </w:tcPr>
          <w:p w14:paraId="335A420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BILLING SUPERVISOR MENU</w:t>
            </w:r>
          </w:p>
        </w:tc>
        <w:tc>
          <w:tcPr>
            <w:tcW w:w="6054" w:type="dxa"/>
          </w:tcPr>
          <w:p w14:paraId="335A420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menu contains all of the Medical Care Cost Recovery Billing Module options. </w:t>
            </w:r>
            <w:r w:rsidR="005F7434">
              <w:rPr>
                <w:rFonts w:ascii="Times New Roman" w:hAnsi="Times New Roman"/>
                <w:sz w:val="22"/>
                <w:szCs w:val="22"/>
              </w:rPr>
              <w:t xml:space="preserve"> </w:t>
            </w:r>
            <w:r w:rsidRPr="00123DC5">
              <w:rPr>
                <w:rFonts w:ascii="Times New Roman" w:hAnsi="Times New Roman"/>
                <w:sz w:val="22"/>
                <w:szCs w:val="22"/>
              </w:rPr>
              <w:t xml:space="preserve">Through this option, a user may accomplish every phase of the billing process and access all billing reports. </w:t>
            </w:r>
          </w:p>
        </w:tc>
      </w:tr>
      <w:tr w:rsidR="00322584" w:rsidRPr="0002501E" w14:paraId="335A4213" w14:textId="77777777" w:rsidTr="0070371C">
        <w:trPr>
          <w:cantSplit/>
        </w:trPr>
        <w:tc>
          <w:tcPr>
            <w:tcW w:w="3296" w:type="dxa"/>
            <w:gridSpan w:val="2"/>
          </w:tcPr>
          <w:p w14:paraId="335A421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BILLING TOTALS REPORT</w:t>
            </w:r>
          </w:p>
        </w:tc>
        <w:tc>
          <w:tcPr>
            <w:tcW w:w="6054" w:type="dxa"/>
          </w:tcPr>
          <w:p w14:paraId="335A421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is sorted by rate type and prints all billing totals for each rate type. </w:t>
            </w:r>
          </w:p>
        </w:tc>
      </w:tr>
      <w:tr w:rsidR="00322584" w:rsidRPr="0002501E" w14:paraId="335A4216" w14:textId="77777777" w:rsidTr="0070371C">
        <w:trPr>
          <w:cantSplit/>
        </w:trPr>
        <w:tc>
          <w:tcPr>
            <w:tcW w:w="3296" w:type="dxa"/>
            <w:gridSpan w:val="2"/>
          </w:tcPr>
          <w:p w14:paraId="335A421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lastRenderedPageBreak/>
              <w:t>IB CANCEL BILL</w:t>
            </w:r>
          </w:p>
        </w:tc>
        <w:tc>
          <w:tcPr>
            <w:tcW w:w="6054" w:type="dxa"/>
          </w:tcPr>
          <w:p w14:paraId="335A421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cancel a bill. </w:t>
            </w:r>
            <w:r w:rsidR="005F7434">
              <w:rPr>
                <w:rFonts w:ascii="Times New Roman" w:hAnsi="Times New Roman"/>
                <w:sz w:val="22"/>
                <w:szCs w:val="22"/>
              </w:rPr>
              <w:t xml:space="preserve"> </w:t>
            </w:r>
            <w:r w:rsidRPr="00123DC5">
              <w:rPr>
                <w:rFonts w:ascii="Times New Roman" w:hAnsi="Times New Roman"/>
                <w:sz w:val="22"/>
                <w:szCs w:val="22"/>
              </w:rPr>
              <w:t xml:space="preserve">A mandatory comment field exists to document the reason for cancellation, and a log is maintained to audit responsible user and date/time bill is cancelled. A bulletin is sent to the billing supervisor each time a bill is cancelled. </w:t>
            </w:r>
          </w:p>
        </w:tc>
      </w:tr>
      <w:tr w:rsidR="00322584" w:rsidRPr="0002501E" w14:paraId="335A4219" w14:textId="77777777" w:rsidTr="0070371C">
        <w:trPr>
          <w:cantSplit/>
        </w:trPr>
        <w:tc>
          <w:tcPr>
            <w:tcW w:w="3296" w:type="dxa"/>
            <w:gridSpan w:val="2"/>
          </w:tcPr>
          <w:p w14:paraId="335A421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CANCEL/EDIT/ADD CHARGES</w:t>
            </w:r>
          </w:p>
        </w:tc>
        <w:tc>
          <w:tcPr>
            <w:tcW w:w="6054" w:type="dxa"/>
          </w:tcPr>
          <w:p w14:paraId="335A421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the user to directly cancel, edit, or add to patient charges. </w:t>
            </w:r>
          </w:p>
        </w:tc>
      </w:tr>
      <w:tr w:rsidR="00322584" w:rsidRPr="0002501E" w14:paraId="335A421C" w14:textId="77777777" w:rsidTr="0070371C">
        <w:trPr>
          <w:cantSplit/>
        </w:trPr>
        <w:tc>
          <w:tcPr>
            <w:tcW w:w="3296" w:type="dxa"/>
            <w:gridSpan w:val="2"/>
          </w:tcPr>
          <w:p w14:paraId="335A421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CIDC INSURANCE SWITCH</w:t>
            </w:r>
          </w:p>
        </w:tc>
        <w:tc>
          <w:tcPr>
            <w:tcW w:w="6054" w:type="dxa"/>
          </w:tcPr>
          <w:p w14:paraId="335A421B" w14:textId="77777777" w:rsidR="00322584" w:rsidRPr="00123DC5" w:rsidRDefault="00322584" w:rsidP="00771F37">
            <w:pPr>
              <w:spacing w:after="240"/>
              <w:rPr>
                <w:rFonts w:ascii="Times New Roman" w:hAnsi="Times New Roman"/>
                <w:sz w:val="22"/>
                <w:szCs w:val="22"/>
              </w:rPr>
            </w:pPr>
            <w:r w:rsidRPr="00123DC5">
              <w:rPr>
                <w:rFonts w:ascii="Times New Roman" w:hAnsi="Times New Roman"/>
                <w:sz w:val="22"/>
                <w:szCs w:val="22"/>
              </w:rPr>
              <w:t>This option allows editing of the CIDC Insurance Switch.</w:t>
            </w:r>
            <w:r w:rsidR="005F7434">
              <w:rPr>
                <w:rFonts w:ascii="Times New Roman" w:hAnsi="Times New Roman"/>
                <w:sz w:val="22"/>
                <w:szCs w:val="22"/>
              </w:rPr>
              <w:t xml:space="preserve"> </w:t>
            </w:r>
            <w:r w:rsidRPr="00123DC5">
              <w:rPr>
                <w:rFonts w:ascii="Times New Roman" w:hAnsi="Times New Roman"/>
                <w:sz w:val="22"/>
                <w:szCs w:val="22"/>
              </w:rPr>
              <w:t xml:space="preserve"> This switch should be changed with great caution as it can </w:t>
            </w:r>
            <w:r w:rsidR="00771F37" w:rsidRPr="00123DC5">
              <w:rPr>
                <w:rFonts w:ascii="Times New Roman" w:hAnsi="Times New Roman"/>
                <w:sz w:val="22"/>
                <w:szCs w:val="22"/>
              </w:rPr>
              <w:t>a</w:t>
            </w:r>
            <w:r w:rsidRPr="00123DC5">
              <w:rPr>
                <w:rFonts w:ascii="Times New Roman" w:hAnsi="Times New Roman"/>
                <w:sz w:val="22"/>
                <w:szCs w:val="22"/>
              </w:rPr>
              <w:t xml:space="preserve">ffect multiple packages and users. </w:t>
            </w:r>
          </w:p>
        </w:tc>
      </w:tr>
      <w:tr w:rsidR="00322584" w:rsidRPr="0002501E" w14:paraId="335A421F" w14:textId="77777777" w:rsidTr="0070371C">
        <w:trPr>
          <w:cantSplit/>
        </w:trPr>
        <w:tc>
          <w:tcPr>
            <w:tcW w:w="3296" w:type="dxa"/>
            <w:gridSpan w:val="2"/>
          </w:tcPr>
          <w:p w14:paraId="335A421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CLEAN AUTO BILLER LIST</w:t>
            </w:r>
          </w:p>
        </w:tc>
        <w:tc>
          <w:tcPr>
            <w:tcW w:w="6054" w:type="dxa"/>
          </w:tcPr>
          <w:p w14:paraId="335A421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Deletes all entries from the auto biller results list before a certain date. </w:t>
            </w:r>
          </w:p>
        </w:tc>
      </w:tr>
      <w:tr w:rsidR="00322584" w:rsidRPr="0002501E" w14:paraId="335A4222" w14:textId="77777777" w:rsidTr="0070371C">
        <w:trPr>
          <w:cantSplit/>
        </w:trPr>
        <w:tc>
          <w:tcPr>
            <w:tcW w:w="3296" w:type="dxa"/>
            <w:gridSpan w:val="2"/>
          </w:tcPr>
          <w:p w14:paraId="335A422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COPY AND CANCEL</w:t>
            </w:r>
          </w:p>
        </w:tc>
        <w:tc>
          <w:tcPr>
            <w:tcW w:w="6054" w:type="dxa"/>
          </w:tcPr>
          <w:p w14:paraId="335A422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cancelling a bill and then will create an exact duplicate bill except its status will be ENTERED/NOT REVIEWED. </w:t>
            </w:r>
          </w:p>
        </w:tc>
      </w:tr>
      <w:tr w:rsidR="00322584" w:rsidRPr="0002501E" w14:paraId="335A4225" w14:textId="77777777" w:rsidTr="0070371C">
        <w:trPr>
          <w:cantSplit/>
        </w:trPr>
        <w:tc>
          <w:tcPr>
            <w:tcW w:w="3296" w:type="dxa"/>
            <w:gridSpan w:val="2"/>
          </w:tcPr>
          <w:p w14:paraId="335A422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COPY SECOND/THIRD</w:t>
            </w:r>
          </w:p>
        </w:tc>
        <w:tc>
          <w:tcPr>
            <w:tcW w:w="6054" w:type="dxa"/>
          </w:tcPr>
          <w:p w14:paraId="335A422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create Secondary and Tertiary bills. </w:t>
            </w:r>
            <w:r w:rsidR="005F7434">
              <w:rPr>
                <w:rFonts w:ascii="Times New Roman" w:hAnsi="Times New Roman"/>
                <w:sz w:val="22"/>
                <w:szCs w:val="22"/>
              </w:rPr>
              <w:t xml:space="preserve"> </w:t>
            </w:r>
            <w:r w:rsidRPr="00123DC5">
              <w:rPr>
                <w:rFonts w:ascii="Times New Roman" w:hAnsi="Times New Roman"/>
                <w:sz w:val="22"/>
                <w:szCs w:val="22"/>
              </w:rPr>
              <w:t>The Primary bill is copied to create the bill to the Secondary payer.</w:t>
            </w:r>
            <w:r w:rsidR="005F7434">
              <w:rPr>
                <w:rFonts w:ascii="Times New Roman" w:hAnsi="Times New Roman"/>
                <w:sz w:val="22"/>
                <w:szCs w:val="22"/>
              </w:rPr>
              <w:t xml:space="preserve"> </w:t>
            </w:r>
            <w:r w:rsidRPr="00123DC5">
              <w:rPr>
                <w:rFonts w:ascii="Times New Roman" w:hAnsi="Times New Roman"/>
                <w:sz w:val="22"/>
                <w:szCs w:val="22"/>
              </w:rPr>
              <w:t xml:space="preserve"> The Secondary bill is copied to create the bill to the Tertiary payer. </w:t>
            </w:r>
            <w:r w:rsidR="005F7434">
              <w:rPr>
                <w:rFonts w:ascii="Times New Roman" w:hAnsi="Times New Roman"/>
                <w:sz w:val="22"/>
                <w:szCs w:val="22"/>
              </w:rPr>
              <w:t xml:space="preserve"> </w:t>
            </w:r>
            <w:r w:rsidRPr="00123DC5">
              <w:rPr>
                <w:rFonts w:ascii="Times New Roman" w:hAnsi="Times New Roman"/>
                <w:sz w:val="22"/>
                <w:szCs w:val="22"/>
              </w:rPr>
              <w:t xml:space="preserve">The bill being copied is not cancelled. </w:t>
            </w:r>
          </w:p>
        </w:tc>
      </w:tr>
      <w:tr w:rsidR="00322584" w:rsidRPr="0002501E" w14:paraId="335A4228" w14:textId="77777777" w:rsidTr="0070371C">
        <w:trPr>
          <w:cantSplit/>
        </w:trPr>
        <w:tc>
          <w:tcPr>
            <w:tcW w:w="3296" w:type="dxa"/>
            <w:gridSpan w:val="2"/>
          </w:tcPr>
          <w:p w14:paraId="335A422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CORRECT REJECTED/DENIED</w:t>
            </w:r>
          </w:p>
        </w:tc>
        <w:tc>
          <w:tcPr>
            <w:tcW w:w="6054" w:type="dxa"/>
          </w:tcPr>
          <w:p w14:paraId="335A422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correcting a rejected or denied bill which has not had any payments posted to it. </w:t>
            </w:r>
          </w:p>
        </w:tc>
      </w:tr>
      <w:tr w:rsidR="00322584" w:rsidRPr="0002501E" w14:paraId="335A422B" w14:textId="77777777" w:rsidTr="0070371C">
        <w:trPr>
          <w:cantSplit/>
        </w:trPr>
        <w:tc>
          <w:tcPr>
            <w:tcW w:w="3296" w:type="dxa"/>
            <w:gridSpan w:val="2"/>
          </w:tcPr>
          <w:p w14:paraId="335A422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DRUGS NON COVERED REPORT</w:t>
            </w:r>
          </w:p>
        </w:tc>
        <w:tc>
          <w:tcPr>
            <w:tcW w:w="6054" w:type="dxa"/>
          </w:tcPr>
          <w:p w14:paraId="335A422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print non covered drugs, plans and dates. </w:t>
            </w:r>
          </w:p>
        </w:tc>
      </w:tr>
      <w:tr w:rsidR="00322584" w:rsidRPr="0002501E" w14:paraId="335A422E" w14:textId="77777777" w:rsidTr="0070371C">
        <w:trPr>
          <w:cantSplit/>
        </w:trPr>
        <w:tc>
          <w:tcPr>
            <w:tcW w:w="3296" w:type="dxa"/>
            <w:gridSpan w:val="2"/>
          </w:tcPr>
          <w:p w14:paraId="335A422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ECME BILLING EVENTS</w:t>
            </w:r>
          </w:p>
        </w:tc>
        <w:tc>
          <w:tcPr>
            <w:tcW w:w="6054" w:type="dxa"/>
          </w:tcPr>
          <w:p w14:paraId="335A422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prints the ECME Billing Events Report. </w:t>
            </w:r>
          </w:p>
        </w:tc>
      </w:tr>
      <w:tr w:rsidR="00322584" w:rsidRPr="0002501E" w14:paraId="335A4231" w14:textId="77777777" w:rsidTr="0070371C">
        <w:trPr>
          <w:cantSplit/>
        </w:trPr>
        <w:tc>
          <w:tcPr>
            <w:tcW w:w="3296" w:type="dxa"/>
            <w:gridSpan w:val="2"/>
          </w:tcPr>
          <w:p w14:paraId="335A422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EDIT BILLING INFO</w:t>
            </w:r>
          </w:p>
        </w:tc>
        <w:tc>
          <w:tcPr>
            <w:tcW w:w="6054" w:type="dxa"/>
          </w:tcPr>
          <w:p w14:paraId="335A423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enter the information required to generate a third party bill and to edit existing billing information. </w:t>
            </w:r>
          </w:p>
        </w:tc>
      </w:tr>
      <w:tr w:rsidR="00322584" w:rsidRPr="0002501E" w14:paraId="335A4234" w14:textId="77777777" w:rsidTr="0070371C">
        <w:trPr>
          <w:cantSplit/>
        </w:trPr>
        <w:tc>
          <w:tcPr>
            <w:tcW w:w="3296" w:type="dxa"/>
            <w:gridSpan w:val="2"/>
          </w:tcPr>
          <w:p w14:paraId="335A4232" w14:textId="77777777" w:rsidR="00322584" w:rsidRPr="00123DC5" w:rsidRDefault="00322584" w:rsidP="00C36283">
            <w:pPr>
              <w:spacing w:after="240"/>
              <w:rPr>
                <w:rFonts w:ascii="Times New Roman" w:hAnsi="Times New Roman"/>
                <w:sz w:val="22"/>
                <w:szCs w:val="22"/>
                <w:lang w:val="pt-BR"/>
              </w:rPr>
            </w:pPr>
            <w:r w:rsidRPr="00123DC5">
              <w:rPr>
                <w:rFonts w:ascii="Times New Roman" w:hAnsi="Times New Roman"/>
                <w:sz w:val="22"/>
                <w:szCs w:val="22"/>
                <w:lang w:val="pt-BR"/>
              </w:rPr>
              <w:t>IB EDIT E&amp;M CODE QUANTITY FLAG</w:t>
            </w:r>
          </w:p>
        </w:tc>
        <w:tc>
          <w:tcPr>
            <w:tcW w:w="6054" w:type="dxa"/>
          </w:tcPr>
          <w:p w14:paraId="335A423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Runs the input template IB EDIT E&amp;M QUANTITY to set the value for the E&amp;M CODE QUANTITY FLAG. (Field .06 of file 357.69) </w:t>
            </w:r>
          </w:p>
        </w:tc>
      </w:tr>
      <w:tr w:rsidR="00322584" w:rsidRPr="0002501E" w14:paraId="335A4237" w14:textId="77777777" w:rsidTr="0070371C">
        <w:trPr>
          <w:cantSplit/>
        </w:trPr>
        <w:tc>
          <w:tcPr>
            <w:tcW w:w="3296" w:type="dxa"/>
            <w:gridSpan w:val="2"/>
          </w:tcPr>
          <w:p w14:paraId="335A423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EDIT RETURNED BILL</w:t>
            </w:r>
          </w:p>
        </w:tc>
        <w:tc>
          <w:tcPr>
            <w:tcW w:w="6054" w:type="dxa"/>
          </w:tcPr>
          <w:p w14:paraId="335A423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users to edit a bill that has been returned from AR to MCCR and return it back to A/R </w:t>
            </w:r>
          </w:p>
        </w:tc>
      </w:tr>
      <w:tr w:rsidR="00322584" w:rsidRPr="0002501E" w14:paraId="335A423A" w14:textId="77777777" w:rsidTr="0070371C">
        <w:trPr>
          <w:cantSplit/>
        </w:trPr>
        <w:tc>
          <w:tcPr>
            <w:tcW w:w="3296" w:type="dxa"/>
            <w:gridSpan w:val="2"/>
          </w:tcPr>
          <w:p w14:paraId="335A423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lastRenderedPageBreak/>
              <w:t>IB EDIT SITE PARAMETERS</w:t>
            </w:r>
          </w:p>
        </w:tc>
        <w:tc>
          <w:tcPr>
            <w:tcW w:w="6054" w:type="dxa"/>
          </w:tcPr>
          <w:p w14:paraId="335A4239" w14:textId="683A7BCD"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entering and editing of Integrated Billing Site Parameter file. Modifying the site parameters can affect the performance of Integrated Billing's background filer. </w:t>
            </w:r>
            <w:r w:rsidR="00FF29D3" w:rsidRPr="00FF29D3">
              <w:rPr>
                <w:rFonts w:ascii="Times New Roman" w:hAnsi="Times New Roman"/>
                <w:sz w:val="22"/>
                <w:szCs w:val="22"/>
              </w:rPr>
              <w:t>Security key IB PARAMETER EDIT required.</w:t>
            </w:r>
          </w:p>
        </w:tc>
      </w:tr>
      <w:tr w:rsidR="00322584" w:rsidRPr="0002501E" w14:paraId="335A423D" w14:textId="77777777" w:rsidTr="0070371C">
        <w:trPr>
          <w:cantSplit/>
        </w:trPr>
        <w:tc>
          <w:tcPr>
            <w:tcW w:w="3296" w:type="dxa"/>
            <w:gridSpan w:val="2"/>
          </w:tcPr>
          <w:p w14:paraId="335A423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FILER CLEAR PARAMETERS</w:t>
            </w:r>
          </w:p>
        </w:tc>
        <w:tc>
          <w:tcPr>
            <w:tcW w:w="6054" w:type="dxa"/>
          </w:tcPr>
          <w:p w14:paraId="335A423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clear the IB site parameters to allow the IB filer to start on its own whenever it needs to. </w:t>
            </w:r>
            <w:r w:rsidR="005F7434">
              <w:rPr>
                <w:rFonts w:ascii="Times New Roman" w:hAnsi="Times New Roman"/>
                <w:sz w:val="22"/>
                <w:szCs w:val="22"/>
              </w:rPr>
              <w:t xml:space="preserve"> </w:t>
            </w:r>
            <w:r w:rsidRPr="00123DC5">
              <w:rPr>
                <w:rFonts w:ascii="Times New Roman" w:hAnsi="Times New Roman"/>
                <w:sz w:val="22"/>
                <w:szCs w:val="22"/>
              </w:rPr>
              <w:t xml:space="preserve">It will not edit the field, FILE IN BACKGROUND. </w:t>
            </w:r>
            <w:r w:rsidR="005F7434">
              <w:rPr>
                <w:rFonts w:ascii="Times New Roman" w:hAnsi="Times New Roman"/>
                <w:sz w:val="22"/>
                <w:szCs w:val="22"/>
              </w:rPr>
              <w:t xml:space="preserve"> </w:t>
            </w:r>
            <w:r w:rsidRPr="00123DC5">
              <w:rPr>
                <w:rFonts w:ascii="Times New Roman" w:hAnsi="Times New Roman"/>
                <w:sz w:val="22"/>
                <w:szCs w:val="22"/>
              </w:rPr>
              <w:t>It will only let the filer start when called if this field is set to yes.</w:t>
            </w:r>
            <w:r w:rsidR="005F7434">
              <w:rPr>
                <w:rFonts w:ascii="Times New Roman" w:hAnsi="Times New Roman"/>
                <w:sz w:val="22"/>
                <w:szCs w:val="22"/>
              </w:rPr>
              <w:t xml:space="preserve"> </w:t>
            </w:r>
            <w:r w:rsidRPr="00123DC5">
              <w:rPr>
                <w:rFonts w:ascii="Times New Roman" w:hAnsi="Times New Roman"/>
                <w:sz w:val="22"/>
                <w:szCs w:val="22"/>
              </w:rPr>
              <w:t xml:space="preserve"> This option will be called as a </w:t>
            </w:r>
            <w:r w:rsidR="004679D3" w:rsidRPr="00123DC5">
              <w:rPr>
                <w:rFonts w:ascii="Times New Roman" w:hAnsi="Times New Roman"/>
                <w:sz w:val="22"/>
                <w:szCs w:val="22"/>
              </w:rPr>
              <w:t>startup</w:t>
            </w:r>
            <w:r w:rsidRPr="00123DC5">
              <w:rPr>
                <w:rFonts w:ascii="Times New Roman" w:hAnsi="Times New Roman"/>
                <w:sz w:val="22"/>
                <w:szCs w:val="22"/>
              </w:rPr>
              <w:t xml:space="preserve"> job when the CPU is rebooted. </w:t>
            </w:r>
            <w:r w:rsidR="005F7434">
              <w:rPr>
                <w:rFonts w:ascii="Times New Roman" w:hAnsi="Times New Roman"/>
                <w:sz w:val="22"/>
                <w:szCs w:val="22"/>
              </w:rPr>
              <w:t xml:space="preserve"> </w:t>
            </w:r>
            <w:r w:rsidRPr="00123DC5">
              <w:rPr>
                <w:rFonts w:ascii="Times New Roman" w:hAnsi="Times New Roman"/>
                <w:sz w:val="22"/>
                <w:szCs w:val="22"/>
              </w:rPr>
              <w:t xml:space="preserve">It will clear the two IB parameters that prevent the IB filer from restarting if the CPU crashed while the filer was running. </w:t>
            </w:r>
          </w:p>
        </w:tc>
      </w:tr>
      <w:tr w:rsidR="00322584" w:rsidRPr="0002501E" w14:paraId="335A4240" w14:textId="77777777" w:rsidTr="0070371C">
        <w:trPr>
          <w:cantSplit/>
        </w:trPr>
        <w:tc>
          <w:tcPr>
            <w:tcW w:w="3296" w:type="dxa"/>
            <w:gridSpan w:val="2"/>
          </w:tcPr>
          <w:p w14:paraId="335A423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FILER START</w:t>
            </w:r>
          </w:p>
        </w:tc>
        <w:tc>
          <w:tcPr>
            <w:tcW w:w="6054" w:type="dxa"/>
          </w:tcPr>
          <w:p w14:paraId="335A423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task the IB background filer to run whether or not a filer is currently running. </w:t>
            </w:r>
            <w:r w:rsidR="005F7434">
              <w:rPr>
                <w:rFonts w:ascii="Times New Roman" w:hAnsi="Times New Roman"/>
                <w:sz w:val="22"/>
                <w:szCs w:val="22"/>
              </w:rPr>
              <w:t xml:space="preserve"> </w:t>
            </w:r>
            <w:r w:rsidRPr="00123DC5">
              <w:rPr>
                <w:rFonts w:ascii="Times New Roman" w:hAnsi="Times New Roman"/>
                <w:sz w:val="22"/>
                <w:szCs w:val="22"/>
              </w:rPr>
              <w:t xml:space="preserve">This option can be used when a filer job has terminated unexpectedly and won't restart itself. This will force a filer to start running. </w:t>
            </w:r>
          </w:p>
        </w:tc>
      </w:tr>
      <w:tr w:rsidR="00322584" w:rsidRPr="0002501E" w14:paraId="335A4243" w14:textId="77777777" w:rsidTr="0070371C">
        <w:trPr>
          <w:cantSplit/>
        </w:trPr>
        <w:tc>
          <w:tcPr>
            <w:tcW w:w="3296" w:type="dxa"/>
            <w:gridSpan w:val="2"/>
          </w:tcPr>
          <w:p w14:paraId="335A424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FILER STOP</w:t>
            </w:r>
          </w:p>
        </w:tc>
        <w:tc>
          <w:tcPr>
            <w:tcW w:w="6054" w:type="dxa"/>
          </w:tcPr>
          <w:p w14:paraId="335A424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cause the IB background filer to cease when it has finished processing all its known transactions. </w:t>
            </w:r>
            <w:r w:rsidR="005F7434">
              <w:rPr>
                <w:rFonts w:ascii="Times New Roman" w:hAnsi="Times New Roman"/>
                <w:sz w:val="22"/>
                <w:szCs w:val="22"/>
              </w:rPr>
              <w:t xml:space="preserve"> </w:t>
            </w:r>
            <w:r w:rsidRPr="00123DC5">
              <w:rPr>
                <w:rFonts w:ascii="Times New Roman" w:hAnsi="Times New Roman"/>
                <w:sz w:val="22"/>
                <w:szCs w:val="22"/>
              </w:rPr>
              <w:t xml:space="preserve">Processing with Accounts Receivable will then be accomplished in the foreground. </w:t>
            </w:r>
          </w:p>
        </w:tc>
      </w:tr>
      <w:tr w:rsidR="00322584" w:rsidRPr="0002501E" w14:paraId="335A4246" w14:textId="77777777" w:rsidTr="0070371C">
        <w:trPr>
          <w:cantSplit/>
        </w:trPr>
        <w:tc>
          <w:tcPr>
            <w:tcW w:w="3296" w:type="dxa"/>
            <w:gridSpan w:val="2"/>
          </w:tcPr>
          <w:p w14:paraId="335A424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FLAG CONTINUOUS PATIENTS</w:t>
            </w:r>
          </w:p>
        </w:tc>
        <w:tc>
          <w:tcPr>
            <w:tcW w:w="6054" w:type="dxa"/>
          </w:tcPr>
          <w:p w14:paraId="335A424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can be used to add or edit entries in the file of patient continuously hospitalized since 1986.</w:t>
            </w:r>
            <w:r w:rsidR="005F7434">
              <w:rPr>
                <w:rFonts w:ascii="Times New Roman" w:hAnsi="Times New Roman"/>
                <w:sz w:val="22"/>
                <w:szCs w:val="22"/>
              </w:rPr>
              <w:t xml:space="preserve"> </w:t>
            </w:r>
            <w:r w:rsidRPr="00123DC5">
              <w:rPr>
                <w:rFonts w:ascii="Times New Roman" w:hAnsi="Times New Roman"/>
                <w:sz w:val="22"/>
                <w:szCs w:val="22"/>
              </w:rPr>
              <w:t xml:space="preserve"> These patients are exempt from the co-payment portion of the means test but may still be charged the per diem. </w:t>
            </w:r>
            <w:r w:rsidR="005F7434">
              <w:rPr>
                <w:rFonts w:ascii="Times New Roman" w:hAnsi="Times New Roman"/>
                <w:sz w:val="22"/>
                <w:szCs w:val="22"/>
              </w:rPr>
              <w:t xml:space="preserve"> </w:t>
            </w:r>
            <w:r w:rsidRPr="00123DC5">
              <w:rPr>
                <w:rFonts w:ascii="Times New Roman" w:hAnsi="Times New Roman"/>
                <w:sz w:val="22"/>
                <w:szCs w:val="22"/>
              </w:rPr>
              <w:t xml:space="preserve">The automated category C billing software will exempt these patients from the co-payments. </w:t>
            </w:r>
            <w:r w:rsidR="005F7434">
              <w:rPr>
                <w:rFonts w:ascii="Times New Roman" w:hAnsi="Times New Roman"/>
                <w:sz w:val="22"/>
                <w:szCs w:val="22"/>
              </w:rPr>
              <w:t xml:space="preserve"> </w:t>
            </w:r>
            <w:r w:rsidRPr="00123DC5">
              <w:rPr>
                <w:rFonts w:ascii="Times New Roman" w:hAnsi="Times New Roman"/>
                <w:sz w:val="22"/>
                <w:szCs w:val="22"/>
              </w:rPr>
              <w:t xml:space="preserve">In order to be considered continuously hospitalized the patient must not have changed levels of care, i.e., gone from a NHCU to the hospital. </w:t>
            </w:r>
          </w:p>
        </w:tc>
      </w:tr>
      <w:tr w:rsidR="00322584" w:rsidRPr="0002501E" w14:paraId="335A4249" w14:textId="77777777" w:rsidTr="0070371C">
        <w:trPr>
          <w:cantSplit/>
        </w:trPr>
        <w:tc>
          <w:tcPr>
            <w:tcW w:w="3296" w:type="dxa"/>
            <w:gridSpan w:val="2"/>
          </w:tcPr>
          <w:p w14:paraId="335A424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GENERATE ECME RX BILLS</w:t>
            </w:r>
          </w:p>
        </w:tc>
        <w:tc>
          <w:tcPr>
            <w:tcW w:w="6054" w:type="dxa"/>
          </w:tcPr>
          <w:p w14:paraId="335A424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for Back-Billing purposes. </w:t>
            </w:r>
            <w:r w:rsidR="005F7434">
              <w:rPr>
                <w:rFonts w:ascii="Times New Roman" w:hAnsi="Times New Roman"/>
                <w:sz w:val="22"/>
                <w:szCs w:val="22"/>
              </w:rPr>
              <w:t xml:space="preserve"> </w:t>
            </w:r>
            <w:r w:rsidRPr="00123DC5">
              <w:rPr>
                <w:rFonts w:ascii="Times New Roman" w:hAnsi="Times New Roman"/>
                <w:sz w:val="22"/>
                <w:szCs w:val="22"/>
              </w:rPr>
              <w:t xml:space="preserve">It allows </w:t>
            </w:r>
            <w:r w:rsidR="005C06B9" w:rsidRPr="008E2ED3">
              <w:rPr>
                <w:rFonts w:ascii="Times New Roman" w:hAnsi="Times New Roman"/>
                <w:sz w:val="22"/>
                <w:szCs w:val="22"/>
              </w:rPr>
              <w:t>resending</w:t>
            </w:r>
            <w:r w:rsidRPr="00123DC5">
              <w:rPr>
                <w:rFonts w:ascii="Times New Roman" w:hAnsi="Times New Roman"/>
                <w:sz w:val="22"/>
                <w:szCs w:val="22"/>
              </w:rPr>
              <w:t xml:space="preserve"> a </w:t>
            </w:r>
            <w:proofErr w:type="gramStart"/>
            <w:r w:rsidRPr="00123DC5">
              <w:rPr>
                <w:rFonts w:ascii="Times New Roman" w:hAnsi="Times New Roman"/>
                <w:sz w:val="22"/>
                <w:szCs w:val="22"/>
              </w:rPr>
              <w:t>single or multiple prescriptions</w:t>
            </w:r>
            <w:proofErr w:type="gramEnd"/>
            <w:r w:rsidRPr="00123DC5">
              <w:rPr>
                <w:rFonts w:ascii="Times New Roman" w:hAnsi="Times New Roman"/>
                <w:sz w:val="22"/>
                <w:szCs w:val="22"/>
              </w:rPr>
              <w:t xml:space="preserve"> through ECME for electronic billing. </w:t>
            </w:r>
          </w:p>
        </w:tc>
      </w:tr>
      <w:tr w:rsidR="00322584" w:rsidRPr="0002501E" w14:paraId="335A424C" w14:textId="77777777" w:rsidTr="0070371C">
        <w:trPr>
          <w:cantSplit/>
        </w:trPr>
        <w:tc>
          <w:tcPr>
            <w:tcW w:w="3296" w:type="dxa"/>
            <w:gridSpan w:val="2"/>
          </w:tcPr>
          <w:p w14:paraId="335A424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GMT MONTHLY TOTALS</w:t>
            </w:r>
          </w:p>
        </w:tc>
        <w:tc>
          <w:tcPr>
            <w:tcW w:w="6054" w:type="dxa"/>
          </w:tcPr>
          <w:p w14:paraId="335A424B" w14:textId="77777777" w:rsidR="00322584" w:rsidRPr="00123DC5" w:rsidRDefault="00322584" w:rsidP="00C36283">
            <w:pPr>
              <w:spacing w:after="240"/>
              <w:rPr>
                <w:rFonts w:ascii="Times New Roman" w:hAnsi="Times New Roman"/>
                <w:sz w:val="22"/>
                <w:szCs w:val="22"/>
              </w:rPr>
            </w:pPr>
          </w:p>
        </w:tc>
      </w:tr>
      <w:tr w:rsidR="00322584" w:rsidRPr="0002501E" w14:paraId="335A424F" w14:textId="77777777" w:rsidTr="0070371C">
        <w:trPr>
          <w:cantSplit/>
        </w:trPr>
        <w:tc>
          <w:tcPr>
            <w:tcW w:w="3296" w:type="dxa"/>
            <w:gridSpan w:val="2"/>
          </w:tcPr>
          <w:p w14:paraId="335A424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GMT SINGLE PATIENT REPORT</w:t>
            </w:r>
          </w:p>
        </w:tc>
        <w:tc>
          <w:tcPr>
            <w:tcW w:w="6054" w:type="dxa"/>
          </w:tcPr>
          <w:p w14:paraId="335A424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The option calls the GMT Single Patient Report. </w:t>
            </w:r>
          </w:p>
        </w:tc>
      </w:tr>
      <w:tr w:rsidR="00296A24" w:rsidRPr="0002501E" w14:paraId="335A4252" w14:textId="77777777" w:rsidTr="0070371C">
        <w:trPr>
          <w:cantSplit/>
        </w:trPr>
        <w:tc>
          <w:tcPr>
            <w:tcW w:w="3296" w:type="dxa"/>
            <w:gridSpan w:val="2"/>
            <w:tcBorders>
              <w:top w:val="single" w:sz="4" w:space="0" w:color="auto"/>
              <w:left w:val="single" w:sz="4" w:space="0" w:color="auto"/>
              <w:bottom w:val="single" w:sz="4" w:space="0" w:color="auto"/>
              <w:right w:val="single" w:sz="4" w:space="0" w:color="auto"/>
            </w:tcBorders>
          </w:tcPr>
          <w:p w14:paraId="335A4250" w14:textId="77777777" w:rsidR="00296A24" w:rsidRPr="00123DC5" w:rsidRDefault="00296A24" w:rsidP="00B35540">
            <w:pPr>
              <w:spacing w:after="240"/>
              <w:rPr>
                <w:rFonts w:ascii="Times New Roman" w:hAnsi="Times New Roman"/>
                <w:sz w:val="22"/>
                <w:szCs w:val="22"/>
              </w:rPr>
            </w:pPr>
            <w:r>
              <w:rPr>
                <w:rFonts w:ascii="Times New Roman" w:hAnsi="Times New Roman"/>
                <w:sz w:val="22"/>
                <w:szCs w:val="22"/>
              </w:rPr>
              <w:t>IB HCCH PAYER ID</w:t>
            </w:r>
            <w:r w:rsidRPr="00123DC5">
              <w:rPr>
                <w:rFonts w:ascii="Times New Roman" w:hAnsi="Times New Roman"/>
                <w:sz w:val="22"/>
                <w:szCs w:val="22"/>
              </w:rPr>
              <w:t xml:space="preserve"> REPORT</w:t>
            </w:r>
          </w:p>
        </w:tc>
        <w:tc>
          <w:tcPr>
            <w:tcW w:w="6054" w:type="dxa"/>
            <w:tcBorders>
              <w:top w:val="single" w:sz="4" w:space="0" w:color="auto"/>
              <w:left w:val="single" w:sz="4" w:space="0" w:color="auto"/>
              <w:bottom w:val="single" w:sz="4" w:space="0" w:color="auto"/>
              <w:right w:val="single" w:sz="4" w:space="0" w:color="auto"/>
            </w:tcBorders>
          </w:tcPr>
          <w:p w14:paraId="335A4251" w14:textId="77777777" w:rsidR="00296A24" w:rsidRPr="00123DC5" w:rsidRDefault="00296A24" w:rsidP="00B35540">
            <w:pPr>
              <w:spacing w:after="240"/>
              <w:rPr>
                <w:rFonts w:ascii="Times New Roman" w:hAnsi="Times New Roman"/>
                <w:sz w:val="22"/>
                <w:szCs w:val="22"/>
              </w:rPr>
            </w:pPr>
            <w:r>
              <w:rPr>
                <w:rFonts w:ascii="Times New Roman" w:hAnsi="Times New Roman"/>
                <w:sz w:val="22"/>
                <w:szCs w:val="22"/>
              </w:rPr>
              <w:t>The option calls the HCCH Payer ID</w:t>
            </w:r>
            <w:r w:rsidRPr="00123DC5">
              <w:rPr>
                <w:rFonts w:ascii="Times New Roman" w:hAnsi="Times New Roman"/>
                <w:sz w:val="22"/>
                <w:szCs w:val="22"/>
              </w:rPr>
              <w:t xml:space="preserve"> Report. </w:t>
            </w:r>
            <w:r w:rsidR="00C66811">
              <w:rPr>
                <w:rFonts w:ascii="Times New Roman" w:hAnsi="Times New Roman"/>
                <w:sz w:val="22"/>
                <w:szCs w:val="22"/>
              </w:rPr>
              <w:t xml:space="preserve"> (IB*2.0*577)</w:t>
            </w:r>
          </w:p>
        </w:tc>
      </w:tr>
      <w:tr w:rsidR="00322584" w:rsidRPr="0002501E" w14:paraId="335A4255" w14:textId="77777777" w:rsidTr="0070371C">
        <w:trPr>
          <w:cantSplit/>
        </w:trPr>
        <w:tc>
          <w:tcPr>
            <w:tcW w:w="3296" w:type="dxa"/>
            <w:gridSpan w:val="2"/>
          </w:tcPr>
          <w:p w14:paraId="335A425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INPATIENT VET REPORT</w:t>
            </w:r>
          </w:p>
        </w:tc>
        <w:tc>
          <w:tcPr>
            <w:tcW w:w="6054" w:type="dxa"/>
          </w:tcPr>
          <w:p w14:paraId="335A425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prints a list of all patients with non-service connected disabilities who have insurance and who had inpatient admissions during a user-specified date range. </w:t>
            </w:r>
            <w:r w:rsidR="005F7434">
              <w:rPr>
                <w:rFonts w:ascii="Times New Roman" w:hAnsi="Times New Roman"/>
                <w:sz w:val="22"/>
                <w:szCs w:val="22"/>
              </w:rPr>
              <w:t xml:space="preserve"> </w:t>
            </w:r>
            <w:r w:rsidRPr="00123DC5">
              <w:rPr>
                <w:rFonts w:ascii="Times New Roman" w:hAnsi="Times New Roman"/>
                <w:sz w:val="22"/>
                <w:szCs w:val="22"/>
              </w:rPr>
              <w:t xml:space="preserve">Eligibility status is provided for each patient on list. </w:t>
            </w:r>
          </w:p>
        </w:tc>
      </w:tr>
      <w:tr w:rsidR="00322584" w:rsidRPr="0002501E" w14:paraId="335A4258" w14:textId="77777777" w:rsidTr="0070371C">
        <w:trPr>
          <w:cantSplit/>
        </w:trPr>
        <w:tc>
          <w:tcPr>
            <w:tcW w:w="3296" w:type="dxa"/>
            <w:gridSpan w:val="2"/>
          </w:tcPr>
          <w:p w14:paraId="335A425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lastRenderedPageBreak/>
              <w:t>IB LIST ALL BILLS FOR PAT.</w:t>
            </w:r>
          </w:p>
        </w:tc>
        <w:tc>
          <w:tcPr>
            <w:tcW w:w="6054" w:type="dxa"/>
          </w:tcPr>
          <w:p w14:paraId="335A425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print a list of all bills for one patient. </w:t>
            </w:r>
          </w:p>
        </w:tc>
      </w:tr>
      <w:tr w:rsidR="00322584" w:rsidRPr="0002501E" w14:paraId="335A425B" w14:textId="77777777" w:rsidTr="0070371C">
        <w:trPr>
          <w:cantSplit/>
        </w:trPr>
        <w:tc>
          <w:tcPr>
            <w:tcW w:w="3296" w:type="dxa"/>
            <w:gridSpan w:val="2"/>
          </w:tcPr>
          <w:p w14:paraId="335A425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LIST BILLS FOR EPISODE</w:t>
            </w:r>
          </w:p>
        </w:tc>
        <w:tc>
          <w:tcPr>
            <w:tcW w:w="6054" w:type="dxa"/>
          </w:tcPr>
          <w:p w14:paraId="335A425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list all bills related to an episode of care </w:t>
            </w:r>
          </w:p>
        </w:tc>
      </w:tr>
      <w:tr w:rsidR="00322584" w:rsidRPr="0002501E" w14:paraId="335A425E" w14:textId="77777777" w:rsidTr="0070371C">
        <w:trPr>
          <w:cantSplit/>
        </w:trPr>
        <w:tc>
          <w:tcPr>
            <w:tcW w:w="3296" w:type="dxa"/>
            <w:gridSpan w:val="2"/>
          </w:tcPr>
          <w:p w14:paraId="335A425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LIST OF BILLING RATES</w:t>
            </w:r>
          </w:p>
        </w:tc>
        <w:tc>
          <w:tcPr>
            <w:tcW w:w="6054" w:type="dxa"/>
          </w:tcPr>
          <w:p w14:paraId="335A425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print a list of Billing Rates by Effective date. </w:t>
            </w:r>
          </w:p>
        </w:tc>
      </w:tr>
      <w:tr w:rsidR="00322584" w:rsidRPr="0002501E" w14:paraId="335A4261" w14:textId="77777777" w:rsidTr="0070371C">
        <w:trPr>
          <w:cantSplit/>
        </w:trPr>
        <w:tc>
          <w:tcPr>
            <w:tcW w:w="3296" w:type="dxa"/>
            <w:gridSpan w:val="2"/>
          </w:tcPr>
          <w:p w14:paraId="335A425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MANAGER MENU</w:t>
            </w:r>
          </w:p>
        </w:tc>
        <w:tc>
          <w:tcPr>
            <w:tcW w:w="6054" w:type="dxa"/>
          </w:tcPr>
          <w:p w14:paraId="335A426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is the master IB menu that will contain all the IB options. </w:t>
            </w:r>
          </w:p>
        </w:tc>
      </w:tr>
      <w:tr w:rsidR="00322584" w:rsidRPr="0002501E" w14:paraId="335A4264" w14:textId="77777777" w:rsidTr="0070371C">
        <w:trPr>
          <w:cantSplit/>
        </w:trPr>
        <w:tc>
          <w:tcPr>
            <w:tcW w:w="3296" w:type="dxa"/>
            <w:gridSpan w:val="2"/>
          </w:tcPr>
          <w:p w14:paraId="335A426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MEANS TEST MENU</w:t>
            </w:r>
          </w:p>
        </w:tc>
        <w:tc>
          <w:tcPr>
            <w:tcW w:w="6054" w:type="dxa"/>
          </w:tcPr>
          <w:p w14:paraId="335A426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menu contains the options to manage the automated charges that are generated for Category C veterans. </w:t>
            </w:r>
          </w:p>
        </w:tc>
      </w:tr>
      <w:tr w:rsidR="00322584" w:rsidRPr="0002501E" w14:paraId="335A4267" w14:textId="77777777" w:rsidTr="0070371C">
        <w:trPr>
          <w:cantSplit/>
        </w:trPr>
        <w:tc>
          <w:tcPr>
            <w:tcW w:w="3296" w:type="dxa"/>
            <w:gridSpan w:val="2"/>
          </w:tcPr>
          <w:p w14:paraId="335A426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MRA BACKBILLING REPORT</w:t>
            </w:r>
          </w:p>
        </w:tc>
        <w:tc>
          <w:tcPr>
            <w:tcW w:w="6054" w:type="dxa"/>
          </w:tcPr>
          <w:p w14:paraId="335A426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to be used to produce a report and/or send data on the potential recoveries of old claims to carriers that have consistently refused to reimburse the VA for Medicare supplemental policies. </w:t>
            </w:r>
          </w:p>
        </w:tc>
      </w:tr>
      <w:tr w:rsidR="00322584" w:rsidRPr="0002501E" w14:paraId="335A426A" w14:textId="77777777" w:rsidTr="0070371C">
        <w:trPr>
          <w:cantSplit/>
        </w:trPr>
        <w:tc>
          <w:tcPr>
            <w:tcW w:w="3296" w:type="dxa"/>
            <w:gridSpan w:val="2"/>
          </w:tcPr>
          <w:p w14:paraId="335A426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MRA EDIT INS CO LIST</w:t>
            </w:r>
          </w:p>
        </w:tc>
        <w:tc>
          <w:tcPr>
            <w:tcW w:w="6054" w:type="dxa"/>
          </w:tcPr>
          <w:p w14:paraId="335A426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Use this option to create a list of Insurance Companies that are primarily Medicare supplemental carriers and they have consistently denied payments to the VA due to the VA's inability to produce an EOB from Medicare showing the Medicare allowable charges and the </w:t>
            </w:r>
            <w:proofErr w:type="gramStart"/>
            <w:r w:rsidRPr="00123DC5">
              <w:rPr>
                <w:rFonts w:ascii="Times New Roman" w:hAnsi="Times New Roman"/>
                <w:sz w:val="22"/>
                <w:szCs w:val="22"/>
              </w:rPr>
              <w:t>patients</w:t>
            </w:r>
            <w:proofErr w:type="gramEnd"/>
            <w:r w:rsidRPr="00123DC5">
              <w:rPr>
                <w:rFonts w:ascii="Times New Roman" w:hAnsi="Times New Roman"/>
                <w:sz w:val="22"/>
                <w:szCs w:val="22"/>
              </w:rPr>
              <w:t xml:space="preserve"> responsibility for the claim, for example, USAA. </w:t>
            </w:r>
          </w:p>
        </w:tc>
      </w:tr>
      <w:tr w:rsidR="00322584" w:rsidRPr="0002501E" w14:paraId="335A426D" w14:textId="77777777" w:rsidTr="0070371C">
        <w:trPr>
          <w:cantSplit/>
        </w:trPr>
        <w:tc>
          <w:tcPr>
            <w:tcW w:w="3296" w:type="dxa"/>
            <w:gridSpan w:val="2"/>
          </w:tcPr>
          <w:p w14:paraId="335A426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MRA EXTRACT</w:t>
            </w:r>
          </w:p>
        </w:tc>
        <w:tc>
          <w:tcPr>
            <w:tcW w:w="6054" w:type="dxa"/>
          </w:tcPr>
          <w:p w14:paraId="335A426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queue the MRA extract. </w:t>
            </w:r>
          </w:p>
        </w:tc>
      </w:tr>
      <w:tr w:rsidR="00322584" w:rsidRPr="0002501E" w14:paraId="335A4270" w14:textId="77777777" w:rsidTr="0070371C">
        <w:trPr>
          <w:cantSplit/>
        </w:trPr>
        <w:tc>
          <w:tcPr>
            <w:tcW w:w="3296" w:type="dxa"/>
            <w:gridSpan w:val="2"/>
          </w:tcPr>
          <w:p w14:paraId="335A426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BILLABLE STOPS</w:t>
            </w:r>
          </w:p>
        </w:tc>
        <w:tc>
          <w:tcPr>
            <w:tcW w:w="6054" w:type="dxa"/>
          </w:tcPr>
          <w:p w14:paraId="335A426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print the billable types (stop codes) for co-pay visits. </w:t>
            </w:r>
            <w:r w:rsidR="005F7434">
              <w:rPr>
                <w:rFonts w:ascii="Times New Roman" w:hAnsi="Times New Roman"/>
                <w:sz w:val="22"/>
                <w:szCs w:val="22"/>
              </w:rPr>
              <w:t xml:space="preserve"> </w:t>
            </w:r>
            <w:r w:rsidRPr="00123DC5">
              <w:rPr>
                <w:rFonts w:ascii="Times New Roman" w:hAnsi="Times New Roman"/>
                <w:sz w:val="22"/>
                <w:szCs w:val="22"/>
              </w:rPr>
              <w:t xml:space="preserve">You have the option to deliver the report to yourself in mailman or print the report to a printer or on your screen. </w:t>
            </w:r>
          </w:p>
        </w:tc>
      </w:tr>
      <w:tr w:rsidR="00322584" w:rsidRPr="0002501E" w14:paraId="335A4273" w14:textId="77777777" w:rsidTr="0070371C">
        <w:trPr>
          <w:cantSplit/>
        </w:trPr>
        <w:tc>
          <w:tcPr>
            <w:tcW w:w="3296" w:type="dxa"/>
            <w:gridSpan w:val="2"/>
          </w:tcPr>
          <w:p w14:paraId="335A427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BILLING REPORT</w:t>
            </w:r>
          </w:p>
        </w:tc>
        <w:tc>
          <w:tcPr>
            <w:tcW w:w="6054" w:type="dxa"/>
          </w:tcPr>
          <w:p w14:paraId="335A427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is used to list all Means Test and LTC charges within a user-specified date range. </w:t>
            </w:r>
          </w:p>
        </w:tc>
      </w:tr>
      <w:tr w:rsidR="00322584" w:rsidRPr="0002501E" w14:paraId="335A4276" w14:textId="77777777" w:rsidTr="0070371C">
        <w:trPr>
          <w:cantSplit/>
        </w:trPr>
        <w:tc>
          <w:tcPr>
            <w:tcW w:w="3296" w:type="dxa"/>
            <w:gridSpan w:val="2"/>
          </w:tcPr>
          <w:p w14:paraId="335A427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CLOCK INQUIRY</w:t>
            </w:r>
          </w:p>
        </w:tc>
        <w:tc>
          <w:tcPr>
            <w:tcW w:w="6054" w:type="dxa"/>
          </w:tcPr>
          <w:p w14:paraId="335A427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Allows inquiry to the Means Test co-pay patient’s number of inpatient days and amounts billed. </w:t>
            </w:r>
          </w:p>
        </w:tc>
      </w:tr>
      <w:tr w:rsidR="00322584" w:rsidRPr="0002501E" w14:paraId="335A4279" w14:textId="77777777" w:rsidTr="0070371C">
        <w:trPr>
          <w:cantSplit/>
        </w:trPr>
        <w:tc>
          <w:tcPr>
            <w:tcW w:w="3296" w:type="dxa"/>
            <w:gridSpan w:val="2"/>
          </w:tcPr>
          <w:p w14:paraId="335A427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CLOCK MAINTENANCE</w:t>
            </w:r>
          </w:p>
        </w:tc>
        <w:tc>
          <w:tcPr>
            <w:tcW w:w="6054" w:type="dxa"/>
          </w:tcPr>
          <w:p w14:paraId="335A427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adding or editing of Patient Billing Clocks. </w:t>
            </w:r>
          </w:p>
        </w:tc>
      </w:tr>
      <w:tr w:rsidR="00322584" w:rsidRPr="0002501E" w14:paraId="335A427C" w14:textId="77777777" w:rsidTr="0070371C">
        <w:trPr>
          <w:cantSplit/>
        </w:trPr>
        <w:tc>
          <w:tcPr>
            <w:tcW w:w="3296" w:type="dxa"/>
            <w:gridSpan w:val="2"/>
          </w:tcPr>
          <w:p w14:paraId="335A427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DISP SPECIAL CASES</w:t>
            </w:r>
          </w:p>
        </w:tc>
        <w:tc>
          <w:tcPr>
            <w:tcW w:w="6054" w:type="dxa"/>
          </w:tcPr>
          <w:p w14:paraId="335A427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enter the reason for not billing special inpatient billing cases. </w:t>
            </w:r>
          </w:p>
        </w:tc>
      </w:tr>
      <w:tr w:rsidR="00322584" w:rsidRPr="0002501E" w14:paraId="335A427F" w14:textId="77777777" w:rsidTr="0070371C">
        <w:trPr>
          <w:cantSplit/>
        </w:trPr>
        <w:tc>
          <w:tcPr>
            <w:tcW w:w="3296" w:type="dxa"/>
            <w:gridSpan w:val="2"/>
          </w:tcPr>
          <w:p w14:paraId="335A427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ESTIMATOR</w:t>
            </w:r>
          </w:p>
        </w:tc>
        <w:tc>
          <w:tcPr>
            <w:tcW w:w="6054" w:type="dxa"/>
          </w:tcPr>
          <w:p w14:paraId="335A427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is used to estimate the Means Test charges for an episode of Hospital or Nursing Home Care, given a proposed length of stay. </w:t>
            </w:r>
            <w:r w:rsidR="005F7434">
              <w:rPr>
                <w:rFonts w:ascii="Times New Roman" w:hAnsi="Times New Roman"/>
                <w:sz w:val="22"/>
                <w:szCs w:val="22"/>
              </w:rPr>
              <w:t xml:space="preserve"> </w:t>
            </w:r>
            <w:r w:rsidRPr="00123DC5">
              <w:rPr>
                <w:rFonts w:ascii="Times New Roman" w:hAnsi="Times New Roman"/>
                <w:sz w:val="22"/>
                <w:szCs w:val="22"/>
              </w:rPr>
              <w:t xml:space="preserve">The report may also be used to determine the remaining charges that will be billed to a current inpatient. </w:t>
            </w:r>
          </w:p>
        </w:tc>
      </w:tr>
      <w:tr w:rsidR="00475E47" w:rsidRPr="00475E47" w14:paraId="335A4282" w14:textId="77777777" w:rsidTr="0070371C">
        <w:trPr>
          <w:cantSplit/>
        </w:trPr>
        <w:tc>
          <w:tcPr>
            <w:tcW w:w="3296" w:type="dxa"/>
            <w:gridSpan w:val="2"/>
          </w:tcPr>
          <w:p w14:paraId="335A4280" w14:textId="77777777" w:rsidR="00475E47" w:rsidRPr="00475E47" w:rsidRDefault="00475E47" w:rsidP="00A5240B">
            <w:pPr>
              <w:spacing w:after="240"/>
              <w:rPr>
                <w:rFonts w:ascii="Times New Roman" w:hAnsi="Times New Roman"/>
                <w:sz w:val="22"/>
                <w:szCs w:val="22"/>
              </w:rPr>
            </w:pPr>
            <w:r w:rsidRPr="00475E47">
              <w:rPr>
                <w:rFonts w:ascii="Times New Roman" w:hAnsi="Times New Roman"/>
                <w:sz w:val="22"/>
                <w:szCs w:val="22"/>
              </w:rPr>
              <w:lastRenderedPageBreak/>
              <w:t>IB MT FIX/DISCH SPECIAL CASE</w:t>
            </w:r>
          </w:p>
        </w:tc>
        <w:tc>
          <w:tcPr>
            <w:tcW w:w="6054" w:type="dxa"/>
          </w:tcPr>
          <w:p w14:paraId="335A4281" w14:textId="77777777" w:rsidR="00475E47" w:rsidRPr="00475E47" w:rsidRDefault="00475E47" w:rsidP="00A5240B">
            <w:pPr>
              <w:spacing w:after="240"/>
              <w:rPr>
                <w:rFonts w:ascii="Times New Roman" w:hAnsi="Times New Roman"/>
                <w:sz w:val="22"/>
                <w:szCs w:val="22"/>
              </w:rPr>
            </w:pPr>
            <w:r w:rsidRPr="00475E47">
              <w:rPr>
                <w:rFonts w:ascii="Times New Roman" w:hAnsi="Times New Roman"/>
                <w:sz w:val="22"/>
                <w:szCs w:val="22"/>
              </w:rPr>
              <w:t xml:space="preserve">This option will update records in the Special Inpatient Billing Cases File (#351.2) with discharge dates, if any exist in the Patient Movement File (#405). </w:t>
            </w:r>
          </w:p>
        </w:tc>
      </w:tr>
      <w:tr w:rsidR="00322584" w:rsidRPr="0002501E" w14:paraId="335A4285" w14:textId="77777777" w:rsidTr="0070371C">
        <w:trPr>
          <w:cantSplit/>
        </w:trPr>
        <w:tc>
          <w:tcPr>
            <w:tcW w:w="3296" w:type="dxa"/>
            <w:gridSpan w:val="2"/>
          </w:tcPr>
          <w:p w14:paraId="335A428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FLAG OPT PARAMS</w:t>
            </w:r>
          </w:p>
        </w:tc>
        <w:tc>
          <w:tcPr>
            <w:tcW w:w="6054" w:type="dxa"/>
          </w:tcPr>
          <w:p w14:paraId="335A428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flag stop codes, dispositions, and clinics which the site has determined to be exempt from the Means Test outpatient </w:t>
            </w:r>
            <w:r w:rsidR="00E1314C" w:rsidRPr="00123DC5">
              <w:rPr>
                <w:rFonts w:ascii="Times New Roman" w:hAnsi="Times New Roman"/>
                <w:sz w:val="22"/>
                <w:szCs w:val="22"/>
              </w:rPr>
              <w:t>co-pay</w:t>
            </w:r>
            <w:r w:rsidRPr="00123DC5">
              <w:rPr>
                <w:rFonts w:ascii="Times New Roman" w:hAnsi="Times New Roman"/>
                <w:sz w:val="22"/>
                <w:szCs w:val="22"/>
              </w:rPr>
              <w:t xml:space="preserve">ment charge. </w:t>
            </w:r>
            <w:r w:rsidR="005F7434">
              <w:rPr>
                <w:rFonts w:ascii="Times New Roman" w:hAnsi="Times New Roman"/>
                <w:sz w:val="22"/>
                <w:szCs w:val="22"/>
              </w:rPr>
              <w:t xml:space="preserve"> </w:t>
            </w:r>
            <w:r w:rsidRPr="00123DC5">
              <w:rPr>
                <w:rFonts w:ascii="Times New Roman" w:hAnsi="Times New Roman"/>
                <w:sz w:val="22"/>
                <w:szCs w:val="22"/>
              </w:rPr>
              <w:t xml:space="preserve">These parameters are all flagged by date and may be inactivated and re-activated. </w:t>
            </w:r>
          </w:p>
        </w:tc>
      </w:tr>
      <w:tr w:rsidR="00322584" w:rsidRPr="0002501E" w14:paraId="335A4288" w14:textId="77777777" w:rsidTr="0070371C">
        <w:trPr>
          <w:cantSplit/>
        </w:trPr>
        <w:tc>
          <w:tcPr>
            <w:tcW w:w="3296" w:type="dxa"/>
            <w:gridSpan w:val="2"/>
          </w:tcPr>
          <w:p w14:paraId="335A428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LIST FLAGGED PARAMS</w:t>
            </w:r>
          </w:p>
        </w:tc>
        <w:tc>
          <w:tcPr>
            <w:tcW w:w="6054" w:type="dxa"/>
          </w:tcPr>
          <w:p w14:paraId="335A428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output is used to generate a list of all stop codes, dispositions, and clinics which are inactive as of a user-specified date. </w:t>
            </w:r>
          </w:p>
        </w:tc>
      </w:tr>
      <w:tr w:rsidR="00322584" w:rsidRPr="0002501E" w14:paraId="335A428B" w14:textId="77777777" w:rsidTr="0070371C">
        <w:trPr>
          <w:cantSplit/>
        </w:trPr>
        <w:tc>
          <w:tcPr>
            <w:tcW w:w="3296" w:type="dxa"/>
            <w:gridSpan w:val="2"/>
          </w:tcPr>
          <w:p w14:paraId="335A428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LIST HELD (RATE) CHARGES</w:t>
            </w:r>
          </w:p>
        </w:tc>
        <w:tc>
          <w:tcPr>
            <w:tcW w:w="6054" w:type="dxa"/>
          </w:tcPr>
          <w:p w14:paraId="335A428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generate a list of all Means Test outpatient </w:t>
            </w:r>
            <w:r w:rsidR="00E1314C" w:rsidRPr="00123DC5">
              <w:rPr>
                <w:rFonts w:ascii="Times New Roman" w:hAnsi="Times New Roman"/>
                <w:sz w:val="22"/>
                <w:szCs w:val="22"/>
              </w:rPr>
              <w:t>co-pay</w:t>
            </w:r>
            <w:r w:rsidRPr="00123DC5">
              <w:rPr>
                <w:rFonts w:ascii="Times New Roman" w:hAnsi="Times New Roman"/>
                <w:sz w:val="22"/>
                <w:szCs w:val="22"/>
              </w:rPr>
              <w:t xml:space="preserve">ment charges which have been placed on hold in Integrated Billing because the outpatient co-pay rate is over one year old. </w:t>
            </w:r>
          </w:p>
        </w:tc>
      </w:tr>
      <w:tr w:rsidR="00322584" w:rsidRPr="0002501E" w14:paraId="335A428E" w14:textId="77777777" w:rsidTr="0070371C">
        <w:trPr>
          <w:cantSplit/>
        </w:trPr>
        <w:tc>
          <w:tcPr>
            <w:tcW w:w="3296" w:type="dxa"/>
            <w:gridSpan w:val="2"/>
          </w:tcPr>
          <w:p w14:paraId="335A428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LIST SPECIAL CASES</w:t>
            </w:r>
          </w:p>
        </w:tc>
        <w:tc>
          <w:tcPr>
            <w:tcW w:w="6054" w:type="dxa"/>
          </w:tcPr>
          <w:p w14:paraId="335A428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list all special inpatient billing cases. </w:t>
            </w:r>
            <w:r w:rsidR="005F7434">
              <w:rPr>
                <w:rFonts w:ascii="Times New Roman" w:hAnsi="Times New Roman"/>
                <w:sz w:val="22"/>
                <w:szCs w:val="22"/>
              </w:rPr>
              <w:t xml:space="preserve"> </w:t>
            </w:r>
            <w:r w:rsidRPr="00123DC5">
              <w:rPr>
                <w:rFonts w:ascii="Times New Roman" w:hAnsi="Times New Roman"/>
                <w:sz w:val="22"/>
                <w:szCs w:val="22"/>
              </w:rPr>
              <w:t xml:space="preserve">After a case has been disposed, the output will include either the reason for non-billing, or all of the charges which have been billed for the admission. </w:t>
            </w:r>
          </w:p>
        </w:tc>
      </w:tr>
      <w:tr w:rsidR="00322584" w:rsidRPr="0002501E" w14:paraId="335A4291" w14:textId="77777777" w:rsidTr="0070371C">
        <w:trPr>
          <w:cantSplit/>
        </w:trPr>
        <w:tc>
          <w:tcPr>
            <w:tcW w:w="3296" w:type="dxa"/>
            <w:gridSpan w:val="2"/>
          </w:tcPr>
          <w:p w14:paraId="335A428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LTC REMOTE QUERY</w:t>
            </w:r>
          </w:p>
        </w:tc>
        <w:tc>
          <w:tcPr>
            <w:tcW w:w="6054" w:type="dxa"/>
          </w:tcPr>
          <w:p w14:paraId="335A429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you to perform a remote query on a patient for both MT and LTC billing information. </w:t>
            </w:r>
          </w:p>
        </w:tc>
      </w:tr>
      <w:tr w:rsidR="00322584" w:rsidRPr="0002501E" w14:paraId="335A4294" w14:textId="77777777" w:rsidTr="0070371C">
        <w:trPr>
          <w:cantSplit/>
        </w:trPr>
        <w:tc>
          <w:tcPr>
            <w:tcW w:w="3296" w:type="dxa"/>
            <w:gridSpan w:val="2"/>
          </w:tcPr>
          <w:p w14:paraId="335A429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NIGHT COMP</w:t>
            </w:r>
          </w:p>
        </w:tc>
        <w:tc>
          <w:tcPr>
            <w:tcW w:w="6054" w:type="dxa"/>
          </w:tcPr>
          <w:p w14:paraId="335A429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job creates Means Test bills for all current inpatients through the previous day. The job should be queued to run each evening after the G&amp;L Recalculation has been completed. </w:t>
            </w:r>
          </w:p>
        </w:tc>
      </w:tr>
      <w:tr w:rsidR="00322584" w:rsidRPr="0002501E" w14:paraId="335A429A" w14:textId="77777777" w:rsidTr="0070371C">
        <w:trPr>
          <w:cantSplit/>
        </w:trPr>
        <w:tc>
          <w:tcPr>
            <w:tcW w:w="3296" w:type="dxa"/>
            <w:gridSpan w:val="2"/>
          </w:tcPr>
          <w:p w14:paraId="335A429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lastRenderedPageBreak/>
              <w:t>IB MT ON HOLD FIX</w:t>
            </w:r>
          </w:p>
        </w:tc>
        <w:tc>
          <w:tcPr>
            <w:tcW w:w="6054" w:type="dxa"/>
          </w:tcPr>
          <w:p w14:paraId="335A4296" w14:textId="77777777" w:rsidR="00E1314C"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should be assigned to the person responsible for insuring IB Actions are processed correctly.</w:t>
            </w:r>
            <w:r w:rsidR="005F7434">
              <w:rPr>
                <w:rFonts w:ascii="Times New Roman" w:hAnsi="Times New Roman"/>
                <w:sz w:val="22"/>
                <w:szCs w:val="22"/>
              </w:rPr>
              <w:t xml:space="preserve"> </w:t>
            </w:r>
            <w:r w:rsidRPr="00123DC5">
              <w:rPr>
                <w:rFonts w:ascii="Times New Roman" w:hAnsi="Times New Roman"/>
                <w:sz w:val="22"/>
                <w:szCs w:val="22"/>
              </w:rPr>
              <w:t xml:space="preserve"> This option should be deleted once the clean-up process is complete. Select this option to perform one of three actions: </w:t>
            </w:r>
          </w:p>
          <w:p w14:paraId="335A4297" w14:textId="77777777" w:rsidR="00E1314C"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1. List all INTEGRATED BILLING ACTIONS with a status of INCOMPLETE. </w:t>
            </w:r>
          </w:p>
          <w:p w14:paraId="335A4298" w14:textId="77777777" w:rsidR="00E1314C"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2. List all INTEGRATED BILLING ACTIONS with a status of COMPLETE/ PENDING AR. </w:t>
            </w:r>
          </w:p>
          <w:p w14:paraId="335A429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3. Repost INTEGRATED BILLING ACTIONS with a status of COMPLETE/ PENDING AR and pass these charges to AR. </w:t>
            </w:r>
            <w:r w:rsidR="005F7434">
              <w:rPr>
                <w:rFonts w:ascii="Times New Roman" w:hAnsi="Times New Roman"/>
                <w:sz w:val="22"/>
                <w:szCs w:val="22"/>
              </w:rPr>
              <w:t xml:space="preserve"> </w:t>
            </w:r>
            <w:r w:rsidRPr="00123DC5">
              <w:rPr>
                <w:rFonts w:ascii="Times New Roman" w:hAnsi="Times New Roman"/>
                <w:sz w:val="22"/>
                <w:szCs w:val="22"/>
              </w:rPr>
              <w:t xml:space="preserve">Please note that when selecting item #3, the software will attempt to process the IB actions with a status of COMPLETE. </w:t>
            </w:r>
            <w:r w:rsidR="005F7434">
              <w:rPr>
                <w:rFonts w:ascii="Times New Roman" w:hAnsi="Times New Roman"/>
                <w:sz w:val="22"/>
                <w:szCs w:val="22"/>
              </w:rPr>
              <w:t xml:space="preserve"> </w:t>
            </w:r>
            <w:r w:rsidRPr="00123DC5">
              <w:rPr>
                <w:rFonts w:ascii="Times New Roman" w:hAnsi="Times New Roman"/>
                <w:sz w:val="22"/>
                <w:szCs w:val="22"/>
              </w:rPr>
              <w:t xml:space="preserve">Some of these IB Actions will be placed ON HOLD with the ON HOLD DATE set to TODAY, while other IB Actions will be passed to AR and patients will be billed IMMEDIATELY. </w:t>
            </w:r>
          </w:p>
        </w:tc>
      </w:tr>
      <w:tr w:rsidR="00322584" w:rsidRPr="0002501E" w14:paraId="335A429D" w14:textId="77777777" w:rsidTr="0070371C">
        <w:trPr>
          <w:cantSplit/>
        </w:trPr>
        <w:tc>
          <w:tcPr>
            <w:tcW w:w="3296" w:type="dxa"/>
            <w:gridSpan w:val="2"/>
          </w:tcPr>
          <w:p w14:paraId="335A429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ON HOLD MENU</w:t>
            </w:r>
          </w:p>
        </w:tc>
        <w:tc>
          <w:tcPr>
            <w:tcW w:w="6054" w:type="dxa"/>
          </w:tcPr>
          <w:p w14:paraId="335A429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menu is used to group all options which are used to manage Integrated Billing actions which are placed on hold because the patient has insurance coverage or because the outpatient co</w:t>
            </w:r>
            <w:r w:rsidR="00E1314C" w:rsidRPr="00123DC5">
              <w:rPr>
                <w:rFonts w:ascii="Times New Roman" w:hAnsi="Times New Roman"/>
                <w:sz w:val="22"/>
                <w:szCs w:val="22"/>
              </w:rPr>
              <w:t>-</w:t>
            </w:r>
            <w:r w:rsidRPr="00123DC5">
              <w:rPr>
                <w:rFonts w:ascii="Times New Roman" w:hAnsi="Times New Roman"/>
                <w:sz w:val="22"/>
                <w:szCs w:val="22"/>
              </w:rPr>
              <w:t xml:space="preserve">pay rate is over one year old. </w:t>
            </w:r>
          </w:p>
        </w:tc>
      </w:tr>
      <w:tr w:rsidR="00322584" w:rsidRPr="0002501E" w14:paraId="335A42A0" w14:textId="77777777" w:rsidTr="0070371C">
        <w:trPr>
          <w:cantSplit/>
        </w:trPr>
        <w:tc>
          <w:tcPr>
            <w:tcW w:w="3296" w:type="dxa"/>
            <w:gridSpan w:val="2"/>
          </w:tcPr>
          <w:p w14:paraId="335A429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PASS CONV CHARGES</w:t>
            </w:r>
          </w:p>
        </w:tc>
        <w:tc>
          <w:tcPr>
            <w:tcW w:w="6054" w:type="dxa"/>
          </w:tcPr>
          <w:p w14:paraId="335A429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sends converted charges to accounts receivable. User can use Patient name or a Cutoff date as selection criteria. </w:t>
            </w:r>
          </w:p>
        </w:tc>
      </w:tr>
      <w:tr w:rsidR="00322584" w:rsidRPr="0002501E" w14:paraId="335A42A3" w14:textId="77777777" w:rsidTr="0070371C">
        <w:trPr>
          <w:cantSplit/>
        </w:trPr>
        <w:tc>
          <w:tcPr>
            <w:tcW w:w="3296" w:type="dxa"/>
            <w:gridSpan w:val="2"/>
          </w:tcPr>
          <w:p w14:paraId="335A42A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PROFILE</w:t>
            </w:r>
          </w:p>
        </w:tc>
        <w:tc>
          <w:tcPr>
            <w:tcW w:w="6054" w:type="dxa"/>
          </w:tcPr>
          <w:p w14:paraId="335A42A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The Means Test Billing Profile may be used to list, for a single patient, all Means Test charges which fall within a user-specified date range. </w:t>
            </w:r>
          </w:p>
        </w:tc>
      </w:tr>
      <w:tr w:rsidR="00322584" w:rsidRPr="0002501E" w14:paraId="335A42A6" w14:textId="77777777" w:rsidTr="0070371C">
        <w:trPr>
          <w:cantSplit/>
        </w:trPr>
        <w:tc>
          <w:tcPr>
            <w:tcW w:w="3296" w:type="dxa"/>
            <w:gridSpan w:val="2"/>
          </w:tcPr>
          <w:p w14:paraId="335A42A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REL HELD (RATE) CHARGES</w:t>
            </w:r>
          </w:p>
        </w:tc>
        <w:tc>
          <w:tcPr>
            <w:tcW w:w="6054" w:type="dxa"/>
          </w:tcPr>
          <w:p w14:paraId="335A42A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release charges which have been placed on hold in Integrated Billing because the outpatient </w:t>
            </w:r>
            <w:r w:rsidR="00E1314C" w:rsidRPr="00123DC5">
              <w:rPr>
                <w:rFonts w:ascii="Times New Roman" w:hAnsi="Times New Roman"/>
                <w:sz w:val="22"/>
                <w:szCs w:val="22"/>
              </w:rPr>
              <w:t>co-pay</w:t>
            </w:r>
            <w:r w:rsidRPr="00123DC5">
              <w:rPr>
                <w:rFonts w:ascii="Times New Roman" w:hAnsi="Times New Roman"/>
                <w:sz w:val="22"/>
                <w:szCs w:val="22"/>
              </w:rPr>
              <w:t xml:space="preserve"> rate is over one year old. </w:t>
            </w:r>
            <w:r w:rsidR="005F7434">
              <w:rPr>
                <w:rFonts w:ascii="Times New Roman" w:hAnsi="Times New Roman"/>
                <w:sz w:val="22"/>
                <w:szCs w:val="22"/>
              </w:rPr>
              <w:t xml:space="preserve"> </w:t>
            </w:r>
            <w:r w:rsidRPr="00123DC5">
              <w:rPr>
                <w:rFonts w:ascii="Times New Roman" w:hAnsi="Times New Roman"/>
                <w:sz w:val="22"/>
                <w:szCs w:val="22"/>
              </w:rPr>
              <w:t xml:space="preserve">If the new (less than one year old) rate has been entered into the Billing table, the option will prompt the user to task off a job which will automatically update the dollar amount and bill all such charges. The user will receive a bulletin when the tasked job has completed. </w:t>
            </w:r>
          </w:p>
        </w:tc>
      </w:tr>
      <w:tr w:rsidR="00322584" w:rsidRPr="0002501E" w14:paraId="335A42A9" w14:textId="77777777" w:rsidTr="0070371C">
        <w:trPr>
          <w:cantSplit/>
        </w:trPr>
        <w:tc>
          <w:tcPr>
            <w:tcW w:w="3296" w:type="dxa"/>
            <w:gridSpan w:val="2"/>
          </w:tcPr>
          <w:p w14:paraId="335A42A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lastRenderedPageBreak/>
              <w:t>IB MT RELEASE CHARGES</w:t>
            </w:r>
          </w:p>
        </w:tc>
        <w:tc>
          <w:tcPr>
            <w:tcW w:w="6054" w:type="dxa"/>
          </w:tcPr>
          <w:p w14:paraId="335A42A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is used to release Means Test charges which are 'on hold' awaiting claim disposition from the patient's insurance company.</w:t>
            </w:r>
            <w:r w:rsidR="005F7434">
              <w:rPr>
                <w:rFonts w:ascii="Times New Roman" w:hAnsi="Times New Roman"/>
                <w:sz w:val="22"/>
                <w:szCs w:val="22"/>
              </w:rPr>
              <w:t xml:space="preserve"> </w:t>
            </w:r>
            <w:r w:rsidRPr="00123DC5">
              <w:rPr>
                <w:rFonts w:ascii="Times New Roman" w:hAnsi="Times New Roman"/>
                <w:sz w:val="22"/>
                <w:szCs w:val="22"/>
              </w:rPr>
              <w:t xml:space="preserve"> Any held up charges for a patient (which is specified by the user) may be selected and passed to Accounts Receivable. This option will also be accessed from the 'Enter a Payment' option in the Accounts Receivable package.</w:t>
            </w:r>
            <w:r w:rsidR="005F7434">
              <w:rPr>
                <w:rFonts w:ascii="Times New Roman" w:hAnsi="Times New Roman"/>
                <w:sz w:val="22"/>
                <w:szCs w:val="22"/>
              </w:rPr>
              <w:t xml:space="preserve"> </w:t>
            </w:r>
            <w:r w:rsidRPr="00123DC5">
              <w:rPr>
                <w:rFonts w:ascii="Times New Roman" w:hAnsi="Times New Roman"/>
                <w:sz w:val="22"/>
                <w:szCs w:val="22"/>
              </w:rPr>
              <w:t xml:space="preserve"> If the user posts a payment from an insurance company for a bill which has any 'held' charges associated with it, the user may opt to select any of the charges to pass to Accounts Receivable in order to post a portion of the insurance company's payment to the patient's bill. </w:t>
            </w:r>
          </w:p>
        </w:tc>
      </w:tr>
      <w:tr w:rsidR="00322584" w:rsidRPr="0002501E" w14:paraId="335A42AC" w14:textId="77777777" w:rsidTr="0070371C">
        <w:trPr>
          <w:cantSplit/>
        </w:trPr>
        <w:tc>
          <w:tcPr>
            <w:tcW w:w="3296" w:type="dxa"/>
            <w:gridSpan w:val="2"/>
          </w:tcPr>
          <w:p w14:paraId="335A42A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REV PEND CHARGES</w:t>
            </w:r>
          </w:p>
        </w:tc>
        <w:tc>
          <w:tcPr>
            <w:tcW w:w="6054" w:type="dxa"/>
          </w:tcPr>
          <w:p w14:paraId="335A42A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new option is introduced with IVM v2.0 to support the IVM process. </w:t>
            </w:r>
            <w:r w:rsidR="005F7434">
              <w:rPr>
                <w:rFonts w:ascii="Times New Roman" w:hAnsi="Times New Roman"/>
                <w:sz w:val="22"/>
                <w:szCs w:val="22"/>
              </w:rPr>
              <w:t xml:space="preserve"> </w:t>
            </w:r>
            <w:r w:rsidRPr="00123DC5">
              <w:rPr>
                <w:rFonts w:ascii="Times New Roman" w:hAnsi="Times New Roman"/>
                <w:sz w:val="22"/>
                <w:szCs w:val="22"/>
              </w:rPr>
              <w:t xml:space="preserve">When an IVM-verified Means Test is transmitted from the IVM Center to the field facility, Means Tests charges will be created, if necessary, for patients whose MT status has changed from NO to YES. </w:t>
            </w:r>
            <w:r w:rsidR="005F7434">
              <w:rPr>
                <w:rFonts w:ascii="Times New Roman" w:hAnsi="Times New Roman"/>
                <w:sz w:val="22"/>
                <w:szCs w:val="22"/>
              </w:rPr>
              <w:t xml:space="preserve"> </w:t>
            </w:r>
            <w:r w:rsidRPr="00123DC5">
              <w:rPr>
                <w:rFonts w:ascii="Times New Roman" w:hAnsi="Times New Roman"/>
                <w:sz w:val="22"/>
                <w:szCs w:val="22"/>
              </w:rPr>
              <w:t xml:space="preserve">These charges are not passed to Accounts </w:t>
            </w:r>
            <w:proofErr w:type="gramStart"/>
            <w:r w:rsidRPr="00123DC5">
              <w:rPr>
                <w:rFonts w:ascii="Times New Roman" w:hAnsi="Times New Roman"/>
                <w:sz w:val="22"/>
                <w:szCs w:val="22"/>
              </w:rPr>
              <w:t>Receivable, but</w:t>
            </w:r>
            <w:proofErr w:type="gramEnd"/>
            <w:r w:rsidRPr="00123DC5">
              <w:rPr>
                <w:rFonts w:ascii="Times New Roman" w:hAnsi="Times New Roman"/>
                <w:sz w:val="22"/>
                <w:szCs w:val="22"/>
              </w:rPr>
              <w:t xml:space="preserve"> held in Billing in a new 'hold' (HOLD - REVIEW) status to await a manual review. </w:t>
            </w:r>
            <w:r w:rsidR="005F7434">
              <w:rPr>
                <w:rFonts w:ascii="Times New Roman" w:hAnsi="Times New Roman"/>
                <w:sz w:val="22"/>
                <w:szCs w:val="22"/>
              </w:rPr>
              <w:t xml:space="preserve"> </w:t>
            </w:r>
            <w:r w:rsidRPr="00123DC5">
              <w:rPr>
                <w:rFonts w:ascii="Times New Roman" w:hAnsi="Times New Roman"/>
                <w:sz w:val="22"/>
                <w:szCs w:val="22"/>
              </w:rPr>
              <w:t xml:space="preserve">This option is used to review all charges which are pending a review before being billed to the patient. </w:t>
            </w:r>
            <w:r w:rsidR="005F7434">
              <w:rPr>
                <w:rFonts w:ascii="Times New Roman" w:hAnsi="Times New Roman"/>
                <w:sz w:val="22"/>
                <w:szCs w:val="22"/>
              </w:rPr>
              <w:t xml:space="preserve"> </w:t>
            </w:r>
            <w:r w:rsidRPr="00123DC5">
              <w:rPr>
                <w:rFonts w:ascii="Times New Roman" w:hAnsi="Times New Roman"/>
                <w:sz w:val="22"/>
                <w:szCs w:val="22"/>
              </w:rPr>
              <w:t>Once reviewed, the charge may either be cancelled or passed to AR.</w:t>
            </w:r>
            <w:r w:rsidR="005F7434">
              <w:rPr>
                <w:rFonts w:ascii="Times New Roman" w:hAnsi="Times New Roman"/>
                <w:sz w:val="22"/>
                <w:szCs w:val="22"/>
              </w:rPr>
              <w:t xml:space="preserve"> </w:t>
            </w:r>
            <w:r w:rsidRPr="00123DC5">
              <w:rPr>
                <w:rFonts w:ascii="Times New Roman" w:hAnsi="Times New Roman"/>
                <w:sz w:val="22"/>
                <w:szCs w:val="22"/>
              </w:rPr>
              <w:t xml:space="preserve"> If the charge is passed, billing information is passed to the IVM package to initiate the transmission of billing information back to the IVM Center. </w:t>
            </w:r>
          </w:p>
        </w:tc>
      </w:tr>
      <w:tr w:rsidR="00322584" w:rsidRPr="0002501E" w14:paraId="335A42AF" w14:textId="77777777" w:rsidTr="0070371C">
        <w:trPr>
          <w:cantSplit/>
        </w:trPr>
        <w:tc>
          <w:tcPr>
            <w:tcW w:w="3296" w:type="dxa"/>
            <w:gridSpan w:val="2"/>
          </w:tcPr>
          <w:p w14:paraId="335A42A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OUTPATIENT VET REPORT</w:t>
            </w:r>
          </w:p>
        </w:tc>
        <w:tc>
          <w:tcPr>
            <w:tcW w:w="6054" w:type="dxa"/>
          </w:tcPr>
          <w:p w14:paraId="335A42A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prints a list of all patients with non-service connected disabilities who have insurance and who had outpatient visits during a user-specified date range. </w:t>
            </w:r>
            <w:r w:rsidR="005F7434">
              <w:rPr>
                <w:rFonts w:ascii="Times New Roman" w:hAnsi="Times New Roman"/>
                <w:sz w:val="22"/>
                <w:szCs w:val="22"/>
              </w:rPr>
              <w:t xml:space="preserve"> </w:t>
            </w:r>
            <w:r w:rsidRPr="00123DC5">
              <w:rPr>
                <w:rFonts w:ascii="Times New Roman" w:hAnsi="Times New Roman"/>
                <w:sz w:val="22"/>
                <w:szCs w:val="22"/>
              </w:rPr>
              <w:t xml:space="preserve">Eligibility status is provided for each patient on list. </w:t>
            </w:r>
          </w:p>
        </w:tc>
      </w:tr>
      <w:tr w:rsidR="00322584" w:rsidRPr="0002501E" w14:paraId="335A42B2" w14:textId="77777777" w:rsidTr="0070371C">
        <w:trPr>
          <w:cantSplit/>
        </w:trPr>
        <w:tc>
          <w:tcPr>
            <w:tcW w:w="3296" w:type="dxa"/>
            <w:gridSpan w:val="2"/>
          </w:tcPr>
          <w:p w14:paraId="335A42B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OUTPT VISIT DATE INQUIRY</w:t>
            </w:r>
          </w:p>
        </w:tc>
        <w:tc>
          <w:tcPr>
            <w:tcW w:w="6054" w:type="dxa"/>
          </w:tcPr>
          <w:p w14:paraId="335A42B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displays a billing record which covers a specified outpatient visit. </w:t>
            </w:r>
            <w:r w:rsidR="00D65235">
              <w:rPr>
                <w:rFonts w:ascii="Times New Roman" w:hAnsi="Times New Roman"/>
                <w:sz w:val="22"/>
                <w:szCs w:val="22"/>
              </w:rPr>
              <w:t xml:space="preserve"> </w:t>
            </w:r>
            <w:r w:rsidRPr="00123DC5">
              <w:rPr>
                <w:rFonts w:ascii="Times New Roman" w:hAnsi="Times New Roman"/>
                <w:sz w:val="22"/>
                <w:szCs w:val="22"/>
              </w:rPr>
              <w:t xml:space="preserve">The user may select any patient with billed outpatient visits, and then the visit date in question. </w:t>
            </w:r>
            <w:r w:rsidR="00D65235">
              <w:rPr>
                <w:rFonts w:ascii="Times New Roman" w:hAnsi="Times New Roman"/>
                <w:sz w:val="22"/>
                <w:szCs w:val="22"/>
              </w:rPr>
              <w:t xml:space="preserve"> </w:t>
            </w:r>
            <w:r w:rsidRPr="00123DC5">
              <w:rPr>
                <w:rFonts w:ascii="Times New Roman" w:hAnsi="Times New Roman"/>
                <w:sz w:val="22"/>
                <w:szCs w:val="22"/>
              </w:rPr>
              <w:t xml:space="preserve">The option displays the same information as found in the Patient Billing Inquiry. </w:t>
            </w:r>
          </w:p>
        </w:tc>
      </w:tr>
      <w:tr w:rsidR="00322584" w:rsidRPr="0002501E" w14:paraId="335A42B5" w14:textId="77777777" w:rsidTr="0070371C">
        <w:trPr>
          <w:cantSplit/>
        </w:trPr>
        <w:tc>
          <w:tcPr>
            <w:tcW w:w="3296" w:type="dxa"/>
            <w:gridSpan w:val="2"/>
          </w:tcPr>
          <w:p w14:paraId="335A42B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AUTO BILLER</w:t>
            </w:r>
          </w:p>
        </w:tc>
        <w:tc>
          <w:tcPr>
            <w:tcW w:w="6054" w:type="dxa"/>
          </w:tcPr>
          <w:p w14:paraId="335A42B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Prints the list of bills and comments resulting from the Automated Biller. </w:t>
            </w:r>
          </w:p>
        </w:tc>
      </w:tr>
      <w:tr w:rsidR="00322584" w:rsidRPr="0002501E" w14:paraId="335A42B8" w14:textId="77777777" w:rsidTr="0070371C">
        <w:trPr>
          <w:cantSplit/>
        </w:trPr>
        <w:tc>
          <w:tcPr>
            <w:tcW w:w="3296" w:type="dxa"/>
            <w:gridSpan w:val="2"/>
          </w:tcPr>
          <w:p w14:paraId="335A42B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CLK PROD</w:t>
            </w:r>
          </w:p>
        </w:tc>
        <w:tc>
          <w:tcPr>
            <w:tcW w:w="6054" w:type="dxa"/>
          </w:tcPr>
          <w:p w14:paraId="335A42B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Lists number and type of bills entered by selected clerks, over a date range. </w:t>
            </w:r>
          </w:p>
        </w:tc>
      </w:tr>
      <w:tr w:rsidR="00322584" w:rsidRPr="0002501E" w14:paraId="335A42BB" w14:textId="77777777" w:rsidTr="0070371C">
        <w:trPr>
          <w:cantSplit/>
        </w:trPr>
        <w:tc>
          <w:tcPr>
            <w:tcW w:w="3296" w:type="dxa"/>
            <w:gridSpan w:val="2"/>
          </w:tcPr>
          <w:p w14:paraId="335A42B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lastRenderedPageBreak/>
              <w:t>IB OUTPUT CNT/AMT RPT</w:t>
            </w:r>
          </w:p>
        </w:tc>
        <w:tc>
          <w:tcPr>
            <w:tcW w:w="6054" w:type="dxa"/>
          </w:tcPr>
          <w:p w14:paraId="335A42B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produces the Count and Dollar Amount of Charges On Hold Report. </w:t>
            </w:r>
            <w:r w:rsidR="00D65235">
              <w:rPr>
                <w:rFonts w:ascii="Times New Roman" w:hAnsi="Times New Roman"/>
                <w:sz w:val="22"/>
                <w:szCs w:val="22"/>
              </w:rPr>
              <w:t xml:space="preserve"> </w:t>
            </w:r>
            <w:r w:rsidRPr="00123DC5">
              <w:rPr>
                <w:rFonts w:ascii="Times New Roman" w:hAnsi="Times New Roman"/>
                <w:sz w:val="22"/>
                <w:szCs w:val="22"/>
              </w:rPr>
              <w:t>The report provides a subtotal and sub</w:t>
            </w:r>
            <w:r w:rsidR="00E1314C" w:rsidRPr="00123DC5">
              <w:rPr>
                <w:rFonts w:ascii="Times New Roman" w:hAnsi="Times New Roman"/>
                <w:sz w:val="22"/>
                <w:szCs w:val="22"/>
              </w:rPr>
              <w:t>-</w:t>
            </w:r>
            <w:r w:rsidRPr="00123DC5">
              <w:rPr>
                <w:rFonts w:ascii="Times New Roman" w:hAnsi="Times New Roman"/>
                <w:sz w:val="22"/>
                <w:szCs w:val="22"/>
              </w:rPr>
              <w:t>count, by action type, of each patient charge with the status of ON HOLD.</w:t>
            </w:r>
            <w:r w:rsidR="00D65235">
              <w:rPr>
                <w:rFonts w:ascii="Times New Roman" w:hAnsi="Times New Roman"/>
                <w:sz w:val="22"/>
                <w:szCs w:val="22"/>
              </w:rPr>
              <w:t xml:space="preserve"> </w:t>
            </w:r>
            <w:r w:rsidRPr="00123DC5">
              <w:rPr>
                <w:rFonts w:ascii="Times New Roman" w:hAnsi="Times New Roman"/>
                <w:sz w:val="22"/>
                <w:szCs w:val="22"/>
              </w:rPr>
              <w:t xml:space="preserve"> These charges have not been passed to Accounts Receivable. Accounting is responsible for supplying these figures to FMS on a monthly basis. </w:t>
            </w:r>
          </w:p>
        </w:tc>
      </w:tr>
      <w:tr w:rsidR="00322584" w:rsidRPr="0002501E" w14:paraId="335A42BE" w14:textId="77777777" w:rsidTr="0070371C">
        <w:trPr>
          <w:cantSplit/>
        </w:trPr>
        <w:tc>
          <w:tcPr>
            <w:tcW w:w="3296" w:type="dxa"/>
            <w:gridSpan w:val="2"/>
          </w:tcPr>
          <w:p w14:paraId="335A42B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CONTINUOUS PATIENTS</w:t>
            </w:r>
          </w:p>
        </w:tc>
        <w:tc>
          <w:tcPr>
            <w:tcW w:w="6054" w:type="dxa"/>
          </w:tcPr>
          <w:p w14:paraId="335A42B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a list of current inpatients continuously hospitalized at the same level of care since 1986. </w:t>
            </w:r>
          </w:p>
        </w:tc>
      </w:tr>
      <w:tr w:rsidR="00322584" w:rsidRPr="0002501E" w14:paraId="335A42C1" w14:textId="77777777" w:rsidTr="0070371C">
        <w:trPr>
          <w:cantSplit/>
        </w:trPr>
        <w:tc>
          <w:tcPr>
            <w:tcW w:w="3296" w:type="dxa"/>
            <w:gridSpan w:val="2"/>
          </w:tcPr>
          <w:p w14:paraId="335A42B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DAYS ON HOLD</w:t>
            </w:r>
          </w:p>
        </w:tc>
        <w:tc>
          <w:tcPr>
            <w:tcW w:w="6054" w:type="dxa"/>
          </w:tcPr>
          <w:p w14:paraId="335A42C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produces the Days On Hold Report.</w:t>
            </w:r>
            <w:r w:rsidR="00D65235">
              <w:rPr>
                <w:rFonts w:ascii="Times New Roman" w:hAnsi="Times New Roman"/>
                <w:sz w:val="22"/>
                <w:szCs w:val="22"/>
              </w:rPr>
              <w:t xml:space="preserve"> </w:t>
            </w:r>
            <w:r w:rsidRPr="00123DC5">
              <w:rPr>
                <w:rFonts w:ascii="Times New Roman" w:hAnsi="Times New Roman"/>
                <w:sz w:val="22"/>
                <w:szCs w:val="22"/>
              </w:rPr>
              <w:t xml:space="preserve"> The report lists all Integrated Billing charges that have been in the ON HOLD status for an extended period of time. </w:t>
            </w:r>
            <w:r w:rsidR="00D65235">
              <w:rPr>
                <w:rFonts w:ascii="Times New Roman" w:hAnsi="Times New Roman"/>
                <w:sz w:val="22"/>
                <w:szCs w:val="22"/>
              </w:rPr>
              <w:t xml:space="preserve"> </w:t>
            </w:r>
            <w:r w:rsidRPr="00123DC5">
              <w:rPr>
                <w:rFonts w:ascii="Times New Roman" w:hAnsi="Times New Roman"/>
                <w:sz w:val="22"/>
                <w:szCs w:val="22"/>
              </w:rPr>
              <w:t xml:space="preserve">Use the default to list charges that have been on hold for longer than 60 days. </w:t>
            </w:r>
          </w:p>
        </w:tc>
      </w:tr>
      <w:tr w:rsidR="00322584" w:rsidRPr="0002501E" w14:paraId="335A42C4" w14:textId="77777777" w:rsidTr="0070371C">
        <w:trPr>
          <w:cantSplit/>
        </w:trPr>
        <w:tc>
          <w:tcPr>
            <w:tcW w:w="3296" w:type="dxa"/>
            <w:gridSpan w:val="2"/>
          </w:tcPr>
          <w:p w14:paraId="335A42C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EMPLOYER REPORT</w:t>
            </w:r>
          </w:p>
        </w:tc>
        <w:tc>
          <w:tcPr>
            <w:tcW w:w="6054" w:type="dxa"/>
          </w:tcPr>
          <w:p w14:paraId="335A42C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For patients without active insurance, this report will list the patients and/or the </w:t>
            </w:r>
            <w:r w:rsidR="00E1314C" w:rsidRPr="00123DC5">
              <w:rPr>
                <w:rFonts w:ascii="Times New Roman" w:hAnsi="Times New Roman"/>
                <w:sz w:val="22"/>
                <w:szCs w:val="22"/>
              </w:rPr>
              <w:t>spouse’s</w:t>
            </w:r>
            <w:r w:rsidRPr="00123DC5">
              <w:rPr>
                <w:rFonts w:ascii="Times New Roman" w:hAnsi="Times New Roman"/>
                <w:sz w:val="22"/>
                <w:szCs w:val="22"/>
              </w:rPr>
              <w:t xml:space="preserve"> employer. </w:t>
            </w:r>
          </w:p>
        </w:tc>
      </w:tr>
      <w:tr w:rsidR="00322584" w:rsidRPr="0002501E" w14:paraId="335A42C7" w14:textId="77777777" w:rsidTr="0070371C">
        <w:trPr>
          <w:cantSplit/>
        </w:trPr>
        <w:tc>
          <w:tcPr>
            <w:tcW w:w="3296" w:type="dxa"/>
            <w:gridSpan w:val="2"/>
          </w:tcPr>
          <w:p w14:paraId="335A42C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EVENTS REPORT</w:t>
            </w:r>
          </w:p>
        </w:tc>
        <w:tc>
          <w:tcPr>
            <w:tcW w:w="6054" w:type="dxa"/>
          </w:tcPr>
          <w:p w14:paraId="335A42C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Report of clinic check-ins, stop codes, registrations, and charges for Category C patients. </w:t>
            </w:r>
          </w:p>
        </w:tc>
      </w:tr>
      <w:tr w:rsidR="00322584" w:rsidRPr="0002501E" w14:paraId="335A42CA" w14:textId="77777777" w:rsidTr="0070371C">
        <w:trPr>
          <w:cantSplit/>
        </w:trPr>
        <w:tc>
          <w:tcPr>
            <w:tcW w:w="3296" w:type="dxa"/>
            <w:gridSpan w:val="2"/>
          </w:tcPr>
          <w:p w14:paraId="335A42C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FULL INQ BY BILL NO</w:t>
            </w:r>
          </w:p>
        </w:tc>
        <w:tc>
          <w:tcPr>
            <w:tcW w:w="6054" w:type="dxa"/>
          </w:tcPr>
          <w:p w14:paraId="335A42C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display information about a bill. </w:t>
            </w:r>
            <w:r w:rsidR="00D65235">
              <w:rPr>
                <w:rFonts w:ascii="Times New Roman" w:hAnsi="Times New Roman"/>
                <w:sz w:val="22"/>
                <w:szCs w:val="22"/>
              </w:rPr>
              <w:t xml:space="preserve"> </w:t>
            </w:r>
            <w:r w:rsidRPr="00123DC5">
              <w:rPr>
                <w:rFonts w:ascii="Times New Roman" w:hAnsi="Times New Roman"/>
                <w:sz w:val="22"/>
                <w:szCs w:val="22"/>
              </w:rPr>
              <w:t xml:space="preserve">The bill may either be a third party bill, a pharmacy co-pay bill, or a means test charge. </w:t>
            </w:r>
            <w:r w:rsidR="00D65235">
              <w:rPr>
                <w:rFonts w:ascii="Times New Roman" w:hAnsi="Times New Roman"/>
                <w:sz w:val="22"/>
                <w:szCs w:val="22"/>
              </w:rPr>
              <w:t xml:space="preserve"> </w:t>
            </w:r>
            <w:r w:rsidRPr="00123DC5">
              <w:rPr>
                <w:rFonts w:ascii="Times New Roman" w:hAnsi="Times New Roman"/>
                <w:sz w:val="22"/>
                <w:szCs w:val="22"/>
              </w:rPr>
              <w:t xml:space="preserve">If a full inquiry is selected for non-third party bills, then additional information about the care or services is displayed when available. </w:t>
            </w:r>
          </w:p>
        </w:tc>
      </w:tr>
      <w:tr w:rsidR="00322584" w:rsidRPr="0002501E" w14:paraId="335A42CD" w14:textId="77777777" w:rsidTr="0070371C">
        <w:trPr>
          <w:cantSplit/>
        </w:trPr>
        <w:tc>
          <w:tcPr>
            <w:tcW w:w="3296" w:type="dxa"/>
            <w:gridSpan w:val="2"/>
          </w:tcPr>
          <w:p w14:paraId="335A42C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HELD CHARGES</w:t>
            </w:r>
          </w:p>
        </w:tc>
        <w:tc>
          <w:tcPr>
            <w:tcW w:w="6054" w:type="dxa"/>
          </w:tcPr>
          <w:p w14:paraId="335A42C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produces the Held Charges Report. </w:t>
            </w:r>
            <w:r w:rsidR="00D65235">
              <w:rPr>
                <w:rFonts w:ascii="Times New Roman" w:hAnsi="Times New Roman"/>
                <w:sz w:val="22"/>
                <w:szCs w:val="22"/>
              </w:rPr>
              <w:t xml:space="preserve"> </w:t>
            </w:r>
            <w:r w:rsidRPr="00123DC5">
              <w:rPr>
                <w:rFonts w:ascii="Times New Roman" w:hAnsi="Times New Roman"/>
                <w:sz w:val="22"/>
                <w:szCs w:val="22"/>
              </w:rPr>
              <w:t xml:space="preserve">The report lists all charges having the status of ON HOLD. </w:t>
            </w:r>
            <w:r w:rsidR="00D65235">
              <w:rPr>
                <w:rFonts w:ascii="Times New Roman" w:hAnsi="Times New Roman"/>
                <w:sz w:val="22"/>
                <w:szCs w:val="22"/>
              </w:rPr>
              <w:t xml:space="preserve"> </w:t>
            </w:r>
            <w:r w:rsidRPr="00123DC5">
              <w:rPr>
                <w:rFonts w:ascii="Times New Roman" w:hAnsi="Times New Roman"/>
                <w:sz w:val="22"/>
                <w:szCs w:val="22"/>
              </w:rPr>
              <w:t>With each charge is listed bills that are for the same outpatient visit or the same inpatient admission with an overlap in the period covered.</w:t>
            </w:r>
            <w:r w:rsidR="00D65235">
              <w:rPr>
                <w:rFonts w:ascii="Times New Roman" w:hAnsi="Times New Roman"/>
                <w:sz w:val="22"/>
                <w:szCs w:val="22"/>
              </w:rPr>
              <w:t xml:space="preserve"> </w:t>
            </w:r>
            <w:r w:rsidRPr="00123DC5">
              <w:rPr>
                <w:rFonts w:ascii="Times New Roman" w:hAnsi="Times New Roman"/>
                <w:sz w:val="22"/>
                <w:szCs w:val="22"/>
              </w:rPr>
              <w:t xml:space="preserve"> Users have the option of printing the report with or without Insurance information. </w:t>
            </w:r>
          </w:p>
        </w:tc>
      </w:tr>
      <w:tr w:rsidR="00322584" w:rsidRPr="0002501E" w14:paraId="335A42D0" w14:textId="77777777" w:rsidTr="0070371C">
        <w:trPr>
          <w:cantSplit/>
        </w:trPr>
        <w:tc>
          <w:tcPr>
            <w:tcW w:w="3296" w:type="dxa"/>
            <w:gridSpan w:val="2"/>
          </w:tcPr>
          <w:p w14:paraId="335A42C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HELD CHARGES/PT</w:t>
            </w:r>
          </w:p>
        </w:tc>
        <w:tc>
          <w:tcPr>
            <w:tcW w:w="6054" w:type="dxa"/>
          </w:tcPr>
          <w:p w14:paraId="335A42CF" w14:textId="77777777" w:rsidR="00322584" w:rsidRPr="00123DC5" w:rsidRDefault="00E1314C" w:rsidP="00C36283">
            <w:pPr>
              <w:spacing w:after="240"/>
              <w:rPr>
                <w:rFonts w:ascii="Times New Roman" w:hAnsi="Times New Roman"/>
                <w:sz w:val="22"/>
                <w:szCs w:val="22"/>
              </w:rPr>
            </w:pPr>
            <w:r w:rsidRPr="00123DC5">
              <w:rPr>
                <w:rFonts w:ascii="Times New Roman" w:hAnsi="Times New Roman"/>
                <w:sz w:val="22"/>
                <w:szCs w:val="22"/>
              </w:rPr>
              <w:t>This option lists all IB Actions for a patient that is currently on hold or was</w:t>
            </w:r>
            <w:r w:rsidR="00322584" w:rsidRPr="00123DC5">
              <w:rPr>
                <w:rFonts w:ascii="Times New Roman" w:hAnsi="Times New Roman"/>
                <w:sz w:val="22"/>
                <w:szCs w:val="22"/>
              </w:rPr>
              <w:t xml:space="preserve"> on hold for a user specified date range. </w:t>
            </w:r>
            <w:r w:rsidR="00D65235">
              <w:rPr>
                <w:rFonts w:ascii="Times New Roman" w:hAnsi="Times New Roman"/>
                <w:sz w:val="22"/>
                <w:szCs w:val="22"/>
              </w:rPr>
              <w:t xml:space="preserve"> </w:t>
            </w:r>
            <w:r w:rsidR="00322584" w:rsidRPr="00123DC5">
              <w:rPr>
                <w:rFonts w:ascii="Times New Roman" w:hAnsi="Times New Roman"/>
                <w:sz w:val="22"/>
                <w:szCs w:val="22"/>
              </w:rPr>
              <w:t xml:space="preserve">The report lists IB Action ID, Rate Type, Bill #, AR status, IB Status and information related to corresponding Third Party Claims. Note: Only those charges placed on hold since the installation of patch IB*2*70 will appear on this report. </w:t>
            </w:r>
          </w:p>
        </w:tc>
      </w:tr>
      <w:tr w:rsidR="00322584" w:rsidRPr="0002501E" w14:paraId="335A42D3" w14:textId="77777777" w:rsidTr="0070371C">
        <w:trPr>
          <w:cantSplit/>
        </w:trPr>
        <w:tc>
          <w:tcPr>
            <w:tcW w:w="3296" w:type="dxa"/>
            <w:gridSpan w:val="2"/>
          </w:tcPr>
          <w:p w14:paraId="335A42D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HISTORY OF HELD CHGS</w:t>
            </w:r>
          </w:p>
        </w:tc>
        <w:tc>
          <w:tcPr>
            <w:tcW w:w="6054" w:type="dxa"/>
          </w:tcPr>
          <w:p w14:paraId="335A42D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provides a count and dollar total of charges that have been on hold for a date range. </w:t>
            </w:r>
            <w:r w:rsidR="00D65235">
              <w:rPr>
                <w:rFonts w:ascii="Times New Roman" w:hAnsi="Times New Roman"/>
                <w:sz w:val="22"/>
                <w:szCs w:val="22"/>
              </w:rPr>
              <w:t xml:space="preserve"> </w:t>
            </w:r>
            <w:r w:rsidRPr="00123DC5">
              <w:rPr>
                <w:rFonts w:ascii="Times New Roman" w:hAnsi="Times New Roman"/>
                <w:sz w:val="22"/>
                <w:szCs w:val="22"/>
              </w:rPr>
              <w:t>The report sorts charges by their current status.</w:t>
            </w:r>
            <w:r w:rsidR="00D65235">
              <w:rPr>
                <w:rFonts w:ascii="Times New Roman" w:hAnsi="Times New Roman"/>
                <w:sz w:val="22"/>
                <w:szCs w:val="22"/>
              </w:rPr>
              <w:t xml:space="preserve"> </w:t>
            </w:r>
            <w:r w:rsidRPr="00123DC5">
              <w:rPr>
                <w:rFonts w:ascii="Times New Roman" w:hAnsi="Times New Roman"/>
                <w:sz w:val="22"/>
                <w:szCs w:val="22"/>
              </w:rPr>
              <w:t xml:space="preserve"> Sites will be able to keep track of how many charges were cancelled, released (billed), or remain on hold. </w:t>
            </w:r>
            <w:r w:rsidR="00D65235">
              <w:rPr>
                <w:rFonts w:ascii="Times New Roman" w:hAnsi="Times New Roman"/>
                <w:sz w:val="22"/>
                <w:szCs w:val="22"/>
              </w:rPr>
              <w:t xml:space="preserve"> </w:t>
            </w:r>
            <w:r w:rsidRPr="00123DC5">
              <w:rPr>
                <w:rFonts w:ascii="Times New Roman" w:hAnsi="Times New Roman"/>
                <w:sz w:val="22"/>
                <w:szCs w:val="22"/>
              </w:rPr>
              <w:t xml:space="preserve">This report only counts charges with </w:t>
            </w:r>
            <w:r w:rsidR="00E1314C" w:rsidRPr="00123DC5">
              <w:rPr>
                <w:rFonts w:ascii="Times New Roman" w:hAnsi="Times New Roman"/>
                <w:sz w:val="22"/>
                <w:szCs w:val="22"/>
              </w:rPr>
              <w:t>an</w:t>
            </w:r>
            <w:r w:rsidRPr="00123DC5">
              <w:rPr>
                <w:rFonts w:ascii="Times New Roman" w:hAnsi="Times New Roman"/>
                <w:sz w:val="22"/>
                <w:szCs w:val="22"/>
              </w:rPr>
              <w:t xml:space="preserve"> ON HOLD DATE defined. </w:t>
            </w:r>
          </w:p>
        </w:tc>
      </w:tr>
      <w:tr w:rsidR="00322584" w:rsidRPr="0002501E" w14:paraId="335A42D6" w14:textId="77777777" w:rsidTr="0070371C">
        <w:trPr>
          <w:cantSplit/>
        </w:trPr>
        <w:tc>
          <w:tcPr>
            <w:tcW w:w="3296" w:type="dxa"/>
            <w:gridSpan w:val="2"/>
          </w:tcPr>
          <w:p w14:paraId="335A42D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lastRenderedPageBreak/>
              <w:t>IB OUTPUT IB INQ</w:t>
            </w:r>
          </w:p>
        </w:tc>
        <w:tc>
          <w:tcPr>
            <w:tcW w:w="6054" w:type="dxa"/>
          </w:tcPr>
          <w:p w14:paraId="335A42D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display a captioned inquiry of one IB Action. </w:t>
            </w:r>
          </w:p>
        </w:tc>
      </w:tr>
      <w:tr w:rsidR="00322584" w:rsidRPr="0002501E" w14:paraId="335A42D9" w14:textId="77777777" w:rsidTr="0070371C">
        <w:trPr>
          <w:cantSplit/>
        </w:trPr>
        <w:tc>
          <w:tcPr>
            <w:tcW w:w="3296" w:type="dxa"/>
            <w:gridSpan w:val="2"/>
          </w:tcPr>
          <w:p w14:paraId="335A42D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INPTS WITHOUT INS</w:t>
            </w:r>
          </w:p>
        </w:tc>
        <w:tc>
          <w:tcPr>
            <w:tcW w:w="6054" w:type="dxa"/>
          </w:tcPr>
          <w:p w14:paraId="335A42D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produce a list of either current inpatients or admissions for a date range where the patient has either unknown insurance or the insurance is expired. </w:t>
            </w:r>
          </w:p>
        </w:tc>
      </w:tr>
      <w:tr w:rsidR="00322584" w:rsidRPr="0002501E" w14:paraId="335A42DC" w14:textId="77777777" w:rsidTr="0070371C">
        <w:trPr>
          <w:cantSplit/>
        </w:trPr>
        <w:tc>
          <w:tcPr>
            <w:tcW w:w="3296" w:type="dxa"/>
            <w:gridSpan w:val="2"/>
          </w:tcPr>
          <w:p w14:paraId="335A42D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INQ BY PATIENT</w:t>
            </w:r>
          </w:p>
        </w:tc>
        <w:tc>
          <w:tcPr>
            <w:tcW w:w="6054" w:type="dxa"/>
          </w:tcPr>
          <w:p w14:paraId="335A42D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inquiry will provide a brief display of IB actions for select patients for a selected date range. </w:t>
            </w:r>
          </w:p>
        </w:tc>
      </w:tr>
      <w:tr w:rsidR="00322584" w:rsidRPr="0002501E" w14:paraId="335A42DF" w14:textId="77777777" w:rsidTr="0070371C">
        <w:trPr>
          <w:cantSplit/>
        </w:trPr>
        <w:tc>
          <w:tcPr>
            <w:tcW w:w="3296" w:type="dxa"/>
            <w:gridSpan w:val="2"/>
          </w:tcPr>
          <w:p w14:paraId="335A42D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IVM BILLING ACTIVITY</w:t>
            </w:r>
          </w:p>
        </w:tc>
        <w:tc>
          <w:tcPr>
            <w:tcW w:w="6054" w:type="dxa"/>
          </w:tcPr>
          <w:p w14:paraId="335A42D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generate a list of bills which have been generated against insurance policies which were identified by the IVM Center. </w:t>
            </w:r>
            <w:r w:rsidR="00D65235">
              <w:rPr>
                <w:rFonts w:ascii="Times New Roman" w:hAnsi="Times New Roman"/>
                <w:sz w:val="22"/>
                <w:szCs w:val="22"/>
              </w:rPr>
              <w:t xml:space="preserve"> </w:t>
            </w:r>
            <w:r w:rsidRPr="00123DC5">
              <w:rPr>
                <w:rFonts w:ascii="Times New Roman" w:hAnsi="Times New Roman"/>
                <w:sz w:val="22"/>
                <w:szCs w:val="22"/>
              </w:rPr>
              <w:t xml:space="preserve">The user has the option of electronically transmitting the report to the IVM Center when the option is executed in the Production account. </w:t>
            </w:r>
          </w:p>
        </w:tc>
      </w:tr>
      <w:tr w:rsidR="00322584" w:rsidRPr="0002501E" w14:paraId="335A42E2" w14:textId="77777777" w:rsidTr="0070371C">
        <w:trPr>
          <w:cantSplit/>
        </w:trPr>
        <w:tc>
          <w:tcPr>
            <w:tcW w:w="3296" w:type="dxa"/>
            <w:gridSpan w:val="2"/>
          </w:tcPr>
          <w:p w14:paraId="335A42E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LIST ACTIONS</w:t>
            </w:r>
          </w:p>
        </w:tc>
        <w:tc>
          <w:tcPr>
            <w:tcW w:w="6054" w:type="dxa"/>
          </w:tcPr>
          <w:p w14:paraId="335A42E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will print the IB actions by a user selected date range.</w:t>
            </w:r>
            <w:r w:rsidR="00D65235">
              <w:rPr>
                <w:rFonts w:ascii="Times New Roman" w:hAnsi="Times New Roman"/>
                <w:sz w:val="22"/>
                <w:szCs w:val="22"/>
              </w:rPr>
              <w:t xml:space="preserve"> </w:t>
            </w:r>
            <w:r w:rsidRPr="00123DC5">
              <w:rPr>
                <w:rFonts w:ascii="Times New Roman" w:hAnsi="Times New Roman"/>
                <w:sz w:val="22"/>
                <w:szCs w:val="22"/>
              </w:rPr>
              <w:t xml:space="preserve"> The user may also select an additional field to sort by, such as status. </w:t>
            </w:r>
          </w:p>
        </w:tc>
      </w:tr>
      <w:tr w:rsidR="00322584" w:rsidRPr="0002501E" w14:paraId="335A42E5" w14:textId="77777777" w:rsidTr="0070371C">
        <w:trPr>
          <w:cantSplit/>
        </w:trPr>
        <w:tc>
          <w:tcPr>
            <w:tcW w:w="3296" w:type="dxa"/>
            <w:gridSpan w:val="2"/>
          </w:tcPr>
          <w:p w14:paraId="335A42E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MANAGEMENT REPORTS</w:t>
            </w:r>
          </w:p>
        </w:tc>
        <w:tc>
          <w:tcPr>
            <w:tcW w:w="6054" w:type="dxa"/>
          </w:tcPr>
          <w:p w14:paraId="335A42E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menu contains reports that provide statistics or lists of bills that can be used in managing the Billing program. </w:t>
            </w:r>
          </w:p>
        </w:tc>
      </w:tr>
      <w:tr w:rsidR="00322584" w:rsidRPr="0002501E" w14:paraId="335A42E8" w14:textId="77777777" w:rsidTr="0070371C">
        <w:trPr>
          <w:cantSplit/>
        </w:trPr>
        <w:tc>
          <w:tcPr>
            <w:tcW w:w="3296" w:type="dxa"/>
            <w:gridSpan w:val="2"/>
          </w:tcPr>
          <w:p w14:paraId="335A42E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MENU</w:t>
            </w:r>
          </w:p>
        </w:tc>
        <w:tc>
          <w:tcPr>
            <w:tcW w:w="6054" w:type="dxa"/>
          </w:tcPr>
          <w:p w14:paraId="335A42E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menu contains Inquiry and report options for Integrated Billing </w:t>
            </w:r>
          </w:p>
        </w:tc>
      </w:tr>
      <w:tr w:rsidR="00322584" w:rsidRPr="0002501E" w14:paraId="335A42EB" w14:textId="77777777" w:rsidTr="0070371C">
        <w:trPr>
          <w:cantSplit/>
        </w:trPr>
        <w:tc>
          <w:tcPr>
            <w:tcW w:w="3296" w:type="dxa"/>
            <w:gridSpan w:val="2"/>
          </w:tcPr>
          <w:p w14:paraId="335A42E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MOST COMMON OPT CPT</w:t>
            </w:r>
          </w:p>
        </w:tc>
        <w:tc>
          <w:tcPr>
            <w:tcW w:w="6054" w:type="dxa"/>
          </w:tcPr>
          <w:p w14:paraId="335A42E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list the most common Ambulatory Procedures and Ambulatory Surgeries performed in a date range for a given set of clinics. </w:t>
            </w:r>
            <w:r w:rsidR="00D65235">
              <w:rPr>
                <w:rFonts w:ascii="Times New Roman" w:hAnsi="Times New Roman"/>
                <w:sz w:val="22"/>
                <w:szCs w:val="22"/>
              </w:rPr>
              <w:t xml:space="preserve"> </w:t>
            </w:r>
            <w:r w:rsidRPr="00123DC5">
              <w:rPr>
                <w:rFonts w:ascii="Times New Roman" w:hAnsi="Times New Roman"/>
                <w:sz w:val="22"/>
                <w:szCs w:val="22"/>
              </w:rPr>
              <w:t xml:space="preserve">This can be used to help build the CPT Check-off Sheets. </w:t>
            </w:r>
          </w:p>
        </w:tc>
      </w:tr>
      <w:tr w:rsidR="00322584" w:rsidRPr="0002501E" w14:paraId="335A42EE" w14:textId="77777777" w:rsidTr="0070371C">
        <w:trPr>
          <w:cantSplit/>
        </w:trPr>
        <w:tc>
          <w:tcPr>
            <w:tcW w:w="3296" w:type="dxa"/>
            <w:gridSpan w:val="2"/>
          </w:tcPr>
          <w:p w14:paraId="335A42E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OPTS WITHOUT INS</w:t>
            </w:r>
          </w:p>
        </w:tc>
        <w:tc>
          <w:tcPr>
            <w:tcW w:w="6054" w:type="dxa"/>
          </w:tcPr>
          <w:p w14:paraId="335A42E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will produce a list of patients for clinic appointments that have unknown or expired insurance. </w:t>
            </w:r>
          </w:p>
        </w:tc>
      </w:tr>
      <w:tr w:rsidR="00322584" w:rsidRPr="0002501E" w14:paraId="335A42F1" w14:textId="77777777" w:rsidTr="0070371C">
        <w:trPr>
          <w:cantSplit/>
        </w:trPr>
        <w:tc>
          <w:tcPr>
            <w:tcW w:w="3296" w:type="dxa"/>
            <w:gridSpan w:val="2"/>
          </w:tcPr>
          <w:p w14:paraId="335A42E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PATIENT REPORT MENU</w:t>
            </w:r>
          </w:p>
        </w:tc>
        <w:tc>
          <w:tcPr>
            <w:tcW w:w="6054" w:type="dxa"/>
          </w:tcPr>
          <w:p w14:paraId="335A42F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menu contains the Billing reports that deal with one or a group of patients. </w:t>
            </w:r>
            <w:r w:rsidR="00D65235">
              <w:rPr>
                <w:rFonts w:ascii="Times New Roman" w:hAnsi="Times New Roman"/>
                <w:sz w:val="22"/>
                <w:szCs w:val="22"/>
              </w:rPr>
              <w:t xml:space="preserve"> </w:t>
            </w:r>
            <w:r w:rsidRPr="00123DC5">
              <w:rPr>
                <w:rFonts w:ascii="Times New Roman" w:hAnsi="Times New Roman"/>
                <w:sz w:val="22"/>
                <w:szCs w:val="22"/>
              </w:rPr>
              <w:t xml:space="preserve">This includes all billing lists of patients and billing inquiries. </w:t>
            </w:r>
          </w:p>
        </w:tc>
      </w:tr>
      <w:tr w:rsidR="00322584" w:rsidRPr="0002501E" w14:paraId="335A42F4" w14:textId="77777777" w:rsidTr="0070371C">
        <w:trPr>
          <w:cantSplit/>
        </w:trPr>
        <w:tc>
          <w:tcPr>
            <w:tcW w:w="3296" w:type="dxa"/>
            <w:gridSpan w:val="2"/>
          </w:tcPr>
          <w:p w14:paraId="335A42F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PRE-REG SOURCE REPT</w:t>
            </w:r>
          </w:p>
        </w:tc>
        <w:tc>
          <w:tcPr>
            <w:tcW w:w="6054" w:type="dxa"/>
          </w:tcPr>
          <w:p w14:paraId="335A42F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will show patients which had insurance entered within a selected date range with a source of information equal to the user selected criteria. </w:t>
            </w:r>
            <w:r w:rsidR="00D65235">
              <w:rPr>
                <w:rFonts w:ascii="Times New Roman" w:hAnsi="Times New Roman"/>
                <w:sz w:val="22"/>
                <w:szCs w:val="22"/>
              </w:rPr>
              <w:t xml:space="preserve"> </w:t>
            </w:r>
            <w:r w:rsidRPr="00123DC5">
              <w:rPr>
                <w:rFonts w:ascii="Times New Roman" w:hAnsi="Times New Roman"/>
                <w:sz w:val="22"/>
                <w:szCs w:val="22"/>
              </w:rPr>
              <w:t xml:space="preserve">The report will show a list of patients, total bills created during date range, and total payments received during date range. </w:t>
            </w:r>
            <w:r w:rsidR="00D65235">
              <w:rPr>
                <w:rFonts w:ascii="Times New Roman" w:hAnsi="Times New Roman"/>
                <w:sz w:val="22"/>
                <w:szCs w:val="22"/>
              </w:rPr>
              <w:t xml:space="preserve"> </w:t>
            </w:r>
            <w:r w:rsidRPr="00123DC5">
              <w:rPr>
                <w:rFonts w:ascii="Times New Roman" w:hAnsi="Times New Roman"/>
                <w:sz w:val="22"/>
                <w:szCs w:val="22"/>
              </w:rPr>
              <w:t xml:space="preserve">This option was formerly known as the Pre-Registration Source Report. </w:t>
            </w:r>
          </w:p>
        </w:tc>
      </w:tr>
      <w:tr w:rsidR="00322584" w:rsidRPr="0002501E" w14:paraId="335A42F7" w14:textId="77777777" w:rsidTr="0070371C">
        <w:trPr>
          <w:cantSplit/>
        </w:trPr>
        <w:tc>
          <w:tcPr>
            <w:tcW w:w="3296" w:type="dxa"/>
            <w:gridSpan w:val="2"/>
          </w:tcPr>
          <w:p w14:paraId="335A42F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lastRenderedPageBreak/>
              <w:t>IB OUTPUT RANK CARRIERS</w:t>
            </w:r>
          </w:p>
        </w:tc>
        <w:tc>
          <w:tcPr>
            <w:tcW w:w="6054" w:type="dxa"/>
          </w:tcPr>
          <w:p w14:paraId="335A42F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is used to generate a listing of insurance carriers ranked by the total amount billed.</w:t>
            </w:r>
            <w:r w:rsidR="00D65235">
              <w:rPr>
                <w:rFonts w:ascii="Times New Roman" w:hAnsi="Times New Roman"/>
                <w:sz w:val="22"/>
                <w:szCs w:val="22"/>
              </w:rPr>
              <w:t xml:space="preserve"> </w:t>
            </w:r>
            <w:r w:rsidRPr="00123DC5">
              <w:rPr>
                <w:rFonts w:ascii="Times New Roman" w:hAnsi="Times New Roman"/>
                <w:sz w:val="22"/>
                <w:szCs w:val="22"/>
              </w:rPr>
              <w:t xml:space="preserve"> The user may specify a date range from which bills should be selected, as well as the number of carriers to be ranked.</w:t>
            </w:r>
            <w:r w:rsidR="00D65235">
              <w:rPr>
                <w:rFonts w:ascii="Times New Roman" w:hAnsi="Times New Roman"/>
                <w:sz w:val="22"/>
                <w:szCs w:val="22"/>
              </w:rPr>
              <w:t xml:space="preserve"> </w:t>
            </w:r>
            <w:r w:rsidRPr="00123DC5">
              <w:rPr>
                <w:rFonts w:ascii="Times New Roman" w:hAnsi="Times New Roman"/>
                <w:sz w:val="22"/>
                <w:szCs w:val="22"/>
              </w:rPr>
              <w:t xml:space="preserve"> This output must be transmitted to the MCCR Program Office after the beginning of the fiscal year. </w:t>
            </w:r>
            <w:r w:rsidR="00D65235">
              <w:rPr>
                <w:rFonts w:ascii="Times New Roman" w:hAnsi="Times New Roman"/>
                <w:sz w:val="22"/>
                <w:szCs w:val="22"/>
              </w:rPr>
              <w:t xml:space="preserve"> </w:t>
            </w:r>
            <w:r w:rsidRPr="00123DC5">
              <w:rPr>
                <w:rFonts w:ascii="Times New Roman" w:hAnsi="Times New Roman"/>
                <w:sz w:val="22"/>
                <w:szCs w:val="22"/>
              </w:rPr>
              <w:t xml:space="preserve">The selected date range should be the entire fiscal year (i.e., 10/1/92 through 9/30/93) and 30 carriers should be ranked. </w:t>
            </w:r>
            <w:r w:rsidR="00D65235">
              <w:rPr>
                <w:rFonts w:ascii="Times New Roman" w:hAnsi="Times New Roman"/>
                <w:sz w:val="22"/>
                <w:szCs w:val="22"/>
              </w:rPr>
              <w:t xml:space="preserve"> </w:t>
            </w:r>
            <w:r w:rsidRPr="00123DC5">
              <w:rPr>
                <w:rFonts w:ascii="Times New Roman" w:hAnsi="Times New Roman"/>
                <w:sz w:val="22"/>
                <w:szCs w:val="22"/>
              </w:rPr>
              <w:t xml:space="preserve">You should first run the report without transmitting in order to first review the results. When the report is being run in the Production account, the user will always have the opportunity to transmit the report centrally. </w:t>
            </w:r>
            <w:r w:rsidR="00D65235">
              <w:rPr>
                <w:rFonts w:ascii="Times New Roman" w:hAnsi="Times New Roman"/>
                <w:sz w:val="22"/>
                <w:szCs w:val="22"/>
              </w:rPr>
              <w:t xml:space="preserve"> </w:t>
            </w:r>
            <w:r w:rsidRPr="00123DC5">
              <w:rPr>
                <w:rFonts w:ascii="Times New Roman" w:hAnsi="Times New Roman"/>
                <w:sz w:val="22"/>
                <w:szCs w:val="22"/>
              </w:rPr>
              <w:t xml:space="preserve">The central </w:t>
            </w:r>
            <w:r w:rsidR="00E1314C" w:rsidRPr="00123DC5">
              <w:rPr>
                <w:rFonts w:ascii="Times New Roman" w:hAnsi="Times New Roman"/>
                <w:sz w:val="22"/>
                <w:szCs w:val="22"/>
              </w:rPr>
              <w:t>mail group</w:t>
            </w:r>
            <w:r w:rsidRPr="00123DC5">
              <w:rPr>
                <w:rFonts w:ascii="Times New Roman" w:hAnsi="Times New Roman"/>
                <w:sz w:val="22"/>
                <w:szCs w:val="22"/>
              </w:rPr>
              <w:t xml:space="preserve"> is G.MCCR DATA@FORUM.VA.GOV, which is stored as a parameter in field #4.05 in the IB SITE PARAMETERS (#350.9) file. </w:t>
            </w:r>
          </w:p>
        </w:tc>
      </w:tr>
      <w:tr w:rsidR="00322584" w:rsidRPr="0002501E" w14:paraId="335A42FA" w14:textId="77777777" w:rsidTr="0070371C">
        <w:trPr>
          <w:cantSplit/>
        </w:trPr>
        <w:tc>
          <w:tcPr>
            <w:tcW w:w="3296" w:type="dxa"/>
            <w:gridSpan w:val="2"/>
          </w:tcPr>
          <w:p w14:paraId="335A42F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RELEASED CHARGES RPT</w:t>
            </w:r>
          </w:p>
        </w:tc>
        <w:tc>
          <w:tcPr>
            <w:tcW w:w="6054" w:type="dxa"/>
          </w:tcPr>
          <w:p w14:paraId="335A42F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lists all charges identified as once being ON HOLD or on HOLD-REVIEW status that currently have a status of BILLED and the DATE LAST UPDATED falls within the date range the user specifies. </w:t>
            </w:r>
          </w:p>
        </w:tc>
      </w:tr>
      <w:tr w:rsidR="00512824" w:rsidRPr="0002501E" w14:paraId="335A42FD" w14:textId="77777777" w:rsidTr="0070371C">
        <w:trPr>
          <w:cantSplit/>
        </w:trPr>
        <w:tc>
          <w:tcPr>
            <w:tcW w:w="3296" w:type="dxa"/>
            <w:gridSpan w:val="2"/>
          </w:tcPr>
          <w:p w14:paraId="335A42FB" w14:textId="77777777" w:rsidR="00512824" w:rsidRPr="00123DC5" w:rsidRDefault="00512824" w:rsidP="00C36283">
            <w:pPr>
              <w:spacing w:after="240"/>
              <w:rPr>
                <w:rFonts w:ascii="Times New Roman" w:hAnsi="Times New Roman"/>
                <w:sz w:val="22"/>
                <w:szCs w:val="22"/>
              </w:rPr>
            </w:pPr>
            <w:r w:rsidRPr="00123DC5">
              <w:rPr>
                <w:rFonts w:ascii="Times New Roman" w:hAnsi="Times New Roman"/>
                <w:sz w:val="22"/>
                <w:szCs w:val="22"/>
              </w:rPr>
              <w:t>IB  OUTPUT ROI EXPIRED</w:t>
            </w:r>
          </w:p>
        </w:tc>
        <w:tc>
          <w:tcPr>
            <w:tcW w:w="6054" w:type="dxa"/>
          </w:tcPr>
          <w:p w14:paraId="335A42FC" w14:textId="77777777" w:rsidR="00512824" w:rsidRPr="00123DC5" w:rsidRDefault="00512824" w:rsidP="00A47C35">
            <w:pPr>
              <w:rPr>
                <w:rFonts w:ascii="Times New Roman" w:hAnsi="Times New Roman"/>
                <w:sz w:val="22"/>
                <w:szCs w:val="22"/>
              </w:rPr>
            </w:pPr>
            <w:r w:rsidRPr="00123DC5">
              <w:rPr>
                <w:rFonts w:ascii="Times New Roman" w:hAnsi="Times New Roman"/>
                <w:sz w:val="22"/>
                <w:szCs w:val="22"/>
              </w:rPr>
              <w:t>This report list</w:t>
            </w:r>
            <w:r w:rsidR="00D654A0" w:rsidRPr="00123DC5">
              <w:rPr>
                <w:rFonts w:ascii="Times New Roman" w:hAnsi="Times New Roman"/>
                <w:sz w:val="22"/>
                <w:szCs w:val="22"/>
              </w:rPr>
              <w:t>s the ROI Special Consents that will expire within a user</w:t>
            </w:r>
            <w:r w:rsidR="00A47C35" w:rsidRPr="00123DC5">
              <w:rPr>
                <w:rFonts w:ascii="Times New Roman" w:hAnsi="Times New Roman"/>
                <w:sz w:val="22"/>
                <w:szCs w:val="22"/>
              </w:rPr>
              <w:t>-</w:t>
            </w:r>
            <w:r w:rsidR="00D654A0" w:rsidRPr="00123DC5">
              <w:rPr>
                <w:rFonts w:ascii="Times New Roman" w:hAnsi="Times New Roman"/>
                <w:sz w:val="22"/>
                <w:szCs w:val="22"/>
              </w:rPr>
              <w:t>specified date range.</w:t>
            </w:r>
          </w:p>
        </w:tc>
      </w:tr>
      <w:tr w:rsidR="00322584" w:rsidRPr="0002501E" w14:paraId="335A4300" w14:textId="77777777" w:rsidTr="0070371C">
        <w:trPr>
          <w:cantSplit/>
        </w:trPr>
        <w:tc>
          <w:tcPr>
            <w:tcW w:w="3296" w:type="dxa"/>
            <w:gridSpan w:val="2"/>
          </w:tcPr>
          <w:p w14:paraId="335A42F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STATISTICAL REPORT</w:t>
            </w:r>
          </w:p>
        </w:tc>
        <w:tc>
          <w:tcPr>
            <w:tcW w:w="6054" w:type="dxa"/>
          </w:tcPr>
          <w:p w14:paraId="335A42F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report lists the total number of Integrated Billing actions by Action type along with the total charge by type for a date range. The net totals are also printed.</w:t>
            </w:r>
            <w:r w:rsidR="00D65235">
              <w:rPr>
                <w:rFonts w:ascii="Times New Roman" w:hAnsi="Times New Roman"/>
                <w:sz w:val="22"/>
                <w:szCs w:val="22"/>
              </w:rPr>
              <w:t xml:space="preserve"> </w:t>
            </w:r>
            <w:r w:rsidRPr="00123DC5">
              <w:rPr>
                <w:rFonts w:ascii="Times New Roman" w:hAnsi="Times New Roman"/>
                <w:sz w:val="22"/>
                <w:szCs w:val="22"/>
              </w:rPr>
              <w:t xml:space="preserve"> The net totals are derived by looking at the last update for a parent even though the update may not be within the date range. </w:t>
            </w:r>
            <w:r w:rsidR="00D65235">
              <w:rPr>
                <w:rFonts w:ascii="Times New Roman" w:hAnsi="Times New Roman"/>
                <w:sz w:val="22"/>
                <w:szCs w:val="22"/>
              </w:rPr>
              <w:t xml:space="preserve"> </w:t>
            </w:r>
            <w:r w:rsidRPr="00123DC5">
              <w:rPr>
                <w:rFonts w:ascii="Times New Roman" w:hAnsi="Times New Roman"/>
                <w:sz w:val="22"/>
                <w:szCs w:val="22"/>
              </w:rPr>
              <w:t>The net total within a date range can be derived by the formula "new</w:t>
            </w:r>
            <w:r w:rsidR="00E1314C" w:rsidRPr="00123DC5">
              <w:rPr>
                <w:rFonts w:ascii="Times New Roman" w:hAnsi="Times New Roman"/>
                <w:sz w:val="22"/>
                <w:szCs w:val="22"/>
              </w:rPr>
              <w:t>-</w:t>
            </w:r>
            <w:r w:rsidRPr="00123DC5">
              <w:rPr>
                <w:rFonts w:ascii="Times New Roman" w:hAnsi="Times New Roman"/>
                <w:sz w:val="22"/>
                <w:szCs w:val="22"/>
              </w:rPr>
              <w:t xml:space="preserve">update-cancel" for any associated action types. </w:t>
            </w:r>
          </w:p>
        </w:tc>
      </w:tr>
      <w:tr w:rsidR="00322584" w:rsidRPr="0002501E" w14:paraId="335A4303" w14:textId="77777777" w:rsidTr="0070371C">
        <w:trPr>
          <w:cantSplit/>
        </w:trPr>
        <w:tc>
          <w:tcPr>
            <w:tcW w:w="3296" w:type="dxa"/>
            <w:gridSpan w:val="2"/>
          </w:tcPr>
          <w:p w14:paraId="335A430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TREND REPORT</w:t>
            </w:r>
          </w:p>
        </w:tc>
        <w:tc>
          <w:tcPr>
            <w:tcW w:w="6054" w:type="dxa"/>
          </w:tcPr>
          <w:p w14:paraId="335A430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analyze payment trends among insurance companies. </w:t>
            </w:r>
            <w:r w:rsidR="00D65235">
              <w:rPr>
                <w:rFonts w:ascii="Times New Roman" w:hAnsi="Times New Roman"/>
                <w:sz w:val="22"/>
                <w:szCs w:val="22"/>
              </w:rPr>
              <w:t xml:space="preserve"> </w:t>
            </w:r>
            <w:r w:rsidRPr="00123DC5">
              <w:rPr>
                <w:rFonts w:ascii="Times New Roman" w:hAnsi="Times New Roman"/>
                <w:sz w:val="22"/>
                <w:szCs w:val="22"/>
              </w:rPr>
              <w:t xml:space="preserve">In addition, it may be used to track receivables which are due the Medical Center. </w:t>
            </w:r>
            <w:r w:rsidR="00D65235">
              <w:rPr>
                <w:rFonts w:ascii="Times New Roman" w:hAnsi="Times New Roman"/>
                <w:sz w:val="22"/>
                <w:szCs w:val="22"/>
              </w:rPr>
              <w:t xml:space="preserve"> </w:t>
            </w:r>
            <w:r w:rsidR="00411ADA" w:rsidRPr="00123DC5">
              <w:rPr>
                <w:rFonts w:ascii="Times New Roman" w:hAnsi="Times New Roman"/>
                <w:sz w:val="22"/>
                <w:szCs w:val="22"/>
              </w:rPr>
              <w:t xml:space="preserve">Many different criteria may be specified to limit the selection of bills, such as Rate Type, Impatient/Outpatient, Treatment Dates, Bill Printed Dates, and Insurance Company. </w:t>
            </w:r>
            <w:r w:rsidR="00D65235">
              <w:rPr>
                <w:rFonts w:ascii="Times New Roman" w:hAnsi="Times New Roman"/>
                <w:sz w:val="22"/>
                <w:szCs w:val="22"/>
              </w:rPr>
              <w:t xml:space="preserve"> </w:t>
            </w:r>
            <w:r w:rsidRPr="00123DC5">
              <w:rPr>
                <w:rFonts w:ascii="Times New Roman" w:hAnsi="Times New Roman"/>
                <w:sz w:val="22"/>
                <w:szCs w:val="22"/>
              </w:rPr>
              <w:t xml:space="preserve">Any additional field may also be selected and analyzed depending upon its content. </w:t>
            </w:r>
          </w:p>
        </w:tc>
      </w:tr>
      <w:tr w:rsidR="00322584" w:rsidRPr="0002501E" w14:paraId="335A4306" w14:textId="77777777" w:rsidTr="0070371C">
        <w:trPr>
          <w:cantSplit/>
        </w:trPr>
        <w:tc>
          <w:tcPr>
            <w:tcW w:w="3296" w:type="dxa"/>
            <w:gridSpan w:val="2"/>
          </w:tcPr>
          <w:p w14:paraId="335A430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VERIFY RX LINKS</w:t>
            </w:r>
          </w:p>
        </w:tc>
        <w:tc>
          <w:tcPr>
            <w:tcW w:w="6054" w:type="dxa"/>
          </w:tcPr>
          <w:p w14:paraId="335A430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compare the soft-link stored in Integrated Billing with the pointer in the prescription file pointing back to Integrated Billing. </w:t>
            </w:r>
            <w:r w:rsidR="00D65235">
              <w:rPr>
                <w:rFonts w:ascii="Times New Roman" w:hAnsi="Times New Roman"/>
                <w:sz w:val="22"/>
                <w:szCs w:val="22"/>
              </w:rPr>
              <w:t xml:space="preserve"> </w:t>
            </w:r>
            <w:r w:rsidRPr="00123DC5">
              <w:rPr>
                <w:rFonts w:ascii="Times New Roman" w:hAnsi="Times New Roman"/>
                <w:sz w:val="22"/>
                <w:szCs w:val="22"/>
              </w:rPr>
              <w:t xml:space="preserve">A report will print out of all IB Actions that do not verify. </w:t>
            </w:r>
          </w:p>
        </w:tc>
      </w:tr>
      <w:tr w:rsidR="00322584" w:rsidRPr="0002501E" w14:paraId="335A4309" w14:textId="77777777" w:rsidTr="0070371C">
        <w:trPr>
          <w:cantSplit/>
        </w:trPr>
        <w:tc>
          <w:tcPr>
            <w:tcW w:w="3296" w:type="dxa"/>
            <w:gridSpan w:val="2"/>
          </w:tcPr>
          <w:p w14:paraId="335A430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VETS BY DISCH</w:t>
            </w:r>
          </w:p>
        </w:tc>
        <w:tc>
          <w:tcPr>
            <w:tcW w:w="6054" w:type="dxa"/>
          </w:tcPr>
          <w:p w14:paraId="335A430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List of Veteran discharges by </w:t>
            </w:r>
            <w:r w:rsidR="00E1314C" w:rsidRPr="00123DC5">
              <w:rPr>
                <w:rFonts w:ascii="Times New Roman" w:hAnsi="Times New Roman"/>
                <w:sz w:val="22"/>
                <w:szCs w:val="22"/>
              </w:rPr>
              <w:t>division that is</w:t>
            </w:r>
            <w:r w:rsidRPr="00123DC5">
              <w:rPr>
                <w:rFonts w:ascii="Times New Roman" w:hAnsi="Times New Roman"/>
                <w:sz w:val="22"/>
                <w:szCs w:val="22"/>
              </w:rPr>
              <w:t xml:space="preserve"> billable. </w:t>
            </w:r>
          </w:p>
        </w:tc>
      </w:tr>
      <w:tr w:rsidR="00322584" w:rsidRPr="0002501E" w14:paraId="335A430C" w14:textId="77777777" w:rsidTr="0070371C">
        <w:trPr>
          <w:cantSplit/>
        </w:trPr>
        <w:tc>
          <w:tcPr>
            <w:tcW w:w="3296" w:type="dxa"/>
            <w:gridSpan w:val="2"/>
          </w:tcPr>
          <w:p w14:paraId="335A430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lastRenderedPageBreak/>
              <w:t>IB PATIENT BILLING INQUIRY</w:t>
            </w:r>
          </w:p>
        </w:tc>
        <w:tc>
          <w:tcPr>
            <w:tcW w:w="6054" w:type="dxa"/>
          </w:tcPr>
          <w:p w14:paraId="335A430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displays all the actions which have been performed on a specified billing record. </w:t>
            </w:r>
            <w:r w:rsidR="00D65235">
              <w:rPr>
                <w:rFonts w:ascii="Times New Roman" w:hAnsi="Times New Roman"/>
                <w:sz w:val="22"/>
                <w:szCs w:val="22"/>
              </w:rPr>
              <w:t xml:space="preserve"> </w:t>
            </w:r>
            <w:r w:rsidRPr="00123DC5">
              <w:rPr>
                <w:rFonts w:ascii="Times New Roman" w:hAnsi="Times New Roman"/>
                <w:sz w:val="22"/>
                <w:szCs w:val="22"/>
              </w:rPr>
              <w:t xml:space="preserve">The user may select by patient name or bill number a particular record, and is shown bill status, total charges, statement covers period, and all previous actions of that billing record. </w:t>
            </w:r>
          </w:p>
        </w:tc>
      </w:tr>
      <w:tr w:rsidR="0084277E" w:rsidRPr="0002501E" w14:paraId="335A430F" w14:textId="77777777" w:rsidTr="0070371C">
        <w:trPr>
          <w:cantSplit/>
        </w:trPr>
        <w:tc>
          <w:tcPr>
            <w:tcW w:w="3296" w:type="dxa"/>
            <w:gridSpan w:val="2"/>
          </w:tcPr>
          <w:p w14:paraId="335A430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PROVIDER FROM FB DETAIL</w:t>
            </w:r>
          </w:p>
        </w:tc>
        <w:tc>
          <w:tcPr>
            <w:tcW w:w="6054" w:type="dxa"/>
          </w:tcPr>
          <w:p w14:paraId="335A430E" w14:textId="77777777" w:rsidR="0084277E" w:rsidRPr="00123DC5" w:rsidRDefault="0084277E" w:rsidP="001E3A3C">
            <w:pPr>
              <w:spacing w:after="240"/>
              <w:rPr>
                <w:rFonts w:ascii="Times New Roman" w:hAnsi="Times New Roman"/>
                <w:sz w:val="22"/>
                <w:szCs w:val="22"/>
              </w:rPr>
            </w:pPr>
            <w:r w:rsidRPr="00123DC5">
              <w:rPr>
                <w:rFonts w:ascii="Times New Roman" w:hAnsi="Times New Roman"/>
                <w:sz w:val="22"/>
                <w:szCs w:val="22"/>
              </w:rPr>
              <w:t xml:space="preserve">This option prints all records modified by the FB PAID TO </w:t>
            </w:r>
            <w:r w:rsidR="00A47C35" w:rsidRPr="00123DC5">
              <w:rPr>
                <w:rFonts w:ascii="Times New Roman" w:hAnsi="Times New Roman"/>
                <w:sz w:val="22"/>
                <w:szCs w:val="22"/>
              </w:rPr>
              <w:t>IB background</w:t>
            </w:r>
            <w:r w:rsidRPr="00123DC5">
              <w:rPr>
                <w:rFonts w:ascii="Times New Roman" w:hAnsi="Times New Roman"/>
                <w:sz w:val="22"/>
                <w:szCs w:val="22"/>
              </w:rPr>
              <w:t xml:space="preserve"> process for a date range</w:t>
            </w:r>
            <w:r w:rsidR="00BF2E2E" w:rsidRPr="00123DC5">
              <w:rPr>
                <w:rFonts w:ascii="Times New Roman" w:hAnsi="Times New Roman"/>
                <w:sz w:val="22"/>
                <w:szCs w:val="22"/>
              </w:rPr>
              <w:t xml:space="preserve"> (</w:t>
            </w:r>
            <w:r w:rsidR="001E3A3C" w:rsidRPr="00123DC5">
              <w:rPr>
                <w:rFonts w:ascii="Times New Roman" w:hAnsi="Times New Roman"/>
                <w:sz w:val="22"/>
                <w:szCs w:val="22"/>
              </w:rPr>
              <w:t>For Future Use to Validate Testing</w:t>
            </w:r>
            <w:r w:rsidR="00BF2E2E" w:rsidRPr="00123DC5">
              <w:rPr>
                <w:rFonts w:ascii="Times New Roman" w:hAnsi="Times New Roman"/>
                <w:sz w:val="22"/>
                <w:szCs w:val="22"/>
              </w:rPr>
              <w:t>)</w:t>
            </w:r>
            <w:r w:rsidRPr="00123DC5">
              <w:rPr>
                <w:rFonts w:ascii="Times New Roman" w:hAnsi="Times New Roman"/>
                <w:sz w:val="22"/>
                <w:szCs w:val="22"/>
              </w:rPr>
              <w:t>.</w:t>
            </w:r>
          </w:p>
        </w:tc>
      </w:tr>
      <w:tr w:rsidR="0084277E" w:rsidRPr="0002501E" w14:paraId="335A4312" w14:textId="77777777" w:rsidTr="0070371C">
        <w:trPr>
          <w:cantSplit/>
          <w:trHeight w:val="764"/>
        </w:trPr>
        <w:tc>
          <w:tcPr>
            <w:tcW w:w="3296" w:type="dxa"/>
            <w:gridSpan w:val="2"/>
          </w:tcPr>
          <w:p w14:paraId="335A431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PROVIDER FROM FB RPTS MENU</w:t>
            </w:r>
          </w:p>
        </w:tc>
        <w:tc>
          <w:tcPr>
            <w:tcW w:w="6054" w:type="dxa"/>
          </w:tcPr>
          <w:p w14:paraId="335A4311" w14:textId="77777777" w:rsidR="0084277E" w:rsidRPr="00123DC5" w:rsidRDefault="0084277E" w:rsidP="00D65235">
            <w:pPr>
              <w:spacing w:after="240"/>
              <w:rPr>
                <w:rFonts w:ascii="Times New Roman" w:hAnsi="Times New Roman"/>
                <w:sz w:val="22"/>
                <w:szCs w:val="22"/>
              </w:rPr>
            </w:pPr>
            <w:r w:rsidRPr="00123DC5">
              <w:rPr>
                <w:rFonts w:ascii="Times New Roman" w:hAnsi="Times New Roman"/>
                <w:sz w:val="22"/>
                <w:szCs w:val="22"/>
              </w:rPr>
              <w:t>This menu option allows users to run reports about records in  the IB NON/OTHER BILLING PROVIDER (#355.93) file that have been affected by the FB PAID TO IB background job</w:t>
            </w:r>
            <w:r w:rsidR="00BF2E2E" w:rsidRPr="00123DC5">
              <w:rPr>
                <w:rFonts w:ascii="Times New Roman" w:hAnsi="Times New Roman"/>
                <w:sz w:val="22"/>
                <w:szCs w:val="22"/>
              </w:rPr>
              <w:t xml:space="preserve"> (For Future Use to Validate Testing)</w:t>
            </w:r>
            <w:r w:rsidRPr="00123DC5">
              <w:rPr>
                <w:rFonts w:ascii="Times New Roman" w:hAnsi="Times New Roman"/>
                <w:sz w:val="22"/>
                <w:szCs w:val="22"/>
              </w:rPr>
              <w:t>.</w:t>
            </w:r>
          </w:p>
        </w:tc>
      </w:tr>
      <w:tr w:rsidR="0084277E" w:rsidRPr="0002501E" w14:paraId="335A4315" w14:textId="77777777" w:rsidTr="0070371C">
        <w:trPr>
          <w:cantSplit/>
          <w:trHeight w:val="764"/>
        </w:trPr>
        <w:tc>
          <w:tcPr>
            <w:tcW w:w="3296" w:type="dxa"/>
            <w:gridSpan w:val="2"/>
          </w:tcPr>
          <w:p w14:paraId="335A431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PROVIDER FROM FB SUMMARY</w:t>
            </w:r>
          </w:p>
        </w:tc>
        <w:tc>
          <w:tcPr>
            <w:tcW w:w="6054" w:type="dxa"/>
          </w:tcPr>
          <w:p w14:paraId="335A4314" w14:textId="77777777" w:rsidR="0084277E" w:rsidRPr="00123DC5" w:rsidRDefault="0084277E" w:rsidP="00D65235">
            <w:pPr>
              <w:spacing w:after="240"/>
              <w:rPr>
                <w:rFonts w:ascii="Times New Roman" w:hAnsi="Times New Roman"/>
                <w:sz w:val="22"/>
                <w:szCs w:val="22"/>
              </w:rPr>
            </w:pPr>
            <w:r w:rsidRPr="00123DC5">
              <w:rPr>
                <w:rFonts w:ascii="Times New Roman" w:hAnsi="Times New Roman"/>
                <w:sz w:val="22"/>
                <w:szCs w:val="22"/>
              </w:rPr>
              <w:t>This option identifies and reports on entries in the IB  NON/OTHER VA BILLING PROVIDER (#355.93) file that were added or changed by the FEE BASIS PAID TO IB interface for a date range</w:t>
            </w:r>
            <w:r w:rsidR="001E3A3C" w:rsidRPr="00123DC5">
              <w:rPr>
                <w:rFonts w:ascii="Times New Roman" w:hAnsi="Times New Roman"/>
                <w:sz w:val="22"/>
                <w:szCs w:val="22"/>
              </w:rPr>
              <w:t xml:space="preserve"> (For Future Use to Validate Testing)</w:t>
            </w:r>
            <w:r w:rsidRPr="00123DC5">
              <w:rPr>
                <w:rFonts w:ascii="Times New Roman" w:hAnsi="Times New Roman"/>
                <w:sz w:val="22"/>
                <w:szCs w:val="22"/>
              </w:rPr>
              <w:t>.</w:t>
            </w:r>
          </w:p>
        </w:tc>
      </w:tr>
      <w:tr w:rsidR="0084277E" w:rsidRPr="0002501E" w14:paraId="335A4318" w14:textId="77777777" w:rsidTr="0070371C">
        <w:trPr>
          <w:cantSplit/>
        </w:trPr>
        <w:tc>
          <w:tcPr>
            <w:tcW w:w="3296" w:type="dxa"/>
            <w:gridSpan w:val="2"/>
          </w:tcPr>
          <w:p w14:paraId="335A431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PRINT BILL</w:t>
            </w:r>
          </w:p>
        </w:tc>
        <w:tc>
          <w:tcPr>
            <w:tcW w:w="6054" w:type="dxa"/>
          </w:tcPr>
          <w:p w14:paraId="335A431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print a third party bill after all required information has been input, and after the billing information has been reviewed and authorized. </w:t>
            </w:r>
            <w:r w:rsidR="00D65235">
              <w:rPr>
                <w:rFonts w:ascii="Times New Roman" w:hAnsi="Times New Roman"/>
                <w:sz w:val="22"/>
                <w:szCs w:val="22"/>
              </w:rPr>
              <w:t xml:space="preserve"> </w:t>
            </w:r>
            <w:r w:rsidRPr="00123DC5">
              <w:rPr>
                <w:rFonts w:ascii="Times New Roman" w:hAnsi="Times New Roman"/>
                <w:sz w:val="22"/>
                <w:szCs w:val="22"/>
              </w:rPr>
              <w:t xml:space="preserve">A reimbursable insurance bill that has been flagged for transmission cannot be printed before it has been transmitted at least once. </w:t>
            </w:r>
          </w:p>
        </w:tc>
      </w:tr>
      <w:tr w:rsidR="0084277E" w:rsidRPr="0002501E" w14:paraId="335A431B" w14:textId="77777777" w:rsidTr="0070371C">
        <w:trPr>
          <w:cantSplit/>
        </w:trPr>
        <w:tc>
          <w:tcPr>
            <w:tcW w:w="3296" w:type="dxa"/>
            <w:gridSpan w:val="2"/>
          </w:tcPr>
          <w:p w14:paraId="335A431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PRINT BILL ADDENDUM</w:t>
            </w:r>
          </w:p>
        </w:tc>
        <w:tc>
          <w:tcPr>
            <w:tcW w:w="6054" w:type="dxa"/>
          </w:tcPr>
          <w:p w14:paraId="335A431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Prints the Addendum sheets that may accompany CMS-1500 Rx Refill or Prosthetics bills. </w:t>
            </w:r>
            <w:r w:rsidR="00D65235">
              <w:rPr>
                <w:rFonts w:ascii="Times New Roman" w:hAnsi="Times New Roman"/>
                <w:sz w:val="22"/>
                <w:szCs w:val="22"/>
              </w:rPr>
              <w:t xml:space="preserve"> </w:t>
            </w:r>
            <w:r w:rsidRPr="00123DC5">
              <w:rPr>
                <w:rFonts w:ascii="Times New Roman" w:hAnsi="Times New Roman"/>
                <w:sz w:val="22"/>
                <w:szCs w:val="22"/>
              </w:rPr>
              <w:t xml:space="preserve">The addendum contains information that could not fit on the bill form. </w:t>
            </w:r>
          </w:p>
        </w:tc>
      </w:tr>
      <w:tr w:rsidR="00784F47" w:rsidRPr="00784F47" w14:paraId="335A431E" w14:textId="77777777" w:rsidTr="0070371C">
        <w:trPr>
          <w:cantSplit/>
        </w:trPr>
        <w:tc>
          <w:tcPr>
            <w:tcW w:w="3296" w:type="dxa"/>
            <w:gridSpan w:val="2"/>
          </w:tcPr>
          <w:p w14:paraId="335A431C" w14:textId="77777777" w:rsidR="00784F47" w:rsidRPr="00784F47" w:rsidRDefault="00784F47" w:rsidP="00C91C80">
            <w:pPr>
              <w:spacing w:after="240"/>
              <w:rPr>
                <w:rFonts w:ascii="Times New Roman" w:hAnsi="Times New Roman"/>
                <w:sz w:val="22"/>
                <w:szCs w:val="22"/>
              </w:rPr>
            </w:pPr>
            <w:r w:rsidRPr="00784F47">
              <w:rPr>
                <w:rFonts w:ascii="Times New Roman" w:hAnsi="Times New Roman"/>
                <w:sz w:val="22"/>
                <w:szCs w:val="22"/>
              </w:rPr>
              <w:t>IB PRINTED CLAIMS REPORT</w:t>
            </w:r>
          </w:p>
        </w:tc>
        <w:tc>
          <w:tcPr>
            <w:tcW w:w="6054" w:type="dxa"/>
          </w:tcPr>
          <w:p w14:paraId="335A431D" w14:textId="77777777" w:rsidR="00784F47" w:rsidRPr="00784F47" w:rsidRDefault="00784F47" w:rsidP="00C91C80">
            <w:pPr>
              <w:spacing w:after="240"/>
              <w:rPr>
                <w:rFonts w:ascii="Times New Roman" w:hAnsi="Times New Roman"/>
                <w:sz w:val="22"/>
                <w:szCs w:val="22"/>
              </w:rPr>
            </w:pPr>
            <w:r w:rsidRPr="00784F47">
              <w:rPr>
                <w:rFonts w:ascii="Times New Roman" w:hAnsi="Times New Roman"/>
                <w:sz w:val="22"/>
                <w:szCs w:val="22"/>
              </w:rPr>
              <w:t>This option will generate a report of claims for a specified timeframe that were locally printed but which had the potential to be transmitted electronically.</w:t>
            </w:r>
          </w:p>
        </w:tc>
      </w:tr>
      <w:tr w:rsidR="0084277E" w:rsidRPr="0002501E" w14:paraId="335A4321" w14:textId="77777777" w:rsidTr="0070371C">
        <w:trPr>
          <w:cantSplit/>
        </w:trPr>
        <w:tc>
          <w:tcPr>
            <w:tcW w:w="3296" w:type="dxa"/>
            <w:gridSpan w:val="2"/>
          </w:tcPr>
          <w:p w14:paraId="335A431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 BILLING DATA</w:t>
            </w:r>
          </w:p>
        </w:tc>
        <w:tc>
          <w:tcPr>
            <w:tcW w:w="6054" w:type="dxa"/>
          </w:tcPr>
          <w:p w14:paraId="335A432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purge data from the following files: #350 INTEGRATED BILLING ACTION #351 CATEGORY C BILLING CLOCK #399 BILL/CLAIMS Entries from these files must be archived before they may be purged. </w:t>
            </w:r>
          </w:p>
        </w:tc>
      </w:tr>
      <w:tr w:rsidR="0084277E" w:rsidRPr="0002501E" w14:paraId="335A4324" w14:textId="77777777" w:rsidTr="0070371C">
        <w:trPr>
          <w:cantSplit/>
        </w:trPr>
        <w:tc>
          <w:tcPr>
            <w:tcW w:w="3296" w:type="dxa"/>
            <w:gridSpan w:val="2"/>
          </w:tcPr>
          <w:p w14:paraId="335A432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 DELETE TEMPLATE ENTRY</w:t>
            </w:r>
          </w:p>
        </w:tc>
        <w:tc>
          <w:tcPr>
            <w:tcW w:w="6054" w:type="dxa"/>
          </w:tcPr>
          <w:p w14:paraId="335A432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prevent a record from being purged from the database. </w:t>
            </w:r>
            <w:r w:rsidR="00D65235">
              <w:rPr>
                <w:rFonts w:ascii="Times New Roman" w:hAnsi="Times New Roman"/>
                <w:sz w:val="22"/>
                <w:szCs w:val="22"/>
              </w:rPr>
              <w:t xml:space="preserve"> </w:t>
            </w:r>
            <w:r w:rsidRPr="00123DC5">
              <w:rPr>
                <w:rFonts w:ascii="Times New Roman" w:hAnsi="Times New Roman"/>
                <w:sz w:val="22"/>
                <w:szCs w:val="22"/>
              </w:rPr>
              <w:t xml:space="preserve">The user will be prompted for an established Search Template based on one of the following three files: 350 INTEGRATED BILLING ACTION 351 CATEGORY C BILLING CLOCK 399 BILL/CLAIMS The records stored in this template will be listed, and the user may select a record to be deleted from the template. </w:t>
            </w:r>
          </w:p>
        </w:tc>
      </w:tr>
      <w:tr w:rsidR="0084277E" w:rsidRPr="0002501E" w14:paraId="335A4327" w14:textId="77777777" w:rsidTr="0070371C">
        <w:trPr>
          <w:cantSplit/>
        </w:trPr>
        <w:tc>
          <w:tcPr>
            <w:tcW w:w="3296" w:type="dxa"/>
            <w:gridSpan w:val="2"/>
          </w:tcPr>
          <w:p w14:paraId="335A432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 PURGE LIST LOG ENTRIES</w:t>
            </w:r>
          </w:p>
        </w:tc>
        <w:tc>
          <w:tcPr>
            <w:tcW w:w="6054" w:type="dxa"/>
          </w:tcPr>
          <w:p w14:paraId="335A432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list all of the log entries in the IB ARCHIVE/PURGE LOG file, #350.6. </w:t>
            </w:r>
            <w:r w:rsidR="00D65235">
              <w:rPr>
                <w:rFonts w:ascii="Times New Roman" w:hAnsi="Times New Roman"/>
                <w:sz w:val="22"/>
                <w:szCs w:val="22"/>
              </w:rPr>
              <w:t xml:space="preserve"> </w:t>
            </w:r>
            <w:r w:rsidRPr="00123DC5">
              <w:rPr>
                <w:rFonts w:ascii="Times New Roman" w:hAnsi="Times New Roman"/>
                <w:sz w:val="22"/>
                <w:szCs w:val="22"/>
              </w:rPr>
              <w:t xml:space="preserve">All entries in the file are listed, in the order that they were added to the file. </w:t>
            </w:r>
          </w:p>
        </w:tc>
      </w:tr>
      <w:tr w:rsidR="0084277E" w:rsidRPr="0002501E" w14:paraId="335A432A" w14:textId="77777777" w:rsidTr="0070371C">
        <w:trPr>
          <w:cantSplit/>
        </w:trPr>
        <w:tc>
          <w:tcPr>
            <w:tcW w:w="3296" w:type="dxa"/>
            <w:gridSpan w:val="2"/>
          </w:tcPr>
          <w:p w14:paraId="335A432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 LIST TEMPLATE ENTRIES</w:t>
            </w:r>
          </w:p>
        </w:tc>
        <w:tc>
          <w:tcPr>
            <w:tcW w:w="6054" w:type="dxa"/>
          </w:tcPr>
          <w:p w14:paraId="335A432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list all entries in a Search Template which are scheduled to be archived and purged. </w:t>
            </w:r>
          </w:p>
        </w:tc>
      </w:tr>
      <w:tr w:rsidR="0084277E" w:rsidRPr="0002501E" w14:paraId="335A432D" w14:textId="77777777" w:rsidTr="0070371C">
        <w:trPr>
          <w:cantSplit/>
        </w:trPr>
        <w:tc>
          <w:tcPr>
            <w:tcW w:w="3296" w:type="dxa"/>
            <w:gridSpan w:val="2"/>
          </w:tcPr>
          <w:p w14:paraId="335A432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 LOG INQUIRY</w:t>
            </w:r>
          </w:p>
        </w:tc>
        <w:tc>
          <w:tcPr>
            <w:tcW w:w="6054" w:type="dxa"/>
          </w:tcPr>
          <w:p w14:paraId="335A432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provide a full inquiry of any entry in the IB ARCHIVE/PURGE LOG, file #350.6. </w:t>
            </w:r>
          </w:p>
        </w:tc>
      </w:tr>
      <w:tr w:rsidR="0084277E" w:rsidRPr="0002501E" w14:paraId="335A4330" w14:textId="77777777" w:rsidTr="0070371C">
        <w:trPr>
          <w:cantSplit/>
        </w:trPr>
        <w:tc>
          <w:tcPr>
            <w:tcW w:w="3296" w:type="dxa"/>
            <w:gridSpan w:val="2"/>
          </w:tcPr>
          <w:p w14:paraId="335A432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 MENU</w:t>
            </w:r>
          </w:p>
        </w:tc>
        <w:tc>
          <w:tcPr>
            <w:tcW w:w="6054" w:type="dxa"/>
          </w:tcPr>
          <w:p w14:paraId="335A432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all the Integrated billing purge options </w:t>
            </w:r>
          </w:p>
        </w:tc>
      </w:tr>
      <w:tr w:rsidR="0084277E" w:rsidRPr="0002501E" w14:paraId="335A4333" w14:textId="77777777" w:rsidTr="0070371C">
        <w:trPr>
          <w:cantSplit/>
        </w:trPr>
        <w:tc>
          <w:tcPr>
            <w:tcW w:w="3296" w:type="dxa"/>
            <w:gridSpan w:val="2"/>
          </w:tcPr>
          <w:p w14:paraId="335A433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PURGE/ARCHIVE BILLING DATA</w:t>
            </w:r>
          </w:p>
        </w:tc>
        <w:tc>
          <w:tcPr>
            <w:tcW w:w="6054" w:type="dxa"/>
          </w:tcPr>
          <w:p w14:paraId="335A433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archive data from the following files: #350 INTEGRATED BILLING ACTION #351 CATEGORY C BILLING CLOCK #399 BILL/CLAIMS Entries from these files must be </w:t>
            </w:r>
            <w:proofErr w:type="gramStart"/>
            <w:r w:rsidRPr="00123DC5">
              <w:rPr>
                <w:rFonts w:ascii="Times New Roman" w:hAnsi="Times New Roman"/>
                <w:sz w:val="22"/>
                <w:szCs w:val="22"/>
              </w:rPr>
              <w:t>found, and</w:t>
            </w:r>
            <w:proofErr w:type="gramEnd"/>
            <w:r w:rsidRPr="00123DC5">
              <w:rPr>
                <w:rFonts w:ascii="Times New Roman" w:hAnsi="Times New Roman"/>
                <w:sz w:val="22"/>
                <w:szCs w:val="22"/>
              </w:rPr>
              <w:t xml:space="preserve"> placed in the appropriate Search (Sort) template, before they may be archived. </w:t>
            </w:r>
          </w:p>
        </w:tc>
      </w:tr>
      <w:tr w:rsidR="0084277E" w:rsidRPr="0002501E" w14:paraId="335A4336" w14:textId="77777777" w:rsidTr="0070371C">
        <w:trPr>
          <w:cantSplit/>
        </w:trPr>
        <w:tc>
          <w:tcPr>
            <w:tcW w:w="3296" w:type="dxa"/>
            <w:gridSpan w:val="2"/>
          </w:tcPr>
          <w:p w14:paraId="335A433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PURGE/BASC TRANSFER CLEANUP</w:t>
            </w:r>
          </w:p>
        </w:tc>
        <w:tc>
          <w:tcPr>
            <w:tcW w:w="6054" w:type="dxa"/>
          </w:tcPr>
          <w:p w14:paraId="335A433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Delete all CPT entries in the temporary file that have been transferred to the permanent billing file. </w:t>
            </w:r>
          </w:p>
        </w:tc>
      </w:tr>
      <w:tr w:rsidR="0084277E" w:rsidRPr="0002501E" w14:paraId="335A4339" w14:textId="77777777" w:rsidTr="0070371C">
        <w:trPr>
          <w:cantSplit/>
        </w:trPr>
        <w:tc>
          <w:tcPr>
            <w:tcW w:w="3296" w:type="dxa"/>
            <w:gridSpan w:val="2"/>
          </w:tcPr>
          <w:p w14:paraId="335A433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PURGE/FIND BILLING DATA</w:t>
            </w:r>
          </w:p>
        </w:tc>
        <w:tc>
          <w:tcPr>
            <w:tcW w:w="6054" w:type="dxa"/>
          </w:tcPr>
          <w:p w14:paraId="335A433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identify records to be archived and purged from the following files: #350 INTEGRATED BILLING ACTION #351 CATEGORY C BILLING CLOCK #399 BILL/CLAIMS Entries which are selected to be archived and then purged are placed into a Search (Sort) template. </w:t>
            </w:r>
          </w:p>
        </w:tc>
      </w:tr>
      <w:tr w:rsidR="0084277E" w:rsidRPr="0002501E" w14:paraId="335A433C" w14:textId="77777777" w:rsidTr="0070371C">
        <w:trPr>
          <w:cantSplit/>
        </w:trPr>
        <w:tc>
          <w:tcPr>
            <w:tcW w:w="3296" w:type="dxa"/>
            <w:gridSpan w:val="2"/>
          </w:tcPr>
          <w:p w14:paraId="335A433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REPOST</w:t>
            </w:r>
          </w:p>
        </w:tc>
        <w:tc>
          <w:tcPr>
            <w:tcW w:w="6054" w:type="dxa"/>
          </w:tcPr>
          <w:p w14:paraId="335A433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Option allows passing of IB action entries that did not successfully pass to AR to be reposted to the IB filer. </w:t>
            </w:r>
          </w:p>
        </w:tc>
      </w:tr>
      <w:tr w:rsidR="0084277E" w:rsidRPr="0002501E" w14:paraId="335A433F" w14:textId="77777777" w:rsidTr="0070371C">
        <w:trPr>
          <w:cantSplit/>
        </w:trPr>
        <w:tc>
          <w:tcPr>
            <w:tcW w:w="3296" w:type="dxa"/>
            <w:gridSpan w:val="2"/>
          </w:tcPr>
          <w:p w14:paraId="335A433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RETURN BILL</w:t>
            </w:r>
          </w:p>
        </w:tc>
        <w:tc>
          <w:tcPr>
            <w:tcW w:w="6054" w:type="dxa"/>
          </w:tcPr>
          <w:p w14:paraId="335A433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allow users to return a bill from MCCR to AR if it had previously been returned to MCCR from AR. </w:t>
            </w:r>
          </w:p>
        </w:tc>
      </w:tr>
      <w:tr w:rsidR="0084277E" w:rsidRPr="0002501E" w14:paraId="335A4342" w14:textId="77777777" w:rsidTr="0070371C">
        <w:trPr>
          <w:cantSplit/>
        </w:trPr>
        <w:tc>
          <w:tcPr>
            <w:tcW w:w="3296" w:type="dxa"/>
            <w:gridSpan w:val="2"/>
          </w:tcPr>
          <w:p w14:paraId="335A434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RETURN BILL LIST</w:t>
            </w:r>
          </w:p>
        </w:tc>
        <w:tc>
          <w:tcPr>
            <w:tcW w:w="6054" w:type="dxa"/>
          </w:tcPr>
          <w:p w14:paraId="335A434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This option will generate a list of bills returned by Accounts Receivable to MCCR.</w:t>
            </w:r>
            <w:r w:rsidR="00D65235">
              <w:rPr>
                <w:rFonts w:ascii="Times New Roman" w:hAnsi="Times New Roman"/>
                <w:sz w:val="22"/>
                <w:szCs w:val="22"/>
              </w:rPr>
              <w:t xml:space="preserve"> </w:t>
            </w:r>
            <w:r w:rsidRPr="00123DC5">
              <w:rPr>
                <w:rFonts w:ascii="Times New Roman" w:hAnsi="Times New Roman"/>
                <w:sz w:val="22"/>
                <w:szCs w:val="22"/>
              </w:rPr>
              <w:t xml:space="preserve"> The output should be directed to a printer as this report may take a few minutes to print. </w:t>
            </w:r>
          </w:p>
        </w:tc>
      </w:tr>
      <w:tr w:rsidR="0084277E" w:rsidRPr="0002501E" w14:paraId="335A4345" w14:textId="77777777" w:rsidTr="0070371C">
        <w:trPr>
          <w:cantSplit/>
        </w:trPr>
        <w:tc>
          <w:tcPr>
            <w:tcW w:w="3296" w:type="dxa"/>
            <w:gridSpan w:val="2"/>
          </w:tcPr>
          <w:p w14:paraId="335A434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RETURN BILL MENU</w:t>
            </w:r>
          </w:p>
        </w:tc>
        <w:tc>
          <w:tcPr>
            <w:tcW w:w="6054" w:type="dxa"/>
          </w:tcPr>
          <w:p w14:paraId="335A434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Menu to access options related to editing bills returned by A/R to MCCR and returning them to A/R. </w:t>
            </w:r>
          </w:p>
        </w:tc>
      </w:tr>
      <w:tr w:rsidR="0084277E" w:rsidRPr="0002501E" w14:paraId="335A4348" w14:textId="77777777" w:rsidTr="0070371C">
        <w:trPr>
          <w:cantSplit/>
        </w:trPr>
        <w:tc>
          <w:tcPr>
            <w:tcW w:w="3296" w:type="dxa"/>
            <w:gridSpan w:val="2"/>
          </w:tcPr>
          <w:p w14:paraId="335A434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REV CODE TOTALS</w:t>
            </w:r>
          </w:p>
        </w:tc>
        <w:tc>
          <w:tcPr>
            <w:tcW w:w="6054" w:type="dxa"/>
          </w:tcPr>
          <w:p w14:paraId="335A434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Print totals of Revenue Code amounts by Rate Type. To collect data for AMIS Segments 295 and 296 </w:t>
            </w:r>
          </w:p>
        </w:tc>
      </w:tr>
      <w:tr w:rsidR="0084277E" w:rsidRPr="0002501E" w14:paraId="335A434B" w14:textId="77777777" w:rsidTr="0070371C">
        <w:trPr>
          <w:cantSplit/>
        </w:trPr>
        <w:tc>
          <w:tcPr>
            <w:tcW w:w="3296" w:type="dxa"/>
            <w:gridSpan w:val="2"/>
          </w:tcPr>
          <w:p w14:paraId="335A434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ADD THRESHOLDS</w:t>
            </w:r>
          </w:p>
        </w:tc>
        <w:tc>
          <w:tcPr>
            <w:tcW w:w="6054" w:type="dxa"/>
          </w:tcPr>
          <w:p w14:paraId="335A434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add the Income Thresholds used in the Medication Co-payment Income Exemption. </w:t>
            </w:r>
          </w:p>
        </w:tc>
      </w:tr>
      <w:tr w:rsidR="0084277E" w:rsidRPr="0002501E" w14:paraId="335A434E" w14:textId="77777777" w:rsidTr="0070371C">
        <w:trPr>
          <w:cantSplit/>
        </w:trPr>
        <w:tc>
          <w:tcPr>
            <w:tcW w:w="3296" w:type="dxa"/>
            <w:gridSpan w:val="2"/>
          </w:tcPr>
          <w:p w14:paraId="335A434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 RX EDIT LETTER</w:t>
            </w:r>
          </w:p>
        </w:tc>
        <w:tc>
          <w:tcPr>
            <w:tcW w:w="6054" w:type="dxa"/>
          </w:tcPr>
          <w:p w14:paraId="335A434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allow editing of the header, or station name and address, and the main body of a letter. </w:t>
            </w:r>
            <w:r w:rsidR="00D65235">
              <w:rPr>
                <w:rFonts w:ascii="Times New Roman" w:hAnsi="Times New Roman"/>
                <w:sz w:val="22"/>
                <w:szCs w:val="22"/>
              </w:rPr>
              <w:t xml:space="preserve"> </w:t>
            </w:r>
            <w:r w:rsidRPr="00123DC5">
              <w:rPr>
                <w:rFonts w:ascii="Times New Roman" w:hAnsi="Times New Roman"/>
                <w:sz w:val="22"/>
                <w:szCs w:val="22"/>
              </w:rPr>
              <w:t xml:space="preserve">The letter IB NOW EXEMPT is the letter that was written to be sent to patients who become exempt during the conversion to inform them that they no longer need to send in a co-payment with their Rx refill requests. </w:t>
            </w:r>
            <w:r w:rsidR="00D65235">
              <w:rPr>
                <w:rFonts w:ascii="Times New Roman" w:hAnsi="Times New Roman"/>
                <w:sz w:val="22"/>
                <w:szCs w:val="22"/>
              </w:rPr>
              <w:t xml:space="preserve"> </w:t>
            </w:r>
            <w:r w:rsidRPr="00123DC5">
              <w:rPr>
                <w:rFonts w:ascii="Times New Roman" w:hAnsi="Times New Roman"/>
                <w:sz w:val="22"/>
                <w:szCs w:val="22"/>
              </w:rPr>
              <w:t xml:space="preserve">The first six lines of the header field will be centered at the top of each letter. </w:t>
            </w:r>
            <w:r w:rsidR="00D65235">
              <w:rPr>
                <w:rFonts w:ascii="Times New Roman" w:hAnsi="Times New Roman"/>
                <w:sz w:val="22"/>
                <w:szCs w:val="22"/>
              </w:rPr>
              <w:t xml:space="preserve"> </w:t>
            </w:r>
            <w:r w:rsidRPr="00123DC5">
              <w:rPr>
                <w:rFonts w:ascii="Times New Roman" w:hAnsi="Times New Roman"/>
                <w:sz w:val="22"/>
                <w:szCs w:val="22"/>
              </w:rPr>
              <w:t xml:space="preserve">Do not center these lines. </w:t>
            </w:r>
            <w:r w:rsidR="00D65235">
              <w:rPr>
                <w:rFonts w:ascii="Times New Roman" w:hAnsi="Times New Roman"/>
                <w:sz w:val="22"/>
                <w:szCs w:val="22"/>
              </w:rPr>
              <w:t xml:space="preserve"> </w:t>
            </w:r>
            <w:r w:rsidRPr="00123DC5">
              <w:rPr>
                <w:rFonts w:ascii="Times New Roman" w:hAnsi="Times New Roman"/>
                <w:sz w:val="22"/>
                <w:szCs w:val="22"/>
              </w:rPr>
              <w:t>The patient address will print beginning on line 17.</w:t>
            </w:r>
            <w:r w:rsidR="00D65235">
              <w:rPr>
                <w:rFonts w:ascii="Times New Roman" w:hAnsi="Times New Roman"/>
                <w:sz w:val="22"/>
                <w:szCs w:val="22"/>
              </w:rPr>
              <w:t xml:space="preserve"> </w:t>
            </w:r>
            <w:r w:rsidRPr="00123DC5">
              <w:rPr>
                <w:rFonts w:ascii="Times New Roman" w:hAnsi="Times New Roman"/>
                <w:sz w:val="22"/>
                <w:szCs w:val="22"/>
              </w:rPr>
              <w:t xml:space="preserve"> The main body will print after the patient address section. </w:t>
            </w:r>
            <w:r w:rsidR="00D65235">
              <w:rPr>
                <w:rFonts w:ascii="Times New Roman" w:hAnsi="Times New Roman"/>
                <w:sz w:val="22"/>
                <w:szCs w:val="22"/>
              </w:rPr>
              <w:t xml:space="preserve"> </w:t>
            </w:r>
            <w:r w:rsidRPr="00123DC5">
              <w:rPr>
                <w:rFonts w:ascii="Times New Roman" w:hAnsi="Times New Roman"/>
                <w:sz w:val="22"/>
                <w:szCs w:val="22"/>
              </w:rPr>
              <w:t xml:space="preserve">Do not include functions in either word processing field as VA FileMan utilities are not used at this time to output the letters. </w:t>
            </w:r>
          </w:p>
        </w:tc>
      </w:tr>
      <w:tr w:rsidR="0084277E" w:rsidRPr="0002501E" w14:paraId="335A4351" w14:textId="77777777" w:rsidTr="0070371C">
        <w:trPr>
          <w:cantSplit/>
        </w:trPr>
        <w:tc>
          <w:tcPr>
            <w:tcW w:w="3296" w:type="dxa"/>
            <w:gridSpan w:val="2"/>
          </w:tcPr>
          <w:p w14:paraId="335A434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EXEMPTION MENU</w:t>
            </w:r>
          </w:p>
        </w:tc>
        <w:tc>
          <w:tcPr>
            <w:tcW w:w="6054" w:type="dxa"/>
          </w:tcPr>
          <w:p w14:paraId="335A435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is the primary menu in IB for the options to manage and print reports on the Medication Co-payment Income Exclusion functionality. </w:t>
            </w:r>
          </w:p>
        </w:tc>
      </w:tr>
      <w:tr w:rsidR="0084277E" w:rsidRPr="0002501E" w14:paraId="335A4354" w14:textId="77777777" w:rsidTr="0070371C">
        <w:trPr>
          <w:cantSplit/>
        </w:trPr>
        <w:tc>
          <w:tcPr>
            <w:tcW w:w="3296" w:type="dxa"/>
            <w:gridSpan w:val="2"/>
          </w:tcPr>
          <w:p w14:paraId="335A435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HARDSHIP</w:t>
            </w:r>
          </w:p>
        </w:tc>
        <w:tc>
          <w:tcPr>
            <w:tcW w:w="6054" w:type="dxa"/>
          </w:tcPr>
          <w:p w14:paraId="335A435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can be used to give a hardship waiver from the Medication Co-payment. </w:t>
            </w:r>
            <w:r w:rsidR="00D65235">
              <w:rPr>
                <w:rFonts w:ascii="Times New Roman" w:hAnsi="Times New Roman"/>
                <w:sz w:val="22"/>
                <w:szCs w:val="22"/>
              </w:rPr>
              <w:t xml:space="preserve"> </w:t>
            </w:r>
            <w:r w:rsidRPr="00123DC5">
              <w:rPr>
                <w:rFonts w:ascii="Times New Roman" w:hAnsi="Times New Roman"/>
                <w:sz w:val="22"/>
                <w:szCs w:val="22"/>
              </w:rPr>
              <w:t xml:space="preserve">If a hardship is granted it will be good for one year from the date of the hardship. </w:t>
            </w:r>
            <w:r w:rsidR="00D65235">
              <w:rPr>
                <w:rFonts w:ascii="Times New Roman" w:hAnsi="Times New Roman"/>
                <w:sz w:val="22"/>
                <w:szCs w:val="22"/>
              </w:rPr>
              <w:t xml:space="preserve"> </w:t>
            </w:r>
            <w:r w:rsidRPr="00123DC5">
              <w:rPr>
                <w:rFonts w:ascii="Times New Roman" w:hAnsi="Times New Roman"/>
                <w:sz w:val="22"/>
                <w:szCs w:val="22"/>
              </w:rPr>
              <w:t xml:space="preserve">This option can also be used to update a single patient's exemption to the correct status as computed from his patient record, if the current exemption does not match what is computed. </w:t>
            </w:r>
          </w:p>
        </w:tc>
      </w:tr>
      <w:tr w:rsidR="0084277E" w:rsidRPr="0002501E" w14:paraId="335A4357" w14:textId="77777777" w:rsidTr="0070371C">
        <w:trPr>
          <w:cantSplit/>
        </w:trPr>
        <w:tc>
          <w:tcPr>
            <w:tcW w:w="3296" w:type="dxa"/>
            <w:gridSpan w:val="2"/>
          </w:tcPr>
          <w:p w14:paraId="335A435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INQUIRE</w:t>
            </w:r>
          </w:p>
        </w:tc>
        <w:tc>
          <w:tcPr>
            <w:tcW w:w="6054" w:type="dxa"/>
          </w:tcPr>
          <w:p w14:paraId="335A435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allow a brief inquiry to active exemptions or a full inquiry to the history of all exemptions for a patient. </w:t>
            </w:r>
          </w:p>
        </w:tc>
      </w:tr>
      <w:tr w:rsidR="0084277E" w:rsidRPr="0002501E" w14:paraId="335A435A" w14:textId="77777777" w:rsidTr="0070371C">
        <w:trPr>
          <w:cantSplit/>
        </w:trPr>
        <w:tc>
          <w:tcPr>
            <w:tcW w:w="3296" w:type="dxa"/>
            <w:gridSpan w:val="2"/>
          </w:tcPr>
          <w:p w14:paraId="335A435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PRINT EX LETERS</w:t>
            </w:r>
          </w:p>
        </w:tc>
        <w:tc>
          <w:tcPr>
            <w:tcW w:w="6054" w:type="dxa"/>
          </w:tcPr>
          <w:p w14:paraId="335A435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This option will print the form letter IB NOW EXEMPT for all currently exempt patients.</w:t>
            </w:r>
            <w:r w:rsidR="00D65235">
              <w:rPr>
                <w:rFonts w:ascii="Times New Roman" w:hAnsi="Times New Roman"/>
                <w:sz w:val="22"/>
                <w:szCs w:val="22"/>
              </w:rPr>
              <w:t xml:space="preserve"> </w:t>
            </w:r>
            <w:r w:rsidRPr="00123DC5">
              <w:rPr>
                <w:rFonts w:ascii="Times New Roman" w:hAnsi="Times New Roman"/>
                <w:sz w:val="22"/>
                <w:szCs w:val="22"/>
              </w:rPr>
              <w:t xml:space="preserve"> The following patients will not be included: Deceased Patients Non-Veterans Patients who are rated SC greater than 50% The user will be allowed to sort by Exemption Status Date, and by Patient name. </w:t>
            </w:r>
            <w:r w:rsidR="00D65235">
              <w:rPr>
                <w:rFonts w:ascii="Times New Roman" w:hAnsi="Times New Roman"/>
                <w:sz w:val="22"/>
                <w:szCs w:val="22"/>
              </w:rPr>
              <w:t xml:space="preserve"> </w:t>
            </w:r>
            <w:r w:rsidRPr="00123DC5">
              <w:rPr>
                <w:rFonts w:ascii="Times New Roman" w:hAnsi="Times New Roman"/>
                <w:sz w:val="22"/>
                <w:szCs w:val="22"/>
              </w:rPr>
              <w:t xml:space="preserve">Optionally, the user can store the results of the search in a template named IB EXEMPTION LIST for local printing purposes. </w:t>
            </w:r>
          </w:p>
        </w:tc>
      </w:tr>
      <w:tr w:rsidR="0084277E" w:rsidRPr="0002501E" w14:paraId="335A435D" w14:textId="77777777" w:rsidTr="0070371C">
        <w:trPr>
          <w:cantSplit/>
        </w:trPr>
        <w:tc>
          <w:tcPr>
            <w:tcW w:w="3296" w:type="dxa"/>
            <w:gridSpan w:val="2"/>
          </w:tcPr>
          <w:p w14:paraId="335A435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PRINT PAT. EXEMP.</w:t>
            </w:r>
          </w:p>
        </w:tc>
        <w:tc>
          <w:tcPr>
            <w:tcW w:w="6054" w:type="dxa"/>
          </w:tcPr>
          <w:p w14:paraId="335A435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can print a list of patients by exemption status or exemption reason. </w:t>
            </w:r>
            <w:r w:rsidR="00D65235">
              <w:rPr>
                <w:rFonts w:ascii="Times New Roman" w:hAnsi="Times New Roman"/>
                <w:sz w:val="22"/>
                <w:szCs w:val="22"/>
              </w:rPr>
              <w:t xml:space="preserve"> </w:t>
            </w:r>
            <w:r w:rsidRPr="00123DC5">
              <w:rPr>
                <w:rFonts w:ascii="Times New Roman" w:hAnsi="Times New Roman"/>
                <w:sz w:val="22"/>
                <w:szCs w:val="22"/>
              </w:rPr>
              <w:t xml:space="preserve">This will enable a facility to print a list of patients who are either exempt or non-exempt. </w:t>
            </w:r>
            <w:r w:rsidR="00D65235">
              <w:rPr>
                <w:rFonts w:ascii="Times New Roman" w:hAnsi="Times New Roman"/>
                <w:sz w:val="22"/>
                <w:szCs w:val="22"/>
              </w:rPr>
              <w:t xml:space="preserve"> </w:t>
            </w:r>
            <w:r w:rsidRPr="00123DC5">
              <w:rPr>
                <w:rFonts w:ascii="Times New Roman" w:hAnsi="Times New Roman"/>
                <w:sz w:val="22"/>
                <w:szCs w:val="22"/>
              </w:rPr>
              <w:t xml:space="preserve">Optionally the report can print only sub totals without printing the detailed patient listing. </w:t>
            </w:r>
          </w:p>
        </w:tc>
      </w:tr>
      <w:tr w:rsidR="0084277E" w:rsidRPr="0002501E" w14:paraId="335A4360" w14:textId="77777777" w:rsidTr="0070371C">
        <w:trPr>
          <w:cantSplit/>
        </w:trPr>
        <w:tc>
          <w:tcPr>
            <w:tcW w:w="3296" w:type="dxa"/>
            <w:gridSpan w:val="2"/>
          </w:tcPr>
          <w:p w14:paraId="335A435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PRINT RETRO CHARGES</w:t>
            </w:r>
          </w:p>
        </w:tc>
        <w:tc>
          <w:tcPr>
            <w:tcW w:w="6054" w:type="dxa"/>
          </w:tcPr>
          <w:p w14:paraId="335A435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print a list of patients and Medication Co-payment charges that have been canceled due to the income exclusion. </w:t>
            </w:r>
            <w:r w:rsidR="00D65235">
              <w:rPr>
                <w:rFonts w:ascii="Times New Roman" w:hAnsi="Times New Roman"/>
                <w:sz w:val="22"/>
                <w:szCs w:val="22"/>
              </w:rPr>
              <w:t xml:space="preserve"> </w:t>
            </w:r>
            <w:r w:rsidRPr="00123DC5">
              <w:rPr>
                <w:rFonts w:ascii="Times New Roman" w:hAnsi="Times New Roman"/>
                <w:sz w:val="22"/>
                <w:szCs w:val="22"/>
              </w:rPr>
              <w:t xml:space="preserve">Initially this report will print a list of charges canceled during the installation/ conversion process. </w:t>
            </w:r>
            <w:r w:rsidR="00D65235">
              <w:rPr>
                <w:rFonts w:ascii="Times New Roman" w:hAnsi="Times New Roman"/>
                <w:sz w:val="22"/>
                <w:szCs w:val="22"/>
              </w:rPr>
              <w:t xml:space="preserve"> </w:t>
            </w:r>
            <w:r w:rsidRPr="00123DC5">
              <w:rPr>
                <w:rFonts w:ascii="Times New Roman" w:hAnsi="Times New Roman"/>
                <w:sz w:val="22"/>
                <w:szCs w:val="22"/>
              </w:rPr>
              <w:t xml:space="preserve">The software may cancel other charges after installation and this report can be used to list those charges. </w:t>
            </w:r>
          </w:p>
        </w:tc>
      </w:tr>
      <w:tr w:rsidR="0084277E" w:rsidRPr="0002501E" w14:paraId="335A4363" w14:textId="77777777" w:rsidTr="0070371C">
        <w:trPr>
          <w:cantSplit/>
        </w:trPr>
        <w:tc>
          <w:tcPr>
            <w:tcW w:w="3296" w:type="dxa"/>
            <w:gridSpan w:val="2"/>
          </w:tcPr>
          <w:p w14:paraId="335A436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 RX PRINT THRESHOLDS</w:t>
            </w:r>
          </w:p>
        </w:tc>
        <w:tc>
          <w:tcPr>
            <w:tcW w:w="6054" w:type="dxa"/>
          </w:tcPr>
          <w:p w14:paraId="335A436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print a listing of the Income Thresholds used in the Medication Co-payment Income Exemption process. </w:t>
            </w:r>
            <w:r w:rsidR="00D65235">
              <w:rPr>
                <w:rFonts w:ascii="Times New Roman" w:hAnsi="Times New Roman"/>
                <w:sz w:val="22"/>
                <w:szCs w:val="22"/>
              </w:rPr>
              <w:t xml:space="preserve"> </w:t>
            </w:r>
            <w:r w:rsidRPr="00123DC5">
              <w:rPr>
                <w:rFonts w:ascii="Times New Roman" w:hAnsi="Times New Roman"/>
                <w:sz w:val="22"/>
                <w:szCs w:val="22"/>
              </w:rPr>
              <w:t xml:space="preserve">The output is sorted by type of Threshold and Effective Date. </w:t>
            </w:r>
          </w:p>
        </w:tc>
      </w:tr>
      <w:tr w:rsidR="0084277E" w:rsidRPr="0002501E" w14:paraId="335A4366" w14:textId="77777777" w:rsidTr="0070371C">
        <w:trPr>
          <w:cantSplit/>
        </w:trPr>
        <w:tc>
          <w:tcPr>
            <w:tcW w:w="3296" w:type="dxa"/>
            <w:gridSpan w:val="2"/>
          </w:tcPr>
          <w:p w14:paraId="335A436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PRINT VERIFY EXEMP</w:t>
            </w:r>
          </w:p>
        </w:tc>
        <w:tc>
          <w:tcPr>
            <w:tcW w:w="6054" w:type="dxa"/>
          </w:tcPr>
          <w:p w14:paraId="335A436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can be used to search through the BILLING EXEMPTIONS file and compare the currently stored active exemption for each patient against what it calculates to be the correct exemption status for the patient based on current data in the MAS files. </w:t>
            </w:r>
            <w:r w:rsidR="00D65235">
              <w:rPr>
                <w:rFonts w:ascii="Times New Roman" w:hAnsi="Times New Roman"/>
                <w:sz w:val="22"/>
                <w:szCs w:val="22"/>
              </w:rPr>
              <w:t xml:space="preserve"> </w:t>
            </w:r>
            <w:r w:rsidRPr="00123DC5">
              <w:rPr>
                <w:rFonts w:ascii="Times New Roman" w:hAnsi="Times New Roman"/>
                <w:sz w:val="22"/>
                <w:szCs w:val="22"/>
              </w:rPr>
              <w:t xml:space="preserve">This report can be run to just print a list of discrepancies or it can be run to automatically update each incorrect exemption status. </w:t>
            </w:r>
            <w:r w:rsidR="00D65235">
              <w:rPr>
                <w:rFonts w:ascii="Times New Roman" w:hAnsi="Times New Roman"/>
                <w:sz w:val="22"/>
                <w:szCs w:val="22"/>
              </w:rPr>
              <w:t xml:space="preserve"> </w:t>
            </w:r>
            <w:r w:rsidRPr="00123DC5">
              <w:rPr>
                <w:rFonts w:ascii="Times New Roman" w:hAnsi="Times New Roman"/>
                <w:sz w:val="22"/>
                <w:szCs w:val="22"/>
              </w:rPr>
              <w:t>Initially the report should be run without updating the exemptions.</w:t>
            </w:r>
            <w:r w:rsidR="00D65235">
              <w:rPr>
                <w:rFonts w:ascii="Times New Roman" w:hAnsi="Times New Roman"/>
                <w:sz w:val="22"/>
                <w:szCs w:val="22"/>
              </w:rPr>
              <w:t xml:space="preserve"> </w:t>
            </w:r>
            <w:r w:rsidRPr="00123DC5">
              <w:rPr>
                <w:rFonts w:ascii="Times New Roman" w:hAnsi="Times New Roman"/>
                <w:sz w:val="22"/>
                <w:szCs w:val="22"/>
              </w:rPr>
              <w:t xml:space="preserve"> The option Manually Change Co-pay Exemptions (Hardship) can be used to update exemptions to the correct status one patient at a time if desired. </w:t>
            </w:r>
          </w:p>
        </w:tc>
      </w:tr>
      <w:tr w:rsidR="0084277E" w:rsidRPr="0002501E" w14:paraId="335A4369" w14:textId="77777777" w:rsidTr="0070371C">
        <w:trPr>
          <w:cantSplit/>
        </w:trPr>
        <w:tc>
          <w:tcPr>
            <w:tcW w:w="3296" w:type="dxa"/>
            <w:gridSpan w:val="2"/>
          </w:tcPr>
          <w:p w14:paraId="335A436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REPRINT REMINDER</w:t>
            </w:r>
          </w:p>
        </w:tc>
        <w:tc>
          <w:tcPr>
            <w:tcW w:w="6054" w:type="dxa"/>
          </w:tcPr>
          <w:p w14:paraId="335A436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generate an Income Test reminder letter for a veteran who effective co-pay exemption is based upon income. When the letter is generated, the field REMINDER LETTER DATE (#.16) in the BILLING EXEMPTIONS (#354.1) file will be updated, for the exemption record which is the basis for sending the reminder letter, with the current date. </w:t>
            </w:r>
          </w:p>
        </w:tc>
      </w:tr>
      <w:tr w:rsidR="0084277E" w:rsidRPr="0002501E" w14:paraId="335A436C" w14:textId="77777777" w:rsidTr="0070371C">
        <w:trPr>
          <w:cantSplit/>
        </w:trPr>
        <w:tc>
          <w:tcPr>
            <w:tcW w:w="3296" w:type="dxa"/>
            <w:gridSpan w:val="2"/>
          </w:tcPr>
          <w:p w14:paraId="335A436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SC DETERMINATION CHANGE RPT</w:t>
            </w:r>
          </w:p>
        </w:tc>
        <w:tc>
          <w:tcPr>
            <w:tcW w:w="6054" w:type="dxa"/>
          </w:tcPr>
          <w:p w14:paraId="335A436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creates a report to display patients that have a Service Connected determination change for co-pays being reset. </w:t>
            </w:r>
          </w:p>
        </w:tc>
      </w:tr>
      <w:tr w:rsidR="0084277E" w:rsidRPr="0002501E" w14:paraId="335A436F" w14:textId="77777777" w:rsidTr="0070371C">
        <w:trPr>
          <w:cantSplit/>
        </w:trPr>
        <w:tc>
          <w:tcPr>
            <w:tcW w:w="3296" w:type="dxa"/>
            <w:gridSpan w:val="2"/>
          </w:tcPr>
          <w:p w14:paraId="335A436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SITE DEVICE SETUP</w:t>
            </w:r>
          </w:p>
        </w:tc>
        <w:tc>
          <w:tcPr>
            <w:tcW w:w="6054" w:type="dxa"/>
          </w:tcPr>
          <w:p w14:paraId="335A436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associating devices as the default answer when printing forms. </w:t>
            </w:r>
            <w:r w:rsidR="00D65235">
              <w:rPr>
                <w:rFonts w:ascii="Times New Roman" w:hAnsi="Times New Roman"/>
                <w:sz w:val="22"/>
                <w:szCs w:val="22"/>
              </w:rPr>
              <w:t xml:space="preserve"> </w:t>
            </w:r>
            <w:r w:rsidRPr="00123DC5">
              <w:rPr>
                <w:rFonts w:ascii="Times New Roman" w:hAnsi="Times New Roman"/>
                <w:sz w:val="22"/>
                <w:szCs w:val="22"/>
              </w:rPr>
              <w:t xml:space="preserve">This is used to enter the default device for AR for follow-up activity. </w:t>
            </w:r>
          </w:p>
        </w:tc>
      </w:tr>
      <w:tr w:rsidR="0084277E" w:rsidRPr="0002501E" w14:paraId="335A4372" w14:textId="77777777" w:rsidTr="0070371C">
        <w:trPr>
          <w:cantSplit/>
        </w:trPr>
        <w:tc>
          <w:tcPr>
            <w:tcW w:w="3296" w:type="dxa"/>
            <w:gridSpan w:val="2"/>
          </w:tcPr>
          <w:p w14:paraId="335A437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SITE MGR MENU</w:t>
            </w:r>
          </w:p>
        </w:tc>
        <w:tc>
          <w:tcPr>
            <w:tcW w:w="6054" w:type="dxa"/>
          </w:tcPr>
          <w:p w14:paraId="335A437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the options for the System Manager to check on the status of Integrated Billing, edit site parameters, and manage the background filer. </w:t>
            </w:r>
          </w:p>
        </w:tc>
      </w:tr>
      <w:tr w:rsidR="0084277E" w:rsidRPr="0002501E" w14:paraId="335A4375" w14:textId="77777777" w:rsidTr="0070371C">
        <w:trPr>
          <w:cantSplit/>
        </w:trPr>
        <w:tc>
          <w:tcPr>
            <w:tcW w:w="3296" w:type="dxa"/>
            <w:gridSpan w:val="2"/>
          </w:tcPr>
          <w:p w14:paraId="335A437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SITE STATUS DISPLAY</w:t>
            </w:r>
          </w:p>
        </w:tc>
        <w:tc>
          <w:tcPr>
            <w:tcW w:w="6054" w:type="dxa"/>
          </w:tcPr>
          <w:p w14:paraId="335A437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displays information from the IB site parameter file and pertinent information about the status of the IB background filer. </w:t>
            </w:r>
          </w:p>
        </w:tc>
      </w:tr>
      <w:tr w:rsidR="0084277E" w:rsidRPr="0002501E" w14:paraId="335A4378" w14:textId="77777777" w:rsidTr="0070371C">
        <w:trPr>
          <w:cantSplit/>
        </w:trPr>
        <w:tc>
          <w:tcPr>
            <w:tcW w:w="3296" w:type="dxa"/>
            <w:gridSpan w:val="2"/>
          </w:tcPr>
          <w:p w14:paraId="335A437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SYSTEM DEFINITION MENU</w:t>
            </w:r>
          </w:p>
        </w:tc>
        <w:tc>
          <w:tcPr>
            <w:tcW w:w="6054" w:type="dxa"/>
          </w:tcPr>
          <w:p w14:paraId="335A437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set up the MCCR parameters necessary for third party billing. </w:t>
            </w:r>
          </w:p>
        </w:tc>
      </w:tr>
      <w:tr w:rsidR="0084277E" w:rsidRPr="0002501E" w14:paraId="335A437B" w14:textId="77777777" w:rsidTr="0070371C">
        <w:trPr>
          <w:cantSplit/>
        </w:trPr>
        <w:tc>
          <w:tcPr>
            <w:tcW w:w="3296" w:type="dxa"/>
            <w:gridSpan w:val="2"/>
          </w:tcPr>
          <w:p w14:paraId="335A437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THIRD PARTY BILLING MENU</w:t>
            </w:r>
          </w:p>
        </w:tc>
        <w:tc>
          <w:tcPr>
            <w:tcW w:w="6054" w:type="dxa"/>
          </w:tcPr>
          <w:p w14:paraId="335A437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the options necessary to create, edit, review, authorize, print, and cancel third party bills. </w:t>
            </w:r>
          </w:p>
        </w:tc>
      </w:tr>
      <w:tr w:rsidR="0084277E" w:rsidRPr="0002501E" w14:paraId="335A437E" w14:textId="77777777" w:rsidTr="0070371C">
        <w:trPr>
          <w:cantSplit/>
        </w:trPr>
        <w:tc>
          <w:tcPr>
            <w:tcW w:w="3296" w:type="dxa"/>
            <w:gridSpan w:val="2"/>
          </w:tcPr>
          <w:p w14:paraId="335A437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THIRD PARTY OUTPUT MENU</w:t>
            </w:r>
          </w:p>
        </w:tc>
        <w:tc>
          <w:tcPr>
            <w:tcW w:w="6054" w:type="dxa"/>
          </w:tcPr>
          <w:p w14:paraId="335A437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generate any of the Third Party Outputs. </w:t>
            </w:r>
          </w:p>
        </w:tc>
      </w:tr>
      <w:tr w:rsidR="0084277E" w:rsidRPr="0002501E" w14:paraId="335A4381" w14:textId="77777777" w:rsidTr="0070371C">
        <w:trPr>
          <w:cantSplit/>
        </w:trPr>
        <w:tc>
          <w:tcPr>
            <w:tcW w:w="3296" w:type="dxa"/>
            <w:gridSpan w:val="2"/>
          </w:tcPr>
          <w:p w14:paraId="335A437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 TP FLAG OPT PARAMS</w:t>
            </w:r>
          </w:p>
        </w:tc>
        <w:tc>
          <w:tcPr>
            <w:tcW w:w="6054" w:type="dxa"/>
          </w:tcPr>
          <w:p w14:paraId="335A438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flag stop codes and clinics as either non-billable for Third Party billing or to be ignored by the Third Party auto biller. </w:t>
            </w:r>
            <w:r w:rsidR="00D65235">
              <w:rPr>
                <w:rFonts w:ascii="Times New Roman" w:hAnsi="Times New Roman"/>
                <w:sz w:val="22"/>
                <w:szCs w:val="22"/>
              </w:rPr>
              <w:t xml:space="preserve"> </w:t>
            </w:r>
            <w:r w:rsidRPr="00123DC5">
              <w:rPr>
                <w:rFonts w:ascii="Times New Roman" w:hAnsi="Times New Roman"/>
                <w:sz w:val="22"/>
                <w:szCs w:val="22"/>
              </w:rPr>
              <w:t xml:space="preserve">These parameters are all flagged by date and may be inactivated and re-activated. </w:t>
            </w:r>
          </w:p>
        </w:tc>
      </w:tr>
      <w:tr w:rsidR="0084277E" w:rsidRPr="0002501E" w14:paraId="335A4384" w14:textId="77777777" w:rsidTr="0070371C">
        <w:trPr>
          <w:cantSplit/>
        </w:trPr>
        <w:tc>
          <w:tcPr>
            <w:tcW w:w="3296" w:type="dxa"/>
            <w:gridSpan w:val="2"/>
          </w:tcPr>
          <w:p w14:paraId="335A438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TP LIST FLAGGED PARAMS</w:t>
            </w:r>
          </w:p>
        </w:tc>
        <w:tc>
          <w:tcPr>
            <w:tcW w:w="6054" w:type="dxa"/>
          </w:tcPr>
          <w:p w14:paraId="335A438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output is used to generate a list of all stop codes and clinics that are flagged as non-billable for Third Party billing or that should not be auto billed by the Third Party auto biller on a user-specified date. </w:t>
            </w:r>
          </w:p>
        </w:tc>
      </w:tr>
      <w:tr w:rsidR="0084277E" w:rsidRPr="0002501E" w14:paraId="335A4387" w14:textId="77777777" w:rsidTr="0070371C">
        <w:trPr>
          <w:cantSplit/>
        </w:trPr>
        <w:tc>
          <w:tcPr>
            <w:tcW w:w="3296" w:type="dxa"/>
            <w:gridSpan w:val="2"/>
          </w:tcPr>
          <w:p w14:paraId="335A438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DEL REJECT</w:t>
            </w:r>
          </w:p>
        </w:tc>
        <w:tc>
          <w:tcPr>
            <w:tcW w:w="6054" w:type="dxa"/>
          </w:tcPr>
          <w:p w14:paraId="335A438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delete entries from the TRICARE PHARMACY REJECTS (#351.52) file. </w:t>
            </w:r>
            <w:r w:rsidR="00D65235">
              <w:rPr>
                <w:rFonts w:ascii="Times New Roman" w:hAnsi="Times New Roman"/>
                <w:sz w:val="22"/>
                <w:szCs w:val="22"/>
              </w:rPr>
              <w:t xml:space="preserve"> </w:t>
            </w:r>
            <w:r w:rsidRPr="00123DC5">
              <w:rPr>
                <w:rFonts w:ascii="Times New Roman" w:hAnsi="Times New Roman"/>
                <w:sz w:val="22"/>
                <w:szCs w:val="22"/>
              </w:rPr>
              <w:t xml:space="preserve">Entries to be deleted are usually transmitted in error originally and are not going to be re-submitted. </w:t>
            </w:r>
          </w:p>
        </w:tc>
      </w:tr>
      <w:tr w:rsidR="0084277E" w:rsidRPr="0002501E" w14:paraId="335A438A" w14:textId="77777777" w:rsidTr="0070371C">
        <w:trPr>
          <w:cantSplit/>
        </w:trPr>
        <w:tc>
          <w:tcPr>
            <w:tcW w:w="3296" w:type="dxa"/>
            <w:gridSpan w:val="2"/>
          </w:tcPr>
          <w:p w14:paraId="335A438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ENGINE START</w:t>
            </w:r>
          </w:p>
        </w:tc>
        <w:tc>
          <w:tcPr>
            <w:tcW w:w="6054" w:type="dxa"/>
          </w:tcPr>
          <w:p w14:paraId="335A438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start the TRICARE Pharmacy billing engine. </w:t>
            </w:r>
            <w:r w:rsidR="00D65235">
              <w:rPr>
                <w:rFonts w:ascii="Times New Roman" w:hAnsi="Times New Roman"/>
                <w:sz w:val="22"/>
                <w:szCs w:val="22"/>
              </w:rPr>
              <w:t xml:space="preserve"> </w:t>
            </w:r>
            <w:r w:rsidRPr="00123DC5">
              <w:rPr>
                <w:rFonts w:ascii="Times New Roman" w:hAnsi="Times New Roman"/>
                <w:sz w:val="22"/>
                <w:szCs w:val="22"/>
              </w:rPr>
              <w:t xml:space="preserve">The option will cause four queued tasks to be run - two primary This option is used to start the TRICARE Pharmacy billing engine tasks (one used to submit claims for prescriptions to the TRICARE fiscal intermediary, and one to accept AWP updates) and two secondary tasks as backups to the primary tasks. </w:t>
            </w:r>
            <w:r w:rsidR="00D65235">
              <w:rPr>
                <w:rFonts w:ascii="Times New Roman" w:hAnsi="Times New Roman"/>
                <w:sz w:val="22"/>
                <w:szCs w:val="22"/>
              </w:rPr>
              <w:t xml:space="preserve"> </w:t>
            </w:r>
            <w:r w:rsidRPr="00123DC5">
              <w:rPr>
                <w:rFonts w:ascii="Times New Roman" w:hAnsi="Times New Roman"/>
                <w:sz w:val="22"/>
                <w:szCs w:val="22"/>
              </w:rPr>
              <w:t xml:space="preserve">If either primary task fails, the secondary task will become the primary task and spawn another secondary task. </w:t>
            </w:r>
          </w:p>
        </w:tc>
      </w:tr>
      <w:tr w:rsidR="0084277E" w:rsidRPr="0002501E" w14:paraId="335A438D" w14:textId="77777777" w:rsidTr="0070371C">
        <w:trPr>
          <w:cantSplit/>
        </w:trPr>
        <w:tc>
          <w:tcPr>
            <w:tcW w:w="3296" w:type="dxa"/>
            <w:gridSpan w:val="2"/>
          </w:tcPr>
          <w:p w14:paraId="335A438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ENGINE STOP</w:t>
            </w:r>
          </w:p>
        </w:tc>
        <w:tc>
          <w:tcPr>
            <w:tcW w:w="6054" w:type="dxa"/>
          </w:tcPr>
          <w:p w14:paraId="335A438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gracefully terminate the TRICARE Pharmacy billing engines. </w:t>
            </w:r>
            <w:r w:rsidR="00D65235">
              <w:rPr>
                <w:rFonts w:ascii="Times New Roman" w:hAnsi="Times New Roman"/>
                <w:sz w:val="22"/>
                <w:szCs w:val="22"/>
              </w:rPr>
              <w:t xml:space="preserve"> </w:t>
            </w:r>
            <w:r w:rsidRPr="00123DC5">
              <w:rPr>
                <w:rFonts w:ascii="Times New Roman" w:hAnsi="Times New Roman"/>
                <w:sz w:val="22"/>
                <w:szCs w:val="22"/>
              </w:rPr>
              <w:t xml:space="preserve">Use of this option will cause all four queued tasks to </w:t>
            </w:r>
            <w:proofErr w:type="spellStart"/>
            <w:r w:rsidRPr="00123DC5">
              <w:rPr>
                <w:rFonts w:ascii="Times New Roman" w:hAnsi="Times New Roman"/>
                <w:sz w:val="22"/>
                <w:szCs w:val="22"/>
              </w:rPr>
              <w:t>shutdown</w:t>
            </w:r>
            <w:proofErr w:type="spellEnd"/>
            <w:r w:rsidRPr="00123DC5">
              <w:rPr>
                <w:rFonts w:ascii="Times New Roman" w:hAnsi="Times New Roman"/>
                <w:sz w:val="22"/>
                <w:szCs w:val="22"/>
              </w:rPr>
              <w:t xml:space="preserve">. </w:t>
            </w:r>
          </w:p>
        </w:tc>
      </w:tr>
      <w:tr w:rsidR="0084277E" w:rsidRPr="0002501E" w14:paraId="335A4390" w14:textId="77777777" w:rsidTr="0070371C">
        <w:trPr>
          <w:cantSplit/>
        </w:trPr>
        <w:tc>
          <w:tcPr>
            <w:tcW w:w="3296" w:type="dxa"/>
            <w:gridSpan w:val="2"/>
          </w:tcPr>
          <w:p w14:paraId="335A438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MENU</w:t>
            </w:r>
          </w:p>
        </w:tc>
        <w:tc>
          <w:tcPr>
            <w:tcW w:w="6054" w:type="dxa"/>
          </w:tcPr>
          <w:p w14:paraId="335A438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options and reports related to the billing of prescriptions and medical care provided to TRICARE patients. </w:t>
            </w:r>
          </w:p>
        </w:tc>
      </w:tr>
      <w:tr w:rsidR="0084277E" w:rsidRPr="0002501E" w14:paraId="335A4393" w14:textId="77777777" w:rsidTr="0070371C">
        <w:trPr>
          <w:cantSplit/>
        </w:trPr>
        <w:tc>
          <w:tcPr>
            <w:tcW w:w="3296" w:type="dxa"/>
            <w:gridSpan w:val="2"/>
          </w:tcPr>
          <w:p w14:paraId="335A439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REJECT</w:t>
            </w:r>
          </w:p>
        </w:tc>
        <w:tc>
          <w:tcPr>
            <w:tcW w:w="6054" w:type="dxa"/>
          </w:tcPr>
          <w:p w14:paraId="335A439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output provides a list of all billing transmissions which were rejected by the TRICARE fiscal intermediary. </w:t>
            </w:r>
          </w:p>
        </w:tc>
      </w:tr>
      <w:tr w:rsidR="0084277E" w:rsidRPr="0002501E" w14:paraId="335A4396" w14:textId="77777777" w:rsidTr="0070371C">
        <w:trPr>
          <w:cantSplit/>
        </w:trPr>
        <w:tc>
          <w:tcPr>
            <w:tcW w:w="3296" w:type="dxa"/>
            <w:gridSpan w:val="2"/>
          </w:tcPr>
          <w:p w14:paraId="335A439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RESUBMIT</w:t>
            </w:r>
          </w:p>
        </w:tc>
        <w:tc>
          <w:tcPr>
            <w:tcW w:w="6054" w:type="dxa"/>
          </w:tcPr>
          <w:p w14:paraId="335A439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submit a claim for a TRICARE prescription which was not previously billed. </w:t>
            </w:r>
          </w:p>
        </w:tc>
      </w:tr>
      <w:tr w:rsidR="0084277E" w:rsidRPr="0002501E" w14:paraId="335A4399" w14:textId="77777777" w:rsidTr="0070371C">
        <w:trPr>
          <w:cantSplit/>
        </w:trPr>
        <w:tc>
          <w:tcPr>
            <w:tcW w:w="3296" w:type="dxa"/>
            <w:gridSpan w:val="2"/>
          </w:tcPr>
          <w:p w14:paraId="335A439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REVERSE</w:t>
            </w:r>
          </w:p>
        </w:tc>
        <w:tc>
          <w:tcPr>
            <w:tcW w:w="6054" w:type="dxa"/>
          </w:tcPr>
          <w:p w14:paraId="335A439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cancel a claim and co-payment for a TRICARE prescription which was billed in error. </w:t>
            </w:r>
          </w:p>
        </w:tc>
      </w:tr>
      <w:tr w:rsidR="0084277E" w:rsidRPr="0002501E" w14:paraId="335A439C" w14:textId="77777777" w:rsidTr="0070371C">
        <w:trPr>
          <w:cantSplit/>
        </w:trPr>
        <w:tc>
          <w:tcPr>
            <w:tcW w:w="3296" w:type="dxa"/>
            <w:gridSpan w:val="2"/>
          </w:tcPr>
          <w:p w14:paraId="335A439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TRANSMISSION</w:t>
            </w:r>
          </w:p>
        </w:tc>
        <w:tc>
          <w:tcPr>
            <w:tcW w:w="6054" w:type="dxa"/>
          </w:tcPr>
          <w:p w14:paraId="335A439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output provides a list, by prescription fill date, of all billing transmissions sent to the TRICARE fiscal intermediary. </w:t>
            </w:r>
          </w:p>
        </w:tc>
      </w:tr>
      <w:tr w:rsidR="00E26231" w:rsidRPr="0002501E" w14:paraId="335A439F" w14:textId="77777777" w:rsidTr="0070371C">
        <w:trPr>
          <w:cantSplit/>
        </w:trPr>
        <w:tc>
          <w:tcPr>
            <w:tcW w:w="3296" w:type="dxa"/>
            <w:gridSpan w:val="2"/>
          </w:tcPr>
          <w:p w14:paraId="335A439D" w14:textId="77777777" w:rsidR="00E26231" w:rsidRPr="00123DC5" w:rsidRDefault="00E26231" w:rsidP="00C36283">
            <w:pPr>
              <w:spacing w:after="240"/>
              <w:rPr>
                <w:rFonts w:ascii="Times New Roman" w:hAnsi="Times New Roman"/>
                <w:sz w:val="22"/>
                <w:szCs w:val="22"/>
              </w:rPr>
            </w:pPr>
            <w:r w:rsidRPr="00123DC5">
              <w:rPr>
                <w:rFonts w:ascii="Times New Roman" w:hAnsi="Times New Roman"/>
                <w:sz w:val="22"/>
                <w:szCs w:val="22"/>
              </w:rPr>
              <w:t>IB VIEW CANCEL BILL</w:t>
            </w:r>
          </w:p>
        </w:tc>
        <w:tc>
          <w:tcPr>
            <w:tcW w:w="6054" w:type="dxa"/>
          </w:tcPr>
          <w:p w14:paraId="335A439E" w14:textId="77777777" w:rsidR="00E26231" w:rsidRPr="00123DC5" w:rsidRDefault="00E26231"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select </w:t>
            </w:r>
            <w:r w:rsidR="009355A7" w:rsidRPr="00123DC5">
              <w:rPr>
                <w:rFonts w:ascii="Times New Roman" w:hAnsi="Times New Roman"/>
                <w:sz w:val="22"/>
                <w:szCs w:val="22"/>
              </w:rPr>
              <w:t>and view a bill that is in cancelled status.</w:t>
            </w:r>
          </w:p>
        </w:tc>
      </w:tr>
      <w:tr w:rsidR="0084277E" w:rsidRPr="0002501E" w14:paraId="335A43A2" w14:textId="77777777" w:rsidTr="0070371C">
        <w:trPr>
          <w:cantSplit/>
        </w:trPr>
        <w:tc>
          <w:tcPr>
            <w:tcW w:w="3296" w:type="dxa"/>
            <w:gridSpan w:val="2"/>
          </w:tcPr>
          <w:p w14:paraId="335A43A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IBAEC LTC BILLING MENU</w:t>
            </w:r>
          </w:p>
        </w:tc>
        <w:tc>
          <w:tcPr>
            <w:tcW w:w="6054" w:type="dxa"/>
          </w:tcPr>
          <w:p w14:paraId="335A43A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holds all the LTC menu options. </w:t>
            </w:r>
          </w:p>
        </w:tc>
      </w:tr>
      <w:tr w:rsidR="0084277E" w:rsidRPr="0002501E" w14:paraId="335A43A5" w14:textId="77777777" w:rsidTr="0070371C">
        <w:trPr>
          <w:cantSplit/>
        </w:trPr>
        <w:tc>
          <w:tcPr>
            <w:tcW w:w="3296" w:type="dxa"/>
            <w:gridSpan w:val="2"/>
          </w:tcPr>
          <w:p w14:paraId="335A43A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IBAEC LTC BILLING PROFILE</w:t>
            </w:r>
          </w:p>
        </w:tc>
        <w:tc>
          <w:tcPr>
            <w:tcW w:w="6054" w:type="dxa"/>
          </w:tcPr>
          <w:p w14:paraId="335A43A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Prints "LTC Single Patient Billing Profile" report. </w:t>
            </w:r>
          </w:p>
        </w:tc>
      </w:tr>
      <w:tr w:rsidR="0084277E" w:rsidRPr="0002501E" w14:paraId="335A43A8" w14:textId="77777777" w:rsidTr="0070371C">
        <w:trPr>
          <w:cantSplit/>
        </w:trPr>
        <w:tc>
          <w:tcPr>
            <w:tcW w:w="3296" w:type="dxa"/>
            <w:gridSpan w:val="2"/>
          </w:tcPr>
          <w:p w14:paraId="335A43A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IBAEC LTC CLOCK EDIT</w:t>
            </w:r>
          </w:p>
        </w:tc>
        <w:tc>
          <w:tcPr>
            <w:tcW w:w="6054" w:type="dxa"/>
          </w:tcPr>
          <w:p w14:paraId="335A43A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users to edit the LTC co-pay billing clock. You can change the start date of the clock and edit the free days. </w:t>
            </w:r>
          </w:p>
        </w:tc>
      </w:tr>
      <w:tr w:rsidR="0084277E" w:rsidRPr="0002501E" w14:paraId="335A43AB" w14:textId="77777777" w:rsidTr="0070371C">
        <w:trPr>
          <w:cantSplit/>
        </w:trPr>
        <w:tc>
          <w:tcPr>
            <w:tcW w:w="3296" w:type="dxa"/>
            <w:gridSpan w:val="2"/>
          </w:tcPr>
          <w:p w14:paraId="335A43A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IBAEC LTC CLOCK INQUIRY</w:t>
            </w:r>
          </w:p>
        </w:tc>
        <w:tc>
          <w:tcPr>
            <w:tcW w:w="6054" w:type="dxa"/>
          </w:tcPr>
          <w:p w14:paraId="335A43A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prints "LTC Billing Clock Inquiry" report, containing detailed information about selected LTC Billing Clock. </w:t>
            </w:r>
          </w:p>
        </w:tc>
      </w:tr>
      <w:tr w:rsidR="0084277E" w:rsidRPr="0002501E" w14:paraId="335A43AE" w14:textId="77777777" w:rsidTr="0070371C">
        <w:trPr>
          <w:cantSplit/>
        </w:trPr>
        <w:tc>
          <w:tcPr>
            <w:tcW w:w="3296" w:type="dxa"/>
            <w:gridSpan w:val="2"/>
          </w:tcPr>
          <w:p w14:paraId="335A43A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IBARXM CAP TRANS PUSH</w:t>
            </w:r>
          </w:p>
        </w:tc>
        <w:tc>
          <w:tcPr>
            <w:tcW w:w="6054" w:type="dxa"/>
          </w:tcPr>
          <w:p w14:paraId="335A43A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allow the user to try to "push" outpatient medication co-payment cap transactions to the other treating facilities for the patient. </w:t>
            </w:r>
            <w:r w:rsidR="00D65235">
              <w:rPr>
                <w:rFonts w:ascii="Times New Roman" w:hAnsi="Times New Roman"/>
                <w:sz w:val="22"/>
                <w:szCs w:val="22"/>
              </w:rPr>
              <w:t xml:space="preserve"> </w:t>
            </w:r>
            <w:r w:rsidRPr="00123DC5">
              <w:rPr>
                <w:rFonts w:ascii="Times New Roman" w:hAnsi="Times New Roman"/>
                <w:sz w:val="22"/>
                <w:szCs w:val="22"/>
              </w:rPr>
              <w:t>This is used to try to resolve problems with transmissions.</w:t>
            </w:r>
            <w:r w:rsidR="00D65235">
              <w:rPr>
                <w:rFonts w:ascii="Times New Roman" w:hAnsi="Times New Roman"/>
                <w:sz w:val="22"/>
                <w:szCs w:val="22"/>
              </w:rPr>
              <w:t xml:space="preserve"> </w:t>
            </w:r>
            <w:r w:rsidRPr="00123DC5">
              <w:rPr>
                <w:rFonts w:ascii="Times New Roman" w:hAnsi="Times New Roman"/>
                <w:sz w:val="22"/>
                <w:szCs w:val="22"/>
              </w:rPr>
              <w:t xml:space="preserve"> The problems are usually identified by mail messages sent to the IB RX CO-PAY CAP ERROR mail group.</w:t>
            </w:r>
            <w:r w:rsidR="00D65235">
              <w:rPr>
                <w:rFonts w:ascii="Times New Roman" w:hAnsi="Times New Roman"/>
                <w:sz w:val="22"/>
                <w:szCs w:val="22"/>
              </w:rPr>
              <w:t xml:space="preserve"> </w:t>
            </w:r>
            <w:r w:rsidRPr="00123DC5">
              <w:rPr>
                <w:rFonts w:ascii="Times New Roman" w:hAnsi="Times New Roman"/>
                <w:sz w:val="22"/>
                <w:szCs w:val="22"/>
              </w:rPr>
              <w:t xml:space="preserve"> To resolve these error messages first IRM should verify that the HL7 logical links are working correctly. </w:t>
            </w:r>
            <w:r w:rsidR="00D65235">
              <w:rPr>
                <w:rFonts w:ascii="Times New Roman" w:hAnsi="Times New Roman"/>
                <w:sz w:val="22"/>
                <w:szCs w:val="22"/>
              </w:rPr>
              <w:t xml:space="preserve"> </w:t>
            </w:r>
            <w:r w:rsidRPr="00123DC5">
              <w:rPr>
                <w:rFonts w:ascii="Times New Roman" w:hAnsi="Times New Roman"/>
                <w:sz w:val="22"/>
                <w:szCs w:val="22"/>
              </w:rPr>
              <w:t xml:space="preserve">Then with this option the user can select individual transactions to attempt to send or All un-transmitted transactions. </w:t>
            </w:r>
          </w:p>
        </w:tc>
      </w:tr>
      <w:tr w:rsidR="0084277E" w:rsidRPr="0002501E" w14:paraId="335A43B1" w14:textId="77777777" w:rsidTr="0070371C">
        <w:trPr>
          <w:cantSplit/>
        </w:trPr>
        <w:tc>
          <w:tcPr>
            <w:tcW w:w="3296" w:type="dxa"/>
            <w:gridSpan w:val="2"/>
          </w:tcPr>
          <w:p w14:paraId="335A43A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IBARXM CO-PAY QUERY</w:t>
            </w:r>
          </w:p>
        </w:tc>
        <w:tc>
          <w:tcPr>
            <w:tcW w:w="6054" w:type="dxa"/>
          </w:tcPr>
          <w:p w14:paraId="335A43B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produce a report that will show what medication co-payments a patient has been billed for and not billed for. </w:t>
            </w:r>
            <w:r w:rsidR="00D65235">
              <w:rPr>
                <w:rFonts w:ascii="Times New Roman" w:hAnsi="Times New Roman"/>
                <w:sz w:val="22"/>
                <w:szCs w:val="22"/>
              </w:rPr>
              <w:t xml:space="preserve"> </w:t>
            </w:r>
            <w:r w:rsidRPr="00123DC5">
              <w:rPr>
                <w:rFonts w:ascii="Times New Roman" w:hAnsi="Times New Roman"/>
                <w:sz w:val="22"/>
                <w:szCs w:val="22"/>
              </w:rPr>
              <w:t>This option will allow you to query remote facilities to get all the information and verify its accuracy.</w:t>
            </w:r>
            <w:r w:rsidR="00D65235">
              <w:rPr>
                <w:rFonts w:ascii="Times New Roman" w:hAnsi="Times New Roman"/>
                <w:sz w:val="22"/>
                <w:szCs w:val="22"/>
              </w:rPr>
              <w:t xml:space="preserve"> </w:t>
            </w:r>
            <w:r w:rsidRPr="00123DC5">
              <w:rPr>
                <w:rFonts w:ascii="Times New Roman" w:hAnsi="Times New Roman"/>
                <w:sz w:val="22"/>
                <w:szCs w:val="22"/>
              </w:rPr>
              <w:t xml:space="preserve"> If there is a discrepancy, the amounts will be updated as well. </w:t>
            </w:r>
          </w:p>
        </w:tc>
      </w:tr>
      <w:tr w:rsidR="0084277E" w:rsidRPr="0002501E" w14:paraId="335A43B4" w14:textId="77777777" w:rsidTr="0070371C">
        <w:trPr>
          <w:cantSplit/>
        </w:trPr>
        <w:tc>
          <w:tcPr>
            <w:tcW w:w="3296" w:type="dxa"/>
            <w:gridSpan w:val="2"/>
          </w:tcPr>
          <w:p w14:paraId="335A43B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IBARXM FACILITY CAP SUMM RPT</w:t>
            </w:r>
          </w:p>
        </w:tc>
        <w:tc>
          <w:tcPr>
            <w:tcW w:w="6054" w:type="dxa"/>
          </w:tcPr>
          <w:p w14:paraId="335A43B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generate the Facility Pharmacy Co-Pay Cap Summary Report. </w:t>
            </w:r>
            <w:r w:rsidR="00D65235">
              <w:rPr>
                <w:rFonts w:ascii="Times New Roman" w:hAnsi="Times New Roman"/>
                <w:sz w:val="22"/>
                <w:szCs w:val="22"/>
              </w:rPr>
              <w:t xml:space="preserve"> </w:t>
            </w:r>
            <w:r w:rsidRPr="00123DC5">
              <w:rPr>
                <w:rFonts w:ascii="Times New Roman" w:hAnsi="Times New Roman"/>
                <w:sz w:val="22"/>
                <w:szCs w:val="22"/>
              </w:rPr>
              <w:t xml:space="preserve">The purpose of this report is to delineate six data elements required by the VHA Chief Business Office on a yearly basis. </w:t>
            </w:r>
          </w:p>
        </w:tc>
      </w:tr>
      <w:tr w:rsidR="0084277E" w:rsidRPr="0002501E" w14:paraId="335A43B7" w14:textId="77777777" w:rsidTr="0070371C">
        <w:trPr>
          <w:cantSplit/>
        </w:trPr>
        <w:tc>
          <w:tcPr>
            <w:tcW w:w="3296" w:type="dxa"/>
            <w:gridSpan w:val="2"/>
          </w:tcPr>
          <w:p w14:paraId="335A43B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IBARXM NONBILLABLE CO-PAY</w:t>
            </w:r>
          </w:p>
        </w:tc>
        <w:tc>
          <w:tcPr>
            <w:tcW w:w="6054" w:type="dxa"/>
          </w:tcPr>
          <w:p w14:paraId="335A43B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show what medication co-payments were not billable as a result of the medication co-payment cap for the specified month/year. </w:t>
            </w:r>
          </w:p>
        </w:tc>
      </w:tr>
      <w:tr w:rsidR="0084277E" w:rsidRPr="0002501E" w14:paraId="335A43BA" w14:textId="77777777" w:rsidTr="0070371C">
        <w:trPr>
          <w:cantSplit/>
        </w:trPr>
        <w:tc>
          <w:tcPr>
            <w:tcW w:w="3296" w:type="dxa"/>
            <w:gridSpan w:val="2"/>
          </w:tcPr>
          <w:p w14:paraId="335A43B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IBARXM PATIENT CAP REPORT</w:t>
            </w:r>
          </w:p>
        </w:tc>
        <w:tc>
          <w:tcPr>
            <w:tcW w:w="6054" w:type="dxa"/>
          </w:tcPr>
          <w:p w14:paraId="335A43B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produce a list of patients that have either met or are above their cap for the date specified. </w:t>
            </w:r>
            <w:r w:rsidR="00D65235">
              <w:rPr>
                <w:rFonts w:ascii="Times New Roman" w:hAnsi="Times New Roman"/>
                <w:sz w:val="22"/>
                <w:szCs w:val="22"/>
              </w:rPr>
              <w:t xml:space="preserve"> </w:t>
            </w:r>
            <w:r w:rsidRPr="00123DC5">
              <w:rPr>
                <w:rFonts w:ascii="Times New Roman" w:hAnsi="Times New Roman"/>
                <w:sz w:val="22"/>
                <w:szCs w:val="22"/>
              </w:rPr>
              <w:t xml:space="preserve">You may specify either a month/year or just a year. </w:t>
            </w:r>
          </w:p>
        </w:tc>
      </w:tr>
      <w:tr w:rsidR="0084277E" w:rsidRPr="0002501E" w14:paraId="335A43BD" w14:textId="77777777" w:rsidTr="0070371C">
        <w:trPr>
          <w:cantSplit/>
        </w:trPr>
        <w:tc>
          <w:tcPr>
            <w:tcW w:w="3296" w:type="dxa"/>
            <w:gridSpan w:val="2"/>
          </w:tcPr>
          <w:p w14:paraId="335A43B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EXCEL REPORT</w:t>
            </w:r>
          </w:p>
        </w:tc>
        <w:tc>
          <w:tcPr>
            <w:tcW w:w="6054" w:type="dxa"/>
          </w:tcPr>
          <w:p w14:paraId="335A43B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allow the user to select which fields they want printed in an excel format. </w:t>
            </w:r>
            <w:r w:rsidR="00D65235">
              <w:rPr>
                <w:rFonts w:ascii="Times New Roman" w:hAnsi="Times New Roman"/>
                <w:sz w:val="22"/>
                <w:szCs w:val="22"/>
              </w:rPr>
              <w:t xml:space="preserve"> </w:t>
            </w:r>
            <w:r w:rsidRPr="00123DC5">
              <w:rPr>
                <w:rFonts w:ascii="Times New Roman" w:hAnsi="Times New Roman"/>
                <w:sz w:val="22"/>
                <w:szCs w:val="22"/>
              </w:rPr>
              <w:t xml:space="preserve">It uses a pike (|) as the excel delimiter. </w:t>
            </w:r>
          </w:p>
        </w:tc>
      </w:tr>
      <w:tr w:rsidR="0084277E" w:rsidRPr="0002501E" w14:paraId="335A43C0" w14:textId="77777777" w:rsidTr="0070371C">
        <w:trPr>
          <w:cantSplit/>
        </w:trPr>
        <w:tc>
          <w:tcPr>
            <w:tcW w:w="3296" w:type="dxa"/>
            <w:gridSpan w:val="2"/>
          </w:tcPr>
          <w:p w14:paraId="335A43B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INPT PROSTHETIC ITEMS</w:t>
            </w:r>
          </w:p>
        </w:tc>
        <w:tc>
          <w:tcPr>
            <w:tcW w:w="6054" w:type="dxa"/>
          </w:tcPr>
          <w:p w14:paraId="335A43B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This option will allow entering/editing/deleting of items that should be billed for inpatient prosthetics.</w:t>
            </w:r>
            <w:r w:rsidR="00D65235">
              <w:rPr>
                <w:rFonts w:ascii="Times New Roman" w:hAnsi="Times New Roman"/>
                <w:sz w:val="22"/>
                <w:szCs w:val="22"/>
              </w:rPr>
              <w:t xml:space="preserve"> </w:t>
            </w:r>
            <w:r w:rsidRPr="00123DC5">
              <w:rPr>
                <w:rFonts w:ascii="Times New Roman" w:hAnsi="Times New Roman"/>
                <w:sz w:val="22"/>
                <w:szCs w:val="22"/>
              </w:rPr>
              <w:t xml:space="preserve"> Items in here will be automatically billed by the nightly background job for inpatients. </w:t>
            </w:r>
            <w:r w:rsidR="00D65235">
              <w:rPr>
                <w:rFonts w:ascii="Times New Roman" w:hAnsi="Times New Roman"/>
                <w:sz w:val="22"/>
                <w:szCs w:val="22"/>
              </w:rPr>
              <w:t xml:space="preserve"> </w:t>
            </w:r>
            <w:r w:rsidRPr="00123DC5">
              <w:rPr>
                <w:rFonts w:ascii="Times New Roman" w:hAnsi="Times New Roman"/>
                <w:sz w:val="22"/>
                <w:szCs w:val="22"/>
              </w:rPr>
              <w:t xml:space="preserve">No other inpatient issued items will be automatically billed. </w:t>
            </w:r>
          </w:p>
        </w:tc>
      </w:tr>
      <w:tr w:rsidR="0084277E" w:rsidRPr="0002501E" w14:paraId="335A43C5" w14:textId="77777777" w:rsidTr="0070371C">
        <w:trPr>
          <w:cantSplit/>
        </w:trPr>
        <w:tc>
          <w:tcPr>
            <w:tcW w:w="3296" w:type="dxa"/>
            <w:gridSpan w:val="2"/>
          </w:tcPr>
          <w:p w14:paraId="335A43C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IBAT PATIENT LIST</w:t>
            </w:r>
          </w:p>
        </w:tc>
        <w:tc>
          <w:tcPr>
            <w:tcW w:w="6054" w:type="dxa"/>
          </w:tcPr>
          <w:p w14:paraId="335A43C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generate lists of transfer pricing patients by facility or VISN. </w:t>
            </w:r>
          </w:p>
          <w:p w14:paraId="335A43C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The data available on the report will include patient name, date of birth, primary eligibility, SSN, and VISN. </w:t>
            </w:r>
          </w:p>
          <w:p w14:paraId="335A43C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The report will be able to be sorted by patient, treating facility, or by VISN. </w:t>
            </w:r>
          </w:p>
        </w:tc>
      </w:tr>
      <w:tr w:rsidR="0084277E" w:rsidRPr="0002501E" w14:paraId="335A43CB" w14:textId="77777777" w:rsidTr="0070371C">
        <w:trPr>
          <w:cantSplit/>
        </w:trPr>
        <w:tc>
          <w:tcPr>
            <w:tcW w:w="3296" w:type="dxa"/>
            <w:gridSpan w:val="2"/>
          </w:tcPr>
          <w:p w14:paraId="335A43C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PATIENT REPORT</w:t>
            </w:r>
          </w:p>
        </w:tc>
        <w:tc>
          <w:tcPr>
            <w:tcW w:w="6054" w:type="dxa"/>
          </w:tcPr>
          <w:p w14:paraId="335A43C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create a detailed listing of a transfer pricing statement by patient. </w:t>
            </w:r>
            <w:r w:rsidR="00D65235">
              <w:rPr>
                <w:rFonts w:ascii="Times New Roman" w:hAnsi="Times New Roman"/>
                <w:sz w:val="22"/>
                <w:szCs w:val="22"/>
              </w:rPr>
              <w:t xml:space="preserve"> </w:t>
            </w:r>
            <w:r w:rsidRPr="00123DC5">
              <w:rPr>
                <w:rFonts w:ascii="Times New Roman" w:hAnsi="Times New Roman"/>
                <w:sz w:val="22"/>
                <w:szCs w:val="22"/>
              </w:rPr>
              <w:t xml:space="preserve">This report will also aid in determining whether or not a billable third party is involved. </w:t>
            </w:r>
          </w:p>
          <w:p w14:paraId="335A43C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You will be able to select a VISN (home or preferred VISN) for detailed data to accumulate from. </w:t>
            </w:r>
          </w:p>
          <w:p w14:paraId="335A43C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You will be able to select a date range with summary data inclusive. </w:t>
            </w:r>
          </w:p>
          <w:p w14:paraId="335A43C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3. Detail data will be available per patient on the report along with a subtotal per patient and a Grand Total. </w:t>
            </w:r>
          </w:p>
        </w:tc>
      </w:tr>
      <w:tr w:rsidR="0084277E" w:rsidRPr="0002501E" w14:paraId="335A43D1" w14:textId="77777777" w:rsidTr="0070371C">
        <w:trPr>
          <w:cantSplit/>
        </w:trPr>
        <w:tc>
          <w:tcPr>
            <w:tcW w:w="3296" w:type="dxa"/>
            <w:gridSpan w:val="2"/>
          </w:tcPr>
          <w:p w14:paraId="335A43C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SUMMARY REPORT</w:t>
            </w:r>
          </w:p>
        </w:tc>
        <w:tc>
          <w:tcPr>
            <w:tcW w:w="6054" w:type="dxa"/>
          </w:tcPr>
          <w:p w14:paraId="335A43C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create a transfer pricing statement summary. </w:t>
            </w:r>
            <w:r w:rsidR="00D65235">
              <w:rPr>
                <w:rFonts w:ascii="Times New Roman" w:hAnsi="Times New Roman"/>
                <w:sz w:val="22"/>
                <w:szCs w:val="22"/>
              </w:rPr>
              <w:t xml:space="preserve"> </w:t>
            </w:r>
            <w:r w:rsidRPr="00123DC5">
              <w:rPr>
                <w:rFonts w:ascii="Times New Roman" w:hAnsi="Times New Roman"/>
                <w:sz w:val="22"/>
                <w:szCs w:val="22"/>
              </w:rPr>
              <w:t xml:space="preserve">This bottom line to this overall summary yields the total number of episodes and total amounts of those episodes per VISN/facility or groups of VISN/facilities. </w:t>
            </w:r>
          </w:p>
          <w:p w14:paraId="335A43C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You can select one or more VISN/facilities (home or preferred VISN/facility) for summary data to accumulate from. </w:t>
            </w:r>
          </w:p>
          <w:p w14:paraId="335A43C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You can select a date range for which those services were provided with summary data inclusive. </w:t>
            </w:r>
          </w:p>
          <w:p w14:paraId="335A43D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3. There is summary data on the report for Inpatient, Outpatient, Pharmacy, and a Grand Total of the three. </w:t>
            </w:r>
          </w:p>
        </w:tc>
      </w:tr>
      <w:tr w:rsidR="0084277E" w:rsidRPr="0002501E" w14:paraId="335A43D4" w14:textId="77777777" w:rsidTr="0070371C">
        <w:trPr>
          <w:cantSplit/>
        </w:trPr>
        <w:tc>
          <w:tcPr>
            <w:tcW w:w="3296" w:type="dxa"/>
            <w:gridSpan w:val="2"/>
          </w:tcPr>
          <w:p w14:paraId="335A43D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TP MANAGEMENT</w:t>
            </w:r>
          </w:p>
        </w:tc>
        <w:tc>
          <w:tcPr>
            <w:tcW w:w="6054" w:type="dxa"/>
          </w:tcPr>
          <w:p w14:paraId="335A43D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is the main entry option for viewing and editing patients and transactions. </w:t>
            </w:r>
          </w:p>
        </w:tc>
      </w:tr>
      <w:tr w:rsidR="0084277E" w:rsidRPr="0002501E" w14:paraId="335A43D7" w14:textId="77777777" w:rsidTr="0070371C">
        <w:trPr>
          <w:cantSplit/>
        </w:trPr>
        <w:tc>
          <w:tcPr>
            <w:tcW w:w="3296" w:type="dxa"/>
            <w:gridSpan w:val="2"/>
          </w:tcPr>
          <w:p w14:paraId="335A43D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TRANSFER PRICING MENU</w:t>
            </w:r>
          </w:p>
        </w:tc>
        <w:tc>
          <w:tcPr>
            <w:tcW w:w="6054" w:type="dxa"/>
          </w:tcPr>
          <w:p w14:paraId="335A43D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will hold all the Transfer Pricing menu options. </w:t>
            </w:r>
          </w:p>
        </w:tc>
      </w:tr>
      <w:tr w:rsidR="0084277E" w:rsidRPr="0002501E" w14:paraId="335A43DD" w14:textId="77777777" w:rsidTr="0070371C">
        <w:trPr>
          <w:cantSplit/>
        </w:trPr>
        <w:tc>
          <w:tcPr>
            <w:tcW w:w="3296" w:type="dxa"/>
            <w:gridSpan w:val="2"/>
          </w:tcPr>
          <w:p w14:paraId="335A43D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IBAT WORKLOAD REPORT</w:t>
            </w:r>
          </w:p>
        </w:tc>
        <w:tc>
          <w:tcPr>
            <w:tcW w:w="6054" w:type="dxa"/>
          </w:tcPr>
          <w:p w14:paraId="335A43D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shall enable the user to create a transfer pricing statement workload detail. </w:t>
            </w:r>
            <w:r w:rsidR="00D65235">
              <w:rPr>
                <w:rFonts w:ascii="Times New Roman" w:hAnsi="Times New Roman"/>
                <w:sz w:val="22"/>
                <w:szCs w:val="22"/>
              </w:rPr>
              <w:t xml:space="preserve"> </w:t>
            </w:r>
            <w:r w:rsidRPr="00123DC5">
              <w:rPr>
                <w:rFonts w:ascii="Times New Roman" w:hAnsi="Times New Roman"/>
                <w:sz w:val="22"/>
                <w:szCs w:val="22"/>
              </w:rPr>
              <w:t xml:space="preserve">The emphasis of this report is on work detail via Units. </w:t>
            </w:r>
          </w:p>
          <w:p w14:paraId="335A43D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The user shall be able to select one or more VISN/facilities (home or preferred VISN/facility) for workload data to accumulate from. </w:t>
            </w:r>
          </w:p>
          <w:p w14:paraId="335A43D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The user shall be able to select a date range with summary data inclusive. </w:t>
            </w:r>
          </w:p>
          <w:p w14:paraId="335A43D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3. Workload detail data shall be available on the report along with the Grand Total. </w:t>
            </w:r>
          </w:p>
        </w:tc>
      </w:tr>
      <w:tr w:rsidR="0084277E" w:rsidRPr="0002501E" w14:paraId="335A43E6" w14:textId="77777777" w:rsidTr="0070371C">
        <w:trPr>
          <w:cantSplit/>
        </w:trPr>
        <w:tc>
          <w:tcPr>
            <w:tcW w:w="3296" w:type="dxa"/>
            <w:gridSpan w:val="2"/>
          </w:tcPr>
          <w:p w14:paraId="335A43D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IBBA BATCH DFT</w:t>
            </w:r>
          </w:p>
        </w:tc>
        <w:tc>
          <w:tcPr>
            <w:tcW w:w="6054" w:type="dxa"/>
          </w:tcPr>
          <w:p w14:paraId="335A43D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The menu option is used to schedule via </w:t>
            </w:r>
            <w:proofErr w:type="spellStart"/>
            <w:r w:rsidRPr="00123DC5">
              <w:rPr>
                <w:rFonts w:ascii="Times New Roman" w:hAnsi="Times New Roman"/>
                <w:sz w:val="22"/>
                <w:szCs w:val="22"/>
              </w:rPr>
              <w:t>TaskManager</w:t>
            </w:r>
            <w:proofErr w:type="spellEnd"/>
            <w:r w:rsidRPr="00123DC5">
              <w:rPr>
                <w:rFonts w:ascii="Times New Roman" w:hAnsi="Times New Roman"/>
                <w:sz w:val="22"/>
                <w:szCs w:val="22"/>
              </w:rPr>
              <w:t xml:space="preserve"> the PFSS Charge Batch Processor. </w:t>
            </w:r>
            <w:r w:rsidR="00D65235">
              <w:rPr>
                <w:rFonts w:ascii="Times New Roman" w:hAnsi="Times New Roman"/>
                <w:sz w:val="22"/>
                <w:szCs w:val="22"/>
              </w:rPr>
              <w:t xml:space="preserve"> </w:t>
            </w:r>
            <w:r w:rsidRPr="00123DC5">
              <w:rPr>
                <w:rFonts w:ascii="Times New Roman" w:hAnsi="Times New Roman"/>
                <w:sz w:val="22"/>
                <w:szCs w:val="22"/>
              </w:rPr>
              <w:t xml:space="preserve">Normally, this option should be scheduled to run once daily at a time of low system activity. </w:t>
            </w:r>
            <w:r w:rsidR="00D65235">
              <w:rPr>
                <w:rFonts w:ascii="Times New Roman" w:hAnsi="Times New Roman"/>
                <w:sz w:val="22"/>
                <w:szCs w:val="22"/>
              </w:rPr>
              <w:t xml:space="preserve"> </w:t>
            </w:r>
            <w:r w:rsidRPr="00123DC5">
              <w:rPr>
                <w:rFonts w:ascii="Times New Roman" w:hAnsi="Times New Roman"/>
                <w:sz w:val="22"/>
                <w:szCs w:val="22"/>
              </w:rPr>
              <w:t xml:space="preserve">When the batch processor starts, it will set data into two fields in the PFSS SITE PARAMETERS file (#372): </w:t>
            </w:r>
          </w:p>
          <w:p w14:paraId="335A43E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The CHARGE PROCESSOR RUNNING field (#.1) will be set to "YES". </w:t>
            </w:r>
          </w:p>
          <w:p w14:paraId="335A43E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The CHARGE PROCESS START TIME field (#.11) will be set to the current system date/time. </w:t>
            </w:r>
          </w:p>
          <w:p w14:paraId="335A43E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When charge batch processing is complete, then: </w:t>
            </w:r>
          </w:p>
          <w:p w14:paraId="335A43E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The CHARGE PROCESSOR RUNNING field (#.1) will be set to "NO". </w:t>
            </w:r>
          </w:p>
          <w:p w14:paraId="335A43E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The CHARGE PROCESS START TIME field (#.11) will be deleted. </w:t>
            </w:r>
          </w:p>
          <w:p w14:paraId="335A43E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When a charge batch processor job is started, it always checks the status of the CHARGE PROCESSOR RUNNING field. </w:t>
            </w:r>
            <w:r w:rsidR="00D65235">
              <w:rPr>
                <w:rFonts w:ascii="Times New Roman" w:hAnsi="Times New Roman"/>
                <w:sz w:val="22"/>
                <w:szCs w:val="22"/>
              </w:rPr>
              <w:t xml:space="preserve"> </w:t>
            </w:r>
            <w:r w:rsidRPr="00123DC5">
              <w:rPr>
                <w:rFonts w:ascii="Times New Roman" w:hAnsi="Times New Roman"/>
                <w:sz w:val="22"/>
                <w:szCs w:val="22"/>
              </w:rPr>
              <w:t xml:space="preserve">If this field is set to "YES", then the job quits immediately. </w:t>
            </w:r>
            <w:r w:rsidR="00D65235">
              <w:rPr>
                <w:rFonts w:ascii="Times New Roman" w:hAnsi="Times New Roman"/>
                <w:sz w:val="22"/>
                <w:szCs w:val="22"/>
              </w:rPr>
              <w:t xml:space="preserve"> </w:t>
            </w:r>
            <w:r w:rsidRPr="00123DC5">
              <w:rPr>
                <w:rFonts w:ascii="Times New Roman" w:hAnsi="Times New Roman"/>
                <w:sz w:val="22"/>
                <w:szCs w:val="22"/>
              </w:rPr>
              <w:t xml:space="preserve">This insures that only one batch processor is running at any given time. </w:t>
            </w:r>
          </w:p>
        </w:tc>
      </w:tr>
      <w:tr w:rsidR="0084277E" w:rsidRPr="0002501E" w14:paraId="335A43E9" w14:textId="77777777" w:rsidTr="0070371C">
        <w:trPr>
          <w:cantSplit/>
        </w:trPr>
        <w:tc>
          <w:tcPr>
            <w:tcW w:w="3296" w:type="dxa"/>
            <w:gridSpan w:val="2"/>
          </w:tcPr>
          <w:p w14:paraId="335A43E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837 EDI MENU</w:t>
            </w:r>
          </w:p>
        </w:tc>
        <w:tc>
          <w:tcPr>
            <w:tcW w:w="6054" w:type="dxa"/>
          </w:tcPr>
          <w:p w14:paraId="335A43E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the options needed to process and maintain EDI 837 bill submission functions. </w:t>
            </w:r>
          </w:p>
        </w:tc>
      </w:tr>
      <w:tr w:rsidR="0084277E" w:rsidRPr="0002501E" w14:paraId="335A43EC" w14:textId="77777777" w:rsidTr="0070371C">
        <w:trPr>
          <w:cantSplit/>
        </w:trPr>
        <w:tc>
          <w:tcPr>
            <w:tcW w:w="3296" w:type="dxa"/>
            <w:gridSpan w:val="2"/>
          </w:tcPr>
          <w:p w14:paraId="335A43E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IBCE 837 EDI REPORTS</w:t>
            </w:r>
          </w:p>
        </w:tc>
        <w:tc>
          <w:tcPr>
            <w:tcW w:w="6054" w:type="dxa"/>
          </w:tcPr>
          <w:p w14:paraId="335A43E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the options needed to define the types of electronic reports from the clearinghouse that the site needs to see and defines the text that should/should not allow automatic review and file for informational status messages. </w:t>
            </w:r>
            <w:r w:rsidR="00D65235">
              <w:rPr>
                <w:rFonts w:ascii="Times New Roman" w:hAnsi="Times New Roman"/>
                <w:sz w:val="22"/>
                <w:szCs w:val="22"/>
              </w:rPr>
              <w:t xml:space="preserve"> </w:t>
            </w:r>
            <w:r w:rsidRPr="00123DC5">
              <w:rPr>
                <w:rFonts w:ascii="Times New Roman" w:hAnsi="Times New Roman"/>
                <w:sz w:val="22"/>
                <w:szCs w:val="22"/>
              </w:rPr>
              <w:t xml:space="preserve">It also contains an option to purge old status messages, reports for maintaining the integrity of the return message subsystem and the option for reviewing electronically returned messages. </w:t>
            </w:r>
          </w:p>
        </w:tc>
      </w:tr>
      <w:tr w:rsidR="0084277E" w:rsidRPr="0002501E" w14:paraId="335A43EF" w14:textId="77777777" w:rsidTr="0070371C">
        <w:trPr>
          <w:cantSplit/>
        </w:trPr>
        <w:tc>
          <w:tcPr>
            <w:tcW w:w="3296" w:type="dxa"/>
            <w:gridSpan w:val="2"/>
          </w:tcPr>
          <w:p w14:paraId="335A43E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837 MANUAL TRANSMIT</w:t>
            </w:r>
          </w:p>
        </w:tc>
        <w:tc>
          <w:tcPr>
            <w:tcW w:w="6054" w:type="dxa"/>
          </w:tcPr>
          <w:p w14:paraId="335A43E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job batches and transmits bills that are in authorized or Request MRA status for insurance companies flagged to transmit electronically via EDI. </w:t>
            </w:r>
            <w:r w:rsidR="00D65235">
              <w:rPr>
                <w:rFonts w:ascii="Times New Roman" w:hAnsi="Times New Roman"/>
                <w:sz w:val="22"/>
                <w:szCs w:val="22"/>
              </w:rPr>
              <w:t xml:space="preserve"> </w:t>
            </w:r>
            <w:r w:rsidRPr="00123DC5">
              <w:rPr>
                <w:rFonts w:ascii="Times New Roman" w:hAnsi="Times New Roman"/>
                <w:sz w:val="22"/>
                <w:szCs w:val="22"/>
              </w:rPr>
              <w:t xml:space="preserve">This job can be executed at any time to transmit bills awaiting extract. </w:t>
            </w:r>
          </w:p>
        </w:tc>
      </w:tr>
      <w:tr w:rsidR="0084277E" w:rsidRPr="0002501E" w14:paraId="335A43F2" w14:textId="77777777" w:rsidTr="0070371C">
        <w:trPr>
          <w:cantSplit/>
        </w:trPr>
        <w:tc>
          <w:tcPr>
            <w:tcW w:w="3296" w:type="dxa"/>
            <w:gridSpan w:val="2"/>
          </w:tcPr>
          <w:p w14:paraId="335A43F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BATCH STATUS DETAIL</w:t>
            </w:r>
          </w:p>
        </w:tc>
        <w:tc>
          <w:tcPr>
            <w:tcW w:w="6054" w:type="dxa"/>
          </w:tcPr>
          <w:p w14:paraId="335A43F1" w14:textId="77777777" w:rsidR="0084277E" w:rsidRPr="00123DC5" w:rsidRDefault="0084277E" w:rsidP="00C36283">
            <w:pPr>
              <w:spacing w:after="240"/>
              <w:rPr>
                <w:rFonts w:ascii="Times New Roman" w:hAnsi="Times New Roman"/>
                <w:sz w:val="22"/>
                <w:szCs w:val="22"/>
              </w:rPr>
            </w:pPr>
          </w:p>
        </w:tc>
      </w:tr>
      <w:tr w:rsidR="0084277E" w:rsidRPr="0002501E" w14:paraId="335A43F5" w14:textId="77777777" w:rsidTr="0070371C">
        <w:trPr>
          <w:cantSplit/>
        </w:trPr>
        <w:tc>
          <w:tcPr>
            <w:tcW w:w="3296" w:type="dxa"/>
            <w:gridSpan w:val="2"/>
          </w:tcPr>
          <w:p w14:paraId="335A43F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BATCHES PENDING TOO LONG</w:t>
            </w:r>
          </w:p>
        </w:tc>
        <w:tc>
          <w:tcPr>
            <w:tcW w:w="6054" w:type="dxa"/>
          </w:tcPr>
          <w:p w14:paraId="335A43F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lists all batches by batch type that have been in a PENDING status and have not yet received confirmation of receipt from Austin for more than 1 day. </w:t>
            </w:r>
            <w:r w:rsidR="00D65235">
              <w:rPr>
                <w:rFonts w:ascii="Times New Roman" w:hAnsi="Times New Roman"/>
                <w:sz w:val="22"/>
                <w:szCs w:val="22"/>
              </w:rPr>
              <w:t xml:space="preserve"> </w:t>
            </w:r>
            <w:r w:rsidRPr="00123DC5">
              <w:rPr>
                <w:rFonts w:ascii="Times New Roman" w:hAnsi="Times New Roman"/>
                <w:sz w:val="22"/>
                <w:szCs w:val="22"/>
              </w:rPr>
              <w:t xml:space="preserve">Report includes pending since date and mail message # the batch is contained in. </w:t>
            </w:r>
          </w:p>
        </w:tc>
      </w:tr>
      <w:tr w:rsidR="0084277E" w:rsidRPr="0002501E" w14:paraId="335A43F8" w14:textId="77777777" w:rsidTr="0070371C">
        <w:trPr>
          <w:cantSplit/>
        </w:trPr>
        <w:tc>
          <w:tcPr>
            <w:tcW w:w="3296" w:type="dxa"/>
            <w:gridSpan w:val="2"/>
          </w:tcPr>
          <w:p w14:paraId="335A43F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CLAIMS STATUS AWAITING</w:t>
            </w:r>
          </w:p>
        </w:tc>
        <w:tc>
          <w:tcPr>
            <w:tcW w:w="6054" w:type="dxa"/>
          </w:tcPr>
          <w:p w14:paraId="335A43F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Used by bill staff to review the most current status messages received for a bill(s) and do follow-up on the bills. </w:t>
            </w:r>
            <w:r w:rsidR="00D65235">
              <w:rPr>
                <w:rFonts w:ascii="Times New Roman" w:hAnsi="Times New Roman"/>
                <w:sz w:val="22"/>
                <w:szCs w:val="22"/>
              </w:rPr>
              <w:t xml:space="preserve"> </w:t>
            </w:r>
            <w:r w:rsidRPr="00123DC5">
              <w:rPr>
                <w:rFonts w:ascii="Times New Roman" w:hAnsi="Times New Roman"/>
                <w:sz w:val="22"/>
                <w:szCs w:val="22"/>
              </w:rPr>
              <w:t xml:space="preserve">Users will be able to select a bill from the list to view the details and the entire message text as well as to mark the message as reviewed or under review and document user comments. </w:t>
            </w:r>
          </w:p>
        </w:tc>
      </w:tr>
      <w:tr w:rsidR="0084277E" w:rsidRPr="0002501E" w14:paraId="335A43FB" w14:textId="77777777" w:rsidTr="0070371C">
        <w:trPr>
          <w:cantSplit/>
        </w:trPr>
        <w:tc>
          <w:tcPr>
            <w:tcW w:w="3296" w:type="dxa"/>
            <w:gridSpan w:val="2"/>
          </w:tcPr>
          <w:p w14:paraId="335A43F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COB MANAGEMENT</w:t>
            </w:r>
          </w:p>
        </w:tc>
        <w:tc>
          <w:tcPr>
            <w:tcW w:w="6054" w:type="dxa"/>
          </w:tcPr>
          <w:p w14:paraId="335A43F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will be a list manager screen with the option available to print an associated report. </w:t>
            </w:r>
            <w:r w:rsidR="00D65235">
              <w:rPr>
                <w:rFonts w:ascii="Times New Roman" w:hAnsi="Times New Roman"/>
                <w:sz w:val="22"/>
                <w:szCs w:val="22"/>
              </w:rPr>
              <w:t xml:space="preserve"> </w:t>
            </w:r>
            <w:r w:rsidRPr="00123DC5">
              <w:rPr>
                <w:rFonts w:ascii="Times New Roman" w:hAnsi="Times New Roman"/>
                <w:sz w:val="22"/>
                <w:szCs w:val="22"/>
              </w:rPr>
              <w:t xml:space="preserve">Using the screen, billing staff will be able to follow up on bills for secondary and tertiary billing for non-MRA bills. </w:t>
            </w:r>
          </w:p>
        </w:tc>
      </w:tr>
      <w:tr w:rsidR="0084277E" w:rsidRPr="0002501E" w14:paraId="335A43FE" w14:textId="77777777" w:rsidTr="0070371C">
        <w:trPr>
          <w:cantSplit/>
        </w:trPr>
        <w:tc>
          <w:tcPr>
            <w:tcW w:w="3296" w:type="dxa"/>
            <w:gridSpan w:val="2"/>
          </w:tcPr>
          <w:p w14:paraId="335A43F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EDI BATCHES INCOMPLETE</w:t>
            </w:r>
          </w:p>
        </w:tc>
        <w:tc>
          <w:tcPr>
            <w:tcW w:w="6054" w:type="dxa"/>
          </w:tcPr>
          <w:p w14:paraId="335A43F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lists all batches that have been resubmitted, but not all bills were included. </w:t>
            </w:r>
            <w:r w:rsidR="00D65235">
              <w:rPr>
                <w:rFonts w:ascii="Times New Roman" w:hAnsi="Times New Roman"/>
                <w:sz w:val="22"/>
                <w:szCs w:val="22"/>
              </w:rPr>
              <w:t xml:space="preserve"> </w:t>
            </w:r>
            <w:r w:rsidRPr="00123DC5">
              <w:rPr>
                <w:rFonts w:ascii="Times New Roman" w:hAnsi="Times New Roman"/>
                <w:sz w:val="22"/>
                <w:szCs w:val="22"/>
              </w:rPr>
              <w:t xml:space="preserve">These are batches that have at least one bill still not resubmitted or canceled. </w:t>
            </w:r>
          </w:p>
        </w:tc>
      </w:tr>
      <w:tr w:rsidR="0084277E" w:rsidRPr="0002501E" w14:paraId="335A4401" w14:textId="77777777" w:rsidTr="0070371C">
        <w:trPr>
          <w:cantSplit/>
        </w:trPr>
        <w:tc>
          <w:tcPr>
            <w:tcW w:w="3296" w:type="dxa"/>
            <w:gridSpan w:val="2"/>
          </w:tcPr>
          <w:p w14:paraId="335A43F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EDI VIEW/PRINT EXTRACT</w:t>
            </w:r>
          </w:p>
        </w:tc>
        <w:tc>
          <w:tcPr>
            <w:tcW w:w="6054" w:type="dxa"/>
          </w:tcPr>
          <w:p w14:paraId="335A440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display the EDI extract data for a bill. </w:t>
            </w:r>
          </w:p>
        </w:tc>
      </w:tr>
      <w:tr w:rsidR="0084277E" w:rsidRPr="0002501E" w14:paraId="335A4404" w14:textId="77777777" w:rsidTr="0070371C">
        <w:trPr>
          <w:cantSplit/>
        </w:trPr>
        <w:tc>
          <w:tcPr>
            <w:tcW w:w="3296" w:type="dxa"/>
            <w:gridSpan w:val="2"/>
          </w:tcPr>
          <w:p w14:paraId="335A440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ELEC REPORT DISPOSITION</w:t>
            </w:r>
          </w:p>
        </w:tc>
        <w:tc>
          <w:tcPr>
            <w:tcW w:w="6054" w:type="dxa"/>
          </w:tcPr>
          <w:p w14:paraId="335A440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site to determine which clearinghouse generated electronic canned reports are to be sent to the EDI mail group and which should be totally ignored when received at the site. </w:t>
            </w:r>
          </w:p>
        </w:tc>
      </w:tr>
      <w:tr w:rsidR="0084277E" w:rsidRPr="0002501E" w14:paraId="335A4407" w14:textId="77777777" w:rsidTr="0070371C">
        <w:trPr>
          <w:cantSplit/>
        </w:trPr>
        <w:tc>
          <w:tcPr>
            <w:tcW w:w="3296" w:type="dxa"/>
            <w:gridSpan w:val="2"/>
          </w:tcPr>
          <w:p w14:paraId="335A440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ELECTRONIC ERROR REPORT</w:t>
            </w:r>
          </w:p>
        </w:tc>
        <w:tc>
          <w:tcPr>
            <w:tcW w:w="6054" w:type="dxa"/>
          </w:tcPr>
          <w:p w14:paraId="335A440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provides a tool for billing personnel to identify the who, what, and where of errors in electronic billing process. </w:t>
            </w:r>
          </w:p>
        </w:tc>
      </w:tr>
      <w:tr w:rsidR="0084277E" w:rsidRPr="0002501E" w14:paraId="335A440A" w14:textId="77777777" w:rsidTr="0070371C">
        <w:trPr>
          <w:cantSplit/>
        </w:trPr>
        <w:tc>
          <w:tcPr>
            <w:tcW w:w="3296" w:type="dxa"/>
            <w:gridSpan w:val="2"/>
          </w:tcPr>
          <w:p w14:paraId="335A440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IBCE EXTRACT STATUS</w:t>
            </w:r>
          </w:p>
        </w:tc>
        <w:tc>
          <w:tcPr>
            <w:tcW w:w="6054" w:type="dxa"/>
          </w:tcPr>
          <w:p w14:paraId="335A440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This is a list manager screen that will display bills that are trapped in a ready for extract status due to the EDI/MRA parameter being turned off.</w:t>
            </w:r>
            <w:r w:rsidR="00D65235">
              <w:rPr>
                <w:rFonts w:ascii="Times New Roman" w:hAnsi="Times New Roman"/>
                <w:sz w:val="22"/>
                <w:szCs w:val="22"/>
              </w:rPr>
              <w:t xml:space="preserve"> </w:t>
            </w:r>
            <w:r w:rsidRPr="00123DC5">
              <w:rPr>
                <w:rFonts w:ascii="Times New Roman" w:hAnsi="Times New Roman"/>
                <w:sz w:val="22"/>
                <w:szCs w:val="22"/>
              </w:rPr>
              <w:t xml:space="preserve"> From here, the valid actions are </w:t>
            </w:r>
            <w:proofErr w:type="gramStart"/>
            <w:r w:rsidRPr="00123DC5">
              <w:rPr>
                <w:rFonts w:ascii="Times New Roman" w:hAnsi="Times New Roman"/>
                <w:sz w:val="22"/>
                <w:szCs w:val="22"/>
              </w:rPr>
              <w:t>cancel</w:t>
            </w:r>
            <w:proofErr w:type="gramEnd"/>
            <w:r w:rsidRPr="00123DC5">
              <w:rPr>
                <w:rFonts w:ascii="Times New Roman" w:hAnsi="Times New Roman"/>
                <w:sz w:val="22"/>
                <w:szCs w:val="22"/>
              </w:rPr>
              <w:t xml:space="preserve"> a bill, cancel/clone/authorize a bill without user interaction, or print the report. </w:t>
            </w:r>
          </w:p>
        </w:tc>
      </w:tr>
      <w:tr w:rsidR="0084277E" w:rsidRPr="0002501E" w14:paraId="335A440D" w14:textId="77777777" w:rsidTr="0070371C">
        <w:trPr>
          <w:cantSplit/>
        </w:trPr>
        <w:tc>
          <w:tcPr>
            <w:tcW w:w="3296" w:type="dxa"/>
            <w:gridSpan w:val="2"/>
          </w:tcPr>
          <w:p w14:paraId="335A440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LIST LOCAL</w:t>
            </w:r>
          </w:p>
        </w:tc>
        <w:tc>
          <w:tcPr>
            <w:tcW w:w="6054" w:type="dxa"/>
          </w:tcPr>
          <w:p w14:paraId="335A440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lists, by local print form, all the override fields for all local print forms for the site. </w:t>
            </w:r>
          </w:p>
        </w:tc>
      </w:tr>
      <w:tr w:rsidR="0084277E" w:rsidRPr="0002501E" w14:paraId="335A4410" w14:textId="77777777" w:rsidTr="0070371C">
        <w:trPr>
          <w:cantSplit/>
        </w:trPr>
        <w:tc>
          <w:tcPr>
            <w:tcW w:w="3296" w:type="dxa"/>
            <w:gridSpan w:val="2"/>
          </w:tcPr>
          <w:p w14:paraId="335A440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MESSAGE SCREEN TEXT</w:t>
            </w:r>
          </w:p>
        </w:tc>
        <w:tc>
          <w:tcPr>
            <w:tcW w:w="6054" w:type="dxa"/>
          </w:tcPr>
          <w:p w14:paraId="335A440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for the display of a list of words or phrases that if found in the text of an informational status message, will either always require the message to be reviewed or will auto-file the message and flag it as not needing a review. </w:t>
            </w:r>
          </w:p>
        </w:tc>
      </w:tr>
      <w:tr w:rsidR="0084277E" w:rsidRPr="0002501E" w14:paraId="335A4413" w14:textId="77777777" w:rsidTr="0070371C">
        <w:trPr>
          <w:cantSplit/>
        </w:trPr>
        <w:tc>
          <w:tcPr>
            <w:tcW w:w="3296" w:type="dxa"/>
            <w:gridSpan w:val="2"/>
          </w:tcPr>
          <w:p w14:paraId="335A441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MESSAGES SERVER</w:t>
            </w:r>
          </w:p>
        </w:tc>
        <w:tc>
          <w:tcPr>
            <w:tcW w:w="6054" w:type="dxa"/>
          </w:tcPr>
          <w:p w14:paraId="335A441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controls the reading and storing of return messages generated as a result of the processing of Integrated Billing electronic transmissions with the Austin translator. </w:t>
            </w:r>
          </w:p>
        </w:tc>
      </w:tr>
      <w:tr w:rsidR="0084277E" w:rsidRPr="0002501E" w14:paraId="335A4416" w14:textId="77777777" w:rsidTr="0070371C">
        <w:trPr>
          <w:cantSplit/>
        </w:trPr>
        <w:tc>
          <w:tcPr>
            <w:tcW w:w="3296" w:type="dxa"/>
            <w:gridSpan w:val="2"/>
          </w:tcPr>
          <w:p w14:paraId="335A441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MRA MANAGEMENT</w:t>
            </w:r>
          </w:p>
        </w:tc>
        <w:tc>
          <w:tcPr>
            <w:tcW w:w="6054" w:type="dxa"/>
          </w:tcPr>
          <w:p w14:paraId="335A441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will be a list manager screen with the option available to print an associated report. </w:t>
            </w:r>
            <w:r w:rsidR="00D65235">
              <w:rPr>
                <w:rFonts w:ascii="Times New Roman" w:hAnsi="Times New Roman"/>
                <w:sz w:val="22"/>
                <w:szCs w:val="22"/>
              </w:rPr>
              <w:t xml:space="preserve"> </w:t>
            </w:r>
            <w:r w:rsidRPr="00123DC5">
              <w:rPr>
                <w:rFonts w:ascii="Times New Roman" w:hAnsi="Times New Roman"/>
                <w:sz w:val="22"/>
                <w:szCs w:val="22"/>
              </w:rPr>
              <w:t xml:space="preserve">Using the screen, billing staff will be able to follow up on bills for secondary and tertiary billing for MRA bills. </w:t>
            </w:r>
          </w:p>
        </w:tc>
      </w:tr>
      <w:tr w:rsidR="0084277E" w:rsidRPr="0002501E" w14:paraId="335A4419" w14:textId="77777777" w:rsidTr="0070371C">
        <w:trPr>
          <w:cantSplit/>
        </w:trPr>
        <w:tc>
          <w:tcPr>
            <w:tcW w:w="3296" w:type="dxa"/>
            <w:gridSpan w:val="2"/>
          </w:tcPr>
          <w:p w14:paraId="335A441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MSGS PENDING TOO LONG</w:t>
            </w:r>
          </w:p>
        </w:tc>
        <w:tc>
          <w:tcPr>
            <w:tcW w:w="6054" w:type="dxa"/>
          </w:tcPr>
          <w:p w14:paraId="335A441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lists EDI messages still waiting to be filed after a user specified number of days. </w:t>
            </w:r>
          </w:p>
        </w:tc>
      </w:tr>
      <w:tr w:rsidR="0084277E" w:rsidRPr="0002501E" w14:paraId="335A441C" w14:textId="77777777" w:rsidTr="0070371C">
        <w:trPr>
          <w:cantSplit/>
        </w:trPr>
        <w:tc>
          <w:tcPr>
            <w:tcW w:w="3296" w:type="dxa"/>
            <w:gridSpan w:val="2"/>
          </w:tcPr>
          <w:p w14:paraId="335A441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OUTPUT FORMATTER</w:t>
            </w:r>
          </w:p>
        </w:tc>
        <w:tc>
          <w:tcPr>
            <w:tcW w:w="6054" w:type="dxa"/>
          </w:tcPr>
          <w:p w14:paraId="335A441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access the utilities needed to set up and maintain local forms using the forms output utility. </w:t>
            </w:r>
          </w:p>
        </w:tc>
      </w:tr>
      <w:tr w:rsidR="0084277E" w:rsidRPr="0002501E" w14:paraId="335A441F" w14:textId="77777777" w:rsidTr="0070371C">
        <w:trPr>
          <w:cantSplit/>
        </w:trPr>
        <w:tc>
          <w:tcPr>
            <w:tcW w:w="3296" w:type="dxa"/>
            <w:gridSpan w:val="2"/>
          </w:tcPr>
          <w:p w14:paraId="335A441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PREV TRANSMITTED CLAIMS</w:t>
            </w:r>
          </w:p>
        </w:tc>
        <w:tc>
          <w:tcPr>
            <w:tcW w:w="6054" w:type="dxa"/>
          </w:tcPr>
          <w:p w14:paraId="335A441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a user to view or produce a report of claims that were previously transmitted as live claims or that were transmitted as test claims prior to turning EDI on for an insurance company. </w:t>
            </w:r>
          </w:p>
        </w:tc>
      </w:tr>
      <w:tr w:rsidR="0084277E" w:rsidRPr="0002501E" w14:paraId="335A4422" w14:textId="77777777" w:rsidTr="0070371C">
        <w:trPr>
          <w:cantSplit/>
        </w:trPr>
        <w:tc>
          <w:tcPr>
            <w:tcW w:w="3296" w:type="dxa"/>
            <w:gridSpan w:val="2"/>
          </w:tcPr>
          <w:p w14:paraId="335A442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PRINT EOB</w:t>
            </w:r>
          </w:p>
        </w:tc>
        <w:tc>
          <w:tcPr>
            <w:tcW w:w="6054" w:type="dxa"/>
          </w:tcPr>
          <w:p w14:paraId="335A442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Print EOB. </w:t>
            </w:r>
          </w:p>
        </w:tc>
      </w:tr>
      <w:tr w:rsidR="0084277E" w:rsidRPr="0002501E" w14:paraId="335A442C" w14:textId="77777777" w:rsidTr="0070371C">
        <w:trPr>
          <w:cantSplit/>
        </w:trPr>
        <w:tc>
          <w:tcPr>
            <w:tcW w:w="3296" w:type="dxa"/>
            <w:gridSpan w:val="2"/>
          </w:tcPr>
          <w:p w14:paraId="335A442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IBCE PROVIDER ID QUERY</w:t>
            </w:r>
          </w:p>
        </w:tc>
        <w:tc>
          <w:tcPr>
            <w:tcW w:w="6054" w:type="dxa"/>
          </w:tcPr>
          <w:p w14:paraId="335A442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site to run or re-run the provider id query report to report some of the invalid provider id set ups for insurance companies. </w:t>
            </w:r>
          </w:p>
          <w:p w14:paraId="335A442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CONDITIONS TO IDENTIFY: </w:t>
            </w:r>
          </w:p>
          <w:p w14:paraId="335A442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1-BLUE CROSS LINKED TO CMS-1500 ONLY (1) THE ONLY HARD ERROR </w:t>
            </w:r>
          </w:p>
          <w:p w14:paraId="335A442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2-BLUE SHIELD LINKED TO UB92 ONLY (2) WARNING </w:t>
            </w:r>
          </w:p>
          <w:p w14:paraId="335A442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3-BLUE CROSS ID APPLIED TO BOTH FORMS (0) WARNING </w:t>
            </w:r>
          </w:p>
          <w:p w14:paraId="335A442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4-BLUE CROSS OR BLUE SHIELD IDs EXIST FOR AN INS CO, BUT ONE OR MORE OF THE INSURANCE COMPANY'S PLANS DOES NOT HAVE AN ELECTRONIC PLAN TYPE OF 'BL' </w:t>
            </w:r>
          </w:p>
          <w:p w14:paraId="335A442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5-NON BLUE CROSS/SHIELD ID FOR AN INS COMPANY WITH BLUE PLAN(S) </w:t>
            </w:r>
          </w:p>
          <w:p w14:paraId="335A442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6-VAD000 as an ID but not flagged as a UPIN </w:t>
            </w:r>
          </w:p>
        </w:tc>
      </w:tr>
      <w:tr w:rsidR="0084277E" w:rsidRPr="0002501E" w14:paraId="335A442F" w14:textId="77777777" w:rsidTr="0070371C">
        <w:trPr>
          <w:cantSplit/>
        </w:trPr>
        <w:tc>
          <w:tcPr>
            <w:tcW w:w="3296" w:type="dxa"/>
            <w:gridSpan w:val="2"/>
          </w:tcPr>
          <w:p w14:paraId="335A442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PROVIDER ID WORKSHEET</w:t>
            </w:r>
          </w:p>
        </w:tc>
        <w:tc>
          <w:tcPr>
            <w:tcW w:w="6054" w:type="dxa"/>
          </w:tcPr>
          <w:p w14:paraId="335A442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Allows the user to print off provider id worksheets on which to record special requirements for provider ids for insurance companies.</w:t>
            </w:r>
            <w:r w:rsidR="00D65235">
              <w:rPr>
                <w:rFonts w:ascii="Times New Roman" w:hAnsi="Times New Roman"/>
                <w:sz w:val="22"/>
                <w:szCs w:val="22"/>
              </w:rPr>
              <w:t xml:space="preserve"> </w:t>
            </w:r>
            <w:r w:rsidRPr="00123DC5">
              <w:rPr>
                <w:rFonts w:ascii="Times New Roman" w:hAnsi="Times New Roman"/>
                <w:sz w:val="22"/>
                <w:szCs w:val="22"/>
              </w:rPr>
              <w:t xml:space="preserve"> Users may choose blank sheets or sheets populated with all BLUE CROSS, BLUE SHIELD and TRICARE insurance company names. </w:t>
            </w:r>
          </w:p>
        </w:tc>
      </w:tr>
      <w:tr w:rsidR="0084277E" w:rsidRPr="0002501E" w14:paraId="335A4432" w14:textId="77777777" w:rsidTr="0070371C">
        <w:trPr>
          <w:cantSplit/>
        </w:trPr>
        <w:tc>
          <w:tcPr>
            <w:tcW w:w="3296" w:type="dxa"/>
            <w:gridSpan w:val="2"/>
          </w:tcPr>
          <w:p w14:paraId="335A443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PROVIDER MAINT</w:t>
            </w:r>
          </w:p>
        </w:tc>
        <w:tc>
          <w:tcPr>
            <w:tcW w:w="6054" w:type="dxa"/>
          </w:tcPr>
          <w:p w14:paraId="335A443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is the screen from which all provider id maintenance can be performed. </w:t>
            </w:r>
          </w:p>
        </w:tc>
      </w:tr>
      <w:tr w:rsidR="0084277E" w:rsidRPr="0002501E" w14:paraId="335A4435" w14:textId="77777777" w:rsidTr="0070371C">
        <w:trPr>
          <w:cantSplit/>
        </w:trPr>
        <w:tc>
          <w:tcPr>
            <w:tcW w:w="3296" w:type="dxa"/>
            <w:gridSpan w:val="2"/>
          </w:tcPr>
          <w:p w14:paraId="335A443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PRVNVA FAC EDIT</w:t>
            </w:r>
          </w:p>
        </w:tc>
        <w:tc>
          <w:tcPr>
            <w:tcW w:w="6054" w:type="dxa"/>
          </w:tcPr>
          <w:p w14:paraId="335A443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for entering and editing of NON-VA facility information for billing. </w:t>
            </w:r>
          </w:p>
        </w:tc>
      </w:tr>
      <w:tr w:rsidR="0084277E" w:rsidRPr="0002501E" w14:paraId="335A4438" w14:textId="77777777" w:rsidTr="0070371C">
        <w:trPr>
          <w:cantSplit/>
        </w:trPr>
        <w:tc>
          <w:tcPr>
            <w:tcW w:w="3296" w:type="dxa"/>
            <w:gridSpan w:val="2"/>
          </w:tcPr>
          <w:p w14:paraId="335A443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QUERY PENDING BATCH</w:t>
            </w:r>
          </w:p>
        </w:tc>
        <w:tc>
          <w:tcPr>
            <w:tcW w:w="6054" w:type="dxa"/>
          </w:tcPr>
          <w:p w14:paraId="335A443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shows the current transmission status of a batch's mail message. </w:t>
            </w:r>
            <w:r w:rsidR="00D65235">
              <w:rPr>
                <w:rFonts w:ascii="Times New Roman" w:hAnsi="Times New Roman"/>
                <w:sz w:val="22"/>
                <w:szCs w:val="22"/>
              </w:rPr>
              <w:t xml:space="preserve"> </w:t>
            </w:r>
            <w:r w:rsidRPr="00123DC5">
              <w:rPr>
                <w:rFonts w:ascii="Times New Roman" w:hAnsi="Times New Roman"/>
                <w:sz w:val="22"/>
                <w:szCs w:val="22"/>
              </w:rPr>
              <w:t xml:space="preserve">It also includes the mail message number it was sent in along with the first and last date/times it was sent. </w:t>
            </w:r>
          </w:p>
        </w:tc>
      </w:tr>
      <w:tr w:rsidR="0084277E" w:rsidRPr="0002501E" w14:paraId="335A443B" w14:textId="77777777" w:rsidTr="0070371C">
        <w:trPr>
          <w:cantSplit/>
        </w:trPr>
        <w:tc>
          <w:tcPr>
            <w:tcW w:w="3296" w:type="dxa"/>
            <w:gridSpan w:val="2"/>
          </w:tcPr>
          <w:p w14:paraId="335A443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READY FOR EXTRACT REP</w:t>
            </w:r>
          </w:p>
        </w:tc>
        <w:tc>
          <w:tcPr>
            <w:tcW w:w="6054" w:type="dxa"/>
          </w:tcPr>
          <w:p w14:paraId="335A443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provides a list of claims held in a Ready for Extract status due to the EDI/MRA IB site parameter field being turned off. </w:t>
            </w:r>
          </w:p>
        </w:tc>
      </w:tr>
      <w:tr w:rsidR="0084277E" w:rsidRPr="0002501E" w14:paraId="335A443E" w14:textId="77777777" w:rsidTr="0070371C">
        <w:trPr>
          <w:cantSplit/>
        </w:trPr>
        <w:tc>
          <w:tcPr>
            <w:tcW w:w="3296" w:type="dxa"/>
            <w:gridSpan w:val="2"/>
          </w:tcPr>
          <w:p w14:paraId="335A443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IBCE RETURN MSG PROCESSING</w:t>
            </w:r>
          </w:p>
        </w:tc>
        <w:tc>
          <w:tcPr>
            <w:tcW w:w="6054" w:type="dxa"/>
          </w:tcPr>
          <w:p w14:paraId="335A443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for the display of a list of return messages that have been received at the </w:t>
            </w:r>
            <w:proofErr w:type="gramStart"/>
            <w:r w:rsidRPr="00123DC5">
              <w:rPr>
                <w:rFonts w:ascii="Times New Roman" w:hAnsi="Times New Roman"/>
                <w:sz w:val="22"/>
                <w:szCs w:val="22"/>
              </w:rPr>
              <w:t>site, but</w:t>
            </w:r>
            <w:proofErr w:type="gramEnd"/>
            <w:r w:rsidRPr="00123DC5">
              <w:rPr>
                <w:rFonts w:ascii="Times New Roman" w:hAnsi="Times New Roman"/>
                <w:sz w:val="22"/>
                <w:szCs w:val="22"/>
              </w:rPr>
              <w:t xml:space="preserve"> have been left in the temporary STATUS MESSAGE file. </w:t>
            </w:r>
            <w:r w:rsidR="00D65235">
              <w:rPr>
                <w:rFonts w:ascii="Times New Roman" w:hAnsi="Times New Roman"/>
                <w:sz w:val="22"/>
                <w:szCs w:val="22"/>
              </w:rPr>
              <w:t xml:space="preserve"> </w:t>
            </w:r>
            <w:r w:rsidRPr="00123DC5">
              <w:rPr>
                <w:rFonts w:ascii="Times New Roman" w:hAnsi="Times New Roman"/>
                <w:sz w:val="22"/>
                <w:szCs w:val="22"/>
              </w:rPr>
              <w:t xml:space="preserve">This may have been because of a system error or the message may not have been received in a readable format. </w:t>
            </w:r>
            <w:r w:rsidR="00D65235">
              <w:rPr>
                <w:rFonts w:ascii="Times New Roman" w:hAnsi="Times New Roman"/>
                <w:sz w:val="22"/>
                <w:szCs w:val="22"/>
              </w:rPr>
              <w:t xml:space="preserve"> </w:t>
            </w:r>
            <w:r w:rsidRPr="00123DC5">
              <w:rPr>
                <w:rFonts w:ascii="Times New Roman" w:hAnsi="Times New Roman"/>
                <w:sz w:val="22"/>
                <w:szCs w:val="22"/>
              </w:rPr>
              <w:t xml:space="preserve">This option provides the means to delete the message or to attempt to reapply it against the VistA data base. </w:t>
            </w:r>
          </w:p>
        </w:tc>
      </w:tr>
      <w:tr w:rsidR="0084277E" w:rsidRPr="0002501E" w14:paraId="335A4441" w14:textId="77777777" w:rsidTr="0070371C">
        <w:trPr>
          <w:cantSplit/>
        </w:trPr>
        <w:tc>
          <w:tcPr>
            <w:tcW w:w="3296" w:type="dxa"/>
            <w:gridSpan w:val="2"/>
          </w:tcPr>
          <w:p w14:paraId="335A443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RULE MAINTENANCE</w:t>
            </w:r>
          </w:p>
        </w:tc>
        <w:tc>
          <w:tcPr>
            <w:tcW w:w="6054" w:type="dxa"/>
          </w:tcPr>
          <w:p w14:paraId="335A444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allow for the adding of new electronic transmission rules and to modify existing ones. </w:t>
            </w:r>
          </w:p>
        </w:tc>
      </w:tr>
      <w:tr w:rsidR="0084277E" w:rsidRPr="0002501E" w14:paraId="335A4444" w14:textId="77777777" w:rsidTr="0070371C">
        <w:trPr>
          <w:cantSplit/>
        </w:trPr>
        <w:tc>
          <w:tcPr>
            <w:tcW w:w="3296" w:type="dxa"/>
            <w:gridSpan w:val="2"/>
          </w:tcPr>
          <w:p w14:paraId="335A444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TRANSMIT SELECTED BILLS</w:t>
            </w:r>
          </w:p>
        </w:tc>
        <w:tc>
          <w:tcPr>
            <w:tcW w:w="6054" w:type="dxa"/>
          </w:tcPr>
          <w:p w14:paraId="335A444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a user to transmit one or more transmittable claims that are waiting to be transmitted and are in a WAITING FOR EXTRACT status. </w:t>
            </w:r>
          </w:p>
        </w:tc>
      </w:tr>
      <w:tr w:rsidR="0084277E" w:rsidRPr="0002501E" w14:paraId="335A4447" w14:textId="77777777" w:rsidTr="0070371C">
        <w:trPr>
          <w:cantSplit/>
        </w:trPr>
        <w:tc>
          <w:tcPr>
            <w:tcW w:w="3296" w:type="dxa"/>
            <w:gridSpan w:val="2"/>
          </w:tcPr>
          <w:p w14:paraId="335A444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 TXMT MGMNT REPORTS</w:t>
            </w:r>
          </w:p>
        </w:tc>
        <w:tc>
          <w:tcPr>
            <w:tcW w:w="6054" w:type="dxa"/>
          </w:tcPr>
          <w:p w14:paraId="335A444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options needed to produce reports for the 837 EDI module that deal with the status of the transmission of electronic billing data. </w:t>
            </w:r>
          </w:p>
        </w:tc>
      </w:tr>
      <w:tr w:rsidR="0084277E" w:rsidRPr="0002501E" w14:paraId="335A444A" w14:textId="77777777" w:rsidTr="0070371C">
        <w:trPr>
          <w:cantSplit/>
        </w:trPr>
        <w:tc>
          <w:tcPr>
            <w:tcW w:w="3296" w:type="dxa"/>
            <w:gridSpan w:val="2"/>
          </w:tcPr>
          <w:p w14:paraId="335A444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 VIEW PENDING BILL</w:t>
            </w:r>
          </w:p>
        </w:tc>
        <w:tc>
          <w:tcPr>
            <w:tcW w:w="6054" w:type="dxa"/>
          </w:tcPr>
          <w:p w14:paraId="335A444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for the user to enter the ENTER/EDIT billing information screens in a view-only mode for a selected authorized bill whose transmission status is either WAITING AUSTIN CONFIRM or READY FOR EXTRACT. </w:t>
            </w:r>
          </w:p>
        </w:tc>
      </w:tr>
      <w:tr w:rsidR="0084277E" w:rsidRPr="0002501E" w14:paraId="335A444D" w14:textId="77777777" w:rsidTr="0070371C">
        <w:trPr>
          <w:cantSplit/>
        </w:trPr>
        <w:tc>
          <w:tcPr>
            <w:tcW w:w="3296" w:type="dxa"/>
            <w:gridSpan w:val="2"/>
          </w:tcPr>
          <w:p w14:paraId="335A444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 VIEW PREV TRANS MESSAGE</w:t>
            </w:r>
          </w:p>
        </w:tc>
        <w:tc>
          <w:tcPr>
            <w:tcW w:w="6054" w:type="dxa"/>
          </w:tcPr>
          <w:p w14:paraId="335A444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will display test claim EDI transmission data and EDI status message data from file 361.4. </w:t>
            </w:r>
          </w:p>
        </w:tc>
      </w:tr>
      <w:tr w:rsidR="0084277E" w:rsidRPr="0002501E" w14:paraId="335A4450" w14:textId="77777777" w:rsidTr="0070371C">
        <w:trPr>
          <w:cantSplit/>
        </w:trPr>
        <w:tc>
          <w:tcPr>
            <w:tcW w:w="3296" w:type="dxa"/>
            <w:gridSpan w:val="2"/>
          </w:tcPr>
          <w:p w14:paraId="335A444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IBCED EDI CLAIM STATUS REPORT</w:t>
            </w:r>
          </w:p>
        </w:tc>
        <w:tc>
          <w:tcPr>
            <w:tcW w:w="6054" w:type="dxa"/>
          </w:tcPr>
          <w:p w14:paraId="335A444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report shows information about transmitted electronic claims. Selection criteria include division, payer, date last transmitted, and current EDI status.</w:t>
            </w:r>
            <w:r w:rsidR="00D65235">
              <w:rPr>
                <w:rFonts w:ascii="Times New Roman" w:hAnsi="Times New Roman"/>
                <w:sz w:val="22"/>
                <w:szCs w:val="22"/>
              </w:rPr>
              <w:t xml:space="preserve"> </w:t>
            </w:r>
            <w:r w:rsidRPr="00357028">
              <w:rPr>
                <w:rFonts w:ascii="Times New Roman" w:hAnsi="Times New Roman"/>
                <w:sz w:val="22"/>
                <w:szCs w:val="22"/>
              </w:rPr>
              <w:t xml:space="preserve"> This report has 3 sort levels and 8 sorting criteria. </w:t>
            </w:r>
          </w:p>
        </w:tc>
      </w:tr>
      <w:tr w:rsidR="0084277E" w:rsidRPr="0002501E" w14:paraId="335A4453" w14:textId="77777777" w:rsidTr="0070371C">
        <w:trPr>
          <w:cantSplit/>
        </w:trPr>
        <w:tc>
          <w:tcPr>
            <w:tcW w:w="3296" w:type="dxa"/>
            <w:gridSpan w:val="2"/>
          </w:tcPr>
          <w:p w14:paraId="335A445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MESSAGES WITHOUT REVIEW</w:t>
            </w:r>
          </w:p>
        </w:tc>
        <w:tc>
          <w:tcPr>
            <w:tcW w:w="6054" w:type="dxa"/>
          </w:tcPr>
          <w:p w14:paraId="335A445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for the display of all EDI return messages that were filed without needing a review based on the text entries in the message screen text file (#361.3). </w:t>
            </w:r>
            <w:r w:rsidR="00D65235">
              <w:rPr>
                <w:rFonts w:ascii="Times New Roman" w:hAnsi="Times New Roman"/>
                <w:sz w:val="22"/>
                <w:szCs w:val="22"/>
              </w:rPr>
              <w:t xml:space="preserve"> </w:t>
            </w:r>
            <w:r w:rsidRPr="00357028">
              <w:rPr>
                <w:rFonts w:ascii="Times New Roman" w:hAnsi="Times New Roman"/>
                <w:sz w:val="22"/>
                <w:szCs w:val="22"/>
              </w:rPr>
              <w:t xml:space="preserve">The report can be run for a user-selected date range on date the message was received at the site and may be sorted by message text that caused the message to not need a review or by bill #. </w:t>
            </w:r>
          </w:p>
        </w:tc>
      </w:tr>
      <w:tr w:rsidR="0084277E" w:rsidRPr="0002501E" w14:paraId="335A4456" w14:textId="77777777" w:rsidTr="0070371C">
        <w:trPr>
          <w:cantSplit/>
        </w:trPr>
        <w:tc>
          <w:tcPr>
            <w:tcW w:w="3296" w:type="dxa"/>
            <w:gridSpan w:val="2"/>
          </w:tcPr>
          <w:p w14:paraId="335A445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MRA MANAGEMENT MENU</w:t>
            </w:r>
          </w:p>
        </w:tc>
        <w:tc>
          <w:tcPr>
            <w:tcW w:w="6054" w:type="dxa"/>
          </w:tcPr>
          <w:p w14:paraId="335A445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option holds all EDI Medicare Remittance Advice (MRA) related options. </w:t>
            </w:r>
          </w:p>
        </w:tc>
      </w:tr>
      <w:tr w:rsidR="0084277E" w:rsidRPr="0002501E" w14:paraId="335A4459" w14:textId="77777777" w:rsidTr="0070371C">
        <w:trPr>
          <w:cantSplit/>
        </w:trPr>
        <w:tc>
          <w:tcPr>
            <w:tcW w:w="3296" w:type="dxa"/>
            <w:gridSpan w:val="2"/>
          </w:tcPr>
          <w:p w14:paraId="335A445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MRA REPORT PRINT</w:t>
            </w:r>
          </w:p>
        </w:tc>
        <w:tc>
          <w:tcPr>
            <w:tcW w:w="6054" w:type="dxa"/>
          </w:tcPr>
          <w:p w14:paraId="335A445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option prints the MRA Reports given a Bill Number. Based on the Bill Type, this report will print either an Institutional Format (Part A) or a Professional Format (Part B). In addition, if more than one MRA are associated with the Bill, all MRA's will print. </w:t>
            </w:r>
          </w:p>
        </w:tc>
      </w:tr>
      <w:tr w:rsidR="0084277E" w:rsidRPr="0002501E" w14:paraId="335A445C" w14:textId="77777777" w:rsidTr="0070371C">
        <w:trPr>
          <w:cantSplit/>
        </w:trPr>
        <w:tc>
          <w:tcPr>
            <w:tcW w:w="3296" w:type="dxa"/>
            <w:gridSpan w:val="2"/>
          </w:tcPr>
          <w:p w14:paraId="335A445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IBCEM MRA STATISTICS REPORT</w:t>
            </w:r>
          </w:p>
        </w:tc>
        <w:tc>
          <w:tcPr>
            <w:tcW w:w="6054" w:type="dxa"/>
          </w:tcPr>
          <w:p w14:paraId="335A445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MRA Statistics Report displays statistics on Primary and Secondary MRA requests. </w:t>
            </w:r>
          </w:p>
        </w:tc>
      </w:tr>
      <w:tr w:rsidR="0084277E" w:rsidRPr="0002501E" w14:paraId="335A445F" w14:textId="77777777" w:rsidTr="0070371C">
        <w:trPr>
          <w:cantSplit/>
        </w:trPr>
        <w:tc>
          <w:tcPr>
            <w:tcW w:w="3296" w:type="dxa"/>
            <w:gridSpan w:val="2"/>
          </w:tcPr>
          <w:p w14:paraId="335A445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NON-MRA REPORT</w:t>
            </w:r>
          </w:p>
        </w:tc>
        <w:tc>
          <w:tcPr>
            <w:tcW w:w="6054" w:type="dxa"/>
          </w:tcPr>
          <w:p w14:paraId="335A445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Non-MRA Productivity Report displays information on Primary, Secondary and Tertiary non-MRA claims. </w:t>
            </w:r>
          </w:p>
        </w:tc>
      </w:tr>
      <w:tr w:rsidR="0084277E" w:rsidRPr="0002501E" w14:paraId="335A4462" w14:textId="77777777" w:rsidTr="0070371C">
        <w:trPr>
          <w:cantSplit/>
        </w:trPr>
        <w:tc>
          <w:tcPr>
            <w:tcW w:w="3296" w:type="dxa"/>
            <w:gridSpan w:val="2"/>
          </w:tcPr>
          <w:p w14:paraId="335A446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PATIENTS W/O MEDICARE</w:t>
            </w:r>
          </w:p>
        </w:tc>
        <w:tc>
          <w:tcPr>
            <w:tcW w:w="6054" w:type="dxa"/>
          </w:tcPr>
          <w:p w14:paraId="335A446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will show living patients that have active insurance, but no MEDICARE (WNR) insurance on file. </w:t>
            </w:r>
            <w:r w:rsidR="00D65235">
              <w:rPr>
                <w:rFonts w:ascii="Times New Roman" w:hAnsi="Times New Roman"/>
                <w:sz w:val="22"/>
                <w:szCs w:val="22"/>
              </w:rPr>
              <w:t xml:space="preserve"> </w:t>
            </w:r>
            <w:r w:rsidRPr="00357028">
              <w:rPr>
                <w:rFonts w:ascii="Times New Roman" w:hAnsi="Times New Roman"/>
                <w:sz w:val="22"/>
                <w:szCs w:val="22"/>
              </w:rPr>
              <w:t xml:space="preserve">The other active insurance must be Medigap, or Medicare Secondary type insurance. In these cases, MEDICARE (WNR) should be the primary insurance. </w:t>
            </w:r>
            <w:r w:rsidR="00D65235">
              <w:rPr>
                <w:rFonts w:ascii="Times New Roman" w:hAnsi="Times New Roman"/>
                <w:sz w:val="22"/>
                <w:szCs w:val="22"/>
              </w:rPr>
              <w:t xml:space="preserve"> </w:t>
            </w:r>
            <w:r w:rsidRPr="00357028">
              <w:rPr>
                <w:rFonts w:ascii="Times New Roman" w:hAnsi="Times New Roman"/>
                <w:sz w:val="22"/>
                <w:szCs w:val="22"/>
              </w:rPr>
              <w:t xml:space="preserve">This is for the MRA project. </w:t>
            </w:r>
          </w:p>
        </w:tc>
      </w:tr>
      <w:tr w:rsidR="0084277E" w:rsidRPr="0002501E" w14:paraId="335A4465" w14:textId="77777777" w:rsidTr="0070371C">
        <w:trPr>
          <w:cantSplit/>
        </w:trPr>
        <w:tc>
          <w:tcPr>
            <w:tcW w:w="3296" w:type="dxa"/>
            <w:gridSpan w:val="2"/>
          </w:tcPr>
          <w:p w14:paraId="335A446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STATUS MESSAGE</w:t>
            </w:r>
          </w:p>
        </w:tc>
        <w:tc>
          <w:tcPr>
            <w:tcW w:w="6054" w:type="dxa"/>
          </w:tcPr>
          <w:p w14:paraId="335A446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contains the functionality to print/purge electronically returned status messages that have been in a final review status for a user selected number of days. </w:t>
            </w:r>
          </w:p>
        </w:tc>
      </w:tr>
      <w:tr w:rsidR="0084277E" w:rsidRPr="0002501E" w14:paraId="335A4468" w14:textId="77777777" w:rsidTr="0070371C">
        <w:trPr>
          <w:cantSplit/>
        </w:trPr>
        <w:tc>
          <w:tcPr>
            <w:tcW w:w="3296" w:type="dxa"/>
            <w:gridSpan w:val="2"/>
          </w:tcPr>
          <w:p w14:paraId="335A446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VIEW MRA EOB</w:t>
            </w:r>
          </w:p>
        </w:tc>
        <w:tc>
          <w:tcPr>
            <w:tcW w:w="6054" w:type="dxa"/>
          </w:tcPr>
          <w:p w14:paraId="335A446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the user to choose a bill that has at least one Medicare Remittance Advice (MRA) Explanation of Benefits (EOB) on file. </w:t>
            </w:r>
            <w:r w:rsidR="00D65235">
              <w:rPr>
                <w:rFonts w:ascii="Times New Roman" w:hAnsi="Times New Roman"/>
                <w:sz w:val="22"/>
                <w:szCs w:val="22"/>
              </w:rPr>
              <w:t xml:space="preserve"> </w:t>
            </w:r>
            <w:r w:rsidRPr="00357028">
              <w:rPr>
                <w:rFonts w:ascii="Times New Roman" w:hAnsi="Times New Roman"/>
                <w:sz w:val="22"/>
                <w:szCs w:val="22"/>
              </w:rPr>
              <w:t>The user can then view the MRA EOB through the List</w:t>
            </w:r>
            <w:r w:rsidR="00950A2A" w:rsidRPr="00357028">
              <w:rPr>
                <w:rFonts w:ascii="Times New Roman" w:hAnsi="Times New Roman"/>
                <w:sz w:val="22"/>
                <w:szCs w:val="22"/>
              </w:rPr>
              <w:t xml:space="preserve"> </w:t>
            </w:r>
            <w:r w:rsidRPr="00357028">
              <w:rPr>
                <w:rFonts w:ascii="Times New Roman" w:hAnsi="Times New Roman"/>
                <w:sz w:val="22"/>
                <w:szCs w:val="22"/>
              </w:rPr>
              <w:t xml:space="preserve">Manager utility. </w:t>
            </w:r>
          </w:p>
        </w:tc>
      </w:tr>
      <w:tr w:rsidR="0084277E" w:rsidRPr="0002501E" w14:paraId="335A446B" w14:textId="77777777" w:rsidTr="0070371C">
        <w:trPr>
          <w:cantSplit/>
        </w:trPr>
        <w:tc>
          <w:tcPr>
            <w:tcW w:w="3296" w:type="dxa"/>
            <w:gridSpan w:val="2"/>
          </w:tcPr>
          <w:p w14:paraId="335A446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IBCEMC MULT CSA MSG MANAGEMENT</w:t>
            </w:r>
          </w:p>
        </w:tc>
        <w:tc>
          <w:tcPr>
            <w:tcW w:w="6054" w:type="dxa"/>
          </w:tcPr>
          <w:p w14:paraId="335A446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users to see rejected claims status messages which are not reviewed. </w:t>
            </w:r>
            <w:r w:rsidR="00D65235">
              <w:rPr>
                <w:rFonts w:ascii="Times New Roman" w:hAnsi="Times New Roman"/>
                <w:sz w:val="22"/>
                <w:szCs w:val="22"/>
              </w:rPr>
              <w:t xml:space="preserve"> </w:t>
            </w:r>
            <w:r w:rsidRPr="00357028">
              <w:rPr>
                <w:rFonts w:ascii="Times New Roman" w:hAnsi="Times New Roman"/>
                <w:sz w:val="22"/>
                <w:szCs w:val="22"/>
              </w:rPr>
              <w:t xml:space="preserve">The users are able to take the same action on multiple messages at the same time. </w:t>
            </w:r>
          </w:p>
        </w:tc>
      </w:tr>
      <w:tr w:rsidR="0084277E" w:rsidRPr="0002501E" w14:paraId="335A446E" w14:textId="77777777" w:rsidTr="0070371C">
        <w:trPr>
          <w:cantSplit/>
        </w:trPr>
        <w:tc>
          <w:tcPr>
            <w:tcW w:w="3296" w:type="dxa"/>
            <w:gridSpan w:val="2"/>
          </w:tcPr>
          <w:p w14:paraId="335A446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ASSIGN CLAIMSMANAGER BILL</w:t>
            </w:r>
          </w:p>
        </w:tc>
        <w:tc>
          <w:tcPr>
            <w:tcW w:w="6054" w:type="dxa"/>
          </w:tcPr>
          <w:p w14:paraId="335A446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users to assign bills to other users. </w:t>
            </w:r>
          </w:p>
        </w:tc>
      </w:tr>
      <w:tr w:rsidR="0084277E" w:rsidRPr="0002501E" w14:paraId="335A4471" w14:textId="77777777" w:rsidTr="0070371C">
        <w:trPr>
          <w:cantSplit/>
        </w:trPr>
        <w:tc>
          <w:tcPr>
            <w:tcW w:w="3296" w:type="dxa"/>
            <w:gridSpan w:val="2"/>
          </w:tcPr>
          <w:p w14:paraId="335A446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ERROR RPT</w:t>
            </w:r>
          </w:p>
        </w:tc>
        <w:tc>
          <w:tcPr>
            <w:tcW w:w="6054" w:type="dxa"/>
          </w:tcPr>
          <w:p w14:paraId="335A447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prints bill information for those bills that have </w:t>
            </w:r>
            <w:proofErr w:type="spellStart"/>
            <w:r w:rsidRPr="00357028">
              <w:rPr>
                <w:rFonts w:ascii="Times New Roman" w:hAnsi="Times New Roman"/>
                <w:sz w:val="22"/>
                <w:szCs w:val="22"/>
              </w:rPr>
              <w:t>ClaimsManager</w:t>
            </w:r>
            <w:proofErr w:type="spellEnd"/>
            <w:r w:rsidRPr="00357028">
              <w:rPr>
                <w:rFonts w:ascii="Times New Roman" w:hAnsi="Times New Roman"/>
                <w:sz w:val="22"/>
                <w:szCs w:val="22"/>
              </w:rPr>
              <w:t xml:space="preserve"> errors. </w:t>
            </w:r>
          </w:p>
        </w:tc>
      </w:tr>
      <w:tr w:rsidR="0084277E" w:rsidRPr="0002501E" w14:paraId="335A4474" w14:textId="77777777" w:rsidTr="0070371C">
        <w:trPr>
          <w:cantSplit/>
        </w:trPr>
        <w:tc>
          <w:tcPr>
            <w:tcW w:w="3296" w:type="dxa"/>
            <w:gridSpan w:val="2"/>
          </w:tcPr>
          <w:p w14:paraId="335A447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FILE MENU</w:t>
            </w:r>
          </w:p>
        </w:tc>
        <w:tc>
          <w:tcPr>
            <w:tcW w:w="6054" w:type="dxa"/>
          </w:tcPr>
          <w:p w14:paraId="335A447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a menu option containing the options that extract VistA data and create export files for the </w:t>
            </w:r>
            <w:proofErr w:type="spellStart"/>
            <w:r w:rsidRPr="00357028">
              <w:rPr>
                <w:rFonts w:ascii="Times New Roman" w:hAnsi="Times New Roman"/>
                <w:sz w:val="22"/>
                <w:szCs w:val="22"/>
              </w:rPr>
              <w:t>ClaimsManager</w:t>
            </w:r>
            <w:proofErr w:type="spellEnd"/>
            <w:r w:rsidRPr="00357028">
              <w:rPr>
                <w:rFonts w:ascii="Times New Roman" w:hAnsi="Times New Roman"/>
                <w:sz w:val="22"/>
                <w:szCs w:val="22"/>
              </w:rPr>
              <w:t xml:space="preserve"> application. </w:t>
            </w:r>
          </w:p>
        </w:tc>
      </w:tr>
      <w:tr w:rsidR="0084277E" w:rsidRPr="0002501E" w14:paraId="335A4477" w14:textId="77777777" w:rsidTr="0070371C">
        <w:trPr>
          <w:cantSplit/>
        </w:trPr>
        <w:tc>
          <w:tcPr>
            <w:tcW w:w="3296" w:type="dxa"/>
            <w:gridSpan w:val="2"/>
          </w:tcPr>
          <w:p w14:paraId="335A447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NPT FILE</w:t>
            </w:r>
          </w:p>
        </w:tc>
        <w:tc>
          <w:tcPr>
            <w:tcW w:w="6054" w:type="dxa"/>
          </w:tcPr>
          <w:p w14:paraId="335A447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Create </w:t>
            </w:r>
            <w:proofErr w:type="spellStart"/>
            <w:r w:rsidRPr="00357028">
              <w:rPr>
                <w:rFonts w:ascii="Times New Roman" w:hAnsi="Times New Roman"/>
                <w:sz w:val="22"/>
                <w:szCs w:val="22"/>
              </w:rPr>
              <w:t>ClaimsManager</w:t>
            </w:r>
            <w:proofErr w:type="spellEnd"/>
            <w:r w:rsidRPr="00357028">
              <w:rPr>
                <w:rFonts w:ascii="Times New Roman" w:hAnsi="Times New Roman"/>
                <w:sz w:val="22"/>
                <w:szCs w:val="22"/>
              </w:rPr>
              <w:t xml:space="preserve"> NPT file. </w:t>
            </w:r>
          </w:p>
        </w:tc>
      </w:tr>
      <w:tr w:rsidR="0084277E" w:rsidRPr="0002501E" w14:paraId="335A447A" w14:textId="77777777" w:rsidTr="0070371C">
        <w:trPr>
          <w:cantSplit/>
        </w:trPr>
        <w:tc>
          <w:tcPr>
            <w:tcW w:w="3296" w:type="dxa"/>
            <w:gridSpan w:val="2"/>
          </w:tcPr>
          <w:p w14:paraId="335A447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PAYOR FILE</w:t>
            </w:r>
          </w:p>
        </w:tc>
        <w:tc>
          <w:tcPr>
            <w:tcW w:w="6054" w:type="dxa"/>
          </w:tcPr>
          <w:p w14:paraId="335A447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Extract data from Insurance company file (#36) and build the </w:t>
            </w:r>
            <w:proofErr w:type="spellStart"/>
            <w:r w:rsidRPr="00357028">
              <w:rPr>
                <w:rFonts w:ascii="Times New Roman" w:hAnsi="Times New Roman"/>
                <w:sz w:val="22"/>
                <w:szCs w:val="22"/>
              </w:rPr>
              <w:t>ClaimsManager</w:t>
            </w:r>
            <w:proofErr w:type="spellEnd"/>
            <w:r w:rsidRPr="00357028">
              <w:rPr>
                <w:rFonts w:ascii="Times New Roman" w:hAnsi="Times New Roman"/>
                <w:sz w:val="22"/>
                <w:szCs w:val="22"/>
              </w:rPr>
              <w:t xml:space="preserve"> Payer file. </w:t>
            </w:r>
          </w:p>
        </w:tc>
      </w:tr>
      <w:tr w:rsidR="0084277E" w:rsidRPr="0002501E" w14:paraId="335A447D" w14:textId="77777777" w:rsidTr="0070371C">
        <w:trPr>
          <w:cantSplit/>
        </w:trPr>
        <w:tc>
          <w:tcPr>
            <w:tcW w:w="3296" w:type="dxa"/>
            <w:gridSpan w:val="2"/>
          </w:tcPr>
          <w:p w14:paraId="335A447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RPT MENU</w:t>
            </w:r>
          </w:p>
        </w:tc>
        <w:tc>
          <w:tcPr>
            <w:tcW w:w="6054" w:type="dxa"/>
          </w:tcPr>
          <w:p w14:paraId="335A447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a menu that contains the </w:t>
            </w:r>
            <w:proofErr w:type="spellStart"/>
            <w:r w:rsidRPr="00357028">
              <w:rPr>
                <w:rFonts w:ascii="Times New Roman" w:hAnsi="Times New Roman"/>
                <w:sz w:val="22"/>
                <w:szCs w:val="22"/>
              </w:rPr>
              <w:t>ClaimsManager</w:t>
            </w:r>
            <w:proofErr w:type="spellEnd"/>
            <w:r w:rsidRPr="00357028">
              <w:rPr>
                <w:rFonts w:ascii="Times New Roman" w:hAnsi="Times New Roman"/>
                <w:sz w:val="22"/>
                <w:szCs w:val="22"/>
              </w:rPr>
              <w:t xml:space="preserve"> report options. </w:t>
            </w:r>
          </w:p>
        </w:tc>
      </w:tr>
      <w:tr w:rsidR="0084277E" w:rsidRPr="0002501E" w14:paraId="335A4480" w14:textId="77777777" w:rsidTr="0070371C">
        <w:trPr>
          <w:cantSplit/>
        </w:trPr>
        <w:tc>
          <w:tcPr>
            <w:tcW w:w="3296" w:type="dxa"/>
            <w:gridSpan w:val="2"/>
          </w:tcPr>
          <w:p w14:paraId="335A447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STATUS RPT</w:t>
            </w:r>
          </w:p>
        </w:tc>
        <w:tc>
          <w:tcPr>
            <w:tcW w:w="6054" w:type="dxa"/>
          </w:tcPr>
          <w:p w14:paraId="335A447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prints bill information for those bills that have gone through the </w:t>
            </w:r>
            <w:proofErr w:type="spellStart"/>
            <w:r w:rsidRPr="00357028">
              <w:rPr>
                <w:rFonts w:ascii="Times New Roman" w:hAnsi="Times New Roman"/>
                <w:sz w:val="22"/>
                <w:szCs w:val="22"/>
              </w:rPr>
              <w:t>ClaimsManager</w:t>
            </w:r>
            <w:proofErr w:type="spellEnd"/>
            <w:r w:rsidRPr="00357028">
              <w:rPr>
                <w:rFonts w:ascii="Times New Roman" w:hAnsi="Times New Roman"/>
                <w:sz w:val="22"/>
                <w:szCs w:val="22"/>
              </w:rPr>
              <w:t xml:space="preserve"> interface process. </w:t>
            </w:r>
          </w:p>
        </w:tc>
      </w:tr>
      <w:tr w:rsidR="0084277E" w:rsidRPr="0002501E" w14:paraId="335A4483" w14:textId="77777777" w:rsidTr="0070371C">
        <w:trPr>
          <w:cantSplit/>
        </w:trPr>
        <w:tc>
          <w:tcPr>
            <w:tcW w:w="3296" w:type="dxa"/>
            <w:gridSpan w:val="2"/>
          </w:tcPr>
          <w:p w14:paraId="335A448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 xml:space="preserve">IBCI CLAIMSMANAGER WORKSHEET </w:t>
            </w:r>
          </w:p>
        </w:tc>
        <w:tc>
          <w:tcPr>
            <w:tcW w:w="6054" w:type="dxa"/>
          </w:tcPr>
          <w:p w14:paraId="335A448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prints the </w:t>
            </w:r>
            <w:proofErr w:type="spellStart"/>
            <w:r w:rsidRPr="00357028">
              <w:rPr>
                <w:rFonts w:ascii="Times New Roman" w:hAnsi="Times New Roman"/>
                <w:sz w:val="22"/>
                <w:szCs w:val="22"/>
              </w:rPr>
              <w:t>ClaimsManager</w:t>
            </w:r>
            <w:proofErr w:type="spellEnd"/>
            <w:r w:rsidRPr="00357028">
              <w:rPr>
                <w:rFonts w:ascii="Times New Roman" w:hAnsi="Times New Roman"/>
                <w:sz w:val="22"/>
                <w:szCs w:val="22"/>
              </w:rPr>
              <w:t xml:space="preserve"> error messages for a single bill. </w:t>
            </w:r>
          </w:p>
        </w:tc>
      </w:tr>
      <w:tr w:rsidR="0084277E" w:rsidRPr="0002501E" w14:paraId="335A4486" w14:textId="77777777" w:rsidTr="0070371C">
        <w:trPr>
          <w:cantSplit/>
        </w:trPr>
        <w:tc>
          <w:tcPr>
            <w:tcW w:w="3296" w:type="dxa"/>
            <w:gridSpan w:val="2"/>
          </w:tcPr>
          <w:p w14:paraId="335A448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CLEAR CLAIMSMANAGER QUEUE</w:t>
            </w:r>
          </w:p>
        </w:tc>
        <w:tc>
          <w:tcPr>
            <w:tcW w:w="6054" w:type="dxa"/>
          </w:tcPr>
          <w:p w14:paraId="335A448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exists primarily for programmers to be able to clear the </w:t>
            </w:r>
            <w:proofErr w:type="spellStart"/>
            <w:r w:rsidRPr="00357028">
              <w:rPr>
                <w:rFonts w:ascii="Times New Roman" w:hAnsi="Times New Roman"/>
                <w:sz w:val="22"/>
                <w:szCs w:val="22"/>
              </w:rPr>
              <w:t>ClaimsManager</w:t>
            </w:r>
            <w:proofErr w:type="spellEnd"/>
            <w:r w:rsidRPr="00357028">
              <w:rPr>
                <w:rFonts w:ascii="Times New Roman" w:hAnsi="Times New Roman"/>
                <w:sz w:val="22"/>
                <w:szCs w:val="22"/>
              </w:rPr>
              <w:t xml:space="preserve"> results queue so the </w:t>
            </w:r>
            <w:proofErr w:type="spellStart"/>
            <w:r w:rsidRPr="00357028">
              <w:rPr>
                <w:rFonts w:ascii="Times New Roman" w:hAnsi="Times New Roman"/>
                <w:sz w:val="22"/>
                <w:szCs w:val="22"/>
              </w:rPr>
              <w:t>ClaimsManager</w:t>
            </w:r>
            <w:proofErr w:type="spellEnd"/>
            <w:r w:rsidRPr="00357028">
              <w:rPr>
                <w:rFonts w:ascii="Times New Roman" w:hAnsi="Times New Roman"/>
                <w:sz w:val="22"/>
                <w:szCs w:val="22"/>
              </w:rPr>
              <w:t xml:space="preserve"> interface gets back in sync. </w:t>
            </w:r>
            <w:r w:rsidR="00D65235">
              <w:rPr>
                <w:rFonts w:ascii="Times New Roman" w:hAnsi="Times New Roman"/>
                <w:sz w:val="22"/>
                <w:szCs w:val="22"/>
              </w:rPr>
              <w:t xml:space="preserve"> </w:t>
            </w:r>
            <w:r w:rsidRPr="00357028">
              <w:rPr>
                <w:rFonts w:ascii="Times New Roman" w:hAnsi="Times New Roman"/>
                <w:sz w:val="22"/>
                <w:szCs w:val="22"/>
              </w:rPr>
              <w:t xml:space="preserve">This method is not always successful. </w:t>
            </w:r>
            <w:r w:rsidR="00D65235">
              <w:rPr>
                <w:rFonts w:ascii="Times New Roman" w:hAnsi="Times New Roman"/>
                <w:sz w:val="22"/>
                <w:szCs w:val="22"/>
              </w:rPr>
              <w:t xml:space="preserve"> </w:t>
            </w:r>
            <w:r w:rsidRPr="00357028">
              <w:rPr>
                <w:rFonts w:ascii="Times New Roman" w:hAnsi="Times New Roman"/>
                <w:sz w:val="22"/>
                <w:szCs w:val="22"/>
              </w:rPr>
              <w:t xml:space="preserve">If it does not work, then </w:t>
            </w:r>
            <w:proofErr w:type="spellStart"/>
            <w:r w:rsidRPr="00357028">
              <w:rPr>
                <w:rFonts w:ascii="Times New Roman" w:hAnsi="Times New Roman"/>
                <w:sz w:val="22"/>
                <w:szCs w:val="22"/>
              </w:rPr>
              <w:t>Ingenix</w:t>
            </w:r>
            <w:proofErr w:type="spellEnd"/>
            <w:r w:rsidRPr="00357028">
              <w:rPr>
                <w:rFonts w:ascii="Times New Roman" w:hAnsi="Times New Roman"/>
                <w:sz w:val="22"/>
                <w:szCs w:val="22"/>
              </w:rPr>
              <w:t xml:space="preserve"> must be called at 1-800-765-6818. </w:t>
            </w:r>
          </w:p>
        </w:tc>
      </w:tr>
      <w:tr w:rsidR="0084277E" w:rsidRPr="0002501E" w14:paraId="335A4489" w14:textId="77777777" w:rsidTr="0070371C">
        <w:trPr>
          <w:cantSplit/>
        </w:trPr>
        <w:tc>
          <w:tcPr>
            <w:tcW w:w="3296" w:type="dxa"/>
            <w:gridSpan w:val="2"/>
          </w:tcPr>
          <w:p w14:paraId="335A448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MULTIPLE CLAIM SEND</w:t>
            </w:r>
          </w:p>
        </w:tc>
        <w:tc>
          <w:tcPr>
            <w:tcW w:w="6054" w:type="dxa"/>
          </w:tcPr>
          <w:p w14:paraId="335A448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users to access the IBCI SKIP LIST </w:t>
            </w:r>
            <w:proofErr w:type="spellStart"/>
            <w:r w:rsidRPr="00357028">
              <w:rPr>
                <w:rFonts w:ascii="Times New Roman" w:hAnsi="Times New Roman"/>
                <w:sz w:val="22"/>
                <w:szCs w:val="22"/>
              </w:rPr>
              <w:t>list</w:t>
            </w:r>
            <w:proofErr w:type="spellEnd"/>
            <w:r w:rsidRPr="00357028">
              <w:rPr>
                <w:rFonts w:ascii="Times New Roman" w:hAnsi="Times New Roman"/>
                <w:sz w:val="22"/>
                <w:szCs w:val="22"/>
              </w:rPr>
              <w:t xml:space="preserve"> template. This is where users can send claims that were in error due to communication errors. </w:t>
            </w:r>
          </w:p>
        </w:tc>
      </w:tr>
      <w:tr w:rsidR="00791D90" w:rsidRPr="0002501E" w14:paraId="2FCEC710" w14:textId="77777777" w:rsidTr="0070371C">
        <w:trPr>
          <w:cantSplit/>
        </w:trPr>
        <w:tc>
          <w:tcPr>
            <w:tcW w:w="3296" w:type="dxa"/>
            <w:gridSpan w:val="2"/>
          </w:tcPr>
          <w:p w14:paraId="3E00436F" w14:textId="4FDC2E22" w:rsidR="00791D90" w:rsidRPr="00357028" w:rsidRDefault="00791D90" w:rsidP="00C36283">
            <w:pPr>
              <w:spacing w:after="240"/>
              <w:rPr>
                <w:rFonts w:ascii="Times New Roman" w:hAnsi="Times New Roman"/>
                <w:sz w:val="22"/>
                <w:szCs w:val="22"/>
              </w:rPr>
            </w:pPr>
            <w:r>
              <w:rPr>
                <w:rFonts w:ascii="Times New Roman" w:hAnsi="Times New Roman"/>
                <w:sz w:val="22"/>
                <w:szCs w:val="22"/>
              </w:rPr>
              <w:t>IBCN EXPIRE GROUP SUBSCRIBERS</w:t>
            </w:r>
          </w:p>
        </w:tc>
        <w:tc>
          <w:tcPr>
            <w:tcW w:w="6054" w:type="dxa"/>
          </w:tcPr>
          <w:p w14:paraId="2B27C574" w14:textId="27278E20" w:rsidR="00791D90" w:rsidRPr="00357028" w:rsidRDefault="00791D90" w:rsidP="00C36283">
            <w:pPr>
              <w:spacing w:after="240"/>
              <w:rPr>
                <w:rFonts w:ascii="Times New Roman" w:hAnsi="Times New Roman"/>
                <w:sz w:val="22"/>
                <w:szCs w:val="22"/>
              </w:rPr>
            </w:pPr>
            <w:r w:rsidRPr="006B4D63">
              <w:rPr>
                <w:rFonts w:ascii="Times New Roman" w:hAnsi="Times New Roman"/>
                <w:sz w:val="22"/>
                <w:szCs w:val="22"/>
              </w:rPr>
              <w:t xml:space="preserve">This option allows </w:t>
            </w:r>
            <w:r>
              <w:rPr>
                <w:rFonts w:ascii="Times New Roman" w:hAnsi="Times New Roman"/>
                <w:sz w:val="22"/>
                <w:szCs w:val="22"/>
              </w:rPr>
              <w:t>users</w:t>
            </w:r>
            <w:r w:rsidRPr="006B4D63">
              <w:rPr>
                <w:rFonts w:ascii="Times New Roman" w:hAnsi="Times New Roman"/>
                <w:sz w:val="22"/>
                <w:szCs w:val="22"/>
              </w:rPr>
              <w:t xml:space="preserve"> to enter an expiration date to expire</w:t>
            </w:r>
            <w:r>
              <w:rPr>
                <w:rFonts w:ascii="Times New Roman" w:hAnsi="Times New Roman"/>
                <w:sz w:val="22"/>
                <w:szCs w:val="22"/>
              </w:rPr>
              <w:t xml:space="preserve"> </w:t>
            </w:r>
            <w:r w:rsidRPr="006B4D63">
              <w:rPr>
                <w:rFonts w:ascii="Times New Roman" w:hAnsi="Times New Roman"/>
                <w:sz w:val="22"/>
                <w:szCs w:val="22"/>
              </w:rPr>
              <w:t>all subscriber policies associated with a group plan without requiring them to</w:t>
            </w:r>
            <w:r>
              <w:rPr>
                <w:rFonts w:ascii="Times New Roman" w:hAnsi="Times New Roman"/>
                <w:sz w:val="22"/>
                <w:szCs w:val="22"/>
              </w:rPr>
              <w:t xml:space="preserve"> </w:t>
            </w:r>
            <w:r w:rsidRPr="006B4D63">
              <w:rPr>
                <w:rFonts w:ascii="Times New Roman" w:hAnsi="Times New Roman"/>
                <w:sz w:val="22"/>
                <w:szCs w:val="22"/>
              </w:rPr>
              <w:t>be moved to a new plan.</w:t>
            </w:r>
          </w:p>
        </w:tc>
      </w:tr>
      <w:tr w:rsidR="002422A7" w:rsidRPr="0002501E" w14:paraId="335A448C" w14:textId="77777777" w:rsidTr="0070371C">
        <w:trPr>
          <w:cantSplit/>
        </w:trPr>
        <w:tc>
          <w:tcPr>
            <w:tcW w:w="3296" w:type="dxa"/>
            <w:gridSpan w:val="2"/>
          </w:tcPr>
          <w:p w14:paraId="335A448A" w14:textId="77777777" w:rsidR="002422A7" w:rsidRPr="00357028" w:rsidRDefault="002422A7" w:rsidP="00C36283">
            <w:pPr>
              <w:spacing w:after="240"/>
              <w:rPr>
                <w:rFonts w:ascii="Times New Roman" w:hAnsi="Times New Roman"/>
                <w:sz w:val="22"/>
                <w:szCs w:val="22"/>
              </w:rPr>
            </w:pPr>
            <w:r w:rsidRPr="00357028">
              <w:rPr>
                <w:rFonts w:ascii="Times New Roman" w:hAnsi="Times New Roman"/>
                <w:sz w:val="22"/>
                <w:szCs w:val="22"/>
              </w:rPr>
              <w:t>IBCN GRP PLAN FILES RPT</w:t>
            </w:r>
          </w:p>
        </w:tc>
        <w:tc>
          <w:tcPr>
            <w:tcW w:w="6054" w:type="dxa"/>
          </w:tcPr>
          <w:p w14:paraId="335A448B" w14:textId="77777777" w:rsidR="002422A7" w:rsidRPr="00357028" w:rsidRDefault="002422A7" w:rsidP="00F84265">
            <w:pPr>
              <w:spacing w:after="240"/>
              <w:rPr>
                <w:rFonts w:ascii="Times New Roman" w:hAnsi="Times New Roman"/>
                <w:sz w:val="22"/>
                <w:szCs w:val="22"/>
              </w:rPr>
            </w:pPr>
            <w:r w:rsidRPr="00357028">
              <w:rPr>
                <w:rFonts w:ascii="Times New Roman" w:hAnsi="Times New Roman"/>
                <w:sz w:val="22"/>
                <w:szCs w:val="22"/>
              </w:rPr>
              <w:t xml:space="preserve">This option runs the </w:t>
            </w:r>
            <w:r w:rsidR="00F84265">
              <w:rPr>
                <w:rFonts w:ascii="Times New Roman" w:hAnsi="Times New Roman"/>
                <w:sz w:val="22"/>
                <w:szCs w:val="22"/>
              </w:rPr>
              <w:t xml:space="preserve">List </w:t>
            </w:r>
            <w:r w:rsidRPr="00357028">
              <w:rPr>
                <w:rFonts w:ascii="Times New Roman" w:hAnsi="Times New Roman"/>
                <w:sz w:val="22"/>
                <w:szCs w:val="22"/>
              </w:rPr>
              <w:t>Group Plan</w:t>
            </w:r>
            <w:r w:rsidR="00F84265">
              <w:rPr>
                <w:rFonts w:ascii="Times New Roman" w:hAnsi="Times New Roman"/>
                <w:sz w:val="22"/>
                <w:szCs w:val="22"/>
              </w:rPr>
              <w:t>s without Annual</w:t>
            </w:r>
            <w:r w:rsidRPr="00357028">
              <w:rPr>
                <w:rFonts w:ascii="Times New Roman" w:hAnsi="Times New Roman"/>
                <w:sz w:val="22"/>
                <w:szCs w:val="22"/>
              </w:rPr>
              <w:t xml:space="preserve"> </w:t>
            </w:r>
            <w:r w:rsidR="00F84265">
              <w:rPr>
                <w:rFonts w:ascii="Times New Roman" w:hAnsi="Times New Roman"/>
                <w:sz w:val="22"/>
                <w:szCs w:val="22"/>
              </w:rPr>
              <w:t>B</w:t>
            </w:r>
            <w:r w:rsidRPr="00357028">
              <w:rPr>
                <w:rFonts w:ascii="Times New Roman" w:hAnsi="Times New Roman"/>
                <w:sz w:val="22"/>
                <w:szCs w:val="22"/>
              </w:rPr>
              <w:t>e</w:t>
            </w:r>
            <w:r w:rsidR="00F84265">
              <w:rPr>
                <w:rFonts w:ascii="Times New Roman" w:hAnsi="Times New Roman"/>
                <w:sz w:val="22"/>
                <w:szCs w:val="22"/>
              </w:rPr>
              <w:t>nefit</w:t>
            </w:r>
            <w:r w:rsidRPr="00357028">
              <w:rPr>
                <w:rFonts w:ascii="Times New Roman" w:hAnsi="Times New Roman"/>
                <w:sz w:val="22"/>
                <w:szCs w:val="22"/>
              </w:rPr>
              <w:t>s Report.</w:t>
            </w:r>
          </w:p>
        </w:tc>
      </w:tr>
      <w:tr w:rsidR="00EE5CE1" w:rsidRPr="0002501E" w14:paraId="335A448F" w14:textId="77777777" w:rsidTr="0070371C">
        <w:trPr>
          <w:cantSplit/>
        </w:trPr>
        <w:tc>
          <w:tcPr>
            <w:tcW w:w="3296" w:type="dxa"/>
            <w:gridSpan w:val="2"/>
          </w:tcPr>
          <w:p w14:paraId="335A448D" w14:textId="77777777" w:rsidR="00EE5CE1" w:rsidRPr="00357028" w:rsidRDefault="00EE5CE1" w:rsidP="00C36283">
            <w:pPr>
              <w:spacing w:after="240"/>
              <w:rPr>
                <w:rFonts w:ascii="Times New Roman" w:hAnsi="Times New Roman"/>
                <w:sz w:val="22"/>
                <w:szCs w:val="22"/>
              </w:rPr>
            </w:pPr>
            <w:r w:rsidRPr="00357028">
              <w:rPr>
                <w:rFonts w:ascii="Times New Roman" w:hAnsi="Times New Roman"/>
                <w:sz w:val="22"/>
                <w:szCs w:val="22"/>
              </w:rPr>
              <w:t>IBCN HPID CLAIM RPT</w:t>
            </w:r>
          </w:p>
        </w:tc>
        <w:tc>
          <w:tcPr>
            <w:tcW w:w="6054" w:type="dxa"/>
          </w:tcPr>
          <w:p w14:paraId="335A448E" w14:textId="77777777" w:rsidR="00EE5CE1" w:rsidRPr="00357028" w:rsidRDefault="00EE5CE1" w:rsidP="00C36283">
            <w:pPr>
              <w:spacing w:after="240"/>
              <w:rPr>
                <w:rFonts w:ascii="Times New Roman" w:hAnsi="Times New Roman"/>
                <w:sz w:val="22"/>
                <w:szCs w:val="22"/>
              </w:rPr>
            </w:pPr>
            <w:r w:rsidRPr="00357028">
              <w:rPr>
                <w:rFonts w:ascii="Times New Roman" w:hAnsi="Times New Roman"/>
                <w:sz w:val="22"/>
                <w:szCs w:val="22"/>
              </w:rPr>
              <w:t>This option runs the Manually Added HPIDs to Billing Claim Report.</w:t>
            </w:r>
          </w:p>
        </w:tc>
      </w:tr>
      <w:tr w:rsidR="0084277E" w:rsidRPr="0002501E" w14:paraId="335A4492" w14:textId="77777777" w:rsidTr="0070371C">
        <w:trPr>
          <w:cantSplit/>
        </w:trPr>
        <w:tc>
          <w:tcPr>
            <w:tcW w:w="3296" w:type="dxa"/>
            <w:gridSpan w:val="2"/>
          </w:tcPr>
          <w:p w14:paraId="335A449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ID DUP INSURANCE ENTRIES</w:t>
            </w:r>
          </w:p>
        </w:tc>
        <w:tc>
          <w:tcPr>
            <w:tcW w:w="6054" w:type="dxa"/>
          </w:tcPr>
          <w:p w14:paraId="335A449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users to search the Insurance Company (36#) File to identify duplicate entries. </w:t>
            </w:r>
            <w:r w:rsidR="00D65235">
              <w:rPr>
                <w:rFonts w:ascii="Times New Roman" w:hAnsi="Times New Roman"/>
                <w:sz w:val="22"/>
                <w:szCs w:val="22"/>
              </w:rPr>
              <w:t xml:space="preserve"> </w:t>
            </w:r>
            <w:r w:rsidRPr="00357028">
              <w:rPr>
                <w:rFonts w:ascii="Times New Roman" w:hAnsi="Times New Roman"/>
                <w:sz w:val="22"/>
                <w:szCs w:val="22"/>
              </w:rPr>
              <w:t xml:space="preserve">The file may be searched by Insurance Company name, address, city, or state. </w:t>
            </w:r>
            <w:r w:rsidR="00D65235">
              <w:rPr>
                <w:rFonts w:ascii="Times New Roman" w:hAnsi="Times New Roman"/>
                <w:sz w:val="22"/>
                <w:szCs w:val="22"/>
              </w:rPr>
              <w:t xml:space="preserve"> </w:t>
            </w:r>
            <w:r w:rsidRPr="00357028">
              <w:rPr>
                <w:rFonts w:ascii="Times New Roman" w:hAnsi="Times New Roman"/>
                <w:sz w:val="22"/>
                <w:szCs w:val="22"/>
              </w:rPr>
              <w:t xml:space="preserve">A listing of Insurance Company names, address and phone number that meet the search criteria will display. </w:t>
            </w:r>
          </w:p>
        </w:tc>
      </w:tr>
      <w:tr w:rsidR="0084277E" w:rsidRPr="0002501E" w14:paraId="335A4495" w14:textId="77777777" w:rsidTr="0070371C">
        <w:trPr>
          <w:cantSplit/>
        </w:trPr>
        <w:tc>
          <w:tcPr>
            <w:tcW w:w="3296" w:type="dxa"/>
            <w:gridSpan w:val="2"/>
          </w:tcPr>
          <w:p w14:paraId="335A449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INS BILL PROV FLAG RPT</w:t>
            </w:r>
          </w:p>
        </w:tc>
        <w:tc>
          <w:tcPr>
            <w:tcW w:w="6054" w:type="dxa"/>
          </w:tcPr>
          <w:p w14:paraId="335A4494" w14:textId="77777777" w:rsidR="0084277E" w:rsidRPr="00357028" w:rsidRDefault="0084277E" w:rsidP="009355A7">
            <w:pPr>
              <w:spacing w:after="240"/>
              <w:rPr>
                <w:rFonts w:ascii="Times New Roman" w:hAnsi="Times New Roman"/>
                <w:sz w:val="22"/>
                <w:szCs w:val="22"/>
              </w:rPr>
            </w:pPr>
            <w:r w:rsidRPr="00357028">
              <w:rPr>
                <w:rFonts w:ascii="Times New Roman" w:hAnsi="Times New Roman"/>
                <w:sz w:val="22"/>
                <w:szCs w:val="22"/>
              </w:rPr>
              <w:t xml:space="preserve">This option </w:t>
            </w:r>
            <w:r w:rsidR="009355A7" w:rsidRPr="00357028">
              <w:rPr>
                <w:rFonts w:ascii="Times New Roman" w:hAnsi="Times New Roman"/>
                <w:sz w:val="22"/>
                <w:szCs w:val="22"/>
              </w:rPr>
              <w:t>was deleted as part of IB*2.0*516</w:t>
            </w:r>
            <w:r w:rsidRPr="00357028">
              <w:rPr>
                <w:rFonts w:ascii="Times New Roman" w:hAnsi="Times New Roman"/>
                <w:sz w:val="22"/>
                <w:szCs w:val="22"/>
              </w:rPr>
              <w:t xml:space="preserve">. </w:t>
            </w:r>
          </w:p>
        </w:tc>
      </w:tr>
      <w:tr w:rsidR="002422A7" w:rsidRPr="0002501E" w14:paraId="335A4498" w14:textId="77777777" w:rsidTr="0070371C">
        <w:trPr>
          <w:cantSplit/>
        </w:trPr>
        <w:tc>
          <w:tcPr>
            <w:tcW w:w="3296" w:type="dxa"/>
            <w:gridSpan w:val="2"/>
          </w:tcPr>
          <w:p w14:paraId="335A4496" w14:textId="77777777" w:rsidR="002422A7" w:rsidRPr="00357028" w:rsidRDefault="002422A7" w:rsidP="00C36283">
            <w:pPr>
              <w:spacing w:after="240"/>
              <w:rPr>
                <w:rFonts w:ascii="Times New Roman" w:hAnsi="Times New Roman"/>
                <w:sz w:val="22"/>
                <w:szCs w:val="22"/>
              </w:rPr>
            </w:pPr>
            <w:r w:rsidRPr="00357028">
              <w:rPr>
                <w:rFonts w:ascii="Times New Roman" w:hAnsi="Times New Roman"/>
                <w:sz w:val="22"/>
                <w:szCs w:val="22"/>
              </w:rPr>
              <w:t>IBCN INS RPTS</w:t>
            </w:r>
          </w:p>
        </w:tc>
        <w:tc>
          <w:tcPr>
            <w:tcW w:w="6054" w:type="dxa"/>
          </w:tcPr>
          <w:p w14:paraId="335A4497" w14:textId="77777777" w:rsidR="002422A7" w:rsidRPr="00357028" w:rsidRDefault="002422A7" w:rsidP="00083BD3">
            <w:pPr>
              <w:spacing w:after="240"/>
              <w:rPr>
                <w:rFonts w:ascii="Times New Roman" w:hAnsi="Times New Roman"/>
                <w:sz w:val="22"/>
                <w:szCs w:val="22"/>
              </w:rPr>
            </w:pPr>
            <w:r w:rsidRPr="00357028">
              <w:rPr>
                <w:rFonts w:ascii="Times New Roman" w:hAnsi="Times New Roman"/>
                <w:sz w:val="22"/>
                <w:szCs w:val="22"/>
              </w:rPr>
              <w:t>This is a menu to edit, view, and print insurance</w:t>
            </w:r>
            <w:r w:rsidR="00660D90">
              <w:rPr>
                <w:rFonts w:ascii="Times New Roman" w:hAnsi="Times New Roman"/>
                <w:sz w:val="22"/>
                <w:szCs w:val="22"/>
              </w:rPr>
              <w:t>-</w:t>
            </w:r>
            <w:r w:rsidR="00083BD3" w:rsidRPr="00357028">
              <w:rPr>
                <w:rFonts w:ascii="Times New Roman" w:hAnsi="Times New Roman"/>
                <w:sz w:val="22"/>
                <w:szCs w:val="22"/>
              </w:rPr>
              <w:t>related reports</w:t>
            </w:r>
            <w:r w:rsidRPr="00357028">
              <w:rPr>
                <w:rFonts w:ascii="Times New Roman" w:hAnsi="Times New Roman"/>
                <w:sz w:val="22"/>
                <w:szCs w:val="22"/>
              </w:rPr>
              <w:t>.</w:t>
            </w:r>
          </w:p>
        </w:tc>
      </w:tr>
      <w:tr w:rsidR="00C933AB" w:rsidRPr="0002501E" w14:paraId="335A449B" w14:textId="77777777" w:rsidTr="0070371C">
        <w:trPr>
          <w:cantSplit/>
        </w:trPr>
        <w:tc>
          <w:tcPr>
            <w:tcW w:w="3296" w:type="dxa"/>
            <w:gridSpan w:val="2"/>
          </w:tcPr>
          <w:p w14:paraId="335A4499" w14:textId="77777777" w:rsidR="00C933AB" w:rsidRPr="00357028" w:rsidRDefault="00C933AB" w:rsidP="00C36283">
            <w:pPr>
              <w:spacing w:after="240"/>
              <w:rPr>
                <w:rFonts w:ascii="Times New Roman" w:hAnsi="Times New Roman"/>
                <w:sz w:val="22"/>
                <w:szCs w:val="22"/>
              </w:rPr>
            </w:pPr>
            <w:r w:rsidRPr="00190293">
              <w:rPr>
                <w:rFonts w:ascii="Times New Roman" w:hAnsi="Times New Roman"/>
                <w:sz w:val="22"/>
                <w:szCs w:val="22"/>
              </w:rPr>
              <w:t>IBCN INS PLANS MISSING DATA</w:t>
            </w:r>
          </w:p>
        </w:tc>
        <w:tc>
          <w:tcPr>
            <w:tcW w:w="6054" w:type="dxa"/>
          </w:tcPr>
          <w:p w14:paraId="335A449A" w14:textId="77777777" w:rsidR="00C933AB" w:rsidRPr="00357028" w:rsidRDefault="00C933AB" w:rsidP="00C36283">
            <w:pPr>
              <w:spacing w:after="240"/>
              <w:rPr>
                <w:rFonts w:ascii="Times New Roman" w:hAnsi="Times New Roman"/>
                <w:sz w:val="22"/>
                <w:szCs w:val="22"/>
              </w:rPr>
            </w:pPr>
            <w:r w:rsidRPr="00190293">
              <w:rPr>
                <w:rFonts w:ascii="Times New Roman" w:hAnsi="Times New Roman"/>
                <w:sz w:val="22"/>
                <w:szCs w:val="22"/>
              </w:rPr>
              <w:t>This report prints a listing of user selected Insurance Companies that contain fields with no data for one or more user selected fields.</w:t>
            </w:r>
          </w:p>
        </w:tc>
      </w:tr>
      <w:tr w:rsidR="0084277E" w:rsidRPr="0002501E" w14:paraId="335A449E" w14:textId="77777777" w:rsidTr="0070371C">
        <w:trPr>
          <w:cantSplit/>
        </w:trPr>
        <w:tc>
          <w:tcPr>
            <w:tcW w:w="3296" w:type="dxa"/>
            <w:gridSpan w:val="2"/>
          </w:tcPr>
          <w:p w14:paraId="335A449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INSURANCE BUFFER PROCESS</w:t>
            </w:r>
          </w:p>
        </w:tc>
        <w:tc>
          <w:tcPr>
            <w:tcW w:w="6054" w:type="dxa"/>
          </w:tcPr>
          <w:p w14:paraId="335A449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Display screens and processing actions for the Insurance Buffer. </w:t>
            </w:r>
          </w:p>
        </w:tc>
      </w:tr>
      <w:tr w:rsidR="0084277E" w:rsidRPr="0002501E" w14:paraId="335A44A1" w14:textId="77777777" w:rsidTr="0070371C">
        <w:trPr>
          <w:cantSplit/>
        </w:trPr>
        <w:tc>
          <w:tcPr>
            <w:tcW w:w="3296" w:type="dxa"/>
            <w:gridSpan w:val="2"/>
          </w:tcPr>
          <w:p w14:paraId="335A449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INSURANCE BUFFER PURGE</w:t>
            </w:r>
          </w:p>
        </w:tc>
        <w:tc>
          <w:tcPr>
            <w:tcW w:w="6054" w:type="dxa"/>
          </w:tcPr>
          <w:p w14:paraId="335A44A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may be used to purge the Insurance Buffer of entries that were processed (accepted or rejected) at least one year ago. </w:t>
            </w:r>
          </w:p>
        </w:tc>
      </w:tr>
      <w:tr w:rsidR="0084277E" w:rsidRPr="0002501E" w14:paraId="335A44A4" w14:textId="77777777" w:rsidTr="0070371C">
        <w:trPr>
          <w:cantSplit/>
        </w:trPr>
        <w:tc>
          <w:tcPr>
            <w:tcW w:w="3296" w:type="dxa"/>
            <w:gridSpan w:val="2"/>
          </w:tcPr>
          <w:p w14:paraId="335A44A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INSURANCE CO EDIT</w:t>
            </w:r>
          </w:p>
        </w:tc>
        <w:tc>
          <w:tcPr>
            <w:tcW w:w="6054" w:type="dxa"/>
          </w:tcPr>
          <w:p w14:paraId="335A44A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edit insurance company information </w:t>
            </w:r>
          </w:p>
        </w:tc>
      </w:tr>
      <w:tr w:rsidR="0084277E" w:rsidRPr="0002501E" w14:paraId="335A44A7" w14:textId="77777777" w:rsidTr="0070371C">
        <w:trPr>
          <w:cantSplit/>
        </w:trPr>
        <w:tc>
          <w:tcPr>
            <w:tcW w:w="3296" w:type="dxa"/>
            <w:gridSpan w:val="2"/>
          </w:tcPr>
          <w:p w14:paraId="335A44A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IBCN INSURANCE EDI REPORT</w:t>
            </w:r>
          </w:p>
        </w:tc>
        <w:tc>
          <w:tcPr>
            <w:tcW w:w="6054" w:type="dxa"/>
          </w:tcPr>
          <w:p w14:paraId="335A44A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will display EDI related information from the Insurance Company file (#36). </w:t>
            </w:r>
          </w:p>
        </w:tc>
      </w:tr>
      <w:tr w:rsidR="0084277E" w:rsidRPr="0002501E" w14:paraId="335A44AA" w14:textId="77777777" w:rsidTr="0070371C">
        <w:trPr>
          <w:cantSplit/>
        </w:trPr>
        <w:tc>
          <w:tcPr>
            <w:tcW w:w="3296" w:type="dxa"/>
            <w:gridSpan w:val="2"/>
          </w:tcPr>
          <w:p w14:paraId="335A44A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INSURANCE MGMT MENU</w:t>
            </w:r>
          </w:p>
        </w:tc>
        <w:tc>
          <w:tcPr>
            <w:tcW w:w="6054" w:type="dxa"/>
          </w:tcPr>
          <w:p w14:paraId="335A44A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menu to edit, view, and print insurance information. </w:t>
            </w:r>
          </w:p>
        </w:tc>
      </w:tr>
      <w:tr w:rsidR="007667D1" w:rsidRPr="0002501E" w14:paraId="335A44AD" w14:textId="77777777" w:rsidTr="0070371C">
        <w:trPr>
          <w:cantSplit/>
        </w:trPr>
        <w:tc>
          <w:tcPr>
            <w:tcW w:w="3296" w:type="dxa"/>
            <w:gridSpan w:val="2"/>
          </w:tcPr>
          <w:p w14:paraId="335A44AB" w14:textId="77777777" w:rsidR="007667D1" w:rsidRPr="00357028" w:rsidRDefault="007667D1" w:rsidP="00C36283">
            <w:pPr>
              <w:spacing w:after="240"/>
              <w:rPr>
                <w:rFonts w:ascii="Times New Roman" w:hAnsi="Times New Roman"/>
                <w:sz w:val="22"/>
                <w:szCs w:val="22"/>
              </w:rPr>
            </w:pPr>
            <w:r w:rsidRPr="00357028">
              <w:rPr>
                <w:rFonts w:ascii="Times New Roman" w:hAnsi="Times New Roman"/>
                <w:sz w:val="22"/>
                <w:szCs w:val="22"/>
              </w:rPr>
              <w:t>IBCN INTERFACILITY INS UPDATE</w:t>
            </w:r>
          </w:p>
        </w:tc>
        <w:tc>
          <w:tcPr>
            <w:tcW w:w="6054" w:type="dxa"/>
          </w:tcPr>
          <w:p w14:paraId="335A44AC" w14:textId="77777777" w:rsidR="007667D1" w:rsidRPr="00357028" w:rsidRDefault="007667D1" w:rsidP="002719CB">
            <w:pPr>
              <w:spacing w:after="240"/>
              <w:rPr>
                <w:rFonts w:ascii="Times New Roman" w:hAnsi="Times New Roman"/>
                <w:sz w:val="22"/>
                <w:szCs w:val="22"/>
              </w:rPr>
            </w:pPr>
            <w:r w:rsidRPr="00357028">
              <w:rPr>
                <w:rFonts w:ascii="Times New Roman" w:hAnsi="Times New Roman"/>
                <w:sz w:val="22"/>
                <w:szCs w:val="22"/>
              </w:rPr>
              <w:t>This option runs the Interfacility Ins Update Activity Report</w:t>
            </w:r>
          </w:p>
        </w:tc>
      </w:tr>
      <w:tr w:rsidR="0084277E" w:rsidRPr="0002501E" w14:paraId="335A44B0" w14:textId="77777777" w:rsidTr="0070371C">
        <w:trPr>
          <w:cantSplit/>
        </w:trPr>
        <w:tc>
          <w:tcPr>
            <w:tcW w:w="3296" w:type="dxa"/>
            <w:gridSpan w:val="2"/>
          </w:tcPr>
          <w:p w14:paraId="335A44A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LIST INACTIVE INS W/PAT</w:t>
            </w:r>
          </w:p>
        </w:tc>
        <w:tc>
          <w:tcPr>
            <w:tcW w:w="6054" w:type="dxa"/>
          </w:tcPr>
          <w:p w14:paraId="335A44A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list inactive insurance companies that have patients listed as having this company as an insurer. </w:t>
            </w:r>
            <w:r w:rsidR="00D65235">
              <w:rPr>
                <w:rFonts w:ascii="Times New Roman" w:hAnsi="Times New Roman"/>
                <w:sz w:val="22"/>
                <w:szCs w:val="22"/>
              </w:rPr>
              <w:t xml:space="preserve"> </w:t>
            </w:r>
            <w:r w:rsidRPr="00357028">
              <w:rPr>
                <w:rFonts w:ascii="Times New Roman" w:hAnsi="Times New Roman"/>
                <w:sz w:val="22"/>
                <w:szCs w:val="22"/>
              </w:rPr>
              <w:t xml:space="preserve">Run this report and then use the Insurance Company Edit option and choose the (In)Activate Company action to re-point those patients to a valid insurance company. </w:t>
            </w:r>
          </w:p>
        </w:tc>
      </w:tr>
      <w:tr w:rsidR="0084277E" w:rsidRPr="0002501E" w14:paraId="335A44B3" w14:textId="77777777" w:rsidTr="0070371C">
        <w:trPr>
          <w:cantSplit/>
        </w:trPr>
        <w:tc>
          <w:tcPr>
            <w:tcW w:w="3296" w:type="dxa"/>
            <w:gridSpan w:val="2"/>
          </w:tcPr>
          <w:p w14:paraId="335A44B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LIST NEW NOT VER</w:t>
            </w:r>
          </w:p>
        </w:tc>
        <w:tc>
          <w:tcPr>
            <w:tcW w:w="6054" w:type="dxa"/>
          </w:tcPr>
          <w:p w14:paraId="335A44B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list by patient new insurance entries that have never been verified. </w:t>
            </w:r>
            <w:r w:rsidR="00D65235">
              <w:rPr>
                <w:rFonts w:ascii="Times New Roman" w:hAnsi="Times New Roman"/>
                <w:sz w:val="22"/>
                <w:szCs w:val="22"/>
              </w:rPr>
              <w:t xml:space="preserve"> </w:t>
            </w:r>
            <w:r w:rsidRPr="00357028">
              <w:rPr>
                <w:rFonts w:ascii="Times New Roman" w:hAnsi="Times New Roman"/>
                <w:sz w:val="22"/>
                <w:szCs w:val="22"/>
              </w:rPr>
              <w:t xml:space="preserve">Run this report and then use the Patient Insurance Info View/Edit option and choose the Verify Coverage action to verify coverage for individual patients. </w:t>
            </w:r>
          </w:p>
        </w:tc>
      </w:tr>
      <w:tr w:rsidR="0084277E" w:rsidRPr="0002501E" w14:paraId="335A44B6" w14:textId="77777777" w:rsidTr="0070371C">
        <w:trPr>
          <w:cantSplit/>
        </w:trPr>
        <w:tc>
          <w:tcPr>
            <w:tcW w:w="3296" w:type="dxa"/>
            <w:gridSpan w:val="2"/>
          </w:tcPr>
          <w:p w14:paraId="335A44B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LIST PLANS BY INS CO</w:t>
            </w:r>
          </w:p>
        </w:tc>
        <w:tc>
          <w:tcPr>
            <w:tcW w:w="6054" w:type="dxa"/>
          </w:tcPr>
          <w:p w14:paraId="335A44B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lists insurance companies and the plans under each company. </w:t>
            </w:r>
            <w:r w:rsidR="00D65235">
              <w:rPr>
                <w:rFonts w:ascii="Times New Roman" w:hAnsi="Times New Roman"/>
                <w:sz w:val="22"/>
                <w:szCs w:val="22"/>
              </w:rPr>
              <w:t xml:space="preserve"> </w:t>
            </w:r>
            <w:r w:rsidRPr="00357028">
              <w:rPr>
                <w:rFonts w:ascii="Times New Roman" w:hAnsi="Times New Roman"/>
                <w:sz w:val="22"/>
                <w:szCs w:val="22"/>
              </w:rPr>
              <w:t xml:space="preserve">The user may select one, many or all in both cases. </w:t>
            </w:r>
            <w:r w:rsidR="00D65235">
              <w:rPr>
                <w:rFonts w:ascii="Times New Roman" w:hAnsi="Times New Roman"/>
                <w:sz w:val="22"/>
                <w:szCs w:val="22"/>
              </w:rPr>
              <w:t xml:space="preserve"> </w:t>
            </w:r>
            <w:r w:rsidRPr="00357028">
              <w:rPr>
                <w:rFonts w:ascii="Times New Roman" w:hAnsi="Times New Roman"/>
                <w:sz w:val="22"/>
                <w:szCs w:val="22"/>
              </w:rPr>
              <w:t xml:space="preserve">The report can be run with or without a listing of the patients under each policy. </w:t>
            </w:r>
          </w:p>
        </w:tc>
      </w:tr>
      <w:tr w:rsidR="0084277E" w:rsidRPr="0002501E" w14:paraId="335A44B9" w14:textId="77777777" w:rsidTr="0070371C">
        <w:trPr>
          <w:cantSplit/>
        </w:trPr>
        <w:tc>
          <w:tcPr>
            <w:tcW w:w="3296" w:type="dxa"/>
            <w:gridSpan w:val="2"/>
          </w:tcPr>
          <w:p w14:paraId="335A44B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MEDICARE INSURANCE INTAKE</w:t>
            </w:r>
          </w:p>
        </w:tc>
        <w:tc>
          <w:tcPr>
            <w:tcW w:w="6054" w:type="dxa"/>
          </w:tcPr>
          <w:p w14:paraId="335A44B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users with a condensed input template to enter Medicare Insurance information from Medicare cards. </w:t>
            </w:r>
            <w:r w:rsidR="00D65235">
              <w:rPr>
                <w:rFonts w:ascii="Times New Roman" w:hAnsi="Times New Roman"/>
                <w:sz w:val="22"/>
                <w:szCs w:val="22"/>
              </w:rPr>
              <w:t xml:space="preserve"> </w:t>
            </w:r>
            <w:r w:rsidRPr="00357028">
              <w:rPr>
                <w:rFonts w:ascii="Times New Roman" w:hAnsi="Times New Roman"/>
                <w:sz w:val="22"/>
                <w:szCs w:val="22"/>
              </w:rPr>
              <w:t xml:space="preserve">The Name of the Beneficiary should be entered in the following format: Last Name, First Name, Middle Initial. </w:t>
            </w:r>
            <w:r w:rsidR="00D65235">
              <w:rPr>
                <w:rFonts w:ascii="Times New Roman" w:hAnsi="Times New Roman"/>
                <w:sz w:val="22"/>
                <w:szCs w:val="22"/>
              </w:rPr>
              <w:t xml:space="preserve"> </w:t>
            </w:r>
            <w:r w:rsidRPr="00357028">
              <w:rPr>
                <w:rFonts w:ascii="Times New Roman" w:hAnsi="Times New Roman"/>
                <w:sz w:val="22"/>
                <w:szCs w:val="22"/>
              </w:rPr>
              <w:t xml:space="preserve">The Medicare claim number should be entered exactly as it appears on the card. </w:t>
            </w:r>
            <w:r w:rsidR="00D65235">
              <w:rPr>
                <w:rFonts w:ascii="Times New Roman" w:hAnsi="Times New Roman"/>
                <w:sz w:val="22"/>
                <w:szCs w:val="22"/>
              </w:rPr>
              <w:t xml:space="preserve"> </w:t>
            </w:r>
            <w:r w:rsidRPr="00357028">
              <w:rPr>
                <w:rFonts w:ascii="Times New Roman" w:hAnsi="Times New Roman"/>
                <w:sz w:val="22"/>
                <w:szCs w:val="22"/>
              </w:rPr>
              <w:t xml:space="preserve">Both, the Part A and Part B effective dates from the card should also be entered. </w:t>
            </w:r>
            <w:r w:rsidR="00D65235">
              <w:rPr>
                <w:rFonts w:ascii="Times New Roman" w:hAnsi="Times New Roman"/>
                <w:sz w:val="22"/>
                <w:szCs w:val="22"/>
              </w:rPr>
              <w:t xml:space="preserve"> </w:t>
            </w:r>
            <w:r w:rsidRPr="00357028">
              <w:rPr>
                <w:rFonts w:ascii="Times New Roman" w:hAnsi="Times New Roman"/>
                <w:sz w:val="22"/>
                <w:szCs w:val="22"/>
              </w:rPr>
              <w:t xml:space="preserve">Two separate policies will be created for both Part A and Part B coverage, as long as an effective date was entered for each type of coverage. </w:t>
            </w:r>
            <w:r w:rsidR="00D65235">
              <w:rPr>
                <w:rFonts w:ascii="Times New Roman" w:hAnsi="Times New Roman"/>
                <w:sz w:val="22"/>
                <w:szCs w:val="22"/>
              </w:rPr>
              <w:t xml:space="preserve"> </w:t>
            </w:r>
            <w:r w:rsidRPr="00357028">
              <w:rPr>
                <w:rFonts w:ascii="Times New Roman" w:hAnsi="Times New Roman"/>
                <w:sz w:val="22"/>
                <w:szCs w:val="22"/>
              </w:rPr>
              <w:t>Users holding the IB Insurance Supervisor Security key will be able to verify the information after entry.</w:t>
            </w:r>
            <w:r w:rsidR="00D65235">
              <w:rPr>
                <w:rFonts w:ascii="Times New Roman" w:hAnsi="Times New Roman"/>
                <w:sz w:val="22"/>
                <w:szCs w:val="22"/>
              </w:rPr>
              <w:t xml:space="preserve"> </w:t>
            </w:r>
            <w:r w:rsidRPr="00357028">
              <w:rPr>
                <w:rFonts w:ascii="Times New Roman" w:hAnsi="Times New Roman"/>
                <w:sz w:val="22"/>
                <w:szCs w:val="22"/>
              </w:rPr>
              <w:t xml:space="preserve"> The policy will be placed in the Insurance Buffer File for non-key holders. </w:t>
            </w:r>
          </w:p>
        </w:tc>
      </w:tr>
      <w:tr w:rsidR="0084277E" w:rsidRPr="0002501E" w14:paraId="335A44BC" w14:textId="77777777" w:rsidTr="0070371C">
        <w:trPr>
          <w:cantSplit/>
        </w:trPr>
        <w:tc>
          <w:tcPr>
            <w:tcW w:w="3296" w:type="dxa"/>
            <w:gridSpan w:val="2"/>
          </w:tcPr>
          <w:p w14:paraId="335A44B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MOVE SUBSCRIB TO PLAN</w:t>
            </w:r>
          </w:p>
        </w:tc>
        <w:tc>
          <w:tcPr>
            <w:tcW w:w="6054" w:type="dxa"/>
          </w:tcPr>
          <w:p w14:paraId="335A44B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users to move subscribers to a different plan. The plan may be with the same or different Insurance Company. Annual Benefits, plan attributes and coverage limitations may be moved as well. </w:t>
            </w:r>
          </w:p>
        </w:tc>
      </w:tr>
      <w:tr w:rsidR="0084277E" w:rsidRPr="0002501E" w14:paraId="335A44BF" w14:textId="77777777" w:rsidTr="0070371C">
        <w:trPr>
          <w:cantSplit/>
        </w:trPr>
        <w:tc>
          <w:tcPr>
            <w:tcW w:w="3296" w:type="dxa"/>
            <w:gridSpan w:val="2"/>
          </w:tcPr>
          <w:p w14:paraId="335A44B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NO COVERAGE VERIFIED</w:t>
            </w:r>
          </w:p>
        </w:tc>
        <w:tc>
          <w:tcPr>
            <w:tcW w:w="6054" w:type="dxa"/>
          </w:tcPr>
          <w:p w14:paraId="335A44B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list all Patients within the specified sort criteria that have a No Coverage Verification Date entered. </w:t>
            </w:r>
            <w:r w:rsidR="00DA20E4">
              <w:rPr>
                <w:rFonts w:ascii="Times New Roman" w:hAnsi="Times New Roman"/>
                <w:sz w:val="22"/>
                <w:szCs w:val="22"/>
              </w:rPr>
              <w:t xml:space="preserve"> </w:t>
            </w:r>
            <w:r w:rsidRPr="00357028">
              <w:rPr>
                <w:rFonts w:ascii="Times New Roman" w:hAnsi="Times New Roman"/>
                <w:sz w:val="22"/>
                <w:szCs w:val="22"/>
              </w:rPr>
              <w:t xml:space="preserve">Verification of no insurance coverage may need to be reviewed yearly. </w:t>
            </w:r>
          </w:p>
        </w:tc>
      </w:tr>
      <w:tr w:rsidR="0084277E" w:rsidRPr="0002501E" w14:paraId="335A44C2" w14:textId="77777777" w:rsidTr="0070371C">
        <w:trPr>
          <w:cantSplit/>
        </w:trPr>
        <w:tc>
          <w:tcPr>
            <w:tcW w:w="3296" w:type="dxa"/>
            <w:gridSpan w:val="2"/>
          </w:tcPr>
          <w:p w14:paraId="335A44C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IBCN OUTPUT INS BUFF ACTIVITY</w:t>
            </w:r>
          </w:p>
        </w:tc>
        <w:tc>
          <w:tcPr>
            <w:tcW w:w="6054" w:type="dxa"/>
          </w:tcPr>
          <w:p w14:paraId="335A44C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provides a summary of the activity within the Insurance Buffer for a specified date range. </w:t>
            </w:r>
            <w:r w:rsidR="00DA20E4">
              <w:rPr>
                <w:rFonts w:ascii="Times New Roman" w:hAnsi="Times New Roman"/>
                <w:sz w:val="22"/>
                <w:szCs w:val="22"/>
              </w:rPr>
              <w:t xml:space="preserve"> </w:t>
            </w:r>
            <w:r w:rsidRPr="00357028">
              <w:rPr>
                <w:rFonts w:ascii="Times New Roman" w:hAnsi="Times New Roman"/>
                <w:sz w:val="22"/>
                <w:szCs w:val="22"/>
              </w:rPr>
              <w:t xml:space="preserve">Counts, percentages, and average processing times are included for both processed and unprocessed entries. </w:t>
            </w:r>
            <w:r w:rsidR="00DA20E4">
              <w:rPr>
                <w:rFonts w:ascii="Times New Roman" w:hAnsi="Times New Roman"/>
                <w:sz w:val="22"/>
                <w:szCs w:val="22"/>
              </w:rPr>
              <w:t xml:space="preserve"> </w:t>
            </w:r>
            <w:r w:rsidRPr="00357028">
              <w:rPr>
                <w:rFonts w:ascii="Times New Roman" w:hAnsi="Times New Roman"/>
                <w:sz w:val="22"/>
                <w:szCs w:val="22"/>
              </w:rPr>
              <w:t xml:space="preserve">The report can be printed with totals only or with subtotals by month within the date range selected. </w:t>
            </w:r>
          </w:p>
        </w:tc>
      </w:tr>
      <w:tr w:rsidR="0084277E" w:rsidRPr="0002501E" w14:paraId="335A44C5" w14:textId="77777777" w:rsidTr="0070371C">
        <w:trPr>
          <w:cantSplit/>
        </w:trPr>
        <w:tc>
          <w:tcPr>
            <w:tcW w:w="3296" w:type="dxa"/>
            <w:gridSpan w:val="2"/>
          </w:tcPr>
          <w:p w14:paraId="335A44C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OUTPUT INS BUFF EMPLOYEE</w:t>
            </w:r>
          </w:p>
        </w:tc>
        <w:tc>
          <w:tcPr>
            <w:tcW w:w="6054" w:type="dxa"/>
          </w:tcPr>
          <w:p w14:paraId="335A44C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provides a summary of entries in the Insurance Buffer by employee and a specified date range. </w:t>
            </w:r>
            <w:r w:rsidR="00DA20E4">
              <w:rPr>
                <w:rFonts w:ascii="Times New Roman" w:hAnsi="Times New Roman"/>
                <w:sz w:val="22"/>
                <w:szCs w:val="22"/>
              </w:rPr>
              <w:t xml:space="preserve"> </w:t>
            </w:r>
            <w:r w:rsidRPr="00357028">
              <w:rPr>
                <w:rFonts w:ascii="Times New Roman" w:hAnsi="Times New Roman"/>
                <w:sz w:val="22"/>
                <w:szCs w:val="22"/>
              </w:rPr>
              <w:t xml:space="preserve">There are two variations of this report, one is for those employees that create/enter new Buffer entries. </w:t>
            </w:r>
            <w:r w:rsidR="00DA20E4">
              <w:rPr>
                <w:rFonts w:ascii="Times New Roman" w:hAnsi="Times New Roman"/>
                <w:sz w:val="22"/>
                <w:szCs w:val="22"/>
              </w:rPr>
              <w:t xml:space="preserve"> </w:t>
            </w:r>
            <w:r w:rsidRPr="00357028">
              <w:rPr>
                <w:rFonts w:ascii="Times New Roman" w:hAnsi="Times New Roman"/>
                <w:sz w:val="22"/>
                <w:szCs w:val="22"/>
              </w:rPr>
              <w:t xml:space="preserve">The other variation is for those employees that verify or process (accept/reject) Buffer entries. </w:t>
            </w:r>
            <w:r w:rsidR="00DA20E4">
              <w:rPr>
                <w:rFonts w:ascii="Times New Roman" w:hAnsi="Times New Roman"/>
                <w:sz w:val="22"/>
                <w:szCs w:val="22"/>
              </w:rPr>
              <w:t xml:space="preserve"> </w:t>
            </w:r>
            <w:r w:rsidRPr="00357028">
              <w:rPr>
                <w:rFonts w:ascii="Times New Roman" w:hAnsi="Times New Roman"/>
                <w:sz w:val="22"/>
                <w:szCs w:val="22"/>
              </w:rPr>
              <w:t xml:space="preserve">The report may be printed for one selected employee or all employees using the Buffer. Counts and percentages are included and can be printed with totals only or by month. </w:t>
            </w:r>
          </w:p>
        </w:tc>
      </w:tr>
      <w:tr w:rsidR="0084277E" w:rsidRPr="0002501E" w14:paraId="335A44C8" w14:textId="77777777" w:rsidTr="0070371C">
        <w:trPr>
          <w:cantSplit/>
        </w:trPr>
        <w:tc>
          <w:tcPr>
            <w:tcW w:w="3296" w:type="dxa"/>
            <w:gridSpan w:val="2"/>
          </w:tcPr>
          <w:p w14:paraId="335A44C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PATIENT INSURANCE</w:t>
            </w:r>
          </w:p>
        </w:tc>
        <w:tc>
          <w:tcPr>
            <w:tcW w:w="6054" w:type="dxa"/>
          </w:tcPr>
          <w:p w14:paraId="335A44C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viewing and editing of patient insurance information. </w:t>
            </w:r>
          </w:p>
        </w:tc>
      </w:tr>
      <w:tr w:rsidR="0084277E" w:rsidRPr="0002501E" w14:paraId="335A44CB" w14:textId="77777777" w:rsidTr="0070371C">
        <w:trPr>
          <w:cantSplit/>
        </w:trPr>
        <w:tc>
          <w:tcPr>
            <w:tcW w:w="3296" w:type="dxa"/>
            <w:gridSpan w:val="2"/>
          </w:tcPr>
          <w:p w14:paraId="335A44C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POL W/NO EFF DATE REPORT</w:t>
            </w:r>
          </w:p>
        </w:tc>
        <w:tc>
          <w:tcPr>
            <w:tcW w:w="6054" w:type="dxa"/>
          </w:tcPr>
          <w:p w14:paraId="335A44C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displays all Active Policies that have no effective date for the search criteria entered. </w:t>
            </w:r>
            <w:r w:rsidR="00DA20E4">
              <w:rPr>
                <w:rFonts w:ascii="Times New Roman" w:hAnsi="Times New Roman"/>
                <w:sz w:val="22"/>
                <w:szCs w:val="22"/>
              </w:rPr>
              <w:t xml:space="preserve"> </w:t>
            </w:r>
            <w:r w:rsidRPr="00357028">
              <w:rPr>
                <w:rFonts w:ascii="Times New Roman" w:hAnsi="Times New Roman"/>
                <w:sz w:val="22"/>
                <w:szCs w:val="22"/>
              </w:rPr>
              <w:t xml:space="preserve">The report separates Verified and Non-Verified policies and lists Patient information, Insurance information and patient policy information. </w:t>
            </w:r>
            <w:r w:rsidR="00DA20E4">
              <w:rPr>
                <w:rFonts w:ascii="Times New Roman" w:hAnsi="Times New Roman"/>
                <w:sz w:val="22"/>
                <w:szCs w:val="22"/>
              </w:rPr>
              <w:t xml:space="preserve"> </w:t>
            </w:r>
            <w:r w:rsidRPr="00357028">
              <w:rPr>
                <w:rFonts w:ascii="Times New Roman" w:hAnsi="Times New Roman"/>
                <w:sz w:val="22"/>
                <w:szCs w:val="22"/>
              </w:rPr>
              <w:t xml:space="preserve">This report should be queued. </w:t>
            </w:r>
          </w:p>
        </w:tc>
      </w:tr>
      <w:tr w:rsidR="0084277E" w:rsidRPr="0002501E" w14:paraId="335A44CE" w14:textId="77777777" w:rsidTr="0070371C">
        <w:trPr>
          <w:cantSplit/>
        </w:trPr>
        <w:tc>
          <w:tcPr>
            <w:tcW w:w="3296" w:type="dxa"/>
            <w:gridSpan w:val="2"/>
          </w:tcPr>
          <w:p w14:paraId="335A44C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PT W/WO INSURANCE REPORT</w:t>
            </w:r>
          </w:p>
        </w:tc>
        <w:tc>
          <w:tcPr>
            <w:tcW w:w="6054" w:type="dxa"/>
          </w:tcPr>
          <w:p w14:paraId="335A44C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a list of patients with or without insurance coverage. </w:t>
            </w:r>
            <w:r w:rsidR="00DA20E4">
              <w:rPr>
                <w:rFonts w:ascii="Times New Roman" w:hAnsi="Times New Roman"/>
                <w:sz w:val="22"/>
                <w:szCs w:val="22"/>
              </w:rPr>
              <w:t xml:space="preserve"> </w:t>
            </w:r>
            <w:r w:rsidRPr="00357028">
              <w:rPr>
                <w:rFonts w:ascii="Times New Roman" w:hAnsi="Times New Roman"/>
                <w:sz w:val="22"/>
                <w:szCs w:val="22"/>
              </w:rPr>
              <w:t xml:space="preserve">The report lists patients who received medical treatment within a user specified date </w:t>
            </w:r>
            <w:proofErr w:type="gramStart"/>
            <w:r w:rsidRPr="00357028">
              <w:rPr>
                <w:rFonts w:ascii="Times New Roman" w:hAnsi="Times New Roman"/>
                <w:sz w:val="22"/>
                <w:szCs w:val="22"/>
              </w:rPr>
              <w:t>range, and</w:t>
            </w:r>
            <w:proofErr w:type="gramEnd"/>
            <w:r w:rsidRPr="00357028">
              <w:rPr>
                <w:rFonts w:ascii="Times New Roman" w:hAnsi="Times New Roman"/>
                <w:sz w:val="22"/>
                <w:szCs w:val="22"/>
              </w:rPr>
              <w:t xml:space="preserve"> may further be refined to only list patients whose names or 'terminal digit' falls within a specified range.</w:t>
            </w:r>
            <w:r w:rsidR="00DA20E4">
              <w:rPr>
                <w:rFonts w:ascii="Times New Roman" w:hAnsi="Times New Roman"/>
                <w:sz w:val="22"/>
                <w:szCs w:val="22"/>
              </w:rPr>
              <w:t xml:space="preserve"> </w:t>
            </w:r>
            <w:r w:rsidRPr="00357028">
              <w:rPr>
                <w:rFonts w:ascii="Times New Roman" w:hAnsi="Times New Roman"/>
                <w:sz w:val="22"/>
                <w:szCs w:val="22"/>
              </w:rPr>
              <w:t xml:space="preserve"> When printing the report of patients who have insurance coverage, the report may be restricted to those patients who have coverage with specific companies (up to six) or a range of companies. </w:t>
            </w:r>
            <w:r w:rsidR="00DA20E4">
              <w:rPr>
                <w:rFonts w:ascii="Times New Roman" w:hAnsi="Times New Roman"/>
                <w:sz w:val="22"/>
                <w:szCs w:val="22"/>
              </w:rPr>
              <w:t xml:space="preserve"> </w:t>
            </w:r>
            <w:r w:rsidRPr="00357028">
              <w:rPr>
                <w:rFonts w:ascii="Times New Roman" w:hAnsi="Times New Roman"/>
                <w:sz w:val="22"/>
                <w:szCs w:val="22"/>
              </w:rPr>
              <w:t xml:space="preserve">Additionally, the report may also be restricted to only include patients whose age falls within a user specified date range. This report should be queued. </w:t>
            </w:r>
          </w:p>
        </w:tc>
      </w:tr>
      <w:tr w:rsidR="0084277E" w:rsidRPr="0002501E" w14:paraId="335A44D1" w14:textId="77777777" w:rsidTr="0070371C">
        <w:trPr>
          <w:cantSplit/>
        </w:trPr>
        <w:tc>
          <w:tcPr>
            <w:tcW w:w="3296" w:type="dxa"/>
            <w:gridSpan w:val="2"/>
          </w:tcPr>
          <w:p w14:paraId="335A44C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REMOTE INSURANCE QUERY</w:t>
            </w:r>
          </w:p>
        </w:tc>
        <w:tc>
          <w:tcPr>
            <w:tcW w:w="6054" w:type="dxa"/>
          </w:tcPr>
          <w:p w14:paraId="335A44D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perform a query on the selected patient for insurance information at remote VA sites. </w:t>
            </w:r>
          </w:p>
        </w:tc>
      </w:tr>
      <w:tr w:rsidR="0084277E" w:rsidRPr="0002501E" w14:paraId="335A44D4" w14:textId="77777777" w:rsidTr="0070371C">
        <w:trPr>
          <w:cantSplit/>
        </w:trPr>
        <w:tc>
          <w:tcPr>
            <w:tcW w:w="3296" w:type="dxa"/>
            <w:gridSpan w:val="2"/>
          </w:tcPr>
          <w:p w14:paraId="335A44D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RESYNCH INS COMP</w:t>
            </w:r>
          </w:p>
        </w:tc>
        <w:tc>
          <w:tcPr>
            <w:tcW w:w="6054" w:type="dxa"/>
          </w:tcPr>
          <w:p w14:paraId="335A44D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On the rare occasion that the associated insurance company provider IDs get out of synch, this option is to be used by EVS or the IRM to get the parent and child insurance companies to be the same. </w:t>
            </w:r>
            <w:r w:rsidR="00DA20E4">
              <w:rPr>
                <w:rFonts w:ascii="Times New Roman" w:hAnsi="Times New Roman"/>
                <w:sz w:val="22"/>
                <w:szCs w:val="22"/>
              </w:rPr>
              <w:t xml:space="preserve"> </w:t>
            </w:r>
            <w:r w:rsidRPr="00357028">
              <w:rPr>
                <w:rFonts w:ascii="Times New Roman" w:hAnsi="Times New Roman"/>
                <w:sz w:val="22"/>
                <w:szCs w:val="22"/>
              </w:rPr>
              <w:t>This option should not be linked to any menu.</w:t>
            </w:r>
            <w:r w:rsidR="00DA20E4">
              <w:rPr>
                <w:rFonts w:ascii="Times New Roman" w:hAnsi="Times New Roman"/>
                <w:sz w:val="22"/>
                <w:szCs w:val="22"/>
              </w:rPr>
              <w:t xml:space="preserve"> </w:t>
            </w:r>
            <w:r w:rsidRPr="00357028">
              <w:rPr>
                <w:rFonts w:ascii="Times New Roman" w:hAnsi="Times New Roman"/>
                <w:sz w:val="22"/>
                <w:szCs w:val="22"/>
              </w:rPr>
              <w:t xml:space="preserve"> This runs for all insurance companies and locks the insurance company file before starting so no one can be editing an insurance company while it is running. </w:t>
            </w:r>
          </w:p>
        </w:tc>
      </w:tr>
      <w:tr w:rsidR="002F2563" w:rsidRPr="0002501E" w14:paraId="335A44D7" w14:textId="77777777" w:rsidTr="0070371C">
        <w:trPr>
          <w:cantSplit/>
          <w:trHeight w:val="422"/>
        </w:trPr>
        <w:tc>
          <w:tcPr>
            <w:tcW w:w="3296" w:type="dxa"/>
            <w:gridSpan w:val="2"/>
          </w:tcPr>
          <w:p w14:paraId="335A44D5" w14:textId="77777777" w:rsidR="002F2563" w:rsidRPr="00357028" w:rsidRDefault="002F2563" w:rsidP="00C36283">
            <w:pPr>
              <w:spacing w:after="240"/>
              <w:rPr>
                <w:rFonts w:ascii="Times New Roman" w:hAnsi="Times New Roman"/>
                <w:sz w:val="22"/>
                <w:szCs w:val="22"/>
              </w:rPr>
            </w:pPr>
            <w:r w:rsidRPr="00357028">
              <w:rPr>
                <w:rFonts w:ascii="Times New Roman" w:hAnsi="Times New Roman"/>
                <w:sz w:val="22"/>
                <w:szCs w:val="22"/>
              </w:rPr>
              <w:lastRenderedPageBreak/>
              <w:t>IBCN UPDATE SUBSCRIBER INFO</w:t>
            </w:r>
          </w:p>
        </w:tc>
        <w:tc>
          <w:tcPr>
            <w:tcW w:w="6054" w:type="dxa"/>
          </w:tcPr>
          <w:p w14:paraId="335A44D6" w14:textId="77777777" w:rsidR="002F2563" w:rsidRPr="00357028" w:rsidRDefault="002F2563" w:rsidP="00C36283">
            <w:pPr>
              <w:spacing w:after="240"/>
              <w:rPr>
                <w:rFonts w:ascii="Times New Roman" w:hAnsi="Times New Roman"/>
                <w:sz w:val="22"/>
                <w:szCs w:val="22"/>
              </w:rPr>
            </w:pPr>
            <w:r w:rsidRPr="00357028">
              <w:rPr>
                <w:rFonts w:ascii="Times New Roman" w:hAnsi="Times New Roman"/>
                <w:sz w:val="22"/>
                <w:szCs w:val="22"/>
              </w:rPr>
              <w:t xml:space="preserve">This option will update subscriber fields defined to the </w:t>
            </w:r>
            <w:r w:rsidR="00A7576A" w:rsidRPr="00357028">
              <w:rPr>
                <w:rFonts w:ascii="Times New Roman" w:hAnsi="Times New Roman"/>
                <w:sz w:val="22"/>
                <w:szCs w:val="22"/>
              </w:rPr>
              <w:t xml:space="preserve">PATIENT FILE (#2) </w:t>
            </w:r>
            <w:r w:rsidRPr="00357028">
              <w:rPr>
                <w:rFonts w:ascii="Times New Roman" w:hAnsi="Times New Roman"/>
                <w:sz w:val="22"/>
                <w:szCs w:val="22"/>
              </w:rPr>
              <w:t>INSURANCE TYPE sub-file (</w:t>
            </w:r>
            <w:r w:rsidR="00A7576A" w:rsidRPr="00357028">
              <w:rPr>
                <w:rFonts w:ascii="Times New Roman" w:hAnsi="Times New Roman"/>
                <w:sz w:val="22"/>
                <w:szCs w:val="22"/>
              </w:rPr>
              <w:t>#</w:t>
            </w:r>
            <w:r w:rsidRPr="00357028">
              <w:rPr>
                <w:rFonts w:ascii="Times New Roman" w:hAnsi="Times New Roman"/>
                <w:sz w:val="22"/>
                <w:szCs w:val="22"/>
              </w:rPr>
              <w:t>2.312).</w:t>
            </w:r>
          </w:p>
        </w:tc>
      </w:tr>
      <w:tr w:rsidR="002422A7" w:rsidRPr="0002501E" w14:paraId="335A44DA" w14:textId="77777777" w:rsidTr="0070371C">
        <w:trPr>
          <w:cantSplit/>
          <w:trHeight w:val="422"/>
        </w:trPr>
        <w:tc>
          <w:tcPr>
            <w:tcW w:w="3296" w:type="dxa"/>
            <w:gridSpan w:val="2"/>
          </w:tcPr>
          <w:p w14:paraId="335A44D8" w14:textId="77777777" w:rsidR="002422A7" w:rsidRPr="00357028" w:rsidRDefault="002422A7" w:rsidP="00C36283">
            <w:pPr>
              <w:spacing w:after="240"/>
              <w:rPr>
                <w:rFonts w:ascii="Times New Roman" w:hAnsi="Times New Roman"/>
                <w:sz w:val="22"/>
                <w:szCs w:val="22"/>
              </w:rPr>
            </w:pPr>
            <w:r w:rsidRPr="00357028">
              <w:rPr>
                <w:rFonts w:ascii="Times New Roman" w:hAnsi="Times New Roman"/>
                <w:sz w:val="22"/>
                <w:szCs w:val="22"/>
              </w:rPr>
              <w:t>IBCN USER EDIT RPT</w:t>
            </w:r>
          </w:p>
        </w:tc>
        <w:tc>
          <w:tcPr>
            <w:tcW w:w="6054" w:type="dxa"/>
          </w:tcPr>
          <w:p w14:paraId="335A44D9" w14:textId="77777777" w:rsidR="002422A7" w:rsidRPr="00357028" w:rsidRDefault="002422A7" w:rsidP="00C36283">
            <w:pPr>
              <w:spacing w:after="240"/>
              <w:rPr>
                <w:rFonts w:ascii="Times New Roman" w:hAnsi="Times New Roman"/>
                <w:sz w:val="22"/>
                <w:szCs w:val="22"/>
              </w:rPr>
            </w:pPr>
            <w:r w:rsidRPr="00357028">
              <w:rPr>
                <w:rFonts w:ascii="Times New Roman" w:hAnsi="Times New Roman"/>
                <w:sz w:val="22"/>
                <w:szCs w:val="22"/>
              </w:rPr>
              <w:t>This option runs the new User Edit Report.</w:t>
            </w:r>
          </w:p>
        </w:tc>
      </w:tr>
      <w:tr w:rsidR="0084277E" w:rsidRPr="0002501E" w14:paraId="335A44DD" w14:textId="77777777" w:rsidTr="0070371C">
        <w:trPr>
          <w:cantSplit/>
        </w:trPr>
        <w:tc>
          <w:tcPr>
            <w:tcW w:w="3296" w:type="dxa"/>
            <w:gridSpan w:val="2"/>
          </w:tcPr>
          <w:p w14:paraId="335A44D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VIEW INSURANCE CO</w:t>
            </w:r>
          </w:p>
        </w:tc>
        <w:tc>
          <w:tcPr>
            <w:tcW w:w="6054" w:type="dxa"/>
          </w:tcPr>
          <w:p w14:paraId="335A44D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viewing of insurance company information. </w:t>
            </w:r>
          </w:p>
        </w:tc>
      </w:tr>
      <w:tr w:rsidR="0084277E" w:rsidRPr="0002501E" w14:paraId="335A44E0" w14:textId="77777777" w:rsidTr="0070371C">
        <w:trPr>
          <w:cantSplit/>
        </w:trPr>
        <w:tc>
          <w:tcPr>
            <w:tcW w:w="3296" w:type="dxa"/>
            <w:gridSpan w:val="2"/>
          </w:tcPr>
          <w:p w14:paraId="335A44D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VIEW INSURANCE DATA</w:t>
            </w:r>
          </w:p>
        </w:tc>
        <w:tc>
          <w:tcPr>
            <w:tcW w:w="6054" w:type="dxa"/>
          </w:tcPr>
          <w:p w14:paraId="335A44D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view option to Patient Insurance and Insurance Company information. </w:t>
            </w:r>
          </w:p>
        </w:tc>
      </w:tr>
      <w:tr w:rsidR="0084277E" w:rsidRPr="0002501E" w14:paraId="335A44E3" w14:textId="77777777" w:rsidTr="0070371C">
        <w:trPr>
          <w:cantSplit/>
        </w:trPr>
        <w:tc>
          <w:tcPr>
            <w:tcW w:w="3296" w:type="dxa"/>
            <w:gridSpan w:val="2"/>
          </w:tcPr>
          <w:p w14:paraId="335A44E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VIEW PATIENT INSURANCE</w:t>
            </w:r>
          </w:p>
        </w:tc>
        <w:tc>
          <w:tcPr>
            <w:tcW w:w="6054" w:type="dxa"/>
          </w:tcPr>
          <w:p w14:paraId="335A44E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viewing of patient insurance information. </w:t>
            </w:r>
          </w:p>
        </w:tc>
      </w:tr>
      <w:tr w:rsidR="0084277E" w:rsidRPr="0002501E" w14:paraId="335A44E6" w14:textId="77777777" w:rsidTr="0070371C">
        <w:trPr>
          <w:cantSplit/>
        </w:trPr>
        <w:tc>
          <w:tcPr>
            <w:tcW w:w="3296" w:type="dxa"/>
            <w:gridSpan w:val="2"/>
          </w:tcPr>
          <w:p w14:paraId="335A44E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AUTO MATCH BUFFER</w:t>
            </w:r>
          </w:p>
        </w:tc>
        <w:tc>
          <w:tcPr>
            <w:tcW w:w="6054" w:type="dxa"/>
          </w:tcPr>
          <w:p w14:paraId="335A44E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see insurance company names in the Insurance Buffer file that do not exist in the Insurance Company file (File# 36) and that do not exist or pattern match with anything in the Auto Match file (File# 365.11). </w:t>
            </w:r>
          </w:p>
        </w:tc>
      </w:tr>
      <w:tr w:rsidR="0084277E" w:rsidRPr="0002501E" w14:paraId="335A44E9" w14:textId="77777777" w:rsidTr="0070371C">
        <w:trPr>
          <w:cantSplit/>
        </w:trPr>
        <w:tc>
          <w:tcPr>
            <w:tcW w:w="3296" w:type="dxa"/>
            <w:gridSpan w:val="2"/>
          </w:tcPr>
          <w:p w14:paraId="335A44E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AUTO MATCH ENTER/EDIT</w:t>
            </w:r>
          </w:p>
        </w:tc>
        <w:tc>
          <w:tcPr>
            <w:tcW w:w="6054" w:type="dxa"/>
          </w:tcPr>
          <w:p w14:paraId="335A44E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manage the entries in the Auto Match file. </w:t>
            </w:r>
          </w:p>
        </w:tc>
      </w:tr>
      <w:tr w:rsidR="0084277E" w:rsidRPr="0002501E" w14:paraId="335A44EC" w14:textId="77777777" w:rsidTr="0070371C">
        <w:trPr>
          <w:cantSplit/>
        </w:trPr>
        <w:tc>
          <w:tcPr>
            <w:tcW w:w="3296" w:type="dxa"/>
            <w:gridSpan w:val="2"/>
          </w:tcPr>
          <w:p w14:paraId="335A44E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EIV UPDATE REPORT</w:t>
            </w:r>
          </w:p>
        </w:tc>
        <w:tc>
          <w:tcPr>
            <w:tcW w:w="6054" w:type="dxa"/>
          </w:tcPr>
          <w:p w14:paraId="335A44E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Generate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Patient Insurance Update Report based on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Inquiries and Responses for a given date range and current Patient Insurance data. </w:t>
            </w:r>
          </w:p>
        </w:tc>
      </w:tr>
      <w:tr w:rsidR="007667D1" w:rsidRPr="0002501E" w14:paraId="335A44EF" w14:textId="77777777" w:rsidTr="0070371C">
        <w:trPr>
          <w:cantSplit/>
        </w:trPr>
        <w:tc>
          <w:tcPr>
            <w:tcW w:w="3296" w:type="dxa"/>
            <w:gridSpan w:val="2"/>
          </w:tcPr>
          <w:p w14:paraId="335A44ED" w14:textId="77777777" w:rsidR="007667D1" w:rsidRPr="00357028" w:rsidRDefault="007667D1" w:rsidP="00C36283">
            <w:pPr>
              <w:spacing w:after="240"/>
              <w:rPr>
                <w:rFonts w:ascii="Times New Roman" w:hAnsi="Times New Roman"/>
                <w:sz w:val="22"/>
                <w:szCs w:val="22"/>
              </w:rPr>
            </w:pPr>
            <w:r w:rsidRPr="00357028">
              <w:rPr>
                <w:rFonts w:ascii="Times New Roman" w:hAnsi="Times New Roman"/>
                <w:sz w:val="22"/>
                <w:szCs w:val="22"/>
              </w:rPr>
              <w:t>IBCNE HL7 RESPONSE REPORT</w:t>
            </w:r>
          </w:p>
        </w:tc>
        <w:tc>
          <w:tcPr>
            <w:tcW w:w="6054" w:type="dxa"/>
          </w:tcPr>
          <w:p w14:paraId="335A44EE" w14:textId="77777777" w:rsidR="007667D1" w:rsidRPr="00357028" w:rsidRDefault="007667D1" w:rsidP="00C36283">
            <w:pPr>
              <w:spacing w:after="240"/>
              <w:rPr>
                <w:rFonts w:ascii="Times New Roman" w:hAnsi="Times New Roman"/>
                <w:sz w:val="22"/>
                <w:szCs w:val="22"/>
              </w:rPr>
            </w:pPr>
            <w:r w:rsidRPr="00357028">
              <w:rPr>
                <w:rFonts w:ascii="Times New Roman" w:hAnsi="Times New Roman"/>
                <w:sz w:val="22"/>
                <w:szCs w:val="22"/>
              </w:rPr>
              <w:t>This option displays the time the request was sent to FSC and the Time the response was receive.  It also shows the Buffer #, Payer # and Patient #</w:t>
            </w:r>
          </w:p>
        </w:tc>
      </w:tr>
      <w:tr w:rsidR="0084277E" w:rsidRPr="0002501E" w14:paraId="335A44F2" w14:textId="77777777" w:rsidTr="0070371C">
        <w:trPr>
          <w:cantSplit/>
        </w:trPr>
        <w:tc>
          <w:tcPr>
            <w:tcW w:w="3296" w:type="dxa"/>
            <w:gridSpan w:val="2"/>
          </w:tcPr>
          <w:p w14:paraId="335A44F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AMBIGUOUS POLICY RPT</w:t>
            </w:r>
          </w:p>
        </w:tc>
        <w:tc>
          <w:tcPr>
            <w:tcW w:w="6054" w:type="dxa"/>
          </w:tcPr>
          <w:p w14:paraId="335A44F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will allow a user to display any Ambiguous Payer Responses for insurance policies that the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software discovered while questioning Payers. </w:t>
            </w:r>
            <w:r w:rsidR="00DA20E4">
              <w:rPr>
                <w:rFonts w:ascii="Times New Roman" w:hAnsi="Times New Roman"/>
                <w:sz w:val="22"/>
                <w:szCs w:val="22"/>
              </w:rPr>
              <w:t xml:space="preserve"> </w:t>
            </w:r>
            <w:r w:rsidRPr="00357028">
              <w:rPr>
                <w:rFonts w:ascii="Times New Roman" w:hAnsi="Times New Roman"/>
                <w:sz w:val="22"/>
                <w:szCs w:val="22"/>
              </w:rPr>
              <w:t xml:space="preserve">These policies are not necessarily on the patient's insurance file. </w:t>
            </w:r>
            <w:r w:rsidR="00DA20E4">
              <w:rPr>
                <w:rFonts w:ascii="Times New Roman" w:hAnsi="Times New Roman"/>
                <w:sz w:val="22"/>
                <w:szCs w:val="22"/>
              </w:rPr>
              <w:t xml:space="preserve"> </w:t>
            </w:r>
            <w:r w:rsidRPr="00357028">
              <w:rPr>
                <w:rFonts w:ascii="Times New Roman" w:hAnsi="Times New Roman"/>
                <w:sz w:val="22"/>
                <w:szCs w:val="22"/>
              </w:rPr>
              <w:t xml:space="preserve">Ambiguous payer responses are those responses that do not have enough information to safely determine if the policy is active or not. </w:t>
            </w:r>
          </w:p>
        </w:tc>
      </w:tr>
      <w:tr w:rsidR="0084277E" w:rsidRPr="0002501E" w14:paraId="335A44F5" w14:textId="77777777" w:rsidTr="0070371C">
        <w:trPr>
          <w:cantSplit/>
        </w:trPr>
        <w:tc>
          <w:tcPr>
            <w:tcW w:w="3296" w:type="dxa"/>
            <w:gridSpan w:val="2"/>
          </w:tcPr>
          <w:p w14:paraId="335A44F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BATCH PROCESS</w:t>
            </w:r>
          </w:p>
        </w:tc>
        <w:tc>
          <w:tcPr>
            <w:tcW w:w="6054" w:type="dxa"/>
          </w:tcPr>
          <w:p w14:paraId="335A44F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not to be placed on any menu or run by any user. This option is specifically designed to be scheduled in TaskMan to be executed once a day during off-peak hours. </w:t>
            </w:r>
            <w:r w:rsidR="00DA20E4">
              <w:rPr>
                <w:rFonts w:ascii="Times New Roman" w:hAnsi="Times New Roman"/>
                <w:sz w:val="22"/>
                <w:szCs w:val="22"/>
              </w:rPr>
              <w:t xml:space="preserve"> </w:t>
            </w:r>
            <w:r w:rsidRPr="00357028">
              <w:rPr>
                <w:rFonts w:ascii="Times New Roman" w:hAnsi="Times New Roman"/>
                <w:sz w:val="22"/>
                <w:szCs w:val="22"/>
              </w:rPr>
              <w:t>Running this more than once a day may cause unexpected results.</w:t>
            </w:r>
            <w:r w:rsidR="00DA20E4">
              <w:rPr>
                <w:rFonts w:ascii="Times New Roman" w:hAnsi="Times New Roman"/>
                <w:sz w:val="22"/>
                <w:szCs w:val="22"/>
              </w:rPr>
              <w:t xml:space="preserve"> </w:t>
            </w:r>
            <w:r w:rsidRPr="00357028">
              <w:rPr>
                <w:rFonts w:ascii="Times New Roman" w:hAnsi="Times New Roman"/>
                <w:sz w:val="22"/>
                <w:szCs w:val="22"/>
              </w:rPr>
              <w:t xml:space="preserve"> This option is the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nightly task that extracts the patient/insurance data from VISTA and transmits it to AAC while following the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Site Parameters within file #350.9. </w:t>
            </w:r>
          </w:p>
        </w:tc>
      </w:tr>
      <w:tr w:rsidR="0084277E" w:rsidRPr="0002501E" w14:paraId="335A44F8" w14:textId="77777777" w:rsidTr="0070371C">
        <w:trPr>
          <w:cantSplit/>
        </w:trPr>
        <w:tc>
          <w:tcPr>
            <w:tcW w:w="3296" w:type="dxa"/>
            <w:gridSpan w:val="2"/>
          </w:tcPr>
          <w:p w14:paraId="335A44F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IBCNE IIV INACTIVE POLICY RPT</w:t>
            </w:r>
          </w:p>
        </w:tc>
        <w:tc>
          <w:tcPr>
            <w:tcW w:w="6054" w:type="dxa"/>
          </w:tcPr>
          <w:p w14:paraId="335A44F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will allow a user to display any Inactive Insurance Policies that the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software discovered while questioning Payers. These policies are not necessarily on the patient's insurance file. </w:t>
            </w:r>
          </w:p>
        </w:tc>
      </w:tr>
      <w:tr w:rsidR="0084277E" w:rsidRPr="0002501E" w14:paraId="335A44FB" w14:textId="77777777" w:rsidTr="0070371C">
        <w:trPr>
          <w:cantSplit/>
        </w:trPr>
        <w:tc>
          <w:tcPr>
            <w:tcW w:w="3296" w:type="dxa"/>
            <w:gridSpan w:val="2"/>
          </w:tcPr>
          <w:p w14:paraId="335A44F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MENU</w:t>
            </w:r>
          </w:p>
        </w:tc>
        <w:tc>
          <w:tcPr>
            <w:tcW w:w="6054" w:type="dxa"/>
          </w:tcPr>
          <w:p w14:paraId="335A44F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options related to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(Electronic Insurance Verification). </w:t>
            </w:r>
          </w:p>
        </w:tc>
      </w:tr>
      <w:tr w:rsidR="0042549A" w:rsidRPr="0002501E" w14:paraId="335A44FE" w14:textId="77777777" w:rsidTr="0070371C">
        <w:trPr>
          <w:cantSplit/>
        </w:trPr>
        <w:tc>
          <w:tcPr>
            <w:tcW w:w="3296" w:type="dxa"/>
            <w:gridSpan w:val="2"/>
          </w:tcPr>
          <w:p w14:paraId="335A44FC" w14:textId="77777777" w:rsidR="0042549A" w:rsidRPr="00357028" w:rsidRDefault="0042549A" w:rsidP="0042549A">
            <w:pPr>
              <w:rPr>
                <w:rFonts w:ascii="Times New Roman" w:hAnsi="Times New Roman"/>
                <w:sz w:val="22"/>
                <w:szCs w:val="22"/>
              </w:rPr>
            </w:pPr>
            <w:r w:rsidRPr="00357028">
              <w:rPr>
                <w:rFonts w:ascii="Times New Roman" w:hAnsi="Times New Roman"/>
                <w:sz w:val="22"/>
                <w:szCs w:val="22"/>
              </w:rPr>
              <w:t>IBCNE EIV PAYER LINK NOTIFY</w:t>
            </w:r>
          </w:p>
        </w:tc>
        <w:tc>
          <w:tcPr>
            <w:tcW w:w="6054" w:type="dxa"/>
          </w:tcPr>
          <w:p w14:paraId="335A44FD" w14:textId="77777777" w:rsidR="0042549A" w:rsidRPr="00357028" w:rsidRDefault="0042549A" w:rsidP="00C36283">
            <w:pPr>
              <w:spacing w:after="240"/>
              <w:rPr>
                <w:rFonts w:ascii="Times New Roman" w:hAnsi="Times New Roman"/>
                <w:sz w:val="22"/>
                <w:szCs w:val="22"/>
              </w:rPr>
            </w:pPr>
            <w:r w:rsidRPr="00357028">
              <w:rPr>
                <w:rFonts w:ascii="Times New Roman" w:hAnsi="Times New Roman"/>
                <w:sz w:val="22"/>
                <w:szCs w:val="22"/>
              </w:rPr>
              <w:t xml:space="preserve">This option sends a Mailman notification to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mail group that contains total number of nationally active unlinked payers with potential insurance company matches along with the list of nationally active linked payers that are locally inactive.</w:t>
            </w:r>
          </w:p>
        </w:tc>
      </w:tr>
      <w:tr w:rsidR="0084277E" w:rsidRPr="0002501E" w14:paraId="335A4501" w14:textId="77777777" w:rsidTr="0070371C">
        <w:trPr>
          <w:cantSplit/>
        </w:trPr>
        <w:tc>
          <w:tcPr>
            <w:tcW w:w="3296" w:type="dxa"/>
            <w:gridSpan w:val="2"/>
          </w:tcPr>
          <w:p w14:paraId="335A44F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PAYER LINK REPORT</w:t>
            </w:r>
          </w:p>
        </w:tc>
        <w:tc>
          <w:tcPr>
            <w:tcW w:w="6054" w:type="dxa"/>
          </w:tcPr>
          <w:p w14:paraId="335A450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shows the relationship between the insurance companies in file 36 and the payers in file 365.12. </w:t>
            </w:r>
          </w:p>
        </w:tc>
      </w:tr>
      <w:tr w:rsidR="0084277E" w:rsidRPr="0002501E" w14:paraId="335A4504" w14:textId="77777777" w:rsidTr="0070371C">
        <w:trPr>
          <w:cantSplit/>
        </w:trPr>
        <w:tc>
          <w:tcPr>
            <w:tcW w:w="3296" w:type="dxa"/>
            <w:gridSpan w:val="2"/>
          </w:tcPr>
          <w:p w14:paraId="335A450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PAYER REPORT</w:t>
            </w:r>
          </w:p>
        </w:tc>
        <w:tc>
          <w:tcPr>
            <w:tcW w:w="6054" w:type="dxa"/>
          </w:tcPr>
          <w:p w14:paraId="335A450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Generate the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Payer Report based on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Responses received for a given date range by Payer. </w:t>
            </w:r>
          </w:p>
        </w:tc>
      </w:tr>
      <w:tr w:rsidR="0084277E" w:rsidRPr="0002501E" w14:paraId="335A4507" w14:textId="77777777" w:rsidTr="0070371C">
        <w:trPr>
          <w:cantSplit/>
        </w:trPr>
        <w:tc>
          <w:tcPr>
            <w:tcW w:w="3296" w:type="dxa"/>
            <w:gridSpan w:val="2"/>
          </w:tcPr>
          <w:p w14:paraId="335A450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RESPONSE REPORT</w:t>
            </w:r>
          </w:p>
        </w:tc>
        <w:tc>
          <w:tcPr>
            <w:tcW w:w="6054" w:type="dxa"/>
          </w:tcPr>
          <w:p w14:paraId="335A450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Generate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Payer Report based on the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Responses for a given date range, Payer name range and Patient name range. All the response information is displayed for the selected responses. </w:t>
            </w:r>
          </w:p>
        </w:tc>
      </w:tr>
      <w:tr w:rsidR="0084277E" w:rsidRPr="0002501E" w14:paraId="335A450A" w14:textId="77777777" w:rsidTr="0070371C">
        <w:trPr>
          <w:cantSplit/>
        </w:trPr>
        <w:tc>
          <w:tcPr>
            <w:tcW w:w="3296" w:type="dxa"/>
            <w:gridSpan w:val="2"/>
          </w:tcPr>
          <w:p w14:paraId="335A450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STATISTICAL REPORT</w:t>
            </w:r>
          </w:p>
        </w:tc>
        <w:tc>
          <w:tcPr>
            <w:tcW w:w="6054" w:type="dxa"/>
          </w:tcPr>
          <w:p w14:paraId="335A450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Generate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Statistical Report based on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Inquiries and Responses for a given date range and current Insurance Buffer data. </w:t>
            </w:r>
          </w:p>
        </w:tc>
      </w:tr>
      <w:tr w:rsidR="0084277E" w:rsidRPr="0002501E" w14:paraId="335A450D" w14:textId="77777777" w:rsidTr="0070371C">
        <w:trPr>
          <w:cantSplit/>
        </w:trPr>
        <w:tc>
          <w:tcPr>
            <w:tcW w:w="3296" w:type="dxa"/>
            <w:gridSpan w:val="2"/>
          </w:tcPr>
          <w:p w14:paraId="335A450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PAYER EDIT</w:t>
            </w:r>
          </w:p>
        </w:tc>
        <w:tc>
          <w:tcPr>
            <w:tcW w:w="6054" w:type="dxa"/>
          </w:tcPr>
          <w:p w14:paraId="335A450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Option to allow users to update the Local Active flag for Payers and Payer applications. </w:t>
            </w:r>
          </w:p>
        </w:tc>
      </w:tr>
      <w:tr w:rsidR="0084277E" w:rsidRPr="0002501E" w14:paraId="335A4510" w14:textId="77777777" w:rsidTr="0070371C">
        <w:trPr>
          <w:cantSplit/>
        </w:trPr>
        <w:tc>
          <w:tcPr>
            <w:tcW w:w="3296" w:type="dxa"/>
            <w:gridSpan w:val="2"/>
          </w:tcPr>
          <w:p w14:paraId="335A450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PAYER LINK</w:t>
            </w:r>
          </w:p>
        </w:tc>
        <w:tc>
          <w:tcPr>
            <w:tcW w:w="6054" w:type="dxa"/>
          </w:tcPr>
          <w:p w14:paraId="335A450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see payers added during a date range entered by the user. They will then be able to link these payers to selected insurance companies. </w:t>
            </w:r>
          </w:p>
        </w:tc>
      </w:tr>
      <w:tr w:rsidR="0084277E" w:rsidRPr="0002501E" w14:paraId="335A4513" w14:textId="77777777" w:rsidTr="0070371C">
        <w:trPr>
          <w:cantSplit/>
        </w:trPr>
        <w:tc>
          <w:tcPr>
            <w:tcW w:w="3296" w:type="dxa"/>
            <w:gridSpan w:val="2"/>
          </w:tcPr>
          <w:p w14:paraId="335A451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PAYER MAINTENANCE MENU</w:t>
            </w:r>
          </w:p>
        </w:tc>
        <w:tc>
          <w:tcPr>
            <w:tcW w:w="6054" w:type="dxa"/>
          </w:tcPr>
          <w:p w14:paraId="335A451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options related to maintaining the Payer file (#365.12). </w:t>
            </w:r>
          </w:p>
        </w:tc>
      </w:tr>
      <w:tr w:rsidR="002F2563" w:rsidRPr="0002501E" w14:paraId="335A4516" w14:textId="77777777" w:rsidTr="0070371C">
        <w:trPr>
          <w:cantSplit/>
        </w:trPr>
        <w:tc>
          <w:tcPr>
            <w:tcW w:w="3296" w:type="dxa"/>
            <w:gridSpan w:val="2"/>
          </w:tcPr>
          <w:p w14:paraId="335A4514" w14:textId="77777777" w:rsidR="002F2563" w:rsidRPr="00357028" w:rsidRDefault="002F2563" w:rsidP="00C36283">
            <w:pPr>
              <w:spacing w:after="240"/>
              <w:rPr>
                <w:rFonts w:ascii="Times New Roman" w:hAnsi="Times New Roman"/>
                <w:sz w:val="22"/>
                <w:szCs w:val="22"/>
              </w:rPr>
            </w:pPr>
            <w:r w:rsidRPr="00357028">
              <w:rPr>
                <w:rFonts w:ascii="Times New Roman" w:hAnsi="Times New Roman"/>
                <w:sz w:val="22"/>
                <w:szCs w:val="22"/>
              </w:rPr>
              <w:t>IBCNE POTENTIAL COB LIST</w:t>
            </w:r>
          </w:p>
        </w:tc>
        <w:tc>
          <w:tcPr>
            <w:tcW w:w="6054" w:type="dxa"/>
          </w:tcPr>
          <w:p w14:paraId="335A4515" w14:textId="77777777" w:rsidR="002F2563" w:rsidRPr="00357028" w:rsidRDefault="002F2563" w:rsidP="00A47C35">
            <w:pPr>
              <w:spacing w:after="240"/>
              <w:rPr>
                <w:rFonts w:ascii="Times New Roman" w:hAnsi="Times New Roman"/>
                <w:sz w:val="22"/>
                <w:szCs w:val="22"/>
              </w:rPr>
            </w:pPr>
            <w:r w:rsidRPr="00357028">
              <w:rPr>
                <w:rFonts w:ascii="Times New Roman" w:hAnsi="Times New Roman"/>
                <w:sz w:val="22"/>
                <w:szCs w:val="22"/>
              </w:rPr>
              <w:t>This option creates a list of those patients whom Medicare has identified in a 271 HL7 response message as having insurance subsequent to their Medicare</w:t>
            </w:r>
            <w:r w:rsidR="00A47C35" w:rsidRPr="00357028">
              <w:rPr>
                <w:rFonts w:ascii="Times New Roman" w:hAnsi="Times New Roman"/>
                <w:sz w:val="22"/>
                <w:szCs w:val="22"/>
              </w:rPr>
              <w:t xml:space="preserve"> </w:t>
            </w:r>
            <w:r w:rsidRPr="00357028">
              <w:rPr>
                <w:rFonts w:ascii="Times New Roman" w:hAnsi="Times New Roman"/>
                <w:sz w:val="22"/>
                <w:szCs w:val="22"/>
              </w:rPr>
              <w:t>Insurance.</w:t>
            </w:r>
          </w:p>
        </w:tc>
      </w:tr>
      <w:tr w:rsidR="0084277E" w:rsidRPr="0002501E" w14:paraId="335A4519" w14:textId="77777777" w:rsidTr="0070371C">
        <w:trPr>
          <w:cantSplit/>
        </w:trPr>
        <w:tc>
          <w:tcPr>
            <w:tcW w:w="3296" w:type="dxa"/>
            <w:gridSpan w:val="2"/>
          </w:tcPr>
          <w:p w14:paraId="335A451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POTENTIAL NEW INS FOUND</w:t>
            </w:r>
          </w:p>
        </w:tc>
        <w:tc>
          <w:tcPr>
            <w:tcW w:w="6054" w:type="dxa"/>
          </w:tcPr>
          <w:p w14:paraId="335A451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While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was trying to identify/find (guess) insurance policies, using the Most Popular Payer list and/or old expired insurance policies, potential insurance policies were discovered. </w:t>
            </w:r>
          </w:p>
        </w:tc>
      </w:tr>
      <w:tr w:rsidR="0084277E" w:rsidRPr="0002501E" w14:paraId="335A451C" w14:textId="77777777" w:rsidTr="0070371C">
        <w:trPr>
          <w:cantSplit/>
        </w:trPr>
        <w:tc>
          <w:tcPr>
            <w:tcW w:w="3296" w:type="dxa"/>
            <w:gridSpan w:val="2"/>
          </w:tcPr>
          <w:p w14:paraId="335A451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IBCNE PURGE IIV DATA</w:t>
            </w:r>
          </w:p>
        </w:tc>
        <w:tc>
          <w:tcPr>
            <w:tcW w:w="6054" w:type="dxa"/>
          </w:tcPr>
          <w:p w14:paraId="335A451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is responsible for purging data from file 365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Response) and from file 365.1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Transmission Queue). Only data that is older than 6 months can be purged. </w:t>
            </w:r>
          </w:p>
        </w:tc>
      </w:tr>
      <w:tr w:rsidR="0084277E" w:rsidRPr="0002501E" w14:paraId="335A451F" w14:textId="77777777" w:rsidTr="0070371C">
        <w:trPr>
          <w:cantSplit/>
        </w:trPr>
        <w:tc>
          <w:tcPr>
            <w:tcW w:w="3296" w:type="dxa"/>
            <w:gridSpan w:val="2"/>
          </w:tcPr>
          <w:p w14:paraId="335A451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REQUEST INQUIRY</w:t>
            </w:r>
          </w:p>
        </w:tc>
        <w:tc>
          <w:tcPr>
            <w:tcW w:w="6054" w:type="dxa"/>
          </w:tcPr>
          <w:p w14:paraId="335A451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Option to allow users to force electronic inquiry of patient insurance information through the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application. </w:t>
            </w:r>
          </w:p>
        </w:tc>
      </w:tr>
      <w:tr w:rsidR="00076CD7" w:rsidRPr="0002501E" w14:paraId="335A4522" w14:textId="77777777" w:rsidTr="0070371C">
        <w:trPr>
          <w:cantSplit/>
        </w:trPr>
        <w:tc>
          <w:tcPr>
            <w:tcW w:w="3296" w:type="dxa"/>
            <w:gridSpan w:val="2"/>
          </w:tcPr>
          <w:p w14:paraId="335A4520" w14:textId="77777777" w:rsidR="00076CD7" w:rsidRPr="00357028" w:rsidRDefault="00076CD7" w:rsidP="00C36283">
            <w:pPr>
              <w:spacing w:after="240"/>
              <w:rPr>
                <w:rFonts w:ascii="Times New Roman" w:hAnsi="Times New Roman"/>
                <w:sz w:val="22"/>
                <w:szCs w:val="22"/>
              </w:rPr>
            </w:pPr>
            <w:r w:rsidRPr="00357028">
              <w:rPr>
                <w:rFonts w:ascii="Times New Roman" w:hAnsi="Times New Roman"/>
                <w:sz w:val="22"/>
                <w:szCs w:val="22"/>
              </w:rPr>
              <w:t>IBCNF EDIT CONFIGURATION</w:t>
            </w:r>
          </w:p>
        </w:tc>
        <w:tc>
          <w:tcPr>
            <w:tcW w:w="6054" w:type="dxa"/>
          </w:tcPr>
          <w:p w14:paraId="335A4521" w14:textId="77777777" w:rsidR="00076CD7" w:rsidRPr="00357028" w:rsidRDefault="00076CD7" w:rsidP="00A6325F">
            <w:pPr>
              <w:spacing w:after="240"/>
              <w:rPr>
                <w:rFonts w:ascii="Times New Roman" w:hAnsi="Times New Roman"/>
                <w:sz w:val="22"/>
                <w:szCs w:val="22"/>
              </w:rPr>
            </w:pPr>
            <w:proofErr w:type="spellStart"/>
            <w:r w:rsidRPr="00357028">
              <w:rPr>
                <w:rFonts w:ascii="Times New Roman" w:hAnsi="Times New Roman"/>
                <w:sz w:val="22"/>
                <w:szCs w:val="22"/>
              </w:rPr>
              <w:t>eII</w:t>
            </w:r>
            <w:proofErr w:type="spellEnd"/>
            <w:r w:rsidRPr="00357028">
              <w:rPr>
                <w:rFonts w:ascii="Times New Roman" w:hAnsi="Times New Roman"/>
                <w:sz w:val="22"/>
                <w:szCs w:val="22"/>
              </w:rPr>
              <w:t xml:space="preserve"> Edit Configuration</w:t>
            </w:r>
            <w:r w:rsidR="00A6325F" w:rsidRPr="00357028">
              <w:rPr>
                <w:rFonts w:ascii="Times New Roman" w:hAnsi="Times New Roman"/>
                <w:sz w:val="22"/>
                <w:szCs w:val="22"/>
              </w:rPr>
              <w:t xml:space="preserve">:  </w:t>
            </w:r>
            <w:r w:rsidRPr="00357028">
              <w:rPr>
                <w:rFonts w:ascii="Times New Roman" w:hAnsi="Times New Roman"/>
                <w:sz w:val="22"/>
                <w:szCs w:val="22"/>
              </w:rPr>
              <w:t>Runs the IBCNFCON routine to edit t</w:t>
            </w:r>
            <w:r w:rsidR="009D2572" w:rsidRPr="00357028">
              <w:rPr>
                <w:rFonts w:ascii="Times New Roman" w:hAnsi="Times New Roman"/>
                <w:sz w:val="22"/>
                <w:szCs w:val="22"/>
              </w:rPr>
              <w:t xml:space="preserve">he </w:t>
            </w:r>
            <w:proofErr w:type="spellStart"/>
            <w:r w:rsidR="009D2572" w:rsidRPr="00357028">
              <w:rPr>
                <w:rFonts w:ascii="Times New Roman" w:hAnsi="Times New Roman"/>
                <w:sz w:val="22"/>
                <w:szCs w:val="22"/>
              </w:rPr>
              <w:t>eII</w:t>
            </w:r>
            <w:proofErr w:type="spellEnd"/>
            <w:r w:rsidR="009D2572" w:rsidRPr="00357028">
              <w:rPr>
                <w:rFonts w:ascii="Times New Roman" w:hAnsi="Times New Roman"/>
                <w:sz w:val="22"/>
                <w:szCs w:val="22"/>
              </w:rPr>
              <w:t xml:space="preserve"> configuration parameters.  IBCNF EDIT security key required.</w:t>
            </w:r>
          </w:p>
        </w:tc>
      </w:tr>
      <w:tr w:rsidR="00076CD7" w:rsidRPr="0002501E" w14:paraId="335A4525" w14:textId="77777777" w:rsidTr="0070371C">
        <w:trPr>
          <w:cantSplit/>
        </w:trPr>
        <w:tc>
          <w:tcPr>
            <w:tcW w:w="3296" w:type="dxa"/>
            <w:gridSpan w:val="2"/>
          </w:tcPr>
          <w:p w14:paraId="335A4523" w14:textId="77777777" w:rsidR="00076CD7" w:rsidRPr="00357028" w:rsidRDefault="00076CD7" w:rsidP="00C36283">
            <w:pPr>
              <w:spacing w:after="240"/>
              <w:rPr>
                <w:rFonts w:ascii="Times New Roman" w:hAnsi="Times New Roman"/>
                <w:sz w:val="22"/>
                <w:szCs w:val="22"/>
              </w:rPr>
            </w:pPr>
            <w:r w:rsidRPr="00357028">
              <w:rPr>
                <w:rFonts w:ascii="Times New Roman" w:hAnsi="Times New Roman"/>
                <w:sz w:val="22"/>
                <w:szCs w:val="22"/>
              </w:rPr>
              <w:t>IBCNF EII GET SERVER</w:t>
            </w:r>
          </w:p>
        </w:tc>
        <w:tc>
          <w:tcPr>
            <w:tcW w:w="6054" w:type="dxa"/>
          </w:tcPr>
          <w:p w14:paraId="335A4524" w14:textId="77777777" w:rsidR="00076CD7" w:rsidRPr="00357028" w:rsidRDefault="00076CD7" w:rsidP="00D27E97">
            <w:pPr>
              <w:spacing w:after="240"/>
              <w:rPr>
                <w:rFonts w:ascii="Times New Roman" w:hAnsi="Times New Roman"/>
                <w:sz w:val="22"/>
                <w:szCs w:val="22"/>
              </w:rPr>
            </w:pPr>
            <w:r w:rsidRPr="00357028">
              <w:rPr>
                <w:rFonts w:ascii="Times New Roman" w:hAnsi="Times New Roman"/>
                <w:sz w:val="22"/>
                <w:szCs w:val="22"/>
              </w:rPr>
              <w:t xml:space="preserve">This is a server type option (not used by any user) that runs the GAITCMSG^IBCNFRD routine.  </w:t>
            </w:r>
            <w:r w:rsidR="00D27E97" w:rsidRPr="00357028">
              <w:rPr>
                <w:rFonts w:ascii="Times New Roman" w:hAnsi="Times New Roman"/>
                <w:sz w:val="22"/>
                <w:szCs w:val="22"/>
              </w:rPr>
              <w:t xml:space="preserve">Members of the </w:t>
            </w:r>
            <w:r w:rsidRPr="00357028">
              <w:rPr>
                <w:rFonts w:ascii="Times New Roman" w:hAnsi="Times New Roman"/>
                <w:sz w:val="22"/>
                <w:szCs w:val="22"/>
              </w:rPr>
              <w:t>IBN, I</w:t>
            </w:r>
            <w:r w:rsidR="00D27E97" w:rsidRPr="00357028">
              <w:rPr>
                <w:rFonts w:ascii="Times New Roman" w:hAnsi="Times New Roman"/>
                <w:sz w:val="22"/>
                <w:szCs w:val="22"/>
              </w:rPr>
              <w:t>BX, IBK and IBH mail groups will</w:t>
            </w:r>
            <w:r w:rsidRPr="00357028">
              <w:rPr>
                <w:rFonts w:ascii="Times New Roman" w:hAnsi="Times New Roman"/>
                <w:sz w:val="22"/>
                <w:szCs w:val="22"/>
              </w:rPr>
              <w:t xml:space="preserve"> receive the AITC DMI Queue confirmation mes</w:t>
            </w:r>
            <w:r w:rsidR="00D27E97" w:rsidRPr="00357028">
              <w:rPr>
                <w:rFonts w:ascii="Times New Roman" w:hAnsi="Times New Roman"/>
                <w:sz w:val="22"/>
                <w:szCs w:val="22"/>
              </w:rPr>
              <w:t xml:space="preserve">sages for the four types of </w:t>
            </w:r>
            <w:r w:rsidRPr="00357028">
              <w:rPr>
                <w:rFonts w:ascii="Times New Roman" w:hAnsi="Times New Roman"/>
                <w:sz w:val="22"/>
                <w:szCs w:val="22"/>
              </w:rPr>
              <w:t xml:space="preserve">Extract files.  </w:t>
            </w:r>
            <w:r w:rsidR="00D27E97" w:rsidRPr="00357028">
              <w:rPr>
                <w:rFonts w:ascii="Times New Roman" w:hAnsi="Times New Roman"/>
                <w:sz w:val="22"/>
                <w:szCs w:val="22"/>
              </w:rPr>
              <w:t xml:space="preserve">The </w:t>
            </w:r>
            <w:r w:rsidRPr="00357028">
              <w:rPr>
                <w:rFonts w:ascii="Times New Roman" w:hAnsi="Times New Roman"/>
                <w:sz w:val="22"/>
                <w:szCs w:val="22"/>
              </w:rPr>
              <w:t xml:space="preserve">IBN mail group will also receive </w:t>
            </w:r>
            <w:r w:rsidR="00D27E97" w:rsidRPr="00357028">
              <w:rPr>
                <w:rFonts w:ascii="Times New Roman" w:hAnsi="Times New Roman"/>
                <w:sz w:val="22"/>
                <w:szCs w:val="22"/>
              </w:rPr>
              <w:t>the r</w:t>
            </w:r>
            <w:r w:rsidRPr="00357028">
              <w:rPr>
                <w:rFonts w:ascii="Times New Roman" w:hAnsi="Times New Roman"/>
                <w:sz w:val="22"/>
                <w:szCs w:val="22"/>
              </w:rPr>
              <w:t>esult</w:t>
            </w:r>
            <w:r w:rsidR="00D27E97" w:rsidRPr="00357028">
              <w:rPr>
                <w:rFonts w:ascii="Times New Roman" w:hAnsi="Times New Roman"/>
                <w:sz w:val="22"/>
                <w:szCs w:val="22"/>
              </w:rPr>
              <w:t>s</w:t>
            </w:r>
            <w:r w:rsidRPr="00357028">
              <w:rPr>
                <w:rFonts w:ascii="Times New Roman" w:hAnsi="Times New Roman"/>
                <w:sz w:val="22"/>
                <w:szCs w:val="22"/>
              </w:rPr>
              <w:t xml:space="preserve"> file messages.</w:t>
            </w:r>
          </w:p>
        </w:tc>
      </w:tr>
      <w:tr w:rsidR="0084277E" w:rsidRPr="0002501E" w14:paraId="335A4528" w14:textId="77777777" w:rsidTr="0070371C">
        <w:trPr>
          <w:cantSplit/>
        </w:trPr>
        <w:tc>
          <w:tcPr>
            <w:tcW w:w="3296" w:type="dxa"/>
            <w:gridSpan w:val="2"/>
          </w:tcPr>
          <w:p w14:paraId="335A452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E-PHARMACY MENU</w:t>
            </w:r>
          </w:p>
        </w:tc>
        <w:tc>
          <w:tcPr>
            <w:tcW w:w="6054" w:type="dxa"/>
          </w:tcPr>
          <w:p w14:paraId="335A452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Contains options for the e-Pharmacy Project. </w:t>
            </w:r>
          </w:p>
        </w:tc>
      </w:tr>
      <w:tr w:rsidR="0084277E" w:rsidRPr="0002501E" w14:paraId="335A452B" w14:textId="77777777" w:rsidTr="0070371C">
        <w:trPr>
          <w:cantSplit/>
        </w:trPr>
        <w:tc>
          <w:tcPr>
            <w:tcW w:w="3296" w:type="dxa"/>
            <w:gridSpan w:val="2"/>
          </w:tcPr>
          <w:p w14:paraId="335A452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EDIT HIPAA NCPDP FLAG</w:t>
            </w:r>
          </w:p>
        </w:tc>
        <w:tc>
          <w:tcPr>
            <w:tcW w:w="6054" w:type="dxa"/>
          </w:tcPr>
          <w:p w14:paraId="335A452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edit the HIPAA NCPDP ACTIVE FLAG (#350.9, 11.01) (master switch to control e-Pharmacy NCPDP transactions). </w:t>
            </w:r>
          </w:p>
        </w:tc>
      </w:tr>
      <w:tr w:rsidR="0084277E" w:rsidRPr="0002501E" w14:paraId="335A452E" w14:textId="77777777" w:rsidTr="0070371C">
        <w:trPr>
          <w:cantSplit/>
        </w:trPr>
        <w:tc>
          <w:tcPr>
            <w:tcW w:w="3296" w:type="dxa"/>
            <w:gridSpan w:val="2"/>
          </w:tcPr>
          <w:p w14:paraId="335A452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EDIT NCPDP PROCESSOR</w:t>
            </w:r>
          </w:p>
        </w:tc>
        <w:tc>
          <w:tcPr>
            <w:tcW w:w="6054" w:type="dxa"/>
          </w:tcPr>
          <w:p w14:paraId="335A452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edit the NCPDP PROCESSOR APPLICATION sub-file (#366.013). </w:t>
            </w:r>
            <w:r w:rsidR="00DA20E4">
              <w:rPr>
                <w:rFonts w:ascii="Times New Roman" w:hAnsi="Times New Roman"/>
                <w:sz w:val="22"/>
                <w:szCs w:val="22"/>
              </w:rPr>
              <w:t xml:space="preserve"> </w:t>
            </w:r>
            <w:r w:rsidRPr="00357028">
              <w:rPr>
                <w:rFonts w:ascii="Times New Roman" w:hAnsi="Times New Roman"/>
                <w:sz w:val="22"/>
                <w:szCs w:val="22"/>
              </w:rPr>
              <w:t xml:space="preserve">Specific to e-Pharmacy. </w:t>
            </w:r>
          </w:p>
        </w:tc>
      </w:tr>
      <w:tr w:rsidR="0084277E" w:rsidRPr="0002501E" w14:paraId="335A4531" w14:textId="77777777" w:rsidTr="0070371C">
        <w:trPr>
          <w:cantSplit/>
        </w:trPr>
        <w:tc>
          <w:tcPr>
            <w:tcW w:w="3296" w:type="dxa"/>
            <w:gridSpan w:val="2"/>
          </w:tcPr>
          <w:p w14:paraId="335A452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EDIT PAYER</w:t>
            </w:r>
          </w:p>
        </w:tc>
        <w:tc>
          <w:tcPr>
            <w:tcW w:w="6054" w:type="dxa"/>
          </w:tcPr>
          <w:p w14:paraId="335A453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edit the PAYER APPLICATION sub-file (#365.121). </w:t>
            </w:r>
            <w:r w:rsidR="00DA20E4">
              <w:rPr>
                <w:rFonts w:ascii="Times New Roman" w:hAnsi="Times New Roman"/>
                <w:sz w:val="22"/>
                <w:szCs w:val="22"/>
              </w:rPr>
              <w:t xml:space="preserve"> </w:t>
            </w:r>
            <w:r w:rsidRPr="00357028">
              <w:rPr>
                <w:rFonts w:ascii="Times New Roman" w:hAnsi="Times New Roman"/>
                <w:sz w:val="22"/>
                <w:szCs w:val="22"/>
              </w:rPr>
              <w:t xml:space="preserve">Specific to e-Pharmacy. </w:t>
            </w:r>
          </w:p>
        </w:tc>
      </w:tr>
      <w:tr w:rsidR="0084277E" w:rsidRPr="0002501E" w14:paraId="335A4534" w14:textId="77777777" w:rsidTr="0070371C">
        <w:trPr>
          <w:cantSplit/>
        </w:trPr>
        <w:tc>
          <w:tcPr>
            <w:tcW w:w="3296" w:type="dxa"/>
            <w:gridSpan w:val="2"/>
          </w:tcPr>
          <w:p w14:paraId="335A453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EDIT PBM</w:t>
            </w:r>
          </w:p>
        </w:tc>
        <w:tc>
          <w:tcPr>
            <w:tcW w:w="6054" w:type="dxa"/>
          </w:tcPr>
          <w:p w14:paraId="335A453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edit the PHARMACY BENEFITS MANAGER (PBM) APPLICATION sub-file (#366.023). </w:t>
            </w:r>
            <w:r w:rsidR="00DA20E4">
              <w:rPr>
                <w:rFonts w:ascii="Times New Roman" w:hAnsi="Times New Roman"/>
                <w:sz w:val="22"/>
                <w:szCs w:val="22"/>
              </w:rPr>
              <w:t xml:space="preserve"> </w:t>
            </w:r>
            <w:r w:rsidRPr="00357028">
              <w:rPr>
                <w:rFonts w:ascii="Times New Roman" w:hAnsi="Times New Roman"/>
                <w:sz w:val="22"/>
                <w:szCs w:val="22"/>
              </w:rPr>
              <w:t xml:space="preserve">Specific to e-Pharmacy. </w:t>
            </w:r>
          </w:p>
        </w:tc>
      </w:tr>
      <w:tr w:rsidR="0084277E" w:rsidRPr="0002501E" w14:paraId="335A4537" w14:textId="77777777" w:rsidTr="0070371C">
        <w:trPr>
          <w:cantSplit/>
        </w:trPr>
        <w:tc>
          <w:tcPr>
            <w:tcW w:w="3296" w:type="dxa"/>
            <w:gridSpan w:val="2"/>
          </w:tcPr>
          <w:p w14:paraId="335A453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EDIT PLAN</w:t>
            </w:r>
          </w:p>
        </w:tc>
        <w:tc>
          <w:tcPr>
            <w:tcW w:w="6054" w:type="dxa"/>
          </w:tcPr>
          <w:p w14:paraId="335A453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edit the PLAN APPLICATION sub-file (#366.033). </w:t>
            </w:r>
            <w:r w:rsidR="00DA20E4">
              <w:rPr>
                <w:rFonts w:ascii="Times New Roman" w:hAnsi="Times New Roman"/>
                <w:sz w:val="22"/>
                <w:szCs w:val="22"/>
              </w:rPr>
              <w:t xml:space="preserve"> </w:t>
            </w:r>
            <w:r w:rsidRPr="00357028">
              <w:rPr>
                <w:rFonts w:ascii="Times New Roman" w:hAnsi="Times New Roman"/>
                <w:sz w:val="22"/>
                <w:szCs w:val="22"/>
              </w:rPr>
              <w:t xml:space="preserve">Specific to e-Pharmacy. </w:t>
            </w:r>
          </w:p>
        </w:tc>
      </w:tr>
      <w:tr w:rsidR="0084277E" w:rsidRPr="0002501E" w14:paraId="335A453A" w14:textId="77777777" w:rsidTr="0070371C">
        <w:trPr>
          <w:cantSplit/>
        </w:trPr>
        <w:tc>
          <w:tcPr>
            <w:tcW w:w="3296" w:type="dxa"/>
            <w:gridSpan w:val="2"/>
          </w:tcPr>
          <w:p w14:paraId="335A453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GROUP PLAN MATCH</w:t>
            </w:r>
          </w:p>
        </w:tc>
        <w:tc>
          <w:tcPr>
            <w:tcW w:w="6054" w:type="dxa"/>
          </w:tcPr>
          <w:p w14:paraId="335A453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match multiple GROUP INSURANCE PLAN file (#355.3) records to a PHARMACY PLAN file (#366.03) record. </w:t>
            </w:r>
          </w:p>
        </w:tc>
      </w:tr>
      <w:tr w:rsidR="0084277E" w:rsidRPr="0002501E" w14:paraId="335A453D" w14:textId="77777777" w:rsidTr="0070371C">
        <w:trPr>
          <w:cantSplit/>
        </w:trPr>
        <w:tc>
          <w:tcPr>
            <w:tcW w:w="3296" w:type="dxa"/>
            <w:gridSpan w:val="2"/>
          </w:tcPr>
          <w:p w14:paraId="335A453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GROUP PLAN WORKSHEET</w:t>
            </w:r>
          </w:p>
        </w:tc>
        <w:tc>
          <w:tcPr>
            <w:tcW w:w="6054" w:type="dxa"/>
          </w:tcPr>
          <w:p w14:paraId="335A453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Group Plan Worksheet allows a user to, for a given date range, view all authorized Bill/Claim activity for a Group Plan that has active Pharmacy coverage. </w:t>
            </w:r>
          </w:p>
        </w:tc>
      </w:tr>
      <w:tr w:rsidR="0084277E" w:rsidRPr="0002501E" w14:paraId="335A4540" w14:textId="77777777" w:rsidTr="0070371C">
        <w:trPr>
          <w:cantSplit/>
        </w:trPr>
        <w:tc>
          <w:tcPr>
            <w:tcW w:w="3296" w:type="dxa"/>
            <w:gridSpan w:val="2"/>
          </w:tcPr>
          <w:p w14:paraId="335A453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IBCNR PHARMACY PLAN REPORT</w:t>
            </w:r>
          </w:p>
        </w:tc>
        <w:tc>
          <w:tcPr>
            <w:tcW w:w="6054" w:type="dxa"/>
          </w:tcPr>
          <w:p w14:paraId="335A453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Pharmacy Plan Report lists the Plan Name, Plan ID, Banking Identification Number (BIN), and Processor Control Number (PCN) for all entries. It can be sorted by Plan Name or BIN and PCN. </w:t>
            </w:r>
          </w:p>
        </w:tc>
      </w:tr>
      <w:tr w:rsidR="0084277E" w:rsidRPr="0002501E" w14:paraId="335A4543" w14:textId="77777777" w:rsidTr="0070371C">
        <w:trPr>
          <w:cantSplit/>
        </w:trPr>
        <w:tc>
          <w:tcPr>
            <w:tcW w:w="3296" w:type="dxa"/>
            <w:gridSpan w:val="2"/>
          </w:tcPr>
          <w:p w14:paraId="335A454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PLAN MATCH</w:t>
            </w:r>
          </w:p>
        </w:tc>
        <w:tc>
          <w:tcPr>
            <w:tcW w:w="6054" w:type="dxa"/>
          </w:tcPr>
          <w:p w14:paraId="335A454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match a GROUP INSURANCE PLAN file (#355.3) record to a PHARMACY PLAN file (#366.03) record. </w:t>
            </w:r>
          </w:p>
        </w:tc>
      </w:tr>
      <w:tr w:rsidR="0084277E" w:rsidRPr="0002501E" w14:paraId="335A4546" w14:textId="77777777" w:rsidTr="0070371C">
        <w:trPr>
          <w:cantSplit/>
        </w:trPr>
        <w:tc>
          <w:tcPr>
            <w:tcW w:w="3296" w:type="dxa"/>
            <w:gridSpan w:val="2"/>
          </w:tcPr>
          <w:p w14:paraId="335A454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PLAN STATUS INQUIRY</w:t>
            </w:r>
          </w:p>
        </w:tc>
        <w:tc>
          <w:tcPr>
            <w:tcW w:w="6054" w:type="dxa"/>
          </w:tcPr>
          <w:p w14:paraId="335A454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Group Plan Status Inquiry screen </w:t>
            </w:r>
          </w:p>
        </w:tc>
      </w:tr>
      <w:tr w:rsidR="0084277E" w:rsidRPr="0002501E" w14:paraId="335A4549" w14:textId="77777777" w:rsidTr="0070371C">
        <w:trPr>
          <w:cantSplit/>
        </w:trPr>
        <w:tc>
          <w:tcPr>
            <w:tcW w:w="3296" w:type="dxa"/>
            <w:gridSpan w:val="2"/>
          </w:tcPr>
          <w:p w14:paraId="335A454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PLAN STATUS REPORT</w:t>
            </w:r>
          </w:p>
        </w:tc>
        <w:tc>
          <w:tcPr>
            <w:tcW w:w="6054" w:type="dxa"/>
          </w:tcPr>
          <w:p w14:paraId="335A454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IBCNR Group Plan Status Report </w:t>
            </w:r>
          </w:p>
        </w:tc>
      </w:tr>
      <w:tr w:rsidR="0084277E" w:rsidRPr="0002501E" w14:paraId="335A454C" w14:textId="77777777" w:rsidTr="0070371C">
        <w:trPr>
          <w:cantSplit/>
        </w:trPr>
        <w:tc>
          <w:tcPr>
            <w:tcW w:w="3296" w:type="dxa"/>
            <w:gridSpan w:val="2"/>
          </w:tcPr>
          <w:p w14:paraId="335A454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RELEASE OF INFORMATION</w:t>
            </w:r>
          </w:p>
        </w:tc>
        <w:tc>
          <w:tcPr>
            <w:tcW w:w="6054" w:type="dxa"/>
          </w:tcPr>
          <w:p w14:paraId="335A454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tracking of Release of Information for sensitive diagnosis medications </w:t>
            </w:r>
          </w:p>
        </w:tc>
      </w:tr>
      <w:tr w:rsidR="00FF32B1" w:rsidRPr="00FF32B1" w14:paraId="335A454F" w14:textId="77777777" w:rsidTr="0070371C">
        <w:trPr>
          <w:cantSplit/>
        </w:trPr>
        <w:tc>
          <w:tcPr>
            <w:tcW w:w="3296" w:type="dxa"/>
            <w:gridSpan w:val="2"/>
          </w:tcPr>
          <w:p w14:paraId="335A454D" w14:textId="77777777" w:rsidR="00FF32B1" w:rsidRPr="00FF32B1" w:rsidRDefault="00FF32B1" w:rsidP="00091982">
            <w:pPr>
              <w:spacing w:after="240"/>
              <w:rPr>
                <w:rFonts w:ascii="Times New Roman" w:hAnsi="Times New Roman"/>
                <w:sz w:val="22"/>
                <w:szCs w:val="22"/>
              </w:rPr>
            </w:pPr>
            <w:r w:rsidRPr="00FF32B1">
              <w:rPr>
                <w:rFonts w:ascii="Times New Roman" w:hAnsi="Times New Roman"/>
                <w:sz w:val="22"/>
                <w:szCs w:val="22"/>
              </w:rPr>
              <w:t>IBCNR ROI EXPIRATION REPORT</w:t>
            </w:r>
          </w:p>
        </w:tc>
        <w:tc>
          <w:tcPr>
            <w:tcW w:w="6054" w:type="dxa"/>
          </w:tcPr>
          <w:p w14:paraId="335A454E" w14:textId="77777777" w:rsidR="00FF32B1" w:rsidRPr="00FF32B1" w:rsidRDefault="00FF32B1" w:rsidP="00091982">
            <w:pPr>
              <w:spacing w:after="240"/>
              <w:rPr>
                <w:rFonts w:ascii="Times New Roman" w:hAnsi="Times New Roman"/>
                <w:sz w:val="22"/>
                <w:szCs w:val="22"/>
              </w:rPr>
            </w:pPr>
            <w:r w:rsidRPr="00FF32B1">
              <w:rPr>
                <w:rFonts w:ascii="Times New Roman" w:hAnsi="Times New Roman"/>
                <w:sz w:val="22"/>
                <w:szCs w:val="22"/>
              </w:rPr>
              <w:t>This option displays a report that will allow users to see when Releases of Information (ROI) are becoming expired or soon will expire. It also allows the user to see the status of “Active” or “Inactive” for each ROI.  The database for this report is file #356.25 – CLAIMS TRACKING ROI.</w:t>
            </w:r>
          </w:p>
        </w:tc>
      </w:tr>
      <w:tr w:rsidR="0084277E" w:rsidRPr="0002501E" w14:paraId="335A4552" w14:textId="77777777" w:rsidTr="0070371C">
        <w:trPr>
          <w:cantSplit/>
        </w:trPr>
        <w:tc>
          <w:tcPr>
            <w:tcW w:w="3296" w:type="dxa"/>
            <w:gridSpan w:val="2"/>
          </w:tcPr>
          <w:p w14:paraId="335A455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SHARED MATCHES RPT TASK</w:t>
            </w:r>
          </w:p>
        </w:tc>
        <w:tc>
          <w:tcPr>
            <w:tcW w:w="6054" w:type="dxa"/>
          </w:tcPr>
          <w:p w14:paraId="335A455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EPHARMACY SHARED MATCHES REPORT TASKMAN - Initiates e-pharmacy Shared Plan Matches Report which generates and sends the report - For use with TASKMAN scheduling. </w:t>
            </w:r>
          </w:p>
        </w:tc>
      </w:tr>
      <w:tr w:rsidR="0084277E" w:rsidRPr="0002501E" w14:paraId="335A4555" w14:textId="77777777" w:rsidTr="0070371C">
        <w:trPr>
          <w:cantSplit/>
        </w:trPr>
        <w:tc>
          <w:tcPr>
            <w:tcW w:w="3296" w:type="dxa"/>
            <w:gridSpan w:val="2"/>
          </w:tcPr>
          <w:p w14:paraId="335A455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TEST PAYER SHEET MATCH</w:t>
            </w:r>
          </w:p>
        </w:tc>
        <w:tc>
          <w:tcPr>
            <w:tcW w:w="6054" w:type="dxa"/>
          </w:tcPr>
          <w:p w14:paraId="335A455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override a payer sheet associated with a Pharmacy Plan with a test payer sheet. </w:t>
            </w:r>
            <w:r w:rsidR="00DA20E4">
              <w:rPr>
                <w:rFonts w:ascii="Times New Roman" w:hAnsi="Times New Roman"/>
                <w:sz w:val="22"/>
                <w:szCs w:val="22"/>
              </w:rPr>
              <w:t xml:space="preserve"> </w:t>
            </w:r>
            <w:r w:rsidRPr="00357028">
              <w:rPr>
                <w:rFonts w:ascii="Times New Roman" w:hAnsi="Times New Roman"/>
                <w:sz w:val="22"/>
                <w:szCs w:val="22"/>
              </w:rPr>
              <w:t xml:space="preserve">This option should only be used for testing purposes only. </w:t>
            </w:r>
          </w:p>
        </w:tc>
      </w:tr>
      <w:tr w:rsidR="0084277E" w:rsidRPr="0002501E" w14:paraId="335A4558" w14:textId="77777777" w:rsidTr="0070371C">
        <w:trPr>
          <w:cantSplit/>
        </w:trPr>
        <w:tc>
          <w:tcPr>
            <w:tcW w:w="3296" w:type="dxa"/>
            <w:gridSpan w:val="2"/>
          </w:tcPr>
          <w:p w14:paraId="335A455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IBCNSRVBP</w:t>
            </w:r>
          </w:p>
        </w:tc>
        <w:tc>
          <w:tcPr>
            <w:tcW w:w="6054" w:type="dxa"/>
          </w:tcPr>
          <w:p w14:paraId="335A455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server option will facilitate on-demand review of insurance companies in IB patch 400 switchback mode. </w:t>
            </w:r>
          </w:p>
        </w:tc>
      </w:tr>
      <w:tr w:rsidR="0084277E" w:rsidRPr="0002501E" w14:paraId="335A455B" w14:textId="77777777" w:rsidTr="0070371C">
        <w:trPr>
          <w:cantSplit/>
        </w:trPr>
        <w:tc>
          <w:tcPr>
            <w:tcW w:w="3296" w:type="dxa"/>
            <w:gridSpan w:val="2"/>
          </w:tcPr>
          <w:p w14:paraId="335A455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ADJUSTMENT ENTER/EDIT</w:t>
            </w:r>
          </w:p>
        </w:tc>
        <w:tc>
          <w:tcPr>
            <w:tcW w:w="6054" w:type="dxa"/>
          </w:tcPr>
          <w:p w14:paraId="335A455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Charge Master option for IRM. Allow enter/edit of Rate Schedule Adjustment field. </w:t>
            </w:r>
            <w:r w:rsidR="00DA20E4">
              <w:rPr>
                <w:rFonts w:ascii="Times New Roman" w:hAnsi="Times New Roman"/>
                <w:sz w:val="22"/>
                <w:szCs w:val="22"/>
              </w:rPr>
              <w:t xml:space="preserve"> </w:t>
            </w:r>
            <w:r w:rsidRPr="00357028">
              <w:rPr>
                <w:rFonts w:ascii="Times New Roman" w:hAnsi="Times New Roman"/>
                <w:sz w:val="22"/>
                <w:szCs w:val="22"/>
              </w:rPr>
              <w:t xml:space="preserve">This field is M code and therefore requires programmer access. </w:t>
            </w:r>
          </w:p>
        </w:tc>
      </w:tr>
      <w:tr w:rsidR="0084277E" w:rsidRPr="0002501E" w14:paraId="335A455E" w14:textId="77777777" w:rsidTr="0070371C">
        <w:trPr>
          <w:cantSplit/>
        </w:trPr>
        <w:tc>
          <w:tcPr>
            <w:tcW w:w="3296" w:type="dxa"/>
            <w:gridSpan w:val="2"/>
          </w:tcPr>
          <w:p w14:paraId="335A455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CHARGE MASTER IRM MENU</w:t>
            </w:r>
          </w:p>
        </w:tc>
        <w:tc>
          <w:tcPr>
            <w:tcW w:w="6054" w:type="dxa"/>
          </w:tcPr>
          <w:p w14:paraId="335A455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all IRM options for the Integrated Billing Charge Master. </w:t>
            </w:r>
          </w:p>
        </w:tc>
      </w:tr>
      <w:tr w:rsidR="0084277E" w:rsidRPr="0002501E" w14:paraId="335A4561" w14:textId="77777777" w:rsidTr="0070371C">
        <w:trPr>
          <w:cantSplit/>
        </w:trPr>
        <w:tc>
          <w:tcPr>
            <w:tcW w:w="3296" w:type="dxa"/>
            <w:gridSpan w:val="2"/>
          </w:tcPr>
          <w:p w14:paraId="335A455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CHARGE MASTER MENU</w:t>
            </w:r>
          </w:p>
        </w:tc>
        <w:tc>
          <w:tcPr>
            <w:tcW w:w="6054" w:type="dxa"/>
          </w:tcPr>
          <w:p w14:paraId="335A456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options to define and support Third Party billing rates and charges. </w:t>
            </w:r>
          </w:p>
        </w:tc>
      </w:tr>
      <w:tr w:rsidR="0084277E" w:rsidRPr="0002501E" w14:paraId="335A4564" w14:textId="77777777" w:rsidTr="0070371C">
        <w:trPr>
          <w:cantSplit/>
        </w:trPr>
        <w:tc>
          <w:tcPr>
            <w:tcW w:w="3296" w:type="dxa"/>
            <w:gridSpan w:val="2"/>
          </w:tcPr>
          <w:p w14:paraId="335A456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IBCR DELETE CHARGE ITEMS</w:t>
            </w:r>
          </w:p>
        </w:tc>
        <w:tc>
          <w:tcPr>
            <w:tcW w:w="6054" w:type="dxa"/>
          </w:tcPr>
          <w:p w14:paraId="335A456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Reports and deletes Charge Items in a Charge Set based on date. </w:t>
            </w:r>
            <w:r w:rsidR="00DA20E4">
              <w:rPr>
                <w:rFonts w:ascii="Times New Roman" w:hAnsi="Times New Roman"/>
                <w:sz w:val="22"/>
                <w:szCs w:val="22"/>
              </w:rPr>
              <w:t xml:space="preserve"> </w:t>
            </w:r>
            <w:r w:rsidRPr="00357028">
              <w:rPr>
                <w:rFonts w:ascii="Times New Roman" w:hAnsi="Times New Roman"/>
                <w:sz w:val="22"/>
                <w:szCs w:val="22"/>
              </w:rPr>
              <w:t xml:space="preserve">All charges that become inactive before a user specified date may be deleted allowing old, no longer used charges to be removed from the system. </w:t>
            </w:r>
          </w:p>
        </w:tc>
      </w:tr>
      <w:tr w:rsidR="0084277E" w:rsidRPr="0002501E" w14:paraId="335A4567" w14:textId="77777777" w:rsidTr="0070371C">
        <w:trPr>
          <w:cantSplit/>
        </w:trPr>
        <w:tc>
          <w:tcPr>
            <w:tcW w:w="3296" w:type="dxa"/>
            <w:gridSpan w:val="2"/>
          </w:tcPr>
          <w:p w14:paraId="335A456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DISPLAY CHARGE MASTER</w:t>
            </w:r>
          </w:p>
        </w:tc>
        <w:tc>
          <w:tcPr>
            <w:tcW w:w="6054" w:type="dxa"/>
          </w:tcPr>
          <w:p w14:paraId="335A456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Display screens and enter/edit options for Charge Master. </w:t>
            </w:r>
          </w:p>
        </w:tc>
      </w:tr>
      <w:tr w:rsidR="0084277E" w:rsidRPr="0002501E" w14:paraId="335A456A" w14:textId="77777777" w:rsidTr="0070371C">
        <w:trPr>
          <w:cantSplit/>
        </w:trPr>
        <w:tc>
          <w:tcPr>
            <w:tcW w:w="3296" w:type="dxa"/>
            <w:gridSpan w:val="2"/>
          </w:tcPr>
          <w:p w14:paraId="335A456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ENTER RC NATIONAL CHARGES</w:t>
            </w:r>
          </w:p>
        </w:tc>
        <w:tc>
          <w:tcPr>
            <w:tcW w:w="6054" w:type="dxa"/>
          </w:tcPr>
          <w:p w14:paraId="335A456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used to enter the National Interim Reasonable Charges. </w:t>
            </w:r>
            <w:r w:rsidR="00DA20E4">
              <w:rPr>
                <w:rFonts w:ascii="Times New Roman" w:hAnsi="Times New Roman"/>
                <w:sz w:val="22"/>
                <w:szCs w:val="22"/>
              </w:rPr>
              <w:t xml:space="preserve"> </w:t>
            </w:r>
            <w:r w:rsidRPr="00357028">
              <w:rPr>
                <w:rFonts w:ascii="Times New Roman" w:hAnsi="Times New Roman"/>
                <w:sz w:val="22"/>
                <w:szCs w:val="22"/>
              </w:rPr>
              <w:t xml:space="preserve">These non-site specific charges are provided when new CPT/HCPCS codes are released as interim charges until the next full release of Reasonable Charges. </w:t>
            </w:r>
          </w:p>
        </w:tc>
      </w:tr>
      <w:tr w:rsidR="0084277E" w:rsidRPr="0002501E" w14:paraId="335A456D" w14:textId="77777777" w:rsidTr="0070371C">
        <w:trPr>
          <w:cantSplit/>
        </w:trPr>
        <w:tc>
          <w:tcPr>
            <w:tcW w:w="3296" w:type="dxa"/>
            <w:gridSpan w:val="2"/>
          </w:tcPr>
          <w:p w14:paraId="335A456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ENTER TP NEG RATES</w:t>
            </w:r>
          </w:p>
        </w:tc>
        <w:tc>
          <w:tcPr>
            <w:tcW w:w="6054" w:type="dxa"/>
          </w:tcPr>
          <w:p w14:paraId="335A456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used to enter/edit Transfer Pricing Negotiated rates. Rates can be negotiated between another VA Facility or an entire network (VISN). </w:t>
            </w:r>
            <w:r w:rsidR="00DA20E4">
              <w:rPr>
                <w:rFonts w:ascii="Times New Roman" w:hAnsi="Times New Roman"/>
                <w:sz w:val="22"/>
                <w:szCs w:val="22"/>
              </w:rPr>
              <w:t xml:space="preserve"> </w:t>
            </w:r>
            <w:r w:rsidRPr="00357028">
              <w:rPr>
                <w:rFonts w:ascii="Times New Roman" w:hAnsi="Times New Roman"/>
                <w:sz w:val="22"/>
                <w:szCs w:val="22"/>
              </w:rPr>
              <w:t xml:space="preserve">This option can only be used to edit rates in charge sets that were previously set up using this option. The rates entered here are stored in Charge Master for use. </w:t>
            </w:r>
          </w:p>
        </w:tc>
      </w:tr>
      <w:tr w:rsidR="0084277E" w:rsidRPr="0002501E" w14:paraId="335A4570" w14:textId="77777777" w:rsidTr="0070371C">
        <w:trPr>
          <w:cantSplit/>
        </w:trPr>
        <w:tc>
          <w:tcPr>
            <w:tcW w:w="3296" w:type="dxa"/>
            <w:gridSpan w:val="2"/>
          </w:tcPr>
          <w:p w14:paraId="335A456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FAST ENTER BILLING RATES</w:t>
            </w:r>
          </w:p>
        </w:tc>
        <w:tc>
          <w:tcPr>
            <w:tcW w:w="6054" w:type="dxa"/>
          </w:tcPr>
          <w:p w14:paraId="335A456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designed to speed the entry into the Charge Master of the Interagency and Tortuously Liable Billing Rates when they are released once a year. </w:t>
            </w:r>
          </w:p>
        </w:tc>
      </w:tr>
      <w:tr w:rsidR="0084277E" w:rsidRPr="0002501E" w14:paraId="335A4573" w14:textId="77777777" w:rsidTr="0070371C">
        <w:trPr>
          <w:cantSplit/>
        </w:trPr>
        <w:tc>
          <w:tcPr>
            <w:tcW w:w="3296" w:type="dxa"/>
            <w:gridSpan w:val="2"/>
          </w:tcPr>
          <w:p w14:paraId="335A457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HOST FILE LOAD</w:t>
            </w:r>
          </w:p>
        </w:tc>
        <w:tc>
          <w:tcPr>
            <w:tcW w:w="6054" w:type="dxa"/>
          </w:tcPr>
          <w:p w14:paraId="335A457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includes functions necessary to load charges from a Host file into the Charge Master. </w:t>
            </w:r>
          </w:p>
        </w:tc>
      </w:tr>
      <w:tr w:rsidR="0084277E" w:rsidRPr="0002501E" w14:paraId="335A4576" w14:textId="77777777" w:rsidTr="0070371C">
        <w:trPr>
          <w:cantSplit/>
        </w:trPr>
        <w:tc>
          <w:tcPr>
            <w:tcW w:w="3296" w:type="dxa"/>
            <w:gridSpan w:val="2"/>
          </w:tcPr>
          <w:p w14:paraId="335A457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INACTIVE CODES</w:t>
            </w:r>
          </w:p>
        </w:tc>
        <w:tc>
          <w:tcPr>
            <w:tcW w:w="6054" w:type="dxa"/>
          </w:tcPr>
          <w:p w14:paraId="335A457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Reports and inactivates the charges in the Charge Master for all currently inactive CPT codes. </w:t>
            </w:r>
          </w:p>
        </w:tc>
      </w:tr>
      <w:tr w:rsidR="0084277E" w:rsidRPr="0002501E" w14:paraId="335A4579" w14:textId="77777777" w:rsidTr="0070371C">
        <w:trPr>
          <w:cantSplit/>
        </w:trPr>
        <w:tc>
          <w:tcPr>
            <w:tcW w:w="3296" w:type="dxa"/>
            <w:gridSpan w:val="2"/>
          </w:tcPr>
          <w:p w14:paraId="335A457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RC EXTRACT</w:t>
            </w:r>
          </w:p>
        </w:tc>
        <w:tc>
          <w:tcPr>
            <w:tcW w:w="6054" w:type="dxa"/>
          </w:tcPr>
          <w:p w14:paraId="335A457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used to extract Reasonable Charges rates from Charge Master in a format that can be imported to Excel. </w:t>
            </w:r>
            <w:r w:rsidR="00DA20E4">
              <w:rPr>
                <w:rFonts w:ascii="Times New Roman" w:hAnsi="Times New Roman"/>
                <w:sz w:val="22"/>
                <w:szCs w:val="22"/>
              </w:rPr>
              <w:t xml:space="preserve"> </w:t>
            </w:r>
            <w:r w:rsidRPr="00357028">
              <w:rPr>
                <w:rFonts w:ascii="Times New Roman" w:hAnsi="Times New Roman"/>
                <w:sz w:val="22"/>
                <w:szCs w:val="22"/>
              </w:rPr>
              <w:t xml:space="preserve">The extract will allow you to create a text file that is delimitated by the circumflex/caret (^) character. </w:t>
            </w:r>
            <w:r w:rsidR="00DA20E4">
              <w:rPr>
                <w:rFonts w:ascii="Times New Roman" w:hAnsi="Times New Roman"/>
                <w:sz w:val="22"/>
                <w:szCs w:val="22"/>
              </w:rPr>
              <w:t xml:space="preserve"> </w:t>
            </w:r>
            <w:r w:rsidRPr="00357028">
              <w:rPr>
                <w:rFonts w:ascii="Times New Roman" w:hAnsi="Times New Roman"/>
                <w:sz w:val="22"/>
                <w:szCs w:val="22"/>
              </w:rPr>
              <w:t xml:space="preserve">When importing to Excel specify that delimiter. </w:t>
            </w:r>
            <w:r w:rsidR="00DA20E4">
              <w:rPr>
                <w:rFonts w:ascii="Times New Roman" w:hAnsi="Times New Roman"/>
                <w:sz w:val="22"/>
                <w:szCs w:val="22"/>
              </w:rPr>
              <w:t xml:space="preserve"> </w:t>
            </w:r>
            <w:r w:rsidRPr="00357028">
              <w:rPr>
                <w:rFonts w:ascii="Times New Roman" w:hAnsi="Times New Roman"/>
                <w:sz w:val="22"/>
                <w:szCs w:val="22"/>
              </w:rPr>
              <w:t xml:space="preserve">This can be used for any version of RC from 2.0 or above. </w:t>
            </w:r>
            <w:r w:rsidR="00DA20E4">
              <w:rPr>
                <w:rFonts w:ascii="Times New Roman" w:hAnsi="Times New Roman"/>
                <w:sz w:val="22"/>
                <w:szCs w:val="22"/>
              </w:rPr>
              <w:t xml:space="preserve"> </w:t>
            </w:r>
            <w:r w:rsidRPr="00357028">
              <w:rPr>
                <w:rFonts w:ascii="Times New Roman" w:hAnsi="Times New Roman"/>
                <w:sz w:val="22"/>
                <w:szCs w:val="22"/>
              </w:rPr>
              <w:t xml:space="preserve">The output device selected should be a Host File Server (HFS) or the Current Terminal (for screen capture). </w:t>
            </w:r>
          </w:p>
        </w:tc>
      </w:tr>
      <w:tr w:rsidR="00512824" w:rsidRPr="0002501E" w14:paraId="335A457C" w14:textId="77777777" w:rsidTr="0070371C">
        <w:trPr>
          <w:cantSplit/>
        </w:trPr>
        <w:tc>
          <w:tcPr>
            <w:tcW w:w="3296" w:type="dxa"/>
            <w:gridSpan w:val="2"/>
          </w:tcPr>
          <w:p w14:paraId="335A457A" w14:textId="77777777" w:rsidR="00512824" w:rsidRPr="00357028" w:rsidRDefault="00512824" w:rsidP="00512824">
            <w:pPr>
              <w:spacing w:after="240"/>
              <w:rPr>
                <w:rFonts w:ascii="Times New Roman" w:hAnsi="Times New Roman"/>
                <w:sz w:val="22"/>
                <w:szCs w:val="22"/>
              </w:rPr>
            </w:pPr>
            <w:r w:rsidRPr="00357028">
              <w:rPr>
                <w:rFonts w:ascii="Times New Roman" w:hAnsi="Times New Roman"/>
                <w:sz w:val="22"/>
                <w:szCs w:val="22"/>
              </w:rPr>
              <w:t>IBCR RC FACILITY TYPE</w:t>
            </w:r>
          </w:p>
        </w:tc>
        <w:tc>
          <w:tcPr>
            <w:tcW w:w="6054" w:type="dxa"/>
          </w:tcPr>
          <w:p w14:paraId="335A457B" w14:textId="77777777" w:rsidR="00512824" w:rsidRPr="00357028" w:rsidRDefault="00512824" w:rsidP="001F5F93">
            <w:pPr>
              <w:rPr>
                <w:rFonts w:ascii="Times New Roman" w:hAnsi="Times New Roman"/>
                <w:sz w:val="22"/>
                <w:szCs w:val="22"/>
              </w:rPr>
            </w:pPr>
            <w:r w:rsidRPr="00357028">
              <w:rPr>
                <w:rFonts w:ascii="Times New Roman" w:hAnsi="Times New Roman"/>
                <w:sz w:val="22"/>
                <w:szCs w:val="22"/>
              </w:rPr>
              <w:t xml:space="preserve">This option </w:t>
            </w:r>
            <w:r w:rsidR="00305D94" w:rsidRPr="00357028">
              <w:rPr>
                <w:rFonts w:ascii="Times New Roman" w:hAnsi="Times New Roman"/>
                <w:sz w:val="22"/>
                <w:szCs w:val="22"/>
              </w:rPr>
              <w:t>a</w:t>
            </w:r>
            <w:r w:rsidRPr="00357028">
              <w:rPr>
                <w:rFonts w:ascii="Times New Roman" w:hAnsi="Times New Roman"/>
                <w:sz w:val="22"/>
                <w:szCs w:val="22"/>
              </w:rPr>
              <w:t>llows the user to change the</w:t>
            </w:r>
            <w:r w:rsidR="00305D94" w:rsidRPr="00357028">
              <w:rPr>
                <w:rFonts w:ascii="Times New Roman" w:hAnsi="Times New Roman"/>
                <w:sz w:val="22"/>
                <w:szCs w:val="22"/>
              </w:rPr>
              <w:t xml:space="preserve"> VA division’s</w:t>
            </w:r>
            <w:r w:rsidRPr="00357028">
              <w:rPr>
                <w:rFonts w:ascii="Times New Roman" w:hAnsi="Times New Roman"/>
                <w:sz w:val="22"/>
                <w:szCs w:val="22"/>
              </w:rPr>
              <w:t xml:space="preserve"> Facility </w:t>
            </w:r>
            <w:r w:rsidR="00305D94" w:rsidRPr="00357028">
              <w:rPr>
                <w:rFonts w:ascii="Times New Roman" w:hAnsi="Times New Roman"/>
                <w:sz w:val="22"/>
                <w:szCs w:val="22"/>
              </w:rPr>
              <w:t>T</w:t>
            </w:r>
            <w:r w:rsidRPr="00357028">
              <w:rPr>
                <w:rFonts w:ascii="Times New Roman" w:hAnsi="Times New Roman"/>
                <w:sz w:val="22"/>
                <w:szCs w:val="22"/>
              </w:rPr>
              <w:t>ype</w:t>
            </w:r>
            <w:r w:rsidR="00305D94" w:rsidRPr="00357028">
              <w:rPr>
                <w:rFonts w:ascii="Times New Roman" w:hAnsi="Times New Roman"/>
                <w:sz w:val="22"/>
                <w:szCs w:val="22"/>
              </w:rPr>
              <w:t xml:space="preserve"> designation for Reasonable Charges from Provider Based to Non-Provider Based and vice versa, which determines the charges loaded and available for use for that division.</w:t>
            </w:r>
          </w:p>
        </w:tc>
      </w:tr>
      <w:tr w:rsidR="0084277E" w:rsidRPr="0002501E" w14:paraId="335A457F" w14:textId="77777777" w:rsidTr="0070371C">
        <w:trPr>
          <w:cantSplit/>
        </w:trPr>
        <w:tc>
          <w:tcPr>
            <w:tcW w:w="3296" w:type="dxa"/>
            <w:gridSpan w:val="2"/>
          </w:tcPr>
          <w:p w14:paraId="335A457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REPORTS FOR CHARGE MASTER</w:t>
            </w:r>
          </w:p>
        </w:tc>
        <w:tc>
          <w:tcPr>
            <w:tcW w:w="6054" w:type="dxa"/>
          </w:tcPr>
          <w:p w14:paraId="335A457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Option to print Charge Master reports. </w:t>
            </w:r>
          </w:p>
        </w:tc>
      </w:tr>
      <w:tr w:rsidR="0084277E" w:rsidRPr="0002501E" w14:paraId="335A4582" w14:textId="77777777" w:rsidTr="0070371C">
        <w:trPr>
          <w:cantSplit/>
        </w:trPr>
        <w:tc>
          <w:tcPr>
            <w:tcW w:w="3296" w:type="dxa"/>
            <w:gridSpan w:val="2"/>
          </w:tcPr>
          <w:p w14:paraId="335A458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EDS TRAINING</w:t>
            </w:r>
          </w:p>
        </w:tc>
        <w:tc>
          <w:tcPr>
            <w:tcW w:w="6054" w:type="dxa"/>
          </w:tcPr>
          <w:p w14:paraId="335A4581" w14:textId="77777777" w:rsidR="0084277E" w:rsidRPr="00357028" w:rsidRDefault="0084277E" w:rsidP="00C36283">
            <w:pPr>
              <w:spacing w:after="240"/>
              <w:rPr>
                <w:rFonts w:ascii="Times New Roman" w:hAnsi="Times New Roman"/>
                <w:sz w:val="22"/>
                <w:szCs w:val="22"/>
              </w:rPr>
            </w:pPr>
          </w:p>
        </w:tc>
      </w:tr>
      <w:tr w:rsidR="0084277E" w:rsidRPr="0002501E" w14:paraId="335A4585" w14:textId="77777777" w:rsidTr="0070371C">
        <w:trPr>
          <w:cantSplit/>
        </w:trPr>
        <w:tc>
          <w:tcPr>
            <w:tcW w:w="3296" w:type="dxa"/>
            <w:gridSpan w:val="2"/>
          </w:tcPr>
          <w:p w14:paraId="335A458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IBD MANUAL DATA DISPLAY</w:t>
            </w:r>
          </w:p>
        </w:tc>
        <w:tc>
          <w:tcPr>
            <w:tcW w:w="6054" w:type="dxa"/>
          </w:tcPr>
          <w:p w14:paraId="335A458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display the components of a form that are available for data entry, the selection rules, and any associated data qualifiers. Use this to determine if the form has been set up correctly. </w:t>
            </w:r>
          </w:p>
        </w:tc>
      </w:tr>
      <w:tr w:rsidR="0084277E" w:rsidRPr="0002501E" w14:paraId="335A4588" w14:textId="77777777" w:rsidTr="0070371C">
        <w:trPr>
          <w:cantSplit/>
        </w:trPr>
        <w:tc>
          <w:tcPr>
            <w:tcW w:w="3296" w:type="dxa"/>
            <w:gridSpan w:val="2"/>
          </w:tcPr>
          <w:p w14:paraId="335A458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MANUAL DATA ENTRY BY CLIN</w:t>
            </w:r>
          </w:p>
        </w:tc>
        <w:tc>
          <w:tcPr>
            <w:tcW w:w="6054" w:type="dxa"/>
          </w:tcPr>
          <w:p w14:paraId="335A458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manual data entry of encounter data for the Ambulatory Data Capture project. </w:t>
            </w:r>
            <w:r w:rsidR="00DA20E4">
              <w:rPr>
                <w:rFonts w:ascii="Times New Roman" w:hAnsi="Times New Roman"/>
                <w:sz w:val="22"/>
                <w:szCs w:val="22"/>
              </w:rPr>
              <w:t xml:space="preserve"> </w:t>
            </w:r>
            <w:r w:rsidRPr="00357028">
              <w:rPr>
                <w:rFonts w:ascii="Times New Roman" w:hAnsi="Times New Roman"/>
                <w:sz w:val="22"/>
                <w:szCs w:val="22"/>
              </w:rPr>
              <w:t xml:space="preserve">The user selects a clinic, an appointment date, a patient and can then do data entry for the encounter. </w:t>
            </w:r>
            <w:r w:rsidR="00DA20E4">
              <w:rPr>
                <w:rFonts w:ascii="Times New Roman" w:hAnsi="Times New Roman"/>
                <w:sz w:val="22"/>
                <w:szCs w:val="22"/>
              </w:rPr>
              <w:t xml:space="preserve"> </w:t>
            </w:r>
            <w:r w:rsidRPr="00357028">
              <w:rPr>
                <w:rFonts w:ascii="Times New Roman" w:hAnsi="Times New Roman"/>
                <w:sz w:val="22"/>
                <w:szCs w:val="22"/>
              </w:rPr>
              <w:t xml:space="preserve">All forms for the encounter will be asked. </w:t>
            </w:r>
            <w:r w:rsidR="00DA20E4">
              <w:rPr>
                <w:rFonts w:ascii="Times New Roman" w:hAnsi="Times New Roman"/>
                <w:sz w:val="22"/>
                <w:szCs w:val="22"/>
              </w:rPr>
              <w:t xml:space="preserve"> </w:t>
            </w:r>
            <w:r w:rsidRPr="00357028">
              <w:rPr>
                <w:rFonts w:ascii="Times New Roman" w:hAnsi="Times New Roman"/>
                <w:sz w:val="22"/>
                <w:szCs w:val="22"/>
              </w:rPr>
              <w:t xml:space="preserve">If no forms were printed for the encounter the user can select the form to for data entry without having to print the form. </w:t>
            </w:r>
          </w:p>
        </w:tc>
      </w:tr>
      <w:tr w:rsidR="0084277E" w:rsidRPr="0002501E" w14:paraId="335A458B" w14:textId="77777777" w:rsidTr="0070371C">
        <w:trPr>
          <w:cantSplit/>
        </w:trPr>
        <w:tc>
          <w:tcPr>
            <w:tcW w:w="3296" w:type="dxa"/>
            <w:gridSpan w:val="2"/>
          </w:tcPr>
          <w:p w14:paraId="335A458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MANUAL DATA ENTRY BY FORM</w:t>
            </w:r>
          </w:p>
        </w:tc>
        <w:tc>
          <w:tcPr>
            <w:tcW w:w="6054" w:type="dxa"/>
          </w:tcPr>
          <w:p w14:paraId="335A458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manual data entry of encounter data for the Ambulatory Data Capture project. </w:t>
            </w:r>
            <w:r w:rsidR="00DA20E4">
              <w:rPr>
                <w:rFonts w:ascii="Times New Roman" w:hAnsi="Times New Roman"/>
                <w:sz w:val="22"/>
                <w:szCs w:val="22"/>
              </w:rPr>
              <w:t xml:space="preserve"> </w:t>
            </w:r>
            <w:r w:rsidRPr="00357028">
              <w:rPr>
                <w:rFonts w:ascii="Times New Roman" w:hAnsi="Times New Roman"/>
                <w:sz w:val="22"/>
                <w:szCs w:val="22"/>
              </w:rPr>
              <w:t xml:space="preserve">This option allows a user to do data entry on a single form at a time. </w:t>
            </w:r>
            <w:r w:rsidR="00DA20E4">
              <w:rPr>
                <w:rFonts w:ascii="Times New Roman" w:hAnsi="Times New Roman"/>
                <w:sz w:val="22"/>
                <w:szCs w:val="22"/>
              </w:rPr>
              <w:t xml:space="preserve"> </w:t>
            </w:r>
            <w:r w:rsidRPr="00357028">
              <w:rPr>
                <w:rFonts w:ascii="Times New Roman" w:hAnsi="Times New Roman"/>
                <w:sz w:val="22"/>
                <w:szCs w:val="22"/>
              </w:rPr>
              <w:t xml:space="preserve">Input is based on the form design. </w:t>
            </w:r>
          </w:p>
        </w:tc>
      </w:tr>
      <w:tr w:rsidR="0084277E" w:rsidRPr="0002501E" w14:paraId="335A458E" w14:textId="77777777" w:rsidTr="0070371C">
        <w:trPr>
          <w:cantSplit/>
        </w:trPr>
        <w:tc>
          <w:tcPr>
            <w:tcW w:w="3296" w:type="dxa"/>
            <w:gridSpan w:val="2"/>
          </w:tcPr>
          <w:p w14:paraId="335A458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MANUAL DATA ENTRY GROUP</w:t>
            </w:r>
          </w:p>
        </w:tc>
        <w:tc>
          <w:tcPr>
            <w:tcW w:w="6054" w:type="dxa"/>
          </w:tcPr>
          <w:p w14:paraId="335A458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manual data entry of encounter data for the Ambulatory Data Capture project. </w:t>
            </w:r>
            <w:r w:rsidR="00DA20E4">
              <w:rPr>
                <w:rFonts w:ascii="Times New Roman" w:hAnsi="Times New Roman"/>
                <w:sz w:val="22"/>
                <w:szCs w:val="22"/>
              </w:rPr>
              <w:t xml:space="preserve"> </w:t>
            </w:r>
            <w:r w:rsidRPr="00357028">
              <w:rPr>
                <w:rFonts w:ascii="Times New Roman" w:hAnsi="Times New Roman"/>
                <w:sz w:val="22"/>
                <w:szCs w:val="22"/>
              </w:rPr>
              <w:t xml:space="preserve">The user selects a clinic and appointment date/time, and may de-select specific patient, otherwise after completing data entry for a single patient, the data will then be entered for all patients with the same appointment date/time. </w:t>
            </w:r>
            <w:r w:rsidR="00DA20E4">
              <w:rPr>
                <w:rFonts w:ascii="Times New Roman" w:hAnsi="Times New Roman"/>
                <w:sz w:val="22"/>
                <w:szCs w:val="22"/>
              </w:rPr>
              <w:t xml:space="preserve"> </w:t>
            </w:r>
            <w:r w:rsidRPr="00357028">
              <w:rPr>
                <w:rFonts w:ascii="Times New Roman" w:hAnsi="Times New Roman"/>
                <w:sz w:val="22"/>
                <w:szCs w:val="22"/>
              </w:rPr>
              <w:t xml:space="preserve">All forms for the encounter will be asked. </w:t>
            </w:r>
            <w:r w:rsidR="00DA20E4">
              <w:rPr>
                <w:rFonts w:ascii="Times New Roman" w:hAnsi="Times New Roman"/>
                <w:sz w:val="22"/>
                <w:szCs w:val="22"/>
              </w:rPr>
              <w:t xml:space="preserve"> </w:t>
            </w:r>
            <w:r w:rsidRPr="00357028">
              <w:rPr>
                <w:rFonts w:ascii="Times New Roman" w:hAnsi="Times New Roman"/>
                <w:sz w:val="22"/>
                <w:szCs w:val="22"/>
              </w:rPr>
              <w:t xml:space="preserve">If no forms were printed for the encounter the user can select the form to for data entry without having to print the form. </w:t>
            </w:r>
          </w:p>
        </w:tc>
      </w:tr>
      <w:tr w:rsidR="0084277E" w:rsidRPr="0002501E" w14:paraId="335A4591" w14:textId="77777777" w:rsidTr="0070371C">
        <w:trPr>
          <w:cantSplit/>
        </w:trPr>
        <w:tc>
          <w:tcPr>
            <w:tcW w:w="3296" w:type="dxa"/>
            <w:gridSpan w:val="2"/>
          </w:tcPr>
          <w:p w14:paraId="335A458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MANUAL DATA ENTRY MENU</w:t>
            </w:r>
          </w:p>
        </w:tc>
        <w:tc>
          <w:tcPr>
            <w:tcW w:w="6054" w:type="dxa"/>
          </w:tcPr>
          <w:p w14:paraId="335A459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AICS Manual Data Entry options to enter encounter data based on encounter form design. </w:t>
            </w:r>
          </w:p>
        </w:tc>
      </w:tr>
      <w:tr w:rsidR="0084277E" w:rsidRPr="0002501E" w14:paraId="335A4594" w14:textId="77777777" w:rsidTr="0070371C">
        <w:trPr>
          <w:cantSplit/>
        </w:trPr>
        <w:tc>
          <w:tcPr>
            <w:tcW w:w="3296" w:type="dxa"/>
            <w:gridSpan w:val="2"/>
          </w:tcPr>
          <w:p w14:paraId="335A459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MANUAL DATA ENTRY PRE</w:t>
            </w:r>
          </w:p>
        </w:tc>
        <w:tc>
          <w:tcPr>
            <w:tcW w:w="6054" w:type="dxa"/>
          </w:tcPr>
          <w:p w14:paraId="335A459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data entry of forms that are pre-printed without patient data for unscheduled visits such as occur in emergency rooms. </w:t>
            </w:r>
          </w:p>
        </w:tc>
      </w:tr>
      <w:tr w:rsidR="0084277E" w:rsidRPr="0002501E" w14:paraId="335A4597" w14:textId="77777777" w:rsidTr="0070371C">
        <w:trPr>
          <w:cantSplit/>
        </w:trPr>
        <w:tc>
          <w:tcPr>
            <w:tcW w:w="3296" w:type="dxa"/>
            <w:gridSpan w:val="2"/>
          </w:tcPr>
          <w:p w14:paraId="335A459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SCANNING WORKSTATION</w:t>
            </w:r>
          </w:p>
        </w:tc>
        <w:tc>
          <w:tcPr>
            <w:tcW w:w="6054" w:type="dxa"/>
          </w:tcPr>
          <w:p w14:paraId="335A4596" w14:textId="77777777" w:rsidR="0084277E" w:rsidRPr="00357028" w:rsidRDefault="0084277E" w:rsidP="00C36283">
            <w:pPr>
              <w:spacing w:after="240"/>
              <w:rPr>
                <w:rFonts w:ascii="Times New Roman" w:hAnsi="Times New Roman"/>
                <w:sz w:val="22"/>
                <w:szCs w:val="22"/>
              </w:rPr>
            </w:pPr>
          </w:p>
        </w:tc>
      </w:tr>
      <w:tr w:rsidR="0084277E" w:rsidRPr="0002501E" w14:paraId="335A459A" w14:textId="77777777" w:rsidTr="0070371C">
        <w:trPr>
          <w:cantSplit/>
        </w:trPr>
        <w:tc>
          <w:tcPr>
            <w:tcW w:w="3296" w:type="dxa"/>
            <w:gridSpan w:val="2"/>
          </w:tcPr>
          <w:p w14:paraId="335A459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AUTO PURGE FORM TRACKING</w:t>
            </w:r>
          </w:p>
        </w:tc>
        <w:tc>
          <w:tcPr>
            <w:tcW w:w="6054" w:type="dxa"/>
          </w:tcPr>
          <w:p w14:paraId="335A459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should be queued to run at the </w:t>
            </w:r>
            <w:proofErr w:type="gramStart"/>
            <w:r w:rsidRPr="00357028">
              <w:rPr>
                <w:rFonts w:ascii="Times New Roman" w:hAnsi="Times New Roman"/>
                <w:sz w:val="22"/>
                <w:szCs w:val="22"/>
              </w:rPr>
              <w:t>sites</w:t>
            </w:r>
            <w:proofErr w:type="gramEnd"/>
            <w:r w:rsidRPr="00357028">
              <w:rPr>
                <w:rFonts w:ascii="Times New Roman" w:hAnsi="Times New Roman"/>
                <w:sz w:val="22"/>
                <w:szCs w:val="22"/>
              </w:rPr>
              <w:t xml:space="preserve"> convenience. </w:t>
            </w:r>
            <w:r w:rsidR="009F4138">
              <w:rPr>
                <w:rFonts w:ascii="Times New Roman" w:hAnsi="Times New Roman"/>
                <w:sz w:val="22"/>
                <w:szCs w:val="22"/>
              </w:rPr>
              <w:t xml:space="preserve"> </w:t>
            </w:r>
            <w:r w:rsidRPr="00357028">
              <w:rPr>
                <w:rFonts w:ascii="Times New Roman" w:hAnsi="Times New Roman"/>
                <w:sz w:val="22"/>
                <w:szCs w:val="22"/>
              </w:rPr>
              <w:t xml:space="preserve">It will purge old data from several AICS files including: ENCOUNTER FORM DEFINITION file (357.95) ENCOUNTER FORM TRACKING file (357.96) FORM SPECIFICATION file (359.2) AICS ERROR AND WARNING LOG file (359.3) Two parameters in the ENCOUNTER FORM PARAMETERS file (357.09) control how this option works. </w:t>
            </w:r>
            <w:r w:rsidR="009F4138">
              <w:rPr>
                <w:rFonts w:ascii="Times New Roman" w:hAnsi="Times New Roman"/>
                <w:sz w:val="22"/>
                <w:szCs w:val="22"/>
              </w:rPr>
              <w:t xml:space="preserve"> </w:t>
            </w:r>
            <w:r w:rsidRPr="00357028">
              <w:rPr>
                <w:rFonts w:ascii="Times New Roman" w:hAnsi="Times New Roman"/>
                <w:sz w:val="22"/>
                <w:szCs w:val="22"/>
              </w:rPr>
              <w:t xml:space="preserve">The option needs no device and has no output. </w:t>
            </w:r>
            <w:r w:rsidR="009F4138">
              <w:rPr>
                <w:rFonts w:ascii="Times New Roman" w:hAnsi="Times New Roman"/>
                <w:sz w:val="22"/>
                <w:szCs w:val="22"/>
              </w:rPr>
              <w:t xml:space="preserve"> </w:t>
            </w:r>
            <w:r w:rsidRPr="00357028">
              <w:rPr>
                <w:rFonts w:ascii="Times New Roman" w:hAnsi="Times New Roman"/>
                <w:sz w:val="22"/>
                <w:szCs w:val="22"/>
              </w:rPr>
              <w:t xml:space="preserve">It is recommended that this be tasked to run at least once weekly during a weekend or other slow time. </w:t>
            </w:r>
          </w:p>
        </w:tc>
      </w:tr>
      <w:tr w:rsidR="0084277E" w:rsidRPr="0002501E" w14:paraId="335A459D" w14:textId="77777777" w:rsidTr="0070371C">
        <w:trPr>
          <w:cantSplit/>
        </w:trPr>
        <w:tc>
          <w:tcPr>
            <w:tcW w:w="3296" w:type="dxa"/>
            <w:gridSpan w:val="2"/>
          </w:tcPr>
          <w:p w14:paraId="335A459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IBDF BACKGRD EF PRINT QUEUE</w:t>
            </w:r>
          </w:p>
        </w:tc>
        <w:tc>
          <w:tcPr>
            <w:tcW w:w="6054" w:type="dxa"/>
          </w:tcPr>
          <w:p w14:paraId="335A459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prints encounter forms in the background. </w:t>
            </w:r>
            <w:r w:rsidR="009F4138">
              <w:rPr>
                <w:rFonts w:ascii="Times New Roman" w:hAnsi="Times New Roman"/>
                <w:sz w:val="22"/>
                <w:szCs w:val="22"/>
              </w:rPr>
              <w:t xml:space="preserve"> </w:t>
            </w:r>
            <w:r w:rsidRPr="00357028">
              <w:rPr>
                <w:rFonts w:ascii="Times New Roman" w:hAnsi="Times New Roman"/>
                <w:sz w:val="22"/>
                <w:szCs w:val="22"/>
              </w:rPr>
              <w:t xml:space="preserve">Jobs are run based on the queuing parameters set up using the option IBDF SETUP AUTO CLINIC PRINT. </w:t>
            </w:r>
          </w:p>
        </w:tc>
      </w:tr>
      <w:tr w:rsidR="0084277E" w:rsidRPr="0002501E" w14:paraId="335A45A0" w14:textId="77777777" w:rsidTr="0070371C">
        <w:trPr>
          <w:cantSplit/>
        </w:trPr>
        <w:tc>
          <w:tcPr>
            <w:tcW w:w="3296" w:type="dxa"/>
            <w:gridSpan w:val="2"/>
          </w:tcPr>
          <w:p w14:paraId="335A459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CLINIC SETUP/EDIT FORMS</w:t>
            </w:r>
          </w:p>
        </w:tc>
        <w:tc>
          <w:tcPr>
            <w:tcW w:w="6054" w:type="dxa"/>
          </w:tcPr>
          <w:p w14:paraId="335A459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form generator for creating encounter forms. </w:t>
            </w:r>
          </w:p>
        </w:tc>
      </w:tr>
      <w:tr w:rsidR="0084277E" w:rsidRPr="0002501E" w14:paraId="335A45A3" w14:textId="77777777" w:rsidTr="0070371C">
        <w:trPr>
          <w:cantSplit/>
        </w:trPr>
        <w:tc>
          <w:tcPr>
            <w:tcW w:w="3296" w:type="dxa"/>
            <w:gridSpan w:val="2"/>
          </w:tcPr>
          <w:p w14:paraId="335A45A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COPY CPTS TO FORM</w:t>
            </w:r>
          </w:p>
        </w:tc>
        <w:tc>
          <w:tcPr>
            <w:tcW w:w="6054" w:type="dxa"/>
          </w:tcPr>
          <w:p w14:paraId="335A45A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the user to select a CPT Check-off Sheet and Encounter Form. </w:t>
            </w:r>
            <w:r w:rsidR="009F4138">
              <w:rPr>
                <w:rFonts w:ascii="Times New Roman" w:hAnsi="Times New Roman"/>
                <w:sz w:val="22"/>
                <w:szCs w:val="22"/>
              </w:rPr>
              <w:t xml:space="preserve"> </w:t>
            </w:r>
            <w:r w:rsidRPr="00357028">
              <w:rPr>
                <w:rFonts w:ascii="Times New Roman" w:hAnsi="Times New Roman"/>
                <w:sz w:val="22"/>
                <w:szCs w:val="22"/>
              </w:rPr>
              <w:t xml:space="preserve">The Check-off Sheet's CPT codes are then copied to the Encounter Form. </w:t>
            </w:r>
          </w:p>
        </w:tc>
      </w:tr>
      <w:tr w:rsidR="0084277E" w:rsidRPr="0002501E" w14:paraId="335A45A6" w14:textId="77777777" w:rsidTr="0070371C">
        <w:trPr>
          <w:cantSplit/>
        </w:trPr>
        <w:tc>
          <w:tcPr>
            <w:tcW w:w="3296" w:type="dxa"/>
            <w:gridSpan w:val="2"/>
          </w:tcPr>
          <w:p w14:paraId="335A45A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DEFINE AVAILABLE REPORT</w:t>
            </w:r>
          </w:p>
        </w:tc>
        <w:tc>
          <w:tcPr>
            <w:tcW w:w="6054" w:type="dxa"/>
          </w:tcPr>
          <w:p w14:paraId="335A45A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reports, other than Health Summaries, to be made available for use by the print manager. </w:t>
            </w:r>
          </w:p>
        </w:tc>
      </w:tr>
      <w:tr w:rsidR="0084277E" w:rsidRPr="0002501E" w14:paraId="335A45A9" w14:textId="77777777" w:rsidTr="0070371C">
        <w:trPr>
          <w:cantSplit/>
        </w:trPr>
        <w:tc>
          <w:tcPr>
            <w:tcW w:w="3296" w:type="dxa"/>
            <w:gridSpan w:val="2"/>
          </w:tcPr>
          <w:p w14:paraId="335A45A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DEFINE AVLABLE HLTH SMRY</w:t>
            </w:r>
          </w:p>
        </w:tc>
        <w:tc>
          <w:tcPr>
            <w:tcW w:w="6054" w:type="dxa"/>
          </w:tcPr>
          <w:p w14:paraId="335A45A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a Health Summary to be made available for use by the print manager. </w:t>
            </w:r>
          </w:p>
        </w:tc>
      </w:tr>
      <w:tr w:rsidR="0084277E" w:rsidRPr="0002501E" w14:paraId="335A45AC" w14:textId="77777777" w:rsidTr="0070371C">
        <w:trPr>
          <w:cantSplit/>
        </w:trPr>
        <w:tc>
          <w:tcPr>
            <w:tcW w:w="3296" w:type="dxa"/>
            <w:gridSpan w:val="2"/>
          </w:tcPr>
          <w:p w14:paraId="335A45A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CLINIC REPORTS</w:t>
            </w:r>
          </w:p>
        </w:tc>
        <w:tc>
          <w:tcPr>
            <w:tcW w:w="6054" w:type="dxa"/>
          </w:tcPr>
          <w:p w14:paraId="335A45A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Used to select reports that should print for the clinic. </w:t>
            </w:r>
          </w:p>
        </w:tc>
      </w:tr>
      <w:tr w:rsidR="0084277E" w:rsidRPr="0002501E" w14:paraId="335A45AF" w14:textId="77777777" w:rsidTr="0070371C">
        <w:trPr>
          <w:cantSplit/>
        </w:trPr>
        <w:tc>
          <w:tcPr>
            <w:tcW w:w="3296" w:type="dxa"/>
            <w:gridSpan w:val="2"/>
          </w:tcPr>
          <w:p w14:paraId="335A45A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ENCOUNTER FORMS</w:t>
            </w:r>
          </w:p>
        </w:tc>
        <w:tc>
          <w:tcPr>
            <w:tcW w:w="6054" w:type="dxa"/>
          </w:tcPr>
          <w:p w14:paraId="335A45A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Contains the options that involve editing encounter forms. </w:t>
            </w:r>
          </w:p>
        </w:tc>
      </w:tr>
      <w:tr w:rsidR="0084277E" w:rsidRPr="0002501E" w14:paraId="335A45B2" w14:textId="77777777" w:rsidTr="0070371C">
        <w:trPr>
          <w:cantSplit/>
        </w:trPr>
        <w:tc>
          <w:tcPr>
            <w:tcW w:w="3296" w:type="dxa"/>
            <w:gridSpan w:val="2"/>
          </w:tcPr>
          <w:p w14:paraId="335A45B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MARKING AREA</w:t>
            </w:r>
          </w:p>
        </w:tc>
        <w:tc>
          <w:tcPr>
            <w:tcW w:w="6054" w:type="dxa"/>
          </w:tcPr>
          <w:p w14:paraId="335A45B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the local sites to create their own Marking Area to supplement those that come with the tool kit. </w:t>
            </w:r>
            <w:r w:rsidR="009F4138">
              <w:rPr>
                <w:rFonts w:ascii="Times New Roman" w:hAnsi="Times New Roman"/>
                <w:sz w:val="22"/>
                <w:szCs w:val="22"/>
              </w:rPr>
              <w:t xml:space="preserve"> </w:t>
            </w:r>
            <w:r w:rsidRPr="00357028">
              <w:rPr>
                <w:rFonts w:ascii="Times New Roman" w:hAnsi="Times New Roman"/>
                <w:sz w:val="22"/>
                <w:szCs w:val="22"/>
              </w:rPr>
              <w:t xml:space="preserve">Marking Areas are the areas on a selection list that are used for writing in to indicate choices. </w:t>
            </w:r>
          </w:p>
        </w:tc>
      </w:tr>
      <w:tr w:rsidR="0084277E" w:rsidRPr="0002501E" w14:paraId="335A45B5" w14:textId="77777777" w:rsidTr="0070371C">
        <w:trPr>
          <w:cantSplit/>
        </w:trPr>
        <w:tc>
          <w:tcPr>
            <w:tcW w:w="3296" w:type="dxa"/>
            <w:gridSpan w:val="2"/>
          </w:tcPr>
          <w:p w14:paraId="335A45B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PACKAGE INTERFACE</w:t>
            </w:r>
          </w:p>
        </w:tc>
        <w:tc>
          <w:tcPr>
            <w:tcW w:w="6054" w:type="dxa"/>
          </w:tcPr>
          <w:p w14:paraId="335A45B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only allows selection routines and output routines.</w:t>
            </w:r>
            <w:r w:rsidR="009F4138">
              <w:rPr>
                <w:rFonts w:ascii="Times New Roman" w:hAnsi="Times New Roman"/>
                <w:sz w:val="22"/>
                <w:szCs w:val="22"/>
              </w:rPr>
              <w:t xml:space="preserve"> </w:t>
            </w:r>
            <w:r w:rsidRPr="00357028">
              <w:rPr>
                <w:rFonts w:ascii="Times New Roman" w:hAnsi="Times New Roman"/>
                <w:sz w:val="22"/>
                <w:szCs w:val="22"/>
              </w:rPr>
              <w:t xml:space="preserve"> It allows Package Interfaces to be created, edited, and deleted. However, Package Interfaces that are in use in any form should not be deleted. </w:t>
            </w:r>
            <w:r w:rsidR="009F4138">
              <w:rPr>
                <w:rFonts w:ascii="Times New Roman" w:hAnsi="Times New Roman"/>
                <w:sz w:val="22"/>
                <w:szCs w:val="22"/>
              </w:rPr>
              <w:t xml:space="preserve"> </w:t>
            </w:r>
            <w:r w:rsidRPr="00357028">
              <w:rPr>
                <w:rFonts w:ascii="Times New Roman" w:hAnsi="Times New Roman"/>
                <w:sz w:val="22"/>
                <w:szCs w:val="22"/>
              </w:rPr>
              <w:t xml:space="preserve">By creating their own Package Interfaces the local sites can display data to their forms that is not provided for in the tool kit. </w:t>
            </w:r>
          </w:p>
        </w:tc>
      </w:tr>
      <w:tr w:rsidR="0084277E" w:rsidRPr="0002501E" w14:paraId="335A45B8" w14:textId="77777777" w:rsidTr="0070371C">
        <w:trPr>
          <w:cantSplit/>
        </w:trPr>
        <w:tc>
          <w:tcPr>
            <w:tcW w:w="3296" w:type="dxa"/>
            <w:gridSpan w:val="2"/>
          </w:tcPr>
          <w:p w14:paraId="335A45B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PRINTERS</w:t>
            </w:r>
          </w:p>
        </w:tc>
        <w:tc>
          <w:tcPr>
            <w:tcW w:w="6054" w:type="dxa"/>
          </w:tcPr>
          <w:p w14:paraId="335A45B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allows editing of the Encounter Form Printers file.</w:t>
            </w:r>
            <w:r w:rsidR="009F4138">
              <w:rPr>
                <w:rFonts w:ascii="Times New Roman" w:hAnsi="Times New Roman"/>
                <w:sz w:val="22"/>
                <w:szCs w:val="22"/>
              </w:rPr>
              <w:t xml:space="preserve"> </w:t>
            </w:r>
            <w:r w:rsidRPr="00357028">
              <w:rPr>
                <w:rFonts w:ascii="Times New Roman" w:hAnsi="Times New Roman"/>
                <w:sz w:val="22"/>
                <w:szCs w:val="22"/>
              </w:rPr>
              <w:t xml:space="preserve"> You can specify whether or not a terminal type is PCL5 compatible and the proper escape sequences for simplex and duplex. </w:t>
            </w:r>
            <w:r w:rsidR="009F4138">
              <w:rPr>
                <w:rFonts w:ascii="Times New Roman" w:hAnsi="Times New Roman"/>
                <w:sz w:val="22"/>
                <w:szCs w:val="22"/>
              </w:rPr>
              <w:t xml:space="preserve"> </w:t>
            </w:r>
            <w:r w:rsidRPr="00357028">
              <w:rPr>
                <w:rFonts w:ascii="Times New Roman" w:hAnsi="Times New Roman"/>
                <w:sz w:val="22"/>
                <w:szCs w:val="22"/>
              </w:rPr>
              <w:t xml:space="preserve">Only PCL5 compatible printers can print scannable encounter </w:t>
            </w:r>
            <w:proofErr w:type="gramStart"/>
            <w:r w:rsidRPr="00357028">
              <w:rPr>
                <w:rFonts w:ascii="Times New Roman" w:hAnsi="Times New Roman"/>
                <w:sz w:val="22"/>
                <w:szCs w:val="22"/>
              </w:rPr>
              <w:t>forms, and</w:t>
            </w:r>
            <w:proofErr w:type="gramEnd"/>
            <w:r w:rsidRPr="00357028">
              <w:rPr>
                <w:rFonts w:ascii="Times New Roman" w:hAnsi="Times New Roman"/>
                <w:sz w:val="22"/>
                <w:szCs w:val="22"/>
              </w:rPr>
              <w:t xml:space="preserve"> must be so indicated. </w:t>
            </w:r>
            <w:r w:rsidR="009F4138">
              <w:rPr>
                <w:rFonts w:ascii="Times New Roman" w:hAnsi="Times New Roman"/>
                <w:sz w:val="22"/>
                <w:szCs w:val="22"/>
              </w:rPr>
              <w:t xml:space="preserve"> </w:t>
            </w:r>
            <w:r w:rsidRPr="00357028">
              <w:rPr>
                <w:rFonts w:ascii="Times New Roman" w:hAnsi="Times New Roman"/>
                <w:sz w:val="22"/>
                <w:szCs w:val="22"/>
              </w:rPr>
              <w:t xml:space="preserve">Generally HP laser printers are PCL5 compatible. </w:t>
            </w:r>
          </w:p>
        </w:tc>
      </w:tr>
      <w:tr w:rsidR="0084277E" w:rsidRPr="0002501E" w14:paraId="335A45BB" w14:textId="77777777" w:rsidTr="0070371C">
        <w:trPr>
          <w:cantSplit/>
        </w:trPr>
        <w:tc>
          <w:tcPr>
            <w:tcW w:w="3296" w:type="dxa"/>
            <w:gridSpan w:val="2"/>
          </w:tcPr>
          <w:p w14:paraId="335A45B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SITE PARAM</w:t>
            </w:r>
          </w:p>
        </w:tc>
        <w:tc>
          <w:tcPr>
            <w:tcW w:w="6054" w:type="dxa"/>
          </w:tcPr>
          <w:p w14:paraId="335A45B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editing of AICS site parameters that affect the printing of forms, manual data entry, </w:t>
            </w:r>
            <w:r w:rsidR="009355A7" w:rsidRPr="00357028">
              <w:rPr>
                <w:rFonts w:ascii="Times New Roman" w:hAnsi="Times New Roman"/>
                <w:sz w:val="22"/>
                <w:szCs w:val="22"/>
              </w:rPr>
              <w:t xml:space="preserve">and </w:t>
            </w:r>
            <w:r w:rsidRPr="00357028">
              <w:rPr>
                <w:rFonts w:ascii="Times New Roman" w:hAnsi="Times New Roman"/>
                <w:sz w:val="22"/>
                <w:szCs w:val="22"/>
              </w:rPr>
              <w:t xml:space="preserve">the purge utility and scanning. </w:t>
            </w:r>
          </w:p>
        </w:tc>
      </w:tr>
      <w:tr w:rsidR="0084277E" w:rsidRPr="0002501E" w14:paraId="335A45BE" w14:textId="77777777" w:rsidTr="0070371C">
        <w:trPr>
          <w:cantSplit/>
        </w:trPr>
        <w:tc>
          <w:tcPr>
            <w:tcW w:w="3296" w:type="dxa"/>
            <w:gridSpan w:val="2"/>
          </w:tcPr>
          <w:p w14:paraId="335A45B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IBDF EDIT TOOL KIT</w:t>
            </w:r>
          </w:p>
        </w:tc>
        <w:tc>
          <w:tcPr>
            <w:tcW w:w="6054" w:type="dxa"/>
          </w:tcPr>
          <w:p w14:paraId="335A45B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Menu containing the options that allow the user to edit forms and blocks contained in the tool kit. </w:t>
            </w:r>
          </w:p>
        </w:tc>
      </w:tr>
      <w:tr w:rsidR="0084277E" w:rsidRPr="0002501E" w14:paraId="335A45C1" w14:textId="77777777" w:rsidTr="0070371C">
        <w:trPr>
          <w:cantSplit/>
        </w:trPr>
        <w:tc>
          <w:tcPr>
            <w:tcW w:w="3296" w:type="dxa"/>
            <w:gridSpan w:val="2"/>
          </w:tcPr>
          <w:p w14:paraId="335A45B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TOOL KIT BLOCKS</w:t>
            </w:r>
          </w:p>
        </w:tc>
        <w:tc>
          <w:tcPr>
            <w:tcW w:w="6054" w:type="dxa"/>
          </w:tcPr>
          <w:p w14:paraId="335A45C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tool kit blocks to be edited, created, and deleted. </w:t>
            </w:r>
          </w:p>
        </w:tc>
      </w:tr>
      <w:tr w:rsidR="0084277E" w:rsidRPr="0002501E" w14:paraId="335A45C4" w14:textId="77777777" w:rsidTr="0070371C">
        <w:trPr>
          <w:cantSplit/>
        </w:trPr>
        <w:tc>
          <w:tcPr>
            <w:tcW w:w="3296" w:type="dxa"/>
            <w:gridSpan w:val="2"/>
          </w:tcPr>
          <w:p w14:paraId="335A45C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TOOL KIT FORMS</w:t>
            </w:r>
          </w:p>
        </w:tc>
        <w:tc>
          <w:tcPr>
            <w:tcW w:w="6054" w:type="dxa"/>
          </w:tcPr>
          <w:p w14:paraId="335A45C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tool kit forms to be edited, created, and deleted. </w:t>
            </w:r>
          </w:p>
        </w:tc>
      </w:tr>
      <w:tr w:rsidR="0084277E" w:rsidRPr="0002501E" w14:paraId="335A45C7" w14:textId="77777777" w:rsidTr="0070371C">
        <w:trPr>
          <w:cantSplit/>
        </w:trPr>
        <w:tc>
          <w:tcPr>
            <w:tcW w:w="3296" w:type="dxa"/>
            <w:gridSpan w:val="2"/>
          </w:tcPr>
          <w:p w14:paraId="335A45C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EF FORM COMPONENTS</w:t>
            </w:r>
          </w:p>
        </w:tc>
        <w:tc>
          <w:tcPr>
            <w:tcW w:w="6054" w:type="dxa"/>
          </w:tcPr>
          <w:p w14:paraId="335A45C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new display lists the contents of a form (without displaying them). </w:t>
            </w:r>
            <w:r w:rsidR="009F4138">
              <w:rPr>
                <w:rFonts w:ascii="Times New Roman" w:hAnsi="Times New Roman"/>
                <w:sz w:val="22"/>
                <w:szCs w:val="22"/>
              </w:rPr>
              <w:t xml:space="preserve"> </w:t>
            </w:r>
            <w:r w:rsidRPr="00357028">
              <w:rPr>
                <w:rFonts w:ascii="Times New Roman" w:hAnsi="Times New Roman"/>
                <w:sz w:val="22"/>
                <w:szCs w:val="22"/>
              </w:rPr>
              <w:t>It list</w:t>
            </w:r>
            <w:r w:rsidR="00C5665B" w:rsidRPr="00357028">
              <w:rPr>
                <w:rFonts w:ascii="Times New Roman" w:hAnsi="Times New Roman"/>
                <w:sz w:val="22"/>
                <w:szCs w:val="22"/>
              </w:rPr>
              <w:t>s</w:t>
            </w:r>
            <w:r w:rsidRPr="00357028">
              <w:rPr>
                <w:rFonts w:ascii="Times New Roman" w:hAnsi="Times New Roman"/>
                <w:sz w:val="22"/>
                <w:szCs w:val="22"/>
              </w:rPr>
              <w:t xml:space="preserve"> the contents of each block, the name of the block, starting row and column, width and height of the block. </w:t>
            </w:r>
            <w:r w:rsidR="009F4138">
              <w:rPr>
                <w:rFonts w:ascii="Times New Roman" w:hAnsi="Times New Roman"/>
                <w:sz w:val="22"/>
                <w:szCs w:val="22"/>
              </w:rPr>
              <w:t xml:space="preserve"> </w:t>
            </w:r>
            <w:r w:rsidRPr="00357028">
              <w:rPr>
                <w:rFonts w:ascii="Times New Roman" w:hAnsi="Times New Roman"/>
                <w:sz w:val="22"/>
                <w:szCs w:val="22"/>
              </w:rPr>
              <w:t xml:space="preserve">Two actions are included on this screen, EX Expand Item and BC Block Components. </w:t>
            </w:r>
            <w:r w:rsidR="009F4138">
              <w:rPr>
                <w:rFonts w:ascii="Times New Roman" w:hAnsi="Times New Roman"/>
                <w:sz w:val="22"/>
                <w:szCs w:val="22"/>
              </w:rPr>
              <w:t xml:space="preserve"> </w:t>
            </w:r>
            <w:r w:rsidRPr="00357028">
              <w:rPr>
                <w:rFonts w:ascii="Times New Roman" w:hAnsi="Times New Roman"/>
                <w:sz w:val="22"/>
                <w:szCs w:val="22"/>
              </w:rPr>
              <w:t xml:space="preserve">Expand Item allows the user to do an inquiry of the block and its components listed in the Block file #357.1. </w:t>
            </w:r>
            <w:r w:rsidR="009F4138">
              <w:rPr>
                <w:rFonts w:ascii="Times New Roman" w:hAnsi="Times New Roman"/>
                <w:sz w:val="22"/>
                <w:szCs w:val="22"/>
              </w:rPr>
              <w:t xml:space="preserve"> </w:t>
            </w:r>
            <w:r w:rsidRPr="00357028">
              <w:rPr>
                <w:rFonts w:ascii="Times New Roman" w:hAnsi="Times New Roman"/>
                <w:sz w:val="22"/>
                <w:szCs w:val="22"/>
              </w:rPr>
              <w:t xml:space="preserve">The Block Components action gives the user a more exact makeup of the block and the data it displays. </w:t>
            </w:r>
            <w:r w:rsidR="009F4138">
              <w:rPr>
                <w:rFonts w:ascii="Times New Roman" w:hAnsi="Times New Roman"/>
                <w:sz w:val="22"/>
                <w:szCs w:val="22"/>
              </w:rPr>
              <w:t xml:space="preserve"> </w:t>
            </w:r>
            <w:r w:rsidRPr="00357028">
              <w:rPr>
                <w:rFonts w:ascii="Times New Roman" w:hAnsi="Times New Roman"/>
                <w:sz w:val="22"/>
                <w:szCs w:val="22"/>
              </w:rPr>
              <w:t xml:space="preserve">It lists the component, type it is (selection list, hand print field or data field) row, column and block separators. For selection lists it also lists the sub-column information. </w:t>
            </w:r>
            <w:r w:rsidR="009F4138">
              <w:rPr>
                <w:rFonts w:ascii="Times New Roman" w:hAnsi="Times New Roman"/>
                <w:sz w:val="22"/>
                <w:szCs w:val="22"/>
              </w:rPr>
              <w:t xml:space="preserve"> </w:t>
            </w:r>
            <w:r w:rsidRPr="00357028">
              <w:rPr>
                <w:rFonts w:ascii="Times New Roman" w:hAnsi="Times New Roman"/>
                <w:sz w:val="22"/>
                <w:szCs w:val="22"/>
              </w:rPr>
              <w:t xml:space="preserve">The Type (text or marking), Data (code, short description), Width of the sub-column, Qualifier, Selection Rule and if it is editable. </w:t>
            </w:r>
          </w:p>
        </w:tc>
      </w:tr>
      <w:tr w:rsidR="0084277E" w:rsidRPr="0002501E" w14:paraId="335A45CA" w14:textId="77777777" w:rsidTr="0070371C">
        <w:trPr>
          <w:cantSplit/>
        </w:trPr>
        <w:tc>
          <w:tcPr>
            <w:tcW w:w="3296" w:type="dxa"/>
            <w:gridSpan w:val="2"/>
          </w:tcPr>
          <w:p w14:paraId="335A45C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ENCOUNTER FORM</w:t>
            </w:r>
          </w:p>
        </w:tc>
        <w:tc>
          <w:tcPr>
            <w:tcW w:w="6054" w:type="dxa"/>
          </w:tcPr>
          <w:p w14:paraId="335A45C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Contains all of the encounter form options. </w:t>
            </w:r>
          </w:p>
        </w:tc>
      </w:tr>
      <w:tr w:rsidR="0084277E" w:rsidRPr="0002501E" w14:paraId="335A45CD" w14:textId="77777777" w:rsidTr="0070371C">
        <w:trPr>
          <w:cantSplit/>
        </w:trPr>
        <w:tc>
          <w:tcPr>
            <w:tcW w:w="3296" w:type="dxa"/>
            <w:gridSpan w:val="2"/>
          </w:tcPr>
          <w:p w14:paraId="335A45C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FORMS TRACKING</w:t>
            </w:r>
          </w:p>
        </w:tc>
        <w:tc>
          <w:tcPr>
            <w:tcW w:w="6054" w:type="dxa"/>
          </w:tcPr>
          <w:p w14:paraId="335A45C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connects the user to the forms tracking display.</w:t>
            </w:r>
            <w:r w:rsidR="009F4138">
              <w:rPr>
                <w:rFonts w:ascii="Times New Roman" w:hAnsi="Times New Roman"/>
                <w:sz w:val="22"/>
                <w:szCs w:val="22"/>
              </w:rPr>
              <w:t xml:space="preserve"> </w:t>
            </w:r>
            <w:r w:rsidRPr="00357028">
              <w:rPr>
                <w:rFonts w:ascii="Times New Roman" w:hAnsi="Times New Roman"/>
                <w:sz w:val="22"/>
                <w:szCs w:val="22"/>
              </w:rPr>
              <w:t xml:space="preserve"> This allows the user to see what encounter forms have been printed, scanned and those that have not. </w:t>
            </w:r>
            <w:r w:rsidR="009F4138">
              <w:rPr>
                <w:rFonts w:ascii="Times New Roman" w:hAnsi="Times New Roman"/>
                <w:sz w:val="22"/>
                <w:szCs w:val="22"/>
              </w:rPr>
              <w:t xml:space="preserve"> </w:t>
            </w:r>
            <w:r w:rsidRPr="00357028">
              <w:rPr>
                <w:rFonts w:ascii="Times New Roman" w:hAnsi="Times New Roman"/>
                <w:sz w:val="22"/>
                <w:szCs w:val="22"/>
              </w:rPr>
              <w:t xml:space="preserve">It also allows the user to get statistics on this data as well as display forms with a specific status. </w:t>
            </w:r>
          </w:p>
        </w:tc>
      </w:tr>
      <w:tr w:rsidR="0084277E" w:rsidRPr="0002501E" w14:paraId="335A45D0" w14:textId="77777777" w:rsidTr="0070371C">
        <w:trPr>
          <w:cantSplit/>
        </w:trPr>
        <w:tc>
          <w:tcPr>
            <w:tcW w:w="3296" w:type="dxa"/>
            <w:gridSpan w:val="2"/>
          </w:tcPr>
          <w:p w14:paraId="335A45C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FREE PENDING PAGES</w:t>
            </w:r>
          </w:p>
        </w:tc>
        <w:tc>
          <w:tcPr>
            <w:tcW w:w="6054" w:type="dxa"/>
          </w:tcPr>
          <w:p w14:paraId="335A45C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a user to send Forms Tracking entries that are in a pending pages status to PCE. </w:t>
            </w:r>
          </w:p>
        </w:tc>
      </w:tr>
      <w:tr w:rsidR="0084277E" w:rsidRPr="0002501E" w14:paraId="335A45D3" w14:textId="77777777" w:rsidTr="0070371C">
        <w:trPr>
          <w:cantSplit/>
        </w:trPr>
        <w:tc>
          <w:tcPr>
            <w:tcW w:w="3296" w:type="dxa"/>
            <w:gridSpan w:val="2"/>
          </w:tcPr>
          <w:p w14:paraId="335A45D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IMPORT/EXPORT UTILITY</w:t>
            </w:r>
          </w:p>
        </w:tc>
        <w:tc>
          <w:tcPr>
            <w:tcW w:w="6054" w:type="dxa"/>
          </w:tcPr>
          <w:p w14:paraId="335A45D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forms and blocks to be transferred between sites. </w:t>
            </w:r>
          </w:p>
        </w:tc>
      </w:tr>
      <w:tr w:rsidR="0084277E" w:rsidRPr="0002501E" w14:paraId="335A45D6" w14:textId="77777777" w:rsidTr="0070371C">
        <w:trPr>
          <w:cantSplit/>
        </w:trPr>
        <w:tc>
          <w:tcPr>
            <w:tcW w:w="3296" w:type="dxa"/>
            <w:gridSpan w:val="2"/>
          </w:tcPr>
          <w:p w14:paraId="335A45D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IRM OPTIONS</w:t>
            </w:r>
          </w:p>
        </w:tc>
        <w:tc>
          <w:tcPr>
            <w:tcW w:w="6054" w:type="dxa"/>
          </w:tcPr>
          <w:p w14:paraId="335A45D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basic intent of this menu is to contain the options that should only be available to those technical users that can program in MUMPS, which is a requirement, for example, when, adding a new PACKAGE INTERFACE. </w:t>
            </w:r>
          </w:p>
        </w:tc>
      </w:tr>
      <w:tr w:rsidR="0084277E" w:rsidRPr="0002501E" w14:paraId="335A45D9" w14:textId="77777777" w:rsidTr="0070371C">
        <w:trPr>
          <w:cantSplit/>
        </w:trPr>
        <w:tc>
          <w:tcPr>
            <w:tcW w:w="3296" w:type="dxa"/>
            <w:gridSpan w:val="2"/>
          </w:tcPr>
          <w:p w14:paraId="335A45D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LIST CLINICS USING FORMS</w:t>
            </w:r>
          </w:p>
        </w:tc>
        <w:tc>
          <w:tcPr>
            <w:tcW w:w="6054" w:type="dxa"/>
          </w:tcPr>
          <w:p w14:paraId="335A45D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For each encounter form this option lists the clinics using it. </w:t>
            </w:r>
          </w:p>
        </w:tc>
      </w:tr>
      <w:tr w:rsidR="0084277E" w:rsidRPr="0002501E" w14:paraId="335A45DC" w14:textId="77777777" w:rsidTr="0070371C">
        <w:trPr>
          <w:cantSplit/>
        </w:trPr>
        <w:tc>
          <w:tcPr>
            <w:tcW w:w="3296" w:type="dxa"/>
            <w:gridSpan w:val="2"/>
          </w:tcPr>
          <w:p w14:paraId="335A45D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LIST CLINICS WITH NO FORM</w:t>
            </w:r>
          </w:p>
        </w:tc>
        <w:tc>
          <w:tcPr>
            <w:tcW w:w="6054" w:type="dxa"/>
          </w:tcPr>
          <w:p w14:paraId="335A45D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gives a report that lists the clinics that do not have encounter forms. </w:t>
            </w:r>
          </w:p>
        </w:tc>
      </w:tr>
      <w:tr w:rsidR="0084277E" w:rsidRPr="0002501E" w14:paraId="335A45DF" w14:textId="77777777" w:rsidTr="0070371C">
        <w:trPr>
          <w:cantSplit/>
        </w:trPr>
        <w:tc>
          <w:tcPr>
            <w:tcW w:w="3296" w:type="dxa"/>
            <w:gridSpan w:val="2"/>
          </w:tcPr>
          <w:p w14:paraId="335A45D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IBDF MANUAL PURGE FORM TRACK</w:t>
            </w:r>
          </w:p>
        </w:tc>
        <w:tc>
          <w:tcPr>
            <w:tcW w:w="6054" w:type="dxa"/>
          </w:tcPr>
          <w:p w14:paraId="335A45D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cleans up old data in AICS files that has a very limited or no use. </w:t>
            </w:r>
            <w:r w:rsidR="009F4138">
              <w:rPr>
                <w:rFonts w:ascii="Times New Roman" w:hAnsi="Times New Roman"/>
                <w:sz w:val="22"/>
                <w:szCs w:val="22"/>
              </w:rPr>
              <w:t xml:space="preserve"> </w:t>
            </w:r>
            <w:r w:rsidRPr="00357028">
              <w:rPr>
                <w:rFonts w:ascii="Times New Roman" w:hAnsi="Times New Roman"/>
                <w:sz w:val="22"/>
                <w:szCs w:val="22"/>
              </w:rPr>
              <w:t xml:space="preserve">Sites are allowed to choose the type of data that is to be deleted and the number of days of data that should be retained. In addition, sites are allowed to choose whether or not to retain data on items where the AICS processing is incomplete. </w:t>
            </w:r>
            <w:r w:rsidR="009F4138">
              <w:rPr>
                <w:rFonts w:ascii="Times New Roman" w:hAnsi="Times New Roman"/>
                <w:sz w:val="22"/>
                <w:szCs w:val="22"/>
              </w:rPr>
              <w:t xml:space="preserve"> </w:t>
            </w:r>
            <w:r w:rsidRPr="00357028">
              <w:rPr>
                <w:rFonts w:ascii="Times New Roman" w:hAnsi="Times New Roman"/>
                <w:sz w:val="22"/>
                <w:szCs w:val="22"/>
              </w:rPr>
              <w:t xml:space="preserve">Sites that do not scan and do not use AICS Manual Data Entry should purge all files completely and retain the minimum amount of data. </w:t>
            </w:r>
            <w:r w:rsidR="009F4138">
              <w:rPr>
                <w:rFonts w:ascii="Times New Roman" w:hAnsi="Times New Roman"/>
                <w:sz w:val="22"/>
                <w:szCs w:val="22"/>
              </w:rPr>
              <w:t xml:space="preserve"> </w:t>
            </w:r>
            <w:r w:rsidRPr="00357028">
              <w:rPr>
                <w:rFonts w:ascii="Times New Roman" w:hAnsi="Times New Roman"/>
                <w:sz w:val="22"/>
                <w:szCs w:val="22"/>
              </w:rPr>
              <w:t xml:space="preserve">Sites that are actively scanning may choose to keep data for a longer period and purge only Completed records depending upon the speed of completing outpatient records. </w:t>
            </w:r>
            <w:r w:rsidR="009F4138">
              <w:rPr>
                <w:rFonts w:ascii="Times New Roman" w:hAnsi="Times New Roman"/>
                <w:sz w:val="22"/>
                <w:szCs w:val="22"/>
              </w:rPr>
              <w:t xml:space="preserve"> </w:t>
            </w:r>
            <w:r w:rsidRPr="00357028">
              <w:rPr>
                <w:rFonts w:ascii="Times New Roman" w:hAnsi="Times New Roman"/>
                <w:sz w:val="22"/>
                <w:szCs w:val="22"/>
              </w:rPr>
              <w:t xml:space="preserve">The option needs no device and has no output. It is recommended that this be tasked to run at least once weekly during a weekend or other slow time. </w:t>
            </w:r>
            <w:r w:rsidR="009F4138">
              <w:rPr>
                <w:rFonts w:ascii="Times New Roman" w:hAnsi="Times New Roman"/>
                <w:sz w:val="22"/>
                <w:szCs w:val="22"/>
              </w:rPr>
              <w:t xml:space="preserve"> </w:t>
            </w:r>
            <w:r w:rsidRPr="00357028">
              <w:rPr>
                <w:rFonts w:ascii="Times New Roman" w:hAnsi="Times New Roman"/>
                <w:sz w:val="22"/>
                <w:szCs w:val="22"/>
              </w:rPr>
              <w:t xml:space="preserve">It will purge old data from the several AICS files including: ENCOUNTER FORM DEFINITION file (357.95) ENCOUNTER FORM TRACKING file (357.96) FORM SPECIFICATION file (359.2) AICS ERROR AND WARNING LOG file (359.3) Use the option IBDF AUTO PURGE FORM TRACKING to automatically queue this option to run on a recurring basis. </w:t>
            </w:r>
          </w:p>
        </w:tc>
      </w:tr>
      <w:tr w:rsidR="0084277E" w:rsidRPr="0002501E" w14:paraId="335A45E2" w14:textId="77777777" w:rsidTr="0070371C">
        <w:trPr>
          <w:cantSplit/>
        </w:trPr>
        <w:tc>
          <w:tcPr>
            <w:tcW w:w="3296" w:type="dxa"/>
            <w:gridSpan w:val="2"/>
          </w:tcPr>
          <w:p w14:paraId="335A45E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MISCELLANEOUS CLEANUP</w:t>
            </w:r>
          </w:p>
        </w:tc>
        <w:tc>
          <w:tcPr>
            <w:tcW w:w="6054" w:type="dxa"/>
          </w:tcPr>
          <w:p w14:paraId="335A45E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is intended to delete various data structures that are no longer in use.</w:t>
            </w:r>
            <w:r w:rsidR="009F4138">
              <w:rPr>
                <w:rFonts w:ascii="Times New Roman" w:hAnsi="Times New Roman"/>
                <w:sz w:val="22"/>
                <w:szCs w:val="22"/>
              </w:rPr>
              <w:t xml:space="preserve"> </w:t>
            </w:r>
            <w:r w:rsidRPr="00357028">
              <w:rPr>
                <w:rFonts w:ascii="Times New Roman" w:hAnsi="Times New Roman"/>
                <w:sz w:val="22"/>
                <w:szCs w:val="22"/>
              </w:rPr>
              <w:t xml:space="preserve"> The Encounter Form Utilities were designed to automatically delete all data structures when no longer needed, so this option is a backup that should rarely be needed. </w:t>
            </w:r>
            <w:r w:rsidR="009F4138">
              <w:rPr>
                <w:rFonts w:ascii="Times New Roman" w:hAnsi="Times New Roman"/>
                <w:sz w:val="22"/>
                <w:szCs w:val="22"/>
              </w:rPr>
              <w:t xml:space="preserve"> </w:t>
            </w:r>
            <w:r w:rsidRPr="00357028">
              <w:rPr>
                <w:rFonts w:ascii="Times New Roman" w:hAnsi="Times New Roman"/>
                <w:sz w:val="22"/>
                <w:szCs w:val="22"/>
              </w:rPr>
              <w:t xml:space="preserve">Currently, the option deletes the compiled version of forms where the form itself no longer exists. </w:t>
            </w:r>
            <w:r w:rsidR="009F4138">
              <w:rPr>
                <w:rFonts w:ascii="Times New Roman" w:hAnsi="Times New Roman"/>
                <w:sz w:val="22"/>
                <w:szCs w:val="22"/>
              </w:rPr>
              <w:t xml:space="preserve"> </w:t>
            </w:r>
            <w:r w:rsidRPr="00357028">
              <w:rPr>
                <w:rFonts w:ascii="Times New Roman" w:hAnsi="Times New Roman"/>
                <w:sz w:val="22"/>
                <w:szCs w:val="22"/>
              </w:rPr>
              <w:t xml:space="preserve">It also deletes blocks that do not belong to any form. </w:t>
            </w:r>
          </w:p>
        </w:tc>
      </w:tr>
      <w:tr w:rsidR="0084277E" w:rsidRPr="0002501E" w14:paraId="335A45E5" w14:textId="77777777" w:rsidTr="0070371C">
        <w:trPr>
          <w:cantSplit/>
        </w:trPr>
        <w:tc>
          <w:tcPr>
            <w:tcW w:w="3296" w:type="dxa"/>
            <w:gridSpan w:val="2"/>
          </w:tcPr>
          <w:p w14:paraId="335A45E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PRINT BLNK ENCOUNTER FORM</w:t>
            </w:r>
          </w:p>
        </w:tc>
        <w:tc>
          <w:tcPr>
            <w:tcW w:w="6054" w:type="dxa"/>
          </w:tcPr>
          <w:p w14:paraId="335A45E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select a clinic, and if an encounter form is defined for use with an embossed patient card the form will be printed. </w:t>
            </w:r>
          </w:p>
        </w:tc>
      </w:tr>
      <w:tr w:rsidR="0084277E" w:rsidRPr="0002501E" w14:paraId="335A45E8" w14:textId="77777777" w:rsidTr="0070371C">
        <w:trPr>
          <w:cantSplit/>
        </w:trPr>
        <w:tc>
          <w:tcPr>
            <w:tcW w:w="3296" w:type="dxa"/>
            <w:gridSpan w:val="2"/>
          </w:tcPr>
          <w:p w14:paraId="335A45E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PRINT ENCOUNTER FORMS</w:t>
            </w:r>
          </w:p>
        </w:tc>
        <w:tc>
          <w:tcPr>
            <w:tcW w:w="6054" w:type="dxa"/>
          </w:tcPr>
          <w:p w14:paraId="335A45E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For printing an encounter form for appointments, either by division, clinic, or patient. </w:t>
            </w:r>
          </w:p>
        </w:tc>
      </w:tr>
      <w:tr w:rsidR="0084277E" w:rsidRPr="0002501E" w14:paraId="335A45EB" w14:textId="77777777" w:rsidTr="0070371C">
        <w:trPr>
          <w:cantSplit/>
        </w:trPr>
        <w:tc>
          <w:tcPr>
            <w:tcW w:w="3296" w:type="dxa"/>
            <w:gridSpan w:val="2"/>
          </w:tcPr>
          <w:p w14:paraId="335A45E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PRINT ERROR LIST</w:t>
            </w:r>
          </w:p>
        </w:tc>
        <w:tc>
          <w:tcPr>
            <w:tcW w:w="6054" w:type="dxa"/>
          </w:tcPr>
          <w:p w14:paraId="335A45E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During scanning errors reported by AICS or PCE are stored in the AICS Error Log file.</w:t>
            </w:r>
            <w:r w:rsidR="009F4138">
              <w:rPr>
                <w:rFonts w:ascii="Times New Roman" w:hAnsi="Times New Roman"/>
                <w:sz w:val="22"/>
                <w:szCs w:val="22"/>
              </w:rPr>
              <w:t xml:space="preserve"> </w:t>
            </w:r>
            <w:r w:rsidRPr="00357028">
              <w:rPr>
                <w:rFonts w:ascii="Times New Roman" w:hAnsi="Times New Roman"/>
                <w:sz w:val="22"/>
                <w:szCs w:val="22"/>
              </w:rPr>
              <w:t xml:space="preserve"> This report will allow printing a list of the errors so that the encounter forms can be retrieved and the data validated. </w:t>
            </w:r>
          </w:p>
        </w:tc>
      </w:tr>
      <w:tr w:rsidR="0084277E" w:rsidRPr="0002501E" w14:paraId="335A45EE" w14:textId="77777777" w:rsidTr="0070371C">
        <w:trPr>
          <w:cantSplit/>
        </w:trPr>
        <w:tc>
          <w:tcPr>
            <w:tcW w:w="3296" w:type="dxa"/>
            <w:gridSpan w:val="2"/>
          </w:tcPr>
          <w:p w14:paraId="335A45E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PRINT MANAGER</w:t>
            </w:r>
          </w:p>
        </w:tc>
        <w:tc>
          <w:tcPr>
            <w:tcW w:w="6054" w:type="dxa"/>
          </w:tcPr>
          <w:p w14:paraId="335A45E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Contains all the options pertaining to the print manager, except for the IBDF DEFINE AVLABLE HLTH SMRY option - that option allows the user to enter mumps code, so it must be limited to IRM use. </w:t>
            </w:r>
          </w:p>
        </w:tc>
      </w:tr>
      <w:tr w:rsidR="0084277E" w:rsidRPr="0002501E" w14:paraId="335A45F1" w14:textId="77777777" w:rsidTr="0070371C">
        <w:trPr>
          <w:cantSplit/>
        </w:trPr>
        <w:tc>
          <w:tcPr>
            <w:tcW w:w="3296" w:type="dxa"/>
            <w:gridSpan w:val="2"/>
          </w:tcPr>
          <w:p w14:paraId="335A45E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PRINT OPTIONS</w:t>
            </w:r>
          </w:p>
        </w:tc>
        <w:tc>
          <w:tcPr>
            <w:tcW w:w="6054" w:type="dxa"/>
          </w:tcPr>
          <w:p w14:paraId="335A45F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Contains the options for printing encounter forms. </w:t>
            </w:r>
          </w:p>
        </w:tc>
      </w:tr>
      <w:tr w:rsidR="0084277E" w:rsidRPr="0002501E" w14:paraId="335A45F4" w14:textId="77777777" w:rsidTr="0070371C">
        <w:trPr>
          <w:cantSplit/>
        </w:trPr>
        <w:tc>
          <w:tcPr>
            <w:tcW w:w="3296" w:type="dxa"/>
            <w:gridSpan w:val="2"/>
          </w:tcPr>
          <w:p w14:paraId="335A45F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IBDF PRINT SAMPLE ALL CLINICS</w:t>
            </w:r>
          </w:p>
        </w:tc>
        <w:tc>
          <w:tcPr>
            <w:tcW w:w="6054" w:type="dxa"/>
          </w:tcPr>
          <w:p w14:paraId="335A45F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out one copy of each form currently assigned to a clinic and that is in use. </w:t>
            </w:r>
            <w:r w:rsidR="009F4138">
              <w:rPr>
                <w:rFonts w:ascii="Times New Roman" w:hAnsi="Times New Roman"/>
                <w:sz w:val="22"/>
                <w:szCs w:val="22"/>
              </w:rPr>
              <w:t xml:space="preserve"> </w:t>
            </w:r>
            <w:r w:rsidRPr="00357028">
              <w:rPr>
                <w:rFonts w:ascii="Times New Roman" w:hAnsi="Times New Roman"/>
                <w:sz w:val="22"/>
                <w:szCs w:val="22"/>
              </w:rPr>
              <w:t xml:space="preserve">Use this to prepare a package of materials for review or sharing with other facilities. </w:t>
            </w:r>
          </w:p>
        </w:tc>
      </w:tr>
      <w:tr w:rsidR="0084277E" w:rsidRPr="0002501E" w14:paraId="335A45F7" w14:textId="77777777" w:rsidTr="0070371C">
        <w:trPr>
          <w:cantSplit/>
        </w:trPr>
        <w:tc>
          <w:tcPr>
            <w:tcW w:w="3296" w:type="dxa"/>
            <w:gridSpan w:val="2"/>
          </w:tcPr>
          <w:p w14:paraId="335A45F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PRNT FORM W/DATA NO APPT.</w:t>
            </w:r>
          </w:p>
        </w:tc>
        <w:tc>
          <w:tcPr>
            <w:tcW w:w="6054" w:type="dxa"/>
          </w:tcPr>
          <w:p w14:paraId="335A45F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an encounter form to be printed with patient </w:t>
            </w:r>
            <w:proofErr w:type="gramStart"/>
            <w:r w:rsidRPr="00357028">
              <w:rPr>
                <w:rFonts w:ascii="Times New Roman" w:hAnsi="Times New Roman"/>
                <w:sz w:val="22"/>
                <w:szCs w:val="22"/>
              </w:rPr>
              <w:t>data, but</w:t>
            </w:r>
            <w:proofErr w:type="gramEnd"/>
            <w:r w:rsidRPr="00357028">
              <w:rPr>
                <w:rFonts w:ascii="Times New Roman" w:hAnsi="Times New Roman"/>
                <w:sz w:val="22"/>
                <w:szCs w:val="22"/>
              </w:rPr>
              <w:t xml:space="preserve"> does not ask that an appt. be selected. </w:t>
            </w:r>
            <w:r w:rsidR="009F4138">
              <w:rPr>
                <w:rFonts w:ascii="Times New Roman" w:hAnsi="Times New Roman"/>
                <w:sz w:val="22"/>
                <w:szCs w:val="22"/>
              </w:rPr>
              <w:t xml:space="preserve"> </w:t>
            </w:r>
            <w:r w:rsidRPr="00357028">
              <w:rPr>
                <w:rFonts w:ascii="Times New Roman" w:hAnsi="Times New Roman"/>
                <w:sz w:val="22"/>
                <w:szCs w:val="22"/>
              </w:rPr>
              <w:t xml:space="preserve">Uses current time as the appointment time. </w:t>
            </w:r>
          </w:p>
        </w:tc>
      </w:tr>
      <w:tr w:rsidR="0084277E" w:rsidRPr="0002501E" w14:paraId="335A45FA" w14:textId="77777777" w:rsidTr="0070371C">
        <w:trPr>
          <w:cantSplit/>
        </w:trPr>
        <w:tc>
          <w:tcPr>
            <w:tcW w:w="3296" w:type="dxa"/>
            <w:gridSpan w:val="2"/>
          </w:tcPr>
          <w:p w14:paraId="335A45F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RECOMPILE ALL FORMS</w:t>
            </w:r>
          </w:p>
        </w:tc>
        <w:tc>
          <w:tcPr>
            <w:tcW w:w="6054" w:type="dxa"/>
          </w:tcPr>
          <w:p w14:paraId="335A45F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Used to recompile all forms. </w:t>
            </w:r>
            <w:r w:rsidR="009F4138">
              <w:rPr>
                <w:rFonts w:ascii="Times New Roman" w:hAnsi="Times New Roman"/>
                <w:sz w:val="22"/>
                <w:szCs w:val="22"/>
              </w:rPr>
              <w:t xml:space="preserve"> </w:t>
            </w:r>
            <w:r w:rsidRPr="00357028">
              <w:rPr>
                <w:rFonts w:ascii="Times New Roman" w:hAnsi="Times New Roman"/>
                <w:sz w:val="22"/>
                <w:szCs w:val="22"/>
              </w:rPr>
              <w:t xml:space="preserve">The compiled version of every form and block is deleted. </w:t>
            </w:r>
            <w:r w:rsidR="009F4138">
              <w:rPr>
                <w:rFonts w:ascii="Times New Roman" w:hAnsi="Times New Roman"/>
                <w:sz w:val="22"/>
                <w:szCs w:val="22"/>
              </w:rPr>
              <w:t xml:space="preserve"> </w:t>
            </w:r>
            <w:r w:rsidRPr="00357028">
              <w:rPr>
                <w:rFonts w:ascii="Times New Roman" w:hAnsi="Times New Roman"/>
                <w:sz w:val="22"/>
                <w:szCs w:val="22"/>
              </w:rPr>
              <w:t xml:space="preserve">Each form is compiled the first time it is printed. </w:t>
            </w:r>
          </w:p>
        </w:tc>
      </w:tr>
      <w:tr w:rsidR="0084277E" w:rsidRPr="0002501E" w14:paraId="335A45FD" w14:textId="77777777" w:rsidTr="0070371C">
        <w:trPr>
          <w:cantSplit/>
        </w:trPr>
        <w:tc>
          <w:tcPr>
            <w:tcW w:w="3296" w:type="dxa"/>
            <w:gridSpan w:val="2"/>
          </w:tcPr>
          <w:p w14:paraId="335A45F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REPORT CLINIC SETUPS</w:t>
            </w:r>
          </w:p>
        </w:tc>
        <w:tc>
          <w:tcPr>
            <w:tcW w:w="6054" w:type="dxa"/>
          </w:tcPr>
          <w:p w14:paraId="335A45F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Reports on each clinic setup, listing the encounter forms and other reports defined for use by the clinic. </w:t>
            </w:r>
          </w:p>
        </w:tc>
      </w:tr>
      <w:tr w:rsidR="0084277E" w:rsidRPr="0002501E" w14:paraId="335A4600" w14:textId="77777777" w:rsidTr="0070371C">
        <w:trPr>
          <w:cantSplit/>
        </w:trPr>
        <w:tc>
          <w:tcPr>
            <w:tcW w:w="3296" w:type="dxa"/>
            <w:gridSpan w:val="2"/>
          </w:tcPr>
          <w:p w14:paraId="335A45F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REPORTS MENU</w:t>
            </w:r>
          </w:p>
        </w:tc>
        <w:tc>
          <w:tcPr>
            <w:tcW w:w="6054" w:type="dxa"/>
          </w:tcPr>
          <w:p w14:paraId="335A45F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option will contain the reports and utilities for AICS. </w:t>
            </w:r>
          </w:p>
        </w:tc>
      </w:tr>
      <w:tr w:rsidR="0084277E" w:rsidRPr="0002501E" w14:paraId="335A4603" w14:textId="77777777" w:rsidTr="0070371C">
        <w:trPr>
          <w:cantSplit/>
        </w:trPr>
        <w:tc>
          <w:tcPr>
            <w:tcW w:w="3296" w:type="dxa"/>
            <w:gridSpan w:val="2"/>
          </w:tcPr>
          <w:p w14:paraId="335A460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SCANNED W/BILL GEN</w:t>
            </w:r>
          </w:p>
        </w:tc>
        <w:tc>
          <w:tcPr>
            <w:tcW w:w="6054" w:type="dxa"/>
          </w:tcPr>
          <w:p w14:paraId="335A460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prints a report for those encounter forms that have been scanned that also have bills generated. </w:t>
            </w:r>
            <w:r w:rsidR="009F4138">
              <w:rPr>
                <w:rFonts w:ascii="Times New Roman" w:hAnsi="Times New Roman"/>
                <w:sz w:val="22"/>
                <w:szCs w:val="22"/>
              </w:rPr>
              <w:t xml:space="preserve"> </w:t>
            </w:r>
            <w:r w:rsidRPr="00357028">
              <w:rPr>
                <w:rFonts w:ascii="Times New Roman" w:hAnsi="Times New Roman"/>
                <w:sz w:val="22"/>
                <w:szCs w:val="22"/>
              </w:rPr>
              <w:t xml:space="preserve">The report displays this data for all clinics using encounter forms for one/many/all divisions for a specific date range. </w:t>
            </w:r>
            <w:r w:rsidR="009F4138">
              <w:rPr>
                <w:rFonts w:ascii="Times New Roman" w:hAnsi="Times New Roman"/>
                <w:sz w:val="22"/>
                <w:szCs w:val="22"/>
              </w:rPr>
              <w:t xml:space="preserve"> </w:t>
            </w:r>
            <w:r w:rsidRPr="00357028">
              <w:rPr>
                <w:rFonts w:ascii="Times New Roman" w:hAnsi="Times New Roman"/>
                <w:sz w:val="22"/>
                <w:szCs w:val="22"/>
              </w:rPr>
              <w:t xml:space="preserve">The data that is displayed is the number scanned, number insured, number of bills entered, number of bills printed, and average days from date of encounter to date of bill generation (printed). </w:t>
            </w:r>
          </w:p>
        </w:tc>
      </w:tr>
      <w:tr w:rsidR="0084277E" w:rsidRPr="0002501E" w14:paraId="335A4606" w14:textId="77777777" w:rsidTr="0070371C">
        <w:trPr>
          <w:cantSplit/>
        </w:trPr>
        <w:tc>
          <w:tcPr>
            <w:tcW w:w="3296" w:type="dxa"/>
            <w:gridSpan w:val="2"/>
          </w:tcPr>
          <w:p w14:paraId="335A460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SETUP AUTO CLINIC PRINT</w:t>
            </w:r>
          </w:p>
        </w:tc>
        <w:tc>
          <w:tcPr>
            <w:tcW w:w="6054" w:type="dxa"/>
          </w:tcPr>
          <w:p w14:paraId="335A460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users to enter Print Manager Queuing Parameters and to specify automatic queuing parameters. </w:t>
            </w:r>
          </w:p>
        </w:tc>
      </w:tr>
      <w:tr w:rsidR="0084277E" w:rsidRPr="0002501E" w14:paraId="335A4609" w14:textId="77777777" w:rsidTr="0070371C">
        <w:trPr>
          <w:cantSplit/>
        </w:trPr>
        <w:tc>
          <w:tcPr>
            <w:tcW w:w="3296" w:type="dxa"/>
            <w:gridSpan w:val="2"/>
          </w:tcPr>
          <w:p w14:paraId="335A460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UTIL MAINTENANCE UTILITY</w:t>
            </w:r>
          </w:p>
        </w:tc>
        <w:tc>
          <w:tcPr>
            <w:tcW w:w="6054" w:type="dxa"/>
          </w:tcPr>
          <w:p w14:paraId="335A4608" w14:textId="77777777" w:rsidR="0084277E" w:rsidRPr="00357028" w:rsidRDefault="0084277E" w:rsidP="00CE3D4A">
            <w:pPr>
              <w:spacing w:after="240"/>
              <w:rPr>
                <w:rFonts w:ascii="Times New Roman" w:hAnsi="Times New Roman"/>
                <w:sz w:val="22"/>
                <w:szCs w:val="22"/>
              </w:rPr>
            </w:pPr>
            <w:r w:rsidRPr="00357028">
              <w:rPr>
                <w:rFonts w:ascii="Times New Roman" w:hAnsi="Times New Roman"/>
                <w:sz w:val="22"/>
                <w:szCs w:val="22"/>
              </w:rPr>
              <w:t xml:space="preserve">This is a maintenance utility for the AICS package. </w:t>
            </w:r>
            <w:r w:rsidR="009F4138">
              <w:rPr>
                <w:rFonts w:ascii="Times New Roman" w:hAnsi="Times New Roman"/>
                <w:sz w:val="22"/>
                <w:szCs w:val="22"/>
              </w:rPr>
              <w:t xml:space="preserve"> </w:t>
            </w:r>
            <w:r w:rsidRPr="00357028">
              <w:rPr>
                <w:rFonts w:ascii="Times New Roman" w:hAnsi="Times New Roman"/>
                <w:sz w:val="22"/>
                <w:szCs w:val="22"/>
              </w:rPr>
              <w:t xml:space="preserve">It allows the user to display and print a listing of the invalid </w:t>
            </w:r>
            <w:bookmarkStart w:id="160" w:name="p155_icd"/>
            <w:bookmarkEnd w:id="160"/>
            <w:r w:rsidRPr="00357028">
              <w:rPr>
                <w:rFonts w:ascii="Times New Roman" w:hAnsi="Times New Roman"/>
                <w:sz w:val="22"/>
                <w:szCs w:val="22"/>
              </w:rPr>
              <w:t>ICD</w:t>
            </w:r>
            <w:bookmarkStart w:id="161" w:name="p155"/>
            <w:bookmarkEnd w:id="161"/>
            <w:r w:rsidRPr="00357028">
              <w:rPr>
                <w:rFonts w:ascii="Times New Roman" w:hAnsi="Times New Roman"/>
                <w:sz w:val="22"/>
                <w:szCs w:val="22"/>
              </w:rPr>
              <w:t xml:space="preserve">, CPT and VISIT codes that are on encounter forms. </w:t>
            </w:r>
            <w:r w:rsidR="009F4138">
              <w:rPr>
                <w:rFonts w:ascii="Times New Roman" w:hAnsi="Times New Roman"/>
                <w:sz w:val="22"/>
                <w:szCs w:val="22"/>
              </w:rPr>
              <w:t xml:space="preserve"> </w:t>
            </w:r>
            <w:r w:rsidRPr="00357028">
              <w:rPr>
                <w:rFonts w:ascii="Times New Roman" w:hAnsi="Times New Roman"/>
                <w:sz w:val="22"/>
                <w:szCs w:val="22"/>
              </w:rPr>
              <w:t xml:space="preserve">It also allows the user to delete the invalid codes from the forms. </w:t>
            </w:r>
            <w:r w:rsidR="009F4138">
              <w:rPr>
                <w:rFonts w:ascii="Times New Roman" w:hAnsi="Times New Roman"/>
                <w:sz w:val="22"/>
                <w:szCs w:val="22"/>
              </w:rPr>
              <w:t xml:space="preserve"> </w:t>
            </w:r>
            <w:r w:rsidRPr="00357028">
              <w:rPr>
                <w:rFonts w:ascii="Times New Roman" w:hAnsi="Times New Roman"/>
                <w:sz w:val="22"/>
                <w:szCs w:val="22"/>
              </w:rPr>
              <w:t xml:space="preserve">Another action of this option is displaying a complete listing of all invalid ICD, CPT, and VISIT codes. </w:t>
            </w:r>
          </w:p>
        </w:tc>
      </w:tr>
      <w:tr w:rsidR="0084277E" w:rsidRPr="0002501E" w14:paraId="335A460C" w14:textId="77777777" w:rsidTr="0070371C">
        <w:trPr>
          <w:cantSplit/>
        </w:trPr>
        <w:tc>
          <w:tcPr>
            <w:tcW w:w="3296" w:type="dxa"/>
            <w:gridSpan w:val="2"/>
          </w:tcPr>
          <w:p w14:paraId="335A460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VALIDATE FORMS</w:t>
            </w:r>
          </w:p>
        </w:tc>
        <w:tc>
          <w:tcPr>
            <w:tcW w:w="6054" w:type="dxa"/>
          </w:tcPr>
          <w:p w14:paraId="335A460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Report used to validate the data that will be passed to PCE when an Encounter Form is scanned. </w:t>
            </w:r>
            <w:r w:rsidR="009F4138">
              <w:rPr>
                <w:rFonts w:ascii="Times New Roman" w:hAnsi="Times New Roman"/>
                <w:sz w:val="22"/>
                <w:szCs w:val="22"/>
              </w:rPr>
              <w:t xml:space="preserve"> </w:t>
            </w:r>
            <w:r w:rsidRPr="00357028">
              <w:rPr>
                <w:rFonts w:ascii="Times New Roman" w:hAnsi="Times New Roman"/>
                <w:sz w:val="22"/>
                <w:szCs w:val="22"/>
              </w:rPr>
              <w:t xml:space="preserve">The report may be sorted by Division, Clinic Group, Clinic or Form. </w:t>
            </w:r>
          </w:p>
        </w:tc>
      </w:tr>
      <w:tr w:rsidR="0084277E" w:rsidRPr="0002501E" w14:paraId="335A460F" w14:textId="77777777" w:rsidTr="0070371C">
        <w:trPr>
          <w:cantSplit/>
        </w:trPr>
        <w:tc>
          <w:tcPr>
            <w:tcW w:w="3296" w:type="dxa"/>
            <w:gridSpan w:val="2"/>
          </w:tcPr>
          <w:p w14:paraId="335A460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IBDFC CONVERSION UTILITY</w:t>
            </w:r>
          </w:p>
        </w:tc>
        <w:tc>
          <w:tcPr>
            <w:tcW w:w="6054" w:type="dxa"/>
          </w:tcPr>
          <w:p w14:paraId="335A460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Used to convert a form that was designed for just printing to a form that can be scanned. </w:t>
            </w:r>
          </w:p>
        </w:tc>
      </w:tr>
      <w:tr w:rsidR="0084277E" w:rsidRPr="0002501E" w14:paraId="335A4612" w14:textId="77777777" w:rsidTr="0070371C">
        <w:trPr>
          <w:cantSplit/>
        </w:trPr>
        <w:tc>
          <w:tcPr>
            <w:tcW w:w="3296" w:type="dxa"/>
            <w:gridSpan w:val="2"/>
          </w:tcPr>
          <w:p w14:paraId="335A461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 DIAGNOSTIC MEASURES MENU</w:t>
            </w:r>
          </w:p>
        </w:tc>
        <w:tc>
          <w:tcPr>
            <w:tcW w:w="6054" w:type="dxa"/>
          </w:tcPr>
          <w:p w14:paraId="335A461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Diagnostic Measures Menu allows a facility to quantitatively measure various elements which are critical to the MCCR program. </w:t>
            </w:r>
          </w:p>
        </w:tc>
      </w:tr>
      <w:tr w:rsidR="0084277E" w:rsidRPr="0002501E" w14:paraId="335A4615" w14:textId="77777777" w:rsidTr="0070371C">
        <w:trPr>
          <w:cantSplit/>
        </w:trPr>
        <w:tc>
          <w:tcPr>
            <w:tcW w:w="3296" w:type="dxa"/>
            <w:gridSpan w:val="2"/>
          </w:tcPr>
          <w:p w14:paraId="335A461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IBJ MCCR COORDINATOR</w:t>
            </w:r>
          </w:p>
        </w:tc>
        <w:tc>
          <w:tcPr>
            <w:tcW w:w="6054" w:type="dxa"/>
          </w:tcPr>
          <w:p w14:paraId="335A461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Joint Inquiry and the Diagnostic Measures reports. </w:t>
            </w:r>
          </w:p>
        </w:tc>
      </w:tr>
      <w:tr w:rsidR="0084277E" w:rsidRPr="0002501E" w14:paraId="335A4618" w14:textId="77777777" w:rsidTr="0070371C">
        <w:trPr>
          <w:cantSplit/>
        </w:trPr>
        <w:tc>
          <w:tcPr>
            <w:tcW w:w="3296" w:type="dxa"/>
            <w:gridSpan w:val="2"/>
          </w:tcPr>
          <w:p w14:paraId="335A461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 MCCR SITE PARAMETERS</w:t>
            </w:r>
          </w:p>
        </w:tc>
        <w:tc>
          <w:tcPr>
            <w:tcW w:w="6054" w:type="dxa"/>
          </w:tcPr>
          <w:p w14:paraId="335A4617" w14:textId="211BB2FC"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view and edit MCCR site parameters. </w:t>
            </w:r>
            <w:r w:rsidR="00FF29D3" w:rsidRPr="00FF29D3">
              <w:rPr>
                <w:rFonts w:ascii="Times New Roman" w:hAnsi="Times New Roman"/>
                <w:sz w:val="22"/>
                <w:szCs w:val="22"/>
              </w:rPr>
              <w:t>Security key IB PARAMETER EDIT required.</w:t>
            </w:r>
          </w:p>
        </w:tc>
      </w:tr>
      <w:tr w:rsidR="0084277E" w:rsidRPr="0002501E" w14:paraId="335A461B" w14:textId="77777777" w:rsidTr="0070371C">
        <w:trPr>
          <w:cantSplit/>
        </w:trPr>
        <w:tc>
          <w:tcPr>
            <w:tcW w:w="3296" w:type="dxa"/>
            <w:gridSpan w:val="2"/>
          </w:tcPr>
          <w:p w14:paraId="335A461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 THIRD PARTY JOINT INQUIRY</w:t>
            </w:r>
          </w:p>
        </w:tc>
        <w:tc>
          <w:tcPr>
            <w:tcW w:w="6054" w:type="dxa"/>
          </w:tcPr>
          <w:p w14:paraId="335A461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Set of actions and screens for Third Party AR/IB Joint Inquiry. Provides detailed information on any Third Party Claim. </w:t>
            </w:r>
          </w:p>
        </w:tc>
      </w:tr>
      <w:tr w:rsidR="0084277E" w:rsidRPr="0002501E" w14:paraId="335A461E" w14:textId="77777777" w:rsidTr="0070371C">
        <w:trPr>
          <w:cantSplit/>
        </w:trPr>
        <w:tc>
          <w:tcPr>
            <w:tcW w:w="3296" w:type="dxa"/>
            <w:gridSpan w:val="2"/>
          </w:tcPr>
          <w:p w14:paraId="335A461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BILLING LAG TIME</w:t>
            </w:r>
          </w:p>
        </w:tc>
        <w:tc>
          <w:tcPr>
            <w:tcW w:w="6054" w:type="dxa"/>
          </w:tcPr>
          <w:p w14:paraId="335A461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Billing Lag Time Report provides a measure of the amount of time between significant milestones which occur during the claim submission and receivables management processes. </w:t>
            </w:r>
          </w:p>
        </w:tc>
      </w:tr>
      <w:tr w:rsidR="0084277E" w:rsidRPr="0002501E" w14:paraId="335A4621" w14:textId="77777777" w:rsidTr="0070371C">
        <w:trPr>
          <w:cantSplit/>
        </w:trPr>
        <w:tc>
          <w:tcPr>
            <w:tcW w:w="3296" w:type="dxa"/>
            <w:gridSpan w:val="2"/>
          </w:tcPr>
          <w:p w14:paraId="335A461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BILLING REPORTS</w:t>
            </w:r>
          </w:p>
        </w:tc>
        <w:tc>
          <w:tcPr>
            <w:tcW w:w="6054" w:type="dxa"/>
          </w:tcPr>
          <w:p w14:paraId="335A462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Billing Reports allow measurement of the </w:t>
            </w:r>
            <w:proofErr w:type="gramStart"/>
            <w:r w:rsidRPr="00357028">
              <w:rPr>
                <w:rFonts w:ascii="Times New Roman" w:hAnsi="Times New Roman"/>
                <w:sz w:val="22"/>
                <w:szCs w:val="22"/>
              </w:rPr>
              <w:t>claims</w:t>
            </w:r>
            <w:proofErr w:type="gramEnd"/>
            <w:r w:rsidRPr="00357028">
              <w:rPr>
                <w:rFonts w:ascii="Times New Roman" w:hAnsi="Times New Roman"/>
                <w:sz w:val="22"/>
                <w:szCs w:val="22"/>
              </w:rPr>
              <w:t xml:space="preserve"> submission process. </w:t>
            </w:r>
          </w:p>
        </w:tc>
      </w:tr>
      <w:tr w:rsidR="0084277E" w:rsidRPr="0002501E" w14:paraId="335A4624" w14:textId="77777777" w:rsidTr="0070371C">
        <w:trPr>
          <w:cantSplit/>
        </w:trPr>
        <w:tc>
          <w:tcPr>
            <w:tcW w:w="3296" w:type="dxa"/>
            <w:gridSpan w:val="2"/>
          </w:tcPr>
          <w:p w14:paraId="335A462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DM DISABLE/ENABLE</w:t>
            </w:r>
          </w:p>
        </w:tc>
        <w:tc>
          <w:tcPr>
            <w:tcW w:w="6054" w:type="dxa"/>
          </w:tcPr>
          <w:p w14:paraId="335A462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disable or re-enable the Diagnostic Measures Extraction background job or certain DM reports that go through the monthly DM Extraction background job. </w:t>
            </w:r>
            <w:r w:rsidR="009F4138">
              <w:rPr>
                <w:rFonts w:ascii="Times New Roman" w:hAnsi="Times New Roman"/>
                <w:sz w:val="22"/>
                <w:szCs w:val="22"/>
              </w:rPr>
              <w:t xml:space="preserve"> </w:t>
            </w:r>
            <w:r w:rsidRPr="00357028">
              <w:rPr>
                <w:rFonts w:ascii="Times New Roman" w:hAnsi="Times New Roman"/>
                <w:sz w:val="22"/>
                <w:szCs w:val="22"/>
              </w:rPr>
              <w:t xml:space="preserve">Once a report is disabled, it won't be queued to run via the DM extract process. </w:t>
            </w:r>
          </w:p>
        </w:tc>
      </w:tr>
      <w:tr w:rsidR="0084277E" w:rsidRPr="0002501E" w14:paraId="335A4627" w14:textId="77777777" w:rsidTr="0070371C">
        <w:trPr>
          <w:cantSplit/>
        </w:trPr>
        <w:tc>
          <w:tcPr>
            <w:tcW w:w="3296" w:type="dxa"/>
            <w:gridSpan w:val="2"/>
          </w:tcPr>
          <w:p w14:paraId="335A462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DM EXTRACT MENU</w:t>
            </w:r>
          </w:p>
        </w:tc>
        <w:tc>
          <w:tcPr>
            <w:tcW w:w="6054" w:type="dxa"/>
          </w:tcPr>
          <w:p w14:paraId="335A462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options related to the Diagnostic Measures Extraction Module. </w:t>
            </w:r>
          </w:p>
        </w:tc>
      </w:tr>
      <w:tr w:rsidR="0084277E" w:rsidRPr="0002501E" w14:paraId="335A462A" w14:textId="77777777" w:rsidTr="0070371C">
        <w:trPr>
          <w:cantSplit/>
        </w:trPr>
        <w:tc>
          <w:tcPr>
            <w:tcW w:w="3296" w:type="dxa"/>
            <w:gridSpan w:val="2"/>
          </w:tcPr>
          <w:p w14:paraId="335A462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DM MANUAL START</w:t>
            </w:r>
          </w:p>
        </w:tc>
        <w:tc>
          <w:tcPr>
            <w:tcW w:w="6054" w:type="dxa"/>
          </w:tcPr>
          <w:p w14:paraId="335A462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restart the Diagnostic Measures Extraction background job if the DM report data has not been successfully extracted for the previous month. </w:t>
            </w:r>
          </w:p>
        </w:tc>
      </w:tr>
      <w:tr w:rsidR="0084277E" w:rsidRPr="0002501E" w14:paraId="335A462D" w14:textId="77777777" w:rsidTr="0070371C">
        <w:trPr>
          <w:cantSplit/>
        </w:trPr>
        <w:tc>
          <w:tcPr>
            <w:tcW w:w="3296" w:type="dxa"/>
            <w:gridSpan w:val="2"/>
          </w:tcPr>
          <w:p w14:paraId="335A462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DM MANUAL TRANSMIT</w:t>
            </w:r>
          </w:p>
        </w:tc>
        <w:tc>
          <w:tcPr>
            <w:tcW w:w="6054" w:type="dxa"/>
          </w:tcPr>
          <w:p w14:paraId="335A462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retransmit a Diagnostic Measures Extract file to FORUM for a particular month if that month's DM report data did not successfully transmit the first time. </w:t>
            </w:r>
          </w:p>
        </w:tc>
      </w:tr>
      <w:tr w:rsidR="0084277E" w:rsidRPr="0002501E" w14:paraId="335A4630" w14:textId="77777777" w:rsidTr="0070371C">
        <w:trPr>
          <w:cantSplit/>
        </w:trPr>
        <w:tc>
          <w:tcPr>
            <w:tcW w:w="3296" w:type="dxa"/>
            <w:gridSpan w:val="2"/>
          </w:tcPr>
          <w:p w14:paraId="335A462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DM VIEW/PRINT EXTRACTS</w:t>
            </w:r>
          </w:p>
        </w:tc>
        <w:tc>
          <w:tcPr>
            <w:tcW w:w="6054" w:type="dxa"/>
          </w:tcPr>
          <w:p w14:paraId="335A462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see the results of previous Diagnostic Measures extractions. </w:t>
            </w:r>
            <w:r w:rsidR="009F4138">
              <w:rPr>
                <w:rFonts w:ascii="Times New Roman" w:hAnsi="Times New Roman"/>
                <w:sz w:val="22"/>
                <w:szCs w:val="22"/>
              </w:rPr>
              <w:t xml:space="preserve"> </w:t>
            </w:r>
            <w:r w:rsidRPr="00357028">
              <w:rPr>
                <w:rFonts w:ascii="Times New Roman" w:hAnsi="Times New Roman"/>
                <w:sz w:val="22"/>
                <w:szCs w:val="22"/>
              </w:rPr>
              <w:t xml:space="preserve">It shows whether or not certain reports made it through the extraction process. </w:t>
            </w:r>
          </w:p>
        </w:tc>
      </w:tr>
      <w:tr w:rsidR="0084277E" w:rsidRPr="0002501E" w14:paraId="335A4633" w14:textId="77777777" w:rsidTr="0070371C">
        <w:trPr>
          <w:cantSplit/>
        </w:trPr>
        <w:tc>
          <w:tcPr>
            <w:tcW w:w="3296" w:type="dxa"/>
            <w:gridSpan w:val="2"/>
          </w:tcPr>
          <w:p w14:paraId="335A463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AR PROD REPORT</w:t>
            </w:r>
          </w:p>
        </w:tc>
        <w:tc>
          <w:tcPr>
            <w:tcW w:w="6054" w:type="dxa"/>
          </w:tcPr>
          <w:p w14:paraId="335A463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shows clerk activity based on transaction types and timeframes. </w:t>
            </w:r>
          </w:p>
        </w:tc>
      </w:tr>
      <w:tr w:rsidR="0084277E" w:rsidRPr="0002501E" w14:paraId="335A4636" w14:textId="77777777" w:rsidTr="0070371C">
        <w:trPr>
          <w:cantSplit/>
        </w:trPr>
        <w:tc>
          <w:tcPr>
            <w:tcW w:w="3296" w:type="dxa"/>
            <w:gridSpan w:val="2"/>
          </w:tcPr>
          <w:p w14:paraId="335A463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ASSIGN PRINT</w:t>
            </w:r>
          </w:p>
        </w:tc>
        <w:tc>
          <w:tcPr>
            <w:tcW w:w="6054" w:type="dxa"/>
          </w:tcPr>
          <w:p w14:paraId="335A463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printing of selected or all Workload Assignments stored in file #351.73. </w:t>
            </w:r>
          </w:p>
        </w:tc>
      </w:tr>
      <w:tr w:rsidR="0084277E" w:rsidRPr="0002501E" w14:paraId="335A4639" w14:textId="77777777" w:rsidTr="0070371C">
        <w:trPr>
          <w:cantSplit/>
        </w:trPr>
        <w:tc>
          <w:tcPr>
            <w:tcW w:w="3296" w:type="dxa"/>
            <w:gridSpan w:val="2"/>
          </w:tcPr>
          <w:p w14:paraId="335A463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CHAMPVA/TRICARE</w:t>
            </w:r>
          </w:p>
        </w:tc>
        <w:tc>
          <w:tcPr>
            <w:tcW w:w="6054" w:type="dxa"/>
          </w:tcPr>
          <w:p w14:paraId="335A463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information for sites to use to conduct follow-up activities for CHAMPVA and TRICARE receivables. </w:t>
            </w:r>
          </w:p>
        </w:tc>
      </w:tr>
      <w:tr w:rsidR="0084277E" w:rsidRPr="0002501E" w14:paraId="335A463C" w14:textId="77777777" w:rsidTr="0070371C">
        <w:trPr>
          <w:cantSplit/>
        </w:trPr>
        <w:tc>
          <w:tcPr>
            <w:tcW w:w="3296" w:type="dxa"/>
            <w:gridSpan w:val="2"/>
          </w:tcPr>
          <w:p w14:paraId="335A463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IBJD FOLLOW-UP FIRST PARTY</w:t>
            </w:r>
          </w:p>
        </w:tc>
        <w:tc>
          <w:tcPr>
            <w:tcW w:w="6054" w:type="dxa"/>
          </w:tcPr>
          <w:p w14:paraId="335A463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information for sites to use to conduct follow-up activities for First Party receivables. </w:t>
            </w:r>
          </w:p>
        </w:tc>
      </w:tr>
      <w:tr w:rsidR="0084277E" w:rsidRPr="0002501E" w14:paraId="335A463F" w14:textId="77777777" w:rsidTr="0070371C">
        <w:trPr>
          <w:cantSplit/>
        </w:trPr>
        <w:tc>
          <w:tcPr>
            <w:tcW w:w="3296" w:type="dxa"/>
            <w:gridSpan w:val="2"/>
          </w:tcPr>
          <w:p w14:paraId="335A463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MISC BILLS</w:t>
            </w:r>
          </w:p>
        </w:tc>
        <w:tc>
          <w:tcPr>
            <w:tcW w:w="6054" w:type="dxa"/>
          </w:tcPr>
          <w:p w14:paraId="335A463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information for sites to use to conduct follow-up activities for miscellaneous receivables. </w:t>
            </w:r>
          </w:p>
        </w:tc>
      </w:tr>
      <w:tr w:rsidR="0084277E" w:rsidRPr="0002501E" w14:paraId="335A4642" w14:textId="77777777" w:rsidTr="0070371C">
        <w:trPr>
          <w:cantSplit/>
        </w:trPr>
        <w:tc>
          <w:tcPr>
            <w:tcW w:w="3296" w:type="dxa"/>
            <w:gridSpan w:val="2"/>
          </w:tcPr>
          <w:p w14:paraId="335A464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REPAYMENT PLAN</w:t>
            </w:r>
          </w:p>
        </w:tc>
        <w:tc>
          <w:tcPr>
            <w:tcW w:w="6054" w:type="dxa"/>
          </w:tcPr>
          <w:p w14:paraId="335A464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information for sites to use to conduct follow-up on the Repayment Plans. </w:t>
            </w:r>
          </w:p>
        </w:tc>
      </w:tr>
      <w:tr w:rsidR="0084277E" w:rsidRPr="0002501E" w14:paraId="335A4645" w14:textId="77777777" w:rsidTr="0070371C">
        <w:trPr>
          <w:cantSplit/>
        </w:trPr>
        <w:tc>
          <w:tcPr>
            <w:tcW w:w="3296" w:type="dxa"/>
            <w:gridSpan w:val="2"/>
          </w:tcPr>
          <w:p w14:paraId="335A464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REPORTS</w:t>
            </w:r>
          </w:p>
        </w:tc>
        <w:tc>
          <w:tcPr>
            <w:tcW w:w="6054" w:type="dxa"/>
          </w:tcPr>
          <w:p w14:paraId="335A464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Follow-Up Reports allow measurement of the </w:t>
            </w:r>
            <w:proofErr w:type="gramStart"/>
            <w:r w:rsidRPr="00357028">
              <w:rPr>
                <w:rFonts w:ascii="Times New Roman" w:hAnsi="Times New Roman"/>
                <w:sz w:val="22"/>
                <w:szCs w:val="22"/>
              </w:rPr>
              <w:t>receivables</w:t>
            </w:r>
            <w:proofErr w:type="gramEnd"/>
            <w:r w:rsidRPr="00357028">
              <w:rPr>
                <w:rFonts w:ascii="Times New Roman" w:hAnsi="Times New Roman"/>
                <w:sz w:val="22"/>
                <w:szCs w:val="22"/>
              </w:rPr>
              <w:t xml:space="preserve"> management function. </w:t>
            </w:r>
          </w:p>
        </w:tc>
      </w:tr>
      <w:tr w:rsidR="0084277E" w:rsidRPr="0002501E" w14:paraId="335A4648" w14:textId="77777777" w:rsidTr="0070371C">
        <w:trPr>
          <w:cantSplit/>
        </w:trPr>
        <w:tc>
          <w:tcPr>
            <w:tcW w:w="3296" w:type="dxa"/>
            <w:gridSpan w:val="2"/>
          </w:tcPr>
          <w:p w14:paraId="335A464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SUMMARY REPORT</w:t>
            </w:r>
          </w:p>
        </w:tc>
        <w:tc>
          <w:tcPr>
            <w:tcW w:w="6054" w:type="dxa"/>
          </w:tcPr>
          <w:p w14:paraId="335A464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Third Party Follow-Up Summary Report provides a summary of the balances of all outstanding Third Party receivables. </w:t>
            </w:r>
          </w:p>
        </w:tc>
      </w:tr>
      <w:tr w:rsidR="0084277E" w:rsidRPr="0002501E" w14:paraId="335A464B" w14:textId="77777777" w:rsidTr="0070371C">
        <w:trPr>
          <w:cantSplit/>
        </w:trPr>
        <w:tc>
          <w:tcPr>
            <w:tcW w:w="3296" w:type="dxa"/>
            <w:gridSpan w:val="2"/>
          </w:tcPr>
          <w:p w14:paraId="335A464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THIRD PARTY</w:t>
            </w:r>
          </w:p>
        </w:tc>
        <w:tc>
          <w:tcPr>
            <w:tcW w:w="6054" w:type="dxa"/>
          </w:tcPr>
          <w:p w14:paraId="335A464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Third Party Follow-Up Report provides information for sites to use to conduct follow-up activities for Third Party receivables. </w:t>
            </w:r>
          </w:p>
        </w:tc>
      </w:tr>
      <w:tr w:rsidR="0084277E" w:rsidRPr="0002501E" w14:paraId="335A464E" w14:textId="77777777" w:rsidTr="0070371C">
        <w:trPr>
          <w:cantSplit/>
        </w:trPr>
        <w:tc>
          <w:tcPr>
            <w:tcW w:w="3296" w:type="dxa"/>
            <w:gridSpan w:val="2"/>
          </w:tcPr>
          <w:p w14:paraId="335A464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WORKLOAD</w:t>
            </w:r>
          </w:p>
        </w:tc>
        <w:tc>
          <w:tcPr>
            <w:tcW w:w="6054" w:type="dxa"/>
          </w:tcPr>
          <w:p w14:paraId="335A464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entering/editing of Workload Assignments by clerk to be stored in file #351.73. </w:t>
            </w:r>
          </w:p>
        </w:tc>
      </w:tr>
      <w:tr w:rsidR="0084277E" w:rsidRPr="0002501E" w14:paraId="335A4651" w14:textId="77777777" w:rsidTr="0070371C">
        <w:trPr>
          <w:cantSplit/>
        </w:trPr>
        <w:tc>
          <w:tcPr>
            <w:tcW w:w="3296" w:type="dxa"/>
            <w:gridSpan w:val="2"/>
          </w:tcPr>
          <w:p w14:paraId="335A464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COMP REG</w:t>
            </w:r>
          </w:p>
        </w:tc>
        <w:tc>
          <w:tcPr>
            <w:tcW w:w="6054" w:type="dxa"/>
          </w:tcPr>
          <w:p w14:paraId="335A465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Percentage of Completed Registrations report allows the facility to examine the percentage of registrations completed without an inconsistency. </w:t>
            </w:r>
          </w:p>
        </w:tc>
      </w:tr>
      <w:tr w:rsidR="0084277E" w:rsidRPr="0002501E" w14:paraId="335A4654" w14:textId="77777777" w:rsidTr="0070371C">
        <w:trPr>
          <w:cantSplit/>
        </w:trPr>
        <w:tc>
          <w:tcPr>
            <w:tcW w:w="3296" w:type="dxa"/>
            <w:gridSpan w:val="2"/>
          </w:tcPr>
          <w:p w14:paraId="335A465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INS</w:t>
            </w:r>
          </w:p>
        </w:tc>
        <w:tc>
          <w:tcPr>
            <w:tcW w:w="6054" w:type="dxa"/>
          </w:tcPr>
          <w:p w14:paraId="335A465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report of Patients with Unidentified Insurance provides a list of patients that have been treated, but not identified as having or not having insurance. </w:t>
            </w:r>
          </w:p>
        </w:tc>
      </w:tr>
      <w:tr w:rsidR="0084277E" w:rsidRPr="0002501E" w14:paraId="335A4657" w14:textId="77777777" w:rsidTr="0070371C">
        <w:trPr>
          <w:cantSplit/>
        </w:trPr>
        <w:tc>
          <w:tcPr>
            <w:tcW w:w="3296" w:type="dxa"/>
            <w:gridSpan w:val="2"/>
          </w:tcPr>
          <w:p w14:paraId="335A465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NO EMPL</w:t>
            </w:r>
          </w:p>
        </w:tc>
        <w:tc>
          <w:tcPr>
            <w:tcW w:w="6054" w:type="dxa"/>
          </w:tcPr>
          <w:p w14:paraId="335A465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No Employer Listing provides a list of veterans who were treated within a specified timeframe and whose employer is not specified. </w:t>
            </w:r>
          </w:p>
        </w:tc>
      </w:tr>
      <w:tr w:rsidR="0084277E" w:rsidRPr="0002501E" w14:paraId="335A465A" w14:textId="77777777" w:rsidTr="0070371C">
        <w:trPr>
          <w:cantSplit/>
        </w:trPr>
        <w:tc>
          <w:tcPr>
            <w:tcW w:w="3296" w:type="dxa"/>
            <w:gridSpan w:val="2"/>
          </w:tcPr>
          <w:p w14:paraId="335A465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OPT WORKLOAD</w:t>
            </w:r>
          </w:p>
        </w:tc>
        <w:tc>
          <w:tcPr>
            <w:tcW w:w="6054" w:type="dxa"/>
          </w:tcPr>
          <w:p w14:paraId="335A465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Outpatient Workload Report provides a measure of the number and types of Outpatient Services provided in the facility. </w:t>
            </w:r>
          </w:p>
        </w:tc>
      </w:tr>
      <w:tr w:rsidR="0084277E" w:rsidRPr="0002501E" w14:paraId="335A465D" w14:textId="77777777" w:rsidTr="0070371C">
        <w:trPr>
          <w:cantSplit/>
        </w:trPr>
        <w:tc>
          <w:tcPr>
            <w:tcW w:w="3296" w:type="dxa"/>
            <w:gridSpan w:val="2"/>
          </w:tcPr>
          <w:p w14:paraId="335A465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POL NOT VER</w:t>
            </w:r>
          </w:p>
        </w:tc>
        <w:tc>
          <w:tcPr>
            <w:tcW w:w="6054" w:type="dxa"/>
          </w:tcPr>
          <w:p w14:paraId="335A465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report of Insurance Policies Not Verified provides a list of policies entered into the system (within a specified timeframe) but were never verified. </w:t>
            </w:r>
          </w:p>
        </w:tc>
      </w:tr>
      <w:tr w:rsidR="0084277E" w:rsidRPr="0002501E" w14:paraId="335A4660" w14:textId="77777777" w:rsidTr="0070371C">
        <w:trPr>
          <w:cantSplit/>
        </w:trPr>
        <w:tc>
          <w:tcPr>
            <w:tcW w:w="3296" w:type="dxa"/>
            <w:gridSpan w:val="2"/>
          </w:tcPr>
          <w:p w14:paraId="335A465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REPORTS</w:t>
            </w:r>
          </w:p>
        </w:tc>
        <w:tc>
          <w:tcPr>
            <w:tcW w:w="6054" w:type="dxa"/>
          </w:tcPr>
          <w:p w14:paraId="335A465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intake reports allow measurement of registration processes and workload reporting. </w:t>
            </w:r>
          </w:p>
        </w:tc>
      </w:tr>
      <w:tr w:rsidR="0084277E" w:rsidRPr="0002501E" w14:paraId="335A4663" w14:textId="77777777" w:rsidTr="0070371C">
        <w:trPr>
          <w:cantSplit/>
        </w:trPr>
        <w:tc>
          <w:tcPr>
            <w:tcW w:w="3296" w:type="dxa"/>
            <w:gridSpan w:val="2"/>
          </w:tcPr>
          <w:p w14:paraId="335A466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SC VETS</w:t>
            </w:r>
          </w:p>
        </w:tc>
        <w:tc>
          <w:tcPr>
            <w:tcW w:w="6054" w:type="dxa"/>
          </w:tcPr>
          <w:p w14:paraId="335A466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report of SC Vets w/ NSC Episodes of Care Not Billed (Inpatient) provides a measure of how well sites are billing their SC veterans for non-service connected treatment. </w:t>
            </w:r>
          </w:p>
        </w:tc>
      </w:tr>
      <w:tr w:rsidR="0084277E" w:rsidRPr="0002501E" w14:paraId="335A4666" w14:textId="77777777" w:rsidTr="0070371C">
        <w:trPr>
          <w:cantSplit/>
        </w:trPr>
        <w:tc>
          <w:tcPr>
            <w:tcW w:w="3296" w:type="dxa"/>
            <w:gridSpan w:val="2"/>
          </w:tcPr>
          <w:p w14:paraId="335A466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IBJD INTAKE UNV ELIG</w:t>
            </w:r>
          </w:p>
        </w:tc>
        <w:tc>
          <w:tcPr>
            <w:tcW w:w="6054" w:type="dxa"/>
          </w:tcPr>
          <w:p w14:paraId="335A466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lists patients who have been treated at a facility, but whose eligibility has not been verified. </w:t>
            </w:r>
            <w:r w:rsidR="009F4138">
              <w:rPr>
                <w:rFonts w:ascii="Times New Roman" w:hAnsi="Times New Roman"/>
                <w:sz w:val="22"/>
                <w:szCs w:val="22"/>
              </w:rPr>
              <w:t xml:space="preserve"> </w:t>
            </w:r>
            <w:r w:rsidRPr="00357028">
              <w:rPr>
                <w:rFonts w:ascii="Times New Roman" w:hAnsi="Times New Roman"/>
                <w:sz w:val="22"/>
                <w:szCs w:val="22"/>
              </w:rPr>
              <w:t xml:space="preserve">This report will also list patients with verified eligibility for at least 2 years, if any. </w:t>
            </w:r>
          </w:p>
        </w:tc>
      </w:tr>
      <w:tr w:rsidR="0084277E" w:rsidRPr="0002501E" w14:paraId="335A4669" w14:textId="77777777" w:rsidTr="0070371C">
        <w:trPr>
          <w:cantSplit/>
        </w:trPr>
        <w:tc>
          <w:tcPr>
            <w:tcW w:w="3296" w:type="dxa"/>
            <w:gridSpan w:val="2"/>
          </w:tcPr>
          <w:p w14:paraId="335A466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PERCENT PREREGISTERED</w:t>
            </w:r>
          </w:p>
        </w:tc>
        <w:tc>
          <w:tcPr>
            <w:tcW w:w="6054" w:type="dxa"/>
          </w:tcPr>
          <w:p w14:paraId="335A466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provides number of patients treated, the number of patients pre-registered, % of patients pre-registered, number of patients pre-registered past the pre-registration time frame, number of patients never pre-registered, the clinic exclusions, and the eligibility exclusions. </w:t>
            </w:r>
          </w:p>
        </w:tc>
      </w:tr>
      <w:tr w:rsidR="0084277E" w:rsidRPr="0002501E" w14:paraId="335A466C" w14:textId="77777777" w:rsidTr="0070371C">
        <w:trPr>
          <w:cantSplit/>
        </w:trPr>
        <w:tc>
          <w:tcPr>
            <w:tcW w:w="3296" w:type="dxa"/>
            <w:gridSpan w:val="2"/>
          </w:tcPr>
          <w:p w14:paraId="335A466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REASONS NOT BILLABLE</w:t>
            </w:r>
          </w:p>
        </w:tc>
        <w:tc>
          <w:tcPr>
            <w:tcW w:w="6054" w:type="dxa"/>
          </w:tcPr>
          <w:p w14:paraId="335A466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prints a list of Claims Tracking entries that cannot be billed to an insurance company for various reasons. </w:t>
            </w:r>
          </w:p>
        </w:tc>
      </w:tr>
      <w:tr w:rsidR="0084277E" w:rsidRPr="0002501E" w14:paraId="335A466F" w14:textId="77777777" w:rsidTr="0070371C">
        <w:trPr>
          <w:cantSplit/>
        </w:trPr>
        <w:tc>
          <w:tcPr>
            <w:tcW w:w="3296" w:type="dxa"/>
            <w:gridSpan w:val="2"/>
          </w:tcPr>
          <w:p w14:paraId="335A466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UTILIZATION REPORTS</w:t>
            </w:r>
          </w:p>
        </w:tc>
        <w:tc>
          <w:tcPr>
            <w:tcW w:w="6054" w:type="dxa"/>
          </w:tcPr>
          <w:p w14:paraId="335A466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Utilization Reports allow measurement of the Utilization Management process. </w:t>
            </w:r>
          </w:p>
        </w:tc>
      </w:tr>
      <w:tr w:rsidR="0084277E" w:rsidRPr="0002501E" w14:paraId="335A4672" w14:textId="77777777" w:rsidTr="0070371C">
        <w:trPr>
          <w:cantSplit/>
        </w:trPr>
        <w:tc>
          <w:tcPr>
            <w:tcW w:w="3296" w:type="dxa"/>
            <w:gridSpan w:val="2"/>
          </w:tcPr>
          <w:p w14:paraId="335A467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UTILIZATION WORKLOAD</w:t>
            </w:r>
          </w:p>
        </w:tc>
        <w:tc>
          <w:tcPr>
            <w:tcW w:w="6054" w:type="dxa"/>
          </w:tcPr>
          <w:p w14:paraId="335A467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Utilization Workload Report provides a measure of the number of Insurance Reviews which are conducted at the facility. </w:t>
            </w:r>
          </w:p>
        </w:tc>
      </w:tr>
      <w:tr w:rsidR="0084277E" w:rsidRPr="0002501E" w14:paraId="335A4675" w14:textId="77777777" w:rsidTr="0070371C">
        <w:trPr>
          <w:cantSplit/>
        </w:trPr>
        <w:tc>
          <w:tcPr>
            <w:tcW w:w="3296" w:type="dxa"/>
            <w:gridSpan w:val="2"/>
          </w:tcPr>
          <w:p w14:paraId="335A467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ACUTE DOWNLOAD</w:t>
            </w:r>
          </w:p>
        </w:tc>
        <w:tc>
          <w:tcPr>
            <w:tcW w:w="6054" w:type="dxa"/>
          </w:tcPr>
          <w:p w14:paraId="335A467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asks for a report by Services, Treating Specialties, or Admitting Diagnosis will tally by month a downloaded list for Excel of Acute and Non-Acute entries and Non- Acute Reasons for Admission and Stay reviews. </w:t>
            </w:r>
          </w:p>
        </w:tc>
      </w:tr>
      <w:tr w:rsidR="0084277E" w:rsidRPr="0002501E" w14:paraId="335A4678" w14:textId="77777777" w:rsidTr="0070371C">
        <w:trPr>
          <w:cantSplit/>
        </w:trPr>
        <w:tc>
          <w:tcPr>
            <w:tcW w:w="3296" w:type="dxa"/>
            <w:gridSpan w:val="2"/>
          </w:tcPr>
          <w:p w14:paraId="335A467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ACUTE LIST</w:t>
            </w:r>
          </w:p>
        </w:tc>
        <w:tc>
          <w:tcPr>
            <w:tcW w:w="6054" w:type="dxa"/>
          </w:tcPr>
          <w:p w14:paraId="335A467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asks for a report by Services, Treating Specialties, or Admitting Diagnosis will tally by month a list of Acute and Non-Acute entries and Non-Acute Reasons for Admission and Stay reviews. </w:t>
            </w:r>
          </w:p>
        </w:tc>
      </w:tr>
      <w:tr w:rsidR="0084277E" w:rsidRPr="0002501E" w14:paraId="335A467B" w14:textId="77777777" w:rsidTr="0070371C">
        <w:trPr>
          <w:cantSplit/>
        </w:trPr>
        <w:tc>
          <w:tcPr>
            <w:tcW w:w="3296" w:type="dxa"/>
            <w:gridSpan w:val="2"/>
          </w:tcPr>
          <w:p w14:paraId="335A467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DOWNLOADS</w:t>
            </w:r>
          </w:p>
        </w:tc>
        <w:tc>
          <w:tcPr>
            <w:tcW w:w="6054" w:type="dxa"/>
          </w:tcPr>
          <w:p w14:paraId="335A467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controls the Download menu options for IBQ. </w:t>
            </w:r>
          </w:p>
        </w:tc>
      </w:tr>
      <w:tr w:rsidR="0084277E" w:rsidRPr="0002501E" w14:paraId="335A467E" w14:textId="77777777" w:rsidTr="0070371C">
        <w:trPr>
          <w:cantSplit/>
        </w:trPr>
        <w:tc>
          <w:tcPr>
            <w:tcW w:w="3296" w:type="dxa"/>
            <w:gridSpan w:val="2"/>
          </w:tcPr>
          <w:p w14:paraId="335A467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MAIN MENU</w:t>
            </w:r>
          </w:p>
        </w:tc>
        <w:tc>
          <w:tcPr>
            <w:tcW w:w="6054" w:type="dxa"/>
          </w:tcPr>
          <w:p w14:paraId="335A467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the main menu for Utilization Management Rollup at the local site. </w:t>
            </w:r>
          </w:p>
        </w:tc>
      </w:tr>
      <w:tr w:rsidR="0084277E" w:rsidRPr="0002501E" w14:paraId="335A4681" w14:textId="77777777" w:rsidTr="0070371C">
        <w:trPr>
          <w:cantSplit/>
        </w:trPr>
        <w:tc>
          <w:tcPr>
            <w:tcW w:w="3296" w:type="dxa"/>
            <w:gridSpan w:val="2"/>
          </w:tcPr>
          <w:p w14:paraId="335A467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MISSING DATA LIST</w:t>
            </w:r>
          </w:p>
        </w:tc>
        <w:tc>
          <w:tcPr>
            <w:tcW w:w="6054" w:type="dxa"/>
          </w:tcPr>
          <w:p w14:paraId="335A468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lists patients discharged from Claims Tracking with missing data for Random, Disease, and Local cases who would qualify for the national and local rollup. </w:t>
            </w:r>
          </w:p>
        </w:tc>
      </w:tr>
      <w:tr w:rsidR="0084277E" w:rsidRPr="0002501E" w14:paraId="335A4684" w14:textId="77777777" w:rsidTr="0070371C">
        <w:trPr>
          <w:cantSplit/>
        </w:trPr>
        <w:tc>
          <w:tcPr>
            <w:tcW w:w="3296" w:type="dxa"/>
            <w:gridSpan w:val="2"/>
          </w:tcPr>
          <w:p w14:paraId="335A468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NATIONAL ROLLUP</w:t>
            </w:r>
          </w:p>
        </w:tc>
        <w:tc>
          <w:tcPr>
            <w:tcW w:w="6054" w:type="dxa"/>
          </w:tcPr>
          <w:p w14:paraId="335A468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will load the UTILIZATION MANAGEMENT ROLLUP file with Random and Disease specific data for the national rollup.</w:t>
            </w:r>
            <w:r w:rsidR="009F4138">
              <w:rPr>
                <w:rFonts w:ascii="Times New Roman" w:hAnsi="Times New Roman"/>
                <w:sz w:val="22"/>
                <w:szCs w:val="22"/>
              </w:rPr>
              <w:t xml:space="preserve"> </w:t>
            </w:r>
            <w:r w:rsidRPr="00357028">
              <w:rPr>
                <w:rFonts w:ascii="Times New Roman" w:hAnsi="Times New Roman"/>
                <w:sz w:val="22"/>
                <w:szCs w:val="22"/>
              </w:rPr>
              <w:t xml:space="preserve"> This option is queued to run at a site selected date between May 15 and June 15 and re-queued every six months. </w:t>
            </w:r>
            <w:r w:rsidR="009F4138">
              <w:rPr>
                <w:rFonts w:ascii="Times New Roman" w:hAnsi="Times New Roman"/>
                <w:sz w:val="22"/>
                <w:szCs w:val="22"/>
              </w:rPr>
              <w:t xml:space="preserve"> </w:t>
            </w:r>
            <w:r w:rsidRPr="00357028">
              <w:rPr>
                <w:rFonts w:ascii="Times New Roman" w:hAnsi="Times New Roman"/>
                <w:sz w:val="22"/>
                <w:szCs w:val="22"/>
              </w:rPr>
              <w:t xml:space="preserve">This data is pulled from the Hospital Review file (#356.1) based on discharged dates in the Claims Tracking file (#356). </w:t>
            </w:r>
          </w:p>
        </w:tc>
      </w:tr>
      <w:tr w:rsidR="0084277E" w:rsidRPr="0002501E" w14:paraId="335A4687" w14:textId="77777777" w:rsidTr="0070371C">
        <w:trPr>
          <w:cantSplit/>
        </w:trPr>
        <w:tc>
          <w:tcPr>
            <w:tcW w:w="3296" w:type="dxa"/>
            <w:gridSpan w:val="2"/>
          </w:tcPr>
          <w:p w14:paraId="335A468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IBQL OUTPUTS</w:t>
            </w:r>
          </w:p>
        </w:tc>
        <w:tc>
          <w:tcPr>
            <w:tcW w:w="6054" w:type="dxa"/>
          </w:tcPr>
          <w:p w14:paraId="335A468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Outputs menu option controls all the list menus for IBQ. </w:t>
            </w:r>
          </w:p>
        </w:tc>
      </w:tr>
      <w:tr w:rsidR="0084277E" w:rsidRPr="0002501E" w14:paraId="335A468A" w14:textId="77777777" w:rsidTr="0070371C">
        <w:trPr>
          <w:cantSplit/>
        </w:trPr>
        <w:tc>
          <w:tcPr>
            <w:tcW w:w="3296" w:type="dxa"/>
            <w:gridSpan w:val="2"/>
          </w:tcPr>
          <w:p w14:paraId="335A468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PATIENT LIST</w:t>
            </w:r>
          </w:p>
        </w:tc>
        <w:tc>
          <w:tcPr>
            <w:tcW w:w="6054" w:type="dxa"/>
          </w:tcPr>
          <w:p w14:paraId="335A468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lists all patients discharged from the Claims Tracking file (#356) for Random, Disease, and Local cases who will qualify for the national and local rollups. </w:t>
            </w:r>
          </w:p>
        </w:tc>
      </w:tr>
      <w:tr w:rsidR="0084277E" w:rsidRPr="0002501E" w14:paraId="335A468D" w14:textId="77777777" w:rsidTr="0070371C">
        <w:trPr>
          <w:cantSplit/>
        </w:trPr>
        <w:tc>
          <w:tcPr>
            <w:tcW w:w="3296" w:type="dxa"/>
            <w:gridSpan w:val="2"/>
          </w:tcPr>
          <w:p w14:paraId="335A468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PATIENT REVIEW DOWNLOAD</w:t>
            </w:r>
          </w:p>
        </w:tc>
        <w:tc>
          <w:tcPr>
            <w:tcW w:w="6054" w:type="dxa"/>
          </w:tcPr>
          <w:p w14:paraId="335A468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asks for a report by Services or Treating Specialties, will download patients and their Admission and Stay review information. </w:t>
            </w:r>
          </w:p>
        </w:tc>
      </w:tr>
      <w:tr w:rsidR="0084277E" w:rsidRPr="0002501E" w14:paraId="335A4690" w14:textId="77777777" w:rsidTr="0070371C">
        <w:trPr>
          <w:cantSplit/>
        </w:trPr>
        <w:tc>
          <w:tcPr>
            <w:tcW w:w="3296" w:type="dxa"/>
            <w:gridSpan w:val="2"/>
          </w:tcPr>
          <w:p w14:paraId="335A468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PATIENT REVIEW LIST</w:t>
            </w:r>
          </w:p>
        </w:tc>
        <w:tc>
          <w:tcPr>
            <w:tcW w:w="6054" w:type="dxa"/>
          </w:tcPr>
          <w:p w14:paraId="335A468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asks for a report by Services, Treating Specialties, or Providers will list patients and their Admission and Stay review information. </w:t>
            </w:r>
          </w:p>
        </w:tc>
      </w:tr>
      <w:tr w:rsidR="0084277E" w:rsidRPr="0002501E" w14:paraId="335A4693" w14:textId="77777777" w:rsidTr="0070371C">
        <w:trPr>
          <w:cantSplit/>
        </w:trPr>
        <w:tc>
          <w:tcPr>
            <w:tcW w:w="3296" w:type="dxa"/>
            <w:gridSpan w:val="2"/>
          </w:tcPr>
          <w:p w14:paraId="335A469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PURGE ROLLUP DATA</w:t>
            </w:r>
          </w:p>
        </w:tc>
        <w:tc>
          <w:tcPr>
            <w:tcW w:w="6054" w:type="dxa"/>
          </w:tcPr>
          <w:p w14:paraId="335A469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Local or All Cases, will purge selected cases from the Utilization Management Rollup File. </w:t>
            </w:r>
          </w:p>
        </w:tc>
      </w:tr>
      <w:tr w:rsidR="0084277E" w:rsidRPr="0002501E" w14:paraId="335A4696" w14:textId="77777777" w:rsidTr="0070371C">
        <w:trPr>
          <w:cantSplit/>
        </w:trPr>
        <w:tc>
          <w:tcPr>
            <w:tcW w:w="3296" w:type="dxa"/>
            <w:gridSpan w:val="2"/>
          </w:tcPr>
          <w:p w14:paraId="335A469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ROLLUP</w:t>
            </w:r>
          </w:p>
        </w:tc>
        <w:tc>
          <w:tcPr>
            <w:tcW w:w="6054" w:type="dxa"/>
          </w:tcPr>
          <w:p w14:paraId="335A469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will load the Utilization Rollup file (#538) with qualifying patients discharged from Claims Tracking that have no missing data. </w:t>
            </w:r>
            <w:r w:rsidR="009F4138">
              <w:rPr>
                <w:rFonts w:ascii="Times New Roman" w:hAnsi="Times New Roman"/>
                <w:sz w:val="22"/>
                <w:szCs w:val="22"/>
              </w:rPr>
              <w:t xml:space="preserve"> </w:t>
            </w:r>
            <w:r w:rsidRPr="00357028">
              <w:rPr>
                <w:rFonts w:ascii="Times New Roman" w:hAnsi="Times New Roman"/>
                <w:sz w:val="22"/>
                <w:szCs w:val="22"/>
              </w:rPr>
              <w:t xml:space="preserve">This process will build a rollup file to be used by the UR for reports and downloading to spreadsheet. </w:t>
            </w:r>
          </w:p>
        </w:tc>
      </w:tr>
      <w:tr w:rsidR="00DB33BD" w:rsidRPr="0002501E" w14:paraId="335A4699" w14:textId="77777777" w:rsidTr="0070371C">
        <w:trPr>
          <w:cantSplit/>
        </w:trPr>
        <w:tc>
          <w:tcPr>
            <w:tcW w:w="3296" w:type="dxa"/>
            <w:gridSpan w:val="2"/>
          </w:tcPr>
          <w:p w14:paraId="335A4697"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IBRFI 277 WORKLIST</w:t>
            </w:r>
          </w:p>
        </w:tc>
        <w:tc>
          <w:tcPr>
            <w:tcW w:w="6054" w:type="dxa"/>
          </w:tcPr>
          <w:p w14:paraId="335A4698"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 xml:space="preserve">This is a list manager screen, RFAI Management Worklist, to select RFI Messages to be worked.  </w:t>
            </w:r>
          </w:p>
        </w:tc>
      </w:tr>
      <w:tr w:rsidR="0084277E" w:rsidRPr="0002501E" w14:paraId="335A469C" w14:textId="77777777" w:rsidTr="0070371C">
        <w:trPr>
          <w:cantSplit/>
        </w:trPr>
        <w:tc>
          <w:tcPr>
            <w:tcW w:w="3296" w:type="dxa"/>
            <w:gridSpan w:val="2"/>
          </w:tcPr>
          <w:p w14:paraId="335A469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CODING VALIDATION MENU</w:t>
            </w:r>
          </w:p>
        </w:tc>
        <w:tc>
          <w:tcPr>
            <w:tcW w:w="6054" w:type="dxa"/>
          </w:tcPr>
          <w:p w14:paraId="335A469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is for reports that relate to indicating which claims have been validated by coding staff. </w:t>
            </w:r>
          </w:p>
        </w:tc>
      </w:tr>
      <w:tr w:rsidR="0084277E" w:rsidRPr="0002501E" w14:paraId="335A469F" w14:textId="77777777" w:rsidTr="0070371C">
        <w:trPr>
          <w:cantSplit/>
        </w:trPr>
        <w:tc>
          <w:tcPr>
            <w:tcW w:w="3296" w:type="dxa"/>
            <w:gridSpan w:val="2"/>
          </w:tcPr>
          <w:p w14:paraId="335A469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APPEALS/DENIALS</w:t>
            </w:r>
          </w:p>
        </w:tc>
        <w:tc>
          <w:tcPr>
            <w:tcW w:w="6054" w:type="dxa"/>
          </w:tcPr>
          <w:p w14:paraId="335A469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for enter/editing appeals and denials and associated communications. </w:t>
            </w:r>
          </w:p>
        </w:tc>
      </w:tr>
      <w:tr w:rsidR="0084277E" w:rsidRPr="0002501E" w14:paraId="335A46A2" w14:textId="77777777" w:rsidTr="0070371C">
        <w:trPr>
          <w:cantSplit/>
        </w:trPr>
        <w:tc>
          <w:tcPr>
            <w:tcW w:w="3296" w:type="dxa"/>
            <w:gridSpan w:val="2"/>
          </w:tcPr>
          <w:p w14:paraId="335A46A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BI TRACKING ENTRY</w:t>
            </w:r>
          </w:p>
        </w:tc>
        <w:tc>
          <w:tcPr>
            <w:tcW w:w="6054" w:type="dxa"/>
          </w:tcPr>
          <w:p w14:paraId="335A46A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entry and display of claims tracking information that is needed to perform billing functions. </w:t>
            </w:r>
          </w:p>
        </w:tc>
      </w:tr>
      <w:tr w:rsidR="0084277E" w:rsidRPr="0002501E" w14:paraId="335A46A5" w14:textId="77777777" w:rsidTr="0070371C">
        <w:trPr>
          <w:cantSplit/>
        </w:trPr>
        <w:tc>
          <w:tcPr>
            <w:tcW w:w="3296" w:type="dxa"/>
            <w:gridSpan w:val="2"/>
          </w:tcPr>
          <w:p w14:paraId="335A46A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COMMUNICATIONS</w:t>
            </w:r>
          </w:p>
        </w:tc>
        <w:tc>
          <w:tcPr>
            <w:tcW w:w="6054" w:type="dxa"/>
          </w:tcPr>
          <w:p w14:paraId="335A46A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enter/editing of MCCR/UR related communications that may or may not be associated with a </w:t>
            </w:r>
            <w:proofErr w:type="gramStart"/>
            <w:r w:rsidRPr="00357028">
              <w:rPr>
                <w:rFonts w:ascii="Times New Roman" w:hAnsi="Times New Roman"/>
                <w:sz w:val="22"/>
                <w:szCs w:val="22"/>
              </w:rPr>
              <w:t>claims</w:t>
            </w:r>
            <w:proofErr w:type="gramEnd"/>
            <w:r w:rsidRPr="00357028">
              <w:rPr>
                <w:rFonts w:ascii="Times New Roman" w:hAnsi="Times New Roman"/>
                <w:sz w:val="22"/>
                <w:szCs w:val="22"/>
              </w:rPr>
              <w:t xml:space="preserve"> tracking entry. </w:t>
            </w:r>
          </w:p>
        </w:tc>
      </w:tr>
      <w:tr w:rsidR="0084277E" w:rsidRPr="0002501E" w14:paraId="335A46A8" w14:textId="77777777" w:rsidTr="0070371C">
        <w:trPr>
          <w:cantSplit/>
        </w:trPr>
        <w:tc>
          <w:tcPr>
            <w:tcW w:w="3296" w:type="dxa"/>
            <w:gridSpan w:val="2"/>
          </w:tcPr>
          <w:p w14:paraId="335A46A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HR REVIEWS TO DO</w:t>
            </w:r>
          </w:p>
        </w:tc>
        <w:tc>
          <w:tcPr>
            <w:tcW w:w="6054" w:type="dxa"/>
          </w:tcPr>
          <w:p w14:paraId="335A46A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create a list of pending work for Hospital UR personnel who do QM reviews. </w:t>
            </w:r>
            <w:r w:rsidR="009F4138">
              <w:rPr>
                <w:rFonts w:ascii="Times New Roman" w:hAnsi="Times New Roman"/>
                <w:sz w:val="22"/>
                <w:szCs w:val="22"/>
              </w:rPr>
              <w:t xml:space="preserve"> </w:t>
            </w:r>
            <w:r w:rsidRPr="00357028">
              <w:rPr>
                <w:rFonts w:ascii="Times New Roman" w:hAnsi="Times New Roman"/>
                <w:sz w:val="22"/>
                <w:szCs w:val="22"/>
              </w:rPr>
              <w:t xml:space="preserve">From this option most all screens and options needed to do the daily input are available. </w:t>
            </w:r>
          </w:p>
        </w:tc>
      </w:tr>
      <w:tr w:rsidR="0084277E" w:rsidRPr="0002501E" w14:paraId="335A46AB" w14:textId="77777777" w:rsidTr="0070371C">
        <w:trPr>
          <w:cantSplit/>
        </w:trPr>
        <w:tc>
          <w:tcPr>
            <w:tcW w:w="3296" w:type="dxa"/>
            <w:gridSpan w:val="2"/>
          </w:tcPr>
          <w:p w14:paraId="335A46A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HR TRACKING ENTRY</w:t>
            </w:r>
          </w:p>
        </w:tc>
        <w:tc>
          <w:tcPr>
            <w:tcW w:w="6054" w:type="dxa"/>
          </w:tcPr>
          <w:p w14:paraId="335A46A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allows enter/editing of Claims Tracking Entries.</w:t>
            </w:r>
            <w:r w:rsidR="009F4138">
              <w:rPr>
                <w:rFonts w:ascii="Times New Roman" w:hAnsi="Times New Roman"/>
                <w:sz w:val="22"/>
                <w:szCs w:val="22"/>
              </w:rPr>
              <w:t xml:space="preserve"> </w:t>
            </w:r>
            <w:r w:rsidRPr="00357028">
              <w:rPr>
                <w:rFonts w:ascii="Times New Roman" w:hAnsi="Times New Roman"/>
                <w:sz w:val="22"/>
                <w:szCs w:val="22"/>
              </w:rPr>
              <w:t xml:space="preserve"> Data associated with a CT entry may affect if or how it is billed and the types of reviews that may be or must be entered. </w:t>
            </w:r>
          </w:p>
        </w:tc>
      </w:tr>
      <w:tr w:rsidR="0084277E" w:rsidRPr="0002501E" w14:paraId="335A46AE" w14:textId="77777777" w:rsidTr="0070371C">
        <w:trPr>
          <w:cantSplit/>
        </w:trPr>
        <w:tc>
          <w:tcPr>
            <w:tcW w:w="3296" w:type="dxa"/>
            <w:gridSpan w:val="2"/>
          </w:tcPr>
          <w:p w14:paraId="335A46A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IBT EDIT IR REVIEWS TO DO</w:t>
            </w:r>
          </w:p>
        </w:tc>
        <w:tc>
          <w:tcPr>
            <w:tcW w:w="6054" w:type="dxa"/>
          </w:tcPr>
          <w:p w14:paraId="335A46A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create a list of pending reviews that Insurance Review personnel need to complete. </w:t>
            </w:r>
            <w:r w:rsidR="009F4138">
              <w:rPr>
                <w:rFonts w:ascii="Times New Roman" w:hAnsi="Times New Roman"/>
                <w:sz w:val="22"/>
                <w:szCs w:val="22"/>
              </w:rPr>
              <w:t xml:space="preserve"> </w:t>
            </w:r>
            <w:r w:rsidRPr="00357028">
              <w:rPr>
                <w:rFonts w:ascii="Times New Roman" w:hAnsi="Times New Roman"/>
                <w:sz w:val="22"/>
                <w:szCs w:val="22"/>
              </w:rPr>
              <w:t xml:space="preserve">Most of the input screens and options needed to do the daily work are available from this option. </w:t>
            </w:r>
          </w:p>
        </w:tc>
      </w:tr>
      <w:tr w:rsidR="0084277E" w:rsidRPr="0002501E" w14:paraId="335A46B1" w14:textId="77777777" w:rsidTr="0070371C">
        <w:trPr>
          <w:cantSplit/>
        </w:trPr>
        <w:tc>
          <w:tcPr>
            <w:tcW w:w="3296" w:type="dxa"/>
            <w:gridSpan w:val="2"/>
          </w:tcPr>
          <w:p w14:paraId="335A46A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IR TRACKING ENTRY</w:t>
            </w:r>
          </w:p>
        </w:tc>
        <w:tc>
          <w:tcPr>
            <w:tcW w:w="6054" w:type="dxa"/>
          </w:tcPr>
          <w:p w14:paraId="335A46B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enter/editing of Claims Tracking Entries. </w:t>
            </w:r>
            <w:r w:rsidR="009F4138">
              <w:rPr>
                <w:rFonts w:ascii="Times New Roman" w:hAnsi="Times New Roman"/>
                <w:sz w:val="22"/>
                <w:szCs w:val="22"/>
              </w:rPr>
              <w:t xml:space="preserve"> </w:t>
            </w:r>
            <w:r w:rsidRPr="00357028">
              <w:rPr>
                <w:rFonts w:ascii="Times New Roman" w:hAnsi="Times New Roman"/>
                <w:sz w:val="22"/>
                <w:szCs w:val="22"/>
              </w:rPr>
              <w:t xml:space="preserve">Data associated with a CT entry may affect if or how it is billed and the types of reviews that may be or must be entered. </w:t>
            </w:r>
          </w:p>
        </w:tc>
      </w:tr>
      <w:tr w:rsidR="0084277E" w:rsidRPr="0002501E" w14:paraId="335A46B4" w14:textId="77777777" w:rsidTr="0070371C">
        <w:trPr>
          <w:cantSplit/>
        </w:trPr>
        <w:tc>
          <w:tcPr>
            <w:tcW w:w="3296" w:type="dxa"/>
            <w:gridSpan w:val="2"/>
          </w:tcPr>
          <w:p w14:paraId="335A46B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REASON NOT BILLABLE</w:t>
            </w:r>
          </w:p>
        </w:tc>
        <w:tc>
          <w:tcPr>
            <w:tcW w:w="6054" w:type="dxa"/>
          </w:tcPr>
          <w:p w14:paraId="335A46B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entry of a reason not billable. </w:t>
            </w:r>
            <w:r w:rsidR="009F4138">
              <w:rPr>
                <w:rFonts w:ascii="Times New Roman" w:hAnsi="Times New Roman"/>
                <w:sz w:val="22"/>
                <w:szCs w:val="22"/>
              </w:rPr>
              <w:t xml:space="preserve"> </w:t>
            </w:r>
            <w:r w:rsidRPr="00357028">
              <w:rPr>
                <w:rFonts w:ascii="Times New Roman" w:hAnsi="Times New Roman"/>
                <w:sz w:val="22"/>
                <w:szCs w:val="22"/>
              </w:rPr>
              <w:t xml:space="preserve">Entry of a reason will automatically be printed on the Patients with Insurance Reports and will cause the annotated care not to be automatically billed. </w:t>
            </w:r>
          </w:p>
        </w:tc>
      </w:tr>
      <w:tr w:rsidR="0084277E" w:rsidRPr="0002501E" w14:paraId="335A46B7" w14:textId="77777777" w:rsidTr="0070371C">
        <w:trPr>
          <w:cantSplit/>
        </w:trPr>
        <w:tc>
          <w:tcPr>
            <w:tcW w:w="3296" w:type="dxa"/>
            <w:gridSpan w:val="2"/>
          </w:tcPr>
          <w:p w14:paraId="335A46B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REVIEWS</w:t>
            </w:r>
          </w:p>
        </w:tc>
        <w:tc>
          <w:tcPr>
            <w:tcW w:w="6054" w:type="dxa"/>
          </w:tcPr>
          <w:p w14:paraId="335A46B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viewing and editing of UR reviews of claims tracking entries. </w:t>
            </w:r>
            <w:r w:rsidR="009F4138">
              <w:rPr>
                <w:rFonts w:ascii="Times New Roman" w:hAnsi="Times New Roman"/>
                <w:sz w:val="22"/>
                <w:szCs w:val="22"/>
              </w:rPr>
              <w:t xml:space="preserve"> </w:t>
            </w:r>
            <w:r w:rsidRPr="00357028">
              <w:rPr>
                <w:rFonts w:ascii="Times New Roman" w:hAnsi="Times New Roman"/>
                <w:sz w:val="22"/>
                <w:szCs w:val="22"/>
              </w:rPr>
              <w:t xml:space="preserve">This includes pre-admission/pre-certification reviews, continuing stay reviews, and discharge reviews. </w:t>
            </w:r>
          </w:p>
        </w:tc>
      </w:tr>
      <w:tr w:rsidR="0084277E" w:rsidRPr="0002501E" w14:paraId="335A46BA" w14:textId="77777777" w:rsidTr="0070371C">
        <w:trPr>
          <w:cantSplit/>
        </w:trPr>
        <w:tc>
          <w:tcPr>
            <w:tcW w:w="3296" w:type="dxa"/>
            <w:gridSpan w:val="2"/>
          </w:tcPr>
          <w:p w14:paraId="335A46B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REVIEWS TO DO</w:t>
            </w:r>
          </w:p>
        </w:tc>
        <w:tc>
          <w:tcPr>
            <w:tcW w:w="6054" w:type="dxa"/>
          </w:tcPr>
          <w:p w14:paraId="335A46B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list all reviews that have a next review date in the past seven days. </w:t>
            </w:r>
            <w:r w:rsidR="009F4138">
              <w:rPr>
                <w:rFonts w:ascii="Times New Roman" w:hAnsi="Times New Roman"/>
                <w:sz w:val="22"/>
                <w:szCs w:val="22"/>
              </w:rPr>
              <w:t xml:space="preserve"> </w:t>
            </w:r>
            <w:r w:rsidRPr="00357028">
              <w:rPr>
                <w:rFonts w:ascii="Times New Roman" w:hAnsi="Times New Roman"/>
                <w:sz w:val="22"/>
                <w:szCs w:val="22"/>
              </w:rPr>
              <w:t xml:space="preserve">All screens and actions necessary to complete the pending reviews are available from within this option. </w:t>
            </w:r>
            <w:r w:rsidR="009F4138">
              <w:rPr>
                <w:rFonts w:ascii="Times New Roman" w:hAnsi="Times New Roman"/>
                <w:sz w:val="22"/>
                <w:szCs w:val="22"/>
              </w:rPr>
              <w:t xml:space="preserve"> </w:t>
            </w:r>
            <w:r w:rsidRPr="00357028">
              <w:rPr>
                <w:rFonts w:ascii="Times New Roman" w:hAnsi="Times New Roman"/>
                <w:sz w:val="22"/>
                <w:szCs w:val="22"/>
              </w:rPr>
              <w:t xml:space="preserve">You may also select a different date range of pending reviews if desired. </w:t>
            </w:r>
            <w:r w:rsidR="009F4138">
              <w:rPr>
                <w:rFonts w:ascii="Times New Roman" w:hAnsi="Times New Roman"/>
                <w:sz w:val="22"/>
                <w:szCs w:val="22"/>
              </w:rPr>
              <w:t xml:space="preserve"> </w:t>
            </w:r>
            <w:r w:rsidRPr="00357028">
              <w:rPr>
                <w:rFonts w:ascii="Times New Roman" w:hAnsi="Times New Roman"/>
                <w:sz w:val="22"/>
                <w:szCs w:val="22"/>
              </w:rPr>
              <w:t xml:space="preserve">Both Hospital and Insurance reviews can be accessed with this option. </w:t>
            </w:r>
            <w:r w:rsidR="009F4138">
              <w:rPr>
                <w:rFonts w:ascii="Times New Roman" w:hAnsi="Times New Roman"/>
                <w:sz w:val="22"/>
                <w:szCs w:val="22"/>
              </w:rPr>
              <w:t xml:space="preserve"> </w:t>
            </w:r>
            <w:r w:rsidRPr="00357028">
              <w:rPr>
                <w:rFonts w:ascii="Times New Roman" w:hAnsi="Times New Roman"/>
                <w:sz w:val="22"/>
                <w:szCs w:val="22"/>
              </w:rPr>
              <w:t xml:space="preserve">Many pending reviews may have automatically been created by the computer when a patient is admitted. </w:t>
            </w:r>
          </w:p>
        </w:tc>
      </w:tr>
      <w:tr w:rsidR="0084277E" w:rsidRPr="0002501E" w14:paraId="335A46BD" w14:textId="77777777" w:rsidTr="0070371C">
        <w:trPr>
          <w:cantSplit/>
        </w:trPr>
        <w:tc>
          <w:tcPr>
            <w:tcW w:w="3296" w:type="dxa"/>
            <w:gridSpan w:val="2"/>
          </w:tcPr>
          <w:p w14:paraId="335A46B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TRACKING ENTRY</w:t>
            </w:r>
          </w:p>
        </w:tc>
        <w:tc>
          <w:tcPr>
            <w:tcW w:w="6054" w:type="dxa"/>
          </w:tcPr>
          <w:p w14:paraId="335A46B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enter/editing of Claims Tracking Entries. </w:t>
            </w:r>
            <w:r w:rsidR="009F4138">
              <w:rPr>
                <w:rFonts w:ascii="Times New Roman" w:hAnsi="Times New Roman"/>
                <w:sz w:val="22"/>
                <w:szCs w:val="22"/>
              </w:rPr>
              <w:t xml:space="preserve"> </w:t>
            </w:r>
            <w:r w:rsidRPr="00357028">
              <w:rPr>
                <w:rFonts w:ascii="Times New Roman" w:hAnsi="Times New Roman"/>
                <w:sz w:val="22"/>
                <w:szCs w:val="22"/>
              </w:rPr>
              <w:t xml:space="preserve">Data associated with a CT entry may affect if or how it is billed and the types of reviews that may be or must be entered. </w:t>
            </w:r>
          </w:p>
        </w:tc>
      </w:tr>
      <w:tr w:rsidR="0084277E" w:rsidRPr="0002501E" w14:paraId="335A46C0" w14:textId="77777777" w:rsidTr="0070371C">
        <w:trPr>
          <w:cantSplit/>
        </w:trPr>
        <w:tc>
          <w:tcPr>
            <w:tcW w:w="3296" w:type="dxa"/>
            <w:gridSpan w:val="2"/>
          </w:tcPr>
          <w:p w14:paraId="335A46B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TRACKING PARAMETERS</w:t>
            </w:r>
          </w:p>
        </w:tc>
        <w:tc>
          <w:tcPr>
            <w:tcW w:w="6054" w:type="dxa"/>
          </w:tcPr>
          <w:p w14:paraId="335A46BF" w14:textId="1C48E075"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editing MCCR site parameters that affect the Claims Tracking Module. </w:t>
            </w:r>
            <w:r w:rsidR="0070371C" w:rsidRPr="0070371C">
              <w:rPr>
                <w:rFonts w:ascii="Times New Roman" w:hAnsi="Times New Roman"/>
                <w:sz w:val="22"/>
                <w:szCs w:val="22"/>
              </w:rPr>
              <w:t>Security key IB PARAMETER EDIT required.</w:t>
            </w:r>
          </w:p>
        </w:tc>
      </w:tr>
      <w:tr w:rsidR="0084277E" w:rsidRPr="0002501E" w14:paraId="335A46C3" w14:textId="77777777" w:rsidTr="0070371C">
        <w:trPr>
          <w:cantSplit/>
        </w:trPr>
        <w:tc>
          <w:tcPr>
            <w:tcW w:w="3296" w:type="dxa"/>
            <w:gridSpan w:val="2"/>
          </w:tcPr>
          <w:p w14:paraId="335A46C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ENTERED NOT REVIEWED</w:t>
            </w:r>
          </w:p>
        </w:tc>
        <w:tc>
          <w:tcPr>
            <w:tcW w:w="6054" w:type="dxa"/>
          </w:tcPr>
          <w:p w14:paraId="335A46C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new report will allow the MCCF staff to identify encounters that have been: 1. </w:t>
            </w:r>
            <w:r w:rsidR="009F4138">
              <w:rPr>
                <w:rFonts w:ascii="Times New Roman" w:hAnsi="Times New Roman"/>
                <w:sz w:val="22"/>
                <w:szCs w:val="22"/>
              </w:rPr>
              <w:t xml:space="preserve"> </w:t>
            </w:r>
            <w:r w:rsidRPr="00357028">
              <w:rPr>
                <w:rFonts w:ascii="Times New Roman" w:hAnsi="Times New Roman"/>
                <w:sz w:val="22"/>
                <w:szCs w:val="22"/>
              </w:rPr>
              <w:t xml:space="preserve">Reviewed by the coders and are ready to bill (indicated by a </w:t>
            </w:r>
            <w:proofErr w:type="gramStart"/>
            <w:r w:rsidRPr="00357028">
              <w:rPr>
                <w:rFonts w:ascii="Times New Roman" w:hAnsi="Times New Roman"/>
                <w:sz w:val="22"/>
                <w:szCs w:val="22"/>
              </w:rPr>
              <w:t>n</w:t>
            </w:r>
            <w:r w:rsidR="009355A7" w:rsidRPr="00357028">
              <w:rPr>
                <w:rFonts w:ascii="Times New Roman" w:hAnsi="Times New Roman"/>
                <w:sz w:val="22"/>
                <w:szCs w:val="22"/>
              </w:rPr>
              <w:t>on-blank findings</w:t>
            </w:r>
            <w:proofErr w:type="gramEnd"/>
            <w:r w:rsidR="009355A7" w:rsidRPr="00357028">
              <w:rPr>
                <w:rFonts w:ascii="Times New Roman" w:hAnsi="Times New Roman"/>
                <w:sz w:val="22"/>
                <w:szCs w:val="22"/>
              </w:rPr>
              <w:t xml:space="preserve"> type) and 2.</w:t>
            </w:r>
            <w:r w:rsidR="009F4138">
              <w:rPr>
                <w:rFonts w:ascii="Times New Roman" w:hAnsi="Times New Roman"/>
                <w:sz w:val="22"/>
                <w:szCs w:val="22"/>
              </w:rPr>
              <w:t xml:space="preserve"> </w:t>
            </w:r>
            <w:r w:rsidR="009355A7" w:rsidRPr="00357028">
              <w:rPr>
                <w:rFonts w:ascii="Times New Roman" w:hAnsi="Times New Roman"/>
                <w:sz w:val="22"/>
                <w:szCs w:val="22"/>
              </w:rPr>
              <w:t xml:space="preserve"> N</w:t>
            </w:r>
            <w:r w:rsidRPr="00357028">
              <w:rPr>
                <w:rFonts w:ascii="Times New Roman" w:hAnsi="Times New Roman"/>
                <w:sz w:val="22"/>
                <w:szCs w:val="22"/>
              </w:rPr>
              <w:t xml:space="preserve">ot reviewed by code (indicated by a blank findings type) The report prints all outpatient reimbursable insurance claims in file #399 with a status of Entered/Not Reviewed. </w:t>
            </w:r>
            <w:r w:rsidR="009F4138">
              <w:rPr>
                <w:rFonts w:ascii="Times New Roman" w:hAnsi="Times New Roman"/>
                <w:sz w:val="22"/>
                <w:szCs w:val="22"/>
              </w:rPr>
              <w:t xml:space="preserve"> </w:t>
            </w:r>
            <w:r w:rsidRPr="00357028">
              <w:rPr>
                <w:rFonts w:ascii="Times New Roman" w:hAnsi="Times New Roman"/>
                <w:sz w:val="22"/>
                <w:szCs w:val="22"/>
              </w:rPr>
              <w:t xml:space="preserve">The user input criteria for the report is the Event Date range. </w:t>
            </w:r>
            <w:r w:rsidR="009F4138">
              <w:rPr>
                <w:rFonts w:ascii="Times New Roman" w:hAnsi="Times New Roman"/>
                <w:sz w:val="22"/>
                <w:szCs w:val="22"/>
              </w:rPr>
              <w:t xml:space="preserve"> </w:t>
            </w:r>
            <w:r w:rsidRPr="00357028">
              <w:rPr>
                <w:rFonts w:ascii="Times New Roman" w:hAnsi="Times New Roman"/>
                <w:sz w:val="22"/>
                <w:szCs w:val="22"/>
              </w:rPr>
              <w:t xml:space="preserve">The user is prompted for the EVENT START DATE and EVENT END DATE. </w:t>
            </w:r>
          </w:p>
        </w:tc>
      </w:tr>
      <w:tr w:rsidR="00DB33BD" w:rsidRPr="0002501E" w14:paraId="335A46C6" w14:textId="77777777" w:rsidTr="0070371C">
        <w:trPr>
          <w:cantSplit/>
        </w:trPr>
        <w:tc>
          <w:tcPr>
            <w:tcW w:w="3296" w:type="dxa"/>
            <w:gridSpan w:val="2"/>
          </w:tcPr>
          <w:p w14:paraId="335A46C4"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IBT 278 CERTIFICATION REPORT</w:t>
            </w:r>
          </w:p>
        </w:tc>
        <w:tc>
          <w:tcPr>
            <w:tcW w:w="6054" w:type="dxa"/>
          </w:tcPr>
          <w:p w14:paraId="335A46C5"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This option runs the 278 Certification Report.</w:t>
            </w:r>
          </w:p>
        </w:tc>
      </w:tr>
      <w:tr w:rsidR="00DB33BD" w:rsidRPr="0002501E" w14:paraId="335A46C9" w14:textId="77777777" w:rsidTr="0070371C">
        <w:trPr>
          <w:cantSplit/>
        </w:trPr>
        <w:tc>
          <w:tcPr>
            <w:tcW w:w="3296" w:type="dxa"/>
            <w:gridSpan w:val="2"/>
          </w:tcPr>
          <w:p w14:paraId="335A46C7"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lastRenderedPageBreak/>
              <w:t>IBT 278 DISPOSITION REPORT</w:t>
            </w:r>
          </w:p>
        </w:tc>
        <w:tc>
          <w:tcPr>
            <w:tcW w:w="6054" w:type="dxa"/>
          </w:tcPr>
          <w:p w14:paraId="335A46C8"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This option runs the 278 Deletion Disposition Report.</w:t>
            </w:r>
          </w:p>
        </w:tc>
      </w:tr>
      <w:tr w:rsidR="00DB33BD" w:rsidRPr="0002501E" w14:paraId="335A46CC" w14:textId="77777777" w:rsidTr="0070371C">
        <w:trPr>
          <w:cantSplit/>
        </w:trPr>
        <w:tc>
          <w:tcPr>
            <w:tcW w:w="3296" w:type="dxa"/>
            <w:gridSpan w:val="2"/>
          </w:tcPr>
          <w:p w14:paraId="335A46CA"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IBT 278 STATISTICAL REPORT</w:t>
            </w:r>
          </w:p>
        </w:tc>
        <w:tc>
          <w:tcPr>
            <w:tcW w:w="6054" w:type="dxa"/>
          </w:tcPr>
          <w:p w14:paraId="335A46CB"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This option runs the 278 Statistical Report.</w:t>
            </w:r>
          </w:p>
        </w:tc>
      </w:tr>
      <w:tr w:rsidR="00DB33BD" w:rsidRPr="0002501E" w14:paraId="335A46CF" w14:textId="77777777" w:rsidTr="0070371C">
        <w:trPr>
          <w:cantSplit/>
        </w:trPr>
        <w:tc>
          <w:tcPr>
            <w:tcW w:w="3296" w:type="dxa"/>
            <w:gridSpan w:val="2"/>
          </w:tcPr>
          <w:p w14:paraId="335A46CD"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IBT HCSR NIGHTLY PROCESS</w:t>
            </w:r>
          </w:p>
        </w:tc>
        <w:tc>
          <w:tcPr>
            <w:tcW w:w="6054" w:type="dxa"/>
          </w:tcPr>
          <w:p w14:paraId="335A46CE"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This option should not be placed on any menu or run by any user, it is designed to be scheduled in TaskMan to be executed once a day during off-peak hours. This option is a nightly task that gathers data for Healthcare Services Review worklist and stores it in HCS REVIEW TRANSMISSION file.</w:t>
            </w:r>
          </w:p>
        </w:tc>
      </w:tr>
      <w:tr w:rsidR="00DB33BD" w:rsidRPr="0002501E" w14:paraId="335A46D2" w14:textId="77777777" w:rsidTr="0070371C">
        <w:trPr>
          <w:cantSplit/>
        </w:trPr>
        <w:tc>
          <w:tcPr>
            <w:tcW w:w="3296" w:type="dxa"/>
            <w:gridSpan w:val="2"/>
          </w:tcPr>
          <w:p w14:paraId="335A46D0"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IBT HCSR RESPONSE VIEW</w:t>
            </w:r>
          </w:p>
        </w:tc>
        <w:tc>
          <w:tcPr>
            <w:tcW w:w="6054" w:type="dxa"/>
          </w:tcPr>
          <w:p w14:paraId="335A46D1"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Healthcare Services Review 278 response view.</w:t>
            </w:r>
          </w:p>
        </w:tc>
      </w:tr>
      <w:tr w:rsidR="00DB33BD" w:rsidRPr="0002501E" w14:paraId="335A46D5" w14:textId="77777777" w:rsidTr="0070371C">
        <w:trPr>
          <w:cantSplit/>
        </w:trPr>
        <w:tc>
          <w:tcPr>
            <w:tcW w:w="3296" w:type="dxa"/>
            <w:gridSpan w:val="2"/>
          </w:tcPr>
          <w:p w14:paraId="335A46D3"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IBT HCSR WORKLIST</w:t>
            </w:r>
          </w:p>
        </w:tc>
        <w:tc>
          <w:tcPr>
            <w:tcW w:w="6054" w:type="dxa"/>
          </w:tcPr>
          <w:p w14:paraId="335A46D4"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Healthcare Services Review worklist.</w:t>
            </w:r>
          </w:p>
        </w:tc>
      </w:tr>
      <w:tr w:rsidR="0084277E" w:rsidRPr="0002501E" w14:paraId="335A46D8" w14:textId="77777777" w:rsidTr="0070371C">
        <w:trPr>
          <w:cantSplit/>
        </w:trPr>
        <w:tc>
          <w:tcPr>
            <w:tcW w:w="3296" w:type="dxa"/>
            <w:gridSpan w:val="2"/>
          </w:tcPr>
          <w:p w14:paraId="335A46D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MANAGER MENU</w:t>
            </w:r>
          </w:p>
        </w:tc>
        <w:tc>
          <w:tcPr>
            <w:tcW w:w="6054" w:type="dxa"/>
          </w:tcPr>
          <w:p w14:paraId="335A46D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claims tracking menu. </w:t>
            </w:r>
            <w:r w:rsidR="009F4138">
              <w:rPr>
                <w:rFonts w:ascii="Times New Roman" w:hAnsi="Times New Roman"/>
                <w:sz w:val="22"/>
                <w:szCs w:val="22"/>
              </w:rPr>
              <w:t xml:space="preserve"> </w:t>
            </w:r>
            <w:r w:rsidRPr="00357028">
              <w:rPr>
                <w:rFonts w:ascii="Times New Roman" w:hAnsi="Times New Roman"/>
                <w:sz w:val="22"/>
                <w:szCs w:val="22"/>
              </w:rPr>
              <w:t xml:space="preserve">It contains the various user menus that can be assigned directly to UR or MCCR/UR personnel. </w:t>
            </w:r>
          </w:p>
        </w:tc>
      </w:tr>
      <w:tr w:rsidR="0084277E" w:rsidRPr="0002501E" w14:paraId="335A46DB" w14:textId="77777777" w:rsidTr="0070371C">
        <w:trPr>
          <w:cantSplit/>
        </w:trPr>
        <w:tc>
          <w:tcPr>
            <w:tcW w:w="3296" w:type="dxa"/>
            <w:gridSpan w:val="2"/>
          </w:tcPr>
          <w:p w14:paraId="335A46D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MONTHLY AUTO GEN AVE BILL</w:t>
            </w:r>
          </w:p>
        </w:tc>
        <w:tc>
          <w:tcPr>
            <w:tcW w:w="6054" w:type="dxa"/>
          </w:tcPr>
          <w:p w14:paraId="335A46D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calculate the number of bills and the average bill amounts for a month and store the data in the CLAIMS TRACKING UNBILLED AMOUNTS file (356.19). </w:t>
            </w:r>
            <w:r w:rsidR="009F4138">
              <w:rPr>
                <w:rFonts w:ascii="Times New Roman" w:hAnsi="Times New Roman"/>
                <w:sz w:val="22"/>
                <w:szCs w:val="22"/>
              </w:rPr>
              <w:t xml:space="preserve"> </w:t>
            </w:r>
            <w:r w:rsidRPr="00357028">
              <w:rPr>
                <w:rFonts w:ascii="Times New Roman" w:hAnsi="Times New Roman"/>
                <w:sz w:val="22"/>
                <w:szCs w:val="22"/>
              </w:rPr>
              <w:t xml:space="preserve">This data will then be used by the scheduled option Auto-Build Unbilled Amounts Report (IBT MONTHLY AUTO GEN UNBILLED) to generate the unbilled amounts data that needs to be reported by the 3rd work day of the month. </w:t>
            </w:r>
            <w:r w:rsidR="009F4138">
              <w:rPr>
                <w:rFonts w:ascii="Times New Roman" w:hAnsi="Times New Roman"/>
                <w:sz w:val="22"/>
                <w:szCs w:val="22"/>
              </w:rPr>
              <w:t xml:space="preserve"> </w:t>
            </w:r>
            <w:r w:rsidRPr="00357028">
              <w:rPr>
                <w:rFonts w:ascii="Times New Roman" w:hAnsi="Times New Roman"/>
                <w:sz w:val="22"/>
                <w:szCs w:val="22"/>
              </w:rPr>
              <w:t xml:space="preserve">Queue this option to run once monthly. Sites may choose the date it should run but it is suggested that it run after the 15th of the month when user activity is low (i.e. November 19, 1994 @ 2:00am). </w:t>
            </w:r>
            <w:r w:rsidR="009F4138">
              <w:rPr>
                <w:rFonts w:ascii="Times New Roman" w:hAnsi="Times New Roman"/>
                <w:sz w:val="22"/>
                <w:szCs w:val="22"/>
              </w:rPr>
              <w:t xml:space="preserve"> </w:t>
            </w:r>
            <w:r w:rsidRPr="00357028">
              <w:rPr>
                <w:rFonts w:ascii="Times New Roman" w:hAnsi="Times New Roman"/>
                <w:sz w:val="22"/>
                <w:szCs w:val="22"/>
              </w:rPr>
              <w:t xml:space="preserve">No device is necessary, the results are stored and a completion mail message is sent to the mail group specified in the IB SITE PARAMETERS file. </w:t>
            </w:r>
          </w:p>
        </w:tc>
      </w:tr>
      <w:tr w:rsidR="0084277E" w:rsidRPr="0002501E" w14:paraId="335A46DE" w14:textId="77777777" w:rsidTr="0070371C">
        <w:trPr>
          <w:cantSplit/>
        </w:trPr>
        <w:tc>
          <w:tcPr>
            <w:tcW w:w="3296" w:type="dxa"/>
            <w:gridSpan w:val="2"/>
          </w:tcPr>
          <w:p w14:paraId="335A46D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MONTHLY AUTO GEN UNBILLED</w:t>
            </w:r>
          </w:p>
        </w:tc>
        <w:tc>
          <w:tcPr>
            <w:tcW w:w="6054" w:type="dxa"/>
          </w:tcPr>
          <w:p w14:paraId="335A46D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automatically generate the unbilled amounts report that contains the data that needs to be input to our general ledger accounts by the 3rd work day of the month. </w:t>
            </w:r>
            <w:r w:rsidR="009F4138">
              <w:rPr>
                <w:rFonts w:ascii="Times New Roman" w:hAnsi="Times New Roman"/>
                <w:sz w:val="22"/>
                <w:szCs w:val="22"/>
              </w:rPr>
              <w:t xml:space="preserve"> </w:t>
            </w:r>
            <w:r w:rsidRPr="00357028">
              <w:rPr>
                <w:rFonts w:ascii="Times New Roman" w:hAnsi="Times New Roman"/>
                <w:sz w:val="22"/>
                <w:szCs w:val="22"/>
              </w:rPr>
              <w:t xml:space="preserve">Schedule this option to run once monthly on the 1st or 2nd day of the month. </w:t>
            </w:r>
            <w:r w:rsidR="009F4138">
              <w:rPr>
                <w:rFonts w:ascii="Times New Roman" w:hAnsi="Times New Roman"/>
                <w:sz w:val="22"/>
                <w:szCs w:val="22"/>
              </w:rPr>
              <w:t xml:space="preserve"> </w:t>
            </w:r>
            <w:r w:rsidRPr="00357028">
              <w:rPr>
                <w:rFonts w:ascii="Times New Roman" w:hAnsi="Times New Roman"/>
                <w:sz w:val="22"/>
                <w:szCs w:val="22"/>
              </w:rPr>
              <w:t xml:space="preserve">No device is needed, the results are sent in a mail message to the mail group specified in the IB SITE PARAMETERS file. </w:t>
            </w:r>
          </w:p>
        </w:tc>
      </w:tr>
      <w:tr w:rsidR="0084277E" w:rsidRPr="0002501E" w14:paraId="335A46E1" w14:textId="77777777" w:rsidTr="0070371C">
        <w:trPr>
          <w:cantSplit/>
        </w:trPr>
        <w:tc>
          <w:tcPr>
            <w:tcW w:w="3296" w:type="dxa"/>
            <w:gridSpan w:val="2"/>
          </w:tcPr>
          <w:p w14:paraId="335A46D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IBT OUTPUT BILLING SHEET</w:t>
            </w:r>
          </w:p>
        </w:tc>
        <w:tc>
          <w:tcPr>
            <w:tcW w:w="6054" w:type="dxa"/>
          </w:tcPr>
          <w:p w14:paraId="335A46E0" w14:textId="77777777" w:rsidR="0084277E" w:rsidRPr="00357028" w:rsidRDefault="0084277E" w:rsidP="009F4138">
            <w:pPr>
              <w:spacing w:after="240"/>
              <w:rPr>
                <w:rFonts w:ascii="Times New Roman" w:hAnsi="Times New Roman"/>
                <w:sz w:val="22"/>
                <w:szCs w:val="22"/>
              </w:rPr>
            </w:pPr>
            <w:r w:rsidRPr="00357028">
              <w:rPr>
                <w:rFonts w:ascii="Times New Roman" w:hAnsi="Times New Roman"/>
                <w:sz w:val="22"/>
                <w:szCs w:val="22"/>
              </w:rPr>
              <w:t>This option allows printing of information from Claims Tracking about a specific visit</w:t>
            </w:r>
            <w:r w:rsidR="009F4138" w:rsidRPr="00357028">
              <w:rPr>
                <w:rFonts w:ascii="Times New Roman" w:hAnsi="Times New Roman"/>
                <w:sz w:val="22"/>
                <w:szCs w:val="22"/>
              </w:rPr>
              <w:t>.</w:t>
            </w:r>
            <w:r w:rsidR="009F4138">
              <w:rPr>
                <w:rFonts w:ascii="Times New Roman" w:hAnsi="Times New Roman"/>
                <w:sz w:val="22"/>
                <w:szCs w:val="22"/>
              </w:rPr>
              <w:t xml:space="preserve"> </w:t>
            </w:r>
            <w:r w:rsidRPr="00357028">
              <w:rPr>
                <w:rFonts w:ascii="Times New Roman" w:hAnsi="Times New Roman"/>
                <w:sz w:val="22"/>
                <w:szCs w:val="22"/>
              </w:rPr>
              <w:t xml:space="preserve">Included on the report is Visit Information, Insurance Information, Billing information (from Claims Tracking), Hospital Review information and Insurance Review information. </w:t>
            </w:r>
            <w:r w:rsidR="009F4138">
              <w:rPr>
                <w:rFonts w:ascii="Times New Roman" w:hAnsi="Times New Roman"/>
                <w:sz w:val="22"/>
                <w:szCs w:val="22"/>
              </w:rPr>
              <w:t xml:space="preserve"> </w:t>
            </w:r>
            <w:r w:rsidRPr="00357028">
              <w:rPr>
                <w:rFonts w:ascii="Times New Roman" w:hAnsi="Times New Roman"/>
                <w:sz w:val="22"/>
                <w:szCs w:val="22"/>
              </w:rPr>
              <w:t xml:space="preserve">Also included is provider, diagnosis, and procedure information. </w:t>
            </w:r>
            <w:r w:rsidR="009F4138">
              <w:rPr>
                <w:rFonts w:ascii="Times New Roman" w:hAnsi="Times New Roman"/>
                <w:sz w:val="22"/>
                <w:szCs w:val="22"/>
              </w:rPr>
              <w:t xml:space="preserve"> </w:t>
            </w:r>
            <w:r w:rsidRPr="00357028">
              <w:rPr>
                <w:rFonts w:ascii="Times New Roman" w:hAnsi="Times New Roman"/>
                <w:sz w:val="22"/>
                <w:szCs w:val="22"/>
              </w:rPr>
              <w:t xml:space="preserve">This report is the most complete summary of information about a single visit available in Claims Tracking. </w:t>
            </w:r>
          </w:p>
        </w:tc>
      </w:tr>
      <w:tr w:rsidR="0084277E" w:rsidRPr="0002501E" w14:paraId="335A46E4" w14:textId="77777777" w:rsidTr="0070371C">
        <w:trPr>
          <w:cantSplit/>
        </w:trPr>
        <w:tc>
          <w:tcPr>
            <w:tcW w:w="3296" w:type="dxa"/>
            <w:gridSpan w:val="2"/>
          </w:tcPr>
          <w:p w14:paraId="335A46E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CLAIM INQUIRY</w:t>
            </w:r>
          </w:p>
        </w:tc>
        <w:tc>
          <w:tcPr>
            <w:tcW w:w="6054" w:type="dxa"/>
          </w:tcPr>
          <w:p w14:paraId="335A46E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viewing or printing a detailed inquiry to any claims tracking entry. </w:t>
            </w:r>
            <w:r w:rsidR="009F4138">
              <w:rPr>
                <w:rFonts w:ascii="Times New Roman" w:hAnsi="Times New Roman"/>
                <w:sz w:val="22"/>
                <w:szCs w:val="22"/>
              </w:rPr>
              <w:t xml:space="preserve"> </w:t>
            </w:r>
            <w:r w:rsidRPr="00357028">
              <w:rPr>
                <w:rFonts w:ascii="Times New Roman" w:hAnsi="Times New Roman"/>
                <w:sz w:val="22"/>
                <w:szCs w:val="22"/>
              </w:rPr>
              <w:t xml:space="preserve">This includes showing all associated reviews and communications. </w:t>
            </w:r>
          </w:p>
        </w:tc>
      </w:tr>
      <w:tr w:rsidR="0084277E" w:rsidRPr="0002501E" w14:paraId="335A46E7" w14:textId="77777777" w:rsidTr="0070371C">
        <w:trPr>
          <w:cantSplit/>
        </w:trPr>
        <w:tc>
          <w:tcPr>
            <w:tcW w:w="3296" w:type="dxa"/>
            <w:gridSpan w:val="2"/>
          </w:tcPr>
          <w:p w14:paraId="335A46E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DENIED DAYS REPORT</w:t>
            </w:r>
          </w:p>
        </w:tc>
        <w:tc>
          <w:tcPr>
            <w:tcW w:w="6054" w:type="dxa"/>
          </w:tcPr>
          <w:p w14:paraId="335A46E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prints a summary of days denied by insurance company for a user specified date range. </w:t>
            </w:r>
            <w:r w:rsidR="009F4138">
              <w:rPr>
                <w:rFonts w:ascii="Times New Roman" w:hAnsi="Times New Roman"/>
                <w:sz w:val="22"/>
                <w:szCs w:val="22"/>
              </w:rPr>
              <w:t xml:space="preserve"> </w:t>
            </w:r>
            <w:r w:rsidRPr="00357028">
              <w:rPr>
                <w:rFonts w:ascii="Times New Roman" w:hAnsi="Times New Roman"/>
                <w:sz w:val="22"/>
                <w:szCs w:val="22"/>
              </w:rPr>
              <w:t xml:space="preserve">A summary report by service is also generated. </w:t>
            </w:r>
          </w:p>
        </w:tc>
      </w:tr>
      <w:tr w:rsidR="0084277E" w:rsidRPr="0002501E" w14:paraId="335A46EA" w14:textId="77777777" w:rsidTr="0070371C">
        <w:trPr>
          <w:cantSplit/>
        </w:trPr>
        <w:tc>
          <w:tcPr>
            <w:tcW w:w="3296" w:type="dxa"/>
            <w:gridSpan w:val="2"/>
          </w:tcPr>
          <w:p w14:paraId="335A46E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LIST VISITS</w:t>
            </w:r>
          </w:p>
        </w:tc>
        <w:tc>
          <w:tcPr>
            <w:tcW w:w="6054" w:type="dxa"/>
          </w:tcPr>
          <w:p w14:paraId="335A46E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 list of visits that require either an insurance review, hospital review or both. </w:t>
            </w:r>
            <w:r w:rsidR="009F4138">
              <w:rPr>
                <w:rFonts w:ascii="Times New Roman" w:hAnsi="Times New Roman"/>
                <w:sz w:val="22"/>
                <w:szCs w:val="22"/>
              </w:rPr>
              <w:t xml:space="preserve"> </w:t>
            </w:r>
            <w:r w:rsidRPr="00357028">
              <w:rPr>
                <w:rFonts w:ascii="Times New Roman" w:hAnsi="Times New Roman"/>
                <w:sz w:val="22"/>
                <w:szCs w:val="22"/>
              </w:rPr>
              <w:t xml:space="preserve">In addition only visits that are admissions may be printed. </w:t>
            </w:r>
            <w:r w:rsidR="009F4138">
              <w:rPr>
                <w:rFonts w:ascii="Times New Roman" w:hAnsi="Times New Roman"/>
                <w:sz w:val="22"/>
                <w:szCs w:val="22"/>
              </w:rPr>
              <w:t xml:space="preserve"> </w:t>
            </w:r>
            <w:r w:rsidRPr="00357028">
              <w:rPr>
                <w:rFonts w:ascii="Times New Roman" w:hAnsi="Times New Roman"/>
                <w:sz w:val="22"/>
                <w:szCs w:val="22"/>
              </w:rPr>
              <w:t xml:space="preserve">The user may select the date range of visits to print. This option can be used to list the Random Sample cases being tracked for Hospital Reviews by answering the prompts that only hospital reviews for admissions are wanted. </w:t>
            </w:r>
          </w:p>
        </w:tc>
      </w:tr>
      <w:tr w:rsidR="0084277E" w:rsidRPr="0002501E" w14:paraId="335A46ED" w14:textId="77777777" w:rsidTr="0070371C">
        <w:trPr>
          <w:cantSplit/>
        </w:trPr>
        <w:tc>
          <w:tcPr>
            <w:tcW w:w="3296" w:type="dxa"/>
            <w:gridSpan w:val="2"/>
          </w:tcPr>
          <w:p w14:paraId="335A46E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MCCR/UR SUMMARY</w:t>
            </w:r>
          </w:p>
        </w:tc>
        <w:tc>
          <w:tcPr>
            <w:tcW w:w="6054" w:type="dxa"/>
          </w:tcPr>
          <w:p w14:paraId="335A46E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can be run for either admissions or discharges for a date range. </w:t>
            </w:r>
            <w:r w:rsidR="009F4138">
              <w:rPr>
                <w:rFonts w:ascii="Times New Roman" w:hAnsi="Times New Roman"/>
                <w:sz w:val="22"/>
                <w:szCs w:val="22"/>
              </w:rPr>
              <w:t xml:space="preserve"> </w:t>
            </w:r>
            <w:r w:rsidRPr="00357028">
              <w:rPr>
                <w:rFonts w:ascii="Times New Roman" w:hAnsi="Times New Roman"/>
                <w:sz w:val="22"/>
                <w:szCs w:val="22"/>
              </w:rPr>
              <w:t xml:space="preserve">It will summarize totals by admission or discharge, cases with insurance, billable inpatient cases, cases requiring reviews, days approved, amount collectible approved for billing, number of days denied, amount denied, and penalty dollars. </w:t>
            </w:r>
          </w:p>
        </w:tc>
      </w:tr>
      <w:tr w:rsidR="0084277E" w:rsidRPr="0002501E" w14:paraId="335A46F0" w14:textId="77777777" w:rsidTr="0070371C">
        <w:trPr>
          <w:cantSplit/>
        </w:trPr>
        <w:tc>
          <w:tcPr>
            <w:tcW w:w="3296" w:type="dxa"/>
            <w:gridSpan w:val="2"/>
          </w:tcPr>
          <w:p w14:paraId="335A46E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MENU</w:t>
            </w:r>
          </w:p>
        </w:tc>
        <w:tc>
          <w:tcPr>
            <w:tcW w:w="6054" w:type="dxa"/>
          </w:tcPr>
          <w:p w14:paraId="335A46E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reports menu for the Claims tracking module. </w:t>
            </w:r>
          </w:p>
        </w:tc>
      </w:tr>
      <w:tr w:rsidR="0084277E" w:rsidRPr="0002501E" w14:paraId="335A46F3" w14:textId="77777777" w:rsidTr="0070371C">
        <w:trPr>
          <w:cantSplit/>
        </w:trPr>
        <w:tc>
          <w:tcPr>
            <w:tcW w:w="3296" w:type="dxa"/>
            <w:gridSpan w:val="2"/>
          </w:tcPr>
          <w:p w14:paraId="335A46F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ONE ADMISSION SHEET</w:t>
            </w:r>
          </w:p>
        </w:tc>
        <w:tc>
          <w:tcPr>
            <w:tcW w:w="6054" w:type="dxa"/>
          </w:tcPr>
          <w:p w14:paraId="335A46F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an admission sheet for one patient one admission at a time. </w:t>
            </w:r>
            <w:r w:rsidR="009F4138">
              <w:rPr>
                <w:rFonts w:ascii="Times New Roman" w:hAnsi="Times New Roman"/>
                <w:sz w:val="22"/>
                <w:szCs w:val="22"/>
              </w:rPr>
              <w:t xml:space="preserve"> </w:t>
            </w:r>
            <w:r w:rsidRPr="00357028">
              <w:rPr>
                <w:rFonts w:ascii="Times New Roman" w:hAnsi="Times New Roman"/>
                <w:sz w:val="22"/>
                <w:szCs w:val="22"/>
              </w:rPr>
              <w:t xml:space="preserve">It can be used to reprint an admission sheet if needed. </w:t>
            </w:r>
          </w:p>
        </w:tc>
      </w:tr>
      <w:tr w:rsidR="0084277E" w:rsidRPr="0002501E" w14:paraId="335A46F6" w14:textId="77777777" w:rsidTr="0070371C">
        <w:trPr>
          <w:cantSplit/>
        </w:trPr>
        <w:tc>
          <w:tcPr>
            <w:tcW w:w="3296" w:type="dxa"/>
            <w:gridSpan w:val="2"/>
          </w:tcPr>
          <w:p w14:paraId="335A46F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PENDING ITEMS</w:t>
            </w:r>
          </w:p>
        </w:tc>
        <w:tc>
          <w:tcPr>
            <w:tcW w:w="6054" w:type="dxa"/>
          </w:tcPr>
          <w:p w14:paraId="335A46F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 sorted list of Pending Reviews. </w:t>
            </w:r>
            <w:r w:rsidR="009F4138">
              <w:rPr>
                <w:rFonts w:ascii="Times New Roman" w:hAnsi="Times New Roman"/>
                <w:sz w:val="22"/>
                <w:szCs w:val="22"/>
              </w:rPr>
              <w:t xml:space="preserve"> </w:t>
            </w:r>
            <w:r w:rsidRPr="00357028">
              <w:rPr>
                <w:rFonts w:ascii="Times New Roman" w:hAnsi="Times New Roman"/>
                <w:sz w:val="22"/>
                <w:szCs w:val="22"/>
              </w:rPr>
              <w:t xml:space="preserve">It is different from printing from the Pending Reviews option in that it will limit the entries to just those you care to see. </w:t>
            </w:r>
          </w:p>
        </w:tc>
      </w:tr>
      <w:tr w:rsidR="0084277E" w:rsidRPr="0002501E" w14:paraId="335A46F9" w14:textId="77777777" w:rsidTr="0070371C">
        <w:trPr>
          <w:cantSplit/>
        </w:trPr>
        <w:tc>
          <w:tcPr>
            <w:tcW w:w="3296" w:type="dxa"/>
            <w:gridSpan w:val="2"/>
          </w:tcPr>
          <w:p w14:paraId="335A46F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REVIEW WORKSHEET</w:t>
            </w:r>
          </w:p>
        </w:tc>
        <w:tc>
          <w:tcPr>
            <w:tcW w:w="6054" w:type="dxa"/>
          </w:tcPr>
          <w:p w14:paraId="335A46F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an Insurance Review worksheet for the selected patient. </w:t>
            </w:r>
            <w:r w:rsidR="009F4138">
              <w:rPr>
                <w:rFonts w:ascii="Times New Roman" w:hAnsi="Times New Roman"/>
                <w:sz w:val="22"/>
                <w:szCs w:val="22"/>
              </w:rPr>
              <w:t xml:space="preserve"> </w:t>
            </w:r>
            <w:r w:rsidRPr="00357028">
              <w:rPr>
                <w:rFonts w:ascii="Times New Roman" w:hAnsi="Times New Roman"/>
                <w:sz w:val="22"/>
                <w:szCs w:val="22"/>
              </w:rPr>
              <w:t xml:space="preserve">If the patient is currently an inpatient, it will contain the current inpatient information. </w:t>
            </w:r>
          </w:p>
        </w:tc>
      </w:tr>
      <w:tr w:rsidR="0084277E" w:rsidRPr="0002501E" w14:paraId="335A46FC" w14:textId="77777777" w:rsidTr="0070371C">
        <w:trPr>
          <w:cantSplit/>
        </w:trPr>
        <w:tc>
          <w:tcPr>
            <w:tcW w:w="3296" w:type="dxa"/>
            <w:gridSpan w:val="2"/>
          </w:tcPr>
          <w:p w14:paraId="335A46F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IBT OUTPUT SCHED ADM W/INS</w:t>
            </w:r>
          </w:p>
        </w:tc>
        <w:tc>
          <w:tcPr>
            <w:tcW w:w="6054" w:type="dxa"/>
          </w:tcPr>
          <w:p w14:paraId="335A46F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 list of Admission that are scheduled but not admitted and/or scheduled admissions that have been admitted. </w:t>
            </w:r>
            <w:r w:rsidR="009F4138">
              <w:rPr>
                <w:rFonts w:ascii="Times New Roman" w:hAnsi="Times New Roman"/>
                <w:sz w:val="22"/>
                <w:szCs w:val="22"/>
              </w:rPr>
              <w:t xml:space="preserve"> </w:t>
            </w:r>
            <w:r w:rsidRPr="00357028">
              <w:rPr>
                <w:rFonts w:ascii="Times New Roman" w:hAnsi="Times New Roman"/>
                <w:sz w:val="22"/>
                <w:szCs w:val="22"/>
              </w:rPr>
              <w:t xml:space="preserve">All admissions must be for patients who were insured on their admission date. </w:t>
            </w:r>
          </w:p>
        </w:tc>
      </w:tr>
      <w:tr w:rsidR="0084277E" w:rsidRPr="0002501E" w14:paraId="335A46FF" w14:textId="77777777" w:rsidTr="0070371C">
        <w:trPr>
          <w:cantSplit/>
        </w:trPr>
        <w:tc>
          <w:tcPr>
            <w:tcW w:w="3296" w:type="dxa"/>
            <w:gridSpan w:val="2"/>
          </w:tcPr>
          <w:p w14:paraId="335A46F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UNSCHE ADM W/INS</w:t>
            </w:r>
          </w:p>
        </w:tc>
        <w:tc>
          <w:tcPr>
            <w:tcW w:w="6054" w:type="dxa"/>
          </w:tcPr>
          <w:p w14:paraId="335A46F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 list of patients who were insured on their admission date but were not scheduled admissions. </w:t>
            </w:r>
          </w:p>
        </w:tc>
      </w:tr>
      <w:tr w:rsidR="0084277E" w:rsidRPr="0002501E" w14:paraId="335A4702" w14:textId="77777777" w:rsidTr="0070371C">
        <w:trPr>
          <w:cantSplit/>
        </w:trPr>
        <w:tc>
          <w:tcPr>
            <w:tcW w:w="3296" w:type="dxa"/>
            <w:gridSpan w:val="2"/>
          </w:tcPr>
          <w:p w14:paraId="335A470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UR ACTIVITY REPORT</w:t>
            </w:r>
          </w:p>
        </w:tc>
        <w:tc>
          <w:tcPr>
            <w:tcW w:w="6054" w:type="dxa"/>
          </w:tcPr>
          <w:p w14:paraId="335A470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prints by clinical service, information about the MCCR/UR activity. </w:t>
            </w:r>
          </w:p>
        </w:tc>
      </w:tr>
      <w:tr w:rsidR="0084277E" w:rsidRPr="0002501E" w14:paraId="335A4705" w14:textId="77777777" w:rsidTr="0070371C">
        <w:trPr>
          <w:cantSplit/>
        </w:trPr>
        <w:tc>
          <w:tcPr>
            <w:tcW w:w="3296" w:type="dxa"/>
            <w:gridSpan w:val="2"/>
          </w:tcPr>
          <w:p w14:paraId="335A470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QUICK REV CODING STAT</w:t>
            </w:r>
          </w:p>
        </w:tc>
        <w:tc>
          <w:tcPr>
            <w:tcW w:w="6054" w:type="dxa"/>
          </w:tcPr>
          <w:p w14:paraId="335A470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allows the MCCF staff to select a specific patient to see the status of the claim so they know at a glance whether or not it is ready for billing. </w:t>
            </w:r>
            <w:r w:rsidR="00CE24B3">
              <w:rPr>
                <w:rFonts w:ascii="Times New Roman" w:hAnsi="Times New Roman"/>
                <w:sz w:val="22"/>
                <w:szCs w:val="22"/>
              </w:rPr>
              <w:t xml:space="preserve"> </w:t>
            </w:r>
            <w:r w:rsidRPr="00357028">
              <w:rPr>
                <w:rFonts w:ascii="Times New Roman" w:hAnsi="Times New Roman"/>
                <w:sz w:val="22"/>
                <w:szCs w:val="22"/>
              </w:rPr>
              <w:t xml:space="preserve">The report input variable is: Patient Name Report is sorted by ENCOUNTER DATE/TIME The following fields are to </w:t>
            </w:r>
            <w:r w:rsidR="00950A2A" w:rsidRPr="00357028">
              <w:rPr>
                <w:rFonts w:ascii="Times New Roman" w:hAnsi="Times New Roman"/>
                <w:sz w:val="22"/>
                <w:szCs w:val="22"/>
              </w:rPr>
              <w:t xml:space="preserve">be </w:t>
            </w:r>
            <w:r w:rsidRPr="00357028">
              <w:rPr>
                <w:rFonts w:ascii="Times New Roman" w:hAnsi="Times New Roman"/>
                <w:sz w:val="22"/>
                <w:szCs w:val="22"/>
              </w:rPr>
              <w:t xml:space="preserve">printed on this report: 1. Patient Social Security Number 2. Outpatient Encounter Location 3. Encounter Date and Time 4. Reason Not Billable 5. Billable Findings Type </w:t>
            </w:r>
          </w:p>
        </w:tc>
      </w:tr>
      <w:tr w:rsidR="0084277E" w:rsidRPr="0002501E" w14:paraId="335A4708" w14:textId="77777777" w:rsidTr="0070371C">
        <w:trPr>
          <w:cantSplit/>
        </w:trPr>
        <w:tc>
          <w:tcPr>
            <w:tcW w:w="3296" w:type="dxa"/>
            <w:gridSpan w:val="2"/>
          </w:tcPr>
          <w:p w14:paraId="335A470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RE-GEN AVE BILL AMOUNT</w:t>
            </w:r>
          </w:p>
        </w:tc>
        <w:tc>
          <w:tcPr>
            <w:tcW w:w="6054" w:type="dxa"/>
          </w:tcPr>
          <w:p w14:paraId="335A470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re-generate the monthly and yearly counts and amounts of inpatient and outpatient bills for a single month. </w:t>
            </w:r>
            <w:r w:rsidR="00CE24B3">
              <w:rPr>
                <w:rFonts w:ascii="Times New Roman" w:hAnsi="Times New Roman"/>
                <w:sz w:val="22"/>
                <w:szCs w:val="22"/>
              </w:rPr>
              <w:t xml:space="preserve"> </w:t>
            </w:r>
            <w:r w:rsidRPr="00357028">
              <w:rPr>
                <w:rFonts w:ascii="Times New Roman" w:hAnsi="Times New Roman"/>
                <w:sz w:val="22"/>
                <w:szCs w:val="22"/>
              </w:rPr>
              <w:t xml:space="preserve">If the month selected for input requires the calculation of previous </w:t>
            </w:r>
            <w:r w:rsidR="00950A2A" w:rsidRPr="00357028">
              <w:rPr>
                <w:rFonts w:ascii="Times New Roman" w:hAnsi="Times New Roman"/>
                <w:sz w:val="22"/>
                <w:szCs w:val="22"/>
              </w:rPr>
              <w:t>month’s</w:t>
            </w:r>
            <w:r w:rsidRPr="00357028">
              <w:rPr>
                <w:rFonts w:ascii="Times New Roman" w:hAnsi="Times New Roman"/>
                <w:sz w:val="22"/>
                <w:szCs w:val="22"/>
              </w:rPr>
              <w:t xml:space="preserve"> data in order to obtain its yearly values, this will be done when the option is executed. </w:t>
            </w:r>
            <w:r w:rsidR="00CE24B3">
              <w:rPr>
                <w:rFonts w:ascii="Times New Roman" w:hAnsi="Times New Roman"/>
                <w:sz w:val="22"/>
                <w:szCs w:val="22"/>
              </w:rPr>
              <w:t xml:space="preserve"> </w:t>
            </w:r>
            <w:r w:rsidRPr="00357028">
              <w:rPr>
                <w:rFonts w:ascii="Times New Roman" w:hAnsi="Times New Roman"/>
                <w:sz w:val="22"/>
                <w:szCs w:val="22"/>
              </w:rPr>
              <w:t xml:space="preserve">If the month selected has 12 prior </w:t>
            </w:r>
            <w:proofErr w:type="spellStart"/>
            <w:r w:rsidRPr="00357028">
              <w:rPr>
                <w:rFonts w:ascii="Times New Roman" w:hAnsi="Times New Roman"/>
                <w:sz w:val="22"/>
                <w:szCs w:val="22"/>
              </w:rPr>
              <w:t>months worth</w:t>
            </w:r>
            <w:proofErr w:type="spellEnd"/>
            <w:r w:rsidRPr="00357028">
              <w:rPr>
                <w:rFonts w:ascii="Times New Roman" w:hAnsi="Times New Roman"/>
                <w:sz w:val="22"/>
                <w:szCs w:val="22"/>
              </w:rPr>
              <w:t xml:space="preserve"> of data, the month selected will be recalculated.</w:t>
            </w:r>
            <w:r w:rsidR="00CE24B3">
              <w:rPr>
                <w:rFonts w:ascii="Times New Roman" w:hAnsi="Times New Roman"/>
                <w:sz w:val="22"/>
                <w:szCs w:val="22"/>
              </w:rPr>
              <w:t xml:space="preserve"> </w:t>
            </w:r>
            <w:r w:rsidRPr="00357028">
              <w:rPr>
                <w:rFonts w:ascii="Times New Roman" w:hAnsi="Times New Roman"/>
                <w:sz w:val="22"/>
                <w:szCs w:val="22"/>
              </w:rPr>
              <w:t xml:space="preserve"> The months subsequent to the month select (up to 12) will have their yearly data recalculated. </w:t>
            </w:r>
            <w:r w:rsidR="00CE24B3">
              <w:rPr>
                <w:rFonts w:ascii="Times New Roman" w:hAnsi="Times New Roman"/>
                <w:sz w:val="22"/>
                <w:szCs w:val="22"/>
              </w:rPr>
              <w:t xml:space="preserve"> </w:t>
            </w:r>
            <w:r w:rsidRPr="00357028">
              <w:rPr>
                <w:rFonts w:ascii="Times New Roman" w:hAnsi="Times New Roman"/>
                <w:sz w:val="22"/>
                <w:szCs w:val="22"/>
              </w:rPr>
              <w:t xml:space="preserve">This information is used to compute the average bill amount for the Unbilled Amounts Report. </w:t>
            </w:r>
            <w:r w:rsidR="00CE24B3">
              <w:rPr>
                <w:rFonts w:ascii="Times New Roman" w:hAnsi="Times New Roman"/>
                <w:sz w:val="22"/>
                <w:szCs w:val="22"/>
              </w:rPr>
              <w:t xml:space="preserve"> </w:t>
            </w:r>
            <w:r w:rsidRPr="00357028">
              <w:rPr>
                <w:rFonts w:ascii="Times New Roman" w:hAnsi="Times New Roman"/>
                <w:sz w:val="22"/>
                <w:szCs w:val="22"/>
              </w:rPr>
              <w:t xml:space="preserve">The unbilled amount report is automatically generated for only the month selected after the average bill amounts are calculated. </w:t>
            </w:r>
          </w:p>
        </w:tc>
      </w:tr>
      <w:tr w:rsidR="0084277E" w:rsidRPr="0002501E" w14:paraId="335A470B" w14:textId="77777777" w:rsidTr="0070371C">
        <w:trPr>
          <w:cantSplit/>
        </w:trPr>
        <w:tc>
          <w:tcPr>
            <w:tcW w:w="3296" w:type="dxa"/>
            <w:gridSpan w:val="2"/>
          </w:tcPr>
          <w:p w14:paraId="335A470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RE-GEN UNBILLED REPORT</w:t>
            </w:r>
          </w:p>
        </w:tc>
        <w:tc>
          <w:tcPr>
            <w:tcW w:w="6054" w:type="dxa"/>
          </w:tcPr>
          <w:p w14:paraId="335A470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re-generate the Unbilled amounts report for a single month. </w:t>
            </w:r>
            <w:r w:rsidR="00CE24B3">
              <w:rPr>
                <w:rFonts w:ascii="Times New Roman" w:hAnsi="Times New Roman"/>
                <w:sz w:val="22"/>
                <w:szCs w:val="22"/>
              </w:rPr>
              <w:t xml:space="preserve"> </w:t>
            </w:r>
            <w:r w:rsidRPr="00357028">
              <w:rPr>
                <w:rFonts w:ascii="Times New Roman" w:hAnsi="Times New Roman"/>
                <w:sz w:val="22"/>
                <w:szCs w:val="22"/>
              </w:rPr>
              <w:t xml:space="preserve">This will re-compute the unbilled care for the month and update the unbilled amounts. </w:t>
            </w:r>
            <w:r w:rsidR="00CE24B3">
              <w:rPr>
                <w:rFonts w:ascii="Times New Roman" w:hAnsi="Times New Roman"/>
                <w:sz w:val="22"/>
                <w:szCs w:val="22"/>
              </w:rPr>
              <w:t xml:space="preserve"> </w:t>
            </w:r>
            <w:r w:rsidRPr="00357028">
              <w:rPr>
                <w:rFonts w:ascii="Times New Roman" w:hAnsi="Times New Roman"/>
                <w:sz w:val="22"/>
                <w:szCs w:val="22"/>
              </w:rPr>
              <w:t xml:space="preserve">To simply view previously computed data use the View option. </w:t>
            </w:r>
          </w:p>
        </w:tc>
      </w:tr>
      <w:tr w:rsidR="0084277E" w:rsidRPr="0002501E" w14:paraId="335A470E" w14:textId="77777777" w:rsidTr="0070371C">
        <w:trPr>
          <w:cantSplit/>
        </w:trPr>
        <w:tc>
          <w:tcPr>
            <w:tcW w:w="3296" w:type="dxa"/>
            <w:gridSpan w:val="2"/>
          </w:tcPr>
          <w:p w14:paraId="335A470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SEND TEST UNBILLED MESS</w:t>
            </w:r>
          </w:p>
        </w:tc>
        <w:tc>
          <w:tcPr>
            <w:tcW w:w="6054" w:type="dxa"/>
          </w:tcPr>
          <w:p w14:paraId="335A470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for sending of a test mail message to the mail group to receive the Unbilled Amounts messages. </w:t>
            </w:r>
            <w:r w:rsidR="00CE24B3">
              <w:rPr>
                <w:rFonts w:ascii="Times New Roman" w:hAnsi="Times New Roman"/>
                <w:sz w:val="22"/>
                <w:szCs w:val="22"/>
              </w:rPr>
              <w:t xml:space="preserve"> </w:t>
            </w:r>
            <w:r w:rsidRPr="00357028">
              <w:rPr>
                <w:rFonts w:ascii="Times New Roman" w:hAnsi="Times New Roman"/>
                <w:sz w:val="22"/>
                <w:szCs w:val="22"/>
              </w:rPr>
              <w:t xml:space="preserve">Using this prior to reporting problems can assist sites in determining whether the mail groups are set up correctly. </w:t>
            </w:r>
            <w:r w:rsidR="00CE24B3">
              <w:rPr>
                <w:rFonts w:ascii="Times New Roman" w:hAnsi="Times New Roman"/>
                <w:sz w:val="22"/>
                <w:szCs w:val="22"/>
              </w:rPr>
              <w:t xml:space="preserve"> </w:t>
            </w:r>
            <w:r w:rsidRPr="00357028">
              <w:rPr>
                <w:rFonts w:ascii="Times New Roman" w:hAnsi="Times New Roman"/>
                <w:sz w:val="22"/>
                <w:szCs w:val="22"/>
              </w:rPr>
              <w:t xml:space="preserve">The mail group to get the message should be specified in field UNBILLED MAIL GROUP (6.25) in the IB SITE PARAMETERS file (350.9). </w:t>
            </w:r>
          </w:p>
        </w:tc>
      </w:tr>
      <w:tr w:rsidR="0084277E" w:rsidRPr="0002501E" w14:paraId="335A4711" w14:textId="77777777" w:rsidTr="0070371C">
        <w:trPr>
          <w:cantSplit/>
        </w:trPr>
        <w:tc>
          <w:tcPr>
            <w:tcW w:w="3296" w:type="dxa"/>
            <w:gridSpan w:val="2"/>
          </w:tcPr>
          <w:p w14:paraId="335A470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IBT SUP MANUALLY QUE ENCTRS</w:t>
            </w:r>
          </w:p>
        </w:tc>
        <w:tc>
          <w:tcPr>
            <w:tcW w:w="6054" w:type="dxa"/>
          </w:tcPr>
          <w:p w14:paraId="335A471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select a date range of outpatient encounters and tries to add them to the Claims tracking module. </w:t>
            </w:r>
            <w:r w:rsidR="00CE24B3">
              <w:rPr>
                <w:rFonts w:ascii="Times New Roman" w:hAnsi="Times New Roman"/>
                <w:sz w:val="22"/>
                <w:szCs w:val="22"/>
              </w:rPr>
              <w:t xml:space="preserve"> </w:t>
            </w:r>
            <w:r w:rsidRPr="00357028">
              <w:rPr>
                <w:rFonts w:ascii="Times New Roman" w:hAnsi="Times New Roman"/>
                <w:sz w:val="22"/>
                <w:szCs w:val="22"/>
              </w:rPr>
              <w:t xml:space="preserve">The option will automatically queue off a task to add encounters and when complete send the requesting user a mail message. </w:t>
            </w:r>
          </w:p>
        </w:tc>
      </w:tr>
      <w:tr w:rsidR="0084277E" w:rsidRPr="0002501E" w14:paraId="335A4714" w14:textId="77777777" w:rsidTr="0070371C">
        <w:trPr>
          <w:cantSplit/>
        </w:trPr>
        <w:tc>
          <w:tcPr>
            <w:tcW w:w="3296" w:type="dxa"/>
            <w:gridSpan w:val="2"/>
          </w:tcPr>
          <w:p w14:paraId="335A471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SUP MANUALLY QUE RX FILLS</w:t>
            </w:r>
          </w:p>
        </w:tc>
        <w:tc>
          <w:tcPr>
            <w:tcW w:w="6054" w:type="dxa"/>
          </w:tcPr>
          <w:p w14:paraId="335A471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manually add RX refills to Claims tracking. </w:t>
            </w:r>
            <w:r w:rsidR="00CE24B3">
              <w:rPr>
                <w:rFonts w:ascii="Times New Roman" w:hAnsi="Times New Roman"/>
                <w:sz w:val="22"/>
                <w:szCs w:val="22"/>
              </w:rPr>
              <w:t xml:space="preserve"> </w:t>
            </w:r>
            <w:r w:rsidRPr="00357028">
              <w:rPr>
                <w:rFonts w:ascii="Times New Roman" w:hAnsi="Times New Roman"/>
                <w:sz w:val="22"/>
                <w:szCs w:val="22"/>
              </w:rPr>
              <w:t xml:space="preserve">The option will automatically queue off a task to add refills and when complete send the requesting user a mail message. </w:t>
            </w:r>
          </w:p>
        </w:tc>
      </w:tr>
      <w:tr w:rsidR="0070371C" w14:paraId="1E3071A8" w14:textId="77777777" w:rsidTr="0070371C">
        <w:trPr>
          <w:cantSplit/>
        </w:trPr>
        <w:tc>
          <w:tcPr>
            <w:tcW w:w="3285" w:type="dxa"/>
            <w:tcBorders>
              <w:top w:val="single" w:sz="4" w:space="0" w:color="auto"/>
              <w:left w:val="single" w:sz="4" w:space="0" w:color="auto"/>
              <w:bottom w:val="single" w:sz="4" w:space="0" w:color="auto"/>
              <w:right w:val="single" w:sz="4" w:space="0" w:color="auto"/>
            </w:tcBorders>
            <w:hideMark/>
          </w:tcPr>
          <w:p w14:paraId="5F44DDBD" w14:textId="77777777" w:rsidR="0070371C" w:rsidRDefault="0070371C">
            <w:pPr>
              <w:spacing w:after="240"/>
              <w:rPr>
                <w:rFonts w:ascii="Times New Roman" w:hAnsi="Times New Roman"/>
                <w:sz w:val="22"/>
                <w:szCs w:val="22"/>
              </w:rPr>
            </w:pPr>
            <w:r>
              <w:rPr>
                <w:rFonts w:ascii="Times New Roman" w:hAnsi="Times New Roman"/>
                <w:sz w:val="22"/>
                <w:szCs w:val="22"/>
              </w:rPr>
              <w:t>IBT SUP MANUALLY QUE PRSTHTCS</w:t>
            </w:r>
          </w:p>
        </w:tc>
        <w:tc>
          <w:tcPr>
            <w:tcW w:w="6065" w:type="dxa"/>
            <w:gridSpan w:val="2"/>
            <w:tcBorders>
              <w:top w:val="single" w:sz="4" w:space="0" w:color="auto"/>
              <w:left w:val="single" w:sz="4" w:space="0" w:color="auto"/>
              <w:bottom w:val="single" w:sz="4" w:space="0" w:color="auto"/>
              <w:right w:val="single" w:sz="4" w:space="0" w:color="auto"/>
            </w:tcBorders>
            <w:hideMark/>
          </w:tcPr>
          <w:p w14:paraId="6FFB7E7D" w14:textId="77777777" w:rsidR="0070371C" w:rsidRDefault="0070371C">
            <w:pPr>
              <w:spacing w:after="240"/>
              <w:rPr>
                <w:rFonts w:ascii="Times New Roman" w:hAnsi="Times New Roman"/>
                <w:sz w:val="22"/>
                <w:szCs w:val="22"/>
              </w:rPr>
            </w:pPr>
            <w:r>
              <w:rPr>
                <w:rFonts w:ascii="Times New Roman" w:hAnsi="Times New Roman"/>
                <w:sz w:val="22"/>
                <w:szCs w:val="22"/>
              </w:rPr>
              <w:t>This option allows the user to select a date range of prosthetics encounters and tries to add them to the Claims  tracking module.  The option will automatically queue off a task to add prosthetics  and when complete send the requesting user a mail message.</w:t>
            </w:r>
          </w:p>
        </w:tc>
      </w:tr>
      <w:tr w:rsidR="0084277E" w:rsidRPr="0002501E" w14:paraId="335A4717" w14:textId="77777777" w:rsidTr="0070371C">
        <w:trPr>
          <w:cantSplit/>
        </w:trPr>
        <w:tc>
          <w:tcPr>
            <w:tcW w:w="3296" w:type="dxa"/>
            <w:gridSpan w:val="2"/>
          </w:tcPr>
          <w:p w14:paraId="335A471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SUPERVISORS MENU</w:t>
            </w:r>
          </w:p>
        </w:tc>
        <w:tc>
          <w:tcPr>
            <w:tcW w:w="6054" w:type="dxa"/>
          </w:tcPr>
          <w:p w14:paraId="335A471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contains the supervisory options for the Claims tracking module. Site parameters may be edited. </w:t>
            </w:r>
            <w:r w:rsidR="00CE24B3">
              <w:rPr>
                <w:rFonts w:ascii="Times New Roman" w:hAnsi="Times New Roman"/>
                <w:sz w:val="22"/>
                <w:szCs w:val="22"/>
              </w:rPr>
              <w:t xml:space="preserve"> </w:t>
            </w:r>
            <w:r w:rsidRPr="00357028">
              <w:rPr>
                <w:rFonts w:ascii="Times New Roman" w:hAnsi="Times New Roman"/>
                <w:sz w:val="22"/>
                <w:szCs w:val="22"/>
              </w:rPr>
              <w:t xml:space="preserve">Table files may be maintained. Background jobs may be repeated or re-queued. </w:t>
            </w:r>
          </w:p>
        </w:tc>
      </w:tr>
      <w:tr w:rsidR="0084277E" w:rsidRPr="0002501E" w14:paraId="335A471A" w14:textId="77777777" w:rsidTr="0070371C">
        <w:trPr>
          <w:cantSplit/>
        </w:trPr>
        <w:tc>
          <w:tcPr>
            <w:tcW w:w="3296" w:type="dxa"/>
            <w:gridSpan w:val="2"/>
          </w:tcPr>
          <w:p w14:paraId="335A471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UNBILLED MENU</w:t>
            </w:r>
          </w:p>
        </w:tc>
        <w:tc>
          <w:tcPr>
            <w:tcW w:w="6054" w:type="dxa"/>
          </w:tcPr>
          <w:p w14:paraId="335A471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4 user options available to regenerate and view the Unbilled Amounts report. </w:t>
            </w:r>
          </w:p>
        </w:tc>
      </w:tr>
      <w:tr w:rsidR="0084277E" w:rsidRPr="0002501E" w14:paraId="335A471D" w14:textId="77777777" w:rsidTr="0070371C">
        <w:trPr>
          <w:cantSplit/>
        </w:trPr>
        <w:tc>
          <w:tcPr>
            <w:tcW w:w="3296" w:type="dxa"/>
            <w:gridSpan w:val="2"/>
          </w:tcPr>
          <w:p w14:paraId="335A471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UNREVIEWED CODING REPORT</w:t>
            </w:r>
          </w:p>
        </w:tc>
        <w:tc>
          <w:tcPr>
            <w:tcW w:w="6054" w:type="dxa"/>
          </w:tcPr>
          <w:p w14:paraId="335A471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is designed to be run by staff to determine which Claims Tracking events still require review. </w:t>
            </w:r>
            <w:r w:rsidR="00CE24B3">
              <w:rPr>
                <w:rFonts w:ascii="Times New Roman" w:hAnsi="Times New Roman"/>
                <w:sz w:val="22"/>
                <w:szCs w:val="22"/>
              </w:rPr>
              <w:t xml:space="preserve"> </w:t>
            </w:r>
            <w:r w:rsidRPr="00357028">
              <w:rPr>
                <w:rFonts w:ascii="Times New Roman" w:hAnsi="Times New Roman"/>
                <w:sz w:val="22"/>
                <w:szCs w:val="22"/>
              </w:rPr>
              <w:t xml:space="preserve">The user is prompted for the OUTPATIENT ENCOUNTER START DATE and OUTPATIENT ENCOUNTER END DATE. </w:t>
            </w:r>
          </w:p>
        </w:tc>
      </w:tr>
      <w:tr w:rsidR="0084277E" w:rsidRPr="0002501E" w14:paraId="335A4720" w14:textId="77777777" w:rsidTr="0070371C">
        <w:trPr>
          <w:cantSplit/>
        </w:trPr>
        <w:tc>
          <w:tcPr>
            <w:tcW w:w="3296" w:type="dxa"/>
            <w:gridSpan w:val="2"/>
          </w:tcPr>
          <w:p w14:paraId="335A471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USER COMBINED MCCR/UR MENU</w:t>
            </w:r>
          </w:p>
        </w:tc>
        <w:tc>
          <w:tcPr>
            <w:tcW w:w="6054" w:type="dxa"/>
          </w:tcPr>
          <w:p w14:paraId="335A471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menu for MCCR/UR persons who do both Hospital UR and MCCR UR (Insurance UR). </w:t>
            </w:r>
            <w:r w:rsidR="00CE24B3">
              <w:rPr>
                <w:rFonts w:ascii="Times New Roman" w:hAnsi="Times New Roman"/>
                <w:sz w:val="22"/>
                <w:szCs w:val="22"/>
              </w:rPr>
              <w:t xml:space="preserve"> </w:t>
            </w:r>
            <w:r w:rsidRPr="00357028">
              <w:rPr>
                <w:rFonts w:ascii="Times New Roman" w:hAnsi="Times New Roman"/>
                <w:sz w:val="22"/>
                <w:szCs w:val="22"/>
              </w:rPr>
              <w:t xml:space="preserve">It contains all the options necessary to do both hospital and Insurance Reviews. </w:t>
            </w:r>
            <w:r w:rsidR="00CE24B3">
              <w:rPr>
                <w:rFonts w:ascii="Times New Roman" w:hAnsi="Times New Roman"/>
                <w:sz w:val="22"/>
                <w:szCs w:val="22"/>
              </w:rPr>
              <w:t xml:space="preserve"> </w:t>
            </w:r>
            <w:r w:rsidRPr="00357028">
              <w:rPr>
                <w:rFonts w:ascii="Times New Roman" w:hAnsi="Times New Roman"/>
                <w:sz w:val="22"/>
                <w:szCs w:val="22"/>
              </w:rPr>
              <w:t>From this menu the claims tracking module can be edited, UR Reviews can be entered, Insurance Reviews can be entered an</w:t>
            </w:r>
            <w:r w:rsidR="00C5665B" w:rsidRPr="00357028">
              <w:rPr>
                <w:rFonts w:ascii="Times New Roman" w:hAnsi="Times New Roman"/>
                <w:sz w:val="22"/>
                <w:szCs w:val="22"/>
              </w:rPr>
              <w:t>d</w:t>
            </w:r>
            <w:r w:rsidRPr="00357028">
              <w:rPr>
                <w:rFonts w:ascii="Times New Roman" w:hAnsi="Times New Roman"/>
                <w:sz w:val="22"/>
                <w:szCs w:val="22"/>
              </w:rPr>
              <w:t xml:space="preserve"> reports printed.</w:t>
            </w:r>
            <w:r w:rsidR="00CE24B3">
              <w:rPr>
                <w:rFonts w:ascii="Times New Roman" w:hAnsi="Times New Roman"/>
                <w:sz w:val="22"/>
                <w:szCs w:val="22"/>
              </w:rPr>
              <w:t xml:space="preserve"> </w:t>
            </w:r>
            <w:r w:rsidRPr="00357028">
              <w:rPr>
                <w:rFonts w:ascii="Times New Roman" w:hAnsi="Times New Roman"/>
                <w:sz w:val="22"/>
                <w:szCs w:val="22"/>
              </w:rPr>
              <w:t xml:space="preserve"> Supervisory functions will be available to those who hold the supervisory keys. </w:t>
            </w:r>
          </w:p>
        </w:tc>
      </w:tr>
      <w:tr w:rsidR="0084277E" w:rsidRPr="0002501E" w14:paraId="335A4723" w14:textId="77777777" w:rsidTr="0070371C">
        <w:trPr>
          <w:cantSplit/>
        </w:trPr>
        <w:tc>
          <w:tcPr>
            <w:tcW w:w="3296" w:type="dxa"/>
            <w:gridSpan w:val="2"/>
          </w:tcPr>
          <w:p w14:paraId="335A472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USER MENU (BI)</w:t>
            </w:r>
          </w:p>
        </w:tc>
        <w:tc>
          <w:tcPr>
            <w:tcW w:w="6054" w:type="dxa"/>
          </w:tcPr>
          <w:p w14:paraId="335A472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options in Claims tracking designed specifically for billing clerks and billing supervisors who do not need to have any Utilization Review Input. </w:t>
            </w:r>
            <w:r w:rsidR="00CE24B3">
              <w:rPr>
                <w:rFonts w:ascii="Times New Roman" w:hAnsi="Times New Roman"/>
                <w:sz w:val="22"/>
                <w:szCs w:val="22"/>
              </w:rPr>
              <w:t xml:space="preserve"> </w:t>
            </w:r>
            <w:r w:rsidRPr="00357028">
              <w:rPr>
                <w:rFonts w:ascii="Times New Roman" w:hAnsi="Times New Roman"/>
                <w:sz w:val="22"/>
                <w:szCs w:val="22"/>
              </w:rPr>
              <w:t xml:space="preserve">Options include the ability to flag care as not billable, UR reports on billing case, and a </w:t>
            </w:r>
            <w:proofErr w:type="gramStart"/>
            <w:r w:rsidRPr="00357028">
              <w:rPr>
                <w:rFonts w:ascii="Times New Roman" w:hAnsi="Times New Roman"/>
                <w:sz w:val="22"/>
                <w:szCs w:val="22"/>
              </w:rPr>
              <w:t>claims</w:t>
            </w:r>
            <w:proofErr w:type="gramEnd"/>
            <w:r w:rsidRPr="00357028">
              <w:rPr>
                <w:rFonts w:ascii="Times New Roman" w:hAnsi="Times New Roman"/>
                <w:sz w:val="22"/>
                <w:szCs w:val="22"/>
              </w:rPr>
              <w:t xml:space="preserve"> tracking update option. </w:t>
            </w:r>
          </w:p>
        </w:tc>
      </w:tr>
      <w:tr w:rsidR="0084277E" w:rsidRPr="0002501E" w14:paraId="335A4726" w14:textId="77777777" w:rsidTr="0070371C">
        <w:trPr>
          <w:cantSplit/>
        </w:trPr>
        <w:tc>
          <w:tcPr>
            <w:tcW w:w="3296" w:type="dxa"/>
            <w:gridSpan w:val="2"/>
          </w:tcPr>
          <w:p w14:paraId="335A472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USER MENU (HR)</w:t>
            </w:r>
          </w:p>
        </w:tc>
        <w:tc>
          <w:tcPr>
            <w:tcW w:w="6054" w:type="dxa"/>
          </w:tcPr>
          <w:p w14:paraId="335A472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menu for UR personnel to enter Hospital Reviews into the Claims Tracking Module. </w:t>
            </w:r>
            <w:r w:rsidR="00CE24B3">
              <w:rPr>
                <w:rFonts w:ascii="Times New Roman" w:hAnsi="Times New Roman"/>
                <w:sz w:val="22"/>
                <w:szCs w:val="22"/>
              </w:rPr>
              <w:t xml:space="preserve"> </w:t>
            </w:r>
            <w:r w:rsidRPr="00357028">
              <w:rPr>
                <w:rFonts w:ascii="Times New Roman" w:hAnsi="Times New Roman"/>
                <w:sz w:val="22"/>
                <w:szCs w:val="22"/>
              </w:rPr>
              <w:t xml:space="preserve">From the menu the claims tracking module can be edited, UR Reviews can be entered and reports printed. </w:t>
            </w:r>
            <w:r w:rsidR="00CE24B3">
              <w:rPr>
                <w:rFonts w:ascii="Times New Roman" w:hAnsi="Times New Roman"/>
                <w:sz w:val="22"/>
                <w:szCs w:val="22"/>
              </w:rPr>
              <w:t xml:space="preserve"> </w:t>
            </w:r>
            <w:r w:rsidRPr="00357028">
              <w:rPr>
                <w:rFonts w:ascii="Times New Roman" w:hAnsi="Times New Roman"/>
                <w:sz w:val="22"/>
                <w:szCs w:val="22"/>
              </w:rPr>
              <w:t xml:space="preserve">Supervisory functions will be available to those who hold the supervisory keys. </w:t>
            </w:r>
          </w:p>
        </w:tc>
      </w:tr>
      <w:tr w:rsidR="0084277E" w:rsidRPr="0002501E" w:rsidDel="00C37F40" w14:paraId="335A4729" w14:textId="185804EF" w:rsidTr="0070371C">
        <w:trPr>
          <w:cantSplit/>
          <w:del w:id="162" w:author="Jutzi, William Christopher (Intuitive IT)" w:date="2019-08-15T10:44:00Z"/>
        </w:trPr>
        <w:tc>
          <w:tcPr>
            <w:tcW w:w="3296" w:type="dxa"/>
            <w:gridSpan w:val="2"/>
          </w:tcPr>
          <w:p w14:paraId="335A4727" w14:textId="19B6D4A6" w:rsidR="0084277E" w:rsidRPr="00357028" w:rsidDel="00C37F40" w:rsidRDefault="0084277E" w:rsidP="00C36283">
            <w:pPr>
              <w:spacing w:after="240"/>
              <w:rPr>
                <w:del w:id="163" w:author="Jutzi, William Christopher (Intuitive IT)" w:date="2019-08-15T10:44:00Z"/>
                <w:rFonts w:ascii="Times New Roman" w:hAnsi="Times New Roman"/>
                <w:sz w:val="22"/>
                <w:szCs w:val="22"/>
              </w:rPr>
            </w:pPr>
            <w:del w:id="164" w:author="Jutzi, William Christopher (Intuitive IT)" w:date="2019-08-15T10:44:00Z">
              <w:r w:rsidRPr="00357028" w:rsidDel="00C37F40">
                <w:rPr>
                  <w:rFonts w:ascii="Times New Roman" w:hAnsi="Times New Roman"/>
                  <w:sz w:val="22"/>
                  <w:szCs w:val="22"/>
                </w:rPr>
                <w:lastRenderedPageBreak/>
                <w:delText>IBT USER MENU (IR)</w:delText>
              </w:r>
            </w:del>
          </w:p>
        </w:tc>
        <w:tc>
          <w:tcPr>
            <w:tcW w:w="6054" w:type="dxa"/>
          </w:tcPr>
          <w:p w14:paraId="335A4728" w14:textId="5D5EC929" w:rsidR="0084277E" w:rsidRPr="00357028" w:rsidDel="00C37F40" w:rsidRDefault="0084277E" w:rsidP="00C36283">
            <w:pPr>
              <w:spacing w:after="240"/>
              <w:rPr>
                <w:del w:id="165" w:author="Jutzi, William Christopher (Intuitive IT)" w:date="2019-08-15T10:44:00Z"/>
                <w:rFonts w:ascii="Times New Roman" w:hAnsi="Times New Roman"/>
                <w:sz w:val="22"/>
                <w:szCs w:val="22"/>
              </w:rPr>
            </w:pPr>
            <w:del w:id="166" w:author="Jutzi, William Christopher (Intuitive IT)" w:date="2019-08-15T10:44:00Z">
              <w:r w:rsidRPr="00357028" w:rsidDel="00C37F40">
                <w:rPr>
                  <w:rFonts w:ascii="Times New Roman" w:hAnsi="Times New Roman"/>
                  <w:sz w:val="22"/>
                  <w:szCs w:val="22"/>
                </w:rPr>
                <w:delText xml:space="preserve">This is the main menu for MCCR/UR persons who do MCCR/UR Reviews (Insurance Reviews). </w:delText>
              </w:r>
              <w:r w:rsidR="00CE24B3" w:rsidDel="00C37F40">
                <w:rPr>
                  <w:rFonts w:ascii="Times New Roman" w:hAnsi="Times New Roman"/>
                  <w:sz w:val="22"/>
                  <w:szCs w:val="22"/>
                </w:rPr>
                <w:delText xml:space="preserve"> </w:delText>
              </w:r>
              <w:r w:rsidRPr="00357028" w:rsidDel="00C37F40">
                <w:rPr>
                  <w:rFonts w:ascii="Times New Roman" w:hAnsi="Times New Roman"/>
                  <w:sz w:val="22"/>
                  <w:szCs w:val="22"/>
                </w:rPr>
                <w:delText xml:space="preserve">From the menu the claims tracking module can be edited, Insurance Reviews can be entered and reports printed. Supervisory functions will be available to those who hold the supervisory keys. </w:delText>
              </w:r>
            </w:del>
          </w:p>
        </w:tc>
      </w:tr>
      <w:tr w:rsidR="0084277E" w:rsidRPr="0002501E" w:rsidDel="00B5631F" w14:paraId="335A472C" w14:textId="29EB3900" w:rsidTr="0070371C">
        <w:trPr>
          <w:cantSplit/>
          <w:del w:id="167" w:author="Jutzi, William Christopher (Intuitive IT)" w:date="2019-08-15T10:47:00Z"/>
        </w:trPr>
        <w:tc>
          <w:tcPr>
            <w:tcW w:w="3296" w:type="dxa"/>
            <w:gridSpan w:val="2"/>
          </w:tcPr>
          <w:p w14:paraId="335A472A" w14:textId="1F48605A" w:rsidR="0084277E" w:rsidRPr="00357028" w:rsidDel="00B5631F" w:rsidRDefault="0084277E" w:rsidP="00C36283">
            <w:pPr>
              <w:spacing w:after="240"/>
              <w:rPr>
                <w:del w:id="168" w:author="Jutzi, William Christopher (Intuitive IT)" w:date="2019-08-15T10:47:00Z"/>
                <w:rFonts w:ascii="Times New Roman" w:hAnsi="Times New Roman"/>
                <w:sz w:val="22"/>
                <w:szCs w:val="22"/>
              </w:rPr>
            </w:pPr>
            <w:del w:id="169" w:author="Jutzi, William Christopher (Intuitive IT)" w:date="2019-08-15T10:47:00Z">
              <w:r w:rsidRPr="00357028" w:rsidDel="00B5631F">
                <w:rPr>
                  <w:rFonts w:ascii="Times New Roman" w:hAnsi="Times New Roman"/>
                  <w:sz w:val="22"/>
                  <w:szCs w:val="22"/>
                </w:rPr>
                <w:delText>IBT VIEW UNBILLED AMOUNTS</w:delText>
              </w:r>
            </w:del>
          </w:p>
        </w:tc>
        <w:tc>
          <w:tcPr>
            <w:tcW w:w="6054" w:type="dxa"/>
          </w:tcPr>
          <w:p w14:paraId="335A472B" w14:textId="79C58779" w:rsidR="0084277E" w:rsidRPr="00357028" w:rsidDel="00B5631F" w:rsidRDefault="0084277E" w:rsidP="00C36283">
            <w:pPr>
              <w:spacing w:after="240"/>
              <w:rPr>
                <w:del w:id="170" w:author="Jutzi, William Christopher (Intuitive IT)" w:date="2019-08-15T10:47:00Z"/>
                <w:rFonts w:ascii="Times New Roman" w:hAnsi="Times New Roman"/>
                <w:sz w:val="22"/>
                <w:szCs w:val="22"/>
              </w:rPr>
            </w:pPr>
            <w:del w:id="171" w:author="Jutzi, William Christopher (Intuitive IT)" w:date="2019-08-15T10:47:00Z">
              <w:r w:rsidRPr="00357028" w:rsidDel="00B5631F">
                <w:rPr>
                  <w:rFonts w:ascii="Times New Roman" w:hAnsi="Times New Roman"/>
                  <w:sz w:val="22"/>
                  <w:szCs w:val="22"/>
                </w:rPr>
                <w:delText xml:space="preserve">This option can be used to view previously computed unbilled amounts without having to re-compile the data. </w:delText>
              </w:r>
            </w:del>
          </w:p>
        </w:tc>
      </w:tr>
      <w:tr w:rsidR="0084277E" w:rsidRPr="0002501E" w14:paraId="335A472F" w14:textId="77777777" w:rsidTr="0070371C">
        <w:trPr>
          <w:cantSplit/>
        </w:trPr>
        <w:tc>
          <w:tcPr>
            <w:tcW w:w="3296" w:type="dxa"/>
            <w:gridSpan w:val="2"/>
          </w:tcPr>
          <w:p w14:paraId="335A472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MONTHLY AUTO GEN AVE BILL</w:t>
            </w:r>
          </w:p>
        </w:tc>
        <w:tc>
          <w:tcPr>
            <w:tcW w:w="6054" w:type="dxa"/>
          </w:tcPr>
          <w:p w14:paraId="335A472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calculate the number of bills and the average bill amounts for a month and store the data in the CLAIMS TRACKING UNBILLED AMOUNTS file (356.19). </w:t>
            </w:r>
            <w:r w:rsidR="00CE24B3">
              <w:rPr>
                <w:rFonts w:ascii="Times New Roman" w:hAnsi="Times New Roman"/>
                <w:sz w:val="22"/>
                <w:szCs w:val="22"/>
              </w:rPr>
              <w:t xml:space="preserve"> </w:t>
            </w:r>
            <w:r w:rsidRPr="00357028">
              <w:rPr>
                <w:rFonts w:ascii="Times New Roman" w:hAnsi="Times New Roman"/>
                <w:sz w:val="22"/>
                <w:szCs w:val="22"/>
              </w:rPr>
              <w:t xml:space="preserve">This data will then be used by the scheduled option Auto-Build Unbilled Amounts Report (IBT MONTHLY AUTO GEN UNBILLED) to generate the unbilled amounts data that needs to be reported by the 3rd work day of the month. </w:t>
            </w:r>
            <w:r w:rsidR="00CE24B3">
              <w:rPr>
                <w:rFonts w:ascii="Times New Roman" w:hAnsi="Times New Roman"/>
                <w:sz w:val="22"/>
                <w:szCs w:val="22"/>
              </w:rPr>
              <w:t xml:space="preserve"> </w:t>
            </w:r>
            <w:r w:rsidRPr="00357028">
              <w:rPr>
                <w:rFonts w:ascii="Times New Roman" w:hAnsi="Times New Roman"/>
                <w:sz w:val="22"/>
                <w:szCs w:val="22"/>
              </w:rPr>
              <w:t xml:space="preserve">Queue this option to run once monthly. Sites may choose the date it should run but it is suggested that it run after the 15th of the month when user activity is low (i.e. November 19, 1994 @ 2:00am). </w:t>
            </w:r>
            <w:r w:rsidR="00CE24B3">
              <w:rPr>
                <w:rFonts w:ascii="Times New Roman" w:hAnsi="Times New Roman"/>
                <w:sz w:val="22"/>
                <w:szCs w:val="22"/>
              </w:rPr>
              <w:t xml:space="preserve"> </w:t>
            </w:r>
            <w:r w:rsidRPr="00357028">
              <w:rPr>
                <w:rFonts w:ascii="Times New Roman" w:hAnsi="Times New Roman"/>
                <w:sz w:val="22"/>
                <w:szCs w:val="22"/>
              </w:rPr>
              <w:t xml:space="preserve">No device is necessary, the results are stored and a completion mail message is sent to the mail group specified in the IB SITE PARAMETERS file. </w:t>
            </w:r>
          </w:p>
        </w:tc>
      </w:tr>
      <w:tr w:rsidR="0084277E" w:rsidRPr="0002501E" w14:paraId="335A4732" w14:textId="77777777" w:rsidTr="0070371C">
        <w:trPr>
          <w:cantSplit/>
        </w:trPr>
        <w:tc>
          <w:tcPr>
            <w:tcW w:w="3296" w:type="dxa"/>
            <w:gridSpan w:val="2"/>
          </w:tcPr>
          <w:p w14:paraId="335A473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MONTHLY AUTO GEN UNBILLED</w:t>
            </w:r>
          </w:p>
        </w:tc>
        <w:tc>
          <w:tcPr>
            <w:tcW w:w="6054" w:type="dxa"/>
          </w:tcPr>
          <w:p w14:paraId="335A473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will automatically generate the unbilled amounts report that contains the data that needs to be input to our general ledger accounts by the 3rd work day of the month.</w:t>
            </w:r>
            <w:r w:rsidR="00CE24B3">
              <w:rPr>
                <w:rFonts w:ascii="Times New Roman" w:hAnsi="Times New Roman"/>
                <w:sz w:val="22"/>
                <w:szCs w:val="22"/>
              </w:rPr>
              <w:t xml:space="preserve"> </w:t>
            </w:r>
            <w:r w:rsidRPr="00357028">
              <w:rPr>
                <w:rFonts w:ascii="Times New Roman" w:hAnsi="Times New Roman"/>
                <w:sz w:val="22"/>
                <w:szCs w:val="22"/>
              </w:rPr>
              <w:t xml:space="preserve"> Schedule this option to run once monthly on the 1st or 2nd day of the month. </w:t>
            </w:r>
            <w:r w:rsidR="00CE24B3">
              <w:rPr>
                <w:rFonts w:ascii="Times New Roman" w:hAnsi="Times New Roman"/>
                <w:sz w:val="22"/>
                <w:szCs w:val="22"/>
              </w:rPr>
              <w:t xml:space="preserve"> </w:t>
            </w:r>
            <w:r w:rsidRPr="00357028">
              <w:rPr>
                <w:rFonts w:ascii="Times New Roman" w:hAnsi="Times New Roman"/>
                <w:sz w:val="22"/>
                <w:szCs w:val="22"/>
              </w:rPr>
              <w:t xml:space="preserve">No device is needed, the results are sent in a mail message to the mail group specified in the IB SITE PARAMETERS file. </w:t>
            </w:r>
          </w:p>
        </w:tc>
      </w:tr>
      <w:tr w:rsidR="0084277E" w:rsidRPr="0002501E" w14:paraId="335A4735" w14:textId="77777777" w:rsidTr="0070371C">
        <w:trPr>
          <w:cantSplit/>
        </w:trPr>
        <w:tc>
          <w:tcPr>
            <w:tcW w:w="3296" w:type="dxa"/>
            <w:gridSpan w:val="2"/>
          </w:tcPr>
          <w:p w14:paraId="335A473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RE-GEN AVE BILL AMOUNT</w:t>
            </w:r>
          </w:p>
        </w:tc>
        <w:tc>
          <w:tcPr>
            <w:tcW w:w="6054" w:type="dxa"/>
          </w:tcPr>
          <w:p w14:paraId="335A473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re-generate the monthly and yearly counts and amounts of inpatient and outpatient bills for a single month. </w:t>
            </w:r>
            <w:r w:rsidR="00CE24B3">
              <w:rPr>
                <w:rFonts w:ascii="Times New Roman" w:hAnsi="Times New Roman"/>
                <w:sz w:val="22"/>
                <w:szCs w:val="22"/>
              </w:rPr>
              <w:t xml:space="preserve"> </w:t>
            </w:r>
            <w:r w:rsidRPr="00357028">
              <w:rPr>
                <w:rFonts w:ascii="Times New Roman" w:hAnsi="Times New Roman"/>
                <w:sz w:val="22"/>
                <w:szCs w:val="22"/>
              </w:rPr>
              <w:t xml:space="preserve">If the month selected for input requires the calculation of previous month’s data in order to obtain its yearly values, this will be done when the option is executed. </w:t>
            </w:r>
            <w:r w:rsidR="00CE24B3">
              <w:rPr>
                <w:rFonts w:ascii="Times New Roman" w:hAnsi="Times New Roman"/>
                <w:sz w:val="22"/>
                <w:szCs w:val="22"/>
              </w:rPr>
              <w:t xml:space="preserve"> </w:t>
            </w:r>
            <w:r w:rsidRPr="00357028">
              <w:rPr>
                <w:rFonts w:ascii="Times New Roman" w:hAnsi="Times New Roman"/>
                <w:sz w:val="22"/>
                <w:szCs w:val="22"/>
              </w:rPr>
              <w:t xml:space="preserve">If the month selected has 12 prior </w:t>
            </w:r>
            <w:proofErr w:type="spellStart"/>
            <w:r w:rsidRPr="00357028">
              <w:rPr>
                <w:rFonts w:ascii="Times New Roman" w:hAnsi="Times New Roman"/>
                <w:sz w:val="22"/>
                <w:szCs w:val="22"/>
              </w:rPr>
              <w:t>months worth</w:t>
            </w:r>
            <w:proofErr w:type="spellEnd"/>
            <w:r w:rsidRPr="00357028">
              <w:rPr>
                <w:rFonts w:ascii="Times New Roman" w:hAnsi="Times New Roman"/>
                <w:sz w:val="22"/>
                <w:szCs w:val="22"/>
              </w:rPr>
              <w:t xml:space="preserve"> of data, the month selected will be recalculated. The months subsequent to the month select (up to 12) will have their yearly data recalculated.</w:t>
            </w:r>
            <w:r w:rsidR="00CE24B3">
              <w:rPr>
                <w:rFonts w:ascii="Times New Roman" w:hAnsi="Times New Roman"/>
                <w:sz w:val="22"/>
                <w:szCs w:val="22"/>
              </w:rPr>
              <w:t xml:space="preserve"> </w:t>
            </w:r>
            <w:r w:rsidRPr="00357028">
              <w:rPr>
                <w:rFonts w:ascii="Times New Roman" w:hAnsi="Times New Roman"/>
                <w:sz w:val="22"/>
                <w:szCs w:val="22"/>
              </w:rPr>
              <w:t xml:space="preserve"> This information is used to compute the average bill amount for the Unbilled Amounts Report.</w:t>
            </w:r>
            <w:r w:rsidR="00CE24B3">
              <w:rPr>
                <w:rFonts w:ascii="Times New Roman" w:hAnsi="Times New Roman"/>
                <w:sz w:val="22"/>
                <w:szCs w:val="22"/>
              </w:rPr>
              <w:t xml:space="preserve"> </w:t>
            </w:r>
            <w:r w:rsidRPr="00357028">
              <w:rPr>
                <w:rFonts w:ascii="Times New Roman" w:hAnsi="Times New Roman"/>
                <w:sz w:val="22"/>
                <w:szCs w:val="22"/>
              </w:rPr>
              <w:t xml:space="preserve"> The unbilled amount report is automatically generated for only the month selected after the average bill amounts are calculated. </w:t>
            </w:r>
          </w:p>
        </w:tc>
      </w:tr>
      <w:tr w:rsidR="0084277E" w:rsidRPr="0002501E" w14:paraId="335A4738" w14:textId="77777777" w:rsidTr="0070371C">
        <w:trPr>
          <w:cantSplit/>
        </w:trPr>
        <w:tc>
          <w:tcPr>
            <w:tcW w:w="3296" w:type="dxa"/>
            <w:gridSpan w:val="2"/>
          </w:tcPr>
          <w:p w14:paraId="335A473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IBT RE-GEN UNBILLED REPORT</w:t>
            </w:r>
          </w:p>
        </w:tc>
        <w:tc>
          <w:tcPr>
            <w:tcW w:w="6054" w:type="dxa"/>
          </w:tcPr>
          <w:p w14:paraId="335A473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re-generate the Unbilled amounts report for a single month. </w:t>
            </w:r>
            <w:r w:rsidR="00CE24B3">
              <w:rPr>
                <w:rFonts w:ascii="Times New Roman" w:hAnsi="Times New Roman"/>
                <w:sz w:val="22"/>
                <w:szCs w:val="22"/>
              </w:rPr>
              <w:t xml:space="preserve"> </w:t>
            </w:r>
            <w:r w:rsidRPr="00357028">
              <w:rPr>
                <w:rFonts w:ascii="Times New Roman" w:hAnsi="Times New Roman"/>
                <w:sz w:val="22"/>
                <w:szCs w:val="22"/>
              </w:rPr>
              <w:t xml:space="preserve">This will re-compute the unbilled care for the month and update the unbilled amounts. </w:t>
            </w:r>
            <w:r w:rsidR="00CE24B3">
              <w:rPr>
                <w:rFonts w:ascii="Times New Roman" w:hAnsi="Times New Roman"/>
                <w:sz w:val="22"/>
                <w:szCs w:val="22"/>
              </w:rPr>
              <w:t xml:space="preserve"> </w:t>
            </w:r>
            <w:r w:rsidRPr="00357028">
              <w:rPr>
                <w:rFonts w:ascii="Times New Roman" w:hAnsi="Times New Roman"/>
                <w:sz w:val="22"/>
                <w:szCs w:val="22"/>
              </w:rPr>
              <w:t xml:space="preserve">To simply view previously computed data use the View option. </w:t>
            </w:r>
          </w:p>
        </w:tc>
      </w:tr>
      <w:tr w:rsidR="0084277E" w:rsidRPr="0002501E" w:rsidDel="00B5631F" w14:paraId="335A473B" w14:textId="12C4B45F" w:rsidTr="0070371C">
        <w:trPr>
          <w:cantSplit/>
          <w:del w:id="172" w:author="Jutzi, William Christopher (Intuitive IT)" w:date="2019-08-15T10:46:00Z"/>
        </w:trPr>
        <w:tc>
          <w:tcPr>
            <w:tcW w:w="3296" w:type="dxa"/>
            <w:gridSpan w:val="2"/>
          </w:tcPr>
          <w:p w14:paraId="335A4739" w14:textId="7FFDB56A" w:rsidR="0084277E" w:rsidRPr="00357028" w:rsidDel="00B5631F" w:rsidRDefault="0084277E" w:rsidP="00C36283">
            <w:pPr>
              <w:spacing w:after="240"/>
              <w:rPr>
                <w:del w:id="173" w:author="Jutzi, William Christopher (Intuitive IT)" w:date="2019-08-15T10:46:00Z"/>
                <w:rFonts w:ascii="Times New Roman" w:hAnsi="Times New Roman"/>
                <w:sz w:val="22"/>
                <w:szCs w:val="22"/>
              </w:rPr>
            </w:pPr>
            <w:del w:id="174" w:author="Jutzi, William Christopher (Intuitive IT)" w:date="2019-08-15T10:46:00Z">
              <w:r w:rsidRPr="00357028" w:rsidDel="00B5631F">
                <w:rPr>
                  <w:rFonts w:ascii="Times New Roman" w:hAnsi="Times New Roman"/>
                  <w:sz w:val="22"/>
                  <w:szCs w:val="22"/>
                </w:rPr>
                <w:delText>IBT UNBILLED MENU</w:delText>
              </w:r>
            </w:del>
          </w:p>
        </w:tc>
        <w:tc>
          <w:tcPr>
            <w:tcW w:w="6054" w:type="dxa"/>
          </w:tcPr>
          <w:p w14:paraId="335A473A" w14:textId="43258DFB" w:rsidR="0084277E" w:rsidRPr="00357028" w:rsidDel="00B5631F" w:rsidRDefault="0084277E" w:rsidP="00C36283">
            <w:pPr>
              <w:spacing w:after="240"/>
              <w:rPr>
                <w:del w:id="175" w:author="Jutzi, William Christopher (Intuitive IT)" w:date="2019-08-15T10:46:00Z"/>
                <w:rFonts w:ascii="Times New Roman" w:hAnsi="Times New Roman"/>
                <w:sz w:val="22"/>
                <w:szCs w:val="22"/>
              </w:rPr>
            </w:pPr>
            <w:del w:id="176" w:author="Jutzi, William Christopher (Intuitive IT)" w:date="2019-08-15T10:46:00Z">
              <w:r w:rsidRPr="00357028" w:rsidDel="00B5631F">
                <w:rPr>
                  <w:rFonts w:ascii="Times New Roman" w:hAnsi="Times New Roman"/>
                  <w:sz w:val="22"/>
                  <w:szCs w:val="22"/>
                </w:rPr>
                <w:delText xml:space="preserve">This menu contains the 4 user options available to regenerate and view the Unbilled Amounts report. </w:delText>
              </w:r>
            </w:del>
          </w:p>
        </w:tc>
      </w:tr>
      <w:tr w:rsidR="0084277E" w:rsidRPr="0002501E" w:rsidDel="00C37F40" w14:paraId="335A473E" w14:textId="55C1A88E" w:rsidTr="0070371C">
        <w:trPr>
          <w:cantSplit/>
          <w:del w:id="177" w:author="Jutzi, William Christopher (Intuitive IT)" w:date="2019-08-15T10:44:00Z"/>
        </w:trPr>
        <w:tc>
          <w:tcPr>
            <w:tcW w:w="3296" w:type="dxa"/>
            <w:gridSpan w:val="2"/>
          </w:tcPr>
          <w:p w14:paraId="335A473C" w14:textId="475BE5BC" w:rsidR="0084277E" w:rsidRPr="00357028" w:rsidDel="00C37F40" w:rsidRDefault="0084277E" w:rsidP="00C36283">
            <w:pPr>
              <w:spacing w:after="240"/>
              <w:rPr>
                <w:del w:id="178" w:author="Jutzi, William Christopher (Intuitive IT)" w:date="2019-08-15T10:44:00Z"/>
                <w:rFonts w:ascii="Times New Roman" w:hAnsi="Times New Roman"/>
                <w:sz w:val="22"/>
                <w:szCs w:val="22"/>
              </w:rPr>
            </w:pPr>
            <w:del w:id="179" w:author="Jutzi, William Christopher (Intuitive IT)" w:date="2019-08-15T10:44:00Z">
              <w:r w:rsidRPr="00357028" w:rsidDel="00C37F40">
                <w:rPr>
                  <w:rFonts w:ascii="Times New Roman" w:hAnsi="Times New Roman"/>
                  <w:sz w:val="22"/>
                  <w:szCs w:val="22"/>
                </w:rPr>
                <w:delText>IBT VIEW UNBILLED AMOUNTS</w:delText>
              </w:r>
            </w:del>
          </w:p>
        </w:tc>
        <w:tc>
          <w:tcPr>
            <w:tcW w:w="6054" w:type="dxa"/>
          </w:tcPr>
          <w:p w14:paraId="335A473D" w14:textId="493D7516" w:rsidR="0084277E" w:rsidRPr="00357028" w:rsidDel="00C37F40" w:rsidRDefault="0084277E" w:rsidP="00C36283">
            <w:pPr>
              <w:spacing w:after="240"/>
              <w:rPr>
                <w:del w:id="180" w:author="Jutzi, William Christopher (Intuitive IT)" w:date="2019-08-15T10:44:00Z"/>
                <w:rFonts w:ascii="Times New Roman" w:hAnsi="Times New Roman"/>
                <w:sz w:val="22"/>
                <w:szCs w:val="22"/>
              </w:rPr>
            </w:pPr>
            <w:del w:id="181" w:author="Jutzi, William Christopher (Intuitive IT)" w:date="2019-08-15T10:44:00Z">
              <w:r w:rsidRPr="00357028" w:rsidDel="00C37F40">
                <w:rPr>
                  <w:rFonts w:ascii="Times New Roman" w:hAnsi="Times New Roman"/>
                  <w:sz w:val="22"/>
                  <w:szCs w:val="22"/>
                </w:rPr>
                <w:delText xml:space="preserve">This option can be used to view previously computed unbilled amounts without having to re-compile the data. </w:delText>
              </w:r>
            </w:del>
          </w:p>
        </w:tc>
      </w:tr>
      <w:tr w:rsidR="0084277E" w:rsidRPr="0002501E" w:rsidDel="00B5631F" w14:paraId="335A4741" w14:textId="1EA4E121" w:rsidTr="0070371C">
        <w:trPr>
          <w:cantSplit/>
          <w:del w:id="182" w:author="Jutzi, William Christopher (Intuitive IT)" w:date="2019-08-15T10:45:00Z"/>
        </w:trPr>
        <w:tc>
          <w:tcPr>
            <w:tcW w:w="3296" w:type="dxa"/>
            <w:gridSpan w:val="2"/>
          </w:tcPr>
          <w:p w14:paraId="335A473F" w14:textId="1BF71FC5" w:rsidR="0084277E" w:rsidRPr="00357028" w:rsidDel="00B5631F" w:rsidRDefault="0084277E" w:rsidP="00C36283">
            <w:pPr>
              <w:spacing w:after="240"/>
              <w:rPr>
                <w:del w:id="183" w:author="Jutzi, William Christopher (Intuitive IT)" w:date="2019-08-15T10:45:00Z"/>
                <w:rFonts w:ascii="Times New Roman" w:hAnsi="Times New Roman"/>
                <w:sz w:val="22"/>
                <w:szCs w:val="22"/>
              </w:rPr>
            </w:pPr>
            <w:del w:id="184" w:author="Jutzi, William Christopher (Intuitive IT)" w:date="2019-08-15T10:45:00Z">
              <w:r w:rsidRPr="00357028" w:rsidDel="00B5631F">
                <w:rPr>
                  <w:rFonts w:ascii="Times New Roman" w:hAnsi="Times New Roman"/>
                  <w:sz w:val="22"/>
                  <w:szCs w:val="22"/>
                </w:rPr>
                <w:delText>IBT MONTHLY AUTO GEN AVE BILL</w:delText>
              </w:r>
            </w:del>
          </w:p>
        </w:tc>
        <w:tc>
          <w:tcPr>
            <w:tcW w:w="6054" w:type="dxa"/>
          </w:tcPr>
          <w:p w14:paraId="335A4740" w14:textId="39CD939E" w:rsidR="0084277E" w:rsidRPr="00357028" w:rsidDel="00B5631F" w:rsidRDefault="0084277E" w:rsidP="00C36283">
            <w:pPr>
              <w:spacing w:after="240"/>
              <w:rPr>
                <w:del w:id="185" w:author="Jutzi, William Christopher (Intuitive IT)" w:date="2019-08-15T10:45:00Z"/>
                <w:rFonts w:ascii="Times New Roman" w:hAnsi="Times New Roman"/>
                <w:sz w:val="22"/>
                <w:szCs w:val="22"/>
              </w:rPr>
            </w:pPr>
            <w:del w:id="186" w:author="Jutzi, William Christopher (Intuitive IT)" w:date="2019-08-15T10:45:00Z">
              <w:r w:rsidRPr="00357028" w:rsidDel="00B5631F">
                <w:rPr>
                  <w:rFonts w:ascii="Times New Roman" w:hAnsi="Times New Roman"/>
                  <w:sz w:val="22"/>
                  <w:szCs w:val="22"/>
                </w:rPr>
                <w:delText xml:space="preserve">This option will calculate the number of bills and the average bill amounts for a month and store the data in the CLAIMS TRACKING UNBILLED AMOUNTS file (356.19). </w:delText>
              </w:r>
              <w:r w:rsidR="00392396" w:rsidDel="00B5631F">
                <w:rPr>
                  <w:rFonts w:ascii="Times New Roman" w:hAnsi="Times New Roman"/>
                  <w:sz w:val="22"/>
                  <w:szCs w:val="22"/>
                </w:rPr>
                <w:delText xml:space="preserve"> </w:delText>
              </w:r>
              <w:r w:rsidRPr="00357028" w:rsidDel="00B5631F">
                <w:rPr>
                  <w:rFonts w:ascii="Times New Roman" w:hAnsi="Times New Roman"/>
                  <w:sz w:val="22"/>
                  <w:szCs w:val="22"/>
                </w:rPr>
                <w:delText>This data will then be used by the scheduled option Auto-Build Unbilled Amounts Report (IBT MONTHLY AUTO GEN UNBILLED) to generate the unbilled amounts data that needs to be reported by the 3rd work day of the month.</w:delText>
              </w:r>
              <w:r w:rsidR="00392396" w:rsidDel="00B5631F">
                <w:rPr>
                  <w:rFonts w:ascii="Times New Roman" w:hAnsi="Times New Roman"/>
                  <w:sz w:val="22"/>
                  <w:szCs w:val="22"/>
                </w:rPr>
                <w:delText xml:space="preserve"> </w:delText>
              </w:r>
              <w:r w:rsidRPr="00357028" w:rsidDel="00B5631F">
                <w:rPr>
                  <w:rFonts w:ascii="Times New Roman" w:hAnsi="Times New Roman"/>
                  <w:sz w:val="22"/>
                  <w:szCs w:val="22"/>
                </w:rPr>
                <w:delText xml:space="preserve"> Queue this option to run once monthly. </w:delText>
              </w:r>
              <w:r w:rsidR="00392396" w:rsidDel="00B5631F">
                <w:rPr>
                  <w:rFonts w:ascii="Times New Roman" w:hAnsi="Times New Roman"/>
                  <w:sz w:val="22"/>
                  <w:szCs w:val="22"/>
                </w:rPr>
                <w:delText xml:space="preserve"> </w:delText>
              </w:r>
              <w:r w:rsidRPr="00357028" w:rsidDel="00B5631F">
                <w:rPr>
                  <w:rFonts w:ascii="Times New Roman" w:hAnsi="Times New Roman"/>
                  <w:sz w:val="22"/>
                  <w:szCs w:val="22"/>
                </w:rPr>
                <w:delText xml:space="preserve">Sites may choose the date it should run but it is suggested that it run after the 15th of the month when user activity is low (i.e. November 19, 1994 @ 2:00am). </w:delText>
              </w:r>
              <w:r w:rsidR="00392396" w:rsidDel="00B5631F">
                <w:rPr>
                  <w:rFonts w:ascii="Times New Roman" w:hAnsi="Times New Roman"/>
                  <w:sz w:val="22"/>
                  <w:szCs w:val="22"/>
                </w:rPr>
                <w:delText xml:space="preserve"> </w:delText>
              </w:r>
              <w:r w:rsidRPr="00357028" w:rsidDel="00B5631F">
                <w:rPr>
                  <w:rFonts w:ascii="Times New Roman" w:hAnsi="Times New Roman"/>
                  <w:sz w:val="22"/>
                  <w:szCs w:val="22"/>
                </w:rPr>
                <w:delText xml:space="preserve">No device is necessary, the results are stored and a completion mail message is sent to the mail group specified in the IB SITE PARAMETERS file. </w:delText>
              </w:r>
            </w:del>
          </w:p>
        </w:tc>
      </w:tr>
      <w:tr w:rsidR="0084277E" w:rsidRPr="0002501E" w:rsidDel="00B5631F" w14:paraId="335A4744" w14:textId="0E391944" w:rsidTr="0070371C">
        <w:trPr>
          <w:cantSplit/>
          <w:del w:id="187" w:author="Jutzi, William Christopher (Intuitive IT)" w:date="2019-08-15T10:45:00Z"/>
        </w:trPr>
        <w:tc>
          <w:tcPr>
            <w:tcW w:w="3296" w:type="dxa"/>
            <w:gridSpan w:val="2"/>
          </w:tcPr>
          <w:p w14:paraId="335A4742" w14:textId="379740E7" w:rsidR="0084277E" w:rsidRPr="00357028" w:rsidDel="00B5631F" w:rsidRDefault="0084277E" w:rsidP="00C36283">
            <w:pPr>
              <w:spacing w:after="240"/>
              <w:rPr>
                <w:del w:id="188" w:author="Jutzi, William Christopher (Intuitive IT)" w:date="2019-08-15T10:45:00Z"/>
                <w:rFonts w:ascii="Times New Roman" w:hAnsi="Times New Roman"/>
                <w:sz w:val="22"/>
                <w:szCs w:val="22"/>
              </w:rPr>
            </w:pPr>
            <w:del w:id="189" w:author="Jutzi, William Christopher (Intuitive IT)" w:date="2019-08-15T10:45:00Z">
              <w:r w:rsidRPr="00357028" w:rsidDel="00B5631F">
                <w:rPr>
                  <w:rFonts w:ascii="Times New Roman" w:hAnsi="Times New Roman"/>
                  <w:sz w:val="22"/>
                  <w:szCs w:val="22"/>
                </w:rPr>
                <w:delText>IBT MONTHLY AUTO GEN UNBILLED</w:delText>
              </w:r>
            </w:del>
          </w:p>
        </w:tc>
        <w:tc>
          <w:tcPr>
            <w:tcW w:w="6054" w:type="dxa"/>
          </w:tcPr>
          <w:p w14:paraId="335A4743" w14:textId="6B7BFA2A" w:rsidR="0084277E" w:rsidRPr="00357028" w:rsidDel="00B5631F" w:rsidRDefault="0084277E" w:rsidP="00C36283">
            <w:pPr>
              <w:spacing w:after="240"/>
              <w:rPr>
                <w:del w:id="190" w:author="Jutzi, William Christopher (Intuitive IT)" w:date="2019-08-15T10:45:00Z"/>
                <w:rFonts w:ascii="Times New Roman" w:hAnsi="Times New Roman"/>
                <w:sz w:val="22"/>
                <w:szCs w:val="22"/>
              </w:rPr>
            </w:pPr>
            <w:del w:id="191" w:author="Jutzi, William Christopher (Intuitive IT)" w:date="2019-08-15T10:45:00Z">
              <w:r w:rsidRPr="00357028" w:rsidDel="00B5631F">
                <w:rPr>
                  <w:rFonts w:ascii="Times New Roman" w:hAnsi="Times New Roman"/>
                  <w:sz w:val="22"/>
                  <w:szCs w:val="22"/>
                </w:rPr>
                <w:delText xml:space="preserve">This option will automatically generate the unbilled amounts report that contains the data that needs to be input to our general ledger accounts by the 3rd work day of the month. </w:delText>
              </w:r>
              <w:r w:rsidR="00392396" w:rsidDel="00B5631F">
                <w:rPr>
                  <w:rFonts w:ascii="Times New Roman" w:hAnsi="Times New Roman"/>
                  <w:sz w:val="22"/>
                  <w:szCs w:val="22"/>
                </w:rPr>
                <w:delText xml:space="preserve"> </w:delText>
              </w:r>
              <w:r w:rsidRPr="00357028" w:rsidDel="00B5631F">
                <w:rPr>
                  <w:rFonts w:ascii="Times New Roman" w:hAnsi="Times New Roman"/>
                  <w:sz w:val="22"/>
                  <w:szCs w:val="22"/>
                </w:rPr>
                <w:delText xml:space="preserve">Schedule this option to run once monthly on the 1st or 2nd day of the month. </w:delText>
              </w:r>
              <w:r w:rsidR="00392396" w:rsidDel="00B5631F">
                <w:rPr>
                  <w:rFonts w:ascii="Times New Roman" w:hAnsi="Times New Roman"/>
                  <w:sz w:val="22"/>
                  <w:szCs w:val="22"/>
                </w:rPr>
                <w:delText xml:space="preserve"> </w:delText>
              </w:r>
              <w:r w:rsidRPr="00357028" w:rsidDel="00B5631F">
                <w:rPr>
                  <w:rFonts w:ascii="Times New Roman" w:hAnsi="Times New Roman"/>
                  <w:sz w:val="22"/>
                  <w:szCs w:val="22"/>
                </w:rPr>
                <w:delText xml:space="preserve">No device is needed, the results are sent in a mail message to the mail group specified in the IB SITE PARAMETERS file. </w:delText>
              </w:r>
            </w:del>
          </w:p>
        </w:tc>
      </w:tr>
      <w:tr w:rsidR="0084277E" w:rsidRPr="0002501E" w:rsidDel="00B5631F" w14:paraId="335A4747" w14:textId="37501614" w:rsidTr="0070371C">
        <w:trPr>
          <w:cantSplit/>
          <w:del w:id="192" w:author="Jutzi, William Christopher (Intuitive IT)" w:date="2019-08-15T10:45:00Z"/>
        </w:trPr>
        <w:tc>
          <w:tcPr>
            <w:tcW w:w="3296" w:type="dxa"/>
            <w:gridSpan w:val="2"/>
          </w:tcPr>
          <w:p w14:paraId="335A4745" w14:textId="3F8B10DB" w:rsidR="0084277E" w:rsidRPr="00357028" w:rsidDel="00B5631F" w:rsidRDefault="0084277E" w:rsidP="00C36283">
            <w:pPr>
              <w:spacing w:after="240"/>
              <w:rPr>
                <w:del w:id="193" w:author="Jutzi, William Christopher (Intuitive IT)" w:date="2019-08-15T10:45:00Z"/>
                <w:rFonts w:ascii="Times New Roman" w:hAnsi="Times New Roman"/>
                <w:sz w:val="22"/>
                <w:szCs w:val="22"/>
              </w:rPr>
            </w:pPr>
            <w:del w:id="194" w:author="Jutzi, William Christopher (Intuitive IT)" w:date="2019-08-15T10:45:00Z">
              <w:r w:rsidRPr="00357028" w:rsidDel="00B5631F">
                <w:rPr>
                  <w:rFonts w:ascii="Times New Roman" w:hAnsi="Times New Roman"/>
                  <w:sz w:val="22"/>
                  <w:szCs w:val="22"/>
                </w:rPr>
                <w:delText>IBT RE-GEN AVE BILL AMOUNT</w:delText>
              </w:r>
            </w:del>
          </w:p>
        </w:tc>
        <w:tc>
          <w:tcPr>
            <w:tcW w:w="6054" w:type="dxa"/>
          </w:tcPr>
          <w:p w14:paraId="335A4746" w14:textId="464A9C04" w:rsidR="0084277E" w:rsidRPr="00357028" w:rsidDel="00B5631F" w:rsidRDefault="0084277E" w:rsidP="00C36283">
            <w:pPr>
              <w:spacing w:after="240"/>
              <w:rPr>
                <w:del w:id="195" w:author="Jutzi, William Christopher (Intuitive IT)" w:date="2019-08-15T10:45:00Z"/>
                <w:rFonts w:ascii="Times New Roman" w:hAnsi="Times New Roman"/>
                <w:sz w:val="22"/>
                <w:szCs w:val="22"/>
              </w:rPr>
            </w:pPr>
            <w:del w:id="196" w:author="Jutzi, William Christopher (Intuitive IT)" w:date="2019-08-15T10:45:00Z">
              <w:r w:rsidRPr="00357028" w:rsidDel="00B5631F">
                <w:rPr>
                  <w:rFonts w:ascii="Times New Roman" w:hAnsi="Times New Roman"/>
                  <w:sz w:val="22"/>
                  <w:szCs w:val="22"/>
                </w:rPr>
                <w:delText>This option can be used to re-generate the monthly and yearly counts and amounts of inpatient and outpatient bills for a single month.</w:delText>
              </w:r>
              <w:r w:rsidR="00392396" w:rsidDel="00B5631F">
                <w:rPr>
                  <w:rFonts w:ascii="Times New Roman" w:hAnsi="Times New Roman"/>
                  <w:sz w:val="22"/>
                  <w:szCs w:val="22"/>
                </w:rPr>
                <w:delText xml:space="preserve"> </w:delText>
              </w:r>
              <w:r w:rsidRPr="00357028" w:rsidDel="00B5631F">
                <w:rPr>
                  <w:rFonts w:ascii="Times New Roman" w:hAnsi="Times New Roman"/>
                  <w:sz w:val="22"/>
                  <w:szCs w:val="22"/>
                </w:rPr>
                <w:delText xml:space="preserve"> If the month selected for input requires the calculation of previous month’s data in order to obtain its yearly values, this will be done when the option is executed. </w:delText>
              </w:r>
              <w:r w:rsidR="00392396" w:rsidDel="00B5631F">
                <w:rPr>
                  <w:rFonts w:ascii="Times New Roman" w:hAnsi="Times New Roman"/>
                  <w:sz w:val="22"/>
                  <w:szCs w:val="22"/>
                </w:rPr>
                <w:delText xml:space="preserve"> </w:delText>
              </w:r>
              <w:r w:rsidRPr="00357028" w:rsidDel="00B5631F">
                <w:rPr>
                  <w:rFonts w:ascii="Times New Roman" w:hAnsi="Times New Roman"/>
                  <w:sz w:val="22"/>
                  <w:szCs w:val="22"/>
                </w:rPr>
                <w:delText xml:space="preserve">If the month selected has 12 prior months worth of data, the month selected will be recalculated. The months subsequent to the month select (up to 12) will have their yearly data recalculated. </w:delText>
              </w:r>
              <w:r w:rsidR="00392396" w:rsidDel="00B5631F">
                <w:rPr>
                  <w:rFonts w:ascii="Times New Roman" w:hAnsi="Times New Roman"/>
                  <w:sz w:val="22"/>
                  <w:szCs w:val="22"/>
                </w:rPr>
                <w:delText xml:space="preserve"> </w:delText>
              </w:r>
              <w:r w:rsidRPr="00357028" w:rsidDel="00B5631F">
                <w:rPr>
                  <w:rFonts w:ascii="Times New Roman" w:hAnsi="Times New Roman"/>
                  <w:sz w:val="22"/>
                  <w:szCs w:val="22"/>
                </w:rPr>
                <w:delText xml:space="preserve">This information is used to compute the average bill amount for the Unbilled Amounts Report. </w:delText>
              </w:r>
              <w:r w:rsidR="00392396" w:rsidDel="00B5631F">
                <w:rPr>
                  <w:rFonts w:ascii="Times New Roman" w:hAnsi="Times New Roman"/>
                  <w:sz w:val="22"/>
                  <w:szCs w:val="22"/>
                </w:rPr>
                <w:delText xml:space="preserve"> </w:delText>
              </w:r>
              <w:r w:rsidRPr="00357028" w:rsidDel="00B5631F">
                <w:rPr>
                  <w:rFonts w:ascii="Times New Roman" w:hAnsi="Times New Roman"/>
                  <w:sz w:val="22"/>
                  <w:szCs w:val="22"/>
                </w:rPr>
                <w:delText xml:space="preserve">The unbilled amount report is automatically generated for only the month selected after the average bill amounts are calculated. </w:delText>
              </w:r>
            </w:del>
          </w:p>
        </w:tc>
      </w:tr>
      <w:tr w:rsidR="0084277E" w:rsidRPr="0002501E" w:rsidDel="00B5631F" w14:paraId="335A474A" w14:textId="018F9B3A" w:rsidTr="0070371C">
        <w:trPr>
          <w:cantSplit/>
          <w:del w:id="197" w:author="Jutzi, William Christopher (Intuitive IT)" w:date="2019-08-15T10:45:00Z"/>
        </w:trPr>
        <w:tc>
          <w:tcPr>
            <w:tcW w:w="3296" w:type="dxa"/>
            <w:gridSpan w:val="2"/>
          </w:tcPr>
          <w:p w14:paraId="335A4748" w14:textId="166BC1D4" w:rsidR="0084277E" w:rsidRPr="00357028" w:rsidDel="00B5631F" w:rsidRDefault="0084277E" w:rsidP="00C36283">
            <w:pPr>
              <w:spacing w:after="240"/>
              <w:rPr>
                <w:del w:id="198" w:author="Jutzi, William Christopher (Intuitive IT)" w:date="2019-08-15T10:45:00Z"/>
                <w:rFonts w:ascii="Times New Roman" w:hAnsi="Times New Roman"/>
                <w:sz w:val="22"/>
                <w:szCs w:val="22"/>
              </w:rPr>
            </w:pPr>
            <w:del w:id="199" w:author="Jutzi, William Christopher (Intuitive IT)" w:date="2019-08-15T10:45:00Z">
              <w:r w:rsidRPr="00357028" w:rsidDel="00B5631F">
                <w:rPr>
                  <w:rFonts w:ascii="Times New Roman" w:hAnsi="Times New Roman"/>
                  <w:sz w:val="22"/>
                  <w:szCs w:val="22"/>
                </w:rPr>
                <w:lastRenderedPageBreak/>
                <w:delText>IBT RE-GEN UNBILLED REPORT</w:delText>
              </w:r>
            </w:del>
          </w:p>
        </w:tc>
        <w:tc>
          <w:tcPr>
            <w:tcW w:w="6054" w:type="dxa"/>
          </w:tcPr>
          <w:p w14:paraId="335A4749" w14:textId="3525ADF7" w:rsidR="0084277E" w:rsidRPr="00357028" w:rsidDel="00B5631F" w:rsidRDefault="0084277E" w:rsidP="00C36283">
            <w:pPr>
              <w:spacing w:after="240"/>
              <w:rPr>
                <w:del w:id="200" w:author="Jutzi, William Christopher (Intuitive IT)" w:date="2019-08-15T10:45:00Z"/>
                <w:rFonts w:ascii="Times New Roman" w:hAnsi="Times New Roman"/>
                <w:sz w:val="22"/>
                <w:szCs w:val="22"/>
              </w:rPr>
            </w:pPr>
            <w:del w:id="201" w:author="Jutzi, William Christopher (Intuitive IT)" w:date="2019-08-15T10:45:00Z">
              <w:r w:rsidRPr="00357028" w:rsidDel="00B5631F">
                <w:rPr>
                  <w:rFonts w:ascii="Times New Roman" w:hAnsi="Times New Roman"/>
                  <w:sz w:val="22"/>
                  <w:szCs w:val="22"/>
                </w:rPr>
                <w:delText xml:space="preserve">This option can be used to re-generate the Unbilled amounts report for a single month. </w:delText>
              </w:r>
              <w:r w:rsidR="00392396" w:rsidDel="00B5631F">
                <w:rPr>
                  <w:rFonts w:ascii="Times New Roman" w:hAnsi="Times New Roman"/>
                  <w:sz w:val="22"/>
                  <w:szCs w:val="22"/>
                </w:rPr>
                <w:delText xml:space="preserve"> </w:delText>
              </w:r>
              <w:r w:rsidRPr="00357028" w:rsidDel="00B5631F">
                <w:rPr>
                  <w:rFonts w:ascii="Times New Roman" w:hAnsi="Times New Roman"/>
                  <w:sz w:val="22"/>
                  <w:szCs w:val="22"/>
                </w:rPr>
                <w:delText xml:space="preserve">This will re-compute the unbilled care for the month and update the unbilled amounts. </w:delText>
              </w:r>
              <w:r w:rsidR="00392396" w:rsidDel="00B5631F">
                <w:rPr>
                  <w:rFonts w:ascii="Times New Roman" w:hAnsi="Times New Roman"/>
                  <w:sz w:val="22"/>
                  <w:szCs w:val="22"/>
                </w:rPr>
                <w:delText xml:space="preserve"> </w:delText>
              </w:r>
              <w:r w:rsidRPr="00357028" w:rsidDel="00B5631F">
                <w:rPr>
                  <w:rFonts w:ascii="Times New Roman" w:hAnsi="Times New Roman"/>
                  <w:sz w:val="22"/>
                  <w:szCs w:val="22"/>
                </w:rPr>
                <w:delText xml:space="preserve">To simply view previously computed data use the View option. </w:delText>
              </w:r>
            </w:del>
          </w:p>
        </w:tc>
      </w:tr>
      <w:tr w:rsidR="0084277E" w:rsidRPr="0002501E" w14:paraId="335A474D" w14:textId="77777777" w:rsidTr="0070371C">
        <w:trPr>
          <w:cantSplit/>
        </w:trPr>
        <w:tc>
          <w:tcPr>
            <w:tcW w:w="3296" w:type="dxa"/>
            <w:gridSpan w:val="2"/>
          </w:tcPr>
          <w:p w14:paraId="335A474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SEND TEST UNBILLED MESS</w:t>
            </w:r>
          </w:p>
        </w:tc>
        <w:tc>
          <w:tcPr>
            <w:tcW w:w="6054" w:type="dxa"/>
          </w:tcPr>
          <w:p w14:paraId="335A474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for sending of a test mail message to the mail group to receive the Unbilled Amounts messages. </w:t>
            </w:r>
            <w:r w:rsidR="00392396">
              <w:rPr>
                <w:rFonts w:ascii="Times New Roman" w:hAnsi="Times New Roman"/>
                <w:sz w:val="22"/>
                <w:szCs w:val="22"/>
              </w:rPr>
              <w:t xml:space="preserve"> </w:t>
            </w:r>
            <w:r w:rsidRPr="00357028">
              <w:rPr>
                <w:rFonts w:ascii="Times New Roman" w:hAnsi="Times New Roman"/>
                <w:sz w:val="22"/>
                <w:szCs w:val="22"/>
              </w:rPr>
              <w:t xml:space="preserve">Using this prior to reporting problems can assist sites in determining whether the mail groups are set up correctly. </w:t>
            </w:r>
            <w:r w:rsidR="00392396">
              <w:rPr>
                <w:rFonts w:ascii="Times New Roman" w:hAnsi="Times New Roman"/>
                <w:sz w:val="22"/>
                <w:szCs w:val="22"/>
              </w:rPr>
              <w:t xml:space="preserve"> </w:t>
            </w:r>
            <w:r w:rsidRPr="00357028">
              <w:rPr>
                <w:rFonts w:ascii="Times New Roman" w:hAnsi="Times New Roman"/>
                <w:sz w:val="22"/>
                <w:szCs w:val="22"/>
              </w:rPr>
              <w:t xml:space="preserve">The mail group to get the message should be specified in field UNBILLED MAIL GROUP (6.25) in the IB SITE PARAMETERS file (350.9). </w:t>
            </w:r>
          </w:p>
        </w:tc>
      </w:tr>
      <w:tr w:rsidR="0084277E" w:rsidRPr="0002501E" w14:paraId="335A4750" w14:textId="77777777" w:rsidTr="0070371C">
        <w:trPr>
          <w:cantSplit/>
        </w:trPr>
        <w:tc>
          <w:tcPr>
            <w:tcW w:w="3296" w:type="dxa"/>
            <w:gridSpan w:val="2"/>
          </w:tcPr>
          <w:p w14:paraId="335A474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UNBILLED MENU</w:t>
            </w:r>
          </w:p>
        </w:tc>
        <w:tc>
          <w:tcPr>
            <w:tcW w:w="6054" w:type="dxa"/>
          </w:tcPr>
          <w:p w14:paraId="335A474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4 user options available to regenerate and view the Unbilled Amounts report. </w:t>
            </w:r>
          </w:p>
        </w:tc>
      </w:tr>
      <w:tr w:rsidR="0084277E" w:rsidRPr="0002501E" w14:paraId="335A4753" w14:textId="77777777" w:rsidTr="0070371C">
        <w:trPr>
          <w:cantSplit/>
        </w:trPr>
        <w:tc>
          <w:tcPr>
            <w:tcW w:w="3296" w:type="dxa"/>
            <w:gridSpan w:val="2"/>
          </w:tcPr>
          <w:p w14:paraId="335A475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VIEW UNBILLED AMOUNTS</w:t>
            </w:r>
          </w:p>
        </w:tc>
        <w:tc>
          <w:tcPr>
            <w:tcW w:w="6054" w:type="dxa"/>
          </w:tcPr>
          <w:p w14:paraId="335A475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view previously computed unbilled amounts without having to re-compile the data. </w:t>
            </w:r>
          </w:p>
        </w:tc>
      </w:tr>
      <w:tr w:rsidR="00B5631F" w:rsidRPr="0002501E" w14:paraId="31DDE27F" w14:textId="77777777" w:rsidTr="0070371C">
        <w:trPr>
          <w:cantSplit/>
          <w:ins w:id="202" w:author="Jutzi, William Christopher (Intuitive IT)" w:date="2019-08-15T10:48:00Z"/>
        </w:trPr>
        <w:tc>
          <w:tcPr>
            <w:tcW w:w="3296" w:type="dxa"/>
            <w:gridSpan w:val="2"/>
          </w:tcPr>
          <w:p w14:paraId="7F380F53" w14:textId="02567A2A" w:rsidR="00B5631F" w:rsidRPr="00357028" w:rsidRDefault="00B5631F" w:rsidP="00B5631F">
            <w:pPr>
              <w:tabs>
                <w:tab w:val="left" w:pos="945"/>
              </w:tabs>
              <w:spacing w:after="240"/>
              <w:rPr>
                <w:ins w:id="203" w:author="Jutzi, William Christopher (Intuitive IT)" w:date="2019-08-15T10:48:00Z"/>
                <w:rFonts w:ascii="Times New Roman" w:hAnsi="Times New Roman"/>
                <w:sz w:val="22"/>
                <w:szCs w:val="22"/>
              </w:rPr>
            </w:pPr>
            <w:ins w:id="204" w:author="Jutzi, William Christopher (Intuitive IT)" w:date="2019-08-15T10:48:00Z">
              <w:r>
                <w:rPr>
                  <w:rFonts w:ascii="Times New Roman" w:hAnsi="Times New Roman"/>
                  <w:sz w:val="22"/>
                  <w:szCs w:val="22"/>
                </w:rPr>
                <w:t>IBTAS EBILLING RPCS</w:t>
              </w:r>
            </w:ins>
          </w:p>
        </w:tc>
        <w:tc>
          <w:tcPr>
            <w:tcW w:w="6054" w:type="dxa"/>
          </w:tcPr>
          <w:p w14:paraId="24B0E8C0" w14:textId="59D2DF23" w:rsidR="00B5631F" w:rsidRPr="00357028" w:rsidRDefault="00B5631F" w:rsidP="00C36283">
            <w:pPr>
              <w:spacing w:after="240"/>
              <w:rPr>
                <w:ins w:id="205" w:author="Jutzi, William Christopher (Intuitive IT)" w:date="2019-08-15T10:48:00Z"/>
                <w:rFonts w:ascii="Times New Roman" w:hAnsi="Times New Roman"/>
                <w:sz w:val="22"/>
                <w:szCs w:val="22"/>
              </w:rPr>
            </w:pPr>
            <w:ins w:id="206" w:author="Jutzi, William Christopher (Intuitive IT)" w:date="2019-08-15T10:48:00Z">
              <w:r>
                <w:rPr>
                  <w:rFonts w:ascii="Times New Roman" w:hAnsi="Times New Roman"/>
                  <w:sz w:val="22"/>
                  <w:szCs w:val="22"/>
                </w:rPr>
                <w:t xml:space="preserve">This option contains the IB Remote Procedure Calls (RPCs) that are accessible via </w:t>
              </w:r>
              <w:proofErr w:type="spellStart"/>
              <w:r>
                <w:rPr>
                  <w:rFonts w:ascii="Times New Roman" w:hAnsi="Times New Roman"/>
                  <w:sz w:val="22"/>
                  <w:szCs w:val="22"/>
                </w:rPr>
                <w:t>VistaLink</w:t>
              </w:r>
              <w:proofErr w:type="spellEnd"/>
              <w:r>
                <w:rPr>
                  <w:rFonts w:ascii="Times New Roman" w:hAnsi="Times New Roman"/>
                  <w:sz w:val="22"/>
                  <w:szCs w:val="22"/>
                </w:rPr>
                <w:t>, using the IBTAS, APPLICATION PROXY user.</w:t>
              </w:r>
            </w:ins>
          </w:p>
        </w:tc>
      </w:tr>
      <w:tr w:rsidR="0084277E" w:rsidRPr="0002501E" w14:paraId="335A4756" w14:textId="77777777" w:rsidTr="0070371C">
        <w:trPr>
          <w:cantSplit/>
        </w:trPr>
        <w:tc>
          <w:tcPr>
            <w:tcW w:w="3296" w:type="dxa"/>
            <w:gridSpan w:val="2"/>
          </w:tcPr>
          <w:p w14:paraId="335A475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LIST PLANS BY INS CO</w:t>
            </w:r>
          </w:p>
        </w:tc>
        <w:tc>
          <w:tcPr>
            <w:tcW w:w="6054" w:type="dxa"/>
          </w:tcPr>
          <w:p w14:paraId="335A475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lists insurance companies and the plans under each company. </w:t>
            </w:r>
            <w:r w:rsidR="00392396">
              <w:rPr>
                <w:rFonts w:ascii="Times New Roman" w:hAnsi="Times New Roman"/>
                <w:sz w:val="22"/>
                <w:szCs w:val="22"/>
              </w:rPr>
              <w:t xml:space="preserve"> </w:t>
            </w:r>
            <w:r w:rsidRPr="00357028">
              <w:rPr>
                <w:rFonts w:ascii="Times New Roman" w:hAnsi="Times New Roman"/>
                <w:sz w:val="22"/>
                <w:szCs w:val="22"/>
              </w:rPr>
              <w:t xml:space="preserve">The user may select one, many or all in both cases. </w:t>
            </w:r>
            <w:r w:rsidR="00392396">
              <w:rPr>
                <w:rFonts w:ascii="Times New Roman" w:hAnsi="Times New Roman"/>
                <w:sz w:val="22"/>
                <w:szCs w:val="22"/>
              </w:rPr>
              <w:t xml:space="preserve"> </w:t>
            </w:r>
            <w:r w:rsidRPr="00357028">
              <w:rPr>
                <w:rFonts w:ascii="Times New Roman" w:hAnsi="Times New Roman"/>
                <w:sz w:val="22"/>
                <w:szCs w:val="22"/>
              </w:rPr>
              <w:t xml:space="preserve">The report can be run with or without a listing of the patients under each policy. </w:t>
            </w:r>
          </w:p>
        </w:tc>
      </w:tr>
      <w:tr w:rsidR="0084277E" w:rsidRPr="0002501E" w14:paraId="335A4759" w14:textId="77777777" w:rsidTr="0070371C">
        <w:trPr>
          <w:cantSplit/>
        </w:trPr>
        <w:tc>
          <w:tcPr>
            <w:tcW w:w="3296" w:type="dxa"/>
            <w:gridSpan w:val="2"/>
          </w:tcPr>
          <w:p w14:paraId="335A475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 RX REPRINT REMINDER</w:t>
            </w:r>
          </w:p>
        </w:tc>
        <w:tc>
          <w:tcPr>
            <w:tcW w:w="6054" w:type="dxa"/>
          </w:tcPr>
          <w:p w14:paraId="335A475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used to generate an Income Test reminder letter for a veteran who effective co-pay exemption is based upon income. When the letter is generated, the field REMINDER LETTER DATE (#.16) in the BILLING EXEMPTIONS (#354.1) file will be updated, for the exemption record which is the basis for sending the reminder letter, with the current date. </w:t>
            </w:r>
          </w:p>
        </w:tc>
      </w:tr>
      <w:tr w:rsidR="0084277E" w:rsidRPr="0002501E" w14:paraId="335A475C" w14:textId="77777777" w:rsidTr="0070371C">
        <w:trPr>
          <w:cantSplit/>
        </w:trPr>
        <w:tc>
          <w:tcPr>
            <w:tcW w:w="3296" w:type="dxa"/>
            <w:gridSpan w:val="2"/>
          </w:tcPr>
          <w:p w14:paraId="335A475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 TP FLAG OPT PARAMS</w:t>
            </w:r>
          </w:p>
        </w:tc>
        <w:tc>
          <w:tcPr>
            <w:tcW w:w="6054" w:type="dxa"/>
          </w:tcPr>
          <w:p w14:paraId="335A475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used to flag stop codes and clinics as either non-billable for Third Party billing or to be ignored by the Third Party auto biller. </w:t>
            </w:r>
            <w:r w:rsidR="00392396">
              <w:rPr>
                <w:rFonts w:ascii="Times New Roman" w:hAnsi="Times New Roman"/>
                <w:sz w:val="22"/>
                <w:szCs w:val="22"/>
              </w:rPr>
              <w:t xml:space="preserve"> </w:t>
            </w:r>
            <w:r w:rsidRPr="00357028">
              <w:rPr>
                <w:rFonts w:ascii="Times New Roman" w:hAnsi="Times New Roman"/>
                <w:sz w:val="22"/>
                <w:szCs w:val="22"/>
              </w:rPr>
              <w:t xml:space="preserve">These parameters are all flagged by date and may be inactivated and re-activated. </w:t>
            </w:r>
          </w:p>
        </w:tc>
      </w:tr>
      <w:tr w:rsidR="0084277E" w:rsidRPr="0002501E" w14:paraId="335A475F" w14:textId="77777777" w:rsidTr="0070371C">
        <w:trPr>
          <w:cantSplit/>
        </w:trPr>
        <w:tc>
          <w:tcPr>
            <w:tcW w:w="3296" w:type="dxa"/>
            <w:gridSpan w:val="2"/>
          </w:tcPr>
          <w:p w14:paraId="335A475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 TP LIST FLAGGED PARAMS</w:t>
            </w:r>
          </w:p>
        </w:tc>
        <w:tc>
          <w:tcPr>
            <w:tcW w:w="6054" w:type="dxa"/>
          </w:tcPr>
          <w:p w14:paraId="335A475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output is used to generate a list of all stop codes and clinics that are flagged as non-billable for Third Party billing or that should not be auto billed by the Third Party auto biller on a user-specified date. </w:t>
            </w:r>
          </w:p>
        </w:tc>
      </w:tr>
      <w:tr w:rsidR="0084277E" w:rsidRPr="0002501E" w14:paraId="335A4762" w14:textId="77777777" w:rsidTr="0070371C">
        <w:trPr>
          <w:cantSplit/>
        </w:trPr>
        <w:tc>
          <w:tcPr>
            <w:tcW w:w="3296" w:type="dxa"/>
            <w:gridSpan w:val="2"/>
          </w:tcPr>
          <w:p w14:paraId="335A476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IBZ-MRA-SERVER</w:t>
            </w:r>
          </w:p>
        </w:tc>
        <w:tc>
          <w:tcPr>
            <w:tcW w:w="6054" w:type="dxa"/>
          </w:tcPr>
          <w:p w14:paraId="335A4761" w14:textId="77777777" w:rsidR="0084277E" w:rsidRPr="00357028" w:rsidRDefault="0084277E" w:rsidP="00C36283">
            <w:pPr>
              <w:spacing w:after="240"/>
              <w:rPr>
                <w:rFonts w:ascii="Times New Roman" w:hAnsi="Times New Roman"/>
                <w:sz w:val="22"/>
                <w:szCs w:val="22"/>
              </w:rPr>
            </w:pPr>
          </w:p>
        </w:tc>
      </w:tr>
    </w:tbl>
    <w:p w14:paraId="335A4763" w14:textId="77777777" w:rsidR="006863F5" w:rsidRPr="0002501E" w:rsidRDefault="006863F5">
      <w:pPr>
        <w:rPr>
          <w:rFonts w:ascii="Times New Roman" w:hAnsi="Times New Roman"/>
          <w:sz w:val="22"/>
          <w:szCs w:val="22"/>
        </w:rPr>
        <w:sectPr w:rsidR="006863F5" w:rsidRPr="0002501E" w:rsidSect="005629E3">
          <w:headerReference w:type="even" r:id="rId51"/>
          <w:headerReference w:type="default" r:id="rId52"/>
          <w:footerReference w:type="default" r:id="rId53"/>
          <w:headerReference w:type="first" r:id="rId54"/>
          <w:pgSz w:w="12240" w:h="15840" w:code="1"/>
          <w:pgMar w:top="1440" w:right="1440" w:bottom="1440" w:left="1440" w:header="720" w:footer="720" w:gutter="0"/>
          <w:cols w:space="720"/>
          <w:titlePg/>
        </w:sectPr>
      </w:pPr>
    </w:p>
    <w:p w14:paraId="335A4764" w14:textId="77777777" w:rsidR="00531745" w:rsidRPr="0002501E" w:rsidRDefault="00531745" w:rsidP="00D05133">
      <w:pPr>
        <w:pStyle w:val="Heading1"/>
      </w:pPr>
      <w:bookmarkStart w:id="209" w:name="_Toc200787545"/>
      <w:bookmarkStart w:id="210" w:name="_Toc442890984"/>
      <w:bookmarkStart w:id="211" w:name="_Toc12542888"/>
      <w:r w:rsidRPr="0002501E">
        <w:lastRenderedPageBreak/>
        <w:t>Archiving and Purging</w:t>
      </w:r>
      <w:bookmarkEnd w:id="209"/>
      <w:bookmarkEnd w:id="210"/>
      <w:bookmarkEnd w:id="211"/>
    </w:p>
    <w:p w14:paraId="335A4765" w14:textId="77777777" w:rsidR="00531745" w:rsidRPr="0002501E" w:rsidRDefault="00531745">
      <w:pPr>
        <w:rPr>
          <w:rFonts w:ascii="Times New Roman" w:hAnsi="Times New Roman"/>
          <w:sz w:val="22"/>
          <w:szCs w:val="22"/>
        </w:rPr>
      </w:pPr>
    </w:p>
    <w:p w14:paraId="335A4766"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Purge Menu (under the System Manager's Integrated Billing Menu) provides archiving and purging capabilities for certain Integrated Billing files.</w:t>
      </w:r>
    </w:p>
    <w:p w14:paraId="335A4767" w14:textId="77777777" w:rsidR="00531745" w:rsidRPr="0002501E" w:rsidRDefault="00531745">
      <w:pPr>
        <w:rPr>
          <w:rFonts w:ascii="Times New Roman" w:hAnsi="Times New Roman"/>
          <w:sz w:val="22"/>
          <w:szCs w:val="22"/>
        </w:rPr>
      </w:pPr>
    </w:p>
    <w:p w14:paraId="335A4768"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Purge Update File option is used to delete all CPT entries from the temporary file, UPDATE BILLABLE AMBULATORY SURGICAL CODE (#350.41), after they have been transferred to the permanent file, BILLABLE AMBULATORY SURGICAL CODES (#350.4).  At this time, these files are obsolete as the regulation implementing billing of ambulatory surgery CPT codes uses HCFA rates was never passed.</w:t>
      </w:r>
    </w:p>
    <w:p w14:paraId="335A4769" w14:textId="77777777" w:rsidR="00531745" w:rsidRPr="0002501E" w:rsidRDefault="00531745">
      <w:pPr>
        <w:rPr>
          <w:rFonts w:ascii="Times New Roman" w:hAnsi="Times New Roman"/>
          <w:sz w:val="22"/>
          <w:szCs w:val="22"/>
        </w:rPr>
      </w:pPr>
    </w:p>
    <w:p w14:paraId="335A476A"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remainder of the options in the Purge Menu are used to a</w:t>
      </w:r>
      <w:r w:rsidR="004679D3">
        <w:rPr>
          <w:rFonts w:ascii="Times New Roman" w:hAnsi="Times New Roman"/>
          <w:sz w:val="22"/>
          <w:szCs w:val="22"/>
        </w:rPr>
        <w:t xml:space="preserve">rchive and purge billing data. </w:t>
      </w:r>
      <w:r w:rsidRPr="0002501E">
        <w:rPr>
          <w:rFonts w:ascii="Times New Roman" w:hAnsi="Times New Roman"/>
          <w:sz w:val="22"/>
          <w:szCs w:val="22"/>
        </w:rPr>
        <w:t xml:space="preserve">The files which may be archived and subsequently purged are the INTEGRATED BILLING ACTION file (#350) (pharmacy </w:t>
      </w:r>
      <w:r w:rsidR="00E1314C" w:rsidRPr="0002501E">
        <w:rPr>
          <w:rFonts w:ascii="Times New Roman" w:hAnsi="Times New Roman"/>
          <w:sz w:val="22"/>
          <w:szCs w:val="22"/>
        </w:rPr>
        <w:t>co-pay</w:t>
      </w:r>
      <w:r w:rsidRPr="0002501E">
        <w:rPr>
          <w:rFonts w:ascii="Times New Roman" w:hAnsi="Times New Roman"/>
          <w:sz w:val="22"/>
          <w:szCs w:val="22"/>
        </w:rPr>
        <w:t>ment transactions only), the CATEGORY C BILLING CLOCK file (#351), and the BILL/CLAIMS file (#399).</w:t>
      </w:r>
    </w:p>
    <w:p w14:paraId="335A476B" w14:textId="77777777" w:rsidR="00531745" w:rsidRPr="0002501E" w:rsidRDefault="00531745">
      <w:pPr>
        <w:rPr>
          <w:rFonts w:ascii="Times New Roman" w:hAnsi="Times New Roman"/>
          <w:sz w:val="22"/>
          <w:szCs w:val="22"/>
        </w:rPr>
      </w:pPr>
    </w:p>
    <w:p w14:paraId="335A476C" w14:textId="77777777" w:rsidR="00531745" w:rsidRPr="0002501E" w:rsidRDefault="00531745">
      <w:pPr>
        <w:rPr>
          <w:rFonts w:ascii="Times New Roman" w:hAnsi="Times New Roman"/>
          <w:sz w:val="22"/>
          <w:szCs w:val="22"/>
        </w:rPr>
      </w:pPr>
      <w:r w:rsidRPr="0002501E">
        <w:rPr>
          <w:rFonts w:ascii="Times New Roman" w:hAnsi="Times New Roman"/>
          <w:sz w:val="22"/>
          <w:szCs w:val="22"/>
        </w:rPr>
        <w:t>At a minimum, billing data from the current and one previous fiscal year must be maintained on-line.  With this version of Integrated Billing, data may be purged up through any date prior to the beginning of the previous fiscal year.</w:t>
      </w:r>
    </w:p>
    <w:p w14:paraId="335A476D" w14:textId="77777777" w:rsidR="00531745" w:rsidRPr="0002501E" w:rsidRDefault="00531745">
      <w:pPr>
        <w:rPr>
          <w:rFonts w:ascii="Times New Roman" w:hAnsi="Times New Roman"/>
          <w:sz w:val="22"/>
          <w:szCs w:val="22"/>
        </w:rPr>
      </w:pPr>
    </w:p>
    <w:p w14:paraId="335A476E"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A separate routine is provided to purge entries from the BILLING EXEMPTIONS file (#354.1) with the Medication </w:t>
      </w:r>
      <w:r w:rsidR="00E1314C" w:rsidRPr="0002501E">
        <w:rPr>
          <w:rFonts w:ascii="Times New Roman" w:hAnsi="Times New Roman"/>
          <w:sz w:val="22"/>
          <w:szCs w:val="22"/>
        </w:rPr>
        <w:t>Co-pay</w:t>
      </w:r>
      <w:r w:rsidRPr="0002501E">
        <w:rPr>
          <w:rFonts w:ascii="Times New Roman" w:hAnsi="Times New Roman"/>
          <w:sz w:val="22"/>
          <w:szCs w:val="22"/>
        </w:rPr>
        <w:t>ment Exemption patch.  There is no output from this routine.  It is provided for maintenance of this file until a more robust archiving and purging option can be written.</w:t>
      </w:r>
    </w:p>
    <w:p w14:paraId="335A476F" w14:textId="77777777" w:rsidR="00531745" w:rsidRPr="0002501E" w:rsidRDefault="00531745">
      <w:pPr>
        <w:rPr>
          <w:rFonts w:ascii="Times New Roman" w:hAnsi="Times New Roman"/>
          <w:sz w:val="22"/>
          <w:szCs w:val="22"/>
        </w:rPr>
      </w:pPr>
    </w:p>
    <w:p w14:paraId="335A4770"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following criteria must be met to purge billing data.</w:t>
      </w:r>
    </w:p>
    <w:p w14:paraId="335A4771" w14:textId="77777777" w:rsidR="00E97EC0" w:rsidRPr="0002501E" w:rsidRDefault="00E97EC0">
      <w:pPr>
        <w:rPr>
          <w:rFonts w:ascii="Times New Roman" w:hAnsi="Times New Roman"/>
          <w:sz w:val="22"/>
          <w:szCs w:val="22"/>
        </w:rPr>
      </w:pPr>
    </w:p>
    <w:tbl>
      <w:tblPr>
        <w:tblW w:w="0" w:type="auto"/>
        <w:tblLook w:val="04A0" w:firstRow="1" w:lastRow="0" w:firstColumn="1" w:lastColumn="0" w:noHBand="0" w:noVBand="1"/>
      </w:tblPr>
      <w:tblGrid>
        <w:gridCol w:w="3638"/>
        <w:gridCol w:w="5722"/>
      </w:tblGrid>
      <w:tr w:rsidR="00E97EC0" w:rsidRPr="0002501E" w14:paraId="335A4775" w14:textId="77777777" w:rsidTr="00471608">
        <w:tc>
          <w:tcPr>
            <w:tcW w:w="3708" w:type="dxa"/>
          </w:tcPr>
          <w:p w14:paraId="335A4772" w14:textId="77777777" w:rsidR="00E97EC0" w:rsidRPr="0002501E" w:rsidRDefault="00E97EC0" w:rsidP="00E97EC0">
            <w:pPr>
              <w:rPr>
                <w:rFonts w:ascii="Times New Roman" w:hAnsi="Times New Roman"/>
                <w:sz w:val="22"/>
                <w:szCs w:val="22"/>
              </w:rPr>
            </w:pPr>
            <w:r w:rsidRPr="0002501E">
              <w:rPr>
                <w:rFonts w:ascii="Times New Roman" w:hAnsi="Times New Roman"/>
                <w:sz w:val="22"/>
                <w:szCs w:val="22"/>
              </w:rPr>
              <w:t>INTEGRATED BILLING ACTION file (#350)</w:t>
            </w:r>
          </w:p>
          <w:p w14:paraId="335A4773" w14:textId="77777777" w:rsidR="00E97EC0" w:rsidRPr="0002501E" w:rsidRDefault="00E97EC0" w:rsidP="00E97EC0">
            <w:pPr>
              <w:rPr>
                <w:rFonts w:ascii="Times New Roman" w:hAnsi="Times New Roman"/>
                <w:sz w:val="22"/>
                <w:szCs w:val="22"/>
              </w:rPr>
            </w:pPr>
            <w:r w:rsidRPr="0002501E">
              <w:rPr>
                <w:rFonts w:ascii="Times New Roman" w:hAnsi="Times New Roman"/>
                <w:sz w:val="22"/>
                <w:szCs w:val="22"/>
              </w:rPr>
              <w:t xml:space="preserve">(pharmacy </w:t>
            </w:r>
            <w:r w:rsidR="00E1314C" w:rsidRPr="0002501E">
              <w:rPr>
                <w:rFonts w:ascii="Times New Roman" w:hAnsi="Times New Roman"/>
                <w:sz w:val="22"/>
                <w:szCs w:val="22"/>
              </w:rPr>
              <w:t>co-pay</w:t>
            </w:r>
            <w:r w:rsidRPr="0002501E">
              <w:rPr>
                <w:rFonts w:ascii="Times New Roman" w:hAnsi="Times New Roman"/>
                <w:sz w:val="22"/>
                <w:szCs w:val="22"/>
              </w:rPr>
              <w:t>ment actions)</w:t>
            </w:r>
          </w:p>
        </w:tc>
        <w:tc>
          <w:tcPr>
            <w:tcW w:w="5868" w:type="dxa"/>
          </w:tcPr>
          <w:p w14:paraId="335A4774" w14:textId="77777777" w:rsidR="00E97EC0" w:rsidRPr="0002501E" w:rsidRDefault="00E97EC0" w:rsidP="00E97EC0">
            <w:pPr>
              <w:rPr>
                <w:rFonts w:ascii="Times New Roman" w:hAnsi="Times New Roman"/>
                <w:sz w:val="22"/>
                <w:szCs w:val="22"/>
              </w:rPr>
            </w:pPr>
            <w:r w:rsidRPr="0002501E">
              <w:rPr>
                <w:rFonts w:ascii="Times New Roman" w:hAnsi="Times New Roman"/>
                <w:sz w:val="22"/>
                <w:szCs w:val="22"/>
              </w:rPr>
              <w:t>The prescription which caused the action to be created must have been purged from the pharmacy database before the action may be archived.  In addition, the bill must be closed in Accounts Receivable.  The date the bill was closed is the date used to determine whether it will be included.</w:t>
            </w:r>
          </w:p>
        </w:tc>
      </w:tr>
      <w:tr w:rsidR="00E97EC0" w:rsidRPr="0002501E" w14:paraId="335A4778" w14:textId="77777777" w:rsidTr="00471608">
        <w:tc>
          <w:tcPr>
            <w:tcW w:w="3708" w:type="dxa"/>
          </w:tcPr>
          <w:p w14:paraId="335A4776" w14:textId="77777777" w:rsidR="00E97EC0" w:rsidRPr="0002501E" w:rsidRDefault="00E97EC0">
            <w:pPr>
              <w:rPr>
                <w:rFonts w:ascii="Times New Roman" w:hAnsi="Times New Roman"/>
                <w:sz w:val="22"/>
                <w:szCs w:val="22"/>
              </w:rPr>
            </w:pPr>
          </w:p>
        </w:tc>
        <w:tc>
          <w:tcPr>
            <w:tcW w:w="5868" w:type="dxa"/>
          </w:tcPr>
          <w:p w14:paraId="335A4777" w14:textId="77777777" w:rsidR="00E97EC0" w:rsidRPr="0002501E" w:rsidRDefault="00E97EC0">
            <w:pPr>
              <w:rPr>
                <w:rFonts w:ascii="Times New Roman" w:hAnsi="Times New Roman"/>
                <w:sz w:val="22"/>
                <w:szCs w:val="22"/>
              </w:rPr>
            </w:pPr>
          </w:p>
        </w:tc>
      </w:tr>
      <w:tr w:rsidR="00E97EC0" w:rsidRPr="0002501E" w14:paraId="335A477B" w14:textId="77777777" w:rsidTr="00471608">
        <w:tc>
          <w:tcPr>
            <w:tcW w:w="3708" w:type="dxa"/>
          </w:tcPr>
          <w:p w14:paraId="335A4779" w14:textId="77777777" w:rsidR="00E97EC0" w:rsidRPr="0002501E" w:rsidRDefault="00E97EC0">
            <w:pPr>
              <w:rPr>
                <w:rFonts w:ascii="Times New Roman" w:hAnsi="Times New Roman"/>
                <w:sz w:val="22"/>
                <w:szCs w:val="22"/>
              </w:rPr>
            </w:pPr>
            <w:r w:rsidRPr="0002501E">
              <w:rPr>
                <w:rFonts w:ascii="Times New Roman" w:hAnsi="Times New Roman"/>
                <w:sz w:val="22"/>
                <w:szCs w:val="22"/>
              </w:rPr>
              <w:t>CATEGORY C BILLING CLOCK file (#351)</w:t>
            </w:r>
          </w:p>
        </w:tc>
        <w:tc>
          <w:tcPr>
            <w:tcW w:w="5868" w:type="dxa"/>
          </w:tcPr>
          <w:p w14:paraId="335A477A" w14:textId="77777777" w:rsidR="00E97EC0" w:rsidRPr="0002501E" w:rsidRDefault="00E97EC0">
            <w:pPr>
              <w:rPr>
                <w:rFonts w:ascii="Times New Roman" w:hAnsi="Times New Roman"/>
                <w:sz w:val="22"/>
                <w:szCs w:val="22"/>
              </w:rPr>
            </w:pPr>
            <w:r w:rsidRPr="0002501E">
              <w:rPr>
                <w:rFonts w:ascii="Times New Roman" w:hAnsi="Times New Roman"/>
                <w:sz w:val="22"/>
                <w:szCs w:val="22"/>
              </w:rPr>
              <w:t>Only clocks with a status of CLOSED or CANCELLED and a clock end date prior to the selected time frame are included.</w:t>
            </w:r>
          </w:p>
        </w:tc>
      </w:tr>
      <w:tr w:rsidR="00E97EC0" w:rsidRPr="0002501E" w14:paraId="335A477E" w14:textId="77777777" w:rsidTr="00471608">
        <w:tc>
          <w:tcPr>
            <w:tcW w:w="3708" w:type="dxa"/>
          </w:tcPr>
          <w:p w14:paraId="335A477C" w14:textId="77777777" w:rsidR="00E97EC0" w:rsidRPr="0002501E" w:rsidRDefault="00E97EC0">
            <w:pPr>
              <w:rPr>
                <w:rFonts w:ascii="Times New Roman" w:hAnsi="Times New Roman"/>
                <w:sz w:val="22"/>
                <w:szCs w:val="22"/>
              </w:rPr>
            </w:pPr>
          </w:p>
        </w:tc>
        <w:tc>
          <w:tcPr>
            <w:tcW w:w="5868" w:type="dxa"/>
          </w:tcPr>
          <w:p w14:paraId="335A477D" w14:textId="77777777" w:rsidR="00E97EC0" w:rsidRPr="0002501E" w:rsidRDefault="00E97EC0">
            <w:pPr>
              <w:rPr>
                <w:rFonts w:ascii="Times New Roman" w:hAnsi="Times New Roman"/>
                <w:sz w:val="22"/>
                <w:szCs w:val="22"/>
              </w:rPr>
            </w:pPr>
          </w:p>
        </w:tc>
      </w:tr>
      <w:tr w:rsidR="00E97EC0" w:rsidRPr="0002501E" w14:paraId="335A4781" w14:textId="77777777" w:rsidTr="00471608">
        <w:tc>
          <w:tcPr>
            <w:tcW w:w="3708" w:type="dxa"/>
          </w:tcPr>
          <w:p w14:paraId="335A477F" w14:textId="77777777" w:rsidR="00E97EC0" w:rsidRPr="0002501E" w:rsidRDefault="00E97EC0">
            <w:pPr>
              <w:rPr>
                <w:rFonts w:ascii="Times New Roman" w:hAnsi="Times New Roman"/>
                <w:sz w:val="22"/>
                <w:szCs w:val="22"/>
              </w:rPr>
            </w:pPr>
            <w:r w:rsidRPr="0002501E">
              <w:rPr>
                <w:rFonts w:ascii="Times New Roman" w:hAnsi="Times New Roman"/>
                <w:sz w:val="22"/>
                <w:szCs w:val="22"/>
              </w:rPr>
              <w:t>BILL/CLAIMS file (#399)</w:t>
            </w:r>
          </w:p>
        </w:tc>
        <w:tc>
          <w:tcPr>
            <w:tcW w:w="5868" w:type="dxa"/>
          </w:tcPr>
          <w:p w14:paraId="335A4780" w14:textId="77777777" w:rsidR="00E97EC0" w:rsidRPr="0002501E" w:rsidRDefault="00E97EC0">
            <w:pPr>
              <w:rPr>
                <w:rFonts w:ascii="Times New Roman" w:hAnsi="Times New Roman"/>
                <w:sz w:val="22"/>
                <w:szCs w:val="22"/>
              </w:rPr>
            </w:pPr>
            <w:r w:rsidRPr="0002501E">
              <w:rPr>
                <w:rFonts w:ascii="Times New Roman" w:hAnsi="Times New Roman"/>
                <w:sz w:val="22"/>
                <w:szCs w:val="22"/>
              </w:rPr>
              <w:t>The bill must be closed in Accounts Receivable.  The date the bill was closed is the date used to determine whether it will be included.</w:t>
            </w:r>
          </w:p>
        </w:tc>
      </w:tr>
      <w:tr w:rsidR="00E97EC0" w:rsidRPr="0002501E" w14:paraId="335A4784" w14:textId="77777777" w:rsidTr="00471608">
        <w:tc>
          <w:tcPr>
            <w:tcW w:w="3708" w:type="dxa"/>
          </w:tcPr>
          <w:p w14:paraId="335A4782" w14:textId="77777777" w:rsidR="00E97EC0" w:rsidRPr="0002501E" w:rsidRDefault="00E97EC0">
            <w:pPr>
              <w:rPr>
                <w:rFonts w:ascii="Times New Roman" w:hAnsi="Times New Roman"/>
                <w:sz w:val="22"/>
                <w:szCs w:val="22"/>
              </w:rPr>
            </w:pPr>
          </w:p>
        </w:tc>
        <w:tc>
          <w:tcPr>
            <w:tcW w:w="5868" w:type="dxa"/>
          </w:tcPr>
          <w:p w14:paraId="335A4783" w14:textId="77777777" w:rsidR="00E97EC0" w:rsidRPr="0002501E" w:rsidRDefault="00E97EC0">
            <w:pPr>
              <w:rPr>
                <w:rFonts w:ascii="Times New Roman" w:hAnsi="Times New Roman"/>
                <w:sz w:val="22"/>
                <w:szCs w:val="22"/>
              </w:rPr>
            </w:pPr>
          </w:p>
        </w:tc>
      </w:tr>
      <w:tr w:rsidR="00E97EC0" w:rsidRPr="0002501E" w14:paraId="335A4787" w14:textId="77777777" w:rsidTr="00471608">
        <w:tc>
          <w:tcPr>
            <w:tcW w:w="3708" w:type="dxa"/>
          </w:tcPr>
          <w:p w14:paraId="335A4785" w14:textId="77777777" w:rsidR="00E97EC0" w:rsidRPr="0002501E" w:rsidRDefault="00E97EC0">
            <w:pPr>
              <w:rPr>
                <w:rFonts w:ascii="Times New Roman" w:hAnsi="Times New Roman"/>
                <w:sz w:val="22"/>
                <w:szCs w:val="22"/>
              </w:rPr>
            </w:pPr>
            <w:r w:rsidRPr="0002501E">
              <w:rPr>
                <w:rFonts w:ascii="Times New Roman" w:hAnsi="Times New Roman"/>
                <w:sz w:val="22"/>
                <w:szCs w:val="22"/>
              </w:rPr>
              <w:t>BILLING EXEMPTIONS file (#354.1)</w:t>
            </w:r>
          </w:p>
        </w:tc>
        <w:tc>
          <w:tcPr>
            <w:tcW w:w="5868" w:type="dxa"/>
          </w:tcPr>
          <w:p w14:paraId="335A4786" w14:textId="77777777" w:rsidR="00E97EC0" w:rsidRPr="0002501E" w:rsidRDefault="00E97EC0">
            <w:pPr>
              <w:rPr>
                <w:rFonts w:ascii="Times New Roman" w:hAnsi="Times New Roman"/>
                <w:sz w:val="22"/>
                <w:szCs w:val="22"/>
              </w:rPr>
            </w:pPr>
            <w:r w:rsidRPr="0002501E">
              <w:rPr>
                <w:rFonts w:ascii="Times New Roman" w:hAnsi="Times New Roman"/>
                <w:sz w:val="22"/>
                <w:szCs w:val="22"/>
              </w:rPr>
              <w:t>Billing Exemptions may be purged using the new routine, IBPEX, if they are at least 1 year old, not the patient’s current exemption, do not contain dates of canceled charges in AR, and if active, must be one year older than the purge date for inactive exemptions.</w:t>
            </w:r>
          </w:p>
        </w:tc>
      </w:tr>
    </w:tbl>
    <w:p w14:paraId="335A4788" w14:textId="77777777" w:rsidR="00531745" w:rsidRPr="0002501E" w:rsidRDefault="00531745">
      <w:pPr>
        <w:rPr>
          <w:rFonts w:ascii="Times New Roman" w:hAnsi="Times New Roman"/>
          <w:sz w:val="22"/>
          <w:szCs w:val="22"/>
        </w:rPr>
      </w:pPr>
    </w:p>
    <w:p w14:paraId="335A4789"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There are three steps involved in the archiving and purging of these files.</w:t>
      </w:r>
    </w:p>
    <w:p w14:paraId="335A478A" w14:textId="77777777" w:rsidR="00531745" w:rsidRPr="0002501E" w:rsidRDefault="00531745">
      <w:pPr>
        <w:ind w:left="360" w:hanging="360"/>
        <w:rPr>
          <w:rFonts w:ascii="Times New Roman" w:hAnsi="Times New Roman"/>
          <w:sz w:val="22"/>
          <w:szCs w:val="22"/>
        </w:rPr>
      </w:pPr>
      <w:r w:rsidRPr="0002501E">
        <w:rPr>
          <w:rFonts w:ascii="Times New Roman" w:hAnsi="Times New Roman"/>
          <w:sz w:val="22"/>
          <w:szCs w:val="22"/>
        </w:rPr>
        <w:t>1.</w:t>
      </w:r>
      <w:r w:rsidRPr="0002501E">
        <w:rPr>
          <w:rFonts w:ascii="Times New Roman" w:hAnsi="Times New Roman"/>
          <w:sz w:val="22"/>
          <w:szCs w:val="22"/>
        </w:rPr>
        <w:tab/>
        <w:t xml:space="preserve">A search is conducted to find all entries which may be archived through the Find Billing Data to Archive option.  You choose which of the three files you wish to include in the search.  The entries found are temporarily stored in a sort (search) template in the SORT TEMPLATE file (#.401).  An </w:t>
      </w:r>
      <w:r w:rsidRPr="0002501E">
        <w:rPr>
          <w:rFonts w:ascii="Times New Roman" w:hAnsi="Times New Roman"/>
          <w:sz w:val="22"/>
          <w:szCs w:val="22"/>
        </w:rPr>
        <w:lastRenderedPageBreak/>
        <w:t>entry is also made to the IB ARCHIVE/ PURGE LOG file (#350.6).  This log may be viewed through the Archive/Purge Log Inquiry and List Archive/Purge Log Entries options.</w:t>
      </w:r>
    </w:p>
    <w:p w14:paraId="335A478B" w14:textId="77777777" w:rsidR="00531745" w:rsidRPr="0002501E" w:rsidRDefault="00531745">
      <w:pPr>
        <w:rPr>
          <w:rFonts w:ascii="Times New Roman" w:hAnsi="Times New Roman"/>
          <w:sz w:val="22"/>
          <w:szCs w:val="22"/>
        </w:rPr>
      </w:pPr>
    </w:p>
    <w:p w14:paraId="335A478C" w14:textId="77777777" w:rsidR="00531745" w:rsidRPr="0002501E" w:rsidRDefault="00531745">
      <w:pPr>
        <w:ind w:left="360"/>
        <w:rPr>
          <w:rFonts w:ascii="Times New Roman" w:hAnsi="Times New Roman"/>
          <w:sz w:val="22"/>
          <w:szCs w:val="22"/>
        </w:rPr>
      </w:pPr>
      <w:r w:rsidRPr="0002501E">
        <w:rPr>
          <w:rFonts w:ascii="Times New Roman" w:hAnsi="Times New Roman"/>
          <w:sz w:val="22"/>
          <w:szCs w:val="22"/>
        </w:rPr>
        <w:t>The List Search Template Entries option allows you to view the contents of a search template.  You may delete entries from the search template using the Delete Entry from Search Template option.</w:t>
      </w:r>
    </w:p>
    <w:p w14:paraId="335A478D" w14:textId="77777777" w:rsidR="00531745" w:rsidRPr="0002501E" w:rsidRDefault="00531745">
      <w:pPr>
        <w:rPr>
          <w:rFonts w:ascii="Times New Roman" w:hAnsi="Times New Roman"/>
          <w:sz w:val="22"/>
          <w:szCs w:val="22"/>
        </w:rPr>
      </w:pPr>
    </w:p>
    <w:p w14:paraId="335A478E" w14:textId="77777777" w:rsidR="00531745" w:rsidRPr="0002501E" w:rsidRDefault="00531745">
      <w:pPr>
        <w:ind w:left="360" w:hanging="360"/>
        <w:rPr>
          <w:rFonts w:ascii="Times New Roman" w:hAnsi="Times New Roman"/>
          <w:sz w:val="22"/>
          <w:szCs w:val="22"/>
        </w:rPr>
      </w:pPr>
      <w:r w:rsidRPr="0002501E">
        <w:rPr>
          <w:rFonts w:ascii="Times New Roman" w:hAnsi="Times New Roman"/>
          <w:sz w:val="22"/>
          <w:szCs w:val="22"/>
        </w:rPr>
        <w:t>2.</w:t>
      </w:r>
      <w:r w:rsidRPr="0002501E">
        <w:rPr>
          <w:rFonts w:ascii="Times New Roman" w:hAnsi="Times New Roman"/>
          <w:sz w:val="22"/>
          <w:szCs w:val="22"/>
        </w:rPr>
        <w:tab/>
        <w:t>The entries are archived using the Archive Billing Data option.  It is highly recommended that you archive the entries to paper (print to a non-slave printer), as there is currently no functionality to retrieve or restore data that has been archived.</w:t>
      </w:r>
    </w:p>
    <w:p w14:paraId="335A478F" w14:textId="77777777" w:rsidR="00531745" w:rsidRPr="0002501E" w:rsidRDefault="00531745">
      <w:pPr>
        <w:rPr>
          <w:rFonts w:ascii="Times New Roman" w:hAnsi="Times New Roman"/>
          <w:sz w:val="22"/>
          <w:szCs w:val="22"/>
        </w:rPr>
      </w:pPr>
    </w:p>
    <w:p w14:paraId="335A4790" w14:textId="77777777" w:rsidR="00531745" w:rsidRPr="0002501E" w:rsidRDefault="00531745">
      <w:pPr>
        <w:ind w:left="360" w:hanging="360"/>
        <w:rPr>
          <w:rFonts w:ascii="Times New Roman" w:hAnsi="Times New Roman"/>
          <w:sz w:val="22"/>
          <w:szCs w:val="22"/>
        </w:rPr>
      </w:pPr>
      <w:r w:rsidRPr="0002501E">
        <w:rPr>
          <w:rFonts w:ascii="Times New Roman" w:hAnsi="Times New Roman"/>
          <w:sz w:val="22"/>
          <w:szCs w:val="22"/>
        </w:rPr>
        <w:t>3.</w:t>
      </w:r>
      <w:r w:rsidRPr="0002501E">
        <w:rPr>
          <w:rFonts w:ascii="Times New Roman" w:hAnsi="Times New Roman"/>
          <w:sz w:val="22"/>
          <w:szCs w:val="22"/>
        </w:rPr>
        <w:tab/>
        <w:t>The data is purged from the database using the Purge Billing Data option.  The search template containing the purged entries is also deleted.  An electronic signature code and the XUMGR security key are required to archive and purge data.</w:t>
      </w:r>
    </w:p>
    <w:p w14:paraId="335A4791" w14:textId="77777777" w:rsidR="00531745" w:rsidRPr="0002501E" w:rsidRDefault="00531745">
      <w:pPr>
        <w:rPr>
          <w:rFonts w:ascii="Times New Roman" w:hAnsi="Times New Roman"/>
          <w:sz w:val="22"/>
          <w:szCs w:val="22"/>
        </w:rPr>
      </w:pPr>
    </w:p>
    <w:p w14:paraId="335A4792" w14:textId="77777777" w:rsidR="00531745" w:rsidRPr="0002501E" w:rsidRDefault="00531745">
      <w:pPr>
        <w:rPr>
          <w:rFonts w:ascii="Times New Roman" w:hAnsi="Times New Roman"/>
          <w:b/>
          <w:sz w:val="22"/>
          <w:szCs w:val="22"/>
        </w:rPr>
      </w:pPr>
      <w:r w:rsidRPr="0002501E">
        <w:rPr>
          <w:rFonts w:ascii="Times New Roman" w:hAnsi="Times New Roman"/>
          <w:b/>
          <w:sz w:val="22"/>
          <w:szCs w:val="22"/>
        </w:rPr>
        <w:t>Expected Disk Space Recovery from Purging</w:t>
      </w:r>
    </w:p>
    <w:p w14:paraId="335A4793" w14:textId="77777777" w:rsidR="00531745" w:rsidRPr="0002501E" w:rsidRDefault="00531745">
      <w:pPr>
        <w:rPr>
          <w:rFonts w:ascii="Times New Roman" w:hAnsi="Times New Roman"/>
          <w:sz w:val="22"/>
          <w:szCs w:val="22"/>
        </w:rPr>
      </w:pPr>
    </w:p>
    <w:p w14:paraId="335A4794" w14:textId="77777777" w:rsidR="00531745" w:rsidRPr="0002501E" w:rsidRDefault="00531745">
      <w:pPr>
        <w:rPr>
          <w:rFonts w:ascii="Times New Roman" w:hAnsi="Times New Roman"/>
          <w:sz w:val="22"/>
          <w:szCs w:val="22"/>
        </w:rPr>
      </w:pPr>
      <w:r w:rsidRPr="0002501E">
        <w:rPr>
          <w:rFonts w:ascii="Times New Roman" w:hAnsi="Times New Roman"/>
          <w:sz w:val="22"/>
          <w:szCs w:val="22"/>
        </w:rPr>
        <w:t>Because of data retention requirements, it has not been possible to measure actual space recovered in a production environment with the use of the purge options.  The following list shows the average record size of entries as measured at a test site (at approximately 70% efficiency).</w:t>
      </w:r>
    </w:p>
    <w:p w14:paraId="335A4795"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 </w:t>
      </w:r>
    </w:p>
    <w:p w14:paraId="335A4796" w14:textId="77777777" w:rsidR="00531745" w:rsidRPr="0002501E" w:rsidRDefault="00531745">
      <w:pPr>
        <w:tabs>
          <w:tab w:val="left" w:pos="2880"/>
          <w:tab w:val="left" w:pos="4320"/>
        </w:tabs>
        <w:rPr>
          <w:rFonts w:ascii="Times New Roman" w:hAnsi="Times New Roman"/>
          <w:sz w:val="22"/>
          <w:szCs w:val="22"/>
        </w:rPr>
      </w:pPr>
      <w:r w:rsidRPr="0002501E">
        <w:rPr>
          <w:rFonts w:ascii="Times New Roman" w:hAnsi="Times New Roman"/>
          <w:sz w:val="22"/>
          <w:szCs w:val="22"/>
        </w:rPr>
        <w:t>Record type</w:t>
      </w:r>
      <w:r w:rsidRPr="0002501E">
        <w:rPr>
          <w:rFonts w:ascii="Times New Roman" w:hAnsi="Times New Roman"/>
          <w:sz w:val="22"/>
          <w:szCs w:val="22"/>
        </w:rPr>
        <w:tab/>
        <w:t>File</w:t>
      </w:r>
      <w:r w:rsidRPr="0002501E">
        <w:rPr>
          <w:rFonts w:ascii="Times New Roman" w:hAnsi="Times New Roman"/>
          <w:sz w:val="22"/>
          <w:szCs w:val="22"/>
        </w:rPr>
        <w:tab/>
        <w:t>1k blocks per record</w:t>
      </w:r>
    </w:p>
    <w:p w14:paraId="335A4797" w14:textId="77777777" w:rsidR="00531745" w:rsidRPr="0002501E" w:rsidRDefault="00531745">
      <w:pPr>
        <w:tabs>
          <w:tab w:val="left" w:pos="2880"/>
          <w:tab w:val="left" w:pos="4320"/>
        </w:tabs>
        <w:rPr>
          <w:rFonts w:ascii="Times New Roman" w:hAnsi="Times New Roman"/>
          <w:sz w:val="22"/>
          <w:szCs w:val="22"/>
        </w:rPr>
      </w:pPr>
      <w:r w:rsidRPr="0002501E">
        <w:rPr>
          <w:rFonts w:ascii="Times New Roman" w:hAnsi="Times New Roman"/>
          <w:sz w:val="22"/>
          <w:szCs w:val="22"/>
        </w:rPr>
        <w:t>----------------</w:t>
      </w:r>
      <w:r w:rsidRPr="0002501E">
        <w:rPr>
          <w:rFonts w:ascii="Times New Roman" w:hAnsi="Times New Roman"/>
          <w:sz w:val="22"/>
          <w:szCs w:val="22"/>
        </w:rPr>
        <w:tab/>
        <w:t>----</w:t>
      </w:r>
      <w:r w:rsidRPr="0002501E">
        <w:rPr>
          <w:rFonts w:ascii="Times New Roman" w:hAnsi="Times New Roman"/>
          <w:sz w:val="22"/>
          <w:szCs w:val="22"/>
        </w:rPr>
        <w:tab/>
        <w:t>-------------------------</w:t>
      </w:r>
    </w:p>
    <w:p w14:paraId="335A4798" w14:textId="77777777" w:rsidR="00531745" w:rsidRPr="0002501E" w:rsidRDefault="00531745">
      <w:pPr>
        <w:tabs>
          <w:tab w:val="left" w:pos="2880"/>
          <w:tab w:val="left" w:pos="4320"/>
        </w:tabs>
        <w:rPr>
          <w:rFonts w:ascii="Times New Roman" w:hAnsi="Times New Roman"/>
          <w:sz w:val="22"/>
          <w:szCs w:val="22"/>
        </w:rPr>
      </w:pPr>
      <w:r w:rsidRPr="0002501E">
        <w:rPr>
          <w:rFonts w:ascii="Times New Roman" w:hAnsi="Times New Roman"/>
          <w:sz w:val="22"/>
          <w:szCs w:val="22"/>
        </w:rPr>
        <w:t xml:space="preserve">Pharmacy </w:t>
      </w:r>
      <w:r w:rsidR="00E1314C" w:rsidRPr="0002501E">
        <w:rPr>
          <w:rFonts w:ascii="Times New Roman" w:hAnsi="Times New Roman"/>
          <w:sz w:val="22"/>
          <w:szCs w:val="22"/>
        </w:rPr>
        <w:t>Co-pay</w:t>
      </w:r>
      <w:r w:rsidRPr="0002501E">
        <w:rPr>
          <w:rFonts w:ascii="Times New Roman" w:hAnsi="Times New Roman"/>
          <w:sz w:val="22"/>
          <w:szCs w:val="22"/>
        </w:rPr>
        <w:tab/>
        <w:t>350</w:t>
      </w:r>
      <w:r w:rsidRPr="0002501E">
        <w:rPr>
          <w:rFonts w:ascii="Times New Roman" w:hAnsi="Times New Roman"/>
          <w:sz w:val="22"/>
          <w:szCs w:val="22"/>
        </w:rPr>
        <w:tab/>
        <w:t>.38</w:t>
      </w:r>
    </w:p>
    <w:p w14:paraId="335A4799" w14:textId="77777777" w:rsidR="00531745" w:rsidRPr="0002501E" w:rsidRDefault="00531745">
      <w:pPr>
        <w:tabs>
          <w:tab w:val="left" w:pos="2880"/>
          <w:tab w:val="left" w:pos="4320"/>
        </w:tabs>
        <w:rPr>
          <w:rFonts w:ascii="Times New Roman" w:hAnsi="Times New Roman"/>
          <w:sz w:val="22"/>
          <w:szCs w:val="22"/>
        </w:rPr>
      </w:pPr>
      <w:r w:rsidRPr="0002501E">
        <w:rPr>
          <w:rFonts w:ascii="Times New Roman" w:hAnsi="Times New Roman"/>
          <w:sz w:val="22"/>
          <w:szCs w:val="22"/>
        </w:rPr>
        <w:t>Billing Clocks</w:t>
      </w:r>
      <w:r w:rsidRPr="0002501E">
        <w:rPr>
          <w:rFonts w:ascii="Times New Roman" w:hAnsi="Times New Roman"/>
          <w:sz w:val="22"/>
          <w:szCs w:val="22"/>
        </w:rPr>
        <w:tab/>
        <w:t>351</w:t>
      </w:r>
      <w:r w:rsidRPr="0002501E">
        <w:rPr>
          <w:rFonts w:ascii="Times New Roman" w:hAnsi="Times New Roman"/>
          <w:sz w:val="22"/>
          <w:szCs w:val="22"/>
        </w:rPr>
        <w:tab/>
        <w:t>.14</w:t>
      </w:r>
    </w:p>
    <w:p w14:paraId="335A479A" w14:textId="77777777" w:rsidR="00531745" w:rsidRPr="0002501E" w:rsidRDefault="00531745">
      <w:pPr>
        <w:tabs>
          <w:tab w:val="left" w:pos="2880"/>
          <w:tab w:val="left" w:pos="4320"/>
        </w:tabs>
        <w:rPr>
          <w:rFonts w:ascii="Times New Roman" w:hAnsi="Times New Roman"/>
          <w:sz w:val="22"/>
          <w:szCs w:val="22"/>
        </w:rPr>
      </w:pPr>
      <w:r w:rsidRPr="0002501E">
        <w:rPr>
          <w:rFonts w:ascii="Times New Roman" w:hAnsi="Times New Roman"/>
          <w:sz w:val="22"/>
          <w:szCs w:val="22"/>
        </w:rPr>
        <w:t>Third Party Bills</w:t>
      </w:r>
      <w:r w:rsidRPr="0002501E">
        <w:rPr>
          <w:rFonts w:ascii="Times New Roman" w:hAnsi="Times New Roman"/>
          <w:sz w:val="22"/>
          <w:szCs w:val="22"/>
        </w:rPr>
        <w:tab/>
        <w:t>399</w:t>
      </w:r>
      <w:r w:rsidRPr="0002501E">
        <w:rPr>
          <w:rFonts w:ascii="Times New Roman" w:hAnsi="Times New Roman"/>
          <w:sz w:val="22"/>
          <w:szCs w:val="22"/>
        </w:rPr>
        <w:tab/>
        <w:t>.75</w:t>
      </w:r>
    </w:p>
    <w:p w14:paraId="335A479B" w14:textId="77777777" w:rsidR="00531745" w:rsidRPr="0002501E" w:rsidRDefault="00531745">
      <w:pPr>
        <w:rPr>
          <w:rFonts w:ascii="Times New Roman" w:hAnsi="Times New Roman"/>
          <w:sz w:val="22"/>
          <w:szCs w:val="22"/>
        </w:rPr>
      </w:pPr>
    </w:p>
    <w:p w14:paraId="335A479C" w14:textId="77777777" w:rsidR="00531745" w:rsidRPr="0002501E" w:rsidRDefault="00531745">
      <w:pPr>
        <w:rPr>
          <w:rFonts w:ascii="Times New Roman" w:hAnsi="Times New Roman"/>
          <w:sz w:val="22"/>
          <w:szCs w:val="22"/>
        </w:rPr>
      </w:pPr>
      <w:r w:rsidRPr="0002501E">
        <w:rPr>
          <w:rFonts w:ascii="Times New Roman" w:hAnsi="Times New Roman"/>
          <w:sz w:val="22"/>
          <w:szCs w:val="22"/>
        </w:rPr>
        <w:t>From testing of the software, we have determined that purging small numbers of entries (less than 200) will not yield measurable disk space.  However, when large numbers of entries (over 1000) are purged, nearly 97% of the space is recovered.  The actual percentage of the space recovered is relative to the number of consecutive entries purged.  The number of consecutive records purged is relative to whether the site has closed the bills either by collecting the amount due or cancelling the bills.</w:t>
      </w:r>
    </w:p>
    <w:p w14:paraId="335A479D" w14:textId="77777777" w:rsidR="00531745" w:rsidRPr="0002501E" w:rsidRDefault="00531745">
      <w:pPr>
        <w:rPr>
          <w:rFonts w:ascii="Times New Roman" w:hAnsi="Times New Roman"/>
          <w:sz w:val="22"/>
          <w:szCs w:val="22"/>
        </w:rPr>
      </w:pPr>
    </w:p>
    <w:p w14:paraId="335A479E" w14:textId="77777777" w:rsidR="00531745" w:rsidRPr="0002501E" w:rsidRDefault="00531745">
      <w:pPr>
        <w:rPr>
          <w:rFonts w:ascii="Times New Roman" w:hAnsi="Times New Roman"/>
          <w:sz w:val="22"/>
          <w:szCs w:val="22"/>
        </w:rPr>
        <w:sectPr w:rsidR="00531745" w:rsidRPr="0002501E" w:rsidSect="00426F48">
          <w:headerReference w:type="even" r:id="rId55"/>
          <w:headerReference w:type="default" r:id="rId56"/>
          <w:footerReference w:type="default" r:id="rId57"/>
          <w:headerReference w:type="first" r:id="rId58"/>
          <w:pgSz w:w="12240" w:h="15840" w:code="1"/>
          <w:pgMar w:top="1440" w:right="1440" w:bottom="1440" w:left="1440" w:header="720" w:footer="720" w:gutter="0"/>
          <w:cols w:space="720"/>
          <w:titlePg/>
        </w:sectPr>
      </w:pPr>
    </w:p>
    <w:p w14:paraId="335A479F" w14:textId="77777777" w:rsidR="00531745" w:rsidRPr="0002501E" w:rsidRDefault="00531745" w:rsidP="00D05133">
      <w:pPr>
        <w:pStyle w:val="Heading1"/>
      </w:pPr>
      <w:bookmarkStart w:id="214" w:name="_Toc200787546"/>
      <w:bookmarkStart w:id="215" w:name="_Toc442890985"/>
      <w:bookmarkStart w:id="216" w:name="_Toc12542889"/>
      <w:r w:rsidRPr="0002501E">
        <w:lastRenderedPageBreak/>
        <w:t>External Relations</w:t>
      </w:r>
      <w:bookmarkEnd w:id="214"/>
      <w:bookmarkEnd w:id="215"/>
      <w:bookmarkEnd w:id="216"/>
    </w:p>
    <w:p w14:paraId="335A47A0" w14:textId="77777777" w:rsidR="00531745" w:rsidRPr="0002501E" w:rsidRDefault="00531745">
      <w:pPr>
        <w:rPr>
          <w:rFonts w:ascii="Times New Roman" w:hAnsi="Times New Roman"/>
          <w:sz w:val="22"/>
          <w:szCs w:val="22"/>
        </w:rPr>
      </w:pPr>
    </w:p>
    <w:p w14:paraId="335A47A1" w14:textId="77777777" w:rsidR="00531745" w:rsidRPr="0002501E" w:rsidRDefault="00531745" w:rsidP="00357028">
      <w:pPr>
        <w:tabs>
          <w:tab w:val="left" w:pos="360"/>
        </w:tabs>
        <w:ind w:left="360" w:hanging="360"/>
        <w:rPr>
          <w:rFonts w:ascii="Times New Roman" w:hAnsi="Times New Roman"/>
          <w:sz w:val="22"/>
          <w:szCs w:val="22"/>
        </w:rPr>
      </w:pPr>
      <w:r w:rsidRPr="0002501E">
        <w:rPr>
          <w:rFonts w:ascii="Times New Roman" w:hAnsi="Times New Roman"/>
          <w:sz w:val="22"/>
          <w:szCs w:val="22"/>
        </w:rPr>
        <w:t>1.</w:t>
      </w:r>
      <w:r w:rsidRPr="0002501E">
        <w:rPr>
          <w:rFonts w:ascii="Times New Roman" w:hAnsi="Times New Roman"/>
          <w:sz w:val="22"/>
          <w:szCs w:val="22"/>
        </w:rPr>
        <w:tab/>
        <w:t>The following packages need to be installed on your system prior to installing Integrated Billing V. 2.0.</w:t>
      </w:r>
    </w:p>
    <w:p w14:paraId="335A47A2" w14:textId="77777777" w:rsidR="00531745" w:rsidRPr="0002501E" w:rsidRDefault="00531745">
      <w:pPr>
        <w:ind w:left="360"/>
        <w:rPr>
          <w:rFonts w:ascii="Times New Roman" w:hAnsi="Times New Roman"/>
          <w:sz w:val="22"/>
          <w:szCs w:val="22"/>
        </w:rPr>
      </w:pPr>
    </w:p>
    <w:p w14:paraId="335A47A3" w14:textId="77777777" w:rsidR="00531745" w:rsidRPr="0002501E" w:rsidRDefault="00531745">
      <w:pPr>
        <w:tabs>
          <w:tab w:val="left" w:pos="4680"/>
        </w:tabs>
        <w:ind w:left="360"/>
        <w:rPr>
          <w:rFonts w:ascii="Times New Roman" w:hAnsi="Times New Roman"/>
          <w:sz w:val="22"/>
          <w:szCs w:val="22"/>
        </w:rPr>
      </w:pPr>
      <w:r w:rsidRPr="0002501E">
        <w:rPr>
          <w:rFonts w:ascii="Times New Roman" w:hAnsi="Times New Roman"/>
          <w:sz w:val="22"/>
          <w:szCs w:val="22"/>
        </w:rPr>
        <w:t>Accounts Receivable V. 3.7</w:t>
      </w:r>
      <w:r w:rsidRPr="0002501E">
        <w:rPr>
          <w:rFonts w:ascii="Times New Roman" w:hAnsi="Times New Roman"/>
          <w:sz w:val="22"/>
          <w:szCs w:val="22"/>
        </w:rPr>
        <w:tab/>
        <w:t>IFCAP V. 4.0</w:t>
      </w:r>
    </w:p>
    <w:p w14:paraId="335A47A4" w14:textId="77777777" w:rsidR="00531745" w:rsidRPr="0002501E" w:rsidRDefault="00531745">
      <w:pPr>
        <w:tabs>
          <w:tab w:val="left" w:pos="4680"/>
        </w:tabs>
        <w:ind w:left="360"/>
        <w:rPr>
          <w:rFonts w:ascii="Times New Roman" w:hAnsi="Times New Roman"/>
          <w:sz w:val="22"/>
          <w:szCs w:val="22"/>
          <w:lang w:val="fr-FR"/>
        </w:rPr>
      </w:pPr>
      <w:r w:rsidRPr="0002501E">
        <w:rPr>
          <w:rFonts w:ascii="Times New Roman" w:hAnsi="Times New Roman"/>
          <w:sz w:val="22"/>
          <w:szCs w:val="22"/>
          <w:lang w:val="fr-FR"/>
        </w:rPr>
        <w:t>Kernel V. 7.1</w:t>
      </w:r>
      <w:r w:rsidRPr="0002501E">
        <w:rPr>
          <w:rFonts w:ascii="Times New Roman" w:hAnsi="Times New Roman"/>
          <w:sz w:val="22"/>
          <w:szCs w:val="22"/>
          <w:lang w:val="fr-FR"/>
        </w:rPr>
        <w:tab/>
        <w:t>OE/RR V. 1.96</w:t>
      </w:r>
    </w:p>
    <w:p w14:paraId="335A47A5" w14:textId="77777777" w:rsidR="00531745" w:rsidRPr="0002501E" w:rsidRDefault="00531745">
      <w:pPr>
        <w:tabs>
          <w:tab w:val="left" w:pos="4680"/>
        </w:tabs>
        <w:ind w:left="360"/>
        <w:rPr>
          <w:rFonts w:ascii="Times New Roman" w:hAnsi="Times New Roman"/>
          <w:sz w:val="22"/>
          <w:szCs w:val="22"/>
          <w:lang w:val="fr-FR"/>
        </w:rPr>
      </w:pPr>
      <w:proofErr w:type="spellStart"/>
      <w:r w:rsidRPr="0002501E">
        <w:rPr>
          <w:rFonts w:ascii="Times New Roman" w:hAnsi="Times New Roman"/>
          <w:sz w:val="22"/>
          <w:szCs w:val="22"/>
          <w:lang w:val="fr-FR"/>
        </w:rPr>
        <w:t>Outpatient</w:t>
      </w:r>
      <w:proofErr w:type="spellEnd"/>
      <w:r w:rsidRPr="0002501E">
        <w:rPr>
          <w:rFonts w:ascii="Times New Roman" w:hAnsi="Times New Roman"/>
          <w:sz w:val="22"/>
          <w:szCs w:val="22"/>
          <w:lang w:val="fr-FR"/>
        </w:rPr>
        <w:t xml:space="preserve"> </w:t>
      </w:r>
      <w:proofErr w:type="spellStart"/>
      <w:r w:rsidRPr="0002501E">
        <w:rPr>
          <w:rFonts w:ascii="Times New Roman" w:hAnsi="Times New Roman"/>
          <w:sz w:val="22"/>
          <w:szCs w:val="22"/>
          <w:lang w:val="fr-FR"/>
        </w:rPr>
        <w:t>Pharmacy</w:t>
      </w:r>
      <w:proofErr w:type="spellEnd"/>
      <w:r w:rsidRPr="0002501E">
        <w:rPr>
          <w:rFonts w:ascii="Times New Roman" w:hAnsi="Times New Roman"/>
          <w:sz w:val="22"/>
          <w:szCs w:val="22"/>
          <w:lang w:val="fr-FR"/>
        </w:rPr>
        <w:t xml:space="preserve"> V. 5.6</w:t>
      </w:r>
      <w:r w:rsidRPr="0002501E">
        <w:rPr>
          <w:rFonts w:ascii="Times New Roman" w:hAnsi="Times New Roman"/>
          <w:sz w:val="22"/>
          <w:szCs w:val="22"/>
          <w:lang w:val="fr-FR"/>
        </w:rPr>
        <w:tab/>
        <w:t>PIMS V. 5.3</w:t>
      </w:r>
    </w:p>
    <w:p w14:paraId="335A47A6" w14:textId="77777777" w:rsidR="00531745" w:rsidRPr="0002501E" w:rsidRDefault="00531745">
      <w:pPr>
        <w:tabs>
          <w:tab w:val="left" w:pos="4680"/>
        </w:tabs>
        <w:ind w:left="360"/>
        <w:rPr>
          <w:rFonts w:ascii="Times New Roman" w:hAnsi="Times New Roman"/>
          <w:sz w:val="22"/>
          <w:szCs w:val="22"/>
          <w:lang w:val="fr-FR"/>
        </w:rPr>
      </w:pPr>
      <w:r w:rsidRPr="0002501E">
        <w:rPr>
          <w:rFonts w:ascii="Times New Roman" w:hAnsi="Times New Roman"/>
          <w:sz w:val="22"/>
          <w:szCs w:val="22"/>
          <w:lang w:val="fr-FR"/>
        </w:rPr>
        <w:t>VA FileMan V. 20.0</w:t>
      </w:r>
    </w:p>
    <w:p w14:paraId="335A47A7" w14:textId="77777777" w:rsidR="00531745" w:rsidRPr="0002501E" w:rsidRDefault="00531745">
      <w:pPr>
        <w:ind w:left="360"/>
        <w:rPr>
          <w:rFonts w:ascii="Times New Roman" w:hAnsi="Times New Roman"/>
          <w:sz w:val="22"/>
          <w:szCs w:val="22"/>
          <w:lang w:val="fr-FR"/>
        </w:rPr>
      </w:pPr>
    </w:p>
    <w:p w14:paraId="335A47A8" w14:textId="77777777" w:rsidR="00531745" w:rsidRPr="0002501E" w:rsidRDefault="00531745">
      <w:pPr>
        <w:ind w:left="360"/>
        <w:rPr>
          <w:rFonts w:ascii="Times New Roman" w:hAnsi="Times New Roman"/>
          <w:sz w:val="22"/>
          <w:szCs w:val="22"/>
          <w:lang w:val="fr-FR"/>
        </w:rPr>
      </w:pPr>
    </w:p>
    <w:p w14:paraId="335A47A9" w14:textId="77777777" w:rsidR="00531745" w:rsidRPr="0002501E" w:rsidRDefault="00531745">
      <w:pPr>
        <w:tabs>
          <w:tab w:val="left" w:pos="360"/>
        </w:tabs>
        <w:rPr>
          <w:rFonts w:ascii="Times New Roman" w:hAnsi="Times New Roman"/>
          <w:sz w:val="22"/>
          <w:szCs w:val="22"/>
        </w:rPr>
      </w:pPr>
      <w:r w:rsidRPr="0002501E">
        <w:rPr>
          <w:rFonts w:ascii="Times New Roman" w:hAnsi="Times New Roman"/>
          <w:sz w:val="22"/>
          <w:szCs w:val="22"/>
        </w:rPr>
        <w:t>2.</w:t>
      </w:r>
      <w:r w:rsidRPr="0002501E">
        <w:rPr>
          <w:rFonts w:ascii="Times New Roman" w:hAnsi="Times New Roman"/>
          <w:sz w:val="22"/>
          <w:szCs w:val="22"/>
        </w:rPr>
        <w:tab/>
        <w:t>IB V. 2.0 has custodial integration agreements with the following packages.</w:t>
      </w:r>
    </w:p>
    <w:p w14:paraId="335A47AA" w14:textId="77777777" w:rsidR="005B661D" w:rsidRPr="0002501E" w:rsidRDefault="005B661D">
      <w:pPr>
        <w:tabs>
          <w:tab w:val="left" w:pos="360"/>
        </w:tabs>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02"/>
        <w:gridCol w:w="1216"/>
        <w:gridCol w:w="3132"/>
      </w:tblGrid>
      <w:tr w:rsidR="005B661D" w:rsidRPr="0002501E" w14:paraId="335A47AE" w14:textId="77777777" w:rsidTr="00B65B79">
        <w:trPr>
          <w:cantSplit/>
          <w:tblHeader/>
        </w:trPr>
        <w:tc>
          <w:tcPr>
            <w:tcW w:w="5002" w:type="dxa"/>
          </w:tcPr>
          <w:p w14:paraId="335A47AB" w14:textId="77777777" w:rsidR="005B661D" w:rsidRPr="0002501E" w:rsidRDefault="005B661D" w:rsidP="00174F1D">
            <w:pPr>
              <w:tabs>
                <w:tab w:val="left" w:pos="360"/>
              </w:tabs>
              <w:rPr>
                <w:rFonts w:ascii="Times New Roman" w:hAnsi="Times New Roman"/>
                <w:b/>
                <w:sz w:val="22"/>
                <w:szCs w:val="22"/>
              </w:rPr>
            </w:pPr>
            <w:r w:rsidRPr="0002501E">
              <w:rPr>
                <w:rFonts w:ascii="Times New Roman" w:hAnsi="Times New Roman"/>
                <w:b/>
                <w:sz w:val="22"/>
                <w:szCs w:val="22"/>
              </w:rPr>
              <w:t>SUBSCRIBING PACKAGE</w:t>
            </w:r>
          </w:p>
        </w:tc>
        <w:tc>
          <w:tcPr>
            <w:tcW w:w="1216" w:type="dxa"/>
          </w:tcPr>
          <w:p w14:paraId="335A47AC" w14:textId="77777777" w:rsidR="005B661D" w:rsidRPr="0002501E" w:rsidRDefault="005B661D" w:rsidP="00174F1D">
            <w:pPr>
              <w:tabs>
                <w:tab w:val="left" w:pos="360"/>
              </w:tabs>
              <w:rPr>
                <w:rFonts w:ascii="Times New Roman" w:hAnsi="Times New Roman"/>
                <w:b/>
                <w:sz w:val="22"/>
                <w:szCs w:val="22"/>
              </w:rPr>
            </w:pPr>
            <w:r w:rsidRPr="0002501E">
              <w:rPr>
                <w:rFonts w:ascii="Times New Roman" w:hAnsi="Times New Roman"/>
                <w:b/>
                <w:sz w:val="22"/>
                <w:szCs w:val="22"/>
              </w:rPr>
              <w:t>DBIA #</w:t>
            </w:r>
          </w:p>
        </w:tc>
        <w:tc>
          <w:tcPr>
            <w:tcW w:w="3132" w:type="dxa"/>
          </w:tcPr>
          <w:p w14:paraId="335A47AD" w14:textId="77777777" w:rsidR="005B661D" w:rsidRPr="0002501E" w:rsidRDefault="005B661D" w:rsidP="00174F1D">
            <w:pPr>
              <w:tabs>
                <w:tab w:val="left" w:pos="360"/>
              </w:tabs>
              <w:rPr>
                <w:rFonts w:ascii="Times New Roman" w:hAnsi="Times New Roman"/>
                <w:b/>
                <w:sz w:val="22"/>
                <w:szCs w:val="22"/>
              </w:rPr>
            </w:pPr>
            <w:r w:rsidRPr="0002501E">
              <w:rPr>
                <w:rFonts w:ascii="Times New Roman" w:hAnsi="Times New Roman"/>
                <w:b/>
                <w:sz w:val="22"/>
                <w:szCs w:val="22"/>
              </w:rPr>
              <w:t>NAME</w:t>
            </w:r>
          </w:p>
        </w:tc>
      </w:tr>
      <w:tr w:rsidR="009D1A67" w:rsidRPr="0002501E" w14:paraId="335A47B2" w14:textId="77777777" w:rsidTr="00B65B79">
        <w:trPr>
          <w:cantSplit/>
        </w:trPr>
        <w:tc>
          <w:tcPr>
            <w:tcW w:w="5002" w:type="dxa"/>
          </w:tcPr>
          <w:p w14:paraId="335A47A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B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126</w:t>
            </w:r>
          </w:p>
        </w:tc>
        <w:tc>
          <w:tcPr>
            <w:tcW w:w="3132" w:type="dxa"/>
          </w:tcPr>
          <w:p w14:paraId="335A47B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DBIA126</w:t>
            </w:r>
          </w:p>
        </w:tc>
      </w:tr>
      <w:tr w:rsidR="009D1A67" w:rsidRPr="0002501E" w14:paraId="335A47B6" w14:textId="77777777" w:rsidTr="00B65B79">
        <w:trPr>
          <w:cantSplit/>
        </w:trPr>
        <w:tc>
          <w:tcPr>
            <w:tcW w:w="5002" w:type="dxa"/>
          </w:tcPr>
          <w:p w14:paraId="335A47B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B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300</w:t>
            </w:r>
          </w:p>
        </w:tc>
        <w:tc>
          <w:tcPr>
            <w:tcW w:w="3132" w:type="dxa"/>
          </w:tcPr>
          <w:p w14:paraId="335A47B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DBIA300</w:t>
            </w:r>
          </w:p>
        </w:tc>
      </w:tr>
      <w:tr w:rsidR="009D1A67" w:rsidRPr="0002501E" w14:paraId="335A47BA" w14:textId="77777777" w:rsidTr="00B65B79">
        <w:trPr>
          <w:cantSplit/>
        </w:trPr>
        <w:tc>
          <w:tcPr>
            <w:tcW w:w="5002" w:type="dxa"/>
          </w:tcPr>
          <w:p w14:paraId="335A47B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B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301</w:t>
            </w:r>
          </w:p>
        </w:tc>
        <w:tc>
          <w:tcPr>
            <w:tcW w:w="3132" w:type="dxa"/>
          </w:tcPr>
          <w:p w14:paraId="335A47B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DBIA301</w:t>
            </w:r>
          </w:p>
        </w:tc>
      </w:tr>
      <w:tr w:rsidR="009D1A67" w:rsidRPr="0002501E" w14:paraId="335A47BE" w14:textId="77777777" w:rsidTr="00B65B79">
        <w:trPr>
          <w:cantSplit/>
        </w:trPr>
        <w:tc>
          <w:tcPr>
            <w:tcW w:w="5002" w:type="dxa"/>
          </w:tcPr>
          <w:p w14:paraId="335A47B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B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307</w:t>
            </w:r>
          </w:p>
        </w:tc>
        <w:tc>
          <w:tcPr>
            <w:tcW w:w="3132" w:type="dxa"/>
          </w:tcPr>
          <w:p w14:paraId="335A47B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DBIA307</w:t>
            </w:r>
          </w:p>
        </w:tc>
      </w:tr>
      <w:tr w:rsidR="009D1A67" w:rsidRPr="0002501E" w14:paraId="335A47C2" w14:textId="77777777" w:rsidTr="00B65B79">
        <w:trPr>
          <w:cantSplit/>
        </w:trPr>
        <w:tc>
          <w:tcPr>
            <w:tcW w:w="5002" w:type="dxa"/>
          </w:tcPr>
          <w:p w14:paraId="335A47B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C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309</w:t>
            </w:r>
          </w:p>
        </w:tc>
        <w:tc>
          <w:tcPr>
            <w:tcW w:w="3132" w:type="dxa"/>
          </w:tcPr>
          <w:p w14:paraId="335A47C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DBIA309</w:t>
            </w:r>
          </w:p>
        </w:tc>
      </w:tr>
      <w:tr w:rsidR="009D1A67" w:rsidRPr="0002501E" w14:paraId="335A47C6" w14:textId="77777777" w:rsidTr="00B65B79">
        <w:trPr>
          <w:cantSplit/>
        </w:trPr>
        <w:tc>
          <w:tcPr>
            <w:tcW w:w="5002" w:type="dxa"/>
          </w:tcPr>
          <w:p w14:paraId="335A47C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C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1278</w:t>
            </w:r>
          </w:p>
        </w:tc>
        <w:tc>
          <w:tcPr>
            <w:tcW w:w="3132" w:type="dxa"/>
          </w:tcPr>
          <w:p w14:paraId="335A47C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DBIA1278</w:t>
            </w:r>
          </w:p>
        </w:tc>
      </w:tr>
      <w:tr w:rsidR="009D1A67" w:rsidRPr="0002501E" w14:paraId="335A47CA" w14:textId="77777777" w:rsidTr="00B65B79">
        <w:trPr>
          <w:cantSplit/>
        </w:trPr>
        <w:tc>
          <w:tcPr>
            <w:tcW w:w="5002" w:type="dxa"/>
          </w:tcPr>
          <w:p w14:paraId="335A47C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C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1457</w:t>
            </w:r>
          </w:p>
        </w:tc>
        <w:tc>
          <w:tcPr>
            <w:tcW w:w="3132" w:type="dxa"/>
          </w:tcPr>
          <w:p w14:paraId="335A47C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DBIA1457</w:t>
            </w:r>
          </w:p>
        </w:tc>
      </w:tr>
      <w:tr w:rsidR="009D1A67" w:rsidRPr="0002501E" w14:paraId="335A47CE" w14:textId="77777777" w:rsidTr="00B65B79">
        <w:trPr>
          <w:cantSplit/>
        </w:trPr>
        <w:tc>
          <w:tcPr>
            <w:tcW w:w="5002" w:type="dxa"/>
          </w:tcPr>
          <w:p w14:paraId="335A47C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C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2031</w:t>
            </w:r>
          </w:p>
        </w:tc>
        <w:tc>
          <w:tcPr>
            <w:tcW w:w="3132" w:type="dxa"/>
          </w:tcPr>
          <w:p w14:paraId="335A47C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DBIA2031</w:t>
            </w:r>
          </w:p>
        </w:tc>
      </w:tr>
      <w:tr w:rsidR="009D1A67" w:rsidRPr="0002501E" w14:paraId="335A47D2" w14:textId="77777777" w:rsidTr="00B65B79">
        <w:trPr>
          <w:cantSplit/>
        </w:trPr>
        <w:tc>
          <w:tcPr>
            <w:tcW w:w="5002" w:type="dxa"/>
          </w:tcPr>
          <w:p w14:paraId="335A47C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D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2035</w:t>
            </w:r>
          </w:p>
        </w:tc>
        <w:tc>
          <w:tcPr>
            <w:tcW w:w="3132" w:type="dxa"/>
          </w:tcPr>
          <w:p w14:paraId="335A47D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DBIA2035</w:t>
            </w:r>
          </w:p>
        </w:tc>
      </w:tr>
      <w:tr w:rsidR="009D1A67" w:rsidRPr="0002501E" w14:paraId="335A47D6" w14:textId="77777777" w:rsidTr="00B65B79">
        <w:trPr>
          <w:cantSplit/>
        </w:trPr>
        <w:tc>
          <w:tcPr>
            <w:tcW w:w="5002" w:type="dxa"/>
          </w:tcPr>
          <w:p w14:paraId="335A47D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D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2327</w:t>
            </w:r>
          </w:p>
        </w:tc>
        <w:tc>
          <w:tcPr>
            <w:tcW w:w="3132" w:type="dxa"/>
          </w:tcPr>
          <w:p w14:paraId="335A47D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DBIA2327</w:t>
            </w:r>
          </w:p>
        </w:tc>
      </w:tr>
      <w:tr w:rsidR="009D1A67" w:rsidRPr="0002501E" w14:paraId="335A47DA" w14:textId="77777777" w:rsidTr="00B65B79">
        <w:trPr>
          <w:cantSplit/>
        </w:trPr>
        <w:tc>
          <w:tcPr>
            <w:tcW w:w="5002" w:type="dxa"/>
          </w:tcPr>
          <w:p w14:paraId="335A47D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D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2328</w:t>
            </w:r>
          </w:p>
        </w:tc>
        <w:tc>
          <w:tcPr>
            <w:tcW w:w="3132" w:type="dxa"/>
          </w:tcPr>
          <w:p w14:paraId="335A47D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DBIA2328</w:t>
            </w:r>
          </w:p>
        </w:tc>
      </w:tr>
      <w:tr w:rsidR="009D1A67" w:rsidRPr="0002501E" w14:paraId="335A47DE" w14:textId="77777777" w:rsidTr="00B65B79">
        <w:trPr>
          <w:cantSplit/>
        </w:trPr>
        <w:tc>
          <w:tcPr>
            <w:tcW w:w="5002" w:type="dxa"/>
          </w:tcPr>
          <w:p w14:paraId="335A47D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D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3124</w:t>
            </w:r>
          </w:p>
        </w:tc>
        <w:tc>
          <w:tcPr>
            <w:tcW w:w="3132" w:type="dxa"/>
          </w:tcPr>
          <w:p w14:paraId="335A47D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DBIA3124</w:t>
            </w:r>
          </w:p>
        </w:tc>
      </w:tr>
      <w:tr w:rsidR="009D1A67" w:rsidRPr="0002501E" w14:paraId="335A47E2" w14:textId="77777777" w:rsidTr="00B65B79">
        <w:trPr>
          <w:cantSplit/>
        </w:trPr>
        <w:tc>
          <w:tcPr>
            <w:tcW w:w="5002" w:type="dxa"/>
          </w:tcPr>
          <w:p w14:paraId="335A47D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E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3130</w:t>
            </w:r>
          </w:p>
        </w:tc>
        <w:tc>
          <w:tcPr>
            <w:tcW w:w="3132" w:type="dxa"/>
          </w:tcPr>
          <w:p w14:paraId="335A47E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DBIA3130</w:t>
            </w:r>
          </w:p>
        </w:tc>
      </w:tr>
      <w:tr w:rsidR="009D1A67" w:rsidRPr="0002501E" w14:paraId="335A47E6" w14:textId="77777777" w:rsidTr="00B65B79">
        <w:trPr>
          <w:cantSplit/>
        </w:trPr>
        <w:tc>
          <w:tcPr>
            <w:tcW w:w="5002" w:type="dxa"/>
          </w:tcPr>
          <w:p w14:paraId="335A47E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E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3343</w:t>
            </w:r>
          </w:p>
        </w:tc>
        <w:tc>
          <w:tcPr>
            <w:tcW w:w="3132" w:type="dxa"/>
          </w:tcPr>
          <w:p w14:paraId="335A47E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DBIA3343</w:t>
            </w:r>
          </w:p>
        </w:tc>
      </w:tr>
      <w:tr w:rsidR="009D1A67" w:rsidRPr="0002501E" w14:paraId="335A47EA" w14:textId="77777777" w:rsidTr="00B65B79">
        <w:trPr>
          <w:cantSplit/>
        </w:trPr>
        <w:tc>
          <w:tcPr>
            <w:tcW w:w="5002" w:type="dxa"/>
          </w:tcPr>
          <w:p w14:paraId="335A47E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E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3345</w:t>
            </w:r>
          </w:p>
        </w:tc>
        <w:tc>
          <w:tcPr>
            <w:tcW w:w="3132" w:type="dxa"/>
          </w:tcPr>
          <w:p w14:paraId="335A47E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DBIA3345</w:t>
            </w:r>
          </w:p>
        </w:tc>
      </w:tr>
      <w:tr w:rsidR="009D1A67" w:rsidRPr="0002501E" w14:paraId="335A47EE" w14:textId="77777777" w:rsidTr="00B65B79">
        <w:trPr>
          <w:cantSplit/>
        </w:trPr>
        <w:tc>
          <w:tcPr>
            <w:tcW w:w="5002" w:type="dxa"/>
          </w:tcPr>
          <w:p w14:paraId="335A47E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E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3350</w:t>
            </w:r>
          </w:p>
        </w:tc>
        <w:tc>
          <w:tcPr>
            <w:tcW w:w="3132" w:type="dxa"/>
          </w:tcPr>
          <w:p w14:paraId="335A47E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DBIA3350</w:t>
            </w:r>
          </w:p>
        </w:tc>
      </w:tr>
      <w:tr w:rsidR="009D1A67" w:rsidRPr="0002501E" w14:paraId="335A47F2" w14:textId="77777777" w:rsidTr="00B65B79">
        <w:trPr>
          <w:cantSplit/>
        </w:trPr>
        <w:tc>
          <w:tcPr>
            <w:tcW w:w="5002" w:type="dxa"/>
          </w:tcPr>
          <w:p w14:paraId="335A47E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F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3733</w:t>
            </w:r>
          </w:p>
        </w:tc>
        <w:tc>
          <w:tcPr>
            <w:tcW w:w="3132" w:type="dxa"/>
          </w:tcPr>
          <w:p w14:paraId="335A47F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GMT Related IB utilities (IA#3733)</w:t>
            </w:r>
          </w:p>
        </w:tc>
      </w:tr>
      <w:tr w:rsidR="009D1A67" w:rsidRPr="0002501E" w14:paraId="335A47F6" w14:textId="77777777" w:rsidTr="00B65B79">
        <w:trPr>
          <w:cantSplit/>
        </w:trPr>
        <w:tc>
          <w:tcPr>
            <w:tcW w:w="5002" w:type="dxa"/>
          </w:tcPr>
          <w:p w14:paraId="335A47F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F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3804</w:t>
            </w:r>
          </w:p>
        </w:tc>
        <w:tc>
          <w:tcPr>
            <w:tcW w:w="3132" w:type="dxa"/>
          </w:tcPr>
          <w:p w14:paraId="335A47F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DBIA3804</w:t>
            </w:r>
          </w:p>
        </w:tc>
      </w:tr>
      <w:tr w:rsidR="009D1A67" w:rsidRPr="0002501E" w14:paraId="335A47FA" w14:textId="77777777" w:rsidTr="00B65B79">
        <w:trPr>
          <w:cantSplit/>
        </w:trPr>
        <w:tc>
          <w:tcPr>
            <w:tcW w:w="5002" w:type="dxa"/>
          </w:tcPr>
          <w:p w14:paraId="335A47F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F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3807</w:t>
            </w:r>
          </w:p>
        </w:tc>
        <w:tc>
          <w:tcPr>
            <w:tcW w:w="3132" w:type="dxa"/>
          </w:tcPr>
          <w:p w14:paraId="335A47F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DBIA3807</w:t>
            </w:r>
          </w:p>
        </w:tc>
      </w:tr>
      <w:tr w:rsidR="009D1A67" w:rsidRPr="0002501E" w14:paraId="335A47FE" w14:textId="77777777" w:rsidTr="00B65B79">
        <w:trPr>
          <w:cantSplit/>
        </w:trPr>
        <w:tc>
          <w:tcPr>
            <w:tcW w:w="5002" w:type="dxa"/>
          </w:tcPr>
          <w:p w14:paraId="335A47F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F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3808</w:t>
            </w:r>
          </w:p>
        </w:tc>
        <w:tc>
          <w:tcPr>
            <w:tcW w:w="3132" w:type="dxa"/>
          </w:tcPr>
          <w:p w14:paraId="335A47F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DBIA3808</w:t>
            </w:r>
          </w:p>
        </w:tc>
      </w:tr>
      <w:tr w:rsidR="009D1A67" w:rsidRPr="0002501E" w14:paraId="335A4802" w14:textId="77777777" w:rsidTr="00B65B79">
        <w:trPr>
          <w:cantSplit/>
        </w:trPr>
        <w:tc>
          <w:tcPr>
            <w:tcW w:w="5002" w:type="dxa"/>
          </w:tcPr>
          <w:p w14:paraId="335A47F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0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3809</w:t>
            </w:r>
          </w:p>
        </w:tc>
        <w:tc>
          <w:tcPr>
            <w:tcW w:w="3132" w:type="dxa"/>
          </w:tcPr>
          <w:p w14:paraId="335A480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DBIA3809</w:t>
            </w:r>
          </w:p>
        </w:tc>
      </w:tr>
      <w:tr w:rsidR="009D1A67" w:rsidRPr="0002501E" w14:paraId="335A4806" w14:textId="77777777" w:rsidTr="00B65B79">
        <w:trPr>
          <w:cantSplit/>
        </w:trPr>
        <w:tc>
          <w:tcPr>
            <w:tcW w:w="5002" w:type="dxa"/>
          </w:tcPr>
          <w:p w14:paraId="335A480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0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3810</w:t>
            </w:r>
          </w:p>
        </w:tc>
        <w:tc>
          <w:tcPr>
            <w:tcW w:w="3132" w:type="dxa"/>
          </w:tcPr>
          <w:p w14:paraId="335A480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DBIA3810</w:t>
            </w:r>
          </w:p>
        </w:tc>
      </w:tr>
      <w:tr w:rsidR="009D1A67" w:rsidRPr="0002501E" w14:paraId="335A480A" w14:textId="77777777" w:rsidTr="00B65B79">
        <w:trPr>
          <w:cantSplit/>
        </w:trPr>
        <w:tc>
          <w:tcPr>
            <w:tcW w:w="5002" w:type="dxa"/>
          </w:tcPr>
          <w:p w14:paraId="335A480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0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3811</w:t>
            </w:r>
          </w:p>
        </w:tc>
        <w:tc>
          <w:tcPr>
            <w:tcW w:w="3132" w:type="dxa"/>
          </w:tcPr>
          <w:p w14:paraId="335A480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DBIA3811</w:t>
            </w:r>
          </w:p>
        </w:tc>
      </w:tr>
      <w:tr w:rsidR="009D1A67" w:rsidRPr="0002501E" w14:paraId="335A480E" w14:textId="77777777" w:rsidTr="00B65B79">
        <w:trPr>
          <w:cantSplit/>
        </w:trPr>
        <w:tc>
          <w:tcPr>
            <w:tcW w:w="5002" w:type="dxa"/>
          </w:tcPr>
          <w:p w14:paraId="335A480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0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3820</w:t>
            </w:r>
          </w:p>
        </w:tc>
        <w:tc>
          <w:tcPr>
            <w:tcW w:w="3132" w:type="dxa"/>
          </w:tcPr>
          <w:p w14:paraId="335A480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DBIA3820-A</w:t>
            </w:r>
          </w:p>
        </w:tc>
      </w:tr>
      <w:tr w:rsidR="009D1A67" w:rsidRPr="0002501E" w14:paraId="335A4812" w14:textId="77777777" w:rsidTr="00B65B79">
        <w:trPr>
          <w:cantSplit/>
        </w:trPr>
        <w:tc>
          <w:tcPr>
            <w:tcW w:w="5002" w:type="dxa"/>
          </w:tcPr>
          <w:p w14:paraId="335A480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1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3821</w:t>
            </w:r>
          </w:p>
        </w:tc>
        <w:tc>
          <w:tcPr>
            <w:tcW w:w="3132" w:type="dxa"/>
          </w:tcPr>
          <w:p w14:paraId="335A481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DBIA3820-B</w:t>
            </w:r>
          </w:p>
        </w:tc>
      </w:tr>
      <w:tr w:rsidR="009D1A67" w:rsidRPr="0002501E" w14:paraId="335A4816" w14:textId="77777777" w:rsidTr="00B65B79">
        <w:trPr>
          <w:cantSplit/>
        </w:trPr>
        <w:tc>
          <w:tcPr>
            <w:tcW w:w="5002" w:type="dxa"/>
          </w:tcPr>
          <w:p w14:paraId="335A481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1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3822</w:t>
            </w:r>
          </w:p>
        </w:tc>
        <w:tc>
          <w:tcPr>
            <w:tcW w:w="3132" w:type="dxa"/>
          </w:tcPr>
          <w:p w14:paraId="335A481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DBIA3820-C</w:t>
            </w:r>
          </w:p>
        </w:tc>
      </w:tr>
      <w:tr w:rsidR="009D1A67" w:rsidRPr="0002501E" w14:paraId="335A481A" w14:textId="77777777" w:rsidTr="00B65B79">
        <w:trPr>
          <w:cantSplit/>
        </w:trPr>
        <w:tc>
          <w:tcPr>
            <w:tcW w:w="5002" w:type="dxa"/>
          </w:tcPr>
          <w:p w14:paraId="335A481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1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3828</w:t>
            </w:r>
          </w:p>
        </w:tc>
        <w:tc>
          <w:tcPr>
            <w:tcW w:w="3132" w:type="dxa"/>
          </w:tcPr>
          <w:p w14:paraId="335A481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DBIA3820-I</w:t>
            </w:r>
          </w:p>
        </w:tc>
      </w:tr>
      <w:tr w:rsidR="009D1A67" w:rsidRPr="0002501E" w14:paraId="335A481E" w14:textId="77777777" w:rsidTr="00B65B79">
        <w:trPr>
          <w:cantSplit/>
        </w:trPr>
        <w:tc>
          <w:tcPr>
            <w:tcW w:w="5002" w:type="dxa"/>
          </w:tcPr>
          <w:p w14:paraId="335A481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1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4042</w:t>
            </w:r>
          </w:p>
        </w:tc>
        <w:tc>
          <w:tcPr>
            <w:tcW w:w="3132" w:type="dxa"/>
          </w:tcPr>
          <w:p w14:paraId="335A481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DBIA4042</w:t>
            </w:r>
          </w:p>
        </w:tc>
      </w:tr>
      <w:tr w:rsidR="009D1A67" w:rsidRPr="0002501E" w14:paraId="335A4822" w14:textId="77777777" w:rsidTr="00B65B79">
        <w:trPr>
          <w:cantSplit/>
        </w:trPr>
        <w:tc>
          <w:tcPr>
            <w:tcW w:w="5002" w:type="dxa"/>
          </w:tcPr>
          <w:p w14:paraId="335A481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2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4044</w:t>
            </w:r>
          </w:p>
        </w:tc>
        <w:tc>
          <w:tcPr>
            <w:tcW w:w="3132" w:type="dxa"/>
          </w:tcPr>
          <w:p w14:paraId="335A482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DBIA4044</w:t>
            </w:r>
          </w:p>
        </w:tc>
      </w:tr>
      <w:tr w:rsidR="009D1A67" w:rsidRPr="0002501E" w14:paraId="335A4826" w14:textId="77777777" w:rsidTr="00B65B79">
        <w:trPr>
          <w:cantSplit/>
        </w:trPr>
        <w:tc>
          <w:tcPr>
            <w:tcW w:w="5002" w:type="dxa"/>
          </w:tcPr>
          <w:p w14:paraId="335A482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2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4045</w:t>
            </w:r>
          </w:p>
        </w:tc>
        <w:tc>
          <w:tcPr>
            <w:tcW w:w="3132" w:type="dxa"/>
          </w:tcPr>
          <w:p w14:paraId="335A482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DBIA4045</w:t>
            </w:r>
          </w:p>
        </w:tc>
      </w:tr>
      <w:tr w:rsidR="009D1A67" w:rsidRPr="0002501E" w14:paraId="335A482A" w14:textId="77777777" w:rsidTr="00B65B79">
        <w:trPr>
          <w:cantSplit/>
        </w:trPr>
        <w:tc>
          <w:tcPr>
            <w:tcW w:w="5002" w:type="dxa"/>
          </w:tcPr>
          <w:p w14:paraId="335A482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2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4047</w:t>
            </w:r>
          </w:p>
        </w:tc>
        <w:tc>
          <w:tcPr>
            <w:tcW w:w="3132" w:type="dxa"/>
          </w:tcPr>
          <w:p w14:paraId="335A482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DBIA4047</w:t>
            </w:r>
          </w:p>
        </w:tc>
      </w:tr>
      <w:tr w:rsidR="009D1A67" w:rsidRPr="0002501E" w14:paraId="335A482E" w14:textId="77777777" w:rsidTr="00B65B79">
        <w:trPr>
          <w:cantSplit/>
        </w:trPr>
        <w:tc>
          <w:tcPr>
            <w:tcW w:w="5002" w:type="dxa"/>
          </w:tcPr>
          <w:p w14:paraId="335A482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2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4048</w:t>
            </w:r>
          </w:p>
        </w:tc>
        <w:tc>
          <w:tcPr>
            <w:tcW w:w="3132" w:type="dxa"/>
          </w:tcPr>
          <w:p w14:paraId="335A482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DBIA4048</w:t>
            </w:r>
          </w:p>
        </w:tc>
      </w:tr>
      <w:tr w:rsidR="009D1A67" w:rsidRPr="0002501E" w14:paraId="335A4832" w14:textId="77777777" w:rsidTr="00B65B79">
        <w:trPr>
          <w:cantSplit/>
        </w:trPr>
        <w:tc>
          <w:tcPr>
            <w:tcW w:w="5002" w:type="dxa"/>
          </w:tcPr>
          <w:p w14:paraId="335A482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3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4050</w:t>
            </w:r>
          </w:p>
        </w:tc>
        <w:tc>
          <w:tcPr>
            <w:tcW w:w="3132" w:type="dxa"/>
          </w:tcPr>
          <w:p w14:paraId="335A483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DBIA4050</w:t>
            </w:r>
          </w:p>
        </w:tc>
      </w:tr>
      <w:tr w:rsidR="009D1A67" w:rsidRPr="0002501E" w14:paraId="335A4836" w14:textId="77777777" w:rsidTr="00B65B79">
        <w:trPr>
          <w:cantSplit/>
        </w:trPr>
        <w:tc>
          <w:tcPr>
            <w:tcW w:w="5002" w:type="dxa"/>
          </w:tcPr>
          <w:p w14:paraId="335A483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3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4051</w:t>
            </w:r>
          </w:p>
        </w:tc>
        <w:tc>
          <w:tcPr>
            <w:tcW w:w="3132" w:type="dxa"/>
          </w:tcPr>
          <w:p w14:paraId="335A483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DBIA4051</w:t>
            </w:r>
          </w:p>
        </w:tc>
      </w:tr>
      <w:tr w:rsidR="009D1A67" w:rsidRPr="0002501E" w14:paraId="335A483A" w14:textId="77777777" w:rsidTr="00B65B79">
        <w:trPr>
          <w:cantSplit/>
        </w:trPr>
        <w:tc>
          <w:tcPr>
            <w:tcW w:w="5002" w:type="dxa"/>
          </w:tcPr>
          <w:p w14:paraId="335A483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lastRenderedPageBreak/>
              <w:t>ACCOUNTS RECEIVABLE</w:t>
            </w:r>
          </w:p>
        </w:tc>
        <w:tc>
          <w:tcPr>
            <w:tcW w:w="1216" w:type="dxa"/>
          </w:tcPr>
          <w:p w14:paraId="335A483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4118</w:t>
            </w:r>
          </w:p>
        </w:tc>
        <w:tc>
          <w:tcPr>
            <w:tcW w:w="3132" w:type="dxa"/>
          </w:tcPr>
          <w:p w14:paraId="335A483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ALLOW A/R TO UPDATE RATE TYPE FILE</w:t>
            </w:r>
          </w:p>
        </w:tc>
      </w:tr>
      <w:tr w:rsidR="009D1A67" w:rsidRPr="0002501E" w14:paraId="335A483E" w14:textId="77777777" w:rsidTr="00B65B79">
        <w:trPr>
          <w:cantSplit/>
        </w:trPr>
        <w:tc>
          <w:tcPr>
            <w:tcW w:w="5002" w:type="dxa"/>
          </w:tcPr>
          <w:p w14:paraId="335A483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3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4121</w:t>
            </w:r>
          </w:p>
        </w:tc>
        <w:tc>
          <w:tcPr>
            <w:tcW w:w="3132" w:type="dxa"/>
          </w:tcPr>
          <w:p w14:paraId="335A483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access to TPJI for patient name OR bill number</w:t>
            </w:r>
          </w:p>
        </w:tc>
      </w:tr>
      <w:tr w:rsidR="009D1A67" w:rsidRPr="0002501E" w14:paraId="335A4842" w14:textId="77777777" w:rsidTr="00B65B79">
        <w:trPr>
          <w:cantSplit/>
        </w:trPr>
        <w:tc>
          <w:tcPr>
            <w:tcW w:w="5002" w:type="dxa"/>
          </w:tcPr>
          <w:p w14:paraId="335A483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4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4385</w:t>
            </w:r>
          </w:p>
        </w:tc>
        <w:tc>
          <w:tcPr>
            <w:tcW w:w="3132" w:type="dxa"/>
          </w:tcPr>
          <w:p w14:paraId="335A484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MRA related function Calls from AR into IB</w:t>
            </w:r>
          </w:p>
        </w:tc>
      </w:tr>
      <w:tr w:rsidR="009D1A67" w:rsidRPr="0002501E" w14:paraId="335A4846" w14:textId="77777777" w:rsidTr="00B65B79">
        <w:trPr>
          <w:cantSplit/>
        </w:trPr>
        <w:tc>
          <w:tcPr>
            <w:tcW w:w="5002" w:type="dxa"/>
          </w:tcPr>
          <w:p w14:paraId="335A484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4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4391</w:t>
            </w:r>
          </w:p>
        </w:tc>
        <w:tc>
          <w:tcPr>
            <w:tcW w:w="3132" w:type="dxa"/>
          </w:tcPr>
          <w:p w14:paraId="335A484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COMPANY FILE ACCESS</w:t>
            </w:r>
          </w:p>
        </w:tc>
      </w:tr>
      <w:tr w:rsidR="009D1A67" w:rsidRPr="0002501E" w14:paraId="335A484A" w14:textId="77777777" w:rsidTr="00B65B79">
        <w:trPr>
          <w:cantSplit/>
        </w:trPr>
        <w:tc>
          <w:tcPr>
            <w:tcW w:w="5002" w:type="dxa"/>
          </w:tcPr>
          <w:p w14:paraId="335A484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4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4434</w:t>
            </w:r>
          </w:p>
        </w:tc>
        <w:tc>
          <w:tcPr>
            <w:tcW w:w="3132" w:type="dxa"/>
          </w:tcPr>
          <w:p w14:paraId="335A484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DBIA4434</w:t>
            </w:r>
          </w:p>
        </w:tc>
      </w:tr>
      <w:tr w:rsidR="009D1A67" w:rsidRPr="0002501E" w14:paraId="335A484E" w14:textId="77777777" w:rsidTr="00B65B79">
        <w:trPr>
          <w:cantSplit/>
        </w:trPr>
        <w:tc>
          <w:tcPr>
            <w:tcW w:w="5002" w:type="dxa"/>
          </w:tcPr>
          <w:p w14:paraId="335A484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4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4435</w:t>
            </w:r>
          </w:p>
        </w:tc>
        <w:tc>
          <w:tcPr>
            <w:tcW w:w="3132" w:type="dxa"/>
          </w:tcPr>
          <w:p w14:paraId="335A484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DBIA4435</w:t>
            </w:r>
          </w:p>
        </w:tc>
      </w:tr>
      <w:tr w:rsidR="009D1A67" w:rsidRPr="0002501E" w14:paraId="335A4852" w14:textId="77777777" w:rsidTr="00B65B79">
        <w:trPr>
          <w:cantSplit/>
        </w:trPr>
        <w:tc>
          <w:tcPr>
            <w:tcW w:w="5002" w:type="dxa"/>
          </w:tcPr>
          <w:p w14:paraId="335A484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5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4538</w:t>
            </w:r>
          </w:p>
        </w:tc>
        <w:tc>
          <w:tcPr>
            <w:tcW w:w="3132" w:type="dxa"/>
          </w:tcPr>
          <w:p w14:paraId="335A485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ACCESS TO FILE 350.1</w:t>
            </w:r>
          </w:p>
        </w:tc>
      </w:tr>
      <w:tr w:rsidR="009D1A67" w:rsidRPr="0002501E" w14:paraId="335A4856" w14:textId="77777777" w:rsidTr="00B65B79">
        <w:trPr>
          <w:cantSplit/>
        </w:trPr>
        <w:tc>
          <w:tcPr>
            <w:tcW w:w="5002" w:type="dxa"/>
          </w:tcPr>
          <w:p w14:paraId="335A485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5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4541</w:t>
            </w:r>
          </w:p>
        </w:tc>
        <w:tc>
          <w:tcPr>
            <w:tcW w:w="3132" w:type="dxa"/>
          </w:tcPr>
          <w:p w14:paraId="335A485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access to INTEGRATED BILLING ACTION file 350</w:t>
            </w:r>
          </w:p>
        </w:tc>
      </w:tr>
      <w:tr w:rsidR="009D1A67" w:rsidRPr="0002501E" w14:paraId="335A485A" w14:textId="77777777" w:rsidTr="00B65B79">
        <w:trPr>
          <w:cantSplit/>
        </w:trPr>
        <w:tc>
          <w:tcPr>
            <w:tcW w:w="5002" w:type="dxa"/>
          </w:tcPr>
          <w:p w14:paraId="335A485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5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4552</w:t>
            </w:r>
          </w:p>
        </w:tc>
        <w:tc>
          <w:tcPr>
            <w:tcW w:w="3132" w:type="dxa"/>
          </w:tcPr>
          <w:p w14:paraId="335A485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DBIA4552</w:t>
            </w:r>
          </w:p>
        </w:tc>
      </w:tr>
      <w:tr w:rsidR="009D1A67" w:rsidRPr="0002501E" w14:paraId="335A485E" w14:textId="77777777" w:rsidTr="00B65B79">
        <w:trPr>
          <w:cantSplit/>
        </w:trPr>
        <w:tc>
          <w:tcPr>
            <w:tcW w:w="5002" w:type="dxa"/>
          </w:tcPr>
          <w:p w14:paraId="335A485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5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4602</w:t>
            </w:r>
          </w:p>
        </w:tc>
        <w:tc>
          <w:tcPr>
            <w:tcW w:w="3132" w:type="dxa"/>
          </w:tcPr>
          <w:p w14:paraId="335A485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GET CURRENT INSURANCE</w:t>
            </w:r>
          </w:p>
        </w:tc>
      </w:tr>
      <w:tr w:rsidR="009D1A67" w:rsidRPr="0002501E" w14:paraId="335A4862" w14:textId="77777777" w:rsidTr="00B65B79">
        <w:trPr>
          <w:cantSplit/>
        </w:trPr>
        <w:tc>
          <w:tcPr>
            <w:tcW w:w="5002" w:type="dxa"/>
          </w:tcPr>
          <w:p w14:paraId="335A485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6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4603</w:t>
            </w:r>
          </w:p>
        </w:tc>
        <w:tc>
          <w:tcPr>
            <w:tcW w:w="3132" w:type="dxa"/>
          </w:tcPr>
          <w:p w14:paraId="335A486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FILE 361</w:t>
            </w:r>
          </w:p>
        </w:tc>
      </w:tr>
      <w:tr w:rsidR="009D1A67" w:rsidRPr="0002501E" w14:paraId="335A4866" w14:textId="77777777" w:rsidTr="00B65B79">
        <w:trPr>
          <w:cantSplit/>
        </w:trPr>
        <w:tc>
          <w:tcPr>
            <w:tcW w:w="5002" w:type="dxa"/>
          </w:tcPr>
          <w:p w14:paraId="335A486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6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4604</w:t>
            </w:r>
          </w:p>
        </w:tc>
        <w:tc>
          <w:tcPr>
            <w:tcW w:w="3132" w:type="dxa"/>
          </w:tcPr>
          <w:p w14:paraId="335A486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FILE 365.12</w:t>
            </w:r>
          </w:p>
        </w:tc>
      </w:tr>
      <w:tr w:rsidR="009D1A67" w:rsidRPr="0002501E" w14:paraId="335A486A" w14:textId="77777777" w:rsidTr="00B65B79">
        <w:trPr>
          <w:cantSplit/>
        </w:trPr>
        <w:tc>
          <w:tcPr>
            <w:tcW w:w="5002" w:type="dxa"/>
          </w:tcPr>
          <w:p w14:paraId="335A486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6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4635</w:t>
            </w:r>
          </w:p>
        </w:tc>
        <w:tc>
          <w:tcPr>
            <w:tcW w:w="3132" w:type="dxa"/>
          </w:tcPr>
          <w:p w14:paraId="335A486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ROUTINE IBRFN4</w:t>
            </w:r>
          </w:p>
        </w:tc>
      </w:tr>
      <w:tr w:rsidR="009D1A67" w:rsidRPr="0002501E" w14:paraId="335A486E" w14:textId="77777777" w:rsidTr="00B65B79">
        <w:trPr>
          <w:cantSplit/>
        </w:trPr>
        <w:tc>
          <w:tcPr>
            <w:tcW w:w="5002" w:type="dxa"/>
          </w:tcPr>
          <w:p w14:paraId="335A486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6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4777</w:t>
            </w:r>
          </w:p>
        </w:tc>
        <w:tc>
          <w:tcPr>
            <w:tcW w:w="3132" w:type="dxa"/>
          </w:tcPr>
          <w:p w14:paraId="335A486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 xml:space="preserve">AR access to IB Patient </w:t>
            </w:r>
            <w:r w:rsidR="00E1314C" w:rsidRPr="0002501E">
              <w:rPr>
                <w:rFonts w:ascii="Times New Roman" w:hAnsi="Times New Roman"/>
                <w:sz w:val="22"/>
                <w:szCs w:val="22"/>
              </w:rPr>
              <w:t>Co-pay</w:t>
            </w:r>
            <w:r w:rsidRPr="0002501E">
              <w:rPr>
                <w:rFonts w:ascii="Times New Roman" w:hAnsi="Times New Roman"/>
                <w:sz w:val="22"/>
                <w:szCs w:val="22"/>
              </w:rPr>
              <w:t xml:space="preserve"> account data</w:t>
            </w:r>
          </w:p>
        </w:tc>
      </w:tr>
      <w:tr w:rsidR="009D1A67" w:rsidRPr="0002501E" w14:paraId="335A4872" w14:textId="77777777" w:rsidTr="00B65B79">
        <w:trPr>
          <w:cantSplit/>
        </w:trPr>
        <w:tc>
          <w:tcPr>
            <w:tcW w:w="5002" w:type="dxa"/>
          </w:tcPr>
          <w:p w14:paraId="335A486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7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4957</w:t>
            </w:r>
          </w:p>
        </w:tc>
        <w:tc>
          <w:tcPr>
            <w:tcW w:w="3132" w:type="dxa"/>
          </w:tcPr>
          <w:p w14:paraId="335A487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DBIA4957</w:t>
            </w:r>
          </w:p>
        </w:tc>
      </w:tr>
      <w:tr w:rsidR="009D1A67" w:rsidRPr="0002501E" w14:paraId="335A4876" w14:textId="77777777" w:rsidTr="00B65B79">
        <w:trPr>
          <w:cantSplit/>
        </w:trPr>
        <w:tc>
          <w:tcPr>
            <w:tcW w:w="5002" w:type="dxa"/>
          </w:tcPr>
          <w:p w14:paraId="335A487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7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4996</w:t>
            </w:r>
          </w:p>
        </w:tc>
        <w:tc>
          <w:tcPr>
            <w:tcW w:w="3132" w:type="dxa"/>
          </w:tcPr>
          <w:p w14:paraId="335A487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EEOB Worklist NPI inclusion</w:t>
            </w:r>
          </w:p>
        </w:tc>
      </w:tr>
      <w:tr w:rsidR="009D1A67" w:rsidRPr="0002501E" w14:paraId="335A487A" w14:textId="77777777" w:rsidTr="00B65B79">
        <w:trPr>
          <w:cantSplit/>
        </w:trPr>
        <w:tc>
          <w:tcPr>
            <w:tcW w:w="5002" w:type="dxa"/>
          </w:tcPr>
          <w:p w14:paraId="335A487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7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5286</w:t>
            </w:r>
          </w:p>
        </w:tc>
        <w:tc>
          <w:tcPr>
            <w:tcW w:w="3132" w:type="dxa"/>
          </w:tcPr>
          <w:p w14:paraId="335A487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PAY-TO PROVIDER PHONE NUMBER API</w:t>
            </w:r>
          </w:p>
        </w:tc>
      </w:tr>
      <w:tr w:rsidR="009D1A67" w:rsidRPr="0002501E" w14:paraId="335A487E" w14:textId="77777777" w:rsidTr="00B65B79">
        <w:trPr>
          <w:cantSplit/>
        </w:trPr>
        <w:tc>
          <w:tcPr>
            <w:tcW w:w="5002" w:type="dxa"/>
          </w:tcPr>
          <w:p w14:paraId="335A487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7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5671</w:t>
            </w:r>
          </w:p>
        </w:tc>
        <w:tc>
          <w:tcPr>
            <w:tcW w:w="3132" w:type="dxa"/>
          </w:tcPr>
          <w:p w14:paraId="335A487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COPY FUNCTIONS FOR IB EOB FILE #361.1</w:t>
            </w:r>
          </w:p>
        </w:tc>
      </w:tr>
      <w:tr w:rsidR="009D1A67" w:rsidRPr="0002501E" w14:paraId="335A4882" w14:textId="77777777" w:rsidTr="00B65B79">
        <w:trPr>
          <w:cantSplit/>
        </w:trPr>
        <w:tc>
          <w:tcPr>
            <w:tcW w:w="5002" w:type="dxa"/>
          </w:tcPr>
          <w:p w14:paraId="335A487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8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5710</w:t>
            </w:r>
          </w:p>
        </w:tc>
        <w:tc>
          <w:tcPr>
            <w:tcW w:w="3132" w:type="dxa"/>
          </w:tcPr>
          <w:p w14:paraId="335A488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 xml:space="preserve">POTENTIAL </w:t>
            </w:r>
            <w:r w:rsidR="00E1314C" w:rsidRPr="0002501E">
              <w:rPr>
                <w:rFonts w:ascii="Times New Roman" w:hAnsi="Times New Roman"/>
                <w:sz w:val="22"/>
                <w:szCs w:val="22"/>
              </w:rPr>
              <w:t>CO-PAY</w:t>
            </w:r>
            <w:r w:rsidRPr="0002501E">
              <w:rPr>
                <w:rFonts w:ascii="Times New Roman" w:hAnsi="Times New Roman"/>
                <w:sz w:val="22"/>
                <w:szCs w:val="22"/>
              </w:rPr>
              <w:t>MENT CHARGE AMOUNT</w:t>
            </w:r>
          </w:p>
        </w:tc>
      </w:tr>
      <w:tr w:rsidR="009D1A67" w:rsidRPr="0002501E" w14:paraId="335A4886" w14:textId="77777777" w:rsidTr="00B65B79">
        <w:trPr>
          <w:cantSplit/>
        </w:trPr>
        <w:tc>
          <w:tcPr>
            <w:tcW w:w="5002" w:type="dxa"/>
          </w:tcPr>
          <w:p w14:paraId="335A488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(ACCOUNTS RECEIVABLE)</w:t>
            </w:r>
          </w:p>
        </w:tc>
        <w:tc>
          <w:tcPr>
            <w:tcW w:w="1216" w:type="dxa"/>
          </w:tcPr>
          <w:p w14:paraId="335A488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304</w:t>
            </w:r>
          </w:p>
        </w:tc>
        <w:tc>
          <w:tcPr>
            <w:tcW w:w="3132" w:type="dxa"/>
          </w:tcPr>
          <w:p w14:paraId="335A488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DBIA304</w:t>
            </w:r>
          </w:p>
        </w:tc>
      </w:tr>
      <w:tr w:rsidR="009D1A67" w:rsidRPr="0002501E" w14:paraId="335A488A" w14:textId="77777777" w:rsidTr="00B65B79">
        <w:trPr>
          <w:cantSplit/>
        </w:trPr>
        <w:tc>
          <w:tcPr>
            <w:tcW w:w="5002" w:type="dxa"/>
          </w:tcPr>
          <w:p w14:paraId="335A488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(ACCOUNTS RECEIVABLE)</w:t>
            </w:r>
          </w:p>
        </w:tc>
        <w:tc>
          <w:tcPr>
            <w:tcW w:w="1216" w:type="dxa"/>
          </w:tcPr>
          <w:p w14:paraId="335A488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306</w:t>
            </w:r>
          </w:p>
        </w:tc>
        <w:tc>
          <w:tcPr>
            <w:tcW w:w="3132" w:type="dxa"/>
          </w:tcPr>
          <w:p w14:paraId="335A488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DBIA306</w:t>
            </w:r>
          </w:p>
        </w:tc>
      </w:tr>
      <w:tr w:rsidR="009D1A67" w:rsidRPr="0002501E" w14:paraId="335A488E" w14:textId="77777777" w:rsidTr="00B65B79">
        <w:trPr>
          <w:cantSplit/>
        </w:trPr>
        <w:tc>
          <w:tcPr>
            <w:tcW w:w="5002" w:type="dxa"/>
          </w:tcPr>
          <w:p w14:paraId="335A488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(ACCOUNTS RECEIVABLE)</w:t>
            </w:r>
          </w:p>
        </w:tc>
        <w:tc>
          <w:tcPr>
            <w:tcW w:w="1216" w:type="dxa"/>
          </w:tcPr>
          <w:p w14:paraId="335A488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308</w:t>
            </w:r>
          </w:p>
        </w:tc>
        <w:tc>
          <w:tcPr>
            <w:tcW w:w="3132" w:type="dxa"/>
          </w:tcPr>
          <w:p w14:paraId="335A488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DBIA308</w:t>
            </w:r>
          </w:p>
        </w:tc>
      </w:tr>
      <w:tr w:rsidR="009D1A67" w:rsidRPr="0002501E" w14:paraId="335A4892" w14:textId="77777777" w:rsidTr="00B65B79">
        <w:trPr>
          <w:cantSplit/>
        </w:trPr>
        <w:tc>
          <w:tcPr>
            <w:tcW w:w="5002" w:type="dxa"/>
          </w:tcPr>
          <w:p w14:paraId="335A488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(ACCOUNTS RECEIVABLE)</w:t>
            </w:r>
          </w:p>
        </w:tc>
        <w:tc>
          <w:tcPr>
            <w:tcW w:w="1216" w:type="dxa"/>
          </w:tcPr>
          <w:p w14:paraId="335A489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310</w:t>
            </w:r>
          </w:p>
        </w:tc>
        <w:tc>
          <w:tcPr>
            <w:tcW w:w="3132" w:type="dxa"/>
          </w:tcPr>
          <w:p w14:paraId="335A489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DBIA310</w:t>
            </w:r>
          </w:p>
        </w:tc>
      </w:tr>
      <w:tr w:rsidR="009D1A67" w:rsidRPr="0002501E" w14:paraId="335A4896" w14:textId="77777777" w:rsidTr="00B65B79">
        <w:trPr>
          <w:cantSplit/>
        </w:trPr>
        <w:tc>
          <w:tcPr>
            <w:tcW w:w="5002" w:type="dxa"/>
          </w:tcPr>
          <w:p w14:paraId="335A489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AUTOMATED INFO COLLECTION SYS</w:t>
            </w:r>
          </w:p>
        </w:tc>
        <w:tc>
          <w:tcPr>
            <w:tcW w:w="1216" w:type="dxa"/>
          </w:tcPr>
          <w:p w14:paraId="335A489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645</w:t>
            </w:r>
          </w:p>
        </w:tc>
        <w:tc>
          <w:tcPr>
            <w:tcW w:w="3132" w:type="dxa"/>
          </w:tcPr>
          <w:p w14:paraId="335A489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DBIA186-E</w:t>
            </w:r>
          </w:p>
        </w:tc>
      </w:tr>
      <w:tr w:rsidR="009D1A67" w:rsidRPr="0002501E" w14:paraId="335A489A" w14:textId="77777777" w:rsidTr="00B65B79">
        <w:trPr>
          <w:cantSplit/>
        </w:trPr>
        <w:tc>
          <w:tcPr>
            <w:tcW w:w="5002" w:type="dxa"/>
          </w:tcPr>
          <w:p w14:paraId="335A489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AUTOMATED INFO COLLECTION SYS</w:t>
            </w:r>
          </w:p>
        </w:tc>
        <w:tc>
          <w:tcPr>
            <w:tcW w:w="1216" w:type="dxa"/>
          </w:tcPr>
          <w:p w14:paraId="335A489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1992</w:t>
            </w:r>
          </w:p>
        </w:tc>
        <w:tc>
          <w:tcPr>
            <w:tcW w:w="3132" w:type="dxa"/>
          </w:tcPr>
          <w:p w14:paraId="335A489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DBIA1992</w:t>
            </w:r>
          </w:p>
        </w:tc>
      </w:tr>
      <w:tr w:rsidR="009D1A67" w:rsidRPr="0002501E" w14:paraId="335A489E" w14:textId="77777777" w:rsidTr="00B65B79">
        <w:trPr>
          <w:cantSplit/>
        </w:trPr>
        <w:tc>
          <w:tcPr>
            <w:tcW w:w="5002" w:type="dxa"/>
          </w:tcPr>
          <w:p w14:paraId="335A489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AUTOMATED INFO COLLECTION SYS</w:t>
            </w:r>
          </w:p>
        </w:tc>
        <w:tc>
          <w:tcPr>
            <w:tcW w:w="1216" w:type="dxa"/>
          </w:tcPr>
          <w:p w14:paraId="335A489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2351</w:t>
            </w:r>
          </w:p>
        </w:tc>
        <w:tc>
          <w:tcPr>
            <w:tcW w:w="3132" w:type="dxa"/>
          </w:tcPr>
          <w:p w14:paraId="335A489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ENCOUNTER SEARCH</w:t>
            </w:r>
          </w:p>
        </w:tc>
      </w:tr>
      <w:tr w:rsidR="009D1A67" w:rsidRPr="0002501E" w14:paraId="335A48A2" w14:textId="77777777" w:rsidTr="00B65B79">
        <w:trPr>
          <w:cantSplit/>
        </w:trPr>
        <w:tc>
          <w:tcPr>
            <w:tcW w:w="5002" w:type="dxa"/>
          </w:tcPr>
          <w:p w14:paraId="335A489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AUTOMATED MED INFO EXCHANGE</w:t>
            </w:r>
          </w:p>
        </w:tc>
        <w:tc>
          <w:tcPr>
            <w:tcW w:w="1216" w:type="dxa"/>
          </w:tcPr>
          <w:p w14:paraId="335A48A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4594</w:t>
            </w:r>
          </w:p>
        </w:tc>
        <w:tc>
          <w:tcPr>
            <w:tcW w:w="3132" w:type="dxa"/>
          </w:tcPr>
          <w:p w14:paraId="335A48A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DBIA4589-F</w:t>
            </w:r>
          </w:p>
        </w:tc>
      </w:tr>
      <w:tr w:rsidR="00FF32B1" w:rsidRPr="0002501E" w14:paraId="335A48A6" w14:textId="77777777" w:rsidTr="00B65B79">
        <w:trPr>
          <w:cantSplit/>
        </w:trPr>
        <w:tc>
          <w:tcPr>
            <w:tcW w:w="5002" w:type="dxa"/>
          </w:tcPr>
          <w:p w14:paraId="335A48A3" w14:textId="77777777" w:rsidR="00FF32B1" w:rsidRPr="0002501E" w:rsidRDefault="00FF32B1" w:rsidP="00091982">
            <w:pPr>
              <w:rPr>
                <w:rFonts w:ascii="Times New Roman" w:hAnsi="Times New Roman"/>
                <w:sz w:val="22"/>
                <w:szCs w:val="22"/>
              </w:rPr>
            </w:pPr>
            <w:r>
              <w:rPr>
                <w:rFonts w:ascii="Times New Roman" w:hAnsi="Times New Roman"/>
                <w:sz w:val="22"/>
                <w:szCs w:val="22"/>
              </w:rPr>
              <w:t>CMOP</w:t>
            </w:r>
          </w:p>
        </w:tc>
        <w:tc>
          <w:tcPr>
            <w:tcW w:w="1216" w:type="dxa"/>
          </w:tcPr>
          <w:p w14:paraId="335A48A4" w14:textId="77777777" w:rsidR="00FF32B1" w:rsidRPr="0002501E" w:rsidRDefault="00FF32B1" w:rsidP="00091982">
            <w:pPr>
              <w:rPr>
                <w:rFonts w:ascii="Times New Roman" w:hAnsi="Times New Roman"/>
                <w:sz w:val="22"/>
                <w:szCs w:val="22"/>
              </w:rPr>
            </w:pPr>
            <w:r>
              <w:rPr>
                <w:rFonts w:ascii="Times New Roman" w:hAnsi="Times New Roman"/>
                <w:sz w:val="22"/>
                <w:szCs w:val="22"/>
              </w:rPr>
              <w:t>6243</w:t>
            </w:r>
          </w:p>
        </w:tc>
        <w:tc>
          <w:tcPr>
            <w:tcW w:w="3132" w:type="dxa"/>
          </w:tcPr>
          <w:p w14:paraId="335A48A5" w14:textId="77777777" w:rsidR="00FF32B1" w:rsidRPr="0002501E" w:rsidRDefault="00FF32B1" w:rsidP="00091982">
            <w:pPr>
              <w:rPr>
                <w:rFonts w:ascii="Times New Roman" w:hAnsi="Times New Roman"/>
                <w:sz w:val="22"/>
                <w:szCs w:val="22"/>
              </w:rPr>
            </w:pPr>
            <w:r>
              <w:rPr>
                <w:rFonts w:ascii="Times New Roman" w:hAnsi="Times New Roman"/>
                <w:sz w:val="22"/>
                <w:szCs w:val="22"/>
              </w:rPr>
              <w:t>EPHARMACY BILLABLE STATUS</w:t>
            </w:r>
          </w:p>
        </w:tc>
      </w:tr>
      <w:tr w:rsidR="00FF32B1" w:rsidRPr="0002501E" w14:paraId="335A48AA" w14:textId="77777777" w:rsidTr="00B65B79">
        <w:trPr>
          <w:cantSplit/>
        </w:trPr>
        <w:tc>
          <w:tcPr>
            <w:tcW w:w="5002" w:type="dxa"/>
          </w:tcPr>
          <w:p w14:paraId="335A48A7" w14:textId="77777777" w:rsidR="00FF32B1" w:rsidRPr="0002501E" w:rsidRDefault="00FF32B1" w:rsidP="00091982">
            <w:pPr>
              <w:rPr>
                <w:rFonts w:ascii="Times New Roman" w:hAnsi="Times New Roman"/>
                <w:sz w:val="22"/>
                <w:szCs w:val="22"/>
              </w:rPr>
            </w:pPr>
            <w:r>
              <w:rPr>
                <w:rFonts w:ascii="Times New Roman" w:hAnsi="Times New Roman"/>
                <w:sz w:val="22"/>
                <w:szCs w:val="22"/>
              </w:rPr>
              <w:t>CMOP</w:t>
            </w:r>
          </w:p>
        </w:tc>
        <w:tc>
          <w:tcPr>
            <w:tcW w:w="1216" w:type="dxa"/>
          </w:tcPr>
          <w:p w14:paraId="335A48A8" w14:textId="77777777" w:rsidR="00FF32B1" w:rsidRPr="0002501E" w:rsidRDefault="00FF32B1" w:rsidP="00091982">
            <w:pPr>
              <w:rPr>
                <w:rFonts w:ascii="Times New Roman" w:hAnsi="Times New Roman"/>
                <w:sz w:val="22"/>
                <w:szCs w:val="22"/>
              </w:rPr>
            </w:pPr>
            <w:r>
              <w:rPr>
                <w:rFonts w:ascii="Times New Roman" w:hAnsi="Times New Roman"/>
                <w:sz w:val="22"/>
                <w:szCs w:val="22"/>
              </w:rPr>
              <w:t>6244</w:t>
            </w:r>
          </w:p>
        </w:tc>
        <w:tc>
          <w:tcPr>
            <w:tcW w:w="3132" w:type="dxa"/>
          </w:tcPr>
          <w:p w14:paraId="335A48A9" w14:textId="77777777" w:rsidR="00FF32B1" w:rsidRPr="0002501E" w:rsidRDefault="00FF32B1" w:rsidP="00091982">
            <w:pPr>
              <w:rPr>
                <w:rFonts w:ascii="Times New Roman" w:hAnsi="Times New Roman"/>
                <w:sz w:val="22"/>
                <w:szCs w:val="22"/>
              </w:rPr>
            </w:pPr>
            <w:r>
              <w:rPr>
                <w:rFonts w:ascii="Times New Roman" w:hAnsi="Times New Roman"/>
                <w:sz w:val="22"/>
                <w:szCs w:val="22"/>
              </w:rPr>
              <w:t>RETRIEVE SENSITIVE DIAGNOSIS DRUG FROM DRUG FILE</w:t>
            </w:r>
          </w:p>
        </w:tc>
      </w:tr>
      <w:tr w:rsidR="009D1A67" w:rsidRPr="0002501E" w14:paraId="335A48AE" w14:textId="77777777" w:rsidTr="00B65B79">
        <w:trPr>
          <w:cantSplit/>
        </w:trPr>
        <w:tc>
          <w:tcPr>
            <w:tcW w:w="5002" w:type="dxa"/>
          </w:tcPr>
          <w:p w14:paraId="335A48A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DSS EXTRACTS</w:t>
            </w:r>
          </w:p>
        </w:tc>
        <w:tc>
          <w:tcPr>
            <w:tcW w:w="1216" w:type="dxa"/>
          </w:tcPr>
          <w:p w14:paraId="335A48A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2786</w:t>
            </w:r>
          </w:p>
        </w:tc>
        <w:tc>
          <w:tcPr>
            <w:tcW w:w="3132" w:type="dxa"/>
          </w:tcPr>
          <w:p w14:paraId="335A48A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DBIA2786</w:t>
            </w:r>
          </w:p>
        </w:tc>
      </w:tr>
      <w:tr w:rsidR="00A928AD" w:rsidRPr="0002501E" w14:paraId="335A48B2" w14:textId="77777777" w:rsidTr="00B65B79">
        <w:trPr>
          <w:cantSplit/>
        </w:trPr>
        <w:tc>
          <w:tcPr>
            <w:tcW w:w="5002" w:type="dxa"/>
          </w:tcPr>
          <w:p w14:paraId="335A48AF" w14:textId="77777777" w:rsidR="00A928AD" w:rsidRPr="0002501E" w:rsidRDefault="00A928AD"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B0"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4299</w:t>
            </w:r>
          </w:p>
        </w:tc>
        <w:tc>
          <w:tcPr>
            <w:tcW w:w="3132" w:type="dxa"/>
          </w:tcPr>
          <w:p w14:paraId="335A48B1"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DBIA4299</w:t>
            </w:r>
          </w:p>
        </w:tc>
      </w:tr>
      <w:tr w:rsidR="009D1A67" w:rsidRPr="0002501E" w14:paraId="335A48B6" w14:textId="77777777" w:rsidTr="00B65B79">
        <w:trPr>
          <w:cantSplit/>
        </w:trPr>
        <w:tc>
          <w:tcPr>
            <w:tcW w:w="5002" w:type="dxa"/>
          </w:tcPr>
          <w:p w14:paraId="335A48B3"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B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4692</w:t>
            </w:r>
          </w:p>
        </w:tc>
        <w:tc>
          <w:tcPr>
            <w:tcW w:w="3132" w:type="dxa"/>
          </w:tcPr>
          <w:p w14:paraId="335A48B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DBIA4692</w:t>
            </w:r>
          </w:p>
        </w:tc>
      </w:tr>
      <w:tr w:rsidR="00A928AD" w:rsidRPr="0002501E" w14:paraId="335A48BA" w14:textId="77777777" w:rsidTr="00B65B79">
        <w:trPr>
          <w:cantSplit/>
        </w:trPr>
        <w:tc>
          <w:tcPr>
            <w:tcW w:w="5002" w:type="dxa"/>
          </w:tcPr>
          <w:p w14:paraId="335A48B7" w14:textId="77777777" w:rsidR="00A928AD" w:rsidRPr="0002501E" w:rsidRDefault="00A928AD"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B8"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4415</w:t>
            </w:r>
          </w:p>
        </w:tc>
        <w:tc>
          <w:tcPr>
            <w:tcW w:w="3132" w:type="dxa"/>
          </w:tcPr>
          <w:p w14:paraId="335A48B9"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DBIA4415</w:t>
            </w:r>
          </w:p>
        </w:tc>
      </w:tr>
      <w:tr w:rsidR="009D1A67" w:rsidRPr="0002501E" w14:paraId="335A48BE" w14:textId="77777777" w:rsidTr="00B65B79">
        <w:trPr>
          <w:cantSplit/>
        </w:trPr>
        <w:tc>
          <w:tcPr>
            <w:tcW w:w="5002" w:type="dxa"/>
          </w:tcPr>
          <w:p w14:paraId="335A48BB"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B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4693</w:t>
            </w:r>
          </w:p>
        </w:tc>
        <w:tc>
          <w:tcPr>
            <w:tcW w:w="3132" w:type="dxa"/>
          </w:tcPr>
          <w:p w14:paraId="335A48B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DBIA4693</w:t>
            </w:r>
          </w:p>
        </w:tc>
      </w:tr>
      <w:tr w:rsidR="009D1A67" w:rsidRPr="0002501E" w14:paraId="335A48C2" w14:textId="77777777" w:rsidTr="00B65B79">
        <w:trPr>
          <w:cantSplit/>
        </w:trPr>
        <w:tc>
          <w:tcPr>
            <w:tcW w:w="5002" w:type="dxa"/>
          </w:tcPr>
          <w:p w14:paraId="335A48BF"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C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4694</w:t>
            </w:r>
          </w:p>
        </w:tc>
        <w:tc>
          <w:tcPr>
            <w:tcW w:w="3132" w:type="dxa"/>
          </w:tcPr>
          <w:p w14:paraId="335A48C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DBIA4694</w:t>
            </w:r>
          </w:p>
        </w:tc>
      </w:tr>
      <w:tr w:rsidR="009D1A67" w:rsidRPr="0002501E" w14:paraId="335A48C6" w14:textId="77777777" w:rsidTr="00B65B79">
        <w:trPr>
          <w:cantSplit/>
        </w:trPr>
        <w:tc>
          <w:tcPr>
            <w:tcW w:w="5002" w:type="dxa"/>
          </w:tcPr>
          <w:p w14:paraId="335A48C3"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lastRenderedPageBreak/>
              <w:t>E</w:t>
            </w:r>
            <w:proofErr w:type="spellEnd"/>
            <w:r w:rsidRPr="0002501E">
              <w:rPr>
                <w:rFonts w:ascii="Times New Roman" w:hAnsi="Times New Roman"/>
                <w:sz w:val="22"/>
                <w:szCs w:val="22"/>
              </w:rPr>
              <w:t xml:space="preserve"> CLAIMS MGMT ENGINE</w:t>
            </w:r>
          </w:p>
        </w:tc>
        <w:tc>
          <w:tcPr>
            <w:tcW w:w="1216" w:type="dxa"/>
          </w:tcPr>
          <w:p w14:paraId="335A48C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4695</w:t>
            </w:r>
          </w:p>
        </w:tc>
        <w:tc>
          <w:tcPr>
            <w:tcW w:w="3132" w:type="dxa"/>
          </w:tcPr>
          <w:p w14:paraId="335A48C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DBIA4695</w:t>
            </w:r>
          </w:p>
        </w:tc>
      </w:tr>
      <w:tr w:rsidR="009D1A67" w:rsidRPr="0002501E" w14:paraId="335A48CA" w14:textId="77777777" w:rsidTr="00B65B79">
        <w:trPr>
          <w:cantSplit/>
        </w:trPr>
        <w:tc>
          <w:tcPr>
            <w:tcW w:w="5002" w:type="dxa"/>
          </w:tcPr>
          <w:p w14:paraId="335A48C7"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C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4696</w:t>
            </w:r>
          </w:p>
        </w:tc>
        <w:tc>
          <w:tcPr>
            <w:tcW w:w="3132" w:type="dxa"/>
          </w:tcPr>
          <w:p w14:paraId="335A48C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DBIA4696</w:t>
            </w:r>
          </w:p>
        </w:tc>
      </w:tr>
      <w:tr w:rsidR="009D1A67" w:rsidRPr="0002501E" w14:paraId="335A48CE" w14:textId="77777777" w:rsidTr="00B65B79">
        <w:trPr>
          <w:cantSplit/>
        </w:trPr>
        <w:tc>
          <w:tcPr>
            <w:tcW w:w="5002" w:type="dxa"/>
          </w:tcPr>
          <w:p w14:paraId="335A48CB"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C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4697</w:t>
            </w:r>
          </w:p>
        </w:tc>
        <w:tc>
          <w:tcPr>
            <w:tcW w:w="3132" w:type="dxa"/>
          </w:tcPr>
          <w:p w14:paraId="335A48C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DBIA4697</w:t>
            </w:r>
          </w:p>
        </w:tc>
      </w:tr>
      <w:tr w:rsidR="009D1A67" w:rsidRPr="0002501E" w14:paraId="335A48D2" w14:textId="77777777" w:rsidTr="00B65B79">
        <w:trPr>
          <w:cantSplit/>
        </w:trPr>
        <w:tc>
          <w:tcPr>
            <w:tcW w:w="5002" w:type="dxa"/>
          </w:tcPr>
          <w:p w14:paraId="335A48CF"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D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4698</w:t>
            </w:r>
          </w:p>
        </w:tc>
        <w:tc>
          <w:tcPr>
            <w:tcW w:w="3132" w:type="dxa"/>
          </w:tcPr>
          <w:p w14:paraId="335A48D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DBIA4698</w:t>
            </w:r>
          </w:p>
        </w:tc>
      </w:tr>
      <w:tr w:rsidR="009D1A67" w:rsidRPr="0002501E" w14:paraId="335A48D6" w14:textId="77777777" w:rsidTr="00B65B79">
        <w:trPr>
          <w:cantSplit/>
        </w:trPr>
        <w:tc>
          <w:tcPr>
            <w:tcW w:w="5002" w:type="dxa"/>
          </w:tcPr>
          <w:p w14:paraId="335A48D3"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D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4710</w:t>
            </w:r>
          </w:p>
        </w:tc>
        <w:tc>
          <w:tcPr>
            <w:tcW w:w="3132" w:type="dxa"/>
          </w:tcPr>
          <w:p w14:paraId="335A48D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DBIA4710</w:t>
            </w:r>
          </w:p>
        </w:tc>
      </w:tr>
      <w:tr w:rsidR="009D1A67" w:rsidRPr="0002501E" w14:paraId="335A48DA" w14:textId="77777777" w:rsidTr="00B65B79">
        <w:trPr>
          <w:cantSplit/>
        </w:trPr>
        <w:tc>
          <w:tcPr>
            <w:tcW w:w="5002" w:type="dxa"/>
          </w:tcPr>
          <w:p w14:paraId="335A48D7"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D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4729</w:t>
            </w:r>
          </w:p>
        </w:tc>
        <w:tc>
          <w:tcPr>
            <w:tcW w:w="3132" w:type="dxa"/>
          </w:tcPr>
          <w:p w14:paraId="335A48D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API FOR RX BILLING INFO</w:t>
            </w:r>
          </w:p>
        </w:tc>
      </w:tr>
      <w:tr w:rsidR="009D1A67" w:rsidRPr="0002501E" w14:paraId="335A48DE" w14:textId="77777777" w:rsidTr="00B65B79">
        <w:trPr>
          <w:cantSplit/>
        </w:trPr>
        <w:tc>
          <w:tcPr>
            <w:tcW w:w="5002" w:type="dxa"/>
          </w:tcPr>
          <w:p w14:paraId="335A48DB"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D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5185</w:t>
            </w:r>
          </w:p>
        </w:tc>
        <w:tc>
          <w:tcPr>
            <w:tcW w:w="3132" w:type="dxa"/>
          </w:tcPr>
          <w:p w14:paraId="335A48D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Update IB NDC NON COVERED BY PLAN FILE #366.16</w:t>
            </w:r>
          </w:p>
        </w:tc>
      </w:tr>
      <w:tr w:rsidR="009D1A67" w:rsidRPr="0002501E" w14:paraId="335A48E2" w14:textId="77777777" w:rsidTr="00B65B79">
        <w:trPr>
          <w:cantSplit/>
        </w:trPr>
        <w:tc>
          <w:tcPr>
            <w:tcW w:w="5002" w:type="dxa"/>
          </w:tcPr>
          <w:p w14:paraId="335A48DF"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E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5210</w:t>
            </w:r>
          </w:p>
        </w:tc>
        <w:tc>
          <w:tcPr>
            <w:tcW w:w="3132" w:type="dxa"/>
          </w:tcPr>
          <w:p w14:paraId="335A48E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 DRUGS NON COVERED REPORT</w:t>
            </w:r>
          </w:p>
        </w:tc>
      </w:tr>
      <w:tr w:rsidR="009D1A67" w:rsidRPr="0002501E" w14:paraId="335A48E6" w14:textId="77777777" w:rsidTr="00B65B79">
        <w:trPr>
          <w:cantSplit/>
        </w:trPr>
        <w:tc>
          <w:tcPr>
            <w:tcW w:w="5002" w:type="dxa"/>
          </w:tcPr>
          <w:p w14:paraId="335A48E3"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E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5355</w:t>
            </w:r>
          </w:p>
        </w:tc>
        <w:tc>
          <w:tcPr>
            <w:tcW w:w="3132" w:type="dxa"/>
          </w:tcPr>
          <w:p w14:paraId="335A48E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BILL INFORMATION</w:t>
            </w:r>
          </w:p>
        </w:tc>
      </w:tr>
      <w:tr w:rsidR="009D1A67" w:rsidRPr="0002501E" w14:paraId="335A48EA" w14:textId="77777777" w:rsidTr="00B65B79">
        <w:trPr>
          <w:cantSplit/>
        </w:trPr>
        <w:tc>
          <w:tcPr>
            <w:tcW w:w="5002" w:type="dxa"/>
          </w:tcPr>
          <w:p w14:paraId="335A48E7"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E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5361</w:t>
            </w:r>
          </w:p>
        </w:tc>
        <w:tc>
          <w:tcPr>
            <w:tcW w:w="3132" w:type="dxa"/>
          </w:tcPr>
          <w:p w14:paraId="335A48E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IBOSRX</w:t>
            </w:r>
          </w:p>
        </w:tc>
      </w:tr>
      <w:tr w:rsidR="009D1A67" w:rsidRPr="0002501E" w14:paraId="335A48EE" w14:textId="77777777" w:rsidTr="00B65B79">
        <w:trPr>
          <w:cantSplit/>
        </w:trPr>
        <w:tc>
          <w:tcPr>
            <w:tcW w:w="5002" w:type="dxa"/>
          </w:tcPr>
          <w:p w14:paraId="335A48EB"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E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5572</w:t>
            </w:r>
          </w:p>
        </w:tc>
        <w:tc>
          <w:tcPr>
            <w:tcW w:w="3132" w:type="dxa"/>
          </w:tcPr>
          <w:p w14:paraId="335A48E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IBNCPDPU</w:t>
            </w:r>
          </w:p>
        </w:tc>
      </w:tr>
      <w:tr w:rsidR="00A928AD" w:rsidRPr="0002501E" w14:paraId="335A48F2" w14:textId="77777777" w:rsidTr="00B65B79">
        <w:trPr>
          <w:cantSplit/>
        </w:trPr>
        <w:tc>
          <w:tcPr>
            <w:tcW w:w="5002" w:type="dxa"/>
          </w:tcPr>
          <w:p w14:paraId="335A48EF" w14:textId="77777777" w:rsidR="00A928AD" w:rsidRPr="0002501E" w:rsidRDefault="00A928AD"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F0"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5576</w:t>
            </w:r>
          </w:p>
        </w:tc>
        <w:tc>
          <w:tcPr>
            <w:tcW w:w="3132" w:type="dxa"/>
          </w:tcPr>
          <w:p w14:paraId="335A48F1"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DBIA5576</w:t>
            </w:r>
          </w:p>
        </w:tc>
      </w:tr>
      <w:tr w:rsidR="009D1A67" w:rsidRPr="0002501E" w14:paraId="335A48F6" w14:textId="77777777" w:rsidTr="00B65B79">
        <w:trPr>
          <w:cantSplit/>
        </w:trPr>
        <w:tc>
          <w:tcPr>
            <w:tcW w:w="5002" w:type="dxa"/>
          </w:tcPr>
          <w:p w14:paraId="335A48F3"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F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5711</w:t>
            </w:r>
          </w:p>
        </w:tc>
        <w:tc>
          <w:tcPr>
            <w:tcW w:w="3132" w:type="dxa"/>
          </w:tcPr>
          <w:p w14:paraId="335A48F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 NCPDP EVENT LOG FILE</w:t>
            </w:r>
          </w:p>
        </w:tc>
      </w:tr>
      <w:tr w:rsidR="009D1A67" w:rsidRPr="0002501E" w14:paraId="335A48FA" w14:textId="77777777" w:rsidTr="00B65B79">
        <w:trPr>
          <w:cantSplit/>
        </w:trPr>
        <w:tc>
          <w:tcPr>
            <w:tcW w:w="5002" w:type="dxa"/>
          </w:tcPr>
          <w:p w14:paraId="335A48F7"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F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5712</w:t>
            </w:r>
          </w:p>
        </w:tc>
        <w:tc>
          <w:tcPr>
            <w:tcW w:w="3132" w:type="dxa"/>
          </w:tcPr>
          <w:p w14:paraId="335A48F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PRINT IB ECME BILLING EVENTS REPORT</w:t>
            </w:r>
          </w:p>
        </w:tc>
      </w:tr>
      <w:tr w:rsidR="009D1A67" w:rsidRPr="0002501E" w14:paraId="335A48FE" w14:textId="77777777" w:rsidTr="00B65B79">
        <w:trPr>
          <w:cantSplit/>
        </w:trPr>
        <w:tc>
          <w:tcPr>
            <w:tcW w:w="5002" w:type="dxa"/>
          </w:tcPr>
          <w:p w14:paraId="335A48FB"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F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5713</w:t>
            </w:r>
          </w:p>
        </w:tc>
        <w:tc>
          <w:tcPr>
            <w:tcW w:w="3132" w:type="dxa"/>
          </w:tcPr>
          <w:p w14:paraId="335A48F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 LIST MANAGER DISPLAY DATA</w:t>
            </w:r>
          </w:p>
        </w:tc>
      </w:tr>
      <w:tr w:rsidR="009D1A67" w:rsidRPr="0002501E" w14:paraId="335A4902" w14:textId="77777777" w:rsidTr="00B65B79">
        <w:trPr>
          <w:cantSplit/>
        </w:trPr>
        <w:tc>
          <w:tcPr>
            <w:tcW w:w="5002" w:type="dxa"/>
          </w:tcPr>
          <w:p w14:paraId="335A48FF"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90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5714</w:t>
            </w:r>
          </w:p>
        </w:tc>
        <w:tc>
          <w:tcPr>
            <w:tcW w:w="3132" w:type="dxa"/>
          </w:tcPr>
          <w:p w14:paraId="335A490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 PHARMACY INSURANCE</w:t>
            </w:r>
          </w:p>
        </w:tc>
      </w:tr>
      <w:tr w:rsidR="00681F69" w:rsidRPr="0002501E" w14:paraId="335A4906" w14:textId="77777777" w:rsidTr="00B65B79">
        <w:trPr>
          <w:cantSplit/>
        </w:trPr>
        <w:tc>
          <w:tcPr>
            <w:tcW w:w="5002" w:type="dxa"/>
          </w:tcPr>
          <w:p w14:paraId="335A4903" w14:textId="77777777" w:rsidR="00681F69" w:rsidRPr="0002501E" w:rsidRDefault="00681F69" w:rsidP="00174F1D">
            <w:pPr>
              <w:rPr>
                <w:rFonts w:ascii="Times New Roman" w:hAnsi="Times New Roman"/>
                <w:sz w:val="22"/>
                <w:szCs w:val="22"/>
              </w:rPr>
            </w:pPr>
            <w:proofErr w:type="spellStart"/>
            <w:r w:rsidRPr="00174F1D">
              <w:rPr>
                <w:rFonts w:ascii="Times New Roman" w:hAnsi="Times New Roman"/>
                <w:sz w:val="22"/>
                <w:szCs w:val="22"/>
              </w:rPr>
              <w:t>E</w:t>
            </w:r>
            <w:proofErr w:type="spellEnd"/>
            <w:r w:rsidRPr="00174F1D">
              <w:rPr>
                <w:rFonts w:ascii="Times New Roman" w:hAnsi="Times New Roman"/>
                <w:sz w:val="22"/>
                <w:szCs w:val="22"/>
              </w:rPr>
              <w:t xml:space="preserve"> CLAIMS MGMT ENGINE</w:t>
            </w:r>
          </w:p>
        </w:tc>
        <w:tc>
          <w:tcPr>
            <w:tcW w:w="1216" w:type="dxa"/>
          </w:tcPr>
          <w:p w14:paraId="335A4904" w14:textId="77777777" w:rsidR="00681F69" w:rsidRPr="0002501E" w:rsidRDefault="00681F69" w:rsidP="00174F1D">
            <w:pPr>
              <w:rPr>
                <w:rFonts w:ascii="Times New Roman" w:hAnsi="Times New Roman"/>
                <w:sz w:val="22"/>
                <w:szCs w:val="22"/>
              </w:rPr>
            </w:pPr>
            <w:r>
              <w:rPr>
                <w:rFonts w:ascii="Times New Roman" w:hAnsi="Times New Roman"/>
                <w:sz w:val="22"/>
                <w:szCs w:val="22"/>
              </w:rPr>
              <w:t>6061</w:t>
            </w:r>
          </w:p>
        </w:tc>
        <w:tc>
          <w:tcPr>
            <w:tcW w:w="3132" w:type="dxa"/>
          </w:tcPr>
          <w:p w14:paraId="335A4905" w14:textId="77777777" w:rsidR="00681F69" w:rsidRPr="0002501E" w:rsidRDefault="00681F69" w:rsidP="00174F1D">
            <w:pPr>
              <w:rPr>
                <w:rFonts w:ascii="Times New Roman" w:hAnsi="Times New Roman"/>
                <w:sz w:val="22"/>
                <w:szCs w:val="22"/>
              </w:rPr>
            </w:pPr>
            <w:r w:rsidRPr="008701F3">
              <w:rPr>
                <w:rFonts w:ascii="Times New Roman" w:hAnsi="Times New Roman"/>
                <w:sz w:val="22"/>
                <w:szCs w:val="22"/>
              </w:rPr>
              <w:t>IBCNHUT1 (HPID/OEID)</w:t>
            </w:r>
          </w:p>
        </w:tc>
      </w:tr>
      <w:tr w:rsidR="002422A7" w:rsidRPr="0002501E" w14:paraId="335A490A" w14:textId="77777777" w:rsidTr="00B65B79">
        <w:trPr>
          <w:cantSplit/>
        </w:trPr>
        <w:tc>
          <w:tcPr>
            <w:tcW w:w="5002" w:type="dxa"/>
          </w:tcPr>
          <w:p w14:paraId="335A4907" w14:textId="77777777" w:rsidR="002422A7" w:rsidRPr="00174F1D" w:rsidRDefault="002422A7" w:rsidP="00174F1D">
            <w:pPr>
              <w:rPr>
                <w:rFonts w:ascii="Times New Roman" w:hAnsi="Times New Roman"/>
                <w:sz w:val="22"/>
                <w:szCs w:val="22"/>
              </w:rPr>
            </w:pPr>
            <w:proofErr w:type="spellStart"/>
            <w:r w:rsidRPr="002422A7">
              <w:rPr>
                <w:rFonts w:ascii="Times New Roman" w:hAnsi="Times New Roman"/>
                <w:sz w:val="22"/>
                <w:szCs w:val="22"/>
              </w:rPr>
              <w:t>E</w:t>
            </w:r>
            <w:proofErr w:type="spellEnd"/>
            <w:r w:rsidRPr="002422A7">
              <w:rPr>
                <w:rFonts w:ascii="Times New Roman" w:hAnsi="Times New Roman"/>
                <w:sz w:val="22"/>
                <w:szCs w:val="22"/>
              </w:rPr>
              <w:t xml:space="preserve"> CLAIMS MGMT ENGINE</w:t>
            </w:r>
          </w:p>
        </w:tc>
        <w:tc>
          <w:tcPr>
            <w:tcW w:w="1216" w:type="dxa"/>
          </w:tcPr>
          <w:p w14:paraId="335A4908" w14:textId="77777777" w:rsidR="002422A7" w:rsidRDefault="002422A7" w:rsidP="00174F1D">
            <w:pPr>
              <w:rPr>
                <w:rFonts w:ascii="Times New Roman" w:hAnsi="Times New Roman"/>
                <w:sz w:val="22"/>
                <w:szCs w:val="22"/>
              </w:rPr>
            </w:pPr>
            <w:r w:rsidRPr="002422A7">
              <w:rPr>
                <w:rFonts w:ascii="Times New Roman" w:hAnsi="Times New Roman"/>
                <w:sz w:val="22"/>
                <w:szCs w:val="22"/>
              </w:rPr>
              <w:t>6131</w:t>
            </w:r>
          </w:p>
        </w:tc>
        <w:tc>
          <w:tcPr>
            <w:tcW w:w="3132" w:type="dxa"/>
          </w:tcPr>
          <w:p w14:paraId="335A4909" w14:textId="77777777" w:rsidR="002422A7" w:rsidRPr="008701F3" w:rsidRDefault="002422A7" w:rsidP="00174F1D">
            <w:pPr>
              <w:rPr>
                <w:rFonts w:ascii="Times New Roman" w:hAnsi="Times New Roman"/>
                <w:sz w:val="22"/>
                <w:szCs w:val="22"/>
              </w:rPr>
            </w:pPr>
            <w:r w:rsidRPr="002422A7">
              <w:rPr>
                <w:rFonts w:ascii="Times New Roman" w:hAnsi="Times New Roman"/>
                <w:sz w:val="22"/>
                <w:szCs w:val="22"/>
              </w:rPr>
              <w:t>IBNCPEV3</w:t>
            </w:r>
          </w:p>
        </w:tc>
      </w:tr>
      <w:tr w:rsidR="002422A7" w:rsidRPr="0002501E" w14:paraId="335A490E" w14:textId="77777777" w:rsidTr="00B65B79">
        <w:trPr>
          <w:cantSplit/>
        </w:trPr>
        <w:tc>
          <w:tcPr>
            <w:tcW w:w="5002" w:type="dxa"/>
          </w:tcPr>
          <w:p w14:paraId="335A490B" w14:textId="77777777" w:rsidR="002422A7" w:rsidRPr="00174F1D" w:rsidRDefault="002422A7" w:rsidP="00174F1D">
            <w:pPr>
              <w:rPr>
                <w:rFonts w:ascii="Times New Roman" w:hAnsi="Times New Roman"/>
                <w:sz w:val="22"/>
                <w:szCs w:val="22"/>
              </w:rPr>
            </w:pPr>
            <w:proofErr w:type="spellStart"/>
            <w:r w:rsidRPr="002422A7">
              <w:rPr>
                <w:rFonts w:ascii="Times New Roman" w:hAnsi="Times New Roman"/>
                <w:sz w:val="22"/>
                <w:szCs w:val="22"/>
              </w:rPr>
              <w:t>E</w:t>
            </w:r>
            <w:proofErr w:type="spellEnd"/>
            <w:r w:rsidRPr="002422A7">
              <w:rPr>
                <w:rFonts w:ascii="Times New Roman" w:hAnsi="Times New Roman"/>
                <w:sz w:val="22"/>
                <w:szCs w:val="22"/>
              </w:rPr>
              <w:t xml:space="preserve"> CLAIMS MGMT ENGINE</w:t>
            </w:r>
          </w:p>
        </w:tc>
        <w:tc>
          <w:tcPr>
            <w:tcW w:w="1216" w:type="dxa"/>
          </w:tcPr>
          <w:p w14:paraId="335A490C" w14:textId="77777777" w:rsidR="002422A7" w:rsidRDefault="002422A7" w:rsidP="00174F1D">
            <w:pPr>
              <w:rPr>
                <w:rFonts w:ascii="Times New Roman" w:hAnsi="Times New Roman"/>
                <w:sz w:val="22"/>
                <w:szCs w:val="22"/>
              </w:rPr>
            </w:pPr>
            <w:r w:rsidRPr="002422A7">
              <w:rPr>
                <w:rFonts w:ascii="Times New Roman" w:hAnsi="Times New Roman"/>
                <w:sz w:val="22"/>
                <w:szCs w:val="22"/>
              </w:rPr>
              <w:t>6136</w:t>
            </w:r>
          </w:p>
        </w:tc>
        <w:tc>
          <w:tcPr>
            <w:tcW w:w="3132" w:type="dxa"/>
          </w:tcPr>
          <w:p w14:paraId="335A490D" w14:textId="77777777" w:rsidR="002422A7" w:rsidRPr="008701F3" w:rsidRDefault="002422A7" w:rsidP="00174F1D">
            <w:pPr>
              <w:rPr>
                <w:rFonts w:ascii="Times New Roman" w:hAnsi="Times New Roman"/>
                <w:sz w:val="22"/>
                <w:szCs w:val="22"/>
              </w:rPr>
            </w:pPr>
            <w:r w:rsidRPr="002422A7">
              <w:rPr>
                <w:rFonts w:ascii="Times New Roman" w:hAnsi="Times New Roman"/>
                <w:sz w:val="22"/>
                <w:szCs w:val="22"/>
              </w:rPr>
              <w:t>DB6136</w:t>
            </w:r>
          </w:p>
        </w:tc>
      </w:tr>
      <w:tr w:rsidR="00FF32B1" w14:paraId="335A4912" w14:textId="77777777" w:rsidTr="00B65B79">
        <w:trPr>
          <w:cantSplit/>
        </w:trPr>
        <w:tc>
          <w:tcPr>
            <w:tcW w:w="5002" w:type="dxa"/>
            <w:tcBorders>
              <w:top w:val="single" w:sz="4" w:space="0" w:color="auto"/>
              <w:left w:val="single" w:sz="4" w:space="0" w:color="auto"/>
              <w:bottom w:val="single" w:sz="4" w:space="0" w:color="auto"/>
              <w:right w:val="single" w:sz="4" w:space="0" w:color="auto"/>
            </w:tcBorders>
          </w:tcPr>
          <w:p w14:paraId="335A490F" w14:textId="77777777" w:rsidR="00FF32B1" w:rsidRDefault="00FF32B1" w:rsidP="00091982">
            <w:pPr>
              <w:rPr>
                <w:rFonts w:ascii="Times New Roman" w:hAnsi="Times New Roman"/>
                <w:sz w:val="22"/>
                <w:szCs w:val="22"/>
              </w:rPr>
            </w:pPr>
            <w:proofErr w:type="spellStart"/>
            <w:r>
              <w:rPr>
                <w:rFonts w:ascii="Times New Roman" w:hAnsi="Times New Roman"/>
                <w:sz w:val="22"/>
                <w:szCs w:val="22"/>
              </w:rPr>
              <w:t>E</w:t>
            </w:r>
            <w:proofErr w:type="spellEnd"/>
            <w:r>
              <w:rPr>
                <w:rFonts w:ascii="Times New Roman" w:hAnsi="Times New Roman"/>
                <w:sz w:val="22"/>
                <w:szCs w:val="22"/>
              </w:rPr>
              <w:t xml:space="preserve"> CLAIMS MGMT ENGINE</w:t>
            </w:r>
          </w:p>
        </w:tc>
        <w:tc>
          <w:tcPr>
            <w:tcW w:w="1216" w:type="dxa"/>
            <w:tcBorders>
              <w:top w:val="single" w:sz="4" w:space="0" w:color="auto"/>
              <w:left w:val="single" w:sz="4" w:space="0" w:color="auto"/>
              <w:bottom w:val="single" w:sz="4" w:space="0" w:color="auto"/>
              <w:right w:val="single" w:sz="4" w:space="0" w:color="auto"/>
            </w:tcBorders>
          </w:tcPr>
          <w:p w14:paraId="335A4910" w14:textId="77777777" w:rsidR="00FF32B1" w:rsidRDefault="00FF32B1" w:rsidP="00091982">
            <w:pPr>
              <w:rPr>
                <w:rFonts w:ascii="Times New Roman" w:hAnsi="Times New Roman"/>
                <w:sz w:val="22"/>
                <w:szCs w:val="22"/>
              </w:rPr>
            </w:pPr>
            <w:r>
              <w:rPr>
                <w:rFonts w:ascii="Times New Roman" w:hAnsi="Times New Roman"/>
                <w:sz w:val="22"/>
                <w:szCs w:val="22"/>
              </w:rPr>
              <w:t>6243</w:t>
            </w:r>
          </w:p>
        </w:tc>
        <w:tc>
          <w:tcPr>
            <w:tcW w:w="3132" w:type="dxa"/>
            <w:tcBorders>
              <w:top w:val="single" w:sz="4" w:space="0" w:color="auto"/>
              <w:left w:val="single" w:sz="4" w:space="0" w:color="auto"/>
              <w:bottom w:val="single" w:sz="4" w:space="0" w:color="auto"/>
              <w:right w:val="single" w:sz="4" w:space="0" w:color="auto"/>
            </w:tcBorders>
          </w:tcPr>
          <w:p w14:paraId="335A4911" w14:textId="77777777" w:rsidR="00FF32B1" w:rsidRDefault="00FF32B1" w:rsidP="00091982">
            <w:pPr>
              <w:rPr>
                <w:rFonts w:ascii="Times New Roman" w:hAnsi="Times New Roman"/>
                <w:sz w:val="22"/>
                <w:szCs w:val="22"/>
              </w:rPr>
            </w:pPr>
            <w:r>
              <w:rPr>
                <w:rFonts w:ascii="Times New Roman" w:hAnsi="Times New Roman"/>
                <w:sz w:val="22"/>
                <w:szCs w:val="22"/>
              </w:rPr>
              <w:t>EPHARMACY BILLABLE STATUS</w:t>
            </w:r>
          </w:p>
        </w:tc>
      </w:tr>
      <w:tr w:rsidR="00FF32B1" w14:paraId="335A4916" w14:textId="77777777" w:rsidTr="00B65B79">
        <w:trPr>
          <w:cantSplit/>
        </w:trPr>
        <w:tc>
          <w:tcPr>
            <w:tcW w:w="5002" w:type="dxa"/>
            <w:tcBorders>
              <w:top w:val="single" w:sz="4" w:space="0" w:color="auto"/>
              <w:left w:val="single" w:sz="4" w:space="0" w:color="auto"/>
              <w:bottom w:val="single" w:sz="4" w:space="0" w:color="auto"/>
              <w:right w:val="single" w:sz="4" w:space="0" w:color="auto"/>
            </w:tcBorders>
          </w:tcPr>
          <w:p w14:paraId="335A4913" w14:textId="77777777" w:rsidR="00FF32B1" w:rsidRDefault="00FF32B1" w:rsidP="00091982">
            <w:pPr>
              <w:rPr>
                <w:rFonts w:ascii="Times New Roman" w:hAnsi="Times New Roman"/>
                <w:sz w:val="22"/>
                <w:szCs w:val="22"/>
              </w:rPr>
            </w:pPr>
            <w:proofErr w:type="spellStart"/>
            <w:r>
              <w:rPr>
                <w:rFonts w:ascii="Times New Roman" w:hAnsi="Times New Roman"/>
                <w:sz w:val="22"/>
                <w:szCs w:val="22"/>
              </w:rPr>
              <w:t>E</w:t>
            </w:r>
            <w:proofErr w:type="spellEnd"/>
            <w:r>
              <w:rPr>
                <w:rFonts w:ascii="Times New Roman" w:hAnsi="Times New Roman"/>
                <w:sz w:val="22"/>
                <w:szCs w:val="22"/>
              </w:rPr>
              <w:t xml:space="preserve"> CLAIMS MGMT ENGINE</w:t>
            </w:r>
          </w:p>
        </w:tc>
        <w:tc>
          <w:tcPr>
            <w:tcW w:w="1216" w:type="dxa"/>
            <w:tcBorders>
              <w:top w:val="single" w:sz="4" w:space="0" w:color="auto"/>
              <w:left w:val="single" w:sz="4" w:space="0" w:color="auto"/>
              <w:bottom w:val="single" w:sz="4" w:space="0" w:color="auto"/>
              <w:right w:val="single" w:sz="4" w:space="0" w:color="auto"/>
            </w:tcBorders>
          </w:tcPr>
          <w:p w14:paraId="335A4914" w14:textId="77777777" w:rsidR="00FF32B1" w:rsidRDefault="00FF32B1" w:rsidP="00091982">
            <w:pPr>
              <w:rPr>
                <w:rFonts w:ascii="Times New Roman" w:hAnsi="Times New Roman"/>
                <w:sz w:val="22"/>
                <w:szCs w:val="22"/>
              </w:rPr>
            </w:pPr>
            <w:r>
              <w:rPr>
                <w:rFonts w:ascii="Times New Roman" w:hAnsi="Times New Roman"/>
                <w:sz w:val="22"/>
                <w:szCs w:val="22"/>
              </w:rPr>
              <w:t>6244</w:t>
            </w:r>
          </w:p>
        </w:tc>
        <w:tc>
          <w:tcPr>
            <w:tcW w:w="3132" w:type="dxa"/>
            <w:tcBorders>
              <w:top w:val="single" w:sz="4" w:space="0" w:color="auto"/>
              <w:left w:val="single" w:sz="4" w:space="0" w:color="auto"/>
              <w:bottom w:val="single" w:sz="4" w:space="0" w:color="auto"/>
              <w:right w:val="single" w:sz="4" w:space="0" w:color="auto"/>
            </w:tcBorders>
          </w:tcPr>
          <w:p w14:paraId="335A4915" w14:textId="77777777" w:rsidR="00FF32B1" w:rsidRDefault="00FF32B1" w:rsidP="00091982">
            <w:pPr>
              <w:rPr>
                <w:rFonts w:ascii="Times New Roman" w:hAnsi="Times New Roman"/>
                <w:sz w:val="22"/>
                <w:szCs w:val="22"/>
              </w:rPr>
            </w:pPr>
            <w:r>
              <w:rPr>
                <w:rFonts w:ascii="Times New Roman" w:hAnsi="Times New Roman"/>
                <w:sz w:val="22"/>
                <w:szCs w:val="22"/>
              </w:rPr>
              <w:t>RETRIEVE SESITIVE DIAGNOSIS DRUG FROM DRUG FILE</w:t>
            </w:r>
          </w:p>
        </w:tc>
      </w:tr>
      <w:tr w:rsidR="00FF32B1" w14:paraId="335A491A" w14:textId="77777777" w:rsidTr="00B65B79">
        <w:trPr>
          <w:cantSplit/>
        </w:trPr>
        <w:tc>
          <w:tcPr>
            <w:tcW w:w="5002" w:type="dxa"/>
            <w:tcBorders>
              <w:top w:val="single" w:sz="4" w:space="0" w:color="auto"/>
              <w:left w:val="single" w:sz="4" w:space="0" w:color="auto"/>
              <w:bottom w:val="single" w:sz="4" w:space="0" w:color="auto"/>
              <w:right w:val="single" w:sz="4" w:space="0" w:color="auto"/>
            </w:tcBorders>
          </w:tcPr>
          <w:p w14:paraId="335A4917" w14:textId="77777777" w:rsidR="00FF32B1" w:rsidRDefault="00FF32B1" w:rsidP="00091982">
            <w:pPr>
              <w:rPr>
                <w:rFonts w:ascii="Times New Roman" w:hAnsi="Times New Roman"/>
                <w:sz w:val="22"/>
                <w:szCs w:val="22"/>
              </w:rPr>
            </w:pPr>
            <w:proofErr w:type="spellStart"/>
            <w:r>
              <w:rPr>
                <w:rFonts w:ascii="Times New Roman" w:hAnsi="Times New Roman"/>
                <w:sz w:val="22"/>
                <w:szCs w:val="22"/>
              </w:rPr>
              <w:t>E</w:t>
            </w:r>
            <w:proofErr w:type="spellEnd"/>
            <w:r>
              <w:rPr>
                <w:rFonts w:ascii="Times New Roman" w:hAnsi="Times New Roman"/>
                <w:sz w:val="22"/>
                <w:szCs w:val="22"/>
              </w:rPr>
              <w:t xml:space="preserve"> CLAIMS MGMT ENGINE</w:t>
            </w:r>
          </w:p>
        </w:tc>
        <w:tc>
          <w:tcPr>
            <w:tcW w:w="1216" w:type="dxa"/>
            <w:tcBorders>
              <w:top w:val="single" w:sz="4" w:space="0" w:color="auto"/>
              <w:left w:val="single" w:sz="4" w:space="0" w:color="auto"/>
              <w:bottom w:val="single" w:sz="4" w:space="0" w:color="auto"/>
              <w:right w:val="single" w:sz="4" w:space="0" w:color="auto"/>
            </w:tcBorders>
          </w:tcPr>
          <w:p w14:paraId="335A4918" w14:textId="77777777" w:rsidR="00FF32B1" w:rsidRDefault="00FF32B1" w:rsidP="00091982">
            <w:pPr>
              <w:rPr>
                <w:rFonts w:ascii="Times New Roman" w:hAnsi="Times New Roman"/>
                <w:sz w:val="22"/>
                <w:szCs w:val="22"/>
              </w:rPr>
            </w:pPr>
            <w:r>
              <w:rPr>
                <w:rFonts w:ascii="Times New Roman" w:hAnsi="Times New Roman"/>
                <w:sz w:val="22"/>
                <w:szCs w:val="22"/>
              </w:rPr>
              <w:t>6250</w:t>
            </w:r>
          </w:p>
        </w:tc>
        <w:tc>
          <w:tcPr>
            <w:tcW w:w="3132" w:type="dxa"/>
            <w:tcBorders>
              <w:top w:val="single" w:sz="4" w:space="0" w:color="auto"/>
              <w:left w:val="single" w:sz="4" w:space="0" w:color="auto"/>
              <w:bottom w:val="single" w:sz="4" w:space="0" w:color="auto"/>
              <w:right w:val="single" w:sz="4" w:space="0" w:color="auto"/>
            </w:tcBorders>
          </w:tcPr>
          <w:p w14:paraId="335A4919" w14:textId="77777777" w:rsidR="00FF32B1" w:rsidRDefault="00FF32B1" w:rsidP="00091982">
            <w:pPr>
              <w:rPr>
                <w:rFonts w:ascii="Times New Roman" w:hAnsi="Times New Roman"/>
                <w:sz w:val="22"/>
                <w:szCs w:val="22"/>
              </w:rPr>
            </w:pPr>
            <w:r>
              <w:rPr>
                <w:rFonts w:ascii="Times New Roman" w:hAnsi="Times New Roman"/>
                <w:sz w:val="22"/>
                <w:szCs w:val="22"/>
              </w:rPr>
              <w:t>E-PHARMACY HL7 PROCESSING</w:t>
            </w:r>
          </w:p>
        </w:tc>
      </w:tr>
      <w:tr w:rsidR="009D1A67" w:rsidRPr="0002501E" w14:paraId="335A491E" w14:textId="77777777" w:rsidTr="00B65B79">
        <w:trPr>
          <w:cantSplit/>
        </w:trPr>
        <w:tc>
          <w:tcPr>
            <w:tcW w:w="5002" w:type="dxa"/>
          </w:tcPr>
          <w:p w14:paraId="335A491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ENROLLMENT APPLICATION SYSTEM</w:t>
            </w:r>
          </w:p>
        </w:tc>
        <w:tc>
          <w:tcPr>
            <w:tcW w:w="1216" w:type="dxa"/>
          </w:tcPr>
          <w:p w14:paraId="335A491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3302</w:t>
            </w:r>
          </w:p>
        </w:tc>
        <w:tc>
          <w:tcPr>
            <w:tcW w:w="3132" w:type="dxa"/>
          </w:tcPr>
          <w:p w14:paraId="335A491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DBIA3302</w:t>
            </w:r>
          </w:p>
        </w:tc>
      </w:tr>
      <w:tr w:rsidR="009D1A67" w:rsidRPr="0002501E" w14:paraId="335A4922" w14:textId="77777777" w:rsidTr="00B65B79">
        <w:trPr>
          <w:cantSplit/>
        </w:trPr>
        <w:tc>
          <w:tcPr>
            <w:tcW w:w="5002" w:type="dxa"/>
          </w:tcPr>
          <w:p w14:paraId="335A491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ENROLLMENT APPLICATION SYSTEM</w:t>
            </w:r>
          </w:p>
        </w:tc>
        <w:tc>
          <w:tcPr>
            <w:tcW w:w="1216" w:type="dxa"/>
          </w:tcPr>
          <w:p w14:paraId="335A492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3717</w:t>
            </w:r>
          </w:p>
        </w:tc>
        <w:tc>
          <w:tcPr>
            <w:tcW w:w="3132" w:type="dxa"/>
          </w:tcPr>
          <w:p w14:paraId="335A492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DBIA3717</w:t>
            </w:r>
          </w:p>
        </w:tc>
      </w:tr>
      <w:tr w:rsidR="009D1A67" w:rsidRPr="0002501E" w14:paraId="335A4926" w14:textId="77777777" w:rsidTr="00B65B79">
        <w:trPr>
          <w:cantSplit/>
        </w:trPr>
        <w:tc>
          <w:tcPr>
            <w:tcW w:w="5002" w:type="dxa"/>
          </w:tcPr>
          <w:p w14:paraId="335A492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ENROLLMENT APPLICATION SYSTEM</w:t>
            </w:r>
          </w:p>
        </w:tc>
        <w:tc>
          <w:tcPr>
            <w:tcW w:w="1216" w:type="dxa"/>
          </w:tcPr>
          <w:p w14:paraId="335A492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3777</w:t>
            </w:r>
          </w:p>
        </w:tc>
        <w:tc>
          <w:tcPr>
            <w:tcW w:w="3132" w:type="dxa"/>
          </w:tcPr>
          <w:p w14:paraId="335A492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DBIA3777</w:t>
            </w:r>
          </w:p>
        </w:tc>
      </w:tr>
      <w:tr w:rsidR="009D1A67" w:rsidRPr="0002501E" w14:paraId="335A492A" w14:textId="77777777" w:rsidTr="00B65B79">
        <w:trPr>
          <w:cantSplit/>
        </w:trPr>
        <w:tc>
          <w:tcPr>
            <w:tcW w:w="5002" w:type="dxa"/>
          </w:tcPr>
          <w:p w14:paraId="335A492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ENROLLMENT APPLICATION SYSTEM</w:t>
            </w:r>
          </w:p>
        </w:tc>
        <w:tc>
          <w:tcPr>
            <w:tcW w:w="1216" w:type="dxa"/>
          </w:tcPr>
          <w:p w14:paraId="335A492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4862</w:t>
            </w:r>
          </w:p>
        </w:tc>
        <w:tc>
          <w:tcPr>
            <w:tcW w:w="3132" w:type="dxa"/>
          </w:tcPr>
          <w:p w14:paraId="335A492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DBIA4862</w:t>
            </w:r>
          </w:p>
        </w:tc>
      </w:tr>
      <w:tr w:rsidR="009D1A67" w:rsidRPr="0002501E" w14:paraId="335A492E" w14:textId="77777777" w:rsidTr="00B65B79">
        <w:trPr>
          <w:cantSplit/>
        </w:trPr>
        <w:tc>
          <w:tcPr>
            <w:tcW w:w="5002" w:type="dxa"/>
          </w:tcPr>
          <w:p w14:paraId="335A492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w:t>
            </w:r>
          </w:p>
        </w:tc>
        <w:tc>
          <w:tcPr>
            <w:tcW w:w="1216" w:type="dxa"/>
          </w:tcPr>
          <w:p w14:paraId="335A492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228</w:t>
            </w:r>
          </w:p>
        </w:tc>
        <w:tc>
          <w:tcPr>
            <w:tcW w:w="3132" w:type="dxa"/>
          </w:tcPr>
          <w:p w14:paraId="335A492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DBIA228-A</w:t>
            </w:r>
          </w:p>
        </w:tc>
      </w:tr>
      <w:tr w:rsidR="009D1A67" w:rsidRPr="0002501E" w14:paraId="335A4932" w14:textId="77777777" w:rsidTr="00B65B79">
        <w:trPr>
          <w:cantSplit/>
        </w:trPr>
        <w:tc>
          <w:tcPr>
            <w:tcW w:w="5002" w:type="dxa"/>
          </w:tcPr>
          <w:p w14:paraId="335A492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w:t>
            </w:r>
          </w:p>
        </w:tc>
        <w:tc>
          <w:tcPr>
            <w:tcW w:w="1216" w:type="dxa"/>
          </w:tcPr>
          <w:p w14:paraId="335A493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396</w:t>
            </w:r>
          </w:p>
        </w:tc>
        <w:tc>
          <w:tcPr>
            <w:tcW w:w="3132" w:type="dxa"/>
          </w:tcPr>
          <w:p w14:paraId="335A493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DBIA396</w:t>
            </w:r>
          </w:p>
        </w:tc>
      </w:tr>
      <w:tr w:rsidR="009D1A67" w:rsidRPr="0002501E" w14:paraId="335A4936" w14:textId="77777777" w:rsidTr="00B65B79">
        <w:trPr>
          <w:cantSplit/>
        </w:trPr>
        <w:tc>
          <w:tcPr>
            <w:tcW w:w="5002" w:type="dxa"/>
          </w:tcPr>
          <w:p w14:paraId="335A493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w:t>
            </w:r>
          </w:p>
        </w:tc>
        <w:tc>
          <w:tcPr>
            <w:tcW w:w="1216" w:type="dxa"/>
          </w:tcPr>
          <w:p w14:paraId="335A493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705</w:t>
            </w:r>
          </w:p>
        </w:tc>
        <w:tc>
          <w:tcPr>
            <w:tcW w:w="3132" w:type="dxa"/>
          </w:tcPr>
          <w:p w14:paraId="335A493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DBIA228-B</w:t>
            </w:r>
          </w:p>
        </w:tc>
      </w:tr>
      <w:tr w:rsidR="009D1A67" w:rsidRPr="0002501E" w14:paraId="335A493A" w14:textId="77777777" w:rsidTr="00B65B79">
        <w:trPr>
          <w:cantSplit/>
        </w:trPr>
        <w:tc>
          <w:tcPr>
            <w:tcW w:w="5002" w:type="dxa"/>
          </w:tcPr>
          <w:p w14:paraId="335A493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w:t>
            </w:r>
          </w:p>
        </w:tc>
        <w:tc>
          <w:tcPr>
            <w:tcW w:w="1216" w:type="dxa"/>
          </w:tcPr>
          <w:p w14:paraId="335A493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4128</w:t>
            </w:r>
          </w:p>
        </w:tc>
        <w:tc>
          <w:tcPr>
            <w:tcW w:w="3132" w:type="dxa"/>
          </w:tcPr>
          <w:p w14:paraId="335A493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REVENUE CODE</w:t>
            </w:r>
          </w:p>
        </w:tc>
      </w:tr>
      <w:tr w:rsidR="009D1A67" w:rsidRPr="0002501E" w14:paraId="335A493E" w14:textId="77777777" w:rsidTr="00B65B79">
        <w:trPr>
          <w:cantSplit/>
        </w:trPr>
        <w:tc>
          <w:tcPr>
            <w:tcW w:w="5002" w:type="dxa"/>
          </w:tcPr>
          <w:p w14:paraId="335A493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 CLAIMS SYSTEM</w:t>
            </w:r>
          </w:p>
        </w:tc>
        <w:tc>
          <w:tcPr>
            <w:tcW w:w="1216" w:type="dxa"/>
          </w:tcPr>
          <w:p w14:paraId="335A493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5281</w:t>
            </w:r>
          </w:p>
        </w:tc>
        <w:tc>
          <w:tcPr>
            <w:tcW w:w="3132" w:type="dxa"/>
          </w:tcPr>
          <w:p w14:paraId="335A493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FBCS File #353.1 Read only</w:t>
            </w:r>
          </w:p>
        </w:tc>
      </w:tr>
      <w:tr w:rsidR="009D1A67" w:rsidRPr="0002501E" w14:paraId="335A4942" w14:textId="77777777" w:rsidTr="00B65B79">
        <w:trPr>
          <w:cantSplit/>
        </w:trPr>
        <w:tc>
          <w:tcPr>
            <w:tcW w:w="5002" w:type="dxa"/>
          </w:tcPr>
          <w:p w14:paraId="335A493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 CLAIMS SYSTEM</w:t>
            </w:r>
          </w:p>
        </w:tc>
        <w:tc>
          <w:tcPr>
            <w:tcW w:w="1216" w:type="dxa"/>
          </w:tcPr>
          <w:p w14:paraId="335A494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5282</w:t>
            </w:r>
          </w:p>
        </w:tc>
        <w:tc>
          <w:tcPr>
            <w:tcW w:w="3132" w:type="dxa"/>
          </w:tcPr>
          <w:p w14:paraId="335A494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FBCS File #353.2 Read only</w:t>
            </w:r>
          </w:p>
        </w:tc>
      </w:tr>
      <w:tr w:rsidR="009D1A67" w:rsidRPr="0002501E" w14:paraId="335A4946" w14:textId="77777777" w:rsidTr="00B65B79">
        <w:trPr>
          <w:cantSplit/>
        </w:trPr>
        <w:tc>
          <w:tcPr>
            <w:tcW w:w="5002" w:type="dxa"/>
          </w:tcPr>
          <w:p w14:paraId="335A494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4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257</w:t>
            </w:r>
          </w:p>
        </w:tc>
        <w:tc>
          <w:tcPr>
            <w:tcW w:w="3132" w:type="dxa"/>
          </w:tcPr>
          <w:p w14:paraId="335A494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DBIA257</w:t>
            </w:r>
          </w:p>
        </w:tc>
      </w:tr>
      <w:tr w:rsidR="009D1A67" w:rsidRPr="0002501E" w14:paraId="335A494A" w14:textId="77777777" w:rsidTr="00B65B79">
        <w:trPr>
          <w:cantSplit/>
        </w:trPr>
        <w:tc>
          <w:tcPr>
            <w:tcW w:w="5002" w:type="dxa"/>
          </w:tcPr>
          <w:p w14:paraId="335A494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4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324</w:t>
            </w:r>
          </w:p>
        </w:tc>
        <w:tc>
          <w:tcPr>
            <w:tcW w:w="3132" w:type="dxa"/>
          </w:tcPr>
          <w:p w14:paraId="335A494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DBIA324</w:t>
            </w:r>
          </w:p>
        </w:tc>
      </w:tr>
      <w:tr w:rsidR="009D1A67" w:rsidRPr="0002501E" w14:paraId="335A494E" w14:textId="77777777" w:rsidTr="00B65B79">
        <w:trPr>
          <w:cantSplit/>
        </w:trPr>
        <w:tc>
          <w:tcPr>
            <w:tcW w:w="5002" w:type="dxa"/>
          </w:tcPr>
          <w:p w14:paraId="335A494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4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944</w:t>
            </w:r>
          </w:p>
        </w:tc>
        <w:tc>
          <w:tcPr>
            <w:tcW w:w="3132" w:type="dxa"/>
          </w:tcPr>
          <w:p w14:paraId="335A494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DBIA944</w:t>
            </w:r>
          </w:p>
        </w:tc>
      </w:tr>
      <w:tr w:rsidR="009D1A67" w:rsidRPr="0002501E" w14:paraId="335A4952" w14:textId="77777777" w:rsidTr="00B65B79">
        <w:trPr>
          <w:cantSplit/>
        </w:trPr>
        <w:tc>
          <w:tcPr>
            <w:tcW w:w="5002" w:type="dxa"/>
          </w:tcPr>
          <w:p w14:paraId="335A494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5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945</w:t>
            </w:r>
          </w:p>
        </w:tc>
        <w:tc>
          <w:tcPr>
            <w:tcW w:w="3132" w:type="dxa"/>
          </w:tcPr>
          <w:p w14:paraId="335A495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DBIA945</w:t>
            </w:r>
          </w:p>
        </w:tc>
      </w:tr>
      <w:tr w:rsidR="009D1A67" w:rsidRPr="0002501E" w14:paraId="335A4956" w14:textId="77777777" w:rsidTr="00B65B79">
        <w:trPr>
          <w:cantSplit/>
        </w:trPr>
        <w:tc>
          <w:tcPr>
            <w:tcW w:w="5002" w:type="dxa"/>
          </w:tcPr>
          <w:p w14:paraId="335A495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5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946</w:t>
            </w:r>
          </w:p>
        </w:tc>
        <w:tc>
          <w:tcPr>
            <w:tcW w:w="3132" w:type="dxa"/>
          </w:tcPr>
          <w:p w14:paraId="335A495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DBIA946</w:t>
            </w:r>
          </w:p>
        </w:tc>
      </w:tr>
      <w:tr w:rsidR="009D1A67" w:rsidRPr="0002501E" w14:paraId="335A495A" w14:textId="77777777" w:rsidTr="00B65B79">
        <w:trPr>
          <w:cantSplit/>
        </w:trPr>
        <w:tc>
          <w:tcPr>
            <w:tcW w:w="5002" w:type="dxa"/>
          </w:tcPr>
          <w:p w14:paraId="335A495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5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947</w:t>
            </w:r>
          </w:p>
        </w:tc>
        <w:tc>
          <w:tcPr>
            <w:tcW w:w="3132" w:type="dxa"/>
          </w:tcPr>
          <w:p w14:paraId="335A495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DBIA947</w:t>
            </w:r>
          </w:p>
        </w:tc>
      </w:tr>
      <w:tr w:rsidR="009D1A67" w:rsidRPr="0002501E" w14:paraId="335A495E" w14:textId="77777777" w:rsidTr="00B65B79">
        <w:trPr>
          <w:cantSplit/>
        </w:trPr>
        <w:tc>
          <w:tcPr>
            <w:tcW w:w="5002" w:type="dxa"/>
          </w:tcPr>
          <w:p w14:paraId="335A495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5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948</w:t>
            </w:r>
          </w:p>
        </w:tc>
        <w:tc>
          <w:tcPr>
            <w:tcW w:w="3132" w:type="dxa"/>
          </w:tcPr>
          <w:p w14:paraId="335A495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DBIA948</w:t>
            </w:r>
          </w:p>
        </w:tc>
      </w:tr>
      <w:tr w:rsidR="009D1A67" w:rsidRPr="0002501E" w14:paraId="335A4962" w14:textId="77777777" w:rsidTr="00B65B79">
        <w:trPr>
          <w:cantSplit/>
        </w:trPr>
        <w:tc>
          <w:tcPr>
            <w:tcW w:w="5002" w:type="dxa"/>
          </w:tcPr>
          <w:p w14:paraId="335A495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lastRenderedPageBreak/>
              <w:t>INCOME VERIFICATION MATCH</w:t>
            </w:r>
          </w:p>
        </w:tc>
        <w:tc>
          <w:tcPr>
            <w:tcW w:w="1216" w:type="dxa"/>
          </w:tcPr>
          <w:p w14:paraId="335A496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949</w:t>
            </w:r>
          </w:p>
        </w:tc>
        <w:tc>
          <w:tcPr>
            <w:tcW w:w="3132" w:type="dxa"/>
          </w:tcPr>
          <w:p w14:paraId="335A496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DBIA949</w:t>
            </w:r>
          </w:p>
        </w:tc>
      </w:tr>
      <w:tr w:rsidR="009D1A67" w:rsidRPr="0002501E" w14:paraId="335A4966" w14:textId="77777777" w:rsidTr="00B65B79">
        <w:trPr>
          <w:cantSplit/>
        </w:trPr>
        <w:tc>
          <w:tcPr>
            <w:tcW w:w="5002" w:type="dxa"/>
          </w:tcPr>
          <w:p w14:paraId="335A496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6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950</w:t>
            </w:r>
          </w:p>
        </w:tc>
        <w:tc>
          <w:tcPr>
            <w:tcW w:w="3132" w:type="dxa"/>
          </w:tcPr>
          <w:p w14:paraId="335A496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DBIA950</w:t>
            </w:r>
          </w:p>
        </w:tc>
      </w:tr>
      <w:tr w:rsidR="009D1A67" w:rsidRPr="0002501E" w14:paraId="335A496A" w14:textId="77777777" w:rsidTr="00B65B79">
        <w:trPr>
          <w:cantSplit/>
        </w:trPr>
        <w:tc>
          <w:tcPr>
            <w:tcW w:w="5002" w:type="dxa"/>
          </w:tcPr>
          <w:p w14:paraId="335A496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6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951</w:t>
            </w:r>
          </w:p>
        </w:tc>
        <w:tc>
          <w:tcPr>
            <w:tcW w:w="3132" w:type="dxa"/>
          </w:tcPr>
          <w:p w14:paraId="335A496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DBIA951</w:t>
            </w:r>
          </w:p>
        </w:tc>
      </w:tr>
      <w:tr w:rsidR="009D1A67" w:rsidRPr="0002501E" w14:paraId="335A496E" w14:textId="77777777" w:rsidTr="00B65B79">
        <w:trPr>
          <w:cantSplit/>
        </w:trPr>
        <w:tc>
          <w:tcPr>
            <w:tcW w:w="5002" w:type="dxa"/>
          </w:tcPr>
          <w:p w14:paraId="335A496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6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952</w:t>
            </w:r>
          </w:p>
        </w:tc>
        <w:tc>
          <w:tcPr>
            <w:tcW w:w="3132" w:type="dxa"/>
          </w:tcPr>
          <w:p w14:paraId="335A496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DBIA952</w:t>
            </w:r>
          </w:p>
        </w:tc>
      </w:tr>
      <w:tr w:rsidR="009D1A67" w:rsidRPr="0002501E" w14:paraId="335A4972" w14:textId="77777777" w:rsidTr="00B65B79">
        <w:trPr>
          <w:cantSplit/>
        </w:trPr>
        <w:tc>
          <w:tcPr>
            <w:tcW w:w="5002" w:type="dxa"/>
          </w:tcPr>
          <w:p w14:paraId="335A496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7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2537</w:t>
            </w:r>
          </w:p>
        </w:tc>
        <w:tc>
          <w:tcPr>
            <w:tcW w:w="3132" w:type="dxa"/>
          </w:tcPr>
          <w:p w14:paraId="335A497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DBIA2537</w:t>
            </w:r>
          </w:p>
        </w:tc>
      </w:tr>
      <w:tr w:rsidR="009D1A67" w:rsidRPr="0002501E" w14:paraId="335A4976" w14:textId="77777777" w:rsidTr="00B65B79">
        <w:trPr>
          <w:cantSplit/>
        </w:trPr>
        <w:tc>
          <w:tcPr>
            <w:tcW w:w="5002" w:type="dxa"/>
          </w:tcPr>
          <w:p w14:paraId="335A497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NAT'L DB</w:t>
            </w:r>
          </w:p>
        </w:tc>
        <w:tc>
          <w:tcPr>
            <w:tcW w:w="1216" w:type="dxa"/>
          </w:tcPr>
          <w:p w14:paraId="335A497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1045</w:t>
            </w:r>
          </w:p>
        </w:tc>
        <w:tc>
          <w:tcPr>
            <w:tcW w:w="3132" w:type="dxa"/>
          </w:tcPr>
          <w:p w14:paraId="335A497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DBIA1045</w:t>
            </w:r>
          </w:p>
        </w:tc>
      </w:tr>
      <w:tr w:rsidR="009D1A67" w:rsidRPr="0002501E" w14:paraId="335A497A" w14:textId="77777777" w:rsidTr="00B65B79">
        <w:trPr>
          <w:cantSplit/>
        </w:trPr>
        <w:tc>
          <w:tcPr>
            <w:tcW w:w="5002" w:type="dxa"/>
          </w:tcPr>
          <w:p w14:paraId="335A497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NAT'L DB</w:t>
            </w:r>
          </w:p>
        </w:tc>
        <w:tc>
          <w:tcPr>
            <w:tcW w:w="1216" w:type="dxa"/>
          </w:tcPr>
          <w:p w14:paraId="335A497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1046</w:t>
            </w:r>
          </w:p>
        </w:tc>
        <w:tc>
          <w:tcPr>
            <w:tcW w:w="3132" w:type="dxa"/>
          </w:tcPr>
          <w:p w14:paraId="335A497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DBIA1046</w:t>
            </w:r>
          </w:p>
        </w:tc>
      </w:tr>
      <w:tr w:rsidR="00FA0722" w:rsidRPr="0002501E" w14:paraId="335A497E" w14:textId="77777777" w:rsidTr="00B65B79">
        <w:trPr>
          <w:cantSplit/>
        </w:trPr>
        <w:tc>
          <w:tcPr>
            <w:tcW w:w="5002" w:type="dxa"/>
          </w:tcPr>
          <w:p w14:paraId="335A497B" w14:textId="77777777" w:rsidR="00FA0722" w:rsidRPr="0002501E" w:rsidRDefault="00FA0722"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7C" w14:textId="77777777" w:rsidR="00FA0722" w:rsidRPr="0002501E" w:rsidRDefault="00FA0722" w:rsidP="00174F1D">
            <w:pPr>
              <w:rPr>
                <w:rFonts w:ascii="Times New Roman" w:hAnsi="Times New Roman"/>
                <w:sz w:val="22"/>
                <w:szCs w:val="22"/>
              </w:rPr>
            </w:pPr>
            <w:r w:rsidRPr="0002501E">
              <w:rPr>
                <w:rFonts w:ascii="Times New Roman" w:hAnsi="Times New Roman"/>
                <w:sz w:val="22"/>
                <w:szCs w:val="22"/>
              </w:rPr>
              <w:t>3302</w:t>
            </w:r>
          </w:p>
        </w:tc>
        <w:tc>
          <w:tcPr>
            <w:tcW w:w="3132" w:type="dxa"/>
          </w:tcPr>
          <w:p w14:paraId="335A497D" w14:textId="77777777" w:rsidR="00FA0722" w:rsidRPr="0002501E" w:rsidRDefault="00FA0722" w:rsidP="00FA0722">
            <w:pPr>
              <w:rPr>
                <w:rFonts w:ascii="Times New Roman" w:hAnsi="Times New Roman"/>
                <w:sz w:val="22"/>
                <w:szCs w:val="22"/>
              </w:rPr>
            </w:pPr>
            <w:r w:rsidRPr="0002501E">
              <w:rPr>
                <w:rFonts w:ascii="Times New Roman" w:hAnsi="Times New Roman"/>
                <w:sz w:val="22"/>
                <w:szCs w:val="22"/>
              </w:rPr>
              <w:t>DBIA3302</w:t>
            </w:r>
          </w:p>
        </w:tc>
      </w:tr>
      <w:tr w:rsidR="009D1A67" w:rsidRPr="0002501E" w14:paraId="335A4982" w14:textId="77777777" w:rsidTr="00B65B79">
        <w:trPr>
          <w:cantSplit/>
        </w:trPr>
        <w:tc>
          <w:tcPr>
            <w:tcW w:w="5002" w:type="dxa"/>
          </w:tcPr>
          <w:p w14:paraId="335A497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8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5292</w:t>
            </w:r>
          </w:p>
        </w:tc>
        <w:tc>
          <w:tcPr>
            <w:tcW w:w="3132" w:type="dxa"/>
          </w:tcPr>
          <w:p w14:paraId="335A498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CO FILE ACCESS</w:t>
            </w:r>
          </w:p>
        </w:tc>
      </w:tr>
      <w:tr w:rsidR="009D1A67" w:rsidRPr="0002501E" w14:paraId="335A4986" w14:textId="77777777" w:rsidTr="00B65B79">
        <w:trPr>
          <w:cantSplit/>
        </w:trPr>
        <w:tc>
          <w:tcPr>
            <w:tcW w:w="5002" w:type="dxa"/>
          </w:tcPr>
          <w:p w14:paraId="335A498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8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5293</w:t>
            </w:r>
          </w:p>
        </w:tc>
        <w:tc>
          <w:tcPr>
            <w:tcW w:w="3132" w:type="dxa"/>
          </w:tcPr>
          <w:p w14:paraId="335A498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GROUP INSURANCE PLAN ACCESS</w:t>
            </w:r>
          </w:p>
        </w:tc>
      </w:tr>
      <w:tr w:rsidR="009D1A67" w:rsidRPr="0002501E" w14:paraId="335A498A" w14:textId="77777777" w:rsidTr="00B65B79">
        <w:trPr>
          <w:cantSplit/>
        </w:trPr>
        <w:tc>
          <w:tcPr>
            <w:tcW w:w="5002" w:type="dxa"/>
          </w:tcPr>
          <w:p w14:paraId="335A498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8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5294</w:t>
            </w:r>
          </w:p>
        </w:tc>
        <w:tc>
          <w:tcPr>
            <w:tcW w:w="3132" w:type="dxa"/>
          </w:tcPr>
          <w:p w14:paraId="335A498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BUFFER FILE ACCESS</w:t>
            </w:r>
          </w:p>
        </w:tc>
      </w:tr>
      <w:tr w:rsidR="009D1A67" w:rsidRPr="0002501E" w14:paraId="335A498E" w14:textId="77777777" w:rsidTr="00B65B79">
        <w:trPr>
          <w:cantSplit/>
        </w:trPr>
        <w:tc>
          <w:tcPr>
            <w:tcW w:w="5002" w:type="dxa"/>
          </w:tcPr>
          <w:p w14:paraId="335A498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8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5296</w:t>
            </w:r>
          </w:p>
        </w:tc>
        <w:tc>
          <w:tcPr>
            <w:tcW w:w="3132" w:type="dxa"/>
          </w:tcPr>
          <w:p w14:paraId="335A498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BILLING PATIENT ACCESS</w:t>
            </w:r>
          </w:p>
        </w:tc>
      </w:tr>
      <w:tr w:rsidR="009D1A67" w:rsidRPr="0002501E" w14:paraId="335A4992" w14:textId="77777777" w:rsidTr="00B65B79">
        <w:trPr>
          <w:cantSplit/>
        </w:trPr>
        <w:tc>
          <w:tcPr>
            <w:tcW w:w="5002" w:type="dxa"/>
          </w:tcPr>
          <w:p w14:paraId="335A498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9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5297</w:t>
            </w:r>
          </w:p>
        </w:tc>
        <w:tc>
          <w:tcPr>
            <w:tcW w:w="3132" w:type="dxa"/>
          </w:tcPr>
          <w:p w14:paraId="335A499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IIV RESPONSE ACCESS</w:t>
            </w:r>
          </w:p>
        </w:tc>
      </w:tr>
      <w:tr w:rsidR="009D1A67" w:rsidRPr="0002501E" w14:paraId="335A4996" w14:textId="77777777" w:rsidTr="00B65B79">
        <w:trPr>
          <w:cantSplit/>
        </w:trPr>
        <w:tc>
          <w:tcPr>
            <w:tcW w:w="5002" w:type="dxa"/>
          </w:tcPr>
          <w:p w14:paraId="335A499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9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5298</w:t>
            </w:r>
          </w:p>
        </w:tc>
        <w:tc>
          <w:tcPr>
            <w:tcW w:w="3132" w:type="dxa"/>
          </w:tcPr>
          <w:p w14:paraId="335A499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CLAIMS TRK REVIEW TYPE ACCESS</w:t>
            </w:r>
          </w:p>
        </w:tc>
      </w:tr>
      <w:tr w:rsidR="009D1A67" w:rsidRPr="0002501E" w14:paraId="335A499A" w14:textId="77777777" w:rsidTr="00B65B79">
        <w:trPr>
          <w:cantSplit/>
        </w:trPr>
        <w:tc>
          <w:tcPr>
            <w:tcW w:w="5002" w:type="dxa"/>
          </w:tcPr>
          <w:p w14:paraId="335A499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9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5299</w:t>
            </w:r>
          </w:p>
        </w:tc>
        <w:tc>
          <w:tcPr>
            <w:tcW w:w="3132" w:type="dxa"/>
          </w:tcPr>
          <w:p w14:paraId="335A499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CLAIMS TRACKING ACTION ACCESS</w:t>
            </w:r>
          </w:p>
        </w:tc>
      </w:tr>
      <w:tr w:rsidR="009D1A67" w:rsidRPr="0002501E" w14:paraId="335A499E" w14:textId="77777777" w:rsidTr="00B65B79">
        <w:trPr>
          <w:cantSplit/>
        </w:trPr>
        <w:tc>
          <w:tcPr>
            <w:tcW w:w="5002" w:type="dxa"/>
          </w:tcPr>
          <w:p w14:paraId="335A499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9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5304</w:t>
            </w:r>
          </w:p>
        </w:tc>
        <w:tc>
          <w:tcPr>
            <w:tcW w:w="3132" w:type="dxa"/>
          </w:tcPr>
          <w:p w14:paraId="335A499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INSURANCE ACCESS</w:t>
            </w:r>
          </w:p>
        </w:tc>
      </w:tr>
      <w:tr w:rsidR="009D1A67" w:rsidRPr="0002501E" w14:paraId="335A49A2" w14:textId="77777777" w:rsidTr="00B65B79">
        <w:trPr>
          <w:cantSplit/>
        </w:trPr>
        <w:tc>
          <w:tcPr>
            <w:tcW w:w="5002" w:type="dxa"/>
          </w:tcPr>
          <w:p w14:paraId="335A499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A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5305</w:t>
            </w:r>
          </w:p>
        </w:tc>
        <w:tc>
          <w:tcPr>
            <w:tcW w:w="3132" w:type="dxa"/>
          </w:tcPr>
          <w:p w14:paraId="335A49A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SOURCE OF INFORMATION ACCESS</w:t>
            </w:r>
          </w:p>
        </w:tc>
      </w:tr>
      <w:tr w:rsidR="009D1A67" w:rsidRPr="0002501E" w14:paraId="335A49A6" w14:textId="77777777" w:rsidTr="00B65B79">
        <w:trPr>
          <w:cantSplit/>
        </w:trPr>
        <w:tc>
          <w:tcPr>
            <w:tcW w:w="5002" w:type="dxa"/>
          </w:tcPr>
          <w:p w14:paraId="335A49A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A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5307</w:t>
            </w:r>
          </w:p>
        </w:tc>
        <w:tc>
          <w:tcPr>
            <w:tcW w:w="3132" w:type="dxa"/>
          </w:tcPr>
          <w:p w14:paraId="335A49A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DSIV CALLS TO IBCNBLL</w:t>
            </w:r>
          </w:p>
        </w:tc>
      </w:tr>
      <w:tr w:rsidR="009D1A67" w:rsidRPr="0002501E" w14:paraId="335A49AA" w14:textId="77777777" w:rsidTr="00B65B79">
        <w:trPr>
          <w:cantSplit/>
        </w:trPr>
        <w:tc>
          <w:tcPr>
            <w:tcW w:w="5002" w:type="dxa"/>
          </w:tcPr>
          <w:p w14:paraId="335A49A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A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5309</w:t>
            </w:r>
          </w:p>
        </w:tc>
        <w:tc>
          <w:tcPr>
            <w:tcW w:w="3132" w:type="dxa"/>
          </w:tcPr>
          <w:p w14:paraId="335A49A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DSIV CALL TO IBCNERP2</w:t>
            </w:r>
          </w:p>
        </w:tc>
      </w:tr>
      <w:tr w:rsidR="009D1A67" w:rsidRPr="0002501E" w14:paraId="335A49AE" w14:textId="77777777" w:rsidTr="00B65B79">
        <w:trPr>
          <w:cantSplit/>
        </w:trPr>
        <w:tc>
          <w:tcPr>
            <w:tcW w:w="5002" w:type="dxa"/>
          </w:tcPr>
          <w:p w14:paraId="335A49A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A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5312</w:t>
            </w:r>
          </w:p>
        </w:tc>
        <w:tc>
          <w:tcPr>
            <w:tcW w:w="3132" w:type="dxa"/>
          </w:tcPr>
          <w:p w14:paraId="335A49A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PLAN LIMITATION CATEGORY ACCESS</w:t>
            </w:r>
          </w:p>
        </w:tc>
      </w:tr>
      <w:tr w:rsidR="009D1A67" w:rsidRPr="0002501E" w14:paraId="335A49B2" w14:textId="77777777" w:rsidTr="00B65B79">
        <w:trPr>
          <w:cantSplit/>
        </w:trPr>
        <w:tc>
          <w:tcPr>
            <w:tcW w:w="5002" w:type="dxa"/>
          </w:tcPr>
          <w:p w14:paraId="335A49A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B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5313</w:t>
            </w:r>
          </w:p>
        </w:tc>
        <w:tc>
          <w:tcPr>
            <w:tcW w:w="3132" w:type="dxa"/>
          </w:tcPr>
          <w:p w14:paraId="335A49B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CLAIMS TRACKING ACCESS</w:t>
            </w:r>
          </w:p>
        </w:tc>
      </w:tr>
      <w:tr w:rsidR="009D1A67" w:rsidRPr="0002501E" w14:paraId="335A49B6" w14:textId="77777777" w:rsidTr="00B65B79">
        <w:trPr>
          <w:cantSplit/>
        </w:trPr>
        <w:tc>
          <w:tcPr>
            <w:tcW w:w="5002" w:type="dxa"/>
          </w:tcPr>
          <w:p w14:paraId="335A49B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B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5314</w:t>
            </w:r>
          </w:p>
        </w:tc>
        <w:tc>
          <w:tcPr>
            <w:tcW w:w="3132" w:type="dxa"/>
          </w:tcPr>
          <w:p w14:paraId="335A49B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HOSPITAL TRACKING ACCESS</w:t>
            </w:r>
          </w:p>
        </w:tc>
      </w:tr>
      <w:tr w:rsidR="009D1A67" w:rsidRPr="0002501E" w14:paraId="335A49BA" w14:textId="77777777" w:rsidTr="00B65B79">
        <w:trPr>
          <w:cantSplit/>
        </w:trPr>
        <w:tc>
          <w:tcPr>
            <w:tcW w:w="5002" w:type="dxa"/>
          </w:tcPr>
          <w:p w14:paraId="335A49B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B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5339</w:t>
            </w:r>
          </w:p>
        </w:tc>
        <w:tc>
          <w:tcPr>
            <w:tcW w:w="3132" w:type="dxa"/>
          </w:tcPr>
          <w:p w14:paraId="335A49B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ANNUAL BENEFITS ACCESS</w:t>
            </w:r>
          </w:p>
        </w:tc>
      </w:tr>
      <w:tr w:rsidR="009D1A67" w:rsidRPr="0002501E" w14:paraId="335A49BE" w14:textId="77777777" w:rsidTr="00B65B79">
        <w:trPr>
          <w:cantSplit/>
        </w:trPr>
        <w:tc>
          <w:tcPr>
            <w:tcW w:w="5002" w:type="dxa"/>
          </w:tcPr>
          <w:p w14:paraId="335A49B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B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5340</w:t>
            </w:r>
          </w:p>
        </w:tc>
        <w:tc>
          <w:tcPr>
            <w:tcW w:w="3132" w:type="dxa"/>
          </w:tcPr>
          <w:p w14:paraId="335A49B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REVIEW ACCESS</w:t>
            </w:r>
          </w:p>
        </w:tc>
      </w:tr>
      <w:tr w:rsidR="009D1A67" w:rsidRPr="0002501E" w14:paraId="335A49C2" w14:textId="77777777" w:rsidTr="00B65B79">
        <w:trPr>
          <w:cantSplit/>
        </w:trPr>
        <w:tc>
          <w:tcPr>
            <w:tcW w:w="5002" w:type="dxa"/>
          </w:tcPr>
          <w:p w14:paraId="335A49B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C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5341</w:t>
            </w:r>
          </w:p>
        </w:tc>
        <w:tc>
          <w:tcPr>
            <w:tcW w:w="3132" w:type="dxa"/>
          </w:tcPr>
          <w:p w14:paraId="335A49C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PLAN COVERAGE LIMITATION</w:t>
            </w:r>
          </w:p>
        </w:tc>
      </w:tr>
      <w:tr w:rsidR="009D1A67" w:rsidRPr="0002501E" w14:paraId="335A49C6" w14:textId="77777777" w:rsidTr="00B65B79">
        <w:trPr>
          <w:cantSplit/>
        </w:trPr>
        <w:tc>
          <w:tcPr>
            <w:tcW w:w="5002" w:type="dxa"/>
          </w:tcPr>
          <w:p w14:paraId="335A49C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C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5353</w:t>
            </w:r>
          </w:p>
        </w:tc>
        <w:tc>
          <w:tcPr>
            <w:tcW w:w="3132" w:type="dxa"/>
          </w:tcPr>
          <w:p w14:paraId="335A49C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Accept/Reject Insurance Buffer data APIs</w:t>
            </w:r>
          </w:p>
        </w:tc>
      </w:tr>
      <w:tr w:rsidR="009D1A67" w:rsidRPr="0002501E" w14:paraId="335A49CA" w14:textId="77777777" w:rsidTr="00B65B79">
        <w:trPr>
          <w:cantSplit/>
        </w:trPr>
        <w:tc>
          <w:tcPr>
            <w:tcW w:w="5002" w:type="dxa"/>
          </w:tcPr>
          <w:p w14:paraId="335A49C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C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5424</w:t>
            </w:r>
          </w:p>
        </w:tc>
        <w:tc>
          <w:tcPr>
            <w:tcW w:w="3132" w:type="dxa"/>
          </w:tcPr>
          <w:p w14:paraId="335A49C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FILING TIME FRAME</w:t>
            </w:r>
          </w:p>
        </w:tc>
      </w:tr>
      <w:tr w:rsidR="009D1A67" w:rsidRPr="0002501E" w14:paraId="335A49CE" w14:textId="77777777" w:rsidTr="00B65B79">
        <w:trPr>
          <w:cantSplit/>
        </w:trPr>
        <w:tc>
          <w:tcPr>
            <w:tcW w:w="5002" w:type="dxa"/>
          </w:tcPr>
          <w:p w14:paraId="335A49C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16" w:type="dxa"/>
          </w:tcPr>
          <w:p w14:paraId="335A49C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4960</w:t>
            </w:r>
          </w:p>
        </w:tc>
        <w:tc>
          <w:tcPr>
            <w:tcW w:w="3132" w:type="dxa"/>
          </w:tcPr>
          <w:p w14:paraId="335A49C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CO AND PROVIDER ID</w:t>
            </w:r>
          </w:p>
        </w:tc>
      </w:tr>
      <w:tr w:rsidR="009D1A67" w:rsidRPr="0002501E" w14:paraId="335A49D2" w14:textId="77777777" w:rsidTr="00B65B79">
        <w:trPr>
          <w:cantSplit/>
        </w:trPr>
        <w:tc>
          <w:tcPr>
            <w:tcW w:w="5002" w:type="dxa"/>
          </w:tcPr>
          <w:p w14:paraId="335A49C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16" w:type="dxa"/>
          </w:tcPr>
          <w:p w14:paraId="335A49D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4961</w:t>
            </w:r>
          </w:p>
        </w:tc>
        <w:tc>
          <w:tcPr>
            <w:tcW w:w="3132" w:type="dxa"/>
          </w:tcPr>
          <w:p w14:paraId="335A49D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GET PROVIDER ID FROM INSURANCE DATA</w:t>
            </w:r>
          </w:p>
        </w:tc>
      </w:tr>
      <w:tr w:rsidR="009D1A67" w:rsidRPr="0002501E" w14:paraId="335A49D6" w14:textId="77777777" w:rsidTr="00B65B79">
        <w:trPr>
          <w:cantSplit/>
        </w:trPr>
        <w:tc>
          <w:tcPr>
            <w:tcW w:w="5002" w:type="dxa"/>
          </w:tcPr>
          <w:p w14:paraId="335A49D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16" w:type="dxa"/>
          </w:tcPr>
          <w:p w14:paraId="335A49D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4962</w:t>
            </w:r>
          </w:p>
        </w:tc>
        <w:tc>
          <w:tcPr>
            <w:tcW w:w="3132" w:type="dxa"/>
          </w:tcPr>
          <w:p w14:paraId="335A49D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GET PROVIDER ID FROM FACILITY BILLING ID</w:t>
            </w:r>
          </w:p>
        </w:tc>
      </w:tr>
      <w:tr w:rsidR="009D1A67" w:rsidRPr="0002501E" w14:paraId="335A49DA" w14:textId="77777777" w:rsidTr="00B65B79">
        <w:trPr>
          <w:cantSplit/>
        </w:trPr>
        <w:tc>
          <w:tcPr>
            <w:tcW w:w="5002" w:type="dxa"/>
          </w:tcPr>
          <w:p w14:paraId="335A49D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lastRenderedPageBreak/>
              <w:t>KERNEL</w:t>
            </w:r>
          </w:p>
        </w:tc>
        <w:tc>
          <w:tcPr>
            <w:tcW w:w="1216" w:type="dxa"/>
          </w:tcPr>
          <w:p w14:paraId="335A49D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4964</w:t>
            </w:r>
          </w:p>
        </w:tc>
        <w:tc>
          <w:tcPr>
            <w:tcW w:w="3132" w:type="dxa"/>
          </w:tcPr>
          <w:p w14:paraId="335A49D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GET FACILITY NAME &amp; FED TAX NUMBER FROM IB SITE PARAMS</w:t>
            </w:r>
          </w:p>
        </w:tc>
      </w:tr>
      <w:tr w:rsidR="009D1A67" w:rsidRPr="0002501E" w14:paraId="335A49DE" w14:textId="77777777" w:rsidTr="00B65B79">
        <w:trPr>
          <w:cantSplit/>
        </w:trPr>
        <w:tc>
          <w:tcPr>
            <w:tcW w:w="5002" w:type="dxa"/>
          </w:tcPr>
          <w:p w14:paraId="335A49D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16" w:type="dxa"/>
          </w:tcPr>
          <w:p w14:paraId="335A49D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4965</w:t>
            </w:r>
          </w:p>
        </w:tc>
        <w:tc>
          <w:tcPr>
            <w:tcW w:w="3132" w:type="dxa"/>
          </w:tcPr>
          <w:p w14:paraId="335A49D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GET ZERO NODE INFO FROM IB NON/OTHER VA BILLING PROVIDER</w:t>
            </w:r>
          </w:p>
        </w:tc>
      </w:tr>
      <w:tr w:rsidR="009D1A67" w:rsidRPr="0002501E" w14:paraId="335A49E2" w14:textId="77777777" w:rsidTr="00B65B79">
        <w:trPr>
          <w:cantSplit/>
        </w:trPr>
        <w:tc>
          <w:tcPr>
            <w:tcW w:w="5002" w:type="dxa"/>
          </w:tcPr>
          <w:p w14:paraId="335A49D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16" w:type="dxa"/>
          </w:tcPr>
          <w:p w14:paraId="335A49E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4971</w:t>
            </w:r>
          </w:p>
        </w:tc>
        <w:tc>
          <w:tcPr>
            <w:tcW w:w="3132" w:type="dxa"/>
          </w:tcPr>
          <w:p w14:paraId="335A49E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DBIA4971</w:t>
            </w:r>
          </w:p>
        </w:tc>
      </w:tr>
      <w:tr w:rsidR="009D1A67" w:rsidRPr="0002501E" w14:paraId="335A49E6" w14:textId="77777777" w:rsidTr="00B65B79">
        <w:trPr>
          <w:cantSplit/>
        </w:trPr>
        <w:tc>
          <w:tcPr>
            <w:tcW w:w="5002" w:type="dxa"/>
          </w:tcPr>
          <w:p w14:paraId="335A49E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16" w:type="dxa"/>
          </w:tcPr>
          <w:p w14:paraId="335A49E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4972</w:t>
            </w:r>
          </w:p>
        </w:tc>
        <w:tc>
          <w:tcPr>
            <w:tcW w:w="3132" w:type="dxa"/>
          </w:tcPr>
          <w:p w14:paraId="335A49E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DBIA4972</w:t>
            </w:r>
          </w:p>
        </w:tc>
      </w:tr>
      <w:tr w:rsidR="009D1A67" w:rsidRPr="0002501E" w14:paraId="335A49EA" w14:textId="77777777" w:rsidTr="00B65B79">
        <w:trPr>
          <w:cantSplit/>
        </w:trPr>
        <w:tc>
          <w:tcPr>
            <w:tcW w:w="5002" w:type="dxa"/>
          </w:tcPr>
          <w:p w14:paraId="335A49E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M DATA EXTRACTOR</w:t>
            </w:r>
          </w:p>
        </w:tc>
        <w:tc>
          <w:tcPr>
            <w:tcW w:w="1216" w:type="dxa"/>
          </w:tcPr>
          <w:p w14:paraId="335A49E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3642</w:t>
            </w:r>
          </w:p>
        </w:tc>
        <w:tc>
          <w:tcPr>
            <w:tcW w:w="3132" w:type="dxa"/>
          </w:tcPr>
          <w:p w14:paraId="335A49E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DBIA3642</w:t>
            </w:r>
          </w:p>
        </w:tc>
      </w:tr>
      <w:tr w:rsidR="009D1A67" w:rsidRPr="0002501E" w14:paraId="335A49EE" w14:textId="77777777" w:rsidTr="00B65B79">
        <w:trPr>
          <w:cantSplit/>
        </w:trPr>
        <w:tc>
          <w:tcPr>
            <w:tcW w:w="5002" w:type="dxa"/>
          </w:tcPr>
          <w:p w14:paraId="335A49E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MENTAL HEALTH</w:t>
            </w:r>
          </w:p>
        </w:tc>
        <w:tc>
          <w:tcPr>
            <w:tcW w:w="1216" w:type="dxa"/>
          </w:tcPr>
          <w:p w14:paraId="335A49E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794</w:t>
            </w:r>
          </w:p>
        </w:tc>
        <w:tc>
          <w:tcPr>
            <w:tcW w:w="3132" w:type="dxa"/>
          </w:tcPr>
          <w:p w14:paraId="335A49E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DBIA277-H</w:t>
            </w:r>
          </w:p>
        </w:tc>
      </w:tr>
      <w:tr w:rsidR="009D1A67" w:rsidRPr="0002501E" w14:paraId="335A49F2" w14:textId="77777777" w:rsidTr="00B65B79">
        <w:trPr>
          <w:cantSplit/>
        </w:trPr>
        <w:tc>
          <w:tcPr>
            <w:tcW w:w="5002" w:type="dxa"/>
          </w:tcPr>
          <w:p w14:paraId="335A49E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MENTAL HEALTH</w:t>
            </w:r>
          </w:p>
        </w:tc>
        <w:tc>
          <w:tcPr>
            <w:tcW w:w="1216" w:type="dxa"/>
          </w:tcPr>
          <w:p w14:paraId="335A49F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2782</w:t>
            </w:r>
          </w:p>
        </w:tc>
        <w:tc>
          <w:tcPr>
            <w:tcW w:w="3132" w:type="dxa"/>
          </w:tcPr>
          <w:p w14:paraId="335A49F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DBIA2782</w:t>
            </w:r>
          </w:p>
        </w:tc>
      </w:tr>
      <w:tr w:rsidR="009D1A67" w:rsidRPr="0002501E" w14:paraId="335A49F6" w14:textId="77777777" w:rsidTr="00B65B79">
        <w:trPr>
          <w:cantSplit/>
        </w:trPr>
        <w:tc>
          <w:tcPr>
            <w:tcW w:w="5002" w:type="dxa"/>
          </w:tcPr>
          <w:p w14:paraId="335A49F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9F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125</w:t>
            </w:r>
          </w:p>
        </w:tc>
        <w:tc>
          <w:tcPr>
            <w:tcW w:w="3132" w:type="dxa"/>
          </w:tcPr>
          <w:p w14:paraId="335A49F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DBIA125-A</w:t>
            </w:r>
          </w:p>
        </w:tc>
      </w:tr>
      <w:tr w:rsidR="009D1A67" w:rsidRPr="0002501E" w14:paraId="335A49FA" w14:textId="77777777" w:rsidTr="00B65B79">
        <w:trPr>
          <w:cantSplit/>
        </w:trPr>
        <w:tc>
          <w:tcPr>
            <w:tcW w:w="5002" w:type="dxa"/>
          </w:tcPr>
          <w:p w14:paraId="335A49F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9F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592</w:t>
            </w:r>
          </w:p>
        </w:tc>
        <w:tc>
          <w:tcPr>
            <w:tcW w:w="3132" w:type="dxa"/>
          </w:tcPr>
          <w:p w14:paraId="335A49F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DBIA125-B</w:t>
            </w:r>
          </w:p>
        </w:tc>
      </w:tr>
      <w:tr w:rsidR="009D1A67" w:rsidRPr="0002501E" w14:paraId="335A49FE" w14:textId="77777777" w:rsidTr="00B65B79">
        <w:trPr>
          <w:cantSplit/>
        </w:trPr>
        <w:tc>
          <w:tcPr>
            <w:tcW w:w="5002" w:type="dxa"/>
          </w:tcPr>
          <w:p w14:paraId="335A49F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9F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2030</w:t>
            </w:r>
          </w:p>
        </w:tc>
        <w:tc>
          <w:tcPr>
            <w:tcW w:w="3132" w:type="dxa"/>
          </w:tcPr>
          <w:p w14:paraId="335A49F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DBIA2030</w:t>
            </w:r>
          </w:p>
        </w:tc>
      </w:tr>
      <w:tr w:rsidR="009D1A67" w:rsidRPr="0002501E" w14:paraId="335A4A02" w14:textId="77777777" w:rsidTr="00B65B79">
        <w:trPr>
          <w:cantSplit/>
        </w:trPr>
        <w:tc>
          <w:tcPr>
            <w:tcW w:w="5002" w:type="dxa"/>
          </w:tcPr>
          <w:p w14:paraId="335A49F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A0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2215</w:t>
            </w:r>
          </w:p>
        </w:tc>
        <w:tc>
          <w:tcPr>
            <w:tcW w:w="3132" w:type="dxa"/>
          </w:tcPr>
          <w:p w14:paraId="335A4A0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DBIA2215</w:t>
            </w:r>
          </w:p>
        </w:tc>
      </w:tr>
      <w:tr w:rsidR="009D1A67" w:rsidRPr="0002501E" w14:paraId="335A4A06" w14:textId="77777777" w:rsidTr="00B65B79">
        <w:trPr>
          <w:cantSplit/>
        </w:trPr>
        <w:tc>
          <w:tcPr>
            <w:tcW w:w="5002" w:type="dxa"/>
          </w:tcPr>
          <w:p w14:paraId="335A4A0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A0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2216</w:t>
            </w:r>
          </w:p>
        </w:tc>
        <w:tc>
          <w:tcPr>
            <w:tcW w:w="3132" w:type="dxa"/>
          </w:tcPr>
          <w:p w14:paraId="335A4A0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DBIA2216</w:t>
            </w:r>
          </w:p>
        </w:tc>
      </w:tr>
      <w:tr w:rsidR="009D1A67" w:rsidRPr="0002501E" w14:paraId="335A4A0A" w14:textId="77777777" w:rsidTr="00B65B79">
        <w:trPr>
          <w:cantSplit/>
        </w:trPr>
        <w:tc>
          <w:tcPr>
            <w:tcW w:w="5002" w:type="dxa"/>
          </w:tcPr>
          <w:p w14:paraId="335A4A0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A0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2245</w:t>
            </w:r>
          </w:p>
        </w:tc>
        <w:tc>
          <w:tcPr>
            <w:tcW w:w="3132" w:type="dxa"/>
          </w:tcPr>
          <w:p w14:paraId="335A4A0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DBIA2245</w:t>
            </w:r>
          </w:p>
        </w:tc>
      </w:tr>
      <w:tr w:rsidR="009D1A67" w:rsidRPr="0002501E" w14:paraId="335A4A0E" w14:textId="77777777" w:rsidTr="00B65B79">
        <w:trPr>
          <w:cantSplit/>
        </w:trPr>
        <w:tc>
          <w:tcPr>
            <w:tcW w:w="5002" w:type="dxa"/>
          </w:tcPr>
          <w:p w14:paraId="335A4A0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A0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3877</w:t>
            </w:r>
          </w:p>
        </w:tc>
        <w:tc>
          <w:tcPr>
            <w:tcW w:w="3132" w:type="dxa"/>
          </w:tcPr>
          <w:p w14:paraId="335A4A0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 3877</w:t>
            </w:r>
          </w:p>
        </w:tc>
      </w:tr>
      <w:tr w:rsidR="009D1A67" w:rsidRPr="0002501E" w14:paraId="335A4A12" w14:textId="77777777" w:rsidTr="00B65B79">
        <w:trPr>
          <w:cantSplit/>
        </w:trPr>
        <w:tc>
          <w:tcPr>
            <w:tcW w:w="5002" w:type="dxa"/>
          </w:tcPr>
          <w:p w14:paraId="335A4A0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A1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4115</w:t>
            </w:r>
          </w:p>
        </w:tc>
        <w:tc>
          <w:tcPr>
            <w:tcW w:w="3132" w:type="dxa"/>
          </w:tcPr>
          <w:p w14:paraId="335A4A1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DBIA4115</w:t>
            </w:r>
          </w:p>
        </w:tc>
      </w:tr>
      <w:tr w:rsidR="009D1A67" w:rsidRPr="0002501E" w14:paraId="335A4A16" w14:textId="77777777" w:rsidTr="00B65B79">
        <w:trPr>
          <w:cantSplit/>
        </w:trPr>
        <w:tc>
          <w:tcPr>
            <w:tcW w:w="5002" w:type="dxa"/>
          </w:tcPr>
          <w:p w14:paraId="335A4A1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A1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4664</w:t>
            </w:r>
          </w:p>
        </w:tc>
        <w:tc>
          <w:tcPr>
            <w:tcW w:w="3132" w:type="dxa"/>
          </w:tcPr>
          <w:p w14:paraId="335A4A1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ACCOUNT</w:t>
            </w:r>
          </w:p>
        </w:tc>
      </w:tr>
      <w:tr w:rsidR="009D1A67" w:rsidRPr="0002501E" w14:paraId="335A4A1A" w14:textId="77777777" w:rsidTr="00B65B79">
        <w:trPr>
          <w:cantSplit/>
        </w:trPr>
        <w:tc>
          <w:tcPr>
            <w:tcW w:w="5002" w:type="dxa"/>
          </w:tcPr>
          <w:p w14:paraId="335A4A1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A1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4665</w:t>
            </w:r>
          </w:p>
        </w:tc>
        <w:tc>
          <w:tcPr>
            <w:tcW w:w="3132" w:type="dxa"/>
          </w:tcPr>
          <w:p w14:paraId="335A4A1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CHARGE</w:t>
            </w:r>
          </w:p>
        </w:tc>
      </w:tr>
      <w:tr w:rsidR="009D1A67" w:rsidRPr="0002501E" w14:paraId="335A4A1E" w14:textId="77777777" w:rsidTr="00B65B79">
        <w:trPr>
          <w:cantSplit/>
        </w:trPr>
        <w:tc>
          <w:tcPr>
            <w:tcW w:w="5002" w:type="dxa"/>
          </w:tcPr>
          <w:p w14:paraId="335A4A1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A1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4741</w:t>
            </w:r>
          </w:p>
        </w:tc>
        <w:tc>
          <w:tcPr>
            <w:tcW w:w="3132" w:type="dxa"/>
          </w:tcPr>
          <w:p w14:paraId="335A4A1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ACCOUNT REFERENCE</w:t>
            </w:r>
          </w:p>
        </w:tc>
      </w:tr>
      <w:tr w:rsidR="00FF32B1" w:rsidRPr="0002501E" w14:paraId="335A4A22" w14:textId="77777777" w:rsidTr="00B65B79">
        <w:trPr>
          <w:cantSplit/>
        </w:trPr>
        <w:tc>
          <w:tcPr>
            <w:tcW w:w="5002" w:type="dxa"/>
          </w:tcPr>
          <w:p w14:paraId="335A4A1F" w14:textId="77777777" w:rsidR="00FF32B1" w:rsidRPr="0002501E" w:rsidRDefault="00FF32B1" w:rsidP="00091982">
            <w:pPr>
              <w:rPr>
                <w:rFonts w:ascii="Times New Roman" w:hAnsi="Times New Roman"/>
                <w:sz w:val="22"/>
                <w:szCs w:val="22"/>
              </w:rPr>
            </w:pPr>
            <w:r>
              <w:rPr>
                <w:rFonts w:ascii="Times New Roman" w:hAnsi="Times New Roman"/>
                <w:sz w:val="22"/>
                <w:szCs w:val="22"/>
              </w:rPr>
              <w:t>OUTPATIENT PHARMACY</w:t>
            </w:r>
          </w:p>
        </w:tc>
        <w:tc>
          <w:tcPr>
            <w:tcW w:w="1216" w:type="dxa"/>
          </w:tcPr>
          <w:p w14:paraId="335A4A20" w14:textId="77777777" w:rsidR="00FF32B1" w:rsidRPr="0002501E" w:rsidRDefault="00FF32B1" w:rsidP="00091982">
            <w:pPr>
              <w:rPr>
                <w:rFonts w:ascii="Times New Roman" w:hAnsi="Times New Roman"/>
                <w:sz w:val="22"/>
                <w:szCs w:val="22"/>
              </w:rPr>
            </w:pPr>
            <w:r>
              <w:rPr>
                <w:rFonts w:ascii="Times New Roman" w:hAnsi="Times New Roman"/>
                <w:sz w:val="22"/>
                <w:szCs w:val="22"/>
              </w:rPr>
              <w:t>6243</w:t>
            </w:r>
          </w:p>
        </w:tc>
        <w:tc>
          <w:tcPr>
            <w:tcW w:w="3132" w:type="dxa"/>
          </w:tcPr>
          <w:p w14:paraId="335A4A21" w14:textId="77777777" w:rsidR="00FF32B1" w:rsidRPr="0002501E" w:rsidRDefault="00FF32B1" w:rsidP="00091982">
            <w:pPr>
              <w:rPr>
                <w:rFonts w:ascii="Times New Roman" w:hAnsi="Times New Roman"/>
                <w:sz w:val="22"/>
                <w:szCs w:val="22"/>
              </w:rPr>
            </w:pPr>
            <w:r>
              <w:rPr>
                <w:rFonts w:ascii="Times New Roman" w:hAnsi="Times New Roman"/>
                <w:sz w:val="22"/>
                <w:szCs w:val="22"/>
              </w:rPr>
              <w:t>EPHARMACY BILLABLE STATUS</w:t>
            </w:r>
          </w:p>
        </w:tc>
      </w:tr>
      <w:tr w:rsidR="00FF32B1" w:rsidRPr="0002501E" w14:paraId="335A4A26" w14:textId="77777777" w:rsidTr="00B65B79">
        <w:trPr>
          <w:cantSplit/>
        </w:trPr>
        <w:tc>
          <w:tcPr>
            <w:tcW w:w="5002" w:type="dxa"/>
          </w:tcPr>
          <w:p w14:paraId="335A4A23" w14:textId="77777777" w:rsidR="00FF32B1" w:rsidRPr="0002501E" w:rsidRDefault="00FF32B1" w:rsidP="00091982">
            <w:pPr>
              <w:rPr>
                <w:rFonts w:ascii="Times New Roman" w:hAnsi="Times New Roman"/>
                <w:sz w:val="22"/>
                <w:szCs w:val="22"/>
              </w:rPr>
            </w:pPr>
            <w:r>
              <w:rPr>
                <w:rFonts w:ascii="Times New Roman" w:hAnsi="Times New Roman"/>
                <w:sz w:val="22"/>
                <w:szCs w:val="22"/>
              </w:rPr>
              <w:t>OUTPATIENT PHARMACY</w:t>
            </w:r>
          </w:p>
        </w:tc>
        <w:tc>
          <w:tcPr>
            <w:tcW w:w="1216" w:type="dxa"/>
          </w:tcPr>
          <w:p w14:paraId="335A4A24" w14:textId="77777777" w:rsidR="00FF32B1" w:rsidRPr="0002501E" w:rsidRDefault="00FF32B1" w:rsidP="00091982">
            <w:pPr>
              <w:rPr>
                <w:rFonts w:ascii="Times New Roman" w:hAnsi="Times New Roman"/>
                <w:sz w:val="22"/>
                <w:szCs w:val="22"/>
              </w:rPr>
            </w:pPr>
            <w:r>
              <w:rPr>
                <w:rFonts w:ascii="Times New Roman" w:hAnsi="Times New Roman"/>
                <w:sz w:val="22"/>
                <w:szCs w:val="22"/>
              </w:rPr>
              <w:t>6244</w:t>
            </w:r>
          </w:p>
        </w:tc>
        <w:tc>
          <w:tcPr>
            <w:tcW w:w="3132" w:type="dxa"/>
          </w:tcPr>
          <w:p w14:paraId="335A4A25" w14:textId="77777777" w:rsidR="00FF32B1" w:rsidRPr="0002501E" w:rsidRDefault="00FF32B1" w:rsidP="00091982">
            <w:pPr>
              <w:rPr>
                <w:rFonts w:ascii="Times New Roman" w:hAnsi="Times New Roman"/>
                <w:sz w:val="22"/>
                <w:szCs w:val="22"/>
              </w:rPr>
            </w:pPr>
            <w:r>
              <w:rPr>
                <w:rFonts w:ascii="Times New Roman" w:hAnsi="Times New Roman"/>
                <w:sz w:val="22"/>
                <w:szCs w:val="22"/>
              </w:rPr>
              <w:t>RETRIEVE SENSITIVE DIAGNOSIS DRUG FROM DRUG FILE</w:t>
            </w:r>
          </w:p>
        </w:tc>
      </w:tr>
      <w:tr w:rsidR="009D1A67" w:rsidRPr="0002501E" w14:paraId="335A4A2A" w14:textId="77777777" w:rsidTr="00B65B79">
        <w:trPr>
          <w:cantSplit/>
        </w:trPr>
        <w:tc>
          <w:tcPr>
            <w:tcW w:w="5002" w:type="dxa"/>
          </w:tcPr>
          <w:p w14:paraId="335A4A2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DATA EXCHANGE</w:t>
            </w:r>
          </w:p>
        </w:tc>
        <w:tc>
          <w:tcPr>
            <w:tcW w:w="1216" w:type="dxa"/>
          </w:tcPr>
          <w:p w14:paraId="335A4A2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271</w:t>
            </w:r>
          </w:p>
        </w:tc>
        <w:tc>
          <w:tcPr>
            <w:tcW w:w="3132" w:type="dxa"/>
          </w:tcPr>
          <w:p w14:paraId="335A4A2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DBIA271-A</w:t>
            </w:r>
          </w:p>
        </w:tc>
      </w:tr>
      <w:tr w:rsidR="009D1A67" w:rsidRPr="0002501E" w14:paraId="335A4A2E" w14:textId="77777777" w:rsidTr="00B65B79">
        <w:trPr>
          <w:cantSplit/>
        </w:trPr>
        <w:tc>
          <w:tcPr>
            <w:tcW w:w="5002" w:type="dxa"/>
          </w:tcPr>
          <w:p w14:paraId="335A4A2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DATA EXCHANGE</w:t>
            </w:r>
          </w:p>
        </w:tc>
        <w:tc>
          <w:tcPr>
            <w:tcW w:w="1216" w:type="dxa"/>
          </w:tcPr>
          <w:p w14:paraId="335A4A2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766</w:t>
            </w:r>
          </w:p>
        </w:tc>
        <w:tc>
          <w:tcPr>
            <w:tcW w:w="3132" w:type="dxa"/>
          </w:tcPr>
          <w:p w14:paraId="335A4A2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DBIA268-B</w:t>
            </w:r>
          </w:p>
        </w:tc>
      </w:tr>
      <w:tr w:rsidR="009D1A67" w:rsidRPr="0002501E" w14:paraId="335A4A32" w14:textId="77777777" w:rsidTr="00B65B79">
        <w:trPr>
          <w:cantSplit/>
        </w:trPr>
        <w:tc>
          <w:tcPr>
            <w:tcW w:w="5002" w:type="dxa"/>
          </w:tcPr>
          <w:p w14:paraId="335A4A2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DATA EXCHANGE</w:t>
            </w:r>
          </w:p>
        </w:tc>
        <w:tc>
          <w:tcPr>
            <w:tcW w:w="1216" w:type="dxa"/>
          </w:tcPr>
          <w:p w14:paraId="335A4A3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773</w:t>
            </w:r>
          </w:p>
        </w:tc>
        <w:tc>
          <w:tcPr>
            <w:tcW w:w="3132" w:type="dxa"/>
          </w:tcPr>
          <w:p w14:paraId="335A4A3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DBIA271-B</w:t>
            </w:r>
          </w:p>
        </w:tc>
      </w:tr>
      <w:tr w:rsidR="009D1A67" w:rsidRPr="0002501E" w14:paraId="335A4A36" w14:textId="77777777" w:rsidTr="00B65B79">
        <w:trPr>
          <w:cantSplit/>
        </w:trPr>
        <w:tc>
          <w:tcPr>
            <w:tcW w:w="5002" w:type="dxa"/>
          </w:tcPr>
          <w:p w14:paraId="335A4A3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DATA EXCHANGE</w:t>
            </w:r>
          </w:p>
        </w:tc>
        <w:tc>
          <w:tcPr>
            <w:tcW w:w="1216" w:type="dxa"/>
          </w:tcPr>
          <w:p w14:paraId="335A4A3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774</w:t>
            </w:r>
          </w:p>
        </w:tc>
        <w:tc>
          <w:tcPr>
            <w:tcW w:w="3132" w:type="dxa"/>
          </w:tcPr>
          <w:p w14:paraId="335A4A3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DBIA271-C</w:t>
            </w:r>
          </w:p>
        </w:tc>
      </w:tr>
      <w:tr w:rsidR="009D1A67" w:rsidRPr="0002501E" w14:paraId="335A4A3A" w14:textId="77777777" w:rsidTr="00B65B79">
        <w:trPr>
          <w:cantSplit/>
        </w:trPr>
        <w:tc>
          <w:tcPr>
            <w:tcW w:w="5002" w:type="dxa"/>
          </w:tcPr>
          <w:p w14:paraId="335A4A3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DATA EXCHANGE</w:t>
            </w:r>
          </w:p>
        </w:tc>
        <w:tc>
          <w:tcPr>
            <w:tcW w:w="1216" w:type="dxa"/>
          </w:tcPr>
          <w:p w14:paraId="335A4A3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2780</w:t>
            </w:r>
          </w:p>
        </w:tc>
        <w:tc>
          <w:tcPr>
            <w:tcW w:w="3132" w:type="dxa"/>
          </w:tcPr>
          <w:p w14:paraId="335A4A3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DBIA2780</w:t>
            </w:r>
          </w:p>
        </w:tc>
      </w:tr>
      <w:tr w:rsidR="009D1A67" w:rsidRPr="0002501E" w14:paraId="335A4A3E" w14:textId="77777777" w:rsidTr="00B65B79">
        <w:trPr>
          <w:cantSplit/>
        </w:trPr>
        <w:tc>
          <w:tcPr>
            <w:tcW w:w="5002" w:type="dxa"/>
          </w:tcPr>
          <w:p w14:paraId="335A4A3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PROSTHETICS</w:t>
            </w:r>
          </w:p>
        </w:tc>
        <w:tc>
          <w:tcPr>
            <w:tcW w:w="1216" w:type="dxa"/>
          </w:tcPr>
          <w:p w14:paraId="335A4A3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612</w:t>
            </w:r>
          </w:p>
        </w:tc>
        <w:tc>
          <w:tcPr>
            <w:tcW w:w="3132" w:type="dxa"/>
          </w:tcPr>
          <w:p w14:paraId="335A4A3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DBIA142-B</w:t>
            </w:r>
          </w:p>
        </w:tc>
      </w:tr>
      <w:tr w:rsidR="009D1A67" w:rsidRPr="0002501E" w14:paraId="335A4A42" w14:textId="77777777" w:rsidTr="00B65B79">
        <w:trPr>
          <w:cantSplit/>
        </w:trPr>
        <w:tc>
          <w:tcPr>
            <w:tcW w:w="5002" w:type="dxa"/>
          </w:tcPr>
          <w:p w14:paraId="335A4A3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4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1936</w:t>
            </w:r>
          </w:p>
        </w:tc>
        <w:tc>
          <w:tcPr>
            <w:tcW w:w="3132" w:type="dxa"/>
          </w:tcPr>
          <w:p w14:paraId="335A4A4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DBIA1936</w:t>
            </w:r>
          </w:p>
        </w:tc>
      </w:tr>
      <w:tr w:rsidR="009D1A67" w:rsidRPr="0002501E" w14:paraId="335A4A46" w14:textId="77777777" w:rsidTr="00B65B79">
        <w:trPr>
          <w:cantSplit/>
        </w:trPr>
        <w:tc>
          <w:tcPr>
            <w:tcW w:w="5002" w:type="dxa"/>
          </w:tcPr>
          <w:p w14:paraId="335A4A4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4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2037</w:t>
            </w:r>
          </w:p>
        </w:tc>
        <w:tc>
          <w:tcPr>
            <w:tcW w:w="3132" w:type="dxa"/>
          </w:tcPr>
          <w:p w14:paraId="335A4A4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DBIA2037</w:t>
            </w:r>
          </w:p>
        </w:tc>
      </w:tr>
      <w:tr w:rsidR="009D1A67" w:rsidRPr="0002501E" w14:paraId="335A4A4A" w14:textId="77777777" w:rsidTr="00B65B79">
        <w:trPr>
          <w:cantSplit/>
        </w:trPr>
        <w:tc>
          <w:tcPr>
            <w:tcW w:w="5002" w:type="dxa"/>
          </w:tcPr>
          <w:p w14:paraId="335A4A4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4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2538</w:t>
            </w:r>
          </w:p>
        </w:tc>
        <w:tc>
          <w:tcPr>
            <w:tcW w:w="3132" w:type="dxa"/>
          </w:tcPr>
          <w:p w14:paraId="335A4A4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DBIA2538</w:t>
            </w:r>
          </w:p>
        </w:tc>
      </w:tr>
      <w:tr w:rsidR="00B65B79" w:rsidRPr="0002501E" w14:paraId="48C87EF8" w14:textId="77777777" w:rsidTr="00B65B79">
        <w:trPr>
          <w:cantSplit/>
        </w:trPr>
        <w:tc>
          <w:tcPr>
            <w:tcW w:w="5002" w:type="dxa"/>
          </w:tcPr>
          <w:p w14:paraId="762BF243" w14:textId="77777777" w:rsidR="00B65B79" w:rsidRPr="0002501E" w:rsidRDefault="00B65B79" w:rsidP="00B2433D">
            <w:pPr>
              <w:rPr>
                <w:rFonts w:ascii="Times New Roman" w:hAnsi="Times New Roman"/>
                <w:sz w:val="22"/>
                <w:szCs w:val="22"/>
              </w:rPr>
            </w:pPr>
            <w:r>
              <w:rPr>
                <w:rFonts w:ascii="Times New Roman" w:hAnsi="Times New Roman"/>
                <w:sz w:val="22"/>
                <w:szCs w:val="22"/>
              </w:rPr>
              <w:t>REGISTRATION</w:t>
            </w:r>
          </w:p>
        </w:tc>
        <w:tc>
          <w:tcPr>
            <w:tcW w:w="1216" w:type="dxa"/>
          </w:tcPr>
          <w:p w14:paraId="0EF9E569" w14:textId="77777777" w:rsidR="00B65B79" w:rsidRPr="0002501E" w:rsidRDefault="00B65B79" w:rsidP="00B2433D">
            <w:pPr>
              <w:rPr>
                <w:rFonts w:ascii="Times New Roman" w:hAnsi="Times New Roman"/>
                <w:sz w:val="22"/>
                <w:szCs w:val="22"/>
              </w:rPr>
            </w:pPr>
            <w:r>
              <w:rPr>
                <w:rFonts w:ascii="Times New Roman" w:hAnsi="Times New Roman"/>
                <w:sz w:val="22"/>
                <w:szCs w:val="22"/>
              </w:rPr>
              <w:t>2643</w:t>
            </w:r>
          </w:p>
        </w:tc>
        <w:tc>
          <w:tcPr>
            <w:tcW w:w="3132" w:type="dxa"/>
          </w:tcPr>
          <w:p w14:paraId="23E2A45E" w14:textId="77777777" w:rsidR="00B65B79" w:rsidRPr="0002501E" w:rsidRDefault="00B65B79" w:rsidP="00B2433D">
            <w:pPr>
              <w:rPr>
                <w:rFonts w:ascii="Times New Roman" w:hAnsi="Times New Roman"/>
                <w:sz w:val="22"/>
                <w:szCs w:val="22"/>
              </w:rPr>
            </w:pPr>
            <w:r w:rsidRPr="00987DD3">
              <w:rPr>
                <w:rFonts w:ascii="Times New Roman" w:hAnsi="Times New Roman"/>
                <w:sz w:val="22"/>
                <w:szCs w:val="22"/>
              </w:rPr>
              <w:t>DBIA2643</w:t>
            </w:r>
          </w:p>
        </w:tc>
      </w:tr>
      <w:tr w:rsidR="009D1A67" w:rsidRPr="0002501E" w14:paraId="335A4A4E" w14:textId="77777777" w:rsidTr="00B65B79">
        <w:trPr>
          <w:cantSplit/>
        </w:trPr>
        <w:tc>
          <w:tcPr>
            <w:tcW w:w="5002" w:type="dxa"/>
          </w:tcPr>
          <w:p w14:paraId="335A4A4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4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4288</w:t>
            </w:r>
          </w:p>
        </w:tc>
        <w:tc>
          <w:tcPr>
            <w:tcW w:w="3132" w:type="dxa"/>
          </w:tcPr>
          <w:p w14:paraId="335A4A4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RETRIEVE INSURANCE DATA</w:t>
            </w:r>
          </w:p>
        </w:tc>
      </w:tr>
      <w:tr w:rsidR="009D1A67" w:rsidRPr="0002501E" w14:paraId="335A4A52" w14:textId="77777777" w:rsidTr="00B65B79">
        <w:trPr>
          <w:cantSplit/>
        </w:trPr>
        <w:tc>
          <w:tcPr>
            <w:tcW w:w="5002" w:type="dxa"/>
          </w:tcPr>
          <w:p w14:paraId="335A4A4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5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4524</w:t>
            </w:r>
          </w:p>
        </w:tc>
        <w:tc>
          <w:tcPr>
            <w:tcW w:w="3132" w:type="dxa"/>
          </w:tcPr>
          <w:p w14:paraId="335A4A5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DBIA4524</w:t>
            </w:r>
          </w:p>
        </w:tc>
      </w:tr>
      <w:tr w:rsidR="009D1A67" w:rsidRPr="0002501E" w14:paraId="335A4A56" w14:textId="77777777" w:rsidTr="00B65B79">
        <w:trPr>
          <w:cantSplit/>
        </w:trPr>
        <w:tc>
          <w:tcPr>
            <w:tcW w:w="5002" w:type="dxa"/>
          </w:tcPr>
          <w:p w14:paraId="335A4A5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5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4709</w:t>
            </w:r>
          </w:p>
        </w:tc>
        <w:tc>
          <w:tcPr>
            <w:tcW w:w="3132" w:type="dxa"/>
          </w:tcPr>
          <w:p w14:paraId="335A4A5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PROCESS INSURANCE FROM DG REGISTRATION</w:t>
            </w:r>
          </w:p>
        </w:tc>
      </w:tr>
      <w:tr w:rsidR="009D1A67" w:rsidRPr="0002501E" w14:paraId="335A4A5A" w14:textId="77777777" w:rsidTr="00B65B79">
        <w:trPr>
          <w:cantSplit/>
        </w:trPr>
        <w:tc>
          <w:tcPr>
            <w:tcW w:w="5002" w:type="dxa"/>
          </w:tcPr>
          <w:p w14:paraId="335A4A5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5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4785</w:t>
            </w:r>
          </w:p>
        </w:tc>
        <w:tc>
          <w:tcPr>
            <w:tcW w:w="3132" w:type="dxa"/>
          </w:tcPr>
          <w:p w14:paraId="335A4A5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BUFFER FILE ACCESS</w:t>
            </w:r>
          </w:p>
        </w:tc>
      </w:tr>
      <w:tr w:rsidR="009D1A67" w:rsidRPr="0002501E" w14:paraId="335A4A5E" w14:textId="77777777" w:rsidTr="00B65B79">
        <w:trPr>
          <w:cantSplit/>
        </w:trPr>
        <w:tc>
          <w:tcPr>
            <w:tcW w:w="5002" w:type="dxa"/>
          </w:tcPr>
          <w:p w14:paraId="335A4A5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5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4786</w:t>
            </w:r>
          </w:p>
        </w:tc>
        <w:tc>
          <w:tcPr>
            <w:tcW w:w="3132" w:type="dxa"/>
          </w:tcPr>
          <w:p w14:paraId="335A4A5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FSC FILE ACCESS</w:t>
            </w:r>
          </w:p>
        </w:tc>
      </w:tr>
      <w:tr w:rsidR="009D1A67" w:rsidRPr="0002501E" w14:paraId="335A4A62" w14:textId="77777777" w:rsidTr="00B65B79">
        <w:trPr>
          <w:cantSplit/>
        </w:trPr>
        <w:tc>
          <w:tcPr>
            <w:tcW w:w="5002" w:type="dxa"/>
          </w:tcPr>
          <w:p w14:paraId="335A4A5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6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4787</w:t>
            </w:r>
          </w:p>
        </w:tc>
        <w:tc>
          <w:tcPr>
            <w:tcW w:w="3132" w:type="dxa"/>
          </w:tcPr>
          <w:p w14:paraId="335A4A6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VISTA FSC FILE ACCESS</w:t>
            </w:r>
          </w:p>
        </w:tc>
      </w:tr>
      <w:tr w:rsidR="009D1A67" w:rsidRPr="0002501E" w14:paraId="335A4A66" w14:textId="77777777" w:rsidTr="00B65B79">
        <w:trPr>
          <w:cantSplit/>
        </w:trPr>
        <w:tc>
          <w:tcPr>
            <w:tcW w:w="5002" w:type="dxa"/>
          </w:tcPr>
          <w:p w14:paraId="335A4A6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lastRenderedPageBreak/>
              <w:t>REGISTRATION</w:t>
            </w:r>
          </w:p>
        </w:tc>
        <w:tc>
          <w:tcPr>
            <w:tcW w:w="1216" w:type="dxa"/>
          </w:tcPr>
          <w:p w14:paraId="335A4A6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4788</w:t>
            </w:r>
          </w:p>
        </w:tc>
        <w:tc>
          <w:tcPr>
            <w:tcW w:w="3132" w:type="dxa"/>
          </w:tcPr>
          <w:p w14:paraId="335A4A6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COMMERCIAL INSURANCE FILE ACCESS</w:t>
            </w:r>
          </w:p>
        </w:tc>
      </w:tr>
      <w:tr w:rsidR="009D1A67" w:rsidRPr="0002501E" w14:paraId="335A4A6A" w14:textId="77777777" w:rsidTr="00B65B79">
        <w:trPr>
          <w:cantSplit/>
        </w:trPr>
        <w:tc>
          <w:tcPr>
            <w:tcW w:w="5002" w:type="dxa"/>
          </w:tcPr>
          <w:p w14:paraId="335A4A6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6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4789</w:t>
            </w:r>
          </w:p>
        </w:tc>
        <w:tc>
          <w:tcPr>
            <w:tcW w:w="3132" w:type="dxa"/>
          </w:tcPr>
          <w:p w14:paraId="335A4A6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PLAN FILE ACCESS</w:t>
            </w:r>
          </w:p>
        </w:tc>
      </w:tr>
      <w:tr w:rsidR="009D1A67" w:rsidRPr="0002501E" w14:paraId="335A4A6E" w14:textId="77777777" w:rsidTr="00B65B79">
        <w:trPr>
          <w:cantSplit/>
        </w:trPr>
        <w:tc>
          <w:tcPr>
            <w:tcW w:w="5002" w:type="dxa"/>
          </w:tcPr>
          <w:p w14:paraId="335A4A6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6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4790</w:t>
            </w:r>
          </w:p>
        </w:tc>
        <w:tc>
          <w:tcPr>
            <w:tcW w:w="3132" w:type="dxa"/>
          </w:tcPr>
          <w:p w14:paraId="335A4A6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INSURANCE STATUS UPDATE</w:t>
            </w:r>
          </w:p>
        </w:tc>
      </w:tr>
      <w:tr w:rsidR="00C933AB" w:rsidRPr="0002501E" w14:paraId="335A4A72" w14:textId="77777777" w:rsidTr="00B65B79">
        <w:trPr>
          <w:cantSplit/>
        </w:trPr>
        <w:tc>
          <w:tcPr>
            <w:tcW w:w="5002" w:type="dxa"/>
          </w:tcPr>
          <w:p w14:paraId="335A4A6F" w14:textId="77777777" w:rsidR="00C933AB" w:rsidRPr="0002501E" w:rsidRDefault="00C933AB" w:rsidP="00174F1D">
            <w:pPr>
              <w:rPr>
                <w:rFonts w:ascii="Times New Roman" w:hAnsi="Times New Roman"/>
                <w:sz w:val="22"/>
                <w:szCs w:val="22"/>
              </w:rPr>
            </w:pPr>
            <w:r>
              <w:rPr>
                <w:rFonts w:ascii="Times New Roman" w:hAnsi="Times New Roman"/>
                <w:sz w:val="22"/>
                <w:szCs w:val="22"/>
              </w:rPr>
              <w:t>REGISTRATION</w:t>
            </w:r>
          </w:p>
        </w:tc>
        <w:tc>
          <w:tcPr>
            <w:tcW w:w="1216" w:type="dxa"/>
          </w:tcPr>
          <w:p w14:paraId="335A4A70" w14:textId="77777777" w:rsidR="00C933AB" w:rsidRPr="0002501E" w:rsidRDefault="00C933AB" w:rsidP="00174F1D">
            <w:pPr>
              <w:rPr>
                <w:rFonts w:ascii="Times New Roman" w:hAnsi="Times New Roman"/>
                <w:sz w:val="22"/>
                <w:szCs w:val="22"/>
              </w:rPr>
            </w:pPr>
            <w:r>
              <w:rPr>
                <w:rFonts w:ascii="Times New Roman" w:hAnsi="Times New Roman"/>
                <w:sz w:val="22"/>
                <w:szCs w:val="22"/>
              </w:rPr>
              <w:t>6231</w:t>
            </w:r>
          </w:p>
        </w:tc>
        <w:tc>
          <w:tcPr>
            <w:tcW w:w="3132" w:type="dxa"/>
          </w:tcPr>
          <w:p w14:paraId="335A4A71" w14:textId="77777777" w:rsidR="00C933AB" w:rsidRPr="0002501E" w:rsidRDefault="00C933AB" w:rsidP="00174F1D">
            <w:pPr>
              <w:rPr>
                <w:rFonts w:ascii="Times New Roman" w:hAnsi="Times New Roman"/>
                <w:sz w:val="22"/>
                <w:szCs w:val="22"/>
              </w:rPr>
            </w:pPr>
            <w:r>
              <w:rPr>
                <w:rFonts w:ascii="Times New Roman" w:hAnsi="Times New Roman"/>
                <w:sz w:val="22"/>
                <w:szCs w:val="22"/>
              </w:rPr>
              <w:t>Allows DATE OF DEATH entry to automatically terminate active patient policies.</w:t>
            </w:r>
          </w:p>
        </w:tc>
      </w:tr>
      <w:tr w:rsidR="009D1A67" w:rsidRPr="0002501E" w14:paraId="335A4A76" w14:textId="77777777" w:rsidTr="00B65B79">
        <w:trPr>
          <w:cantSplit/>
        </w:trPr>
        <w:tc>
          <w:tcPr>
            <w:tcW w:w="5002" w:type="dxa"/>
          </w:tcPr>
          <w:p w14:paraId="335A4A7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SCHEDULING</w:t>
            </w:r>
          </w:p>
        </w:tc>
        <w:tc>
          <w:tcPr>
            <w:tcW w:w="1216" w:type="dxa"/>
          </w:tcPr>
          <w:p w14:paraId="335A4A7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2781</w:t>
            </w:r>
          </w:p>
        </w:tc>
        <w:tc>
          <w:tcPr>
            <w:tcW w:w="3132" w:type="dxa"/>
          </w:tcPr>
          <w:p w14:paraId="335A4A7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DBIA2781</w:t>
            </w:r>
          </w:p>
        </w:tc>
      </w:tr>
      <w:tr w:rsidR="009D1A67" w:rsidRPr="0002501E" w14:paraId="335A4A7A" w14:textId="77777777" w:rsidTr="00B65B79">
        <w:trPr>
          <w:cantSplit/>
        </w:trPr>
        <w:tc>
          <w:tcPr>
            <w:tcW w:w="5002" w:type="dxa"/>
          </w:tcPr>
          <w:p w14:paraId="335A4A7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SCHEDULING</w:t>
            </w:r>
          </w:p>
        </w:tc>
        <w:tc>
          <w:tcPr>
            <w:tcW w:w="1216" w:type="dxa"/>
          </w:tcPr>
          <w:p w14:paraId="335A4A7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4987</w:t>
            </w:r>
          </w:p>
        </w:tc>
        <w:tc>
          <w:tcPr>
            <w:tcW w:w="3132" w:type="dxa"/>
          </w:tcPr>
          <w:p w14:paraId="335A4A7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 BILLING DATA API</w:t>
            </w:r>
          </w:p>
        </w:tc>
      </w:tr>
      <w:tr w:rsidR="009D1A67" w:rsidRPr="0002501E" w14:paraId="335A4A7E" w14:textId="77777777" w:rsidTr="00B65B79">
        <w:trPr>
          <w:cantSplit/>
        </w:trPr>
        <w:tc>
          <w:tcPr>
            <w:tcW w:w="5002" w:type="dxa"/>
          </w:tcPr>
          <w:p w14:paraId="335A4A7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SCHEDULING</w:t>
            </w:r>
          </w:p>
        </w:tc>
        <w:tc>
          <w:tcPr>
            <w:tcW w:w="1216" w:type="dxa"/>
          </w:tcPr>
          <w:p w14:paraId="335A4A7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5029</w:t>
            </w:r>
          </w:p>
        </w:tc>
        <w:tc>
          <w:tcPr>
            <w:tcW w:w="3132" w:type="dxa"/>
          </w:tcPr>
          <w:p w14:paraId="335A4A7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VERIFY SC APPOINTMENT TYPE</w:t>
            </w:r>
          </w:p>
        </w:tc>
      </w:tr>
      <w:tr w:rsidR="009D1A67" w:rsidRPr="0002501E" w14:paraId="335A4A82" w14:textId="77777777" w:rsidTr="00B65B79">
        <w:trPr>
          <w:cantSplit/>
        </w:trPr>
        <w:tc>
          <w:tcPr>
            <w:tcW w:w="5002" w:type="dxa"/>
          </w:tcPr>
          <w:p w14:paraId="335A4A7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SOCIAL WORK</w:t>
            </w:r>
          </w:p>
        </w:tc>
        <w:tc>
          <w:tcPr>
            <w:tcW w:w="1216" w:type="dxa"/>
          </w:tcPr>
          <w:p w14:paraId="335A4A8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61</w:t>
            </w:r>
          </w:p>
        </w:tc>
        <w:tc>
          <w:tcPr>
            <w:tcW w:w="3132" w:type="dxa"/>
          </w:tcPr>
          <w:p w14:paraId="335A4A8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DBIA61</w:t>
            </w:r>
          </w:p>
        </w:tc>
      </w:tr>
      <w:tr w:rsidR="009D1A67" w:rsidRPr="0002501E" w14:paraId="335A4A86" w14:textId="77777777" w:rsidTr="00B65B79">
        <w:trPr>
          <w:cantSplit/>
        </w:trPr>
        <w:tc>
          <w:tcPr>
            <w:tcW w:w="5002" w:type="dxa"/>
          </w:tcPr>
          <w:p w14:paraId="335A4A8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Unknown</w:t>
            </w:r>
          </w:p>
        </w:tc>
        <w:tc>
          <w:tcPr>
            <w:tcW w:w="1216" w:type="dxa"/>
          </w:tcPr>
          <w:p w14:paraId="335A4A8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2034</w:t>
            </w:r>
          </w:p>
        </w:tc>
        <w:tc>
          <w:tcPr>
            <w:tcW w:w="3132" w:type="dxa"/>
          </w:tcPr>
          <w:p w14:paraId="335A4A8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DBIA2034</w:t>
            </w:r>
          </w:p>
        </w:tc>
      </w:tr>
      <w:tr w:rsidR="009D1A67" w:rsidRPr="0002501E" w14:paraId="335A4A8A" w14:textId="77777777" w:rsidTr="00B65B79">
        <w:trPr>
          <w:cantSplit/>
        </w:trPr>
        <w:tc>
          <w:tcPr>
            <w:tcW w:w="5002" w:type="dxa"/>
          </w:tcPr>
          <w:p w14:paraId="335A4A8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Unknown</w:t>
            </w:r>
          </w:p>
        </w:tc>
        <w:tc>
          <w:tcPr>
            <w:tcW w:w="1216" w:type="dxa"/>
          </w:tcPr>
          <w:p w14:paraId="335A4A8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4419</w:t>
            </w:r>
          </w:p>
        </w:tc>
        <w:tc>
          <w:tcPr>
            <w:tcW w:w="3132" w:type="dxa"/>
          </w:tcPr>
          <w:p w14:paraId="335A4A8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DBIA4419</w:t>
            </w:r>
          </w:p>
        </w:tc>
      </w:tr>
      <w:tr w:rsidR="009D1A67" w:rsidRPr="0002501E" w14:paraId="335A4A8E" w14:textId="77777777" w:rsidTr="00B65B79">
        <w:trPr>
          <w:cantSplit/>
        </w:trPr>
        <w:tc>
          <w:tcPr>
            <w:tcW w:w="5002" w:type="dxa"/>
          </w:tcPr>
          <w:p w14:paraId="335A4A8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Unknown</w:t>
            </w:r>
          </w:p>
        </w:tc>
        <w:tc>
          <w:tcPr>
            <w:tcW w:w="1216" w:type="dxa"/>
          </w:tcPr>
          <w:p w14:paraId="335A4A8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4663</w:t>
            </w:r>
          </w:p>
        </w:tc>
        <w:tc>
          <w:tcPr>
            <w:tcW w:w="3132" w:type="dxa"/>
          </w:tcPr>
          <w:p w14:paraId="335A4A8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ON/OFF SWITCH</w:t>
            </w:r>
          </w:p>
        </w:tc>
      </w:tr>
      <w:tr w:rsidR="009D1A67" w:rsidRPr="0002501E" w14:paraId="335A4A92" w14:textId="77777777" w:rsidTr="00B65B79">
        <w:trPr>
          <w:cantSplit/>
        </w:trPr>
        <w:tc>
          <w:tcPr>
            <w:tcW w:w="5002" w:type="dxa"/>
          </w:tcPr>
          <w:p w14:paraId="335A4A8F" w14:textId="77777777" w:rsidR="009D1A67" w:rsidRPr="0002501E" w:rsidRDefault="009D1A67" w:rsidP="00174F1D">
            <w:pPr>
              <w:tabs>
                <w:tab w:val="left" w:pos="360"/>
              </w:tabs>
              <w:rPr>
                <w:rFonts w:ascii="Times New Roman" w:hAnsi="Times New Roman"/>
                <w:sz w:val="22"/>
                <w:szCs w:val="22"/>
              </w:rPr>
            </w:pPr>
            <w:r w:rsidRPr="0002501E">
              <w:rPr>
                <w:rFonts w:ascii="Times New Roman" w:hAnsi="Times New Roman"/>
                <w:sz w:val="22"/>
                <w:szCs w:val="22"/>
              </w:rPr>
              <w:t>Unknown</w:t>
            </w:r>
          </w:p>
        </w:tc>
        <w:tc>
          <w:tcPr>
            <w:tcW w:w="1216" w:type="dxa"/>
          </w:tcPr>
          <w:p w14:paraId="335A4A90" w14:textId="77777777" w:rsidR="009D1A67" w:rsidRPr="0002501E" w:rsidRDefault="009D1A67" w:rsidP="00174F1D">
            <w:pPr>
              <w:tabs>
                <w:tab w:val="left" w:pos="360"/>
              </w:tabs>
              <w:rPr>
                <w:rFonts w:ascii="Times New Roman" w:hAnsi="Times New Roman"/>
                <w:sz w:val="22"/>
                <w:szCs w:val="22"/>
              </w:rPr>
            </w:pPr>
            <w:r w:rsidRPr="0002501E">
              <w:rPr>
                <w:rFonts w:ascii="Times New Roman" w:hAnsi="Times New Roman"/>
                <w:sz w:val="22"/>
                <w:szCs w:val="22"/>
              </w:rPr>
              <w:t>10147</w:t>
            </w:r>
          </w:p>
        </w:tc>
        <w:tc>
          <w:tcPr>
            <w:tcW w:w="3132" w:type="dxa"/>
          </w:tcPr>
          <w:p w14:paraId="335A4A91" w14:textId="77777777" w:rsidR="009D1A67" w:rsidRPr="0002501E" w:rsidRDefault="009D1A67" w:rsidP="00174F1D">
            <w:pPr>
              <w:tabs>
                <w:tab w:val="left" w:pos="360"/>
              </w:tabs>
              <w:rPr>
                <w:rFonts w:ascii="Times New Roman" w:hAnsi="Times New Roman"/>
                <w:sz w:val="22"/>
                <w:szCs w:val="22"/>
              </w:rPr>
            </w:pPr>
            <w:r w:rsidRPr="0002501E">
              <w:rPr>
                <w:rFonts w:ascii="Times New Roman" w:hAnsi="Times New Roman"/>
                <w:sz w:val="22"/>
                <w:szCs w:val="22"/>
              </w:rPr>
              <w:t>IBARXEU</w:t>
            </w:r>
          </w:p>
        </w:tc>
      </w:tr>
      <w:tr w:rsidR="009D1A67" w:rsidRPr="0002501E" w14:paraId="335A4A96" w14:textId="77777777" w:rsidTr="00B65B79">
        <w:trPr>
          <w:cantSplit/>
        </w:trPr>
        <w:tc>
          <w:tcPr>
            <w:tcW w:w="5002" w:type="dxa"/>
          </w:tcPr>
          <w:p w14:paraId="335A4A9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UTILIZATION MANAGEMENT ROLLUP</w:t>
            </w:r>
          </w:p>
        </w:tc>
        <w:tc>
          <w:tcPr>
            <w:tcW w:w="1216" w:type="dxa"/>
          </w:tcPr>
          <w:p w14:paraId="335A4A9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1137</w:t>
            </w:r>
          </w:p>
        </w:tc>
        <w:tc>
          <w:tcPr>
            <w:tcW w:w="3132" w:type="dxa"/>
          </w:tcPr>
          <w:p w14:paraId="335A4A9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DBIA1137</w:t>
            </w:r>
          </w:p>
        </w:tc>
      </w:tr>
      <w:tr w:rsidR="009D1A67" w:rsidRPr="0002501E" w14:paraId="335A4A9A" w14:textId="77777777" w:rsidTr="00B65B79">
        <w:trPr>
          <w:cantSplit/>
        </w:trPr>
        <w:tc>
          <w:tcPr>
            <w:tcW w:w="5002" w:type="dxa"/>
          </w:tcPr>
          <w:p w14:paraId="335A4A9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UTILIZATION MANAGEMENT ROLLUP</w:t>
            </w:r>
          </w:p>
        </w:tc>
        <w:tc>
          <w:tcPr>
            <w:tcW w:w="1216" w:type="dxa"/>
          </w:tcPr>
          <w:p w14:paraId="335A4A9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1327</w:t>
            </w:r>
          </w:p>
        </w:tc>
        <w:tc>
          <w:tcPr>
            <w:tcW w:w="3132" w:type="dxa"/>
          </w:tcPr>
          <w:p w14:paraId="335A4A9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DBIA1327</w:t>
            </w:r>
          </w:p>
        </w:tc>
      </w:tr>
      <w:tr w:rsidR="009D1A67" w:rsidRPr="0002501E" w14:paraId="335A4A9E" w14:textId="77777777" w:rsidTr="00B65B79">
        <w:trPr>
          <w:cantSplit/>
        </w:trPr>
        <w:tc>
          <w:tcPr>
            <w:tcW w:w="5002" w:type="dxa"/>
          </w:tcPr>
          <w:p w14:paraId="335A4A9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UTILIZATION MANAGEMENT ROLLUP</w:t>
            </w:r>
          </w:p>
        </w:tc>
        <w:tc>
          <w:tcPr>
            <w:tcW w:w="1216" w:type="dxa"/>
          </w:tcPr>
          <w:p w14:paraId="335A4A9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1329</w:t>
            </w:r>
          </w:p>
        </w:tc>
        <w:tc>
          <w:tcPr>
            <w:tcW w:w="3132" w:type="dxa"/>
          </w:tcPr>
          <w:p w14:paraId="335A4A9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DBIA1329</w:t>
            </w:r>
          </w:p>
        </w:tc>
      </w:tr>
      <w:tr w:rsidR="009D1A67" w:rsidRPr="0002501E" w14:paraId="335A4AA2" w14:textId="77777777" w:rsidTr="00B65B79">
        <w:trPr>
          <w:cantSplit/>
        </w:trPr>
        <w:tc>
          <w:tcPr>
            <w:tcW w:w="5002" w:type="dxa"/>
          </w:tcPr>
          <w:p w14:paraId="335A4A9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UTILIZATION MANAGEMENT ROLLUP</w:t>
            </w:r>
          </w:p>
        </w:tc>
        <w:tc>
          <w:tcPr>
            <w:tcW w:w="1216" w:type="dxa"/>
          </w:tcPr>
          <w:p w14:paraId="335A4AA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1351</w:t>
            </w:r>
          </w:p>
        </w:tc>
        <w:tc>
          <w:tcPr>
            <w:tcW w:w="3132" w:type="dxa"/>
          </w:tcPr>
          <w:p w14:paraId="335A4AA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DBIA1351</w:t>
            </w:r>
          </w:p>
        </w:tc>
      </w:tr>
      <w:tr w:rsidR="009D1A67" w:rsidRPr="0002501E" w14:paraId="335A4AA6" w14:textId="77777777" w:rsidTr="00B65B79">
        <w:trPr>
          <w:cantSplit/>
        </w:trPr>
        <w:tc>
          <w:tcPr>
            <w:tcW w:w="5002" w:type="dxa"/>
          </w:tcPr>
          <w:p w14:paraId="335A4AA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UTILIZATION MANAGEMENT ROLLUP</w:t>
            </w:r>
          </w:p>
        </w:tc>
        <w:tc>
          <w:tcPr>
            <w:tcW w:w="1216" w:type="dxa"/>
          </w:tcPr>
          <w:p w14:paraId="335A4AA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1354</w:t>
            </w:r>
          </w:p>
        </w:tc>
        <w:tc>
          <w:tcPr>
            <w:tcW w:w="3132" w:type="dxa"/>
          </w:tcPr>
          <w:p w14:paraId="335A4AA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DBIA1354</w:t>
            </w:r>
          </w:p>
        </w:tc>
      </w:tr>
    </w:tbl>
    <w:p w14:paraId="335A4AA7" w14:textId="77777777" w:rsidR="00081B22" w:rsidRPr="0002501E" w:rsidRDefault="00081B22" w:rsidP="001163B5">
      <w:pPr>
        <w:rPr>
          <w:rFonts w:ascii="Times New Roman" w:hAnsi="Times New Roman"/>
          <w:sz w:val="22"/>
          <w:szCs w:val="22"/>
        </w:rPr>
      </w:pPr>
    </w:p>
    <w:p w14:paraId="335A4AA8" w14:textId="77777777" w:rsidR="00531745" w:rsidRPr="0002501E" w:rsidRDefault="00531745">
      <w:pPr>
        <w:rPr>
          <w:rFonts w:ascii="Times New Roman" w:hAnsi="Times New Roman"/>
          <w:sz w:val="22"/>
          <w:szCs w:val="22"/>
        </w:rPr>
      </w:pPr>
    </w:p>
    <w:p w14:paraId="335A4AA9" w14:textId="77777777" w:rsidR="00531745" w:rsidRPr="0002501E" w:rsidRDefault="00531745" w:rsidP="00357028">
      <w:pPr>
        <w:tabs>
          <w:tab w:val="left" w:pos="360"/>
        </w:tabs>
        <w:ind w:left="360" w:hanging="360"/>
        <w:rPr>
          <w:rFonts w:ascii="Times New Roman" w:hAnsi="Times New Roman"/>
          <w:sz w:val="22"/>
          <w:szCs w:val="22"/>
        </w:rPr>
      </w:pPr>
      <w:r w:rsidRPr="0002501E">
        <w:rPr>
          <w:rFonts w:ascii="Times New Roman" w:hAnsi="Times New Roman"/>
          <w:sz w:val="22"/>
          <w:szCs w:val="22"/>
        </w:rPr>
        <w:t>3.</w:t>
      </w:r>
      <w:r w:rsidRPr="0002501E">
        <w:rPr>
          <w:rFonts w:ascii="Times New Roman" w:hAnsi="Times New Roman"/>
          <w:sz w:val="22"/>
          <w:szCs w:val="22"/>
        </w:rPr>
        <w:tab/>
        <w:t>IB V. 2.0 has requested integration agreements with the following packages, and they have been approved.</w:t>
      </w:r>
    </w:p>
    <w:p w14:paraId="335A4AAA" w14:textId="77777777" w:rsidR="00531745" w:rsidRPr="0002501E" w:rsidRDefault="00531745">
      <w:pPr>
        <w:rPr>
          <w:rFonts w:ascii="Times New Roman" w:hAnsi="Times New Roman"/>
          <w:sz w:val="22"/>
          <w:szCs w:val="22"/>
        </w:rPr>
      </w:pPr>
    </w:p>
    <w:p w14:paraId="335A4AAB"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A.</w:t>
      </w:r>
      <w:r w:rsidRPr="0002501E">
        <w:rPr>
          <w:rFonts w:ascii="Times New Roman" w:hAnsi="Times New Roman"/>
          <w:sz w:val="22"/>
          <w:szCs w:val="22"/>
        </w:rPr>
        <w:tab/>
        <w:t>Accounts Receivable (DBIA#s 127, 380-389</w:t>
      </w:r>
      <w:r w:rsidR="00C00F7D" w:rsidRPr="0002501E">
        <w:rPr>
          <w:rFonts w:ascii="Times New Roman" w:hAnsi="Times New Roman"/>
          <w:sz w:val="22"/>
          <w:szCs w:val="22"/>
        </w:rPr>
        <w:t>,1452,</w:t>
      </w:r>
      <w:r w:rsidR="006840A7" w:rsidRPr="0002501E">
        <w:rPr>
          <w:rFonts w:ascii="Times New Roman" w:hAnsi="Times New Roman"/>
          <w:sz w:val="22"/>
          <w:szCs w:val="22"/>
        </w:rPr>
        <w:t xml:space="preserve"> </w:t>
      </w:r>
      <w:r w:rsidR="00C00F7D" w:rsidRPr="0002501E">
        <w:rPr>
          <w:rFonts w:ascii="Times New Roman" w:hAnsi="Times New Roman"/>
          <w:sz w:val="22"/>
          <w:szCs w:val="22"/>
        </w:rPr>
        <w:t>5549</w:t>
      </w:r>
      <w:r w:rsidR="00DB33BD">
        <w:rPr>
          <w:rFonts w:ascii="Times New Roman" w:hAnsi="Times New Roman"/>
          <w:sz w:val="22"/>
          <w:szCs w:val="22"/>
        </w:rPr>
        <w:t>, 6237 &amp; 6238</w:t>
      </w:r>
      <w:r w:rsidR="00C00F7D" w:rsidRPr="0002501E">
        <w:rPr>
          <w:rFonts w:ascii="Times New Roman" w:hAnsi="Times New Roman"/>
          <w:sz w:val="22"/>
          <w:szCs w:val="22"/>
        </w:rPr>
        <w:t>)</w:t>
      </w:r>
    </w:p>
    <w:p w14:paraId="335A4AAC"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AR provides IB with the following:</w:t>
      </w:r>
    </w:p>
    <w:p w14:paraId="335A4AAD"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a routine used for setting up a new charge for a debtor</w:t>
      </w:r>
    </w:p>
    <w:p w14:paraId="335A4AAE"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allows the IB ACTION TYPE file (#350.1) to point to the ACCOUNTS RECEIVABLE CATEGORY file (#430.2)</w:t>
      </w:r>
    </w:p>
    <w:p w14:paraId="335A4AAF"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look-up to the ACCOUNTS RECEIVABLE file (#430)</w:t>
      </w:r>
    </w:p>
    <w:p w14:paraId="335A4AB0"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set the STATEMENT DAY field</w:t>
      </w:r>
    </w:p>
    <w:p w14:paraId="335A4AB1" w14:textId="77777777" w:rsidR="00C00F7D" w:rsidRPr="0002501E" w:rsidRDefault="00FB5D70" w:rsidP="00C00F7D">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reference to determine the internal number of decrease and increase adjustment types</w:t>
      </w:r>
    </w:p>
    <w:p w14:paraId="335A4AB2" w14:textId="77777777" w:rsidR="00C00F7D" w:rsidRPr="0002501E" w:rsidRDefault="00FB5D70" w:rsidP="00C00F7D">
      <w:pPr>
        <w:ind w:left="1188" w:hanging="288"/>
        <w:rPr>
          <w:rFonts w:ascii="Times New Roman" w:hAnsi="Times New Roman"/>
          <w:sz w:val="22"/>
          <w:szCs w:val="22"/>
        </w:rPr>
      </w:pPr>
      <w:r w:rsidRPr="0002501E">
        <w:rPr>
          <w:rFonts w:ascii="Times New Roman" w:hAnsi="Times New Roman"/>
          <w:sz w:val="22"/>
          <w:szCs w:val="22"/>
        </w:rPr>
        <w:fldChar w:fldCharType="begin"/>
      </w:r>
      <w:r w:rsidR="00C00F7D"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C00F7D" w:rsidRPr="0002501E">
        <w:rPr>
          <w:rFonts w:ascii="Times New Roman" w:hAnsi="Times New Roman"/>
          <w:sz w:val="22"/>
          <w:szCs w:val="22"/>
        </w:rPr>
        <w:tab/>
        <w:t>RCJIBFN2 APIs for ACCOUTNS RECEIVABLE file( #430)</w:t>
      </w:r>
    </w:p>
    <w:p w14:paraId="335A4AB3" w14:textId="77777777" w:rsidR="00C00F7D" w:rsidRPr="0002501E" w:rsidRDefault="00FB5D70" w:rsidP="00C00F7D">
      <w:pPr>
        <w:ind w:left="900"/>
        <w:rPr>
          <w:rFonts w:ascii="Times New Roman" w:hAnsi="Times New Roman"/>
          <w:sz w:val="22"/>
          <w:szCs w:val="22"/>
        </w:rPr>
      </w:pPr>
      <w:r w:rsidRPr="0002501E">
        <w:rPr>
          <w:rFonts w:ascii="Times New Roman" w:hAnsi="Times New Roman"/>
          <w:sz w:val="22"/>
          <w:szCs w:val="22"/>
        </w:rPr>
        <w:fldChar w:fldCharType="begin"/>
      </w:r>
      <w:r w:rsidR="00C00F7D"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C00F7D" w:rsidRPr="0002501E">
        <w:rPr>
          <w:rFonts w:ascii="Times New Roman" w:hAnsi="Times New Roman"/>
          <w:sz w:val="22"/>
          <w:szCs w:val="22"/>
        </w:rPr>
        <w:t xml:space="preserve">   RCDPAYER API reads payer contact information from ELECTRONIC </w:t>
      </w:r>
    </w:p>
    <w:p w14:paraId="335A4AB4" w14:textId="77777777" w:rsidR="00DB33BD" w:rsidRDefault="00C00F7D" w:rsidP="00DB33BD">
      <w:pPr>
        <w:ind w:left="900"/>
        <w:rPr>
          <w:rFonts w:ascii="Times New Roman" w:hAnsi="Times New Roman"/>
          <w:sz w:val="22"/>
          <w:szCs w:val="22"/>
        </w:rPr>
      </w:pPr>
      <w:r w:rsidRPr="0002501E">
        <w:rPr>
          <w:rFonts w:ascii="Times New Roman" w:hAnsi="Times New Roman"/>
          <w:sz w:val="22"/>
          <w:szCs w:val="22"/>
        </w:rPr>
        <w:t xml:space="preserve">    REMITTANCE ADVICE file #344.4</w:t>
      </w:r>
      <w:r w:rsidR="002B2201" w:rsidRPr="0002501E">
        <w:rPr>
          <w:rFonts w:ascii="Times New Roman" w:hAnsi="Times New Roman"/>
          <w:sz w:val="22"/>
          <w:szCs w:val="22"/>
        </w:rPr>
        <w:tab/>
      </w:r>
    </w:p>
    <w:p w14:paraId="335A4AB5" w14:textId="77777777" w:rsidR="00DB33BD" w:rsidRPr="0002501E" w:rsidRDefault="00DB33BD" w:rsidP="00DB33BD">
      <w:pPr>
        <w:ind w:left="1170" w:hanging="270"/>
        <w:rPr>
          <w:rFonts w:ascii="Times New Roman" w:hAnsi="Times New Roman"/>
          <w:sz w:val="22"/>
          <w:szCs w:val="22"/>
        </w:rPr>
      </w:pPr>
      <w:r w:rsidRPr="0002501E">
        <w:rPr>
          <w:rFonts w:ascii="Times New Roman" w:hAnsi="Times New Roman"/>
          <w:sz w:val="22"/>
          <w:szCs w:val="22"/>
        </w:rPr>
        <w:fldChar w:fldCharType="begin"/>
      </w:r>
      <w:r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Pr="0002501E">
        <w:rPr>
          <w:rFonts w:ascii="Times New Roman" w:hAnsi="Times New Roman"/>
          <w:sz w:val="22"/>
          <w:szCs w:val="22"/>
        </w:rPr>
        <w:tab/>
      </w:r>
      <w:r>
        <w:rPr>
          <w:rFonts w:ascii="Times New Roman" w:hAnsi="Times New Roman"/>
          <w:sz w:val="22"/>
          <w:szCs w:val="22"/>
        </w:rPr>
        <w:t>allows IB access to the</w:t>
      </w:r>
      <w:r w:rsidRPr="00F12F71">
        <w:rPr>
          <w:rFonts w:ascii="Times New Roman" w:hAnsi="Times New Roman"/>
          <w:sz w:val="22"/>
          <w:szCs w:val="22"/>
        </w:rPr>
        <w:t xml:space="preserve"> AR EDI </w:t>
      </w:r>
      <w:r>
        <w:rPr>
          <w:rFonts w:ascii="Times New Roman" w:hAnsi="Times New Roman"/>
          <w:sz w:val="22"/>
          <w:szCs w:val="22"/>
        </w:rPr>
        <w:t>C</w:t>
      </w:r>
      <w:r w:rsidRPr="00F12F71">
        <w:rPr>
          <w:rFonts w:ascii="Times New Roman" w:hAnsi="Times New Roman"/>
          <w:sz w:val="22"/>
          <w:szCs w:val="22"/>
        </w:rPr>
        <w:t>ARC</w:t>
      </w:r>
      <w:r>
        <w:rPr>
          <w:rFonts w:ascii="Times New Roman" w:hAnsi="Times New Roman"/>
          <w:sz w:val="22"/>
          <w:szCs w:val="22"/>
        </w:rPr>
        <w:t xml:space="preserve"> </w:t>
      </w:r>
      <w:r w:rsidRPr="00F12F71">
        <w:rPr>
          <w:rFonts w:ascii="Times New Roman" w:hAnsi="Times New Roman"/>
          <w:sz w:val="22"/>
          <w:szCs w:val="22"/>
        </w:rPr>
        <w:t>DATA</w:t>
      </w:r>
      <w:r>
        <w:rPr>
          <w:rFonts w:ascii="Times New Roman" w:hAnsi="Times New Roman"/>
          <w:sz w:val="22"/>
          <w:szCs w:val="22"/>
        </w:rPr>
        <w:t xml:space="preserve"> file (#345) and </w:t>
      </w:r>
      <w:r w:rsidRPr="007F1E8A">
        <w:rPr>
          <w:rFonts w:ascii="Times New Roman" w:hAnsi="Times New Roman"/>
          <w:sz w:val="22"/>
          <w:szCs w:val="22"/>
        </w:rPr>
        <w:t xml:space="preserve">AR EDI CARC DATA </w:t>
      </w:r>
      <w:r>
        <w:rPr>
          <w:rFonts w:ascii="Times New Roman" w:hAnsi="Times New Roman"/>
          <w:sz w:val="22"/>
          <w:szCs w:val="22"/>
        </w:rPr>
        <w:t>file (#346) for Explanation of Benefits (EOB) displays and reports of adjustment reason codes.</w:t>
      </w:r>
    </w:p>
    <w:p w14:paraId="335A4AB6" w14:textId="77777777" w:rsidR="002B2201" w:rsidRPr="0002501E" w:rsidRDefault="002B2201" w:rsidP="002B2201">
      <w:pPr>
        <w:ind w:left="1170" w:hanging="270"/>
        <w:rPr>
          <w:rFonts w:ascii="Times New Roman" w:hAnsi="Times New Roman"/>
          <w:sz w:val="22"/>
          <w:szCs w:val="22"/>
        </w:rPr>
      </w:pPr>
    </w:p>
    <w:p w14:paraId="335A4AB7" w14:textId="77777777" w:rsidR="00C00F7D" w:rsidRPr="0002501E" w:rsidRDefault="00C00F7D" w:rsidP="00C00F7D">
      <w:pPr>
        <w:ind w:left="900"/>
        <w:rPr>
          <w:rFonts w:ascii="Times New Roman" w:hAnsi="Times New Roman"/>
          <w:sz w:val="22"/>
          <w:szCs w:val="22"/>
        </w:rPr>
      </w:pPr>
      <w:r w:rsidRPr="0002501E">
        <w:rPr>
          <w:rFonts w:ascii="Times New Roman" w:hAnsi="Times New Roman"/>
          <w:sz w:val="22"/>
          <w:szCs w:val="22"/>
        </w:rPr>
        <w:tab/>
      </w:r>
    </w:p>
    <w:p w14:paraId="335A4AB8" w14:textId="77777777" w:rsidR="00531745" w:rsidRPr="0002501E" w:rsidRDefault="00531745">
      <w:pPr>
        <w:rPr>
          <w:rFonts w:ascii="Times New Roman" w:hAnsi="Times New Roman"/>
          <w:sz w:val="22"/>
          <w:szCs w:val="22"/>
        </w:rPr>
      </w:pPr>
    </w:p>
    <w:p w14:paraId="335A4AB9"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B.</w:t>
      </w:r>
      <w:r w:rsidRPr="0002501E">
        <w:rPr>
          <w:rFonts w:ascii="Times New Roman" w:hAnsi="Times New Roman"/>
          <w:sz w:val="22"/>
          <w:szCs w:val="22"/>
        </w:rPr>
        <w:tab/>
        <w:t>DRG Grouper (DBIA#s 368, 369, 370, 371)</w:t>
      </w:r>
    </w:p>
    <w:p w14:paraId="335A4ABA"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DRG Grouper provides IB with the following:</w:t>
      </w:r>
    </w:p>
    <w:p w14:paraId="335A4ABB"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direct reference to specific fields within the ICD DIAGNOSIS file (#80)</w:t>
      </w:r>
    </w:p>
    <w:p w14:paraId="335A4ABC"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direct reference to specific fields within the ICD OPERATION/PROCEDURE file (#80.1)</w:t>
      </w:r>
    </w:p>
    <w:p w14:paraId="335A4ABD"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store pointers to the DRG file (#80.2) to retrieve data at the time claims are generated</w:t>
      </w:r>
    </w:p>
    <w:p w14:paraId="335A4ABE"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a call to calculate interim DRGs to determine the expected length of stay for a visit</w:t>
      </w:r>
    </w:p>
    <w:p w14:paraId="335A4ABF" w14:textId="77777777" w:rsidR="00531745" w:rsidRPr="0002501E" w:rsidRDefault="00531745">
      <w:pPr>
        <w:ind w:left="360" w:hanging="360"/>
        <w:rPr>
          <w:rFonts w:ascii="Times New Roman" w:hAnsi="Times New Roman"/>
          <w:sz w:val="22"/>
          <w:szCs w:val="22"/>
        </w:rPr>
      </w:pPr>
    </w:p>
    <w:p w14:paraId="335A4AC0"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C.</w:t>
      </w:r>
      <w:r w:rsidRPr="0002501E">
        <w:rPr>
          <w:rFonts w:ascii="Times New Roman" w:hAnsi="Times New Roman"/>
          <w:sz w:val="22"/>
          <w:szCs w:val="22"/>
        </w:rPr>
        <w:tab/>
        <w:t>Health Summary (DBIA# 253)</w:t>
      </w:r>
    </w:p>
    <w:p w14:paraId="335A4AC1"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Health Summary allows IB to do look-ups to the HEALTH SUMMARY TYPE file (#142) and to print health summaries.</w:t>
      </w:r>
    </w:p>
    <w:p w14:paraId="335A4AC2" w14:textId="77777777" w:rsidR="00531745" w:rsidRPr="0002501E" w:rsidRDefault="00531745">
      <w:pPr>
        <w:tabs>
          <w:tab w:val="left" w:pos="900"/>
        </w:tabs>
        <w:ind w:left="360"/>
        <w:rPr>
          <w:rFonts w:ascii="Times New Roman" w:hAnsi="Times New Roman"/>
          <w:sz w:val="22"/>
          <w:szCs w:val="22"/>
        </w:rPr>
      </w:pPr>
    </w:p>
    <w:p w14:paraId="335A4AC3"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D.</w:t>
      </w:r>
      <w:r w:rsidRPr="0002501E">
        <w:rPr>
          <w:rFonts w:ascii="Times New Roman" w:hAnsi="Times New Roman"/>
          <w:sz w:val="22"/>
          <w:szCs w:val="22"/>
        </w:rPr>
        <w:tab/>
        <w:t>HINQ (DBIA# 379)</w:t>
      </w:r>
    </w:p>
    <w:p w14:paraId="335A4AC4" w14:textId="2C3D7F9F" w:rsidR="00531745" w:rsidRPr="0002501E" w:rsidRDefault="00531745">
      <w:pPr>
        <w:ind w:left="900"/>
        <w:rPr>
          <w:rFonts w:ascii="Times New Roman" w:hAnsi="Times New Roman"/>
          <w:sz w:val="22"/>
          <w:szCs w:val="22"/>
        </w:rPr>
      </w:pPr>
      <w:r w:rsidRPr="0002501E">
        <w:rPr>
          <w:rFonts w:ascii="Times New Roman" w:hAnsi="Times New Roman"/>
          <w:sz w:val="22"/>
          <w:szCs w:val="22"/>
        </w:rPr>
        <w:t>HINQ provides IB a call to allow billing clerks to replace requests for HINQ inquir</w:t>
      </w:r>
      <w:r w:rsidR="00C004BB">
        <w:rPr>
          <w:rFonts w:ascii="Times New Roman" w:hAnsi="Times New Roman"/>
          <w:sz w:val="22"/>
          <w:szCs w:val="22"/>
        </w:rPr>
        <w:t>i</w:t>
      </w:r>
      <w:r w:rsidRPr="0002501E">
        <w:rPr>
          <w:rFonts w:ascii="Times New Roman" w:hAnsi="Times New Roman"/>
          <w:sz w:val="22"/>
          <w:szCs w:val="22"/>
        </w:rPr>
        <w:t>es for potentially billable patients with unverified eligibility.</w:t>
      </w:r>
    </w:p>
    <w:p w14:paraId="335A4AC5" w14:textId="77777777" w:rsidR="00531745" w:rsidRPr="0002501E" w:rsidRDefault="00531745">
      <w:pPr>
        <w:rPr>
          <w:rFonts w:ascii="Times New Roman" w:hAnsi="Times New Roman"/>
          <w:sz w:val="22"/>
          <w:szCs w:val="22"/>
        </w:rPr>
      </w:pPr>
    </w:p>
    <w:p w14:paraId="335A4AC6"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E.</w:t>
      </w:r>
      <w:r w:rsidRPr="0002501E">
        <w:rPr>
          <w:rFonts w:ascii="Times New Roman" w:hAnsi="Times New Roman"/>
          <w:sz w:val="22"/>
          <w:szCs w:val="22"/>
        </w:rPr>
        <w:tab/>
        <w:t>IFCAP (DBIA# 353)</w:t>
      </w:r>
    </w:p>
    <w:p w14:paraId="335A4AC7"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IFCAP provides IB with the short description describing the name of a prosthetic device which is being billed on a claim to a third party carrier.</w:t>
      </w:r>
    </w:p>
    <w:p w14:paraId="335A4AC8" w14:textId="77777777" w:rsidR="00531745" w:rsidRPr="0002501E" w:rsidRDefault="00531745">
      <w:pPr>
        <w:rPr>
          <w:rFonts w:ascii="Times New Roman" w:hAnsi="Times New Roman"/>
          <w:sz w:val="22"/>
          <w:szCs w:val="22"/>
        </w:rPr>
      </w:pPr>
    </w:p>
    <w:p w14:paraId="335A4AC9"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F.</w:t>
      </w:r>
      <w:r w:rsidRPr="0002501E">
        <w:rPr>
          <w:rFonts w:ascii="Times New Roman" w:hAnsi="Times New Roman"/>
          <w:sz w:val="22"/>
          <w:szCs w:val="22"/>
        </w:rPr>
        <w:tab/>
        <w:t>Kernel (DBIA# 372)</w:t>
      </w:r>
    </w:p>
    <w:p w14:paraId="335A4ACA"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Kernel gives permission to IB to add entries to the INSTITUTION file (#4) when creating bills.</w:t>
      </w:r>
    </w:p>
    <w:p w14:paraId="335A4ACB" w14:textId="77777777" w:rsidR="00531745" w:rsidRPr="0002501E" w:rsidRDefault="00531745">
      <w:pPr>
        <w:rPr>
          <w:rFonts w:ascii="Times New Roman" w:hAnsi="Times New Roman"/>
          <w:sz w:val="22"/>
          <w:szCs w:val="22"/>
        </w:rPr>
      </w:pPr>
    </w:p>
    <w:p w14:paraId="335A4ACC"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G.</w:t>
      </w:r>
      <w:r w:rsidRPr="0002501E">
        <w:rPr>
          <w:rFonts w:ascii="Times New Roman" w:hAnsi="Times New Roman"/>
          <w:sz w:val="22"/>
          <w:szCs w:val="22"/>
        </w:rPr>
        <w:tab/>
        <w:t>List Manager (DBIA# 367)</w:t>
      </w:r>
    </w:p>
    <w:p w14:paraId="335A4ACD"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 xml:space="preserve">List Manager provides IB with calls used to refresh the screen and reset the scrolling area while program control remains with an action. </w:t>
      </w:r>
    </w:p>
    <w:p w14:paraId="335A4ACE" w14:textId="77777777" w:rsidR="00531745" w:rsidRPr="0002501E" w:rsidRDefault="00531745">
      <w:pPr>
        <w:rPr>
          <w:rFonts w:ascii="Times New Roman" w:hAnsi="Times New Roman"/>
          <w:sz w:val="22"/>
          <w:szCs w:val="22"/>
        </w:rPr>
      </w:pPr>
    </w:p>
    <w:p w14:paraId="335A4ACF"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H.</w:t>
      </w:r>
      <w:r w:rsidRPr="0002501E">
        <w:rPr>
          <w:rFonts w:ascii="Times New Roman" w:hAnsi="Times New Roman"/>
          <w:sz w:val="22"/>
          <w:szCs w:val="22"/>
        </w:rPr>
        <w:tab/>
        <w:t>Outpatient Pharmacy (DBIA#s 124, 237)</w:t>
      </w:r>
    </w:p>
    <w:p w14:paraId="335A4AD0"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Outpatient Pharmacy provides IB with the following:</w:t>
      </w:r>
    </w:p>
    <w:p w14:paraId="335A4AD1"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a call to display information from the PRESCRIPTION file (#52)</w:t>
      </w:r>
    </w:p>
    <w:p w14:paraId="335A4AD2"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reference to determine prescription number and drug name</w:t>
      </w:r>
    </w:p>
    <w:p w14:paraId="335A4AD3"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printing of the Action Profile and Information Profile</w:t>
      </w:r>
    </w:p>
    <w:p w14:paraId="335A4AD4"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stores pointers to the PRESCRIPTION (#52) and DRUG (#50) files to retrieve data at the time claims are generated</w:t>
      </w:r>
    </w:p>
    <w:p w14:paraId="335A4AD5"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directly reference selected fields in the PRESCRIPTION (#52) and DRUG (#50) files</w:t>
      </w:r>
    </w:p>
    <w:p w14:paraId="335A4AD6"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directly reference the OUTPATIENT VERSION field (#49.99) of the PHARMACY SYSTEM file (#59.7)</w:t>
      </w:r>
    </w:p>
    <w:p w14:paraId="335A4AD7" w14:textId="77777777" w:rsidR="00531745" w:rsidRPr="0002501E" w:rsidRDefault="00531745">
      <w:pPr>
        <w:ind w:left="720" w:hanging="360"/>
        <w:rPr>
          <w:rFonts w:ascii="Times New Roman" w:hAnsi="Times New Roman"/>
          <w:sz w:val="22"/>
          <w:szCs w:val="22"/>
        </w:rPr>
      </w:pPr>
    </w:p>
    <w:p w14:paraId="335A4AD8" w14:textId="77777777" w:rsidR="00531745" w:rsidRPr="0002501E" w:rsidRDefault="00531745" w:rsidP="00282528">
      <w:pPr>
        <w:keepNext/>
        <w:tabs>
          <w:tab w:val="left" w:pos="900"/>
        </w:tabs>
        <w:ind w:left="360"/>
        <w:rPr>
          <w:rFonts w:ascii="Times New Roman" w:hAnsi="Times New Roman"/>
          <w:sz w:val="22"/>
          <w:szCs w:val="22"/>
        </w:rPr>
      </w:pPr>
      <w:r w:rsidRPr="0002501E">
        <w:rPr>
          <w:rFonts w:ascii="Times New Roman" w:hAnsi="Times New Roman"/>
          <w:sz w:val="22"/>
          <w:szCs w:val="22"/>
        </w:rPr>
        <w:t>I.</w:t>
      </w:r>
      <w:r w:rsidRPr="0002501E">
        <w:rPr>
          <w:rFonts w:ascii="Times New Roman" w:hAnsi="Times New Roman"/>
          <w:sz w:val="22"/>
          <w:szCs w:val="22"/>
        </w:rPr>
        <w:tab/>
        <w:t>Patient Data Exchange (DBIA# 272)</w:t>
      </w:r>
    </w:p>
    <w:p w14:paraId="335A4AD9"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PDX allows IB to directly reference fields in the VAQ-TRANSACTION (#394.61) and VAQ-DATA SEGMENT (#394.71) files.</w:t>
      </w:r>
    </w:p>
    <w:p w14:paraId="335A4ADA" w14:textId="77777777" w:rsidR="00531745" w:rsidRPr="0002501E" w:rsidRDefault="00531745">
      <w:pPr>
        <w:ind w:left="360" w:hanging="360"/>
        <w:rPr>
          <w:rFonts w:ascii="Times New Roman" w:hAnsi="Times New Roman"/>
          <w:sz w:val="22"/>
          <w:szCs w:val="22"/>
        </w:rPr>
      </w:pPr>
    </w:p>
    <w:p w14:paraId="335A4ADB"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J.</w:t>
      </w:r>
      <w:r w:rsidRPr="0002501E">
        <w:rPr>
          <w:rFonts w:ascii="Times New Roman" w:hAnsi="Times New Roman"/>
          <w:sz w:val="22"/>
          <w:szCs w:val="22"/>
        </w:rPr>
        <w:tab/>
        <w:t>Patient File (DBIA# 187)</w:t>
      </w:r>
    </w:p>
    <w:p w14:paraId="335A4ADC"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The PATIENT file (#2) provides direct references to IB for the purpose of sorting and printing on a patient's Ambulatory Surgery Check-off Sheet.</w:t>
      </w:r>
    </w:p>
    <w:p w14:paraId="335A4ADD" w14:textId="77777777" w:rsidR="00531745" w:rsidRPr="0002501E" w:rsidRDefault="00531745">
      <w:pPr>
        <w:ind w:left="360" w:hanging="360"/>
        <w:rPr>
          <w:rFonts w:ascii="Times New Roman" w:hAnsi="Times New Roman"/>
          <w:sz w:val="22"/>
          <w:szCs w:val="22"/>
        </w:rPr>
      </w:pPr>
    </w:p>
    <w:p w14:paraId="335A4ADE"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K.</w:t>
      </w:r>
      <w:r w:rsidRPr="0002501E">
        <w:rPr>
          <w:rFonts w:ascii="Times New Roman" w:hAnsi="Times New Roman"/>
          <w:sz w:val="22"/>
          <w:szCs w:val="22"/>
        </w:rPr>
        <w:tab/>
        <w:t>Problem List (DBIA# 354)</w:t>
      </w:r>
    </w:p>
    <w:p w14:paraId="335A4ADF"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Problem List provides IB with a call to obtain a list of a patient's active problems.  It also provides a call for IB to access the EXPRESSIONS file</w:t>
      </w:r>
    </w:p>
    <w:p w14:paraId="335A4AE0"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(#757.01) to create lists of common problems by clinic.</w:t>
      </w:r>
    </w:p>
    <w:p w14:paraId="335A4AE1"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L.</w:t>
      </w:r>
      <w:r w:rsidRPr="0002501E">
        <w:rPr>
          <w:rFonts w:ascii="Times New Roman" w:hAnsi="Times New Roman"/>
          <w:sz w:val="22"/>
          <w:szCs w:val="22"/>
        </w:rPr>
        <w:tab/>
        <w:t>Prosthetics (DBIA#s 373, 374)</w:t>
      </w:r>
    </w:p>
    <w:p w14:paraId="335A4AE2"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Prosthetics provides IB with the following:</w:t>
      </w:r>
    </w:p>
    <w:p w14:paraId="335A4AE3"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stores pointers to the RECORD OF PROS APPLIANCE/REPAIR (#660) and PROS ITEM MASTER (#661) files to retrieve data at the time claims are generated</w:t>
      </w:r>
    </w:p>
    <w:p w14:paraId="335A4AE4"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print item name on screens and bills</w:t>
      </w:r>
    </w:p>
    <w:p w14:paraId="335A4AE5"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call to find potentially billable prosthetic items</w:t>
      </w:r>
    </w:p>
    <w:p w14:paraId="335A4AE6"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call to find prosthetic items which may have been delivered to a patient within a specific date range</w:t>
      </w:r>
    </w:p>
    <w:p w14:paraId="335A4AE7"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lastRenderedPageBreak/>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direct reference to specific fields in the RECORD OF PROS APPLIANCE/REPAIR file (#660)</w:t>
      </w:r>
    </w:p>
    <w:p w14:paraId="335A4AE8" w14:textId="77777777" w:rsidR="00531745" w:rsidRPr="0002501E" w:rsidRDefault="00531745" w:rsidP="0064026C">
      <w:pPr>
        <w:tabs>
          <w:tab w:val="left" w:pos="900"/>
        </w:tabs>
        <w:spacing w:before="240"/>
        <w:ind w:left="360"/>
        <w:rPr>
          <w:rFonts w:ascii="Times New Roman" w:hAnsi="Times New Roman"/>
          <w:sz w:val="22"/>
          <w:szCs w:val="22"/>
        </w:rPr>
      </w:pPr>
      <w:r w:rsidRPr="0002501E">
        <w:rPr>
          <w:rFonts w:ascii="Times New Roman" w:hAnsi="Times New Roman"/>
          <w:sz w:val="22"/>
          <w:szCs w:val="22"/>
        </w:rPr>
        <w:t>M.</w:t>
      </w:r>
      <w:r w:rsidRPr="0002501E">
        <w:rPr>
          <w:rFonts w:ascii="Times New Roman" w:hAnsi="Times New Roman"/>
          <w:sz w:val="22"/>
          <w:szCs w:val="22"/>
        </w:rPr>
        <w:tab/>
        <w:t>Registration (DBIA# 186, 414-434</w:t>
      </w:r>
      <w:r w:rsidR="0064026C">
        <w:rPr>
          <w:rFonts w:ascii="Times New Roman" w:hAnsi="Times New Roman"/>
          <w:sz w:val="22"/>
          <w:szCs w:val="22"/>
        </w:rPr>
        <w:t xml:space="preserve">, </w:t>
      </w:r>
      <w:r w:rsidR="0064026C" w:rsidRPr="005D43F8">
        <w:rPr>
          <w:rFonts w:ascii="Times New Roman" w:hAnsi="Times New Roman"/>
          <w:b/>
          <w:sz w:val="22"/>
          <w:szCs w:val="22"/>
        </w:rPr>
        <w:t>6130</w:t>
      </w:r>
      <w:r w:rsidRPr="0002501E">
        <w:rPr>
          <w:rFonts w:ascii="Times New Roman" w:hAnsi="Times New Roman"/>
          <w:sz w:val="22"/>
          <w:szCs w:val="22"/>
        </w:rPr>
        <w:t>)</w:t>
      </w:r>
    </w:p>
    <w:p w14:paraId="335A4AE9"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Registration provides IB with the following:</w:t>
      </w:r>
    </w:p>
    <w:p w14:paraId="335A4AEA" w14:textId="77777777" w:rsidR="00531745" w:rsidRPr="0002501E" w:rsidRDefault="00531745" w:rsidP="0064026C">
      <w:pPr>
        <w:numPr>
          <w:ilvl w:val="1"/>
          <w:numId w:val="3"/>
        </w:numPr>
        <w:ind w:left="1260"/>
        <w:rPr>
          <w:rFonts w:ascii="Times New Roman" w:hAnsi="Times New Roman"/>
          <w:sz w:val="22"/>
          <w:szCs w:val="22"/>
        </w:rPr>
      </w:pPr>
      <w:r w:rsidRPr="0002501E">
        <w:rPr>
          <w:rFonts w:ascii="Times New Roman" w:hAnsi="Times New Roman"/>
          <w:sz w:val="22"/>
          <w:szCs w:val="22"/>
        </w:rPr>
        <w:t>multiple calls to obtain Means Test data</w:t>
      </w:r>
    </w:p>
    <w:p w14:paraId="335A4AEB" w14:textId="77777777" w:rsidR="00531745" w:rsidRPr="0002501E" w:rsidRDefault="00531745" w:rsidP="0064026C">
      <w:pPr>
        <w:numPr>
          <w:ilvl w:val="1"/>
          <w:numId w:val="3"/>
        </w:numPr>
        <w:ind w:left="1260"/>
        <w:rPr>
          <w:rFonts w:ascii="Times New Roman" w:hAnsi="Times New Roman"/>
          <w:sz w:val="22"/>
          <w:szCs w:val="22"/>
        </w:rPr>
      </w:pPr>
      <w:r w:rsidRPr="0002501E">
        <w:rPr>
          <w:rFonts w:ascii="Times New Roman" w:hAnsi="Times New Roman"/>
          <w:sz w:val="22"/>
          <w:szCs w:val="22"/>
        </w:rPr>
        <w:t>medical center division by which to sort and print various reports</w:t>
      </w:r>
    </w:p>
    <w:p w14:paraId="335A4AEC" w14:textId="77777777" w:rsidR="00531745" w:rsidRDefault="00531745" w:rsidP="0064026C">
      <w:pPr>
        <w:numPr>
          <w:ilvl w:val="1"/>
          <w:numId w:val="3"/>
        </w:numPr>
        <w:ind w:left="1260"/>
        <w:rPr>
          <w:rFonts w:ascii="Times New Roman" w:hAnsi="Times New Roman"/>
          <w:sz w:val="22"/>
          <w:szCs w:val="22"/>
        </w:rPr>
      </w:pPr>
      <w:r w:rsidRPr="0002501E">
        <w:rPr>
          <w:rFonts w:ascii="Times New Roman" w:hAnsi="Times New Roman"/>
          <w:sz w:val="22"/>
          <w:szCs w:val="22"/>
        </w:rPr>
        <w:t>patient eligibility data to print on various documents</w:t>
      </w:r>
    </w:p>
    <w:p w14:paraId="335A4AED" w14:textId="77777777" w:rsidR="0064026C" w:rsidRPr="005D43F8" w:rsidRDefault="0064026C" w:rsidP="0064026C">
      <w:pPr>
        <w:numPr>
          <w:ilvl w:val="1"/>
          <w:numId w:val="3"/>
        </w:numPr>
        <w:ind w:left="1260"/>
        <w:rPr>
          <w:rFonts w:ascii="Times New Roman" w:hAnsi="Times New Roman"/>
          <w:sz w:val="22"/>
          <w:szCs w:val="22"/>
        </w:rPr>
      </w:pPr>
      <w:r w:rsidRPr="005D43F8">
        <w:rPr>
          <w:rFonts w:ascii="Times New Roman" w:hAnsi="Times New Roman"/>
          <w:sz w:val="22"/>
          <w:szCs w:val="22"/>
        </w:rPr>
        <w:t>Patient Treatment File information for display and to bill</w:t>
      </w:r>
    </w:p>
    <w:p w14:paraId="335A4AEE" w14:textId="77777777" w:rsidR="00531745" w:rsidRPr="0002501E" w:rsidRDefault="00531745" w:rsidP="0064026C">
      <w:pPr>
        <w:tabs>
          <w:tab w:val="left" w:pos="900"/>
        </w:tabs>
        <w:spacing w:before="240"/>
        <w:ind w:left="360"/>
        <w:rPr>
          <w:rFonts w:ascii="Times New Roman" w:hAnsi="Times New Roman"/>
          <w:sz w:val="22"/>
          <w:szCs w:val="22"/>
        </w:rPr>
      </w:pPr>
      <w:r w:rsidRPr="0002501E">
        <w:rPr>
          <w:rFonts w:ascii="Times New Roman" w:hAnsi="Times New Roman"/>
          <w:sz w:val="22"/>
          <w:szCs w:val="22"/>
        </w:rPr>
        <w:t>N.</w:t>
      </w:r>
      <w:r w:rsidRPr="0002501E">
        <w:rPr>
          <w:rFonts w:ascii="Times New Roman" w:hAnsi="Times New Roman"/>
          <w:sz w:val="22"/>
          <w:szCs w:val="22"/>
        </w:rPr>
        <w:tab/>
        <w:t>Scheduling (DBIA# 188, 397-411)</w:t>
      </w:r>
    </w:p>
    <w:p w14:paraId="335A4AEF"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Scheduling provides IB with the following:</w:t>
      </w:r>
    </w:p>
    <w:p w14:paraId="335A4AF0"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multiple calls to get patient appointment data for check-off sheets and encounter forms</w:t>
      </w:r>
    </w:p>
    <w:p w14:paraId="335A4AF1"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calls to get clinic and division information for various reports</w:t>
      </w:r>
    </w:p>
    <w:p w14:paraId="335A4AF2" w14:textId="77777777" w:rsidR="00531745" w:rsidRPr="0002501E" w:rsidRDefault="00531745">
      <w:pPr>
        <w:ind w:right="-360"/>
        <w:rPr>
          <w:rFonts w:ascii="Times New Roman" w:hAnsi="Times New Roman"/>
          <w:sz w:val="22"/>
          <w:szCs w:val="22"/>
        </w:rPr>
      </w:pPr>
    </w:p>
    <w:p w14:paraId="335A4AF3" w14:textId="77777777" w:rsidR="00FB06D8" w:rsidRPr="0002501E" w:rsidRDefault="00FB06D8" w:rsidP="00FB06D8">
      <w:pPr>
        <w:tabs>
          <w:tab w:val="left" w:pos="900"/>
        </w:tabs>
        <w:ind w:left="360"/>
        <w:rPr>
          <w:rFonts w:ascii="Times New Roman" w:hAnsi="Times New Roman"/>
          <w:sz w:val="22"/>
          <w:szCs w:val="22"/>
        </w:rPr>
      </w:pPr>
      <w:r w:rsidRPr="0002501E">
        <w:rPr>
          <w:rFonts w:ascii="Times New Roman" w:hAnsi="Times New Roman"/>
          <w:sz w:val="22"/>
          <w:szCs w:val="22"/>
        </w:rPr>
        <w:t>O.</w:t>
      </w:r>
      <w:r w:rsidRPr="0002501E">
        <w:rPr>
          <w:rFonts w:ascii="Times New Roman" w:hAnsi="Times New Roman"/>
          <w:sz w:val="22"/>
          <w:szCs w:val="22"/>
        </w:rPr>
        <w:tab/>
        <w:t xml:space="preserve">Accounts Receivable (IA#380) </w:t>
      </w:r>
    </w:p>
    <w:p w14:paraId="335A4AF4" w14:textId="77777777" w:rsidR="00FB06D8" w:rsidRPr="0002501E" w:rsidRDefault="00FB5D70" w:rsidP="00FB06D8">
      <w:pPr>
        <w:ind w:left="1188" w:hanging="288"/>
        <w:rPr>
          <w:rFonts w:ascii="Times New Roman" w:hAnsi="Times New Roman"/>
          <w:sz w:val="22"/>
          <w:szCs w:val="22"/>
        </w:rPr>
      </w:pPr>
      <w:r w:rsidRPr="0002501E">
        <w:rPr>
          <w:rFonts w:ascii="Times New Roman" w:hAnsi="Times New Roman"/>
          <w:sz w:val="22"/>
          <w:szCs w:val="22"/>
        </w:rPr>
        <w:fldChar w:fldCharType="begin"/>
      </w:r>
      <w:r w:rsidR="00FB06D8"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rPr>
        <w:tab/>
        <w:t>The following function calls are made to the routine PRCAFN.</w:t>
      </w:r>
      <w:r w:rsidR="00FB06D8" w:rsidRPr="0002501E">
        <w:rPr>
          <w:rFonts w:ascii="Times New Roman" w:hAnsi="Times New Roman"/>
          <w:sz w:val="22"/>
          <w:szCs w:val="22"/>
        </w:rPr>
        <w:tab/>
      </w:r>
    </w:p>
    <w:p w14:paraId="335A4AF5" w14:textId="77777777" w:rsidR="00FB06D8" w:rsidRPr="0002501E" w:rsidRDefault="00FB5D70" w:rsidP="00FB06D8">
      <w:pPr>
        <w:ind w:left="1188" w:hanging="288"/>
        <w:rPr>
          <w:rFonts w:ascii="Times New Roman" w:hAnsi="Times New Roman"/>
          <w:sz w:val="22"/>
          <w:szCs w:val="22"/>
          <w:lang w:val="pt-BR"/>
        </w:rPr>
      </w:pPr>
      <w:r w:rsidRPr="0002501E">
        <w:rPr>
          <w:rFonts w:ascii="Times New Roman" w:hAnsi="Times New Roman"/>
          <w:sz w:val="22"/>
          <w:szCs w:val="22"/>
        </w:rPr>
        <w:fldChar w:fldCharType="begin"/>
      </w:r>
      <w:r w:rsidR="00FB06D8" w:rsidRPr="0002501E">
        <w:rPr>
          <w:rFonts w:ascii="Times New Roman" w:hAnsi="Times New Roman"/>
          <w:sz w:val="22"/>
          <w:szCs w:val="22"/>
          <w:lang w:val="pt-BR"/>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lang w:val="pt-BR"/>
        </w:rPr>
        <w:tab/>
        <w:t>Active</w:t>
      </w:r>
      <w:r w:rsidR="00FB06D8" w:rsidRPr="0002501E">
        <w:rPr>
          <w:rFonts w:ascii="Times New Roman" w:hAnsi="Times New Roman"/>
          <w:sz w:val="22"/>
          <w:szCs w:val="22"/>
          <w:lang w:val="pt-BR"/>
        </w:rPr>
        <w:tab/>
        <w:t>IB*2.0*432</w:t>
      </w:r>
    </w:p>
    <w:p w14:paraId="335A4AF6" w14:textId="77777777" w:rsidR="00FB06D8" w:rsidRPr="0002501E" w:rsidRDefault="00FB06D8" w:rsidP="00FB06D8">
      <w:pPr>
        <w:ind w:left="1188" w:hanging="288"/>
        <w:rPr>
          <w:rFonts w:ascii="Times New Roman" w:hAnsi="Times New Roman"/>
          <w:sz w:val="22"/>
          <w:szCs w:val="22"/>
          <w:lang w:val="pt-BR"/>
        </w:rPr>
      </w:pPr>
    </w:p>
    <w:p w14:paraId="335A4AF7" w14:textId="77777777" w:rsidR="00FB06D8" w:rsidRPr="0002501E" w:rsidRDefault="00FB06D8" w:rsidP="00FB06D8">
      <w:pPr>
        <w:tabs>
          <w:tab w:val="left" w:pos="900"/>
        </w:tabs>
        <w:ind w:left="360"/>
        <w:rPr>
          <w:rFonts w:ascii="Times New Roman" w:hAnsi="Times New Roman"/>
          <w:sz w:val="22"/>
          <w:szCs w:val="22"/>
          <w:lang w:val="pt-BR"/>
        </w:rPr>
      </w:pPr>
      <w:r w:rsidRPr="0002501E">
        <w:rPr>
          <w:rFonts w:ascii="Times New Roman" w:hAnsi="Times New Roman"/>
          <w:sz w:val="22"/>
          <w:szCs w:val="22"/>
          <w:lang w:val="pt-BR"/>
        </w:rPr>
        <w:t>P.</w:t>
      </w:r>
      <w:r w:rsidRPr="0002501E">
        <w:rPr>
          <w:rFonts w:ascii="Times New Roman" w:hAnsi="Times New Roman"/>
          <w:sz w:val="22"/>
          <w:szCs w:val="22"/>
          <w:lang w:val="pt-BR"/>
        </w:rPr>
        <w:tab/>
        <w:t>KERNEL (IA#2171)</w:t>
      </w:r>
    </w:p>
    <w:p w14:paraId="335A4AF8" w14:textId="77777777" w:rsidR="00FB06D8" w:rsidRPr="0002501E" w:rsidRDefault="00FB5D70" w:rsidP="00FB06D8">
      <w:pPr>
        <w:ind w:left="1188" w:hanging="288"/>
        <w:rPr>
          <w:rFonts w:ascii="Times New Roman" w:hAnsi="Times New Roman"/>
          <w:sz w:val="22"/>
          <w:szCs w:val="22"/>
        </w:rPr>
      </w:pPr>
      <w:r w:rsidRPr="0002501E">
        <w:rPr>
          <w:rFonts w:ascii="Times New Roman" w:hAnsi="Times New Roman"/>
          <w:sz w:val="22"/>
          <w:szCs w:val="22"/>
        </w:rPr>
        <w:fldChar w:fldCharType="begin"/>
      </w:r>
      <w:r w:rsidR="00FB06D8"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rPr>
        <w:tab/>
        <w:t>Function API's to access parts of the Institution file.</w:t>
      </w:r>
      <w:r w:rsidR="00FB06D8" w:rsidRPr="0002501E">
        <w:rPr>
          <w:rFonts w:ascii="Times New Roman" w:hAnsi="Times New Roman"/>
          <w:sz w:val="22"/>
          <w:szCs w:val="22"/>
        </w:rPr>
        <w:tab/>
      </w:r>
    </w:p>
    <w:p w14:paraId="335A4AF9" w14:textId="77777777" w:rsidR="00FB06D8" w:rsidRPr="0002501E" w:rsidRDefault="00FB5D70" w:rsidP="00FB06D8">
      <w:pPr>
        <w:ind w:left="1188" w:hanging="288"/>
        <w:rPr>
          <w:rFonts w:ascii="Times New Roman" w:hAnsi="Times New Roman"/>
          <w:sz w:val="22"/>
          <w:szCs w:val="22"/>
          <w:lang w:val="pt-BR"/>
        </w:rPr>
      </w:pPr>
      <w:r w:rsidRPr="0002501E">
        <w:rPr>
          <w:rFonts w:ascii="Times New Roman" w:hAnsi="Times New Roman"/>
          <w:sz w:val="22"/>
          <w:szCs w:val="22"/>
        </w:rPr>
        <w:fldChar w:fldCharType="begin"/>
      </w:r>
      <w:r w:rsidR="00FB06D8" w:rsidRPr="0002501E">
        <w:rPr>
          <w:rFonts w:ascii="Times New Roman" w:hAnsi="Times New Roman"/>
          <w:sz w:val="22"/>
          <w:szCs w:val="22"/>
          <w:lang w:val="pt-BR"/>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lang w:val="pt-BR"/>
        </w:rPr>
        <w:tab/>
        <w:t>Active</w:t>
      </w:r>
      <w:r w:rsidR="00FB06D8" w:rsidRPr="0002501E">
        <w:rPr>
          <w:rFonts w:ascii="Times New Roman" w:hAnsi="Times New Roman"/>
          <w:sz w:val="22"/>
          <w:szCs w:val="22"/>
          <w:lang w:val="pt-BR"/>
        </w:rPr>
        <w:tab/>
        <w:t>IB*2.0*432</w:t>
      </w:r>
    </w:p>
    <w:p w14:paraId="335A4AFA" w14:textId="77777777" w:rsidR="00FB06D8" w:rsidRPr="0002501E" w:rsidRDefault="00FB06D8" w:rsidP="00FB06D8">
      <w:pPr>
        <w:ind w:left="1188" w:hanging="288"/>
        <w:rPr>
          <w:rFonts w:ascii="Times New Roman" w:hAnsi="Times New Roman"/>
          <w:sz w:val="22"/>
          <w:szCs w:val="22"/>
          <w:lang w:val="pt-BR"/>
        </w:rPr>
      </w:pPr>
    </w:p>
    <w:p w14:paraId="335A4AFB" w14:textId="77777777" w:rsidR="00FB06D8" w:rsidRPr="0002501E" w:rsidRDefault="00FB06D8" w:rsidP="00FB06D8">
      <w:pPr>
        <w:tabs>
          <w:tab w:val="left" w:pos="900"/>
        </w:tabs>
        <w:ind w:left="360"/>
        <w:rPr>
          <w:rFonts w:ascii="Times New Roman" w:hAnsi="Times New Roman"/>
          <w:sz w:val="22"/>
          <w:szCs w:val="22"/>
          <w:lang w:val="pt-BR"/>
        </w:rPr>
      </w:pPr>
      <w:r w:rsidRPr="0002501E">
        <w:rPr>
          <w:rFonts w:ascii="Times New Roman" w:hAnsi="Times New Roman"/>
          <w:sz w:val="22"/>
          <w:szCs w:val="22"/>
          <w:lang w:val="pt-BR"/>
        </w:rPr>
        <w:t>Q.</w:t>
      </w:r>
      <w:r w:rsidRPr="0002501E">
        <w:rPr>
          <w:rFonts w:ascii="Times New Roman" w:hAnsi="Times New Roman"/>
          <w:sz w:val="22"/>
          <w:szCs w:val="22"/>
          <w:lang w:val="pt-BR"/>
        </w:rPr>
        <w:tab/>
        <w:t>KERNEL (IA#4129)</w:t>
      </w:r>
      <w:r w:rsidRPr="0002501E">
        <w:rPr>
          <w:rFonts w:ascii="Times New Roman" w:hAnsi="Times New Roman"/>
          <w:sz w:val="22"/>
          <w:szCs w:val="22"/>
          <w:lang w:val="pt-BR"/>
        </w:rPr>
        <w:tab/>
      </w:r>
    </w:p>
    <w:p w14:paraId="335A4AFC" w14:textId="77777777" w:rsidR="00FB06D8" w:rsidRPr="0002501E" w:rsidRDefault="00FB5D70" w:rsidP="00FB06D8">
      <w:pPr>
        <w:ind w:left="1188" w:hanging="288"/>
        <w:rPr>
          <w:rFonts w:ascii="Times New Roman" w:hAnsi="Times New Roman"/>
          <w:sz w:val="22"/>
          <w:szCs w:val="22"/>
        </w:rPr>
      </w:pPr>
      <w:r w:rsidRPr="0002501E">
        <w:rPr>
          <w:rFonts w:ascii="Times New Roman" w:hAnsi="Times New Roman"/>
          <w:sz w:val="22"/>
          <w:szCs w:val="22"/>
        </w:rPr>
        <w:fldChar w:fldCharType="begin"/>
      </w:r>
      <w:r w:rsidR="00FB06D8"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rPr>
        <w:tab/>
        <w:t>The IB package has MRA (Medicare Remittance Advice) functionality using a specific, non-human user in file 200.</w:t>
      </w:r>
      <w:r w:rsidR="00FB06D8" w:rsidRPr="0002501E">
        <w:rPr>
          <w:rFonts w:ascii="Times New Roman" w:hAnsi="Times New Roman"/>
          <w:sz w:val="22"/>
          <w:szCs w:val="22"/>
        </w:rPr>
        <w:tab/>
      </w:r>
    </w:p>
    <w:p w14:paraId="335A4AFD" w14:textId="77777777" w:rsidR="00FB06D8" w:rsidRPr="0002501E" w:rsidRDefault="00FB5D70" w:rsidP="00FB06D8">
      <w:pPr>
        <w:ind w:left="1188" w:hanging="288"/>
        <w:rPr>
          <w:rFonts w:ascii="Times New Roman" w:hAnsi="Times New Roman"/>
          <w:sz w:val="22"/>
          <w:szCs w:val="22"/>
          <w:lang w:val="pt-BR"/>
        </w:rPr>
      </w:pPr>
      <w:r w:rsidRPr="0002501E">
        <w:rPr>
          <w:rFonts w:ascii="Times New Roman" w:hAnsi="Times New Roman"/>
          <w:sz w:val="22"/>
          <w:szCs w:val="22"/>
        </w:rPr>
        <w:fldChar w:fldCharType="begin"/>
      </w:r>
      <w:r w:rsidR="00FB06D8" w:rsidRPr="0002501E">
        <w:rPr>
          <w:rFonts w:ascii="Times New Roman" w:hAnsi="Times New Roman"/>
          <w:sz w:val="22"/>
          <w:szCs w:val="22"/>
          <w:lang w:val="pt-BR"/>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lang w:val="pt-BR"/>
        </w:rPr>
        <w:tab/>
        <w:t>Active</w:t>
      </w:r>
      <w:r w:rsidR="00FB06D8" w:rsidRPr="0002501E">
        <w:rPr>
          <w:rFonts w:ascii="Times New Roman" w:hAnsi="Times New Roman"/>
          <w:sz w:val="22"/>
          <w:szCs w:val="22"/>
          <w:lang w:val="pt-BR"/>
        </w:rPr>
        <w:tab/>
        <w:t>IB*2.0*432</w:t>
      </w:r>
    </w:p>
    <w:p w14:paraId="335A4AFE" w14:textId="77777777" w:rsidR="00FB06D8" w:rsidRPr="0002501E" w:rsidRDefault="00FB06D8" w:rsidP="00FB06D8">
      <w:pPr>
        <w:ind w:left="1188" w:hanging="288"/>
        <w:rPr>
          <w:rFonts w:ascii="Times New Roman" w:hAnsi="Times New Roman"/>
          <w:sz w:val="22"/>
          <w:szCs w:val="22"/>
          <w:lang w:val="pt-BR"/>
        </w:rPr>
      </w:pPr>
    </w:p>
    <w:p w14:paraId="335A4AFF" w14:textId="77777777" w:rsidR="00FB06D8" w:rsidRPr="0002501E" w:rsidRDefault="00FB06D8" w:rsidP="00282528">
      <w:pPr>
        <w:keepNext/>
        <w:keepLines/>
        <w:tabs>
          <w:tab w:val="left" w:pos="900"/>
        </w:tabs>
        <w:ind w:left="360"/>
        <w:rPr>
          <w:rFonts w:ascii="Times New Roman" w:hAnsi="Times New Roman"/>
          <w:sz w:val="22"/>
          <w:szCs w:val="22"/>
          <w:lang w:val="pt-BR"/>
        </w:rPr>
      </w:pPr>
      <w:r w:rsidRPr="0002501E">
        <w:rPr>
          <w:rFonts w:ascii="Times New Roman" w:hAnsi="Times New Roman"/>
          <w:sz w:val="22"/>
          <w:szCs w:val="22"/>
          <w:lang w:val="pt-BR"/>
        </w:rPr>
        <w:t>R.</w:t>
      </w:r>
      <w:r w:rsidRPr="0002501E">
        <w:rPr>
          <w:rFonts w:ascii="Times New Roman" w:hAnsi="Times New Roman"/>
          <w:sz w:val="22"/>
          <w:szCs w:val="22"/>
          <w:lang w:val="pt-BR"/>
        </w:rPr>
        <w:tab/>
        <w:t>KERNEL (IA#4677)</w:t>
      </w:r>
      <w:r w:rsidRPr="0002501E">
        <w:rPr>
          <w:rFonts w:ascii="Times New Roman" w:hAnsi="Times New Roman"/>
          <w:sz w:val="22"/>
          <w:szCs w:val="22"/>
          <w:lang w:val="pt-BR"/>
        </w:rPr>
        <w:tab/>
      </w:r>
      <w:r w:rsidRPr="0002501E">
        <w:rPr>
          <w:rFonts w:ascii="Times New Roman" w:hAnsi="Times New Roman"/>
          <w:sz w:val="22"/>
          <w:szCs w:val="22"/>
          <w:lang w:val="pt-BR"/>
        </w:rPr>
        <w:tab/>
      </w:r>
    </w:p>
    <w:p w14:paraId="335A4B00" w14:textId="77777777" w:rsidR="00FB06D8" w:rsidRPr="0002501E" w:rsidRDefault="00FB5D70" w:rsidP="00282528">
      <w:pPr>
        <w:keepNext/>
        <w:keepLines/>
        <w:ind w:left="1188" w:hanging="288"/>
        <w:rPr>
          <w:rFonts w:ascii="Times New Roman" w:hAnsi="Times New Roman"/>
          <w:sz w:val="22"/>
          <w:szCs w:val="22"/>
        </w:rPr>
      </w:pPr>
      <w:r w:rsidRPr="0002501E">
        <w:rPr>
          <w:rFonts w:ascii="Times New Roman" w:hAnsi="Times New Roman"/>
          <w:sz w:val="22"/>
          <w:szCs w:val="22"/>
        </w:rPr>
        <w:fldChar w:fldCharType="begin"/>
      </w:r>
      <w:r w:rsidR="00FB06D8"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rPr>
        <w:tab/>
        <w:t>To support the J2EE middle tier the concept of an APPLICATION PROXY user was created. This is a user name that an application sets that has a user class of Application Proxy.</w:t>
      </w:r>
      <w:r w:rsidR="00FB06D8" w:rsidRPr="0002501E">
        <w:rPr>
          <w:rFonts w:ascii="Times New Roman" w:hAnsi="Times New Roman"/>
          <w:sz w:val="22"/>
          <w:szCs w:val="22"/>
        </w:rPr>
        <w:tab/>
      </w:r>
    </w:p>
    <w:p w14:paraId="335A4B01" w14:textId="77777777" w:rsidR="00FB06D8" w:rsidRPr="0002501E" w:rsidRDefault="00FB5D70" w:rsidP="00282528">
      <w:pPr>
        <w:keepLines/>
        <w:ind w:left="1188" w:hanging="288"/>
        <w:rPr>
          <w:rFonts w:ascii="Times New Roman" w:hAnsi="Times New Roman"/>
          <w:sz w:val="22"/>
          <w:szCs w:val="22"/>
        </w:rPr>
      </w:pPr>
      <w:r w:rsidRPr="0002501E">
        <w:rPr>
          <w:rFonts w:ascii="Times New Roman" w:hAnsi="Times New Roman"/>
          <w:sz w:val="22"/>
          <w:szCs w:val="22"/>
        </w:rPr>
        <w:fldChar w:fldCharType="begin"/>
      </w:r>
      <w:r w:rsidR="00FB06D8"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rPr>
        <w:tab/>
        <w:t xml:space="preserve">Active </w:t>
      </w:r>
      <w:r w:rsidR="00FB06D8" w:rsidRPr="0002501E">
        <w:rPr>
          <w:rFonts w:ascii="Times New Roman" w:hAnsi="Times New Roman"/>
          <w:sz w:val="22"/>
          <w:szCs w:val="22"/>
        </w:rPr>
        <w:tab/>
        <w:t>IB*2.0*432</w:t>
      </w:r>
    </w:p>
    <w:p w14:paraId="335A4B02" w14:textId="77777777" w:rsidR="00531745" w:rsidRPr="0002501E" w:rsidRDefault="00531745">
      <w:pPr>
        <w:ind w:right="-360"/>
        <w:rPr>
          <w:rFonts w:ascii="Times New Roman" w:hAnsi="Times New Roman"/>
          <w:sz w:val="22"/>
          <w:szCs w:val="22"/>
        </w:rPr>
      </w:pPr>
    </w:p>
    <w:p w14:paraId="335A4B03" w14:textId="77777777" w:rsidR="00531745" w:rsidRPr="0002501E" w:rsidRDefault="00531745">
      <w:pPr>
        <w:ind w:right="-360"/>
        <w:rPr>
          <w:rFonts w:ascii="Times New Roman" w:hAnsi="Times New Roman"/>
          <w:sz w:val="22"/>
          <w:szCs w:val="22"/>
        </w:rPr>
      </w:pPr>
    </w:p>
    <w:p w14:paraId="335A4B04" w14:textId="77777777" w:rsidR="00531745" w:rsidRPr="0002501E" w:rsidRDefault="00531745">
      <w:pPr>
        <w:ind w:right="-360"/>
        <w:rPr>
          <w:rFonts w:ascii="Times New Roman" w:hAnsi="Times New Roman"/>
          <w:sz w:val="22"/>
          <w:szCs w:val="22"/>
        </w:rPr>
        <w:sectPr w:rsidR="00531745" w:rsidRPr="0002501E" w:rsidSect="00426F48">
          <w:headerReference w:type="even" r:id="rId59"/>
          <w:headerReference w:type="default" r:id="rId60"/>
          <w:headerReference w:type="first" r:id="rId61"/>
          <w:pgSz w:w="12240" w:h="15840" w:code="1"/>
          <w:pgMar w:top="1440" w:right="1440" w:bottom="1440" w:left="1440" w:header="720" w:footer="720" w:gutter="0"/>
          <w:cols w:space="720"/>
          <w:titlePg/>
        </w:sectPr>
      </w:pPr>
    </w:p>
    <w:p w14:paraId="335A4B05" w14:textId="77777777" w:rsidR="00531745" w:rsidRPr="0002501E" w:rsidRDefault="00531745" w:rsidP="00D05133">
      <w:pPr>
        <w:pStyle w:val="Heading1"/>
      </w:pPr>
      <w:bookmarkStart w:id="217" w:name="_Toc200787547"/>
      <w:bookmarkStart w:id="218" w:name="_Toc442890986"/>
      <w:bookmarkStart w:id="219" w:name="_Toc12542890"/>
      <w:r w:rsidRPr="0002501E">
        <w:lastRenderedPageBreak/>
        <w:t>Internal Relations</w:t>
      </w:r>
      <w:bookmarkEnd w:id="217"/>
      <w:bookmarkEnd w:id="218"/>
      <w:bookmarkEnd w:id="219"/>
    </w:p>
    <w:p w14:paraId="335A4B06" w14:textId="77777777" w:rsidR="00531745" w:rsidRPr="0002501E" w:rsidRDefault="00531745">
      <w:pPr>
        <w:rPr>
          <w:rFonts w:ascii="Times New Roman" w:hAnsi="Times New Roman"/>
          <w:sz w:val="22"/>
          <w:szCs w:val="22"/>
        </w:rPr>
      </w:pPr>
    </w:p>
    <w:p w14:paraId="335A4B07" w14:textId="77777777" w:rsidR="00531745" w:rsidRPr="0002501E" w:rsidRDefault="00531745">
      <w:pPr>
        <w:rPr>
          <w:rFonts w:ascii="Times New Roman" w:hAnsi="Times New Roman"/>
          <w:sz w:val="22"/>
          <w:szCs w:val="22"/>
        </w:rPr>
      </w:pPr>
      <w:r w:rsidRPr="0002501E">
        <w:rPr>
          <w:rFonts w:ascii="Times New Roman" w:hAnsi="Times New Roman"/>
          <w:sz w:val="22"/>
          <w:szCs w:val="22"/>
        </w:rPr>
        <w:t>All of the IB V. 2.0 package options have been designed to stand alone.</w:t>
      </w:r>
    </w:p>
    <w:p w14:paraId="335A4B08" w14:textId="77777777" w:rsidR="00531745" w:rsidRPr="0002501E" w:rsidRDefault="00531745">
      <w:pPr>
        <w:rPr>
          <w:rFonts w:ascii="Times New Roman" w:hAnsi="Times New Roman"/>
          <w:sz w:val="22"/>
          <w:szCs w:val="22"/>
        </w:rPr>
      </w:pPr>
    </w:p>
    <w:p w14:paraId="335A4B09" w14:textId="77777777" w:rsidR="00531745" w:rsidRPr="0002501E" w:rsidRDefault="00531745">
      <w:pPr>
        <w:rPr>
          <w:rFonts w:ascii="Times New Roman" w:hAnsi="Times New Roman"/>
          <w:sz w:val="22"/>
          <w:szCs w:val="22"/>
        </w:rPr>
      </w:pPr>
      <w:r w:rsidRPr="0002501E">
        <w:rPr>
          <w:rFonts w:ascii="Times New Roman" w:hAnsi="Times New Roman"/>
          <w:sz w:val="22"/>
          <w:szCs w:val="22"/>
        </w:rPr>
        <w:br w:type="page"/>
      </w:r>
    </w:p>
    <w:p w14:paraId="335A4B0A" w14:textId="77777777" w:rsidR="00A40AE2" w:rsidRPr="0002501E" w:rsidRDefault="00A40AE2" w:rsidP="00A40AE2">
      <w:pPr>
        <w:ind w:right="-539"/>
        <w:jc w:val="center"/>
        <w:rPr>
          <w:bCs/>
          <w:i/>
          <w:szCs w:val="22"/>
        </w:rPr>
      </w:pPr>
    </w:p>
    <w:p w14:paraId="335A4B0B" w14:textId="77777777" w:rsidR="00A40AE2" w:rsidRPr="0002501E" w:rsidRDefault="00A40AE2" w:rsidP="00A40AE2">
      <w:pPr>
        <w:ind w:right="-539"/>
        <w:jc w:val="center"/>
        <w:rPr>
          <w:rFonts w:ascii="Times New Roman" w:hAnsi="Times New Roman"/>
          <w:i/>
          <w:szCs w:val="22"/>
        </w:rPr>
      </w:pPr>
      <w:r w:rsidRPr="0002501E">
        <w:rPr>
          <w:rFonts w:ascii="Times New Roman" w:hAnsi="Times New Roman"/>
          <w:bCs/>
          <w:i/>
          <w:szCs w:val="22"/>
        </w:rPr>
        <w:t>(This page included for two-sided copying.)</w:t>
      </w:r>
    </w:p>
    <w:p w14:paraId="335A4B0C" w14:textId="77777777" w:rsidR="00531745" w:rsidRPr="0002501E" w:rsidRDefault="00531745">
      <w:pPr>
        <w:rPr>
          <w:rFonts w:ascii="Times New Roman" w:hAnsi="Times New Roman"/>
          <w:sz w:val="22"/>
          <w:szCs w:val="22"/>
        </w:rPr>
        <w:sectPr w:rsidR="00531745" w:rsidRPr="0002501E" w:rsidSect="00426F48">
          <w:headerReference w:type="even" r:id="rId62"/>
          <w:headerReference w:type="first" r:id="rId63"/>
          <w:pgSz w:w="12240" w:h="15840" w:code="1"/>
          <w:pgMar w:top="1440" w:right="1440" w:bottom="1440" w:left="1440" w:header="720" w:footer="720" w:gutter="0"/>
          <w:cols w:space="720"/>
          <w:titlePg/>
        </w:sectPr>
      </w:pPr>
    </w:p>
    <w:p w14:paraId="335A4B0D" w14:textId="77777777" w:rsidR="00531745" w:rsidRPr="0002501E" w:rsidRDefault="00531745" w:rsidP="00D05133">
      <w:pPr>
        <w:pStyle w:val="Heading1"/>
      </w:pPr>
      <w:bookmarkStart w:id="220" w:name="_Toc200787548"/>
      <w:bookmarkStart w:id="221" w:name="_Toc442890987"/>
      <w:bookmarkStart w:id="222" w:name="_Toc12542891"/>
      <w:r w:rsidRPr="0002501E">
        <w:lastRenderedPageBreak/>
        <w:t>Package-wide Variables</w:t>
      </w:r>
      <w:bookmarkEnd w:id="220"/>
      <w:bookmarkEnd w:id="221"/>
      <w:bookmarkEnd w:id="222"/>
    </w:p>
    <w:p w14:paraId="335A4B0E" w14:textId="77777777" w:rsidR="00531745" w:rsidRPr="0002501E" w:rsidRDefault="00531745">
      <w:pPr>
        <w:rPr>
          <w:rFonts w:ascii="Times New Roman" w:hAnsi="Times New Roman"/>
          <w:sz w:val="22"/>
          <w:szCs w:val="22"/>
        </w:rPr>
      </w:pPr>
    </w:p>
    <w:p w14:paraId="335A4B0F" w14:textId="77777777" w:rsidR="00531745" w:rsidRPr="0002501E" w:rsidRDefault="00531745">
      <w:pPr>
        <w:rPr>
          <w:rFonts w:ascii="Times New Roman" w:hAnsi="Times New Roman"/>
          <w:sz w:val="22"/>
          <w:szCs w:val="22"/>
        </w:rPr>
      </w:pPr>
      <w:r w:rsidRPr="0002501E">
        <w:rPr>
          <w:rFonts w:ascii="Times New Roman" w:hAnsi="Times New Roman"/>
          <w:sz w:val="22"/>
          <w:szCs w:val="22"/>
        </w:rPr>
        <w:t>Though there are no variables that can always be assumed to be present in Integrated Billing, the following is a list of common variables and their meanings.</w:t>
      </w:r>
    </w:p>
    <w:p w14:paraId="335A4B10" w14:textId="77777777" w:rsidR="00307527" w:rsidRPr="0002501E" w:rsidRDefault="00307527">
      <w:pPr>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3"/>
        <w:gridCol w:w="7727"/>
      </w:tblGrid>
      <w:tr w:rsidR="00307527" w:rsidRPr="0002501E" w14:paraId="335A4B12" w14:textId="77777777" w:rsidTr="005C76F3">
        <w:trPr>
          <w:cantSplit/>
          <w:tblHeader/>
        </w:trPr>
        <w:tc>
          <w:tcPr>
            <w:tcW w:w="9576" w:type="dxa"/>
            <w:gridSpan w:val="2"/>
          </w:tcPr>
          <w:p w14:paraId="335A4B11" w14:textId="77777777" w:rsidR="00307527" w:rsidRPr="0002501E" w:rsidRDefault="00307527" w:rsidP="005C76F3">
            <w:pPr>
              <w:jc w:val="center"/>
              <w:rPr>
                <w:rFonts w:ascii="Times New Roman" w:hAnsi="Times New Roman"/>
                <w:sz w:val="22"/>
                <w:szCs w:val="22"/>
              </w:rPr>
            </w:pPr>
            <w:r w:rsidRPr="0002501E">
              <w:rPr>
                <w:rFonts w:ascii="Times New Roman" w:hAnsi="Times New Roman"/>
                <w:b/>
                <w:sz w:val="28"/>
                <w:szCs w:val="28"/>
              </w:rPr>
              <w:t>Package-wide Variables</w:t>
            </w:r>
          </w:p>
        </w:tc>
      </w:tr>
      <w:tr w:rsidR="00307527" w:rsidRPr="0002501E" w14:paraId="335A4B15" w14:textId="77777777" w:rsidTr="005C76F3">
        <w:trPr>
          <w:cantSplit/>
          <w:tblHeader/>
        </w:trPr>
        <w:tc>
          <w:tcPr>
            <w:tcW w:w="1638" w:type="dxa"/>
          </w:tcPr>
          <w:p w14:paraId="335A4B13" w14:textId="77777777" w:rsidR="00307527" w:rsidRPr="0002501E" w:rsidRDefault="00307527">
            <w:pPr>
              <w:rPr>
                <w:rFonts w:ascii="Times New Roman" w:hAnsi="Times New Roman"/>
                <w:b/>
                <w:sz w:val="22"/>
                <w:szCs w:val="22"/>
              </w:rPr>
            </w:pPr>
            <w:r w:rsidRPr="0002501E">
              <w:rPr>
                <w:rFonts w:ascii="Times New Roman" w:hAnsi="Times New Roman"/>
                <w:b/>
                <w:sz w:val="22"/>
                <w:szCs w:val="22"/>
              </w:rPr>
              <w:t>Variable</w:t>
            </w:r>
          </w:p>
        </w:tc>
        <w:tc>
          <w:tcPr>
            <w:tcW w:w="7938" w:type="dxa"/>
          </w:tcPr>
          <w:p w14:paraId="335A4B14" w14:textId="77777777" w:rsidR="00307527" w:rsidRPr="0002501E" w:rsidRDefault="00307527">
            <w:pPr>
              <w:rPr>
                <w:rFonts w:ascii="Times New Roman" w:hAnsi="Times New Roman"/>
                <w:b/>
                <w:sz w:val="22"/>
                <w:szCs w:val="22"/>
              </w:rPr>
            </w:pPr>
            <w:r w:rsidRPr="0002501E">
              <w:rPr>
                <w:rFonts w:ascii="Times New Roman" w:hAnsi="Times New Roman"/>
                <w:b/>
                <w:sz w:val="22"/>
                <w:szCs w:val="22"/>
              </w:rPr>
              <w:t>Description</w:t>
            </w:r>
          </w:p>
        </w:tc>
      </w:tr>
      <w:tr w:rsidR="00307527" w:rsidRPr="0002501E" w14:paraId="335A4B19" w14:textId="77777777" w:rsidTr="005C76F3">
        <w:trPr>
          <w:cantSplit/>
        </w:trPr>
        <w:tc>
          <w:tcPr>
            <w:tcW w:w="1638" w:type="dxa"/>
          </w:tcPr>
          <w:p w14:paraId="335A4B16" w14:textId="77777777" w:rsidR="00307527" w:rsidRPr="0002501E" w:rsidRDefault="00307527">
            <w:pPr>
              <w:rPr>
                <w:rFonts w:ascii="Times New Roman" w:hAnsi="Times New Roman"/>
                <w:sz w:val="22"/>
                <w:szCs w:val="22"/>
              </w:rPr>
            </w:pPr>
            <w:r w:rsidRPr="0002501E">
              <w:rPr>
                <w:rFonts w:ascii="Times New Roman" w:hAnsi="Times New Roman"/>
                <w:sz w:val="22"/>
                <w:szCs w:val="22"/>
              </w:rPr>
              <w:t>IBAFY</w:t>
            </w:r>
          </w:p>
        </w:tc>
        <w:tc>
          <w:tcPr>
            <w:tcW w:w="7938" w:type="dxa"/>
          </w:tcPr>
          <w:p w14:paraId="335A4B17" w14:textId="77777777" w:rsidR="00307527" w:rsidRPr="0002501E" w:rsidRDefault="00307527">
            <w:pPr>
              <w:rPr>
                <w:rFonts w:ascii="Times New Roman" w:hAnsi="Times New Roman"/>
                <w:sz w:val="22"/>
                <w:szCs w:val="22"/>
              </w:rPr>
            </w:pPr>
            <w:r w:rsidRPr="0002501E">
              <w:rPr>
                <w:rFonts w:ascii="Times New Roman" w:hAnsi="Times New Roman"/>
                <w:sz w:val="22"/>
                <w:szCs w:val="22"/>
              </w:rPr>
              <w:t>The current fiscal year.</w:t>
            </w:r>
          </w:p>
          <w:p w14:paraId="335A4B18" w14:textId="77777777" w:rsidR="008343AE" w:rsidRPr="0002501E" w:rsidRDefault="008343AE">
            <w:pPr>
              <w:rPr>
                <w:rFonts w:ascii="Times New Roman" w:hAnsi="Times New Roman"/>
                <w:sz w:val="22"/>
                <w:szCs w:val="22"/>
              </w:rPr>
            </w:pPr>
          </w:p>
        </w:tc>
      </w:tr>
      <w:tr w:rsidR="00307527" w:rsidRPr="0002501E" w14:paraId="335A4B1D" w14:textId="77777777" w:rsidTr="005C76F3">
        <w:trPr>
          <w:cantSplit/>
        </w:trPr>
        <w:tc>
          <w:tcPr>
            <w:tcW w:w="1638" w:type="dxa"/>
          </w:tcPr>
          <w:p w14:paraId="335A4B1A" w14:textId="77777777" w:rsidR="00307527" w:rsidRPr="0002501E" w:rsidRDefault="00307527">
            <w:pPr>
              <w:rPr>
                <w:rFonts w:ascii="Times New Roman" w:hAnsi="Times New Roman"/>
                <w:sz w:val="22"/>
                <w:szCs w:val="22"/>
              </w:rPr>
            </w:pPr>
            <w:r w:rsidRPr="0002501E">
              <w:rPr>
                <w:rFonts w:ascii="Times New Roman" w:hAnsi="Times New Roman"/>
                <w:sz w:val="22"/>
                <w:szCs w:val="22"/>
              </w:rPr>
              <w:t>IBARTYP</w:t>
            </w:r>
          </w:p>
        </w:tc>
        <w:tc>
          <w:tcPr>
            <w:tcW w:w="7938" w:type="dxa"/>
          </w:tcPr>
          <w:p w14:paraId="335A4B1B" w14:textId="77777777" w:rsidR="00307527" w:rsidRPr="0002501E" w:rsidRDefault="00307527">
            <w:pPr>
              <w:rPr>
                <w:rFonts w:ascii="Times New Roman" w:hAnsi="Times New Roman"/>
                <w:sz w:val="22"/>
                <w:szCs w:val="22"/>
              </w:rPr>
            </w:pPr>
            <w:r w:rsidRPr="0002501E">
              <w:rPr>
                <w:rFonts w:ascii="Times New Roman" w:hAnsi="Times New Roman"/>
                <w:sz w:val="22"/>
                <w:szCs w:val="22"/>
              </w:rPr>
              <w:t>The Accounts Receivable Category pointer value stored in the IB ACTION TYPE file (#350.1) for the current entry.</w:t>
            </w:r>
          </w:p>
          <w:p w14:paraId="335A4B1C" w14:textId="77777777" w:rsidR="008343AE" w:rsidRPr="0002501E" w:rsidRDefault="008343AE">
            <w:pPr>
              <w:rPr>
                <w:rFonts w:ascii="Times New Roman" w:hAnsi="Times New Roman"/>
                <w:sz w:val="22"/>
                <w:szCs w:val="22"/>
              </w:rPr>
            </w:pPr>
          </w:p>
        </w:tc>
      </w:tr>
      <w:tr w:rsidR="00307527" w:rsidRPr="0002501E" w14:paraId="335A4B21" w14:textId="77777777" w:rsidTr="005C76F3">
        <w:trPr>
          <w:cantSplit/>
        </w:trPr>
        <w:tc>
          <w:tcPr>
            <w:tcW w:w="1638" w:type="dxa"/>
          </w:tcPr>
          <w:p w14:paraId="335A4B1E" w14:textId="77777777" w:rsidR="00307527" w:rsidRPr="0002501E" w:rsidRDefault="00307527">
            <w:pPr>
              <w:rPr>
                <w:rFonts w:ascii="Times New Roman" w:hAnsi="Times New Roman"/>
                <w:sz w:val="22"/>
                <w:szCs w:val="22"/>
              </w:rPr>
            </w:pPr>
            <w:r w:rsidRPr="0002501E">
              <w:rPr>
                <w:rFonts w:ascii="Times New Roman" w:hAnsi="Times New Roman"/>
                <w:sz w:val="22"/>
                <w:szCs w:val="22"/>
              </w:rPr>
              <w:t>IBATYP</w:t>
            </w:r>
          </w:p>
        </w:tc>
        <w:tc>
          <w:tcPr>
            <w:tcW w:w="7938" w:type="dxa"/>
          </w:tcPr>
          <w:p w14:paraId="335A4B1F" w14:textId="77777777" w:rsidR="00307527" w:rsidRPr="0002501E" w:rsidRDefault="00307527">
            <w:pPr>
              <w:rPr>
                <w:rFonts w:ascii="Times New Roman" w:hAnsi="Times New Roman"/>
                <w:sz w:val="22"/>
                <w:szCs w:val="22"/>
              </w:rPr>
            </w:pPr>
            <w:r w:rsidRPr="0002501E">
              <w:rPr>
                <w:rFonts w:ascii="Times New Roman" w:hAnsi="Times New Roman"/>
                <w:sz w:val="22"/>
                <w:szCs w:val="22"/>
              </w:rPr>
              <w:t>The pointer value to the IB ACTION TYPE file (#350.1) for the current entry.</w:t>
            </w:r>
          </w:p>
          <w:p w14:paraId="335A4B20" w14:textId="77777777" w:rsidR="008343AE" w:rsidRPr="0002501E" w:rsidRDefault="008343AE">
            <w:pPr>
              <w:rPr>
                <w:rFonts w:ascii="Times New Roman" w:hAnsi="Times New Roman"/>
                <w:sz w:val="22"/>
                <w:szCs w:val="22"/>
              </w:rPr>
            </w:pPr>
          </w:p>
        </w:tc>
      </w:tr>
      <w:tr w:rsidR="00307527" w:rsidRPr="0002501E" w14:paraId="335A4B25" w14:textId="77777777" w:rsidTr="005C76F3">
        <w:trPr>
          <w:cantSplit/>
        </w:trPr>
        <w:tc>
          <w:tcPr>
            <w:tcW w:w="1638" w:type="dxa"/>
          </w:tcPr>
          <w:p w14:paraId="335A4B22" w14:textId="77777777" w:rsidR="00307527" w:rsidRPr="0002501E" w:rsidRDefault="00307527">
            <w:pPr>
              <w:rPr>
                <w:rFonts w:ascii="Times New Roman" w:hAnsi="Times New Roman"/>
                <w:sz w:val="22"/>
                <w:szCs w:val="22"/>
              </w:rPr>
            </w:pPr>
            <w:r w:rsidRPr="0002501E">
              <w:rPr>
                <w:rFonts w:ascii="Times New Roman" w:hAnsi="Times New Roman"/>
                <w:sz w:val="22"/>
                <w:szCs w:val="22"/>
              </w:rPr>
              <w:t>IBCHCDA</w:t>
            </w:r>
          </w:p>
        </w:tc>
        <w:tc>
          <w:tcPr>
            <w:tcW w:w="7938" w:type="dxa"/>
          </w:tcPr>
          <w:p w14:paraId="335A4B23" w14:textId="77777777" w:rsidR="00307527" w:rsidRPr="0002501E" w:rsidRDefault="008343AE">
            <w:pPr>
              <w:rPr>
                <w:rFonts w:ascii="Times New Roman" w:hAnsi="Times New Roman"/>
                <w:sz w:val="22"/>
                <w:szCs w:val="22"/>
              </w:rPr>
            </w:pPr>
            <w:r w:rsidRPr="0002501E">
              <w:rPr>
                <w:rFonts w:ascii="Times New Roman" w:hAnsi="Times New Roman"/>
                <w:sz w:val="22"/>
                <w:szCs w:val="22"/>
              </w:rPr>
              <w:t xml:space="preserve">Pointer to IB Action - </w:t>
            </w:r>
            <w:r w:rsidR="00411ADA" w:rsidRPr="0002501E">
              <w:rPr>
                <w:rFonts w:ascii="Times New Roman" w:hAnsi="Times New Roman"/>
                <w:sz w:val="22"/>
                <w:szCs w:val="22"/>
              </w:rPr>
              <w:t>Inpatient</w:t>
            </w:r>
            <w:r w:rsidRPr="0002501E">
              <w:rPr>
                <w:rFonts w:ascii="Times New Roman" w:hAnsi="Times New Roman"/>
                <w:sz w:val="22"/>
                <w:szCs w:val="22"/>
              </w:rPr>
              <w:t xml:space="preserve"> IB Action Charge for </w:t>
            </w:r>
            <w:r w:rsidR="00E1314C" w:rsidRPr="0002501E">
              <w:rPr>
                <w:rFonts w:ascii="Times New Roman" w:hAnsi="Times New Roman"/>
                <w:sz w:val="22"/>
                <w:szCs w:val="22"/>
              </w:rPr>
              <w:t>co-pay</w:t>
            </w:r>
            <w:r w:rsidRPr="0002501E">
              <w:rPr>
                <w:rFonts w:ascii="Times New Roman" w:hAnsi="Times New Roman"/>
                <w:sz w:val="22"/>
                <w:szCs w:val="22"/>
              </w:rPr>
              <w:t>ments.</w:t>
            </w:r>
          </w:p>
          <w:p w14:paraId="335A4B24" w14:textId="77777777" w:rsidR="008343AE" w:rsidRPr="0002501E" w:rsidRDefault="008343AE">
            <w:pPr>
              <w:rPr>
                <w:rFonts w:ascii="Times New Roman" w:hAnsi="Times New Roman"/>
                <w:sz w:val="22"/>
                <w:szCs w:val="22"/>
              </w:rPr>
            </w:pPr>
          </w:p>
        </w:tc>
      </w:tr>
      <w:tr w:rsidR="00307527" w:rsidRPr="0002501E" w14:paraId="335A4B29" w14:textId="77777777" w:rsidTr="005C76F3">
        <w:trPr>
          <w:cantSplit/>
        </w:trPr>
        <w:tc>
          <w:tcPr>
            <w:tcW w:w="1638" w:type="dxa"/>
          </w:tcPr>
          <w:p w14:paraId="335A4B26" w14:textId="77777777" w:rsidR="00307527" w:rsidRPr="0002501E" w:rsidRDefault="008343AE">
            <w:pPr>
              <w:rPr>
                <w:rFonts w:ascii="Times New Roman" w:hAnsi="Times New Roman"/>
                <w:sz w:val="22"/>
                <w:szCs w:val="22"/>
              </w:rPr>
            </w:pPr>
            <w:r w:rsidRPr="0002501E">
              <w:rPr>
                <w:rFonts w:ascii="Times New Roman" w:hAnsi="Times New Roman"/>
                <w:sz w:val="22"/>
                <w:szCs w:val="22"/>
              </w:rPr>
              <w:t>IBCHPDA</w:t>
            </w:r>
          </w:p>
        </w:tc>
        <w:tc>
          <w:tcPr>
            <w:tcW w:w="7938" w:type="dxa"/>
          </w:tcPr>
          <w:p w14:paraId="335A4B27" w14:textId="77777777" w:rsidR="00307527" w:rsidRPr="0002501E" w:rsidRDefault="008343AE">
            <w:pPr>
              <w:rPr>
                <w:rFonts w:ascii="Times New Roman" w:hAnsi="Times New Roman"/>
                <w:sz w:val="22"/>
                <w:szCs w:val="22"/>
              </w:rPr>
            </w:pPr>
            <w:r w:rsidRPr="0002501E">
              <w:rPr>
                <w:rFonts w:ascii="Times New Roman" w:hAnsi="Times New Roman"/>
                <w:sz w:val="22"/>
                <w:szCs w:val="22"/>
              </w:rPr>
              <w:t xml:space="preserve">Pointer to IB Action - </w:t>
            </w:r>
            <w:r w:rsidR="00411ADA" w:rsidRPr="0002501E">
              <w:rPr>
                <w:rFonts w:ascii="Times New Roman" w:hAnsi="Times New Roman"/>
                <w:sz w:val="22"/>
                <w:szCs w:val="22"/>
              </w:rPr>
              <w:t>Inpatient</w:t>
            </w:r>
            <w:r w:rsidRPr="0002501E">
              <w:rPr>
                <w:rFonts w:ascii="Times New Roman" w:hAnsi="Times New Roman"/>
                <w:sz w:val="22"/>
                <w:szCs w:val="22"/>
              </w:rPr>
              <w:t xml:space="preserve"> IB Action Charge for per diems.</w:t>
            </w:r>
          </w:p>
          <w:p w14:paraId="335A4B28" w14:textId="77777777" w:rsidR="008343AE" w:rsidRPr="0002501E" w:rsidRDefault="008343AE">
            <w:pPr>
              <w:rPr>
                <w:rFonts w:ascii="Times New Roman" w:hAnsi="Times New Roman"/>
                <w:sz w:val="22"/>
                <w:szCs w:val="22"/>
              </w:rPr>
            </w:pPr>
          </w:p>
        </w:tc>
      </w:tr>
      <w:tr w:rsidR="00307527" w:rsidRPr="0002501E" w14:paraId="335A4B2D" w14:textId="77777777" w:rsidTr="005C76F3">
        <w:trPr>
          <w:cantSplit/>
        </w:trPr>
        <w:tc>
          <w:tcPr>
            <w:tcW w:w="1638" w:type="dxa"/>
          </w:tcPr>
          <w:p w14:paraId="335A4B2A" w14:textId="77777777" w:rsidR="00307527" w:rsidRPr="0002501E" w:rsidRDefault="008343AE">
            <w:pPr>
              <w:rPr>
                <w:rFonts w:ascii="Times New Roman" w:hAnsi="Times New Roman"/>
                <w:sz w:val="22"/>
                <w:szCs w:val="22"/>
              </w:rPr>
            </w:pPr>
            <w:r w:rsidRPr="0002501E">
              <w:rPr>
                <w:rFonts w:ascii="Times New Roman" w:hAnsi="Times New Roman"/>
                <w:sz w:val="22"/>
                <w:szCs w:val="22"/>
              </w:rPr>
              <w:t>IBCLDA</w:t>
            </w:r>
          </w:p>
        </w:tc>
        <w:tc>
          <w:tcPr>
            <w:tcW w:w="7938" w:type="dxa"/>
          </w:tcPr>
          <w:p w14:paraId="335A4B2B" w14:textId="77777777" w:rsidR="008343AE" w:rsidRPr="0002501E" w:rsidRDefault="008343AE" w:rsidP="005C76F3">
            <w:pPr>
              <w:ind w:right="-80"/>
              <w:rPr>
                <w:rFonts w:ascii="Times New Roman" w:hAnsi="Times New Roman"/>
                <w:sz w:val="22"/>
                <w:szCs w:val="22"/>
              </w:rPr>
            </w:pPr>
            <w:r w:rsidRPr="0002501E">
              <w:rPr>
                <w:rFonts w:ascii="Times New Roman" w:hAnsi="Times New Roman"/>
                <w:sz w:val="22"/>
                <w:szCs w:val="22"/>
              </w:rPr>
              <w:t>Pointer to Cat C Billing Clock record (File #351).</w:t>
            </w:r>
          </w:p>
          <w:p w14:paraId="335A4B2C" w14:textId="77777777" w:rsidR="00307527" w:rsidRPr="0002501E" w:rsidRDefault="00307527">
            <w:pPr>
              <w:rPr>
                <w:rFonts w:ascii="Times New Roman" w:hAnsi="Times New Roman"/>
                <w:sz w:val="22"/>
                <w:szCs w:val="22"/>
              </w:rPr>
            </w:pPr>
          </w:p>
        </w:tc>
      </w:tr>
      <w:tr w:rsidR="00307527" w:rsidRPr="0002501E" w14:paraId="335A4B31" w14:textId="77777777" w:rsidTr="005C76F3">
        <w:trPr>
          <w:cantSplit/>
        </w:trPr>
        <w:tc>
          <w:tcPr>
            <w:tcW w:w="1638" w:type="dxa"/>
          </w:tcPr>
          <w:p w14:paraId="335A4B2E" w14:textId="77777777" w:rsidR="00307527" w:rsidRPr="0002501E" w:rsidRDefault="008343AE">
            <w:pPr>
              <w:rPr>
                <w:rFonts w:ascii="Times New Roman" w:hAnsi="Times New Roman"/>
                <w:sz w:val="22"/>
                <w:szCs w:val="22"/>
              </w:rPr>
            </w:pPr>
            <w:r w:rsidRPr="0002501E">
              <w:rPr>
                <w:rFonts w:ascii="Times New Roman" w:hAnsi="Times New Roman"/>
                <w:sz w:val="22"/>
                <w:szCs w:val="22"/>
              </w:rPr>
              <w:t>IBCLDAY</w:t>
            </w:r>
          </w:p>
        </w:tc>
        <w:tc>
          <w:tcPr>
            <w:tcW w:w="7938" w:type="dxa"/>
          </w:tcPr>
          <w:p w14:paraId="335A4B2F" w14:textId="77777777" w:rsidR="008343AE" w:rsidRPr="0002501E" w:rsidRDefault="008343AE" w:rsidP="005C76F3">
            <w:pPr>
              <w:ind w:right="-80"/>
              <w:rPr>
                <w:rFonts w:ascii="Times New Roman" w:hAnsi="Times New Roman"/>
                <w:sz w:val="22"/>
                <w:szCs w:val="22"/>
              </w:rPr>
            </w:pPr>
            <w:r w:rsidRPr="0002501E">
              <w:rPr>
                <w:rFonts w:ascii="Times New Roman" w:hAnsi="Times New Roman"/>
                <w:sz w:val="22"/>
                <w:szCs w:val="22"/>
              </w:rPr>
              <w:t>Cat C Billing Clock Inpatient Days within one clock.</w:t>
            </w:r>
          </w:p>
          <w:p w14:paraId="335A4B30" w14:textId="77777777" w:rsidR="00307527" w:rsidRPr="0002501E" w:rsidRDefault="00307527">
            <w:pPr>
              <w:rPr>
                <w:rFonts w:ascii="Times New Roman" w:hAnsi="Times New Roman"/>
                <w:sz w:val="22"/>
                <w:szCs w:val="22"/>
              </w:rPr>
            </w:pPr>
          </w:p>
        </w:tc>
      </w:tr>
      <w:tr w:rsidR="00307527" w:rsidRPr="0002501E" w14:paraId="335A4B35" w14:textId="77777777" w:rsidTr="005C76F3">
        <w:trPr>
          <w:cantSplit/>
        </w:trPr>
        <w:tc>
          <w:tcPr>
            <w:tcW w:w="1638" w:type="dxa"/>
          </w:tcPr>
          <w:p w14:paraId="335A4B32" w14:textId="77777777" w:rsidR="00307527" w:rsidRPr="0002501E" w:rsidRDefault="008343AE">
            <w:pPr>
              <w:rPr>
                <w:rFonts w:ascii="Times New Roman" w:hAnsi="Times New Roman"/>
                <w:sz w:val="22"/>
                <w:szCs w:val="22"/>
              </w:rPr>
            </w:pPr>
            <w:r w:rsidRPr="0002501E">
              <w:rPr>
                <w:rFonts w:ascii="Times New Roman" w:hAnsi="Times New Roman"/>
                <w:sz w:val="22"/>
                <w:szCs w:val="22"/>
              </w:rPr>
              <w:t>IBCLDOL</w:t>
            </w:r>
          </w:p>
        </w:tc>
        <w:tc>
          <w:tcPr>
            <w:tcW w:w="7938" w:type="dxa"/>
          </w:tcPr>
          <w:p w14:paraId="335A4B33" w14:textId="77777777" w:rsidR="008343AE" w:rsidRPr="0002501E" w:rsidRDefault="008343AE" w:rsidP="005C76F3">
            <w:pPr>
              <w:ind w:right="-80"/>
              <w:rPr>
                <w:rFonts w:ascii="Times New Roman" w:hAnsi="Times New Roman"/>
                <w:sz w:val="22"/>
                <w:szCs w:val="22"/>
              </w:rPr>
            </w:pPr>
            <w:r w:rsidRPr="0002501E">
              <w:rPr>
                <w:rFonts w:ascii="Times New Roman" w:hAnsi="Times New Roman"/>
                <w:sz w:val="22"/>
                <w:szCs w:val="22"/>
              </w:rPr>
              <w:t>Cat C Billing Clock Inpatient dollars for current 90 days of care.</w:t>
            </w:r>
          </w:p>
          <w:p w14:paraId="335A4B34" w14:textId="77777777" w:rsidR="00307527" w:rsidRPr="0002501E" w:rsidRDefault="00307527">
            <w:pPr>
              <w:rPr>
                <w:rFonts w:ascii="Times New Roman" w:hAnsi="Times New Roman"/>
                <w:sz w:val="22"/>
                <w:szCs w:val="22"/>
              </w:rPr>
            </w:pPr>
          </w:p>
        </w:tc>
      </w:tr>
      <w:tr w:rsidR="00307527" w:rsidRPr="0002501E" w14:paraId="335A4B39" w14:textId="77777777" w:rsidTr="005C76F3">
        <w:trPr>
          <w:cantSplit/>
        </w:trPr>
        <w:tc>
          <w:tcPr>
            <w:tcW w:w="1638" w:type="dxa"/>
          </w:tcPr>
          <w:p w14:paraId="335A4B36" w14:textId="77777777" w:rsidR="00307527" w:rsidRPr="0002501E" w:rsidRDefault="008343AE">
            <w:pPr>
              <w:rPr>
                <w:rFonts w:ascii="Times New Roman" w:hAnsi="Times New Roman"/>
                <w:sz w:val="22"/>
                <w:szCs w:val="22"/>
              </w:rPr>
            </w:pPr>
            <w:r w:rsidRPr="0002501E">
              <w:rPr>
                <w:rFonts w:ascii="Times New Roman" w:hAnsi="Times New Roman"/>
                <w:sz w:val="22"/>
                <w:szCs w:val="22"/>
              </w:rPr>
              <w:t>IBCLDT</w:t>
            </w:r>
          </w:p>
        </w:tc>
        <w:tc>
          <w:tcPr>
            <w:tcW w:w="7938" w:type="dxa"/>
          </w:tcPr>
          <w:p w14:paraId="335A4B37" w14:textId="77777777" w:rsidR="008343AE" w:rsidRPr="0002501E" w:rsidRDefault="008343AE" w:rsidP="005C76F3">
            <w:pPr>
              <w:ind w:right="-80"/>
              <w:rPr>
                <w:rFonts w:ascii="Times New Roman" w:hAnsi="Times New Roman"/>
                <w:sz w:val="22"/>
                <w:szCs w:val="22"/>
              </w:rPr>
            </w:pPr>
            <w:r w:rsidRPr="0002501E">
              <w:rPr>
                <w:rFonts w:ascii="Times New Roman" w:hAnsi="Times New Roman"/>
                <w:sz w:val="22"/>
                <w:szCs w:val="22"/>
              </w:rPr>
              <w:t>Cat C Billing Clock Start Date.</w:t>
            </w:r>
          </w:p>
          <w:p w14:paraId="335A4B38" w14:textId="77777777" w:rsidR="00307527" w:rsidRPr="0002501E" w:rsidRDefault="00307527">
            <w:pPr>
              <w:rPr>
                <w:rFonts w:ascii="Times New Roman" w:hAnsi="Times New Roman"/>
                <w:sz w:val="22"/>
                <w:szCs w:val="22"/>
              </w:rPr>
            </w:pPr>
          </w:p>
        </w:tc>
      </w:tr>
      <w:tr w:rsidR="00307527" w:rsidRPr="0002501E" w14:paraId="335A4B3D" w14:textId="77777777" w:rsidTr="005C76F3">
        <w:trPr>
          <w:cantSplit/>
        </w:trPr>
        <w:tc>
          <w:tcPr>
            <w:tcW w:w="1638" w:type="dxa"/>
          </w:tcPr>
          <w:p w14:paraId="335A4B3A" w14:textId="77777777" w:rsidR="00307527" w:rsidRPr="0002501E" w:rsidRDefault="008343AE">
            <w:pPr>
              <w:rPr>
                <w:rFonts w:ascii="Times New Roman" w:hAnsi="Times New Roman"/>
                <w:sz w:val="22"/>
                <w:szCs w:val="22"/>
              </w:rPr>
            </w:pPr>
            <w:r w:rsidRPr="0002501E">
              <w:rPr>
                <w:rFonts w:ascii="Times New Roman" w:hAnsi="Times New Roman"/>
                <w:sz w:val="22"/>
                <w:szCs w:val="22"/>
              </w:rPr>
              <w:t>IBDESC</w:t>
            </w:r>
          </w:p>
        </w:tc>
        <w:tc>
          <w:tcPr>
            <w:tcW w:w="7938" w:type="dxa"/>
          </w:tcPr>
          <w:p w14:paraId="335A4B3B" w14:textId="77777777" w:rsidR="008343AE" w:rsidRPr="0002501E" w:rsidRDefault="008343AE" w:rsidP="008343AE">
            <w:pPr>
              <w:rPr>
                <w:rFonts w:ascii="Times New Roman" w:hAnsi="Times New Roman"/>
                <w:sz w:val="22"/>
                <w:szCs w:val="22"/>
              </w:rPr>
            </w:pPr>
            <w:r w:rsidRPr="0002501E">
              <w:rPr>
                <w:rFonts w:ascii="Times New Roman" w:hAnsi="Times New Roman"/>
                <w:sz w:val="22"/>
                <w:szCs w:val="22"/>
              </w:rPr>
              <w:t>The brief description to/from the INTEGRATED BILLING ACTION file (#350).</w:t>
            </w:r>
          </w:p>
          <w:p w14:paraId="335A4B3C" w14:textId="77777777" w:rsidR="00307527" w:rsidRPr="0002501E" w:rsidRDefault="00307527">
            <w:pPr>
              <w:rPr>
                <w:rFonts w:ascii="Times New Roman" w:hAnsi="Times New Roman"/>
                <w:sz w:val="22"/>
                <w:szCs w:val="22"/>
              </w:rPr>
            </w:pPr>
          </w:p>
        </w:tc>
      </w:tr>
      <w:tr w:rsidR="00307527" w:rsidRPr="0002501E" w14:paraId="335A4B41" w14:textId="77777777" w:rsidTr="005C76F3">
        <w:trPr>
          <w:cantSplit/>
        </w:trPr>
        <w:tc>
          <w:tcPr>
            <w:tcW w:w="1638" w:type="dxa"/>
          </w:tcPr>
          <w:p w14:paraId="335A4B3E" w14:textId="77777777" w:rsidR="00307527" w:rsidRPr="0002501E" w:rsidRDefault="00C95CC5">
            <w:pPr>
              <w:rPr>
                <w:rFonts w:ascii="Times New Roman" w:hAnsi="Times New Roman"/>
                <w:sz w:val="22"/>
                <w:szCs w:val="22"/>
              </w:rPr>
            </w:pPr>
            <w:r w:rsidRPr="0002501E">
              <w:rPr>
                <w:rFonts w:ascii="Times New Roman" w:hAnsi="Times New Roman"/>
                <w:sz w:val="22"/>
                <w:szCs w:val="22"/>
              </w:rPr>
              <w:t>IBDUZ</w:t>
            </w:r>
          </w:p>
        </w:tc>
        <w:tc>
          <w:tcPr>
            <w:tcW w:w="7938" w:type="dxa"/>
          </w:tcPr>
          <w:p w14:paraId="335A4B3F"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The user DUZ as passed from an application.  In the background filer, the user who caused the filer to be queued will be reflected in the DUZ variable; however, IBDUZ should equal the user causing the current transaction.</w:t>
            </w:r>
          </w:p>
          <w:p w14:paraId="335A4B40" w14:textId="77777777" w:rsidR="00307527" w:rsidRPr="0002501E" w:rsidRDefault="00307527">
            <w:pPr>
              <w:rPr>
                <w:rFonts w:ascii="Times New Roman" w:hAnsi="Times New Roman"/>
                <w:sz w:val="22"/>
                <w:szCs w:val="22"/>
              </w:rPr>
            </w:pPr>
          </w:p>
        </w:tc>
      </w:tr>
      <w:tr w:rsidR="00307527" w:rsidRPr="0002501E" w14:paraId="335A4B45" w14:textId="77777777" w:rsidTr="005C76F3">
        <w:trPr>
          <w:cantSplit/>
        </w:trPr>
        <w:tc>
          <w:tcPr>
            <w:tcW w:w="1638" w:type="dxa"/>
          </w:tcPr>
          <w:p w14:paraId="335A4B42" w14:textId="77777777" w:rsidR="00307527" w:rsidRPr="0002501E" w:rsidRDefault="00C95CC5">
            <w:pPr>
              <w:rPr>
                <w:rFonts w:ascii="Times New Roman" w:hAnsi="Times New Roman"/>
                <w:sz w:val="22"/>
                <w:szCs w:val="22"/>
              </w:rPr>
            </w:pPr>
            <w:r w:rsidRPr="0002501E">
              <w:rPr>
                <w:rFonts w:ascii="Times New Roman" w:hAnsi="Times New Roman"/>
                <w:sz w:val="22"/>
                <w:szCs w:val="22"/>
              </w:rPr>
              <w:t>IBEVCAL</w:t>
            </w:r>
          </w:p>
        </w:tc>
        <w:tc>
          <w:tcPr>
            <w:tcW w:w="7938" w:type="dxa"/>
          </w:tcPr>
          <w:p w14:paraId="335A4B43"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 Action Event last calculated date.</w:t>
            </w:r>
          </w:p>
          <w:p w14:paraId="335A4B44" w14:textId="77777777" w:rsidR="00307527" w:rsidRPr="0002501E" w:rsidRDefault="00307527">
            <w:pPr>
              <w:rPr>
                <w:rFonts w:ascii="Times New Roman" w:hAnsi="Times New Roman"/>
                <w:sz w:val="22"/>
                <w:szCs w:val="22"/>
              </w:rPr>
            </w:pPr>
          </w:p>
        </w:tc>
      </w:tr>
      <w:tr w:rsidR="00C95CC5" w:rsidRPr="0002501E" w14:paraId="335A4B49" w14:textId="77777777" w:rsidTr="005C76F3">
        <w:trPr>
          <w:cantSplit/>
        </w:trPr>
        <w:tc>
          <w:tcPr>
            <w:tcW w:w="1638" w:type="dxa"/>
          </w:tcPr>
          <w:p w14:paraId="335A4B46"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IBEVDA</w:t>
            </w:r>
          </w:p>
        </w:tc>
        <w:tc>
          <w:tcPr>
            <w:tcW w:w="7938" w:type="dxa"/>
          </w:tcPr>
          <w:p w14:paraId="335A4B47"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Pointer to IB Action - </w:t>
            </w:r>
            <w:r w:rsidR="00411ADA" w:rsidRPr="0002501E">
              <w:rPr>
                <w:rFonts w:ascii="Times New Roman" w:hAnsi="Times New Roman"/>
                <w:sz w:val="22"/>
                <w:szCs w:val="22"/>
              </w:rPr>
              <w:t>Inpatient</w:t>
            </w:r>
            <w:r w:rsidRPr="0002501E">
              <w:rPr>
                <w:rFonts w:ascii="Times New Roman" w:hAnsi="Times New Roman"/>
                <w:sz w:val="22"/>
                <w:szCs w:val="22"/>
              </w:rPr>
              <w:t xml:space="preserve"> IB Action Event.</w:t>
            </w:r>
          </w:p>
          <w:p w14:paraId="335A4B48" w14:textId="77777777" w:rsidR="00C95CC5" w:rsidRPr="0002501E" w:rsidRDefault="00C95CC5" w:rsidP="00C95CC5">
            <w:pPr>
              <w:rPr>
                <w:rFonts w:ascii="Times New Roman" w:hAnsi="Times New Roman"/>
                <w:sz w:val="22"/>
                <w:szCs w:val="22"/>
              </w:rPr>
            </w:pPr>
          </w:p>
        </w:tc>
      </w:tr>
      <w:tr w:rsidR="00C95CC5" w:rsidRPr="0002501E" w14:paraId="335A4B4D" w14:textId="77777777" w:rsidTr="005C76F3">
        <w:trPr>
          <w:cantSplit/>
        </w:trPr>
        <w:tc>
          <w:tcPr>
            <w:tcW w:w="1638" w:type="dxa"/>
          </w:tcPr>
          <w:p w14:paraId="335A4B4A"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IBEVDT</w:t>
            </w:r>
          </w:p>
        </w:tc>
        <w:tc>
          <w:tcPr>
            <w:tcW w:w="7938" w:type="dxa"/>
          </w:tcPr>
          <w:p w14:paraId="335A4B4B"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IB Action Event </w:t>
            </w:r>
            <w:proofErr w:type="spellStart"/>
            <w:r w:rsidRPr="0002501E">
              <w:rPr>
                <w:rFonts w:ascii="Times New Roman" w:hAnsi="Times New Roman"/>
                <w:sz w:val="22"/>
                <w:szCs w:val="22"/>
              </w:rPr>
              <w:t>event</w:t>
            </w:r>
            <w:proofErr w:type="spellEnd"/>
            <w:r w:rsidRPr="0002501E">
              <w:rPr>
                <w:rFonts w:ascii="Times New Roman" w:hAnsi="Times New Roman"/>
                <w:sz w:val="22"/>
                <w:szCs w:val="22"/>
              </w:rPr>
              <w:t xml:space="preserve"> date.</w:t>
            </w:r>
          </w:p>
          <w:p w14:paraId="335A4B4C" w14:textId="77777777" w:rsidR="00C95CC5" w:rsidRPr="0002501E" w:rsidRDefault="00C95CC5" w:rsidP="00C95CC5">
            <w:pPr>
              <w:rPr>
                <w:rFonts w:ascii="Times New Roman" w:hAnsi="Times New Roman"/>
                <w:sz w:val="22"/>
                <w:szCs w:val="22"/>
              </w:rPr>
            </w:pPr>
          </w:p>
        </w:tc>
      </w:tr>
      <w:tr w:rsidR="00C95CC5" w:rsidRPr="0002501E" w14:paraId="335A4B51" w14:textId="77777777" w:rsidTr="005C76F3">
        <w:trPr>
          <w:cantSplit/>
        </w:trPr>
        <w:tc>
          <w:tcPr>
            <w:tcW w:w="1638" w:type="dxa"/>
          </w:tcPr>
          <w:p w14:paraId="335A4B4E"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IBFAC</w:t>
            </w:r>
          </w:p>
        </w:tc>
        <w:tc>
          <w:tcPr>
            <w:tcW w:w="7938" w:type="dxa"/>
          </w:tcPr>
          <w:p w14:paraId="335A4B4F"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Institution from File #350.9 (points to File #4).</w:t>
            </w:r>
          </w:p>
          <w:p w14:paraId="335A4B50" w14:textId="77777777" w:rsidR="00C95CC5" w:rsidRPr="0002501E" w:rsidRDefault="00C95CC5" w:rsidP="00C95CC5">
            <w:pPr>
              <w:rPr>
                <w:rFonts w:ascii="Times New Roman" w:hAnsi="Times New Roman"/>
                <w:sz w:val="22"/>
                <w:szCs w:val="22"/>
              </w:rPr>
            </w:pPr>
          </w:p>
        </w:tc>
      </w:tr>
      <w:tr w:rsidR="00C95CC5" w:rsidRPr="0002501E" w14:paraId="335A4B55" w14:textId="77777777" w:rsidTr="005C76F3">
        <w:trPr>
          <w:cantSplit/>
        </w:trPr>
        <w:tc>
          <w:tcPr>
            <w:tcW w:w="1638" w:type="dxa"/>
          </w:tcPr>
          <w:p w14:paraId="335A4B52"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IBHANG</w:t>
            </w:r>
          </w:p>
        </w:tc>
        <w:tc>
          <w:tcPr>
            <w:tcW w:w="7938" w:type="dxa"/>
          </w:tcPr>
          <w:p w14:paraId="335A4B53"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The number of seconds the background filer should hang after finishing posting all transactions and waiting to look for more transactions to post.</w:t>
            </w:r>
          </w:p>
          <w:p w14:paraId="335A4B54" w14:textId="77777777" w:rsidR="00C95CC5" w:rsidRPr="0002501E" w:rsidRDefault="00C95CC5" w:rsidP="00C95CC5">
            <w:pPr>
              <w:rPr>
                <w:rFonts w:ascii="Times New Roman" w:hAnsi="Times New Roman"/>
                <w:sz w:val="22"/>
                <w:szCs w:val="22"/>
              </w:rPr>
            </w:pPr>
          </w:p>
        </w:tc>
      </w:tr>
      <w:tr w:rsidR="00C95CC5" w:rsidRPr="0002501E" w14:paraId="335A4B59" w14:textId="77777777" w:rsidTr="005C76F3">
        <w:trPr>
          <w:cantSplit/>
        </w:trPr>
        <w:tc>
          <w:tcPr>
            <w:tcW w:w="1638" w:type="dxa"/>
          </w:tcPr>
          <w:p w14:paraId="335A4B56"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IBIL</w:t>
            </w:r>
          </w:p>
        </w:tc>
        <w:tc>
          <w:tcPr>
            <w:tcW w:w="7938" w:type="dxa"/>
          </w:tcPr>
          <w:p w14:paraId="335A4B57"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The AR bill number or Charge ID.</w:t>
            </w:r>
          </w:p>
          <w:p w14:paraId="335A4B58" w14:textId="77777777" w:rsidR="00C95CC5" w:rsidRPr="0002501E" w:rsidRDefault="00C95CC5" w:rsidP="00C95CC5">
            <w:pPr>
              <w:rPr>
                <w:rFonts w:ascii="Times New Roman" w:hAnsi="Times New Roman"/>
                <w:sz w:val="22"/>
                <w:szCs w:val="22"/>
              </w:rPr>
            </w:pPr>
          </w:p>
        </w:tc>
      </w:tr>
      <w:tr w:rsidR="00C95CC5" w:rsidRPr="0002501E" w14:paraId="335A4B5D" w14:textId="77777777" w:rsidTr="005C76F3">
        <w:trPr>
          <w:cantSplit/>
        </w:trPr>
        <w:tc>
          <w:tcPr>
            <w:tcW w:w="1638" w:type="dxa"/>
          </w:tcPr>
          <w:p w14:paraId="335A4B5A"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IBJOB</w:t>
            </w:r>
          </w:p>
        </w:tc>
        <w:tc>
          <w:tcPr>
            <w:tcW w:w="7938" w:type="dxa"/>
          </w:tcPr>
          <w:p w14:paraId="335A4B5B"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Identifies IB job (1-Inpt BGJ, 2-Inpt </w:t>
            </w:r>
            <w:r w:rsidR="00411ADA" w:rsidRPr="0002501E">
              <w:rPr>
                <w:rFonts w:ascii="Times New Roman" w:hAnsi="Times New Roman"/>
                <w:sz w:val="22"/>
                <w:szCs w:val="22"/>
              </w:rPr>
              <w:t>Discharge</w:t>
            </w:r>
            <w:r w:rsidRPr="0002501E">
              <w:rPr>
                <w:rFonts w:ascii="Times New Roman" w:hAnsi="Times New Roman"/>
                <w:sz w:val="22"/>
                <w:szCs w:val="22"/>
              </w:rPr>
              <w:t xml:space="preserve"> job, etc.).</w:t>
            </w:r>
          </w:p>
          <w:p w14:paraId="335A4B5C" w14:textId="77777777" w:rsidR="00C95CC5" w:rsidRPr="0002501E" w:rsidRDefault="00C95CC5" w:rsidP="00C95CC5">
            <w:pPr>
              <w:rPr>
                <w:rFonts w:ascii="Times New Roman" w:hAnsi="Times New Roman"/>
                <w:sz w:val="22"/>
                <w:szCs w:val="22"/>
              </w:rPr>
            </w:pPr>
          </w:p>
        </w:tc>
      </w:tr>
      <w:tr w:rsidR="00C95CC5" w:rsidRPr="0002501E" w14:paraId="335A4B61" w14:textId="77777777" w:rsidTr="005C76F3">
        <w:trPr>
          <w:cantSplit/>
        </w:trPr>
        <w:tc>
          <w:tcPr>
            <w:tcW w:w="1638" w:type="dxa"/>
          </w:tcPr>
          <w:p w14:paraId="335A4B5E"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lastRenderedPageBreak/>
              <w:t>IBLAST</w:t>
            </w:r>
          </w:p>
        </w:tc>
        <w:tc>
          <w:tcPr>
            <w:tcW w:w="7938" w:type="dxa"/>
          </w:tcPr>
          <w:p w14:paraId="335A4B5F"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The most recent transaction for a given new transaction.  If there have been no subsequent transactions to a new transaction, it will equal the new transaction.  However, if a transaction has been cancelled or updated, this will be the pointer to the most recent (last) cancellation or update.</w:t>
            </w:r>
          </w:p>
          <w:p w14:paraId="335A4B60" w14:textId="77777777" w:rsidR="00C95CC5" w:rsidRPr="0002501E" w:rsidRDefault="00C95CC5" w:rsidP="00C95CC5">
            <w:pPr>
              <w:rPr>
                <w:rFonts w:ascii="Times New Roman" w:hAnsi="Times New Roman"/>
                <w:sz w:val="22"/>
                <w:szCs w:val="22"/>
              </w:rPr>
            </w:pPr>
          </w:p>
        </w:tc>
      </w:tr>
      <w:tr w:rsidR="00C95CC5" w:rsidRPr="0002501E" w14:paraId="335A4B65" w14:textId="77777777" w:rsidTr="005C76F3">
        <w:trPr>
          <w:cantSplit/>
        </w:trPr>
        <w:tc>
          <w:tcPr>
            <w:tcW w:w="1638" w:type="dxa"/>
          </w:tcPr>
          <w:p w14:paraId="335A4B62"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IBLINE</w:t>
            </w:r>
          </w:p>
        </w:tc>
        <w:tc>
          <w:tcPr>
            <w:tcW w:w="7938" w:type="dxa"/>
          </w:tcPr>
          <w:p w14:paraId="335A4B63" w14:textId="77777777" w:rsidR="00C95CC5" w:rsidRPr="0002501E" w:rsidRDefault="00C95CC5" w:rsidP="005C76F3">
            <w:pPr>
              <w:ind w:right="-80"/>
              <w:rPr>
                <w:rFonts w:ascii="Times New Roman" w:hAnsi="Times New Roman"/>
                <w:sz w:val="22"/>
                <w:szCs w:val="22"/>
              </w:rPr>
            </w:pPr>
            <w:r w:rsidRPr="0002501E">
              <w:rPr>
                <w:rFonts w:ascii="Times New Roman" w:hAnsi="Times New Roman"/>
                <w:sz w:val="22"/>
                <w:szCs w:val="22"/>
              </w:rPr>
              <w:t>Used to draw lines (79 or 80 dashes).</w:t>
            </w:r>
          </w:p>
          <w:p w14:paraId="335A4B64" w14:textId="77777777" w:rsidR="00C95CC5" w:rsidRPr="0002501E" w:rsidRDefault="00C95CC5" w:rsidP="00C95CC5">
            <w:pPr>
              <w:rPr>
                <w:rFonts w:ascii="Times New Roman" w:hAnsi="Times New Roman"/>
                <w:sz w:val="22"/>
                <w:szCs w:val="22"/>
              </w:rPr>
            </w:pPr>
          </w:p>
        </w:tc>
      </w:tr>
      <w:tr w:rsidR="00C95CC5" w:rsidRPr="0002501E" w14:paraId="335A4B69" w14:textId="77777777" w:rsidTr="005C76F3">
        <w:trPr>
          <w:cantSplit/>
        </w:trPr>
        <w:tc>
          <w:tcPr>
            <w:tcW w:w="1638" w:type="dxa"/>
          </w:tcPr>
          <w:p w14:paraId="335A4B66"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IBN</w:t>
            </w:r>
          </w:p>
        </w:tc>
        <w:tc>
          <w:tcPr>
            <w:tcW w:w="7938" w:type="dxa"/>
          </w:tcPr>
          <w:p w14:paraId="335A4B67"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The pointer to the </w:t>
            </w:r>
            <w:r w:rsidRPr="0002501E">
              <w:rPr>
                <w:rFonts w:ascii="Times New Roman" w:hAnsi="Times New Roman"/>
                <w:caps/>
                <w:sz w:val="22"/>
                <w:szCs w:val="22"/>
              </w:rPr>
              <w:t>Integrated Billing Action</w:t>
            </w:r>
            <w:r w:rsidRPr="0002501E">
              <w:rPr>
                <w:rFonts w:ascii="Times New Roman" w:hAnsi="Times New Roman"/>
                <w:sz w:val="22"/>
                <w:szCs w:val="22"/>
              </w:rPr>
              <w:t xml:space="preserve"> file (#350) for the current action.</w:t>
            </w:r>
          </w:p>
          <w:p w14:paraId="335A4B68" w14:textId="77777777" w:rsidR="00C95CC5" w:rsidRPr="0002501E" w:rsidRDefault="00C95CC5" w:rsidP="00C95CC5">
            <w:pPr>
              <w:rPr>
                <w:rFonts w:ascii="Times New Roman" w:hAnsi="Times New Roman"/>
                <w:sz w:val="22"/>
                <w:szCs w:val="22"/>
              </w:rPr>
            </w:pPr>
          </w:p>
        </w:tc>
      </w:tr>
      <w:tr w:rsidR="00C95CC5" w:rsidRPr="0002501E" w14:paraId="335A4B6D" w14:textId="77777777" w:rsidTr="005C76F3">
        <w:trPr>
          <w:cantSplit/>
        </w:trPr>
        <w:tc>
          <w:tcPr>
            <w:tcW w:w="1638" w:type="dxa"/>
          </w:tcPr>
          <w:p w14:paraId="335A4B6A"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IBND</w:t>
            </w:r>
          </w:p>
        </w:tc>
        <w:tc>
          <w:tcPr>
            <w:tcW w:w="7938" w:type="dxa"/>
          </w:tcPr>
          <w:p w14:paraId="335A4B6B"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The </w:t>
            </w:r>
            <w:r w:rsidR="00411ADA" w:rsidRPr="0002501E">
              <w:rPr>
                <w:rFonts w:ascii="Times New Roman" w:hAnsi="Times New Roman"/>
                <w:sz w:val="22"/>
                <w:szCs w:val="22"/>
              </w:rPr>
              <w:t>zero</w:t>
            </w:r>
            <w:r w:rsidRPr="0002501E">
              <w:rPr>
                <w:rFonts w:ascii="Times New Roman" w:hAnsi="Times New Roman"/>
                <w:sz w:val="22"/>
                <w:szCs w:val="22"/>
              </w:rPr>
              <w:t xml:space="preserve"> node from the </w:t>
            </w:r>
            <w:r w:rsidRPr="0002501E">
              <w:rPr>
                <w:rFonts w:ascii="Times New Roman" w:hAnsi="Times New Roman"/>
                <w:caps/>
                <w:sz w:val="22"/>
                <w:szCs w:val="22"/>
              </w:rPr>
              <w:t>Integrated Billing Action</w:t>
            </w:r>
            <w:r w:rsidRPr="0002501E">
              <w:rPr>
                <w:rFonts w:ascii="Times New Roman" w:hAnsi="Times New Roman"/>
                <w:sz w:val="22"/>
                <w:szCs w:val="22"/>
              </w:rPr>
              <w:t xml:space="preserve"> file (#350) (e.g., IBND=^IB(IBN,O)).</w:t>
            </w:r>
          </w:p>
          <w:p w14:paraId="335A4B6C" w14:textId="77777777" w:rsidR="00C95CC5" w:rsidRPr="0002501E" w:rsidRDefault="00C95CC5" w:rsidP="00C95CC5">
            <w:pPr>
              <w:rPr>
                <w:rFonts w:ascii="Times New Roman" w:hAnsi="Times New Roman"/>
                <w:sz w:val="22"/>
                <w:szCs w:val="22"/>
              </w:rPr>
            </w:pPr>
          </w:p>
        </w:tc>
      </w:tr>
      <w:tr w:rsidR="00C95CC5" w:rsidRPr="0002501E" w14:paraId="335A4B71" w14:textId="77777777" w:rsidTr="005C76F3">
        <w:trPr>
          <w:cantSplit/>
        </w:trPr>
        <w:tc>
          <w:tcPr>
            <w:tcW w:w="1638" w:type="dxa"/>
          </w:tcPr>
          <w:p w14:paraId="335A4B6E"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IBNOS</w:t>
            </w:r>
          </w:p>
        </w:tc>
        <w:tc>
          <w:tcPr>
            <w:tcW w:w="7938" w:type="dxa"/>
          </w:tcPr>
          <w:p w14:paraId="335A4B6F"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The list of pointer values to the </w:t>
            </w:r>
            <w:r w:rsidRPr="0002501E">
              <w:rPr>
                <w:rFonts w:ascii="Times New Roman" w:hAnsi="Times New Roman"/>
                <w:caps/>
                <w:sz w:val="22"/>
                <w:szCs w:val="22"/>
              </w:rPr>
              <w:t>Integrated Billing Action</w:t>
            </w:r>
            <w:r w:rsidRPr="0002501E">
              <w:rPr>
                <w:rFonts w:ascii="Times New Roman" w:hAnsi="Times New Roman"/>
                <w:sz w:val="22"/>
                <w:szCs w:val="22"/>
              </w:rPr>
              <w:t xml:space="preserve"> file (#350) that are to be combined and passed to AR as one transaction.</w:t>
            </w:r>
          </w:p>
          <w:p w14:paraId="335A4B70" w14:textId="77777777" w:rsidR="00C95CC5" w:rsidRPr="0002501E" w:rsidRDefault="00C95CC5" w:rsidP="00C95CC5">
            <w:pPr>
              <w:rPr>
                <w:rFonts w:ascii="Times New Roman" w:hAnsi="Times New Roman"/>
                <w:sz w:val="22"/>
                <w:szCs w:val="22"/>
              </w:rPr>
            </w:pPr>
          </w:p>
        </w:tc>
      </w:tr>
      <w:tr w:rsidR="00C95CC5" w:rsidRPr="0002501E" w14:paraId="335A4B75" w14:textId="77777777" w:rsidTr="005C76F3">
        <w:trPr>
          <w:cantSplit/>
        </w:trPr>
        <w:tc>
          <w:tcPr>
            <w:tcW w:w="1638" w:type="dxa"/>
          </w:tcPr>
          <w:p w14:paraId="335A4B72"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IBNOW</w:t>
            </w:r>
          </w:p>
        </w:tc>
        <w:tc>
          <w:tcPr>
            <w:tcW w:w="7938" w:type="dxa"/>
          </w:tcPr>
          <w:p w14:paraId="335A4B73"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Contains the current date/time.</w:t>
            </w:r>
          </w:p>
          <w:p w14:paraId="335A4B74" w14:textId="77777777" w:rsidR="00C95CC5" w:rsidRPr="0002501E" w:rsidRDefault="00C95CC5" w:rsidP="00C95CC5">
            <w:pPr>
              <w:rPr>
                <w:rFonts w:ascii="Times New Roman" w:hAnsi="Times New Roman"/>
                <w:sz w:val="22"/>
                <w:szCs w:val="22"/>
              </w:rPr>
            </w:pPr>
          </w:p>
        </w:tc>
      </w:tr>
      <w:tr w:rsidR="00C95CC5" w:rsidRPr="0002501E" w14:paraId="335A4B79" w14:textId="77777777" w:rsidTr="005C76F3">
        <w:trPr>
          <w:cantSplit/>
        </w:trPr>
        <w:tc>
          <w:tcPr>
            <w:tcW w:w="1638" w:type="dxa"/>
          </w:tcPr>
          <w:p w14:paraId="335A4B76"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IBOP</w:t>
            </w:r>
          </w:p>
        </w:tc>
        <w:tc>
          <w:tcPr>
            <w:tcW w:w="7938" w:type="dxa"/>
          </w:tcPr>
          <w:p w14:paraId="335A4B77" w14:textId="77777777" w:rsidR="00C95CC5" w:rsidRPr="0002501E" w:rsidRDefault="00C95CC5" w:rsidP="005C76F3">
            <w:pPr>
              <w:ind w:right="-80"/>
              <w:rPr>
                <w:rFonts w:ascii="Times New Roman" w:hAnsi="Times New Roman"/>
                <w:sz w:val="22"/>
                <w:szCs w:val="22"/>
              </w:rPr>
            </w:pPr>
            <w:r w:rsidRPr="0002501E">
              <w:rPr>
                <w:rFonts w:ascii="Times New Roman" w:hAnsi="Times New Roman"/>
                <w:sz w:val="22"/>
                <w:szCs w:val="22"/>
              </w:rPr>
              <w:t>Identifies IB Archive/Purge operation (1-Search, 2-Archive, 3-Purge).</w:t>
            </w:r>
          </w:p>
          <w:p w14:paraId="335A4B78" w14:textId="77777777" w:rsidR="00C95CC5" w:rsidRPr="0002501E" w:rsidRDefault="00C95CC5" w:rsidP="00C95CC5">
            <w:pPr>
              <w:rPr>
                <w:rFonts w:ascii="Times New Roman" w:hAnsi="Times New Roman"/>
                <w:sz w:val="22"/>
                <w:szCs w:val="22"/>
              </w:rPr>
            </w:pPr>
          </w:p>
        </w:tc>
      </w:tr>
      <w:tr w:rsidR="00C95CC5" w:rsidRPr="0002501E" w14:paraId="335A4B7D" w14:textId="77777777" w:rsidTr="005C76F3">
        <w:trPr>
          <w:cantSplit/>
        </w:trPr>
        <w:tc>
          <w:tcPr>
            <w:tcW w:w="1638" w:type="dxa"/>
          </w:tcPr>
          <w:p w14:paraId="335A4B7A"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IBPARNT</w:t>
            </w:r>
          </w:p>
        </w:tc>
        <w:tc>
          <w:tcPr>
            <w:tcW w:w="7938" w:type="dxa"/>
          </w:tcPr>
          <w:p w14:paraId="335A4B7B"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The original NEW Integrated Billing Action for any action.  This will be the pointer value.  For NEW Actions, this will point to itself.</w:t>
            </w:r>
          </w:p>
          <w:p w14:paraId="335A4B7C" w14:textId="77777777" w:rsidR="00C95CC5" w:rsidRPr="0002501E" w:rsidRDefault="00C95CC5" w:rsidP="00C95CC5">
            <w:pPr>
              <w:rPr>
                <w:rFonts w:ascii="Times New Roman" w:hAnsi="Times New Roman"/>
                <w:sz w:val="22"/>
                <w:szCs w:val="22"/>
              </w:rPr>
            </w:pPr>
          </w:p>
        </w:tc>
      </w:tr>
      <w:tr w:rsidR="00C95CC5" w:rsidRPr="0002501E" w14:paraId="335A4B81" w14:textId="77777777" w:rsidTr="005C76F3">
        <w:trPr>
          <w:cantSplit/>
        </w:trPr>
        <w:tc>
          <w:tcPr>
            <w:tcW w:w="1638" w:type="dxa"/>
          </w:tcPr>
          <w:p w14:paraId="335A4B7E"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IBSEQNO</w:t>
            </w:r>
          </w:p>
        </w:tc>
        <w:tc>
          <w:tcPr>
            <w:tcW w:w="7938" w:type="dxa"/>
          </w:tcPr>
          <w:p w14:paraId="335A4B7F"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 Action sequence number (1-New, 2-Cancel, 3-Update).</w:t>
            </w:r>
          </w:p>
          <w:p w14:paraId="335A4B80" w14:textId="77777777" w:rsidR="00C95CC5" w:rsidRPr="0002501E" w:rsidRDefault="00C95CC5" w:rsidP="00C95CC5">
            <w:pPr>
              <w:rPr>
                <w:rFonts w:ascii="Times New Roman" w:hAnsi="Times New Roman"/>
                <w:sz w:val="22"/>
                <w:szCs w:val="22"/>
              </w:rPr>
            </w:pPr>
          </w:p>
        </w:tc>
      </w:tr>
      <w:tr w:rsidR="00C95CC5" w:rsidRPr="0002501E" w14:paraId="335A4B85" w14:textId="77777777" w:rsidTr="005C76F3">
        <w:trPr>
          <w:cantSplit/>
        </w:trPr>
        <w:tc>
          <w:tcPr>
            <w:tcW w:w="1638" w:type="dxa"/>
          </w:tcPr>
          <w:p w14:paraId="335A4B82"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IBSERV</w:t>
            </w:r>
          </w:p>
        </w:tc>
        <w:tc>
          <w:tcPr>
            <w:tcW w:w="7938" w:type="dxa"/>
          </w:tcPr>
          <w:p w14:paraId="335A4B83"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Service associated with billing application (points to File #49).</w:t>
            </w:r>
          </w:p>
          <w:p w14:paraId="335A4B84" w14:textId="77777777" w:rsidR="00C95CC5" w:rsidRPr="0002501E" w:rsidRDefault="00C95CC5" w:rsidP="00C95CC5">
            <w:pPr>
              <w:rPr>
                <w:rFonts w:ascii="Times New Roman" w:hAnsi="Times New Roman"/>
                <w:sz w:val="22"/>
                <w:szCs w:val="22"/>
              </w:rPr>
            </w:pPr>
          </w:p>
        </w:tc>
      </w:tr>
      <w:tr w:rsidR="00C95CC5" w:rsidRPr="0002501E" w14:paraId="335A4B89" w14:textId="77777777" w:rsidTr="005C76F3">
        <w:trPr>
          <w:cantSplit/>
        </w:trPr>
        <w:tc>
          <w:tcPr>
            <w:tcW w:w="1638" w:type="dxa"/>
          </w:tcPr>
          <w:p w14:paraId="335A4B86"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IBSITE</w:t>
            </w:r>
          </w:p>
        </w:tc>
        <w:tc>
          <w:tcPr>
            <w:tcW w:w="7938" w:type="dxa"/>
          </w:tcPr>
          <w:p w14:paraId="335A4B87"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Institution site number.</w:t>
            </w:r>
          </w:p>
          <w:p w14:paraId="335A4B88" w14:textId="77777777" w:rsidR="00C95CC5" w:rsidRPr="0002501E" w:rsidRDefault="00C95CC5" w:rsidP="00C95CC5">
            <w:pPr>
              <w:rPr>
                <w:rFonts w:ascii="Times New Roman" w:hAnsi="Times New Roman"/>
                <w:sz w:val="22"/>
                <w:szCs w:val="22"/>
              </w:rPr>
            </w:pPr>
          </w:p>
        </w:tc>
      </w:tr>
      <w:tr w:rsidR="00C95CC5" w:rsidRPr="0002501E" w14:paraId="335A4B8D" w14:textId="77777777" w:rsidTr="005C76F3">
        <w:trPr>
          <w:cantSplit/>
        </w:trPr>
        <w:tc>
          <w:tcPr>
            <w:tcW w:w="1638" w:type="dxa"/>
          </w:tcPr>
          <w:p w14:paraId="335A4B8A"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IBSL</w:t>
            </w:r>
          </w:p>
        </w:tc>
        <w:tc>
          <w:tcPr>
            <w:tcW w:w="7938" w:type="dxa"/>
          </w:tcPr>
          <w:p w14:paraId="335A4B8B"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IB Action </w:t>
            </w:r>
            <w:proofErr w:type="spellStart"/>
            <w:r w:rsidRPr="0002501E">
              <w:rPr>
                <w:rFonts w:ascii="Times New Roman" w:hAnsi="Times New Roman"/>
                <w:sz w:val="22"/>
                <w:szCs w:val="22"/>
              </w:rPr>
              <w:t>softlink</w:t>
            </w:r>
            <w:proofErr w:type="spellEnd"/>
            <w:r w:rsidRPr="0002501E">
              <w:rPr>
                <w:rFonts w:ascii="Times New Roman" w:hAnsi="Times New Roman"/>
                <w:sz w:val="22"/>
                <w:szCs w:val="22"/>
              </w:rPr>
              <w:t>.</w:t>
            </w:r>
          </w:p>
          <w:p w14:paraId="335A4B8C" w14:textId="77777777" w:rsidR="00C95CC5" w:rsidRPr="0002501E" w:rsidRDefault="00C95CC5" w:rsidP="00C95CC5">
            <w:pPr>
              <w:rPr>
                <w:rFonts w:ascii="Times New Roman" w:hAnsi="Times New Roman"/>
                <w:sz w:val="22"/>
                <w:szCs w:val="22"/>
              </w:rPr>
            </w:pPr>
          </w:p>
        </w:tc>
      </w:tr>
      <w:tr w:rsidR="00C95CC5" w:rsidRPr="0002501E" w14:paraId="335A4B91" w14:textId="77777777" w:rsidTr="005C76F3">
        <w:trPr>
          <w:cantSplit/>
        </w:trPr>
        <w:tc>
          <w:tcPr>
            <w:tcW w:w="1638" w:type="dxa"/>
          </w:tcPr>
          <w:p w14:paraId="335A4B8E"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IBTOTL</w:t>
            </w:r>
          </w:p>
        </w:tc>
        <w:tc>
          <w:tcPr>
            <w:tcW w:w="7938" w:type="dxa"/>
          </w:tcPr>
          <w:p w14:paraId="335A4B8F" w14:textId="77777777" w:rsidR="00C95CC5" w:rsidRPr="0002501E" w:rsidRDefault="00C95CC5" w:rsidP="005C76F3">
            <w:pPr>
              <w:ind w:right="-80"/>
              <w:rPr>
                <w:rFonts w:ascii="Times New Roman" w:hAnsi="Times New Roman"/>
                <w:sz w:val="22"/>
                <w:szCs w:val="22"/>
              </w:rPr>
            </w:pPr>
            <w:r w:rsidRPr="0002501E">
              <w:rPr>
                <w:rFonts w:ascii="Times New Roman" w:hAnsi="Times New Roman"/>
                <w:sz w:val="22"/>
                <w:szCs w:val="22"/>
              </w:rPr>
              <w:t>Dollar amount passed to Accounts Receivable must be greater than zero to pass charges.</w:t>
            </w:r>
          </w:p>
          <w:p w14:paraId="335A4B90" w14:textId="77777777" w:rsidR="00C95CC5" w:rsidRPr="0002501E" w:rsidRDefault="00C95CC5" w:rsidP="00C95CC5">
            <w:pPr>
              <w:rPr>
                <w:rFonts w:ascii="Times New Roman" w:hAnsi="Times New Roman"/>
                <w:sz w:val="22"/>
                <w:szCs w:val="22"/>
              </w:rPr>
            </w:pPr>
          </w:p>
        </w:tc>
      </w:tr>
      <w:tr w:rsidR="00C95CC5" w:rsidRPr="0002501E" w14:paraId="335A4B95" w14:textId="77777777" w:rsidTr="005C76F3">
        <w:trPr>
          <w:cantSplit/>
        </w:trPr>
        <w:tc>
          <w:tcPr>
            <w:tcW w:w="1638" w:type="dxa"/>
          </w:tcPr>
          <w:p w14:paraId="335A4B92"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IBTRAN</w:t>
            </w:r>
          </w:p>
        </w:tc>
        <w:tc>
          <w:tcPr>
            <w:tcW w:w="7938" w:type="dxa"/>
          </w:tcPr>
          <w:p w14:paraId="335A4B93"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The AR Transaction number for a NEW IB Action, the value returned after passing a transaction to AR.  More than one IB Action may have the same AR Transaction.</w:t>
            </w:r>
          </w:p>
          <w:p w14:paraId="335A4B94" w14:textId="77777777" w:rsidR="00C95CC5" w:rsidRPr="0002501E" w:rsidRDefault="00C95CC5" w:rsidP="00C95CC5">
            <w:pPr>
              <w:rPr>
                <w:rFonts w:ascii="Times New Roman" w:hAnsi="Times New Roman"/>
                <w:sz w:val="22"/>
                <w:szCs w:val="22"/>
              </w:rPr>
            </w:pPr>
          </w:p>
        </w:tc>
      </w:tr>
      <w:tr w:rsidR="00C95CC5" w:rsidRPr="0002501E" w14:paraId="335A4B99" w14:textId="77777777" w:rsidTr="005C76F3">
        <w:trPr>
          <w:cantSplit/>
        </w:trPr>
        <w:tc>
          <w:tcPr>
            <w:tcW w:w="1638" w:type="dxa"/>
          </w:tcPr>
          <w:p w14:paraId="335A4B96"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IBWHER</w:t>
            </w:r>
          </w:p>
        </w:tc>
        <w:tc>
          <w:tcPr>
            <w:tcW w:w="7938" w:type="dxa"/>
          </w:tcPr>
          <w:p w14:paraId="335A4B97"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Codes to denote processing point in case of error.</w:t>
            </w:r>
          </w:p>
          <w:p w14:paraId="335A4B98" w14:textId="77777777" w:rsidR="00C95CC5" w:rsidRPr="0002501E" w:rsidRDefault="00C95CC5" w:rsidP="00C95CC5">
            <w:pPr>
              <w:rPr>
                <w:rFonts w:ascii="Times New Roman" w:hAnsi="Times New Roman"/>
                <w:sz w:val="22"/>
                <w:szCs w:val="22"/>
              </w:rPr>
            </w:pPr>
          </w:p>
        </w:tc>
      </w:tr>
      <w:tr w:rsidR="00C95CC5" w:rsidRPr="0002501E" w14:paraId="335A4B9D" w14:textId="77777777" w:rsidTr="005C76F3">
        <w:trPr>
          <w:cantSplit/>
        </w:trPr>
        <w:tc>
          <w:tcPr>
            <w:tcW w:w="1638" w:type="dxa"/>
          </w:tcPr>
          <w:p w14:paraId="335A4B9A"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IBY</w:t>
            </w:r>
          </w:p>
        </w:tc>
        <w:tc>
          <w:tcPr>
            <w:tcW w:w="7938" w:type="dxa"/>
          </w:tcPr>
          <w:p w14:paraId="335A4B9B"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Error processing (equals 1 or -1^error code).</w:t>
            </w:r>
          </w:p>
          <w:p w14:paraId="335A4B9C" w14:textId="77777777" w:rsidR="00C95CC5" w:rsidRPr="0002501E" w:rsidRDefault="00C95CC5" w:rsidP="00C95CC5">
            <w:pPr>
              <w:rPr>
                <w:rFonts w:ascii="Times New Roman" w:hAnsi="Times New Roman"/>
                <w:sz w:val="22"/>
                <w:szCs w:val="22"/>
              </w:rPr>
            </w:pPr>
          </w:p>
        </w:tc>
      </w:tr>
    </w:tbl>
    <w:p w14:paraId="335A4B9E" w14:textId="77777777" w:rsidR="00531745" w:rsidRPr="0002501E" w:rsidRDefault="00531745">
      <w:pPr>
        <w:rPr>
          <w:rFonts w:ascii="Times New Roman" w:hAnsi="Times New Roman"/>
          <w:sz w:val="22"/>
          <w:szCs w:val="22"/>
        </w:rPr>
      </w:pPr>
    </w:p>
    <w:p w14:paraId="335A4B9F" w14:textId="77777777" w:rsidR="00531745" w:rsidRPr="0002501E" w:rsidRDefault="00531745">
      <w:pPr>
        <w:rPr>
          <w:rFonts w:ascii="Times New Roman" w:hAnsi="Times New Roman"/>
          <w:sz w:val="22"/>
          <w:szCs w:val="22"/>
        </w:rPr>
      </w:pPr>
    </w:p>
    <w:p w14:paraId="335A4BA0" w14:textId="77777777" w:rsidR="00531745" w:rsidRPr="0002501E" w:rsidRDefault="00531745" w:rsidP="002D2369">
      <w:pPr>
        <w:kinsoku w:val="0"/>
        <w:ind w:right="-80"/>
        <w:rPr>
          <w:rFonts w:ascii="Times New Roman" w:hAnsi="Times New Roman"/>
          <w:sz w:val="22"/>
          <w:szCs w:val="22"/>
        </w:rPr>
        <w:sectPr w:rsidR="00531745" w:rsidRPr="0002501E" w:rsidSect="00426F48">
          <w:headerReference w:type="even" r:id="rId64"/>
          <w:headerReference w:type="default" r:id="rId65"/>
          <w:headerReference w:type="first" r:id="rId66"/>
          <w:pgSz w:w="12240" w:h="15840" w:code="1"/>
          <w:pgMar w:top="1440" w:right="1440" w:bottom="1440" w:left="1440" w:header="720" w:footer="720" w:gutter="0"/>
          <w:cols w:space="720"/>
          <w:titlePg/>
        </w:sectPr>
      </w:pPr>
    </w:p>
    <w:p w14:paraId="335A4BA1" w14:textId="77777777" w:rsidR="002D2369" w:rsidRPr="0002501E" w:rsidRDefault="002D2369" w:rsidP="00D05133">
      <w:pPr>
        <w:pStyle w:val="Heading1"/>
      </w:pPr>
      <w:bookmarkStart w:id="223" w:name="_Toc200787549"/>
      <w:bookmarkStart w:id="224" w:name="_Toc442890988"/>
      <w:bookmarkStart w:id="225" w:name="_Toc12542892"/>
      <w:r w:rsidRPr="0002501E">
        <w:lastRenderedPageBreak/>
        <w:t>How to Generate On-Line Documentation</w:t>
      </w:r>
      <w:bookmarkEnd w:id="223"/>
      <w:bookmarkEnd w:id="224"/>
      <w:bookmarkEnd w:id="225"/>
    </w:p>
    <w:p w14:paraId="335A4BA2" w14:textId="77777777" w:rsidR="002D2369" w:rsidRPr="0002501E" w:rsidRDefault="002D2369" w:rsidP="002D2369">
      <w:pPr>
        <w:widowControl w:val="0"/>
        <w:rPr>
          <w:rFonts w:ascii="Times New Roman" w:hAnsi="Times New Roman"/>
          <w:sz w:val="22"/>
          <w:szCs w:val="22"/>
        </w:rPr>
      </w:pPr>
    </w:p>
    <w:p w14:paraId="335A4BA3"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This section describes some of the various methods by which users may secure Integrated Billing technical documentation.  On-line technical documentation pertaining to the Integrated Billing software, in addition to that which is located in the help prompts and on the help screens which are found throughout the Integrated Billing package, may be generated through utilization of several Kernel options.  These include but are not limited to %INDEX; Menu Management, Inquire (Option File) and Print Option File; VA FileMan Data Dictionary Utilities, List File Attributes.</w:t>
      </w:r>
    </w:p>
    <w:p w14:paraId="335A4BA4" w14:textId="77777777" w:rsidR="002D2369" w:rsidRPr="0002501E" w:rsidRDefault="002D2369" w:rsidP="002D2369">
      <w:pPr>
        <w:widowControl w:val="0"/>
        <w:rPr>
          <w:rFonts w:ascii="Times New Roman" w:hAnsi="Times New Roman"/>
          <w:sz w:val="22"/>
          <w:szCs w:val="22"/>
        </w:rPr>
      </w:pPr>
    </w:p>
    <w:p w14:paraId="335A4BA5"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Entering question marks at the "Select ... Option:" prompt may also provide users with valuable technical information.  For example, a single question mark (?) lists all options which can be accessed from the current option.  Entering two question marks (??) lists all options accessible from the current one, showing the formal name and lock for each.  Three question marks (???) displays a brief description for each option in a menu while an option name preceded by a question mark (?OPTION) shows extended help, if available, for that option.</w:t>
      </w:r>
    </w:p>
    <w:p w14:paraId="335A4BA6" w14:textId="77777777" w:rsidR="002D2369" w:rsidRPr="0002501E" w:rsidRDefault="002D2369" w:rsidP="002D2369">
      <w:pPr>
        <w:widowControl w:val="0"/>
        <w:rPr>
          <w:rFonts w:ascii="Times New Roman" w:hAnsi="Times New Roman"/>
          <w:sz w:val="22"/>
          <w:szCs w:val="22"/>
        </w:rPr>
      </w:pPr>
    </w:p>
    <w:p w14:paraId="335A4BA7"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For a more exhaustive option listing and further information about other utilities which supply on-line technical information, please consult the DHCP Kernel Reference Manual.</w:t>
      </w:r>
    </w:p>
    <w:p w14:paraId="335A4BA8" w14:textId="77777777" w:rsidR="002D2369" w:rsidRPr="0002501E" w:rsidRDefault="002D2369" w:rsidP="002D2369">
      <w:pPr>
        <w:widowControl w:val="0"/>
        <w:rPr>
          <w:rFonts w:ascii="Times New Roman" w:hAnsi="Times New Roman"/>
          <w:sz w:val="22"/>
          <w:szCs w:val="22"/>
        </w:rPr>
      </w:pPr>
    </w:p>
    <w:p w14:paraId="335A4BA9" w14:textId="77777777" w:rsidR="002D2369" w:rsidRPr="0002501E" w:rsidRDefault="002D2369" w:rsidP="002D2369">
      <w:pPr>
        <w:widowControl w:val="0"/>
        <w:rPr>
          <w:rFonts w:ascii="Times New Roman" w:hAnsi="Times New Roman"/>
          <w:sz w:val="22"/>
          <w:szCs w:val="22"/>
        </w:rPr>
      </w:pPr>
    </w:p>
    <w:p w14:paraId="335A4BAA" w14:textId="77777777" w:rsidR="002D2369" w:rsidRPr="0002501E" w:rsidRDefault="002D2369" w:rsidP="002D2369">
      <w:pPr>
        <w:widowControl w:val="0"/>
        <w:rPr>
          <w:rFonts w:ascii="Times New Roman" w:hAnsi="Times New Roman"/>
          <w:b/>
          <w:sz w:val="22"/>
          <w:szCs w:val="22"/>
        </w:rPr>
      </w:pPr>
      <w:r w:rsidRPr="0002501E">
        <w:rPr>
          <w:rFonts w:ascii="Times New Roman" w:hAnsi="Times New Roman"/>
          <w:b/>
          <w:sz w:val="22"/>
          <w:szCs w:val="22"/>
        </w:rPr>
        <w:t>%Index</w:t>
      </w:r>
    </w:p>
    <w:p w14:paraId="335A4BAB"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 xml:space="preserve">This option analyzes the structure of a routine(s) to determine in part if the routine(s) adhere(s) to DHCP Programming Standards.  The %INDEX output may include the following components:  compiled list of Errors and Warnings, Routine Listing, Local Variables, Global Variables, Naked </w:t>
      </w:r>
      <w:proofErr w:type="spellStart"/>
      <w:r w:rsidRPr="0002501E">
        <w:rPr>
          <w:rFonts w:ascii="Times New Roman" w:hAnsi="Times New Roman"/>
          <w:sz w:val="22"/>
          <w:szCs w:val="22"/>
        </w:rPr>
        <w:t>Globals</w:t>
      </w:r>
      <w:proofErr w:type="spellEnd"/>
      <w:r w:rsidRPr="0002501E">
        <w:rPr>
          <w:rFonts w:ascii="Times New Roman" w:hAnsi="Times New Roman"/>
          <w:sz w:val="22"/>
          <w:szCs w:val="22"/>
        </w:rPr>
        <w:t>, Label References, and External References.  By running %INDEX for a specified set of routines, the user is afforded the opportunity to discover any deviations from DHCP Programming Standards which exist in the selected routine(s) and to see how routines interact with one another, that is, which routines call or are called by other routines.</w:t>
      </w:r>
    </w:p>
    <w:p w14:paraId="335A4BAC" w14:textId="77777777" w:rsidR="002D2369" w:rsidRPr="0002501E" w:rsidRDefault="002D2369" w:rsidP="002D2369">
      <w:pPr>
        <w:widowControl w:val="0"/>
        <w:rPr>
          <w:rFonts w:ascii="Times New Roman" w:hAnsi="Times New Roman"/>
          <w:sz w:val="22"/>
          <w:szCs w:val="22"/>
        </w:rPr>
      </w:pPr>
    </w:p>
    <w:p w14:paraId="335A4BAD"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To run %INDEX for the Integrated Billing package, specify the following namespace(s) at the "routine(s) ?&gt;" prompt:  IB.</w:t>
      </w:r>
    </w:p>
    <w:p w14:paraId="335A4BAE" w14:textId="77777777" w:rsidR="002D2369" w:rsidRPr="0002501E" w:rsidRDefault="002D2369" w:rsidP="002D2369">
      <w:pPr>
        <w:widowControl w:val="0"/>
        <w:rPr>
          <w:rFonts w:ascii="Times New Roman" w:hAnsi="Times New Roman"/>
          <w:sz w:val="22"/>
          <w:szCs w:val="22"/>
        </w:rPr>
      </w:pPr>
    </w:p>
    <w:p w14:paraId="335A4BAF" w14:textId="77777777" w:rsidR="002D2369" w:rsidRPr="0002501E" w:rsidRDefault="002D2369" w:rsidP="002D2369">
      <w:pPr>
        <w:widowControl w:val="0"/>
        <w:rPr>
          <w:rFonts w:ascii="Times New Roman" w:hAnsi="Times New Roman"/>
          <w:b/>
          <w:sz w:val="22"/>
          <w:szCs w:val="22"/>
        </w:rPr>
      </w:pPr>
      <w:r w:rsidRPr="0002501E">
        <w:rPr>
          <w:rFonts w:ascii="Times New Roman" w:hAnsi="Times New Roman"/>
          <w:sz w:val="22"/>
          <w:szCs w:val="22"/>
        </w:rPr>
        <w:t>Integrated Billing initialization routines which reside in the UCI in which %INDEX is being run, as well as local routines found within the Integrated Billing namespace, should be omitted at the "routine(s) ?&gt;" prompt.  To omit routines from selection, preface the namespace with a minus sign (-).</w:t>
      </w:r>
      <w:r w:rsidRPr="0002501E">
        <w:rPr>
          <w:rFonts w:ascii="Times New Roman" w:hAnsi="Times New Roman"/>
          <w:sz w:val="22"/>
          <w:szCs w:val="22"/>
        </w:rPr>
        <w:br w:type="page"/>
      </w:r>
      <w:r w:rsidRPr="0002501E">
        <w:rPr>
          <w:rFonts w:ascii="Times New Roman" w:hAnsi="Times New Roman"/>
          <w:b/>
          <w:sz w:val="22"/>
          <w:szCs w:val="22"/>
        </w:rPr>
        <w:lastRenderedPageBreak/>
        <w:t>Inquire (Option File)</w:t>
      </w:r>
    </w:p>
    <w:p w14:paraId="335A4BB0"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This Menu Management option provides the following information about a specified option(s):  option name, menu text, option description, type of option and lock, if any.  In addition, all items on the menu are listed for each menu option.</w:t>
      </w:r>
    </w:p>
    <w:p w14:paraId="335A4BB1" w14:textId="77777777" w:rsidR="002D2369" w:rsidRPr="0002501E" w:rsidRDefault="002D2369" w:rsidP="002D2369">
      <w:pPr>
        <w:widowControl w:val="0"/>
        <w:rPr>
          <w:rFonts w:ascii="Times New Roman" w:hAnsi="Times New Roman"/>
          <w:sz w:val="22"/>
          <w:szCs w:val="22"/>
        </w:rPr>
      </w:pPr>
    </w:p>
    <w:p w14:paraId="335A4BB2"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To secure information about Integrated Billing options, the user must specify the name or namespace of the option(s) desired.  The namespace associated with the Integrated Billing package is IB.</w:t>
      </w:r>
    </w:p>
    <w:p w14:paraId="335A4BB3" w14:textId="77777777" w:rsidR="002D2369" w:rsidRPr="0002501E" w:rsidRDefault="002D2369" w:rsidP="002D2369">
      <w:pPr>
        <w:widowControl w:val="0"/>
        <w:rPr>
          <w:rFonts w:ascii="Times New Roman" w:hAnsi="Times New Roman"/>
          <w:sz w:val="22"/>
          <w:szCs w:val="22"/>
        </w:rPr>
      </w:pPr>
    </w:p>
    <w:p w14:paraId="335A4BB4" w14:textId="77777777" w:rsidR="002D2369" w:rsidRPr="0002501E" w:rsidRDefault="002D2369" w:rsidP="002D2369">
      <w:pPr>
        <w:widowControl w:val="0"/>
        <w:rPr>
          <w:rFonts w:ascii="Times New Roman" w:hAnsi="Times New Roman"/>
          <w:sz w:val="22"/>
          <w:szCs w:val="22"/>
        </w:rPr>
      </w:pPr>
    </w:p>
    <w:p w14:paraId="335A4BB5" w14:textId="77777777" w:rsidR="002D2369" w:rsidRPr="0002501E" w:rsidRDefault="002D2369" w:rsidP="002D2369">
      <w:pPr>
        <w:widowControl w:val="0"/>
        <w:rPr>
          <w:rFonts w:ascii="Times New Roman" w:hAnsi="Times New Roman"/>
          <w:b/>
          <w:sz w:val="22"/>
          <w:szCs w:val="22"/>
        </w:rPr>
      </w:pPr>
      <w:r w:rsidRPr="0002501E">
        <w:rPr>
          <w:rFonts w:ascii="Times New Roman" w:hAnsi="Times New Roman"/>
          <w:b/>
          <w:sz w:val="22"/>
          <w:szCs w:val="22"/>
        </w:rPr>
        <w:t>Print Option File</w:t>
      </w:r>
    </w:p>
    <w:p w14:paraId="335A4BB6"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This utility generates a listing of options from the OPTION file.  The user may choose to print all of the entries in this file or may elect to specify a single option or range of options.  To obtain a list of Integrated Billing options, the following option namespace should be specified:  IB.</w:t>
      </w:r>
    </w:p>
    <w:p w14:paraId="335A4BB7" w14:textId="77777777" w:rsidR="002D2369" w:rsidRPr="0002501E" w:rsidRDefault="002D2369" w:rsidP="002D2369">
      <w:pPr>
        <w:widowControl w:val="0"/>
        <w:rPr>
          <w:rFonts w:ascii="Times New Roman" w:hAnsi="Times New Roman"/>
          <w:sz w:val="22"/>
          <w:szCs w:val="22"/>
        </w:rPr>
      </w:pPr>
    </w:p>
    <w:p w14:paraId="335A4BB8" w14:textId="77777777" w:rsidR="002D2369" w:rsidRPr="0002501E" w:rsidRDefault="002D2369" w:rsidP="002D2369">
      <w:pPr>
        <w:widowControl w:val="0"/>
        <w:rPr>
          <w:rFonts w:ascii="Times New Roman" w:hAnsi="Times New Roman"/>
          <w:sz w:val="22"/>
          <w:szCs w:val="22"/>
        </w:rPr>
      </w:pPr>
    </w:p>
    <w:p w14:paraId="335A4BB9" w14:textId="77777777" w:rsidR="002D2369" w:rsidRPr="0002501E" w:rsidRDefault="002D2369" w:rsidP="002D2369">
      <w:pPr>
        <w:widowControl w:val="0"/>
        <w:rPr>
          <w:rFonts w:ascii="Times New Roman" w:hAnsi="Times New Roman"/>
          <w:b/>
          <w:sz w:val="22"/>
          <w:szCs w:val="22"/>
        </w:rPr>
      </w:pPr>
      <w:r w:rsidRPr="0002501E">
        <w:rPr>
          <w:rFonts w:ascii="Times New Roman" w:hAnsi="Times New Roman"/>
          <w:b/>
          <w:sz w:val="22"/>
          <w:szCs w:val="22"/>
        </w:rPr>
        <w:t>List File Attributes</w:t>
      </w:r>
    </w:p>
    <w:p w14:paraId="335A4BBA"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This VA FileMan option allows the user to generate documentation pertaining to files and file structure.  Utilization of this option via the "Standard" format will yield the following data dictionary information for a specified file(s).</w:t>
      </w:r>
    </w:p>
    <w:p w14:paraId="335A4BBB" w14:textId="77777777" w:rsidR="002D2369" w:rsidRPr="0002501E" w:rsidRDefault="002D2369" w:rsidP="002D2369">
      <w:pPr>
        <w:widowControl w:val="0"/>
        <w:rPr>
          <w:rFonts w:ascii="Times New Roman" w:hAnsi="Times New Roman"/>
          <w:sz w:val="22"/>
          <w:szCs w:val="22"/>
        </w:rPr>
      </w:pPr>
    </w:p>
    <w:p w14:paraId="335A4BBC" w14:textId="77777777"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File name and description</w:t>
      </w:r>
    </w:p>
    <w:p w14:paraId="335A4BBD" w14:textId="77777777"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Identifiers</w:t>
      </w:r>
    </w:p>
    <w:p w14:paraId="335A4BBE" w14:textId="77777777"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Cross-references</w:t>
      </w:r>
    </w:p>
    <w:p w14:paraId="335A4BBF" w14:textId="77777777"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Files pointed to by the file specified</w:t>
      </w:r>
    </w:p>
    <w:p w14:paraId="335A4BC0" w14:textId="77777777"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Files which point to the file specified</w:t>
      </w:r>
    </w:p>
    <w:p w14:paraId="335A4BC1" w14:textId="77777777"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Input, print, and sort templates</w:t>
      </w:r>
    </w:p>
    <w:p w14:paraId="335A4BC2" w14:textId="77777777" w:rsidR="002D2369" w:rsidRPr="0002501E" w:rsidRDefault="002D2369" w:rsidP="002D2369">
      <w:pPr>
        <w:widowControl w:val="0"/>
        <w:rPr>
          <w:rFonts w:ascii="Times New Roman" w:hAnsi="Times New Roman"/>
          <w:sz w:val="22"/>
          <w:szCs w:val="22"/>
        </w:rPr>
      </w:pPr>
    </w:p>
    <w:p w14:paraId="335A4BC3"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 xml:space="preserve">In addition, the following applicable data is supplied for each field in the file:  field name, number, title, global location </w:t>
      </w:r>
      <w:r w:rsidR="009355A7">
        <w:rPr>
          <w:rFonts w:ascii="Times New Roman" w:hAnsi="Times New Roman"/>
          <w:sz w:val="22"/>
          <w:szCs w:val="22"/>
        </w:rPr>
        <w:t xml:space="preserve">and </w:t>
      </w:r>
      <w:r w:rsidRPr="0002501E">
        <w:rPr>
          <w:rFonts w:ascii="Times New Roman" w:hAnsi="Times New Roman"/>
          <w:sz w:val="22"/>
          <w:szCs w:val="22"/>
        </w:rPr>
        <w:t>description, help prompt, cross-reference(s), input transform, date last edited, and notes.</w:t>
      </w:r>
    </w:p>
    <w:p w14:paraId="335A4BC4" w14:textId="77777777" w:rsidR="002D2369" w:rsidRPr="0002501E" w:rsidRDefault="002D2369" w:rsidP="002D2369">
      <w:pPr>
        <w:widowControl w:val="0"/>
        <w:rPr>
          <w:rFonts w:ascii="Times New Roman" w:hAnsi="Times New Roman"/>
          <w:sz w:val="22"/>
          <w:szCs w:val="22"/>
        </w:rPr>
      </w:pPr>
    </w:p>
    <w:p w14:paraId="335A4BC5"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Using the "Global Map" format of this option generates an output which lists all cross-references for the file selected, global location of each field in the file, input templates, print templates, and sort templates.  For a comprehensive listing of Integrated Billing files, please refer to the Files Section of this manual.</w:t>
      </w:r>
    </w:p>
    <w:p w14:paraId="335A4BC6" w14:textId="77777777" w:rsidR="00FB06D8" w:rsidRPr="0002501E" w:rsidRDefault="00FB06D8" w:rsidP="002D2369">
      <w:pPr>
        <w:widowControl w:val="0"/>
        <w:rPr>
          <w:rFonts w:ascii="Times New Roman" w:hAnsi="Times New Roman"/>
          <w:sz w:val="22"/>
          <w:szCs w:val="22"/>
        </w:rPr>
      </w:pPr>
    </w:p>
    <w:p w14:paraId="335A4BC7" w14:textId="77777777" w:rsidR="00FB06D8" w:rsidRPr="0002501E" w:rsidRDefault="00FB06D8" w:rsidP="002D2369">
      <w:pPr>
        <w:widowControl w:val="0"/>
        <w:rPr>
          <w:rFonts w:ascii="Times New Roman" w:hAnsi="Times New Roman"/>
          <w:sz w:val="22"/>
          <w:szCs w:val="22"/>
        </w:rPr>
        <w:sectPr w:rsidR="00FB06D8" w:rsidRPr="0002501E" w:rsidSect="00426F48">
          <w:headerReference w:type="even" r:id="rId67"/>
          <w:headerReference w:type="default" r:id="rId68"/>
          <w:footerReference w:type="default" r:id="rId69"/>
          <w:headerReference w:type="first" r:id="rId70"/>
          <w:pgSz w:w="12240" w:h="15840" w:code="1"/>
          <w:pgMar w:top="1440" w:right="1440" w:bottom="1440" w:left="1440" w:header="720" w:footer="720" w:gutter="0"/>
          <w:cols w:space="720"/>
          <w:titlePg/>
        </w:sectPr>
      </w:pPr>
    </w:p>
    <w:p w14:paraId="335A4BC8" w14:textId="77777777" w:rsidR="00FB06D8" w:rsidRPr="0002501E" w:rsidRDefault="00FB06D8" w:rsidP="00FB06D8">
      <w:pPr>
        <w:pStyle w:val="Heading1"/>
      </w:pPr>
      <w:bookmarkStart w:id="226" w:name="_Toc266523936"/>
      <w:bookmarkStart w:id="227" w:name="_Toc276636310"/>
      <w:bookmarkStart w:id="228" w:name="_Toc305407468"/>
      <w:bookmarkStart w:id="229" w:name="_Toc442890989"/>
      <w:bookmarkStart w:id="230" w:name="_Toc12542893"/>
      <w:r w:rsidRPr="0002501E">
        <w:lastRenderedPageBreak/>
        <w:t>S</w:t>
      </w:r>
      <w:bookmarkEnd w:id="226"/>
      <w:bookmarkEnd w:id="227"/>
      <w:bookmarkEnd w:id="228"/>
      <w:r w:rsidRPr="0002501E">
        <w:t>ecurity</w:t>
      </w:r>
      <w:bookmarkEnd w:id="229"/>
      <w:bookmarkEnd w:id="230"/>
    </w:p>
    <w:p w14:paraId="335A4BC9" w14:textId="77777777" w:rsidR="00FB06D8" w:rsidRPr="0002501E" w:rsidRDefault="00FB06D8" w:rsidP="00FB06D8">
      <w:pPr>
        <w:pStyle w:val="Heading2"/>
        <w:rPr>
          <w:szCs w:val="24"/>
        </w:rPr>
      </w:pPr>
      <w:bookmarkStart w:id="231" w:name="_Toc78627985"/>
      <w:bookmarkStart w:id="232" w:name="_Toc266523937"/>
      <w:bookmarkStart w:id="233" w:name="_Toc276636311"/>
      <w:bookmarkStart w:id="234" w:name="_Toc305407469"/>
      <w:bookmarkStart w:id="235" w:name="_Toc442890990"/>
      <w:bookmarkStart w:id="236" w:name="_Toc12542894"/>
      <w:r w:rsidRPr="0002501E">
        <w:rPr>
          <w:szCs w:val="24"/>
        </w:rPr>
        <w:t>File Protection</w:t>
      </w:r>
      <w:bookmarkEnd w:id="231"/>
      <w:bookmarkEnd w:id="232"/>
      <w:bookmarkEnd w:id="233"/>
      <w:bookmarkEnd w:id="234"/>
      <w:bookmarkEnd w:id="235"/>
      <w:bookmarkEnd w:id="236"/>
      <w:r w:rsidRPr="0002501E">
        <w:rPr>
          <w:szCs w:val="24"/>
        </w:rPr>
        <w:t xml:space="preserve"> </w:t>
      </w:r>
    </w:p>
    <w:p w14:paraId="335A4BCA" w14:textId="77777777" w:rsidR="00FB06D8" w:rsidRPr="0002501E" w:rsidRDefault="00FB06D8" w:rsidP="00FB06D8">
      <w:pPr>
        <w:keepNext/>
        <w:ind w:right="-1620"/>
        <w:rPr>
          <w:rFonts w:ascii="Times New Roman" w:hAnsi="Times New Roman"/>
          <w:sz w:val="22"/>
          <w:szCs w:val="22"/>
        </w:rPr>
      </w:pPr>
    </w:p>
    <w:p w14:paraId="335A4BCB" w14:textId="77777777" w:rsidR="00FB06D8" w:rsidRPr="0002501E" w:rsidRDefault="00FB06D8" w:rsidP="00FB06D8">
      <w:pPr>
        <w:keepNext/>
        <w:ind w:right="-90"/>
        <w:rPr>
          <w:rFonts w:ascii="Times New Roman" w:hAnsi="Times New Roman"/>
          <w:sz w:val="22"/>
          <w:szCs w:val="22"/>
        </w:rPr>
      </w:pPr>
      <w:r w:rsidRPr="0002501E">
        <w:rPr>
          <w:rFonts w:ascii="Times New Roman" w:hAnsi="Times New Roman"/>
          <w:sz w:val="22"/>
          <w:szCs w:val="22"/>
        </w:rPr>
        <w:t>The Electronic Data Interface contains files that are standardized.</w:t>
      </w:r>
      <w:r w:rsidR="00392396">
        <w:rPr>
          <w:rFonts w:ascii="Times New Roman" w:hAnsi="Times New Roman"/>
          <w:sz w:val="22"/>
          <w:szCs w:val="22"/>
        </w:rPr>
        <w:t xml:space="preserve"> </w:t>
      </w:r>
      <w:r w:rsidRPr="0002501E">
        <w:rPr>
          <w:rFonts w:ascii="Times New Roman" w:hAnsi="Times New Roman"/>
          <w:sz w:val="22"/>
          <w:szCs w:val="22"/>
        </w:rPr>
        <w:t xml:space="preserve"> They carry a higher level of file protection with regard to Delete, Read, Write, and LAYGO access, and should not be edited locally unless otherwise directed.</w:t>
      </w:r>
      <w:r w:rsidR="00392396">
        <w:rPr>
          <w:rFonts w:ascii="Times New Roman" w:hAnsi="Times New Roman"/>
          <w:sz w:val="22"/>
          <w:szCs w:val="22"/>
        </w:rPr>
        <w:t xml:space="preserve"> </w:t>
      </w:r>
      <w:r w:rsidRPr="0002501E">
        <w:rPr>
          <w:rFonts w:ascii="Times New Roman" w:hAnsi="Times New Roman"/>
          <w:sz w:val="22"/>
          <w:szCs w:val="22"/>
        </w:rPr>
        <w:t xml:space="preserve"> The data dictionaries for all files should NOT be altered.</w:t>
      </w:r>
    </w:p>
    <w:p w14:paraId="335A4BCC" w14:textId="77777777" w:rsidR="00FB06D8" w:rsidRPr="0002501E" w:rsidRDefault="00FB06D8" w:rsidP="00FB06D8">
      <w:pPr>
        <w:keepNext/>
        <w:ind w:right="-90" w:firstLine="720"/>
        <w:rPr>
          <w:rFonts w:ascii="Times New Roman" w:hAnsi="Times New Roman"/>
          <w:sz w:val="22"/>
          <w:szCs w:val="22"/>
        </w:rPr>
      </w:pPr>
    </w:p>
    <w:p w14:paraId="335A4BCD" w14:textId="77777777" w:rsidR="00FB06D8" w:rsidRPr="0002501E" w:rsidRDefault="00FB06D8" w:rsidP="00FB06D8">
      <w:pPr>
        <w:keepNext/>
        <w:ind w:right="-90"/>
        <w:rPr>
          <w:rFonts w:ascii="Times New Roman" w:hAnsi="Times New Roman"/>
          <w:snapToGrid w:val="0"/>
          <w:sz w:val="22"/>
          <w:szCs w:val="22"/>
        </w:rPr>
      </w:pPr>
      <w:r w:rsidRPr="0002501E">
        <w:rPr>
          <w:rFonts w:ascii="Times New Roman" w:hAnsi="Times New Roman"/>
          <w:sz w:val="22"/>
          <w:szCs w:val="22"/>
        </w:rPr>
        <w:t>The following is a list of recommended VA FileMan access codes associated with each file contained in the KIDS build for the EDI interface.</w:t>
      </w:r>
    </w:p>
    <w:p w14:paraId="335A4BCE" w14:textId="77777777" w:rsidR="00FB06D8" w:rsidRPr="0002501E" w:rsidRDefault="00FB06D8" w:rsidP="00FB06D8">
      <w:pPr>
        <w:ind w:right="-90"/>
        <w:rPr>
          <w:rFonts w:ascii="Times New Roman" w:hAnsi="Times New Roman"/>
          <w:snapToGrid w:val="0"/>
          <w:sz w:val="22"/>
          <w:szCs w:val="22"/>
        </w:rPr>
      </w:pPr>
    </w:p>
    <w:p w14:paraId="335A4BCF" w14:textId="77777777" w:rsidR="00FB06D8" w:rsidRPr="0002501E" w:rsidRDefault="00FB06D8" w:rsidP="00FB06D8">
      <w:pPr>
        <w:ind w:right="-90"/>
        <w:rPr>
          <w:rFonts w:ascii="Times New Roman" w:hAnsi="Times New Roman"/>
          <w:snapToGrid w:val="0"/>
          <w:sz w:val="22"/>
          <w:szCs w:val="22"/>
        </w:rPr>
      </w:pPr>
    </w:p>
    <w:tbl>
      <w:tblPr>
        <w:tblW w:w="5000" w:type="pct"/>
        <w:tblCellMar>
          <w:left w:w="0" w:type="dxa"/>
          <w:right w:w="0" w:type="dxa"/>
        </w:tblCellMar>
        <w:tblLook w:val="04A0" w:firstRow="1" w:lastRow="0" w:firstColumn="1" w:lastColumn="0" w:noHBand="0" w:noVBand="1"/>
      </w:tblPr>
      <w:tblGrid>
        <w:gridCol w:w="1062"/>
        <w:gridCol w:w="3073"/>
        <w:gridCol w:w="626"/>
        <w:gridCol w:w="624"/>
        <w:gridCol w:w="714"/>
        <w:gridCol w:w="981"/>
        <w:gridCol w:w="1162"/>
        <w:gridCol w:w="1098"/>
      </w:tblGrid>
      <w:tr w:rsidR="00AB5C83" w:rsidRPr="0002501E" w14:paraId="335A4BD8" w14:textId="77777777" w:rsidTr="00357028">
        <w:trPr>
          <w:trHeight w:val="400"/>
          <w:tblHeader/>
        </w:trPr>
        <w:tc>
          <w:tcPr>
            <w:tcW w:w="569" w:type="pct"/>
            <w:tcBorders>
              <w:top w:val="single" w:sz="8" w:space="0" w:color="000000"/>
              <w:left w:val="single" w:sz="8" w:space="0" w:color="000000"/>
              <w:bottom w:val="single" w:sz="8" w:space="0" w:color="000000"/>
              <w:right w:val="single" w:sz="8" w:space="0" w:color="000000"/>
            </w:tcBorders>
            <w:shd w:val="clear" w:color="auto" w:fill="DFDFDF"/>
            <w:tcMar>
              <w:top w:w="0" w:type="dxa"/>
              <w:left w:w="29" w:type="dxa"/>
              <w:bottom w:w="0" w:type="dxa"/>
              <w:right w:w="29" w:type="dxa"/>
            </w:tcMar>
            <w:hideMark/>
          </w:tcPr>
          <w:p w14:paraId="335A4BD0" w14:textId="77777777" w:rsidR="00AB5C83" w:rsidRPr="0002501E" w:rsidRDefault="00AB5C83" w:rsidP="00357028">
            <w:pPr>
              <w:keepNext/>
              <w:spacing w:before="120"/>
              <w:jc w:val="center"/>
              <w:rPr>
                <w:rFonts w:ascii="Times New Roman" w:hAnsi="Times New Roman"/>
                <w:sz w:val="22"/>
                <w:szCs w:val="22"/>
              </w:rPr>
            </w:pPr>
            <w:r w:rsidRPr="0002501E">
              <w:rPr>
                <w:rFonts w:ascii="Times New Roman" w:hAnsi="Times New Roman"/>
                <w:b/>
                <w:bCs/>
                <w:sz w:val="22"/>
                <w:szCs w:val="22"/>
              </w:rPr>
              <w:t>File #</w:t>
            </w:r>
          </w:p>
        </w:tc>
        <w:tc>
          <w:tcPr>
            <w:tcW w:w="1645"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1"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File Name</w:t>
            </w:r>
          </w:p>
        </w:tc>
        <w:tc>
          <w:tcPr>
            <w:tcW w:w="335"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2"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DD</w:t>
            </w:r>
          </w:p>
        </w:tc>
        <w:tc>
          <w:tcPr>
            <w:tcW w:w="334"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3"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RD</w:t>
            </w:r>
          </w:p>
        </w:tc>
        <w:tc>
          <w:tcPr>
            <w:tcW w:w="382"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4"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WR</w:t>
            </w:r>
          </w:p>
        </w:tc>
        <w:tc>
          <w:tcPr>
            <w:tcW w:w="525"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5"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DEL</w:t>
            </w:r>
          </w:p>
        </w:tc>
        <w:tc>
          <w:tcPr>
            <w:tcW w:w="622"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6"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LAYGO</w:t>
            </w:r>
          </w:p>
        </w:tc>
        <w:tc>
          <w:tcPr>
            <w:tcW w:w="588"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7"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AUDIT</w:t>
            </w:r>
          </w:p>
        </w:tc>
      </w:tr>
      <w:tr w:rsidR="00AB5C83" w:rsidRPr="0002501E" w14:paraId="335A4BE1"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BD9"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BDA"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INSURANCE COMPANY</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BDB"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BDC"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 </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BDD"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D</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BDE"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d</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BDF"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d</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BE0" w14:textId="77777777" w:rsidR="00AB5C83" w:rsidRPr="0002501E" w:rsidRDefault="00AB5C83" w:rsidP="00DD781A">
            <w:pPr>
              <w:spacing w:after="240"/>
              <w:rPr>
                <w:sz w:val="22"/>
                <w:szCs w:val="22"/>
              </w:rPr>
            </w:pPr>
          </w:p>
        </w:tc>
      </w:tr>
      <w:tr w:rsidR="00AB5C83" w:rsidRPr="0002501E" w14:paraId="335A4BEA"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BE2"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350.8</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BE3"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ERROR</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BE4"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BE5"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BE6"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BE7"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BE8"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BE9"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AB5C83" w:rsidRPr="0002501E" w14:paraId="335A4BF3"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BEB"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350.9</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BEC"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SITE PARAMETERS</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BED"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BEE"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BEF"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BF0"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BF1"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BF2"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AB5C83" w:rsidRPr="0002501E" w14:paraId="335A4BFC"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BF4"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353.3</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BF5" w14:textId="77777777" w:rsidR="00AB5C83" w:rsidRPr="0002501E" w:rsidRDefault="00AB5C83" w:rsidP="00AB5C83">
            <w:pPr>
              <w:spacing w:after="240"/>
              <w:rPr>
                <w:rFonts w:ascii="Times New Roman" w:hAnsi="Times New Roman"/>
                <w:sz w:val="22"/>
                <w:szCs w:val="22"/>
              </w:rPr>
            </w:pPr>
            <w:r w:rsidRPr="0002501E">
              <w:rPr>
                <w:rFonts w:ascii="Times New Roman" w:hAnsi="Times New Roman"/>
                <w:color w:val="000000"/>
                <w:sz w:val="22"/>
                <w:szCs w:val="22"/>
              </w:rPr>
              <w:t>IB ATTACHMENT REPORT TYPE</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BF6"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BF7"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BF8"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BF9"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BFA"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BFB"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AB5C83" w:rsidRPr="0002501E" w14:paraId="335A4C05"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BFD"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355.3</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BFE" w14:textId="77777777" w:rsidR="00AB5C83" w:rsidRPr="0002501E" w:rsidRDefault="00AB5C83" w:rsidP="00AB5C83">
            <w:pPr>
              <w:spacing w:after="240"/>
              <w:rPr>
                <w:rFonts w:ascii="Times New Roman" w:hAnsi="Times New Roman"/>
                <w:sz w:val="22"/>
                <w:szCs w:val="22"/>
              </w:rPr>
            </w:pPr>
            <w:r w:rsidRPr="0002501E">
              <w:rPr>
                <w:rFonts w:ascii="Times New Roman" w:hAnsi="Times New Roman"/>
                <w:color w:val="000000"/>
                <w:sz w:val="22"/>
                <w:szCs w:val="22"/>
              </w:rPr>
              <w:t>GROUP INSURANCE PLAN</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BFF"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00" w14:textId="77777777" w:rsidR="00AB5C83" w:rsidRPr="0002501E" w:rsidRDefault="00AB5C83" w:rsidP="00392396">
            <w:pPr>
              <w:spacing w:after="240"/>
              <w:rPr>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01"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02"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03"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04"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A928AD" w:rsidRPr="0002501E" w14:paraId="335A4C0E" w14:textId="77777777" w:rsidTr="00A928AD">
        <w:trPr>
          <w:cantSplit/>
          <w:trHeight w:val="5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06" w14:textId="77777777" w:rsidR="00A928AD" w:rsidRPr="0002501E" w:rsidRDefault="00A928AD" w:rsidP="00357028">
            <w:pPr>
              <w:ind w:right="-29"/>
              <w:rPr>
                <w:rFonts w:ascii="Times New Roman" w:hAnsi="Times New Roman"/>
                <w:sz w:val="22"/>
                <w:szCs w:val="22"/>
              </w:rPr>
            </w:pPr>
            <w:r w:rsidRPr="0002501E">
              <w:rPr>
                <w:rFonts w:ascii="Times New Roman" w:hAnsi="Times New Roman"/>
                <w:sz w:val="22"/>
                <w:szCs w:val="22"/>
              </w:rPr>
              <w:t>355.33</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07" w14:textId="77777777" w:rsidR="00A928AD" w:rsidRPr="0002501E" w:rsidRDefault="00A928AD" w:rsidP="00617FAB">
            <w:pPr>
              <w:ind w:right="-21"/>
              <w:rPr>
                <w:rFonts w:ascii="Times New Roman" w:hAnsi="Times New Roman"/>
                <w:sz w:val="22"/>
                <w:szCs w:val="22"/>
              </w:rPr>
            </w:pPr>
            <w:r w:rsidRPr="0002501E">
              <w:rPr>
                <w:rFonts w:ascii="Times New Roman" w:hAnsi="Times New Roman"/>
                <w:sz w:val="22"/>
                <w:szCs w:val="22"/>
              </w:rPr>
              <w:t xml:space="preserve">INSURANCE </w:t>
            </w:r>
            <w:r w:rsidR="00BB18BB" w:rsidRPr="0002501E">
              <w:rPr>
                <w:rFonts w:ascii="Times New Roman" w:hAnsi="Times New Roman"/>
                <w:sz w:val="22"/>
                <w:szCs w:val="22"/>
              </w:rPr>
              <w:t>VERIFICATION PROCESSOR</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08" w14:textId="77777777" w:rsidR="00A928AD" w:rsidRPr="0002501E" w:rsidRDefault="00A928AD" w:rsidP="00357028">
            <w:pPr>
              <w:keepNext/>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09" w14:textId="77777777" w:rsidR="00A928AD" w:rsidRPr="0002501E" w:rsidRDefault="00A928AD" w:rsidP="00392396">
            <w:pPr>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0A" w14:textId="77777777" w:rsidR="00A928AD" w:rsidRPr="0002501E" w:rsidRDefault="00A928AD" w:rsidP="00392396">
            <w:pPr>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0B" w14:textId="77777777" w:rsidR="00A928AD" w:rsidRPr="0002501E" w:rsidRDefault="00A928AD" w:rsidP="00392396">
            <w:pPr>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0C" w14:textId="77777777" w:rsidR="00A928AD" w:rsidRPr="0002501E" w:rsidRDefault="00A928AD" w:rsidP="00DD781A">
            <w:pPr>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0D" w14:textId="77777777" w:rsidR="00A928AD" w:rsidRPr="0002501E" w:rsidRDefault="00A928AD" w:rsidP="00357028">
            <w:pPr>
              <w:keepNext/>
              <w:rPr>
                <w:rFonts w:ascii="Times New Roman" w:hAnsi="Times New Roman"/>
                <w:sz w:val="22"/>
                <w:szCs w:val="22"/>
              </w:rPr>
            </w:pPr>
            <w:r w:rsidRPr="0002501E">
              <w:rPr>
                <w:rFonts w:ascii="Times New Roman" w:hAnsi="Times New Roman"/>
                <w:sz w:val="22"/>
                <w:szCs w:val="22"/>
              </w:rPr>
              <w:t>@</w:t>
            </w:r>
          </w:p>
        </w:tc>
      </w:tr>
      <w:tr w:rsidR="00AB5C83" w:rsidRPr="0002501E" w14:paraId="335A4C17"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0F"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355.93</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10"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NON/OTHER VA BILLING PROVIDER</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11"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12" w14:textId="77777777" w:rsidR="00AB5C83" w:rsidRPr="0002501E" w:rsidRDefault="00AB5C83" w:rsidP="00392396">
            <w:pPr>
              <w:spacing w:after="240"/>
              <w:rPr>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13" w14:textId="77777777" w:rsidR="00AB5C83" w:rsidRPr="0002501E" w:rsidRDefault="00AB5C83" w:rsidP="00392396">
            <w:pPr>
              <w:keepNext/>
              <w:spacing w:after="240"/>
              <w:rPr>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14" w14:textId="77777777" w:rsidR="00AB5C83" w:rsidRPr="0002501E" w:rsidRDefault="00AB5C83" w:rsidP="00DD781A">
            <w:pPr>
              <w:keepNext/>
              <w:spacing w:after="240"/>
              <w:rPr>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15" w14:textId="77777777" w:rsidR="00AB5C83" w:rsidRPr="0002501E" w:rsidRDefault="00AB5C83" w:rsidP="00DD781A">
            <w:pPr>
              <w:keepNext/>
              <w:spacing w:after="240"/>
              <w:rPr>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16"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DB33BD" w:rsidRPr="0002501E" w14:paraId="335A4C20" w14:textId="77777777" w:rsidTr="00C91C80">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335A4C18" w14:textId="77777777" w:rsidR="00DB33BD" w:rsidRPr="0002501E" w:rsidRDefault="00DB33BD" w:rsidP="00B219CD">
            <w:pPr>
              <w:rPr>
                <w:rFonts w:ascii="Times New Roman" w:hAnsi="Times New Roman"/>
                <w:sz w:val="22"/>
                <w:szCs w:val="22"/>
              </w:rPr>
            </w:pPr>
            <w:r>
              <w:rPr>
                <w:rFonts w:ascii="Times New Roman" w:hAnsi="Times New Roman"/>
                <w:sz w:val="22"/>
                <w:szCs w:val="22"/>
              </w:rPr>
              <w:t>355.98</w:t>
            </w: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335A4C19" w14:textId="77777777" w:rsidR="00DB33BD" w:rsidRPr="0002501E" w:rsidRDefault="00DB33BD" w:rsidP="00B219CD">
            <w:pPr>
              <w:rPr>
                <w:rFonts w:ascii="Times New Roman" w:hAnsi="Times New Roman"/>
                <w:sz w:val="22"/>
                <w:szCs w:val="22"/>
              </w:rPr>
            </w:pPr>
            <w:r w:rsidRPr="00015EE2">
              <w:rPr>
                <w:rFonts w:ascii="Times New Roman" w:hAnsi="Times New Roman"/>
                <w:sz w:val="22"/>
                <w:szCs w:val="22"/>
              </w:rPr>
              <w:t>IB ALTERNATE PRIMARY ID TYPES</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335A4C1A" w14:textId="77777777" w:rsidR="00DB33BD" w:rsidRPr="0002501E" w:rsidRDefault="00DB33BD" w:rsidP="00B219CD">
            <w:pPr>
              <w:rPr>
                <w:rFonts w:ascii="Times New Roman" w:hAnsi="Times New Roman"/>
                <w:sz w:val="22"/>
                <w:szCs w:val="22"/>
              </w:rPr>
            </w:pPr>
            <w:r>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335A4C1B" w14:textId="77777777" w:rsidR="00DB33BD" w:rsidRPr="0002501E" w:rsidRDefault="00DB33BD" w:rsidP="00B219CD">
            <w:pPr>
              <w:rPr>
                <w:rFonts w:ascii="Times New Roman" w:hAnsi="Times New Roman"/>
                <w:sz w:val="22"/>
                <w:szCs w:val="22"/>
              </w:rPr>
            </w:pPr>
            <w:r>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35A4C1C" w14:textId="77777777" w:rsidR="00DB33BD" w:rsidRPr="0002501E" w:rsidRDefault="00DB33BD" w:rsidP="00B219CD">
            <w:pPr>
              <w:rPr>
                <w:rFonts w:ascii="Times New Roman" w:hAnsi="Times New Roman"/>
                <w:sz w:val="22"/>
                <w:szCs w:val="22"/>
              </w:rPr>
            </w:pPr>
            <w:r>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335A4C1D" w14:textId="77777777" w:rsidR="00DB33BD" w:rsidRPr="0002501E" w:rsidRDefault="00DB33BD" w:rsidP="00B219CD">
            <w:pPr>
              <w:rPr>
                <w:rFonts w:ascii="Times New Roman" w:hAnsi="Times New Roman"/>
                <w:sz w:val="22"/>
                <w:szCs w:val="22"/>
              </w:rPr>
            </w:pPr>
            <w:r>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335A4C1E" w14:textId="77777777" w:rsidR="00DB33BD" w:rsidRPr="0002501E" w:rsidRDefault="00DB33BD" w:rsidP="00B219CD">
            <w:pPr>
              <w:rPr>
                <w:rFonts w:ascii="Times New Roman" w:hAnsi="Times New Roman"/>
                <w:sz w:val="22"/>
                <w:szCs w:val="22"/>
              </w:rPr>
            </w:pPr>
            <w:r>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335A4C1F" w14:textId="77777777" w:rsidR="00DB33BD" w:rsidRPr="0002501E" w:rsidRDefault="00DB33BD" w:rsidP="00B219CD">
            <w:pPr>
              <w:rPr>
                <w:rFonts w:ascii="Times New Roman" w:hAnsi="Times New Roman"/>
                <w:sz w:val="22"/>
                <w:szCs w:val="22"/>
              </w:rPr>
            </w:pPr>
            <w:r>
              <w:rPr>
                <w:rFonts w:ascii="Times New Roman" w:hAnsi="Times New Roman"/>
                <w:sz w:val="22"/>
                <w:szCs w:val="22"/>
              </w:rPr>
              <w:t>@</w:t>
            </w:r>
          </w:p>
        </w:tc>
      </w:tr>
      <w:tr w:rsidR="00AB5C83" w:rsidRPr="0002501E" w14:paraId="335A4C29"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21"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361.1</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22"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EXPLANATION OF BENEFITS</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23"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24" w14:textId="77777777" w:rsidR="00AB5C83" w:rsidRPr="0002501E" w:rsidRDefault="00AB5C83" w:rsidP="00392396">
            <w:pPr>
              <w:spacing w:after="240"/>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25"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26"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27"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28"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AB5C83" w:rsidRPr="0002501E" w14:paraId="335A4C32"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2A"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362.4</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2B"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BILL/CLAIMS PRESCRIPTION REFILL</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2C"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2D" w14:textId="77777777" w:rsidR="00AB5C83" w:rsidRPr="0002501E" w:rsidRDefault="00AB5C83" w:rsidP="00392396">
            <w:pPr>
              <w:spacing w:after="240"/>
              <w:rPr>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2E"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2F"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30"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31"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C26B79" w:rsidRPr="0002501E" w14:paraId="335A4C3C" w14:textId="77777777" w:rsidTr="00CA2D7D">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335A4C33" w14:textId="77777777" w:rsidR="00C26B79" w:rsidRDefault="00C26B79" w:rsidP="00C26B79">
            <w:pPr>
              <w:rPr>
                <w:rFonts w:ascii="Times New Roman" w:hAnsi="Times New Roman"/>
                <w:sz w:val="22"/>
                <w:szCs w:val="22"/>
              </w:rPr>
            </w:pPr>
            <w:r>
              <w:rPr>
                <w:rFonts w:ascii="Times New Roman" w:hAnsi="Times New Roman"/>
                <w:sz w:val="22"/>
                <w:szCs w:val="22"/>
              </w:rPr>
              <w:t>364.1</w:t>
            </w:r>
          </w:p>
          <w:p w14:paraId="335A4C34" w14:textId="77777777" w:rsidR="00C26B79" w:rsidRPr="0002501E" w:rsidRDefault="00C26B79" w:rsidP="00C26B79">
            <w:pPr>
              <w:rPr>
                <w:rFonts w:ascii="Times New Roman" w:hAnsi="Times New Roman"/>
                <w:sz w:val="22"/>
                <w:szCs w:val="22"/>
              </w:rPr>
            </w:pP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335A4C35" w14:textId="77777777" w:rsidR="00C26B79" w:rsidRPr="0002501E" w:rsidRDefault="00C26B79" w:rsidP="00C26B79">
            <w:pPr>
              <w:rPr>
                <w:rFonts w:ascii="Times New Roman" w:hAnsi="Times New Roman"/>
                <w:sz w:val="22"/>
                <w:szCs w:val="22"/>
              </w:rPr>
            </w:pPr>
            <w:r>
              <w:rPr>
                <w:rFonts w:ascii="Times New Roman" w:hAnsi="Times New Roman"/>
                <w:sz w:val="22"/>
                <w:szCs w:val="22"/>
              </w:rPr>
              <w:t>EDI TRANSMISSION BATCH</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335A4C36" w14:textId="77777777" w:rsidR="00C26B79" w:rsidRPr="0002501E" w:rsidRDefault="00C26B79" w:rsidP="00C26B79">
            <w:pPr>
              <w:rPr>
                <w:sz w:val="22"/>
                <w:szCs w:val="22"/>
              </w:rPr>
            </w:pPr>
            <w:r>
              <w:rPr>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335A4C37" w14:textId="77777777" w:rsidR="00C26B79" w:rsidRPr="0002501E" w:rsidRDefault="00C26B79" w:rsidP="00C26B79">
            <w:pPr>
              <w:rPr>
                <w:sz w:val="22"/>
                <w:szCs w:val="22"/>
              </w:rPr>
            </w:pPr>
            <w:r>
              <w:rPr>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35A4C38" w14:textId="77777777" w:rsidR="00C26B79" w:rsidRPr="0002501E" w:rsidRDefault="00C26B79" w:rsidP="00C26B79">
            <w:pPr>
              <w:rPr>
                <w:sz w:val="22"/>
                <w:szCs w:val="22"/>
              </w:rPr>
            </w:pPr>
            <w:r>
              <w:rPr>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335A4C39" w14:textId="77777777" w:rsidR="00C26B79" w:rsidRPr="0002501E" w:rsidRDefault="00C26B79" w:rsidP="00C26B79">
            <w:pPr>
              <w:rPr>
                <w:sz w:val="22"/>
                <w:szCs w:val="22"/>
              </w:rPr>
            </w:pPr>
            <w:r>
              <w:rPr>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335A4C3A" w14:textId="77777777" w:rsidR="00C26B79" w:rsidRPr="0002501E" w:rsidRDefault="00C26B79" w:rsidP="00C26B79">
            <w:pPr>
              <w:rPr>
                <w:sz w:val="22"/>
                <w:szCs w:val="22"/>
              </w:rPr>
            </w:pPr>
            <w:r>
              <w:rPr>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335A4C3B" w14:textId="77777777" w:rsidR="00C26B79" w:rsidRPr="0002501E" w:rsidRDefault="00C26B79" w:rsidP="00C26B79">
            <w:pPr>
              <w:rPr>
                <w:rFonts w:ascii="Times New Roman" w:hAnsi="Times New Roman"/>
                <w:sz w:val="22"/>
                <w:szCs w:val="22"/>
              </w:rPr>
            </w:pPr>
            <w:r>
              <w:rPr>
                <w:rFonts w:ascii="Times New Roman" w:hAnsi="Times New Roman"/>
                <w:sz w:val="22"/>
                <w:szCs w:val="22"/>
              </w:rPr>
              <w:t>@</w:t>
            </w:r>
          </w:p>
        </w:tc>
      </w:tr>
      <w:tr w:rsidR="00AB5C83" w:rsidRPr="0002501E" w14:paraId="335A4C45"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3D"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364.5</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3E"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DATA ELEMENT DEFINITION</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3F" w14:textId="77777777" w:rsidR="00AB5C83" w:rsidRPr="0002501E" w:rsidRDefault="00AB5C83" w:rsidP="00392396">
            <w:pPr>
              <w:spacing w:after="240"/>
              <w:rPr>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40" w14:textId="77777777" w:rsidR="00AB5C83" w:rsidRPr="0002501E" w:rsidRDefault="00AB5C83" w:rsidP="00392396">
            <w:pPr>
              <w:spacing w:after="240"/>
              <w:rPr>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41" w14:textId="77777777" w:rsidR="00AB5C83" w:rsidRPr="0002501E" w:rsidRDefault="00AB5C83" w:rsidP="00392396">
            <w:pPr>
              <w:spacing w:after="240"/>
              <w:rPr>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42" w14:textId="77777777" w:rsidR="00AB5C83" w:rsidRPr="0002501E" w:rsidRDefault="00AB5C83" w:rsidP="00DD781A">
            <w:pPr>
              <w:spacing w:after="240"/>
              <w:rPr>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43" w14:textId="77777777" w:rsidR="00AB5C83" w:rsidRPr="0002501E" w:rsidRDefault="00AB5C83" w:rsidP="00DD781A">
            <w:pPr>
              <w:spacing w:after="240"/>
              <w:rPr>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44"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 </w:t>
            </w:r>
          </w:p>
        </w:tc>
      </w:tr>
      <w:tr w:rsidR="00AB5C83" w:rsidRPr="0002501E" w14:paraId="335A4C4E"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46"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364.6</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47"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FORM SKELETON DEFINITION</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48" w14:textId="77777777" w:rsidR="00AB5C83" w:rsidRPr="0002501E" w:rsidRDefault="00AB5C83" w:rsidP="00392396">
            <w:pPr>
              <w:spacing w:after="240"/>
              <w:rPr>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49" w14:textId="77777777" w:rsidR="00AB5C83" w:rsidRPr="0002501E" w:rsidRDefault="00AB5C83" w:rsidP="00392396">
            <w:pPr>
              <w:spacing w:after="240"/>
              <w:rPr>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4A" w14:textId="77777777" w:rsidR="00AB5C83" w:rsidRPr="0002501E" w:rsidRDefault="00AB5C83" w:rsidP="00392396">
            <w:pPr>
              <w:spacing w:after="240"/>
              <w:rPr>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4B" w14:textId="77777777" w:rsidR="00AB5C83" w:rsidRPr="0002501E" w:rsidRDefault="00AB5C83" w:rsidP="00DD781A">
            <w:pPr>
              <w:spacing w:after="240"/>
              <w:rPr>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4C" w14:textId="77777777" w:rsidR="00AB5C83" w:rsidRPr="0002501E" w:rsidRDefault="00AB5C83" w:rsidP="00DD781A">
            <w:pPr>
              <w:spacing w:after="240"/>
              <w:rPr>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4D"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 </w:t>
            </w:r>
          </w:p>
        </w:tc>
      </w:tr>
      <w:tr w:rsidR="00AB5C83" w:rsidRPr="0002501E" w14:paraId="335A4C57"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4F"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364.7</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50"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IB FORM FIELD CONTENT</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51" w14:textId="77777777" w:rsidR="00AB5C83" w:rsidRPr="0002501E" w:rsidRDefault="00AB5C83"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52" w14:textId="77777777" w:rsidR="00AB5C83" w:rsidRPr="0002501E" w:rsidRDefault="00AB5C83"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53" w14:textId="77777777" w:rsidR="00AB5C83" w:rsidRPr="0002501E" w:rsidRDefault="00AB5C83"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54" w14:textId="77777777" w:rsidR="00AB5C83" w:rsidRPr="0002501E" w:rsidRDefault="00AB5C83"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55" w14:textId="77777777" w:rsidR="00AB5C83" w:rsidRPr="0002501E" w:rsidRDefault="00AB5C83"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56" w14:textId="77777777" w:rsidR="00AB5C83" w:rsidRPr="0002501E" w:rsidRDefault="00AB5C83" w:rsidP="00357028">
            <w:pPr>
              <w:spacing w:after="240"/>
              <w:rPr>
                <w:rFonts w:ascii="Times New Roman" w:hAnsi="Times New Roman"/>
                <w:sz w:val="22"/>
                <w:szCs w:val="22"/>
              </w:rPr>
            </w:pPr>
            <w:r w:rsidRPr="0002501E">
              <w:rPr>
                <w:rFonts w:ascii="Times New Roman" w:hAnsi="Times New Roman"/>
                <w:sz w:val="22"/>
                <w:szCs w:val="22"/>
              </w:rPr>
              <w:t> </w:t>
            </w:r>
          </w:p>
        </w:tc>
      </w:tr>
      <w:tr w:rsidR="002422A7" w:rsidRPr="0002501E" w14:paraId="335A4C60"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58" w14:textId="77777777" w:rsidR="002422A7" w:rsidRPr="0002501E" w:rsidRDefault="002422A7" w:rsidP="00357028">
            <w:pPr>
              <w:spacing w:after="240"/>
              <w:ind w:right="-29"/>
              <w:rPr>
                <w:rFonts w:ascii="Times New Roman" w:hAnsi="Times New Roman"/>
                <w:sz w:val="22"/>
                <w:szCs w:val="22"/>
              </w:rPr>
            </w:pPr>
            <w:r w:rsidRPr="002422A7">
              <w:rPr>
                <w:rFonts w:ascii="Times New Roman" w:hAnsi="Times New Roman"/>
                <w:sz w:val="22"/>
                <w:szCs w:val="22"/>
              </w:rPr>
              <w:t>366</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59" w14:textId="77777777" w:rsidR="002422A7" w:rsidRPr="0002501E" w:rsidRDefault="002422A7" w:rsidP="00357028">
            <w:pPr>
              <w:spacing w:after="240"/>
              <w:ind w:right="-29"/>
              <w:rPr>
                <w:rFonts w:ascii="Times New Roman" w:hAnsi="Times New Roman"/>
                <w:sz w:val="22"/>
                <w:szCs w:val="22"/>
              </w:rPr>
            </w:pPr>
            <w:r w:rsidRPr="002422A7">
              <w:rPr>
                <w:rFonts w:ascii="Times New Roman" w:hAnsi="Times New Roman"/>
                <w:sz w:val="22"/>
                <w:szCs w:val="22"/>
              </w:rPr>
              <w:t>IB SSVI PIN/HL7 PIVOT</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5A" w14:textId="77777777" w:rsidR="002422A7" w:rsidRPr="0002501E" w:rsidRDefault="002422A7"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5B" w14:textId="77777777" w:rsidR="002422A7" w:rsidRPr="0002501E" w:rsidRDefault="002422A7"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5C" w14:textId="77777777" w:rsidR="002422A7" w:rsidRPr="0002501E" w:rsidRDefault="002422A7"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5D" w14:textId="77777777" w:rsidR="002422A7" w:rsidRPr="0002501E" w:rsidRDefault="002422A7"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5E" w14:textId="77777777" w:rsidR="002422A7" w:rsidRPr="0002501E" w:rsidRDefault="002422A7"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5F" w14:textId="77777777" w:rsidR="002422A7" w:rsidRPr="0002501E" w:rsidRDefault="002422A7" w:rsidP="00357028">
            <w:pPr>
              <w:spacing w:after="240"/>
              <w:rPr>
                <w:rFonts w:ascii="Times New Roman" w:hAnsi="Times New Roman"/>
                <w:sz w:val="22"/>
                <w:szCs w:val="22"/>
              </w:rPr>
            </w:pPr>
          </w:p>
        </w:tc>
      </w:tr>
      <w:tr w:rsidR="00A928AD" w:rsidRPr="0002501E" w14:paraId="335A4C69"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61" w14:textId="77777777" w:rsidR="00A928AD" w:rsidRPr="0002501E" w:rsidRDefault="00A928AD" w:rsidP="00357028">
            <w:pPr>
              <w:spacing w:after="240"/>
              <w:ind w:right="-29"/>
              <w:rPr>
                <w:rFonts w:ascii="Times New Roman" w:hAnsi="Times New Roman"/>
                <w:sz w:val="22"/>
                <w:szCs w:val="22"/>
              </w:rPr>
            </w:pPr>
            <w:r w:rsidRPr="0002501E">
              <w:rPr>
                <w:rFonts w:ascii="Times New Roman" w:hAnsi="Times New Roman"/>
                <w:sz w:val="22"/>
                <w:szCs w:val="22"/>
              </w:rPr>
              <w:t>366.03</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62" w14:textId="77777777" w:rsidR="00A928AD" w:rsidRPr="0002501E" w:rsidRDefault="00A928AD" w:rsidP="00357028">
            <w:pPr>
              <w:spacing w:after="240"/>
              <w:ind w:right="-29"/>
              <w:rPr>
                <w:rFonts w:ascii="Times New Roman" w:hAnsi="Times New Roman"/>
                <w:sz w:val="22"/>
                <w:szCs w:val="22"/>
              </w:rPr>
            </w:pPr>
            <w:r w:rsidRPr="0002501E">
              <w:rPr>
                <w:rFonts w:ascii="Times New Roman" w:hAnsi="Times New Roman"/>
                <w:sz w:val="22"/>
                <w:szCs w:val="22"/>
              </w:rPr>
              <w:t>PLAN</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63" w14:textId="77777777" w:rsidR="00A928AD" w:rsidRPr="0002501E" w:rsidRDefault="00A928AD" w:rsidP="00357028">
            <w:pPr>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64" w14:textId="77777777" w:rsidR="00A928AD" w:rsidRPr="0002501E" w:rsidRDefault="00A928AD"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65" w14:textId="77777777" w:rsidR="00A928AD" w:rsidRPr="0002501E" w:rsidRDefault="00A928AD"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66" w14:textId="77777777" w:rsidR="00A928AD" w:rsidRPr="0002501E" w:rsidRDefault="00A928AD"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67" w14:textId="77777777" w:rsidR="00A928AD" w:rsidRPr="0002501E" w:rsidRDefault="00A928AD"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68" w14:textId="77777777" w:rsidR="00A928AD" w:rsidRPr="0002501E" w:rsidRDefault="00A928AD" w:rsidP="00357028">
            <w:pPr>
              <w:spacing w:after="240"/>
              <w:rPr>
                <w:rFonts w:ascii="Times New Roman" w:hAnsi="Times New Roman"/>
                <w:sz w:val="22"/>
                <w:szCs w:val="22"/>
              </w:rPr>
            </w:pPr>
          </w:p>
        </w:tc>
      </w:tr>
      <w:tr w:rsidR="002422A7" w:rsidRPr="0002501E" w14:paraId="335A4C72"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6A" w14:textId="77777777" w:rsidR="002422A7" w:rsidRPr="0002501E" w:rsidRDefault="002422A7" w:rsidP="00357028">
            <w:pPr>
              <w:spacing w:after="240"/>
              <w:ind w:right="-29"/>
              <w:rPr>
                <w:rFonts w:ascii="Times New Roman" w:hAnsi="Times New Roman"/>
                <w:sz w:val="22"/>
                <w:szCs w:val="22"/>
              </w:rPr>
            </w:pPr>
            <w:r w:rsidRPr="002422A7">
              <w:rPr>
                <w:rFonts w:ascii="Times New Roman" w:hAnsi="Times New Roman"/>
                <w:sz w:val="22"/>
                <w:szCs w:val="22"/>
              </w:rPr>
              <w:lastRenderedPageBreak/>
              <w:t>366.1</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6B" w14:textId="77777777" w:rsidR="002422A7" w:rsidRPr="0002501E" w:rsidRDefault="002422A7" w:rsidP="00357028">
            <w:pPr>
              <w:spacing w:after="240"/>
              <w:ind w:right="-29"/>
              <w:rPr>
                <w:rFonts w:ascii="Times New Roman" w:hAnsi="Times New Roman"/>
                <w:sz w:val="22"/>
                <w:szCs w:val="22"/>
              </w:rPr>
            </w:pPr>
            <w:r w:rsidRPr="002422A7">
              <w:rPr>
                <w:rFonts w:ascii="Times New Roman" w:hAnsi="Times New Roman"/>
                <w:sz w:val="22"/>
                <w:szCs w:val="22"/>
              </w:rPr>
              <w:t>IB INSURANCE INCONSISTENT DATA</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6C" w14:textId="77777777" w:rsidR="002422A7" w:rsidRPr="0002501E" w:rsidRDefault="002422A7"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6D" w14:textId="77777777" w:rsidR="002422A7" w:rsidRPr="0002501E" w:rsidRDefault="002422A7"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6E" w14:textId="77777777" w:rsidR="002422A7" w:rsidRPr="0002501E" w:rsidRDefault="002422A7"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6F" w14:textId="77777777" w:rsidR="002422A7" w:rsidRPr="0002501E" w:rsidRDefault="002422A7"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70" w14:textId="77777777" w:rsidR="002422A7" w:rsidRPr="0002501E" w:rsidRDefault="002422A7"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71" w14:textId="77777777" w:rsidR="002422A7" w:rsidRPr="0002501E" w:rsidRDefault="002422A7" w:rsidP="00357028">
            <w:pPr>
              <w:spacing w:after="240"/>
              <w:rPr>
                <w:rFonts w:ascii="Times New Roman" w:hAnsi="Times New Roman"/>
                <w:sz w:val="22"/>
                <w:szCs w:val="22"/>
              </w:rPr>
            </w:pPr>
          </w:p>
        </w:tc>
      </w:tr>
      <w:tr w:rsidR="00A928AD" w:rsidRPr="0002501E" w14:paraId="335A4C7B"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73" w14:textId="77777777" w:rsidR="00A928AD" w:rsidRPr="0002501E" w:rsidRDefault="00A928AD" w:rsidP="00357028">
            <w:pPr>
              <w:spacing w:after="240"/>
              <w:ind w:right="-29"/>
              <w:rPr>
                <w:rFonts w:ascii="Times New Roman" w:hAnsi="Times New Roman"/>
                <w:sz w:val="22"/>
                <w:szCs w:val="22"/>
              </w:rPr>
            </w:pPr>
            <w:r w:rsidRPr="0002501E">
              <w:rPr>
                <w:rFonts w:ascii="Times New Roman" w:hAnsi="Times New Roman"/>
                <w:sz w:val="22"/>
                <w:szCs w:val="22"/>
              </w:rPr>
              <w:t>366.14</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74" w14:textId="77777777" w:rsidR="00A928AD" w:rsidRPr="0002501E" w:rsidRDefault="00A928AD" w:rsidP="00357028">
            <w:pPr>
              <w:spacing w:after="240"/>
              <w:ind w:right="-29"/>
              <w:rPr>
                <w:rFonts w:ascii="Times New Roman" w:hAnsi="Times New Roman"/>
                <w:sz w:val="22"/>
                <w:szCs w:val="22"/>
              </w:rPr>
            </w:pPr>
            <w:r w:rsidRPr="0002501E">
              <w:rPr>
                <w:rFonts w:ascii="Times New Roman" w:hAnsi="Times New Roman"/>
                <w:sz w:val="22"/>
                <w:szCs w:val="22"/>
              </w:rPr>
              <w:t>IB NCPDP EVENT LOG</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75" w14:textId="77777777" w:rsidR="00A928AD" w:rsidRPr="0002501E" w:rsidRDefault="00A928AD"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76" w14:textId="77777777" w:rsidR="00A928AD" w:rsidRPr="0002501E" w:rsidRDefault="00A928AD"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77" w14:textId="77777777" w:rsidR="00A928AD" w:rsidRPr="0002501E" w:rsidRDefault="00A928AD"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78" w14:textId="77777777" w:rsidR="00A928AD" w:rsidRPr="0002501E" w:rsidRDefault="00A928AD"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79" w14:textId="77777777" w:rsidR="00A928AD" w:rsidRPr="0002501E" w:rsidRDefault="00A928AD"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7A" w14:textId="77777777" w:rsidR="00A928AD" w:rsidRPr="0002501E" w:rsidRDefault="00A928AD" w:rsidP="00357028">
            <w:pPr>
              <w:spacing w:after="240"/>
              <w:rPr>
                <w:rFonts w:ascii="Times New Roman" w:hAnsi="Times New Roman"/>
                <w:sz w:val="22"/>
                <w:szCs w:val="22"/>
              </w:rPr>
            </w:pPr>
          </w:p>
        </w:tc>
      </w:tr>
      <w:tr w:rsidR="0025571C" w:rsidRPr="0002501E" w14:paraId="335A4C84"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7C" w14:textId="77777777" w:rsidR="0025571C" w:rsidRPr="0002501E" w:rsidRDefault="0025571C" w:rsidP="00357028">
            <w:pPr>
              <w:spacing w:after="240"/>
              <w:ind w:right="-29"/>
              <w:rPr>
                <w:rFonts w:ascii="Times New Roman" w:hAnsi="Times New Roman"/>
                <w:sz w:val="22"/>
                <w:szCs w:val="22"/>
              </w:rPr>
            </w:pPr>
            <w:r w:rsidRPr="0025571C">
              <w:rPr>
                <w:rFonts w:ascii="Times New Roman" w:hAnsi="Times New Roman"/>
                <w:sz w:val="22"/>
                <w:szCs w:val="22"/>
              </w:rPr>
              <w:t>366.17</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7D" w14:textId="77777777" w:rsidR="0025571C" w:rsidRPr="0002501E" w:rsidRDefault="0025571C" w:rsidP="00357028">
            <w:pPr>
              <w:spacing w:after="240"/>
              <w:ind w:right="-29"/>
              <w:rPr>
                <w:rFonts w:ascii="Times New Roman" w:hAnsi="Times New Roman"/>
                <w:sz w:val="22"/>
                <w:szCs w:val="22"/>
              </w:rPr>
            </w:pPr>
            <w:r w:rsidRPr="0025571C">
              <w:rPr>
                <w:rFonts w:ascii="Times New Roman" w:hAnsi="Times New Roman"/>
                <w:sz w:val="22"/>
                <w:szCs w:val="22"/>
              </w:rPr>
              <w:t>IB NCPDP NON-BILLABLE REASONS</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7E" w14:textId="77777777" w:rsidR="0025571C" w:rsidRPr="0002501E" w:rsidRDefault="0025571C"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7F" w14:textId="77777777" w:rsidR="0025571C" w:rsidRPr="0002501E" w:rsidRDefault="0025571C"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80" w14:textId="77777777" w:rsidR="0025571C" w:rsidRPr="0002501E" w:rsidRDefault="0025571C"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81" w14:textId="77777777" w:rsidR="0025571C" w:rsidRPr="0002501E" w:rsidRDefault="0025571C"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82" w14:textId="77777777" w:rsidR="0025571C" w:rsidRPr="0002501E" w:rsidRDefault="0025571C"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83" w14:textId="77777777" w:rsidR="0025571C" w:rsidRPr="0002501E" w:rsidRDefault="0025571C" w:rsidP="00357028">
            <w:pPr>
              <w:spacing w:after="240"/>
              <w:rPr>
                <w:rFonts w:ascii="Times New Roman" w:hAnsi="Times New Roman"/>
                <w:sz w:val="22"/>
                <w:szCs w:val="22"/>
              </w:rPr>
            </w:pPr>
          </w:p>
        </w:tc>
      </w:tr>
      <w:tr w:rsidR="0025571C" w:rsidRPr="0002501E" w14:paraId="335A4C8D"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335A4C85" w14:textId="77777777" w:rsidR="0025571C" w:rsidRDefault="0025571C" w:rsidP="00357028">
            <w:pPr>
              <w:spacing w:after="240"/>
              <w:ind w:right="-29"/>
              <w:rPr>
                <w:rFonts w:ascii="Times New Roman" w:hAnsi="Times New Roman"/>
                <w:sz w:val="22"/>
                <w:szCs w:val="22"/>
              </w:rPr>
            </w:pPr>
            <w:r w:rsidRPr="0025571C">
              <w:rPr>
                <w:rFonts w:ascii="Times New Roman" w:hAnsi="Times New Roman"/>
                <w:sz w:val="22"/>
                <w:szCs w:val="22"/>
              </w:rPr>
              <w:t>366.2</w:t>
            </w: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335A4C86" w14:textId="77777777" w:rsidR="0025571C" w:rsidRDefault="0025571C" w:rsidP="00357028">
            <w:pPr>
              <w:spacing w:after="240"/>
              <w:ind w:right="-29"/>
              <w:rPr>
                <w:rFonts w:ascii="Times New Roman" w:hAnsi="Times New Roman"/>
                <w:sz w:val="22"/>
                <w:szCs w:val="22"/>
              </w:rPr>
            </w:pPr>
            <w:r w:rsidRPr="0025571C">
              <w:rPr>
                <w:rFonts w:ascii="Times New Roman" w:hAnsi="Times New Roman"/>
                <w:sz w:val="22"/>
                <w:szCs w:val="22"/>
              </w:rPr>
              <w:t>IB INSURANCE CONSISTENCY ELEMENTS</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335A4C87" w14:textId="77777777" w:rsidR="0025571C" w:rsidRDefault="0025571C"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335A4C88" w14:textId="77777777" w:rsidR="0025571C" w:rsidRPr="0002501E" w:rsidRDefault="0025571C"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35A4C89" w14:textId="77777777" w:rsidR="0025571C" w:rsidRPr="0002501E" w:rsidRDefault="0025571C"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335A4C8A" w14:textId="77777777" w:rsidR="0025571C" w:rsidRPr="0002501E" w:rsidRDefault="0025571C"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335A4C8B" w14:textId="77777777" w:rsidR="0025571C" w:rsidRPr="0002501E" w:rsidRDefault="0025571C"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335A4C8C" w14:textId="77777777" w:rsidR="0025571C" w:rsidRPr="0002501E" w:rsidRDefault="0025571C" w:rsidP="00357028">
            <w:pPr>
              <w:spacing w:after="240"/>
              <w:rPr>
                <w:rFonts w:ascii="Times New Roman" w:hAnsi="Times New Roman"/>
                <w:sz w:val="22"/>
                <w:szCs w:val="22"/>
              </w:rPr>
            </w:pPr>
          </w:p>
        </w:tc>
      </w:tr>
      <w:tr w:rsidR="00681F69" w:rsidRPr="0002501E" w14:paraId="335A4C96"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335A4C8E" w14:textId="77777777"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367</w:t>
            </w: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335A4C8F" w14:textId="77777777"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HPID/OEID RESPONSE</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335A4C90" w14:textId="77777777"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335A4C91" w14:textId="77777777" w:rsidR="00681F69" w:rsidRPr="0002501E" w:rsidRDefault="00681F69"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35A4C92" w14:textId="77777777" w:rsidR="00681F69" w:rsidRPr="0002501E" w:rsidRDefault="00681F69"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335A4C93" w14:textId="77777777" w:rsidR="00681F69" w:rsidRPr="0002501E" w:rsidRDefault="00681F69"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335A4C94" w14:textId="77777777" w:rsidR="00681F69" w:rsidRPr="0002501E" w:rsidRDefault="00681F69"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335A4C95" w14:textId="77777777" w:rsidR="00681F69" w:rsidRPr="0002501E" w:rsidRDefault="00681F69" w:rsidP="00357028">
            <w:pPr>
              <w:spacing w:after="240"/>
              <w:rPr>
                <w:rFonts w:ascii="Times New Roman" w:hAnsi="Times New Roman"/>
                <w:sz w:val="22"/>
                <w:szCs w:val="22"/>
              </w:rPr>
            </w:pPr>
          </w:p>
        </w:tc>
      </w:tr>
      <w:tr w:rsidR="00681F69" w:rsidRPr="0002501E" w14:paraId="335A4C9F"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335A4C97" w14:textId="77777777"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367.1</w:t>
            </w: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335A4C98" w14:textId="77777777"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HPID/OEID TRANSMISSION QUEUE</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335A4C99" w14:textId="77777777"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335A4C9A" w14:textId="77777777" w:rsidR="00681F69" w:rsidRPr="0002501E" w:rsidRDefault="00681F69"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35A4C9B" w14:textId="77777777" w:rsidR="00681F69" w:rsidRPr="0002501E" w:rsidRDefault="00681F69"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335A4C9C" w14:textId="77777777" w:rsidR="00681F69" w:rsidRPr="0002501E" w:rsidRDefault="00681F69"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335A4C9D" w14:textId="77777777" w:rsidR="00681F69" w:rsidRPr="0002501E" w:rsidRDefault="00681F69"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335A4C9E" w14:textId="77777777" w:rsidR="00681F69" w:rsidRPr="0002501E" w:rsidRDefault="00681F69" w:rsidP="00357028">
            <w:pPr>
              <w:spacing w:after="240"/>
              <w:rPr>
                <w:rFonts w:ascii="Times New Roman" w:hAnsi="Times New Roman"/>
                <w:sz w:val="22"/>
                <w:szCs w:val="22"/>
              </w:rPr>
            </w:pPr>
          </w:p>
        </w:tc>
      </w:tr>
      <w:tr w:rsidR="00681F69" w:rsidRPr="0002501E" w14:paraId="335A4CA8"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335A4CA0" w14:textId="77777777"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367.11</w:t>
            </w: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335A4CA1" w14:textId="77777777"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INSURANCE COMPANY ID TYPE</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335A4CA2" w14:textId="77777777"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335A4CA3" w14:textId="77777777" w:rsidR="00681F69" w:rsidRPr="0002501E" w:rsidRDefault="00681F69"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35A4CA4" w14:textId="77777777"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335A4CA5" w14:textId="77777777"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335A4CA6" w14:textId="77777777"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335A4CA7" w14:textId="77777777" w:rsidR="00681F69" w:rsidRPr="0002501E" w:rsidRDefault="00681F69" w:rsidP="00357028">
            <w:pPr>
              <w:spacing w:after="240"/>
              <w:rPr>
                <w:rFonts w:ascii="Times New Roman" w:hAnsi="Times New Roman"/>
                <w:sz w:val="22"/>
                <w:szCs w:val="22"/>
              </w:rPr>
            </w:pPr>
          </w:p>
        </w:tc>
      </w:tr>
      <w:tr w:rsidR="00AB5C83" w:rsidRPr="0002501E" w14:paraId="335A4CB1" w14:textId="77777777" w:rsidTr="0064315F">
        <w:trPr>
          <w:cantSplit/>
          <w:trHeight w:val="20"/>
        </w:trPr>
        <w:tc>
          <w:tcPr>
            <w:tcW w:w="569" w:type="pct"/>
            <w:tcBorders>
              <w:top w:val="nil"/>
              <w:left w:val="single" w:sz="8" w:space="0" w:color="000000"/>
              <w:bottom w:val="nil"/>
              <w:right w:val="single" w:sz="8" w:space="0" w:color="000000"/>
            </w:tcBorders>
            <w:tcMar>
              <w:top w:w="0" w:type="dxa"/>
              <w:left w:w="29" w:type="dxa"/>
              <w:bottom w:w="0" w:type="dxa"/>
              <w:right w:w="29" w:type="dxa"/>
            </w:tcMar>
            <w:hideMark/>
          </w:tcPr>
          <w:p w14:paraId="335A4CA9"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399</w:t>
            </w:r>
          </w:p>
        </w:tc>
        <w:tc>
          <w:tcPr>
            <w:tcW w:w="1645" w:type="pct"/>
            <w:tcBorders>
              <w:top w:val="nil"/>
              <w:left w:val="nil"/>
              <w:bottom w:val="nil"/>
              <w:right w:val="single" w:sz="8" w:space="0" w:color="000000"/>
            </w:tcBorders>
            <w:tcMar>
              <w:top w:w="0" w:type="dxa"/>
              <w:left w:w="29" w:type="dxa"/>
              <w:bottom w:w="0" w:type="dxa"/>
              <w:right w:w="29" w:type="dxa"/>
            </w:tcMar>
            <w:hideMark/>
          </w:tcPr>
          <w:p w14:paraId="335A4CAA"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BILL/CLAIMS</w:t>
            </w:r>
          </w:p>
        </w:tc>
        <w:tc>
          <w:tcPr>
            <w:tcW w:w="335" w:type="pct"/>
            <w:tcBorders>
              <w:top w:val="nil"/>
              <w:left w:val="nil"/>
              <w:bottom w:val="nil"/>
              <w:right w:val="single" w:sz="8" w:space="0" w:color="000000"/>
            </w:tcBorders>
            <w:tcMar>
              <w:top w:w="0" w:type="dxa"/>
              <w:left w:w="29" w:type="dxa"/>
              <w:bottom w:w="0" w:type="dxa"/>
              <w:right w:w="29" w:type="dxa"/>
            </w:tcMar>
            <w:hideMark/>
          </w:tcPr>
          <w:p w14:paraId="335A4CAB"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nil"/>
              <w:right w:val="single" w:sz="8" w:space="0" w:color="000000"/>
            </w:tcBorders>
            <w:tcMar>
              <w:top w:w="0" w:type="dxa"/>
              <w:left w:w="29" w:type="dxa"/>
              <w:bottom w:w="0" w:type="dxa"/>
              <w:right w:w="29" w:type="dxa"/>
            </w:tcMar>
            <w:hideMark/>
          </w:tcPr>
          <w:p w14:paraId="335A4CAC"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nil"/>
              <w:right w:val="single" w:sz="8" w:space="0" w:color="000000"/>
            </w:tcBorders>
            <w:tcMar>
              <w:top w:w="0" w:type="dxa"/>
              <w:left w:w="29" w:type="dxa"/>
              <w:bottom w:w="0" w:type="dxa"/>
              <w:right w:w="29" w:type="dxa"/>
            </w:tcMar>
            <w:hideMark/>
          </w:tcPr>
          <w:p w14:paraId="335A4CAD"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nil"/>
              <w:right w:val="single" w:sz="8" w:space="0" w:color="000000"/>
            </w:tcBorders>
            <w:tcMar>
              <w:top w:w="0" w:type="dxa"/>
              <w:left w:w="29" w:type="dxa"/>
              <w:bottom w:w="0" w:type="dxa"/>
              <w:right w:w="29" w:type="dxa"/>
            </w:tcMar>
            <w:hideMark/>
          </w:tcPr>
          <w:p w14:paraId="335A4CAE"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nil"/>
              <w:right w:val="single" w:sz="8" w:space="0" w:color="000000"/>
            </w:tcBorders>
            <w:tcMar>
              <w:top w:w="0" w:type="dxa"/>
              <w:left w:w="29" w:type="dxa"/>
              <w:bottom w:w="0" w:type="dxa"/>
              <w:right w:w="29" w:type="dxa"/>
            </w:tcMar>
            <w:hideMark/>
          </w:tcPr>
          <w:p w14:paraId="335A4CAF"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nil"/>
              <w:right w:val="single" w:sz="8" w:space="0" w:color="000000"/>
            </w:tcBorders>
            <w:tcMar>
              <w:top w:w="0" w:type="dxa"/>
              <w:left w:w="29" w:type="dxa"/>
              <w:bottom w:w="0" w:type="dxa"/>
              <w:right w:w="29" w:type="dxa"/>
            </w:tcMar>
            <w:hideMark/>
          </w:tcPr>
          <w:p w14:paraId="335A4CB0"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 </w:t>
            </w:r>
          </w:p>
        </w:tc>
      </w:tr>
      <w:tr w:rsidR="0064315F" w:rsidRPr="0002501E" w14:paraId="1866743C"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4CE4C4C7" w14:textId="77777777" w:rsidR="0064315F" w:rsidRPr="0002501E" w:rsidRDefault="0064315F" w:rsidP="00357028">
            <w:pPr>
              <w:spacing w:after="240"/>
              <w:ind w:right="-29"/>
              <w:rPr>
                <w:rFonts w:ascii="Times New Roman" w:hAnsi="Times New Roman"/>
                <w:sz w:val="22"/>
                <w:szCs w:val="22"/>
              </w:rPr>
            </w:pP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7F5DF748" w14:textId="77777777" w:rsidR="0064315F" w:rsidRPr="0002501E" w:rsidRDefault="0064315F" w:rsidP="00357028">
            <w:pPr>
              <w:spacing w:after="240"/>
              <w:ind w:right="-29"/>
              <w:rPr>
                <w:rFonts w:ascii="Times New Roman" w:hAnsi="Times New Roman"/>
                <w:sz w:val="22"/>
                <w:szCs w:val="22"/>
              </w:rPr>
            </w:pP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52E48210" w14:textId="77777777" w:rsidR="0064315F" w:rsidRPr="0002501E" w:rsidRDefault="0064315F" w:rsidP="00392396">
            <w:pPr>
              <w:keepNext/>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235E71DC" w14:textId="77777777" w:rsidR="0064315F" w:rsidRPr="0002501E" w:rsidRDefault="0064315F" w:rsidP="00392396">
            <w:pPr>
              <w:keepNext/>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7942DAC9" w14:textId="77777777" w:rsidR="0064315F" w:rsidRPr="0002501E" w:rsidRDefault="0064315F" w:rsidP="00392396">
            <w:pPr>
              <w:keepNext/>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14D0575E" w14:textId="77777777" w:rsidR="0064315F" w:rsidRPr="0002501E" w:rsidRDefault="0064315F" w:rsidP="00DD781A">
            <w:pPr>
              <w:keepNext/>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17B47EDA" w14:textId="77777777" w:rsidR="0064315F" w:rsidRPr="0002501E" w:rsidRDefault="0064315F" w:rsidP="00DD781A">
            <w:pPr>
              <w:keepNext/>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02733289" w14:textId="77777777" w:rsidR="0064315F" w:rsidRPr="0002501E" w:rsidRDefault="0064315F" w:rsidP="00DD781A">
            <w:pPr>
              <w:keepNext/>
              <w:spacing w:after="240"/>
              <w:rPr>
                <w:rFonts w:ascii="Times New Roman" w:hAnsi="Times New Roman"/>
                <w:sz w:val="22"/>
                <w:szCs w:val="22"/>
              </w:rPr>
            </w:pPr>
          </w:p>
        </w:tc>
      </w:tr>
      <w:tr w:rsidR="0064315F" w:rsidRPr="00063D9D" w14:paraId="65ECE009" w14:textId="77777777" w:rsidTr="0064315F">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00D5935C" w14:textId="77777777" w:rsidR="0064315F" w:rsidRPr="00063D9D" w:rsidRDefault="0064315F" w:rsidP="007806E1">
            <w:pPr>
              <w:spacing w:after="240"/>
              <w:ind w:right="-29"/>
              <w:rPr>
                <w:rFonts w:ascii="Times New Roman" w:hAnsi="Times New Roman"/>
                <w:sz w:val="22"/>
                <w:szCs w:val="22"/>
              </w:rPr>
            </w:pPr>
            <w:r w:rsidRPr="00063D9D">
              <w:rPr>
                <w:rFonts w:ascii="Times New Roman" w:hAnsi="Times New Roman"/>
                <w:sz w:val="22"/>
                <w:szCs w:val="22"/>
              </w:rPr>
              <w:t>399.6</w:t>
            </w: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1C82EC5E" w14:textId="77777777" w:rsidR="0064315F" w:rsidRPr="00063D9D" w:rsidRDefault="0064315F" w:rsidP="007806E1">
            <w:pPr>
              <w:spacing w:after="240"/>
              <w:ind w:right="-29"/>
              <w:rPr>
                <w:rFonts w:ascii="Times New Roman" w:hAnsi="Times New Roman"/>
                <w:sz w:val="22"/>
                <w:szCs w:val="22"/>
              </w:rPr>
            </w:pPr>
            <w:r w:rsidRPr="00063D9D">
              <w:rPr>
                <w:rFonts w:ascii="Times New Roman" w:hAnsi="Times New Roman"/>
                <w:sz w:val="22"/>
                <w:szCs w:val="22"/>
              </w:rPr>
              <w:t>CMN FORM TYPES</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65B2919D" w14:textId="77777777" w:rsidR="0064315F" w:rsidRPr="00063D9D" w:rsidRDefault="0064315F" w:rsidP="007806E1">
            <w:pPr>
              <w:keepNext/>
              <w:spacing w:after="240"/>
              <w:rPr>
                <w:rFonts w:ascii="Times New Roman" w:hAnsi="Times New Roman"/>
                <w:sz w:val="22"/>
                <w:szCs w:val="22"/>
              </w:rPr>
            </w:pPr>
            <w:r w:rsidRPr="00063D9D">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0E89139C" w14:textId="77777777" w:rsidR="0064315F" w:rsidRPr="00063D9D" w:rsidRDefault="0064315F" w:rsidP="007806E1">
            <w:pPr>
              <w:keepNext/>
              <w:spacing w:after="240"/>
              <w:rPr>
                <w:rFonts w:ascii="Times New Roman" w:hAnsi="Times New Roman"/>
                <w:sz w:val="22"/>
                <w:szCs w:val="22"/>
              </w:rPr>
            </w:pPr>
            <w:r w:rsidRPr="00063D9D">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BC2021E" w14:textId="77777777" w:rsidR="0064315F" w:rsidRPr="00063D9D" w:rsidRDefault="0064315F" w:rsidP="007806E1">
            <w:pPr>
              <w:keepNext/>
              <w:spacing w:after="240"/>
              <w:rPr>
                <w:rFonts w:ascii="Times New Roman" w:hAnsi="Times New Roman"/>
                <w:sz w:val="22"/>
                <w:szCs w:val="22"/>
              </w:rPr>
            </w:pPr>
            <w:r w:rsidRPr="00063D9D">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1CD80674" w14:textId="77777777" w:rsidR="0064315F" w:rsidRPr="00063D9D" w:rsidRDefault="0064315F" w:rsidP="007806E1">
            <w:pPr>
              <w:keepNext/>
              <w:spacing w:after="240"/>
              <w:rPr>
                <w:rFonts w:ascii="Times New Roman" w:hAnsi="Times New Roman"/>
                <w:sz w:val="22"/>
                <w:szCs w:val="22"/>
              </w:rPr>
            </w:pPr>
            <w:r w:rsidRPr="00063D9D">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267C438B" w14:textId="77777777" w:rsidR="0064315F" w:rsidRPr="00063D9D" w:rsidRDefault="0064315F" w:rsidP="007806E1">
            <w:pPr>
              <w:keepNext/>
              <w:spacing w:after="240"/>
              <w:rPr>
                <w:rFonts w:ascii="Times New Roman" w:hAnsi="Times New Roman"/>
                <w:sz w:val="22"/>
                <w:szCs w:val="22"/>
              </w:rPr>
            </w:pPr>
            <w:r w:rsidRPr="00063D9D">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0837F634" w14:textId="77777777" w:rsidR="0064315F" w:rsidRPr="00063D9D" w:rsidRDefault="0064315F" w:rsidP="007806E1">
            <w:pPr>
              <w:keepNext/>
              <w:spacing w:after="240"/>
              <w:rPr>
                <w:rFonts w:ascii="Times New Roman" w:hAnsi="Times New Roman"/>
                <w:sz w:val="22"/>
                <w:szCs w:val="22"/>
              </w:rPr>
            </w:pPr>
            <w:r w:rsidRPr="00063D9D">
              <w:rPr>
                <w:rFonts w:ascii="Times New Roman" w:hAnsi="Times New Roman"/>
                <w:sz w:val="22"/>
                <w:szCs w:val="22"/>
              </w:rPr>
              <w:t> @</w:t>
            </w:r>
          </w:p>
        </w:tc>
      </w:tr>
    </w:tbl>
    <w:p w14:paraId="335A4CB2" w14:textId="77777777" w:rsidR="00FB06D8" w:rsidRPr="0002501E" w:rsidRDefault="00FB06D8" w:rsidP="00AB5C83">
      <w:pPr>
        <w:spacing w:after="240"/>
        <w:ind w:right="-90"/>
        <w:rPr>
          <w:rFonts w:ascii="Times New Roman" w:hAnsi="Times New Roman"/>
          <w:snapToGrid w:val="0"/>
          <w:sz w:val="22"/>
          <w:szCs w:val="22"/>
        </w:rPr>
      </w:pPr>
    </w:p>
    <w:p w14:paraId="335A4CB3" w14:textId="77777777" w:rsidR="00FB06D8" w:rsidRPr="0002501E" w:rsidRDefault="00FB06D8" w:rsidP="002D2369">
      <w:pPr>
        <w:widowControl w:val="0"/>
        <w:rPr>
          <w:rFonts w:ascii="Times New Roman" w:hAnsi="Times New Roman"/>
          <w:sz w:val="22"/>
          <w:szCs w:val="22"/>
        </w:rPr>
      </w:pPr>
    </w:p>
    <w:p w14:paraId="335A4CB4" w14:textId="77777777" w:rsidR="005A2A8C" w:rsidRPr="0002501E" w:rsidRDefault="00B635E8" w:rsidP="005A2A8C">
      <w:pPr>
        <w:ind w:right="-539"/>
        <w:jc w:val="center"/>
        <w:rPr>
          <w:rFonts w:ascii="Times New Roman" w:hAnsi="Times New Roman"/>
          <w:i/>
          <w:szCs w:val="22"/>
        </w:rPr>
      </w:pPr>
      <w:r w:rsidRPr="0002501E">
        <w:rPr>
          <w:rFonts w:ascii="Times New Roman" w:hAnsi="Times New Roman"/>
          <w:bCs/>
          <w:i/>
          <w:szCs w:val="22"/>
        </w:rPr>
        <w:t xml:space="preserve"> </w:t>
      </w:r>
      <w:r w:rsidR="005A2A8C" w:rsidRPr="0002501E">
        <w:rPr>
          <w:rFonts w:ascii="Times New Roman" w:hAnsi="Times New Roman"/>
          <w:bCs/>
          <w:i/>
          <w:szCs w:val="22"/>
        </w:rPr>
        <w:t>(This page included for two-sided copying.)</w:t>
      </w:r>
    </w:p>
    <w:p w14:paraId="335A4CB5" w14:textId="77777777" w:rsidR="00FB06D8" w:rsidRPr="0002501E" w:rsidRDefault="00FB06D8" w:rsidP="002D2369">
      <w:pPr>
        <w:widowControl w:val="0"/>
        <w:rPr>
          <w:rFonts w:ascii="Times New Roman" w:hAnsi="Times New Roman"/>
          <w:sz w:val="22"/>
          <w:szCs w:val="22"/>
        </w:rPr>
      </w:pPr>
    </w:p>
    <w:p w14:paraId="335A4CB6" w14:textId="77777777" w:rsidR="00FB06D8" w:rsidRPr="0002501E" w:rsidRDefault="00FB06D8" w:rsidP="002D2369">
      <w:pPr>
        <w:widowControl w:val="0"/>
        <w:rPr>
          <w:rFonts w:ascii="Times New Roman" w:hAnsi="Times New Roman"/>
          <w:sz w:val="22"/>
          <w:szCs w:val="22"/>
        </w:rPr>
        <w:sectPr w:rsidR="00FB06D8" w:rsidRPr="0002501E" w:rsidSect="00426F48">
          <w:pgSz w:w="12240" w:h="15840" w:code="1"/>
          <w:pgMar w:top="1440" w:right="1440" w:bottom="1440" w:left="1440" w:header="720" w:footer="720" w:gutter="0"/>
          <w:cols w:space="720"/>
          <w:titlePg/>
        </w:sectPr>
      </w:pPr>
    </w:p>
    <w:p w14:paraId="335A4CB7" w14:textId="77777777" w:rsidR="00531745" w:rsidRPr="0002501E" w:rsidRDefault="00531745" w:rsidP="00D05133">
      <w:pPr>
        <w:pStyle w:val="Heading1"/>
      </w:pPr>
      <w:bookmarkStart w:id="237" w:name="_Toc200787550"/>
      <w:bookmarkStart w:id="238" w:name="_Toc442890991"/>
      <w:bookmarkStart w:id="239" w:name="_Toc12542895"/>
      <w:r w:rsidRPr="0002501E">
        <w:lastRenderedPageBreak/>
        <w:t>Glossary</w:t>
      </w:r>
      <w:bookmarkEnd w:id="237"/>
      <w:bookmarkEnd w:id="238"/>
      <w:bookmarkEnd w:id="239"/>
    </w:p>
    <w:p w14:paraId="335A4CB8" w14:textId="77777777" w:rsidR="00531745" w:rsidRPr="0002501E" w:rsidRDefault="00531745">
      <w:pPr>
        <w:ind w:left="2520" w:hanging="2520"/>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7"/>
        <w:gridCol w:w="4943"/>
      </w:tblGrid>
      <w:tr w:rsidR="00D3146D" w:rsidRPr="0002501E" w14:paraId="335A4CBA" w14:textId="77777777" w:rsidTr="00B65B79">
        <w:trPr>
          <w:cantSplit/>
          <w:tblHeader/>
        </w:trPr>
        <w:tc>
          <w:tcPr>
            <w:tcW w:w="9350" w:type="dxa"/>
            <w:gridSpan w:val="2"/>
          </w:tcPr>
          <w:p w14:paraId="335A4CB9" w14:textId="77777777" w:rsidR="00D3146D" w:rsidRPr="0002501E" w:rsidRDefault="00D3146D" w:rsidP="001D4383">
            <w:pPr>
              <w:spacing w:after="240"/>
              <w:rPr>
                <w:rFonts w:ascii="Times New Roman" w:hAnsi="Times New Roman"/>
                <w:b/>
                <w:sz w:val="28"/>
                <w:szCs w:val="28"/>
              </w:rPr>
            </w:pPr>
            <w:r w:rsidRPr="0002501E">
              <w:rPr>
                <w:rFonts w:ascii="Times New Roman" w:hAnsi="Times New Roman"/>
                <w:b/>
                <w:sz w:val="28"/>
                <w:szCs w:val="28"/>
              </w:rPr>
              <w:t>Glossary</w:t>
            </w:r>
          </w:p>
        </w:tc>
      </w:tr>
      <w:tr w:rsidR="00D3146D" w:rsidRPr="0002501E" w14:paraId="335A4CBD" w14:textId="77777777" w:rsidTr="00B65B79">
        <w:trPr>
          <w:cantSplit/>
        </w:trPr>
        <w:tc>
          <w:tcPr>
            <w:tcW w:w="4407" w:type="dxa"/>
          </w:tcPr>
          <w:p w14:paraId="335A4CBB"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Action Type</w:t>
            </w:r>
          </w:p>
        </w:tc>
        <w:tc>
          <w:tcPr>
            <w:tcW w:w="4943" w:type="dxa"/>
          </w:tcPr>
          <w:p w14:paraId="335A4CBC"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The type of event that an application passes to Integrated Billing.</w:t>
            </w:r>
          </w:p>
        </w:tc>
      </w:tr>
      <w:tr w:rsidR="00D3146D" w:rsidRPr="0002501E" w14:paraId="335A4CC1" w14:textId="77777777" w:rsidTr="00B65B79">
        <w:trPr>
          <w:cantSplit/>
        </w:trPr>
        <w:tc>
          <w:tcPr>
            <w:tcW w:w="4407" w:type="dxa"/>
          </w:tcPr>
          <w:p w14:paraId="335A4CBE"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Admission Sheet</w:t>
            </w:r>
          </w:p>
        </w:tc>
        <w:tc>
          <w:tcPr>
            <w:tcW w:w="4943" w:type="dxa"/>
          </w:tcPr>
          <w:p w14:paraId="335A4CBF"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(a.k.a. Attestation Sheet)</w:t>
            </w:r>
          </w:p>
          <w:p w14:paraId="335A4CC0"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This is a worksheet commonly used in the front of inpatient charts with a workspace available for concurrent reviews.</w:t>
            </w:r>
          </w:p>
        </w:tc>
      </w:tr>
      <w:tr w:rsidR="00D3146D" w:rsidRPr="0002501E" w14:paraId="335A4CC4" w14:textId="77777777" w:rsidTr="00B65B79">
        <w:trPr>
          <w:cantSplit/>
        </w:trPr>
        <w:tc>
          <w:tcPr>
            <w:tcW w:w="4407" w:type="dxa"/>
          </w:tcPr>
          <w:p w14:paraId="335A4CC2"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ADPAC</w:t>
            </w:r>
          </w:p>
        </w:tc>
        <w:tc>
          <w:tcPr>
            <w:tcW w:w="4943" w:type="dxa"/>
          </w:tcPr>
          <w:p w14:paraId="335A4CC3"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Automated Data Processing Applications Coordinator.</w:t>
            </w:r>
          </w:p>
        </w:tc>
      </w:tr>
      <w:tr w:rsidR="00D3146D" w:rsidRPr="0002501E" w14:paraId="335A4CC7" w14:textId="77777777" w:rsidTr="00B65B79">
        <w:trPr>
          <w:cantSplit/>
        </w:trPr>
        <w:tc>
          <w:tcPr>
            <w:tcW w:w="4407" w:type="dxa"/>
          </w:tcPr>
          <w:p w14:paraId="335A4CC5"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ALOS</w:t>
            </w:r>
          </w:p>
        </w:tc>
        <w:tc>
          <w:tcPr>
            <w:tcW w:w="4943" w:type="dxa"/>
          </w:tcPr>
          <w:p w14:paraId="335A4CC6"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Average Length of Stay.</w:t>
            </w:r>
          </w:p>
        </w:tc>
      </w:tr>
      <w:tr w:rsidR="00D3146D" w:rsidRPr="0002501E" w14:paraId="335A4CCA" w14:textId="77777777" w:rsidTr="00B65B79">
        <w:trPr>
          <w:cantSplit/>
        </w:trPr>
        <w:tc>
          <w:tcPr>
            <w:tcW w:w="4407" w:type="dxa"/>
          </w:tcPr>
          <w:p w14:paraId="335A4CC8"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AMIS</w:t>
            </w:r>
          </w:p>
        </w:tc>
        <w:tc>
          <w:tcPr>
            <w:tcW w:w="4943" w:type="dxa"/>
          </w:tcPr>
          <w:p w14:paraId="335A4CC9"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Automated Management Information System</w:t>
            </w:r>
          </w:p>
        </w:tc>
      </w:tr>
      <w:tr w:rsidR="00D3146D" w:rsidRPr="0002501E" w14:paraId="335A4CCD" w14:textId="77777777" w:rsidTr="00B65B79">
        <w:trPr>
          <w:cantSplit/>
        </w:trPr>
        <w:tc>
          <w:tcPr>
            <w:tcW w:w="4407" w:type="dxa"/>
          </w:tcPr>
          <w:p w14:paraId="335A4CCB"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Annual Benefits</w:t>
            </w:r>
          </w:p>
        </w:tc>
        <w:tc>
          <w:tcPr>
            <w:tcW w:w="4943" w:type="dxa"/>
          </w:tcPr>
          <w:p w14:paraId="335A4CCC"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The amount or percentages of coverage for specific types of care under an insurance plan.</w:t>
            </w:r>
          </w:p>
        </w:tc>
      </w:tr>
      <w:tr w:rsidR="00D3146D" w:rsidRPr="0002501E" w14:paraId="335A4CD1" w14:textId="77777777" w:rsidTr="00B65B79">
        <w:trPr>
          <w:cantSplit/>
        </w:trPr>
        <w:tc>
          <w:tcPr>
            <w:tcW w:w="4407" w:type="dxa"/>
          </w:tcPr>
          <w:p w14:paraId="335A4CCE"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AR</w:t>
            </w:r>
          </w:p>
        </w:tc>
        <w:tc>
          <w:tcPr>
            <w:tcW w:w="4943" w:type="dxa"/>
          </w:tcPr>
          <w:p w14:paraId="335A4CCF"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Accounts Receivable</w:t>
            </w:r>
          </w:p>
          <w:p w14:paraId="335A4CD0"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This is a system of bookkeeping necessary to track VAMC debt collection.</w:t>
            </w:r>
          </w:p>
        </w:tc>
      </w:tr>
      <w:tr w:rsidR="00D3146D" w:rsidRPr="0002501E" w14:paraId="335A4CD4" w14:textId="77777777" w:rsidTr="00B65B79">
        <w:trPr>
          <w:cantSplit/>
        </w:trPr>
        <w:tc>
          <w:tcPr>
            <w:tcW w:w="4407" w:type="dxa"/>
          </w:tcPr>
          <w:p w14:paraId="335A4CD2"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Automated Biller</w:t>
            </w:r>
          </w:p>
        </w:tc>
        <w:tc>
          <w:tcPr>
            <w:tcW w:w="4943" w:type="dxa"/>
          </w:tcPr>
          <w:p w14:paraId="335A4CD3"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This is a new utility introduced in IB v2.0 for the purpose of establishing third party bills with no user intervention.</w:t>
            </w:r>
          </w:p>
        </w:tc>
      </w:tr>
      <w:tr w:rsidR="00D3146D" w:rsidRPr="0002501E" w14:paraId="335A4CD7" w14:textId="77777777" w:rsidTr="00B65B79">
        <w:trPr>
          <w:cantSplit/>
        </w:trPr>
        <w:tc>
          <w:tcPr>
            <w:tcW w:w="4407" w:type="dxa"/>
          </w:tcPr>
          <w:p w14:paraId="335A4CD5"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Background Filer</w:t>
            </w:r>
          </w:p>
        </w:tc>
        <w:tc>
          <w:tcPr>
            <w:tcW w:w="4943" w:type="dxa"/>
          </w:tcPr>
          <w:p w14:paraId="335A4CD6"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 background job that accumulates charges and causes adjustment transactions to a bill.</w:t>
            </w:r>
          </w:p>
        </w:tc>
      </w:tr>
      <w:tr w:rsidR="00D3146D" w:rsidRPr="0002501E" w14:paraId="335A4CDA" w14:textId="77777777" w:rsidTr="00B65B79">
        <w:trPr>
          <w:cantSplit/>
        </w:trPr>
        <w:tc>
          <w:tcPr>
            <w:tcW w:w="4407" w:type="dxa"/>
          </w:tcPr>
          <w:p w14:paraId="335A4CD8"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BASC</w:t>
            </w:r>
          </w:p>
        </w:tc>
        <w:tc>
          <w:tcPr>
            <w:tcW w:w="4943" w:type="dxa"/>
          </w:tcPr>
          <w:p w14:paraId="335A4CD9"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Billable Ambulatory Surgical Code</w:t>
            </w:r>
          </w:p>
        </w:tc>
      </w:tr>
      <w:tr w:rsidR="00D3146D" w:rsidRPr="0002501E" w14:paraId="335A4CDD" w14:textId="77777777" w:rsidTr="00B65B79">
        <w:trPr>
          <w:cantSplit/>
        </w:trPr>
        <w:tc>
          <w:tcPr>
            <w:tcW w:w="4407" w:type="dxa"/>
          </w:tcPr>
          <w:p w14:paraId="335A4CDB"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Benefits Used</w:t>
            </w:r>
          </w:p>
        </w:tc>
        <w:tc>
          <w:tcPr>
            <w:tcW w:w="4943" w:type="dxa"/>
          </w:tcPr>
          <w:p w14:paraId="335A4CDC"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The amounts or portions of a patient's insurance policy that have been used (i.e., deductibles, annual or lifetime maximums).</w:t>
            </w:r>
          </w:p>
        </w:tc>
      </w:tr>
      <w:tr w:rsidR="00D3146D" w:rsidRPr="0002501E" w14:paraId="335A4CE0" w14:textId="77777777" w:rsidTr="00B65B79">
        <w:trPr>
          <w:cantSplit/>
        </w:trPr>
        <w:tc>
          <w:tcPr>
            <w:tcW w:w="4407" w:type="dxa"/>
          </w:tcPr>
          <w:p w14:paraId="335A4CDE"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Billing Clock</w:t>
            </w:r>
          </w:p>
        </w:tc>
        <w:tc>
          <w:tcPr>
            <w:tcW w:w="4943" w:type="dxa"/>
          </w:tcPr>
          <w:p w14:paraId="335A4CDF"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 xml:space="preserve">A 365 day period, usually beginning when a patient is Means Tested and is placed in Category C, through which a patient's Means Test charges are tracked.  An inpatient's Medicare deductible </w:t>
            </w:r>
            <w:r w:rsidR="00E1314C" w:rsidRPr="0002501E">
              <w:rPr>
                <w:rFonts w:ascii="Times New Roman" w:hAnsi="Times New Roman"/>
                <w:sz w:val="22"/>
                <w:szCs w:val="22"/>
              </w:rPr>
              <w:t>co-pay</w:t>
            </w:r>
            <w:r w:rsidRPr="0002501E">
              <w:rPr>
                <w:rFonts w:ascii="Times New Roman" w:hAnsi="Times New Roman"/>
                <w:sz w:val="22"/>
                <w:szCs w:val="22"/>
              </w:rPr>
              <w:t>ment entitles the patient to 90 days of hospital/nursing home care.  These 90 days must fall within the 365 day billing clock.</w:t>
            </w:r>
          </w:p>
        </w:tc>
      </w:tr>
      <w:tr w:rsidR="00D3146D" w:rsidRPr="0002501E" w14:paraId="335A4CE3" w14:textId="77777777" w:rsidTr="00B65B79">
        <w:trPr>
          <w:cantSplit/>
        </w:trPr>
        <w:tc>
          <w:tcPr>
            <w:tcW w:w="4407" w:type="dxa"/>
          </w:tcPr>
          <w:p w14:paraId="335A4CE1"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lastRenderedPageBreak/>
              <w:t>Block</w:t>
            </w:r>
          </w:p>
        </w:tc>
        <w:tc>
          <w:tcPr>
            <w:tcW w:w="4943" w:type="dxa"/>
          </w:tcPr>
          <w:p w14:paraId="335A4CE2"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A rectangular region on an encounter form.  Attributes include position, size, outline type, and header.  All other form components are contained within a particular block, and their position is relative to the block's position.</w:t>
            </w:r>
          </w:p>
        </w:tc>
      </w:tr>
      <w:tr w:rsidR="00D3146D" w:rsidRPr="0002501E" w14:paraId="335A4CE6" w14:textId="77777777" w:rsidTr="00B65B79">
        <w:trPr>
          <w:cantSplit/>
        </w:trPr>
        <w:tc>
          <w:tcPr>
            <w:tcW w:w="4407" w:type="dxa"/>
          </w:tcPr>
          <w:p w14:paraId="335A4CE4"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Category C</w:t>
            </w:r>
          </w:p>
        </w:tc>
        <w:tc>
          <w:tcPr>
            <w:tcW w:w="4943" w:type="dxa"/>
          </w:tcPr>
          <w:p w14:paraId="335A4CE5"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 xml:space="preserve">Category C patients are responsible for making </w:t>
            </w:r>
            <w:r w:rsidR="00E1314C" w:rsidRPr="0002501E">
              <w:rPr>
                <w:rFonts w:ascii="Times New Roman" w:hAnsi="Times New Roman"/>
                <w:sz w:val="22"/>
                <w:szCs w:val="22"/>
              </w:rPr>
              <w:t>co-pay</w:t>
            </w:r>
            <w:r w:rsidRPr="0002501E">
              <w:rPr>
                <w:rFonts w:ascii="Times New Roman" w:hAnsi="Times New Roman"/>
                <w:sz w:val="22"/>
                <w:szCs w:val="22"/>
              </w:rPr>
              <w:t>ments as a result of Means Test legislation.</w:t>
            </w:r>
          </w:p>
        </w:tc>
      </w:tr>
      <w:tr w:rsidR="00D3146D" w:rsidRPr="0002501E" w14:paraId="335A4CE9" w14:textId="77777777" w:rsidTr="00B65B79">
        <w:trPr>
          <w:cantSplit/>
        </w:trPr>
        <w:tc>
          <w:tcPr>
            <w:tcW w:w="4407" w:type="dxa"/>
          </w:tcPr>
          <w:p w14:paraId="335A4CE7"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Check-off Sheet</w:t>
            </w:r>
          </w:p>
        </w:tc>
        <w:tc>
          <w:tcPr>
            <w:tcW w:w="4943" w:type="dxa"/>
          </w:tcPr>
          <w:p w14:paraId="335A4CE8"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A site configurable printed form containing CPT codes, descriptions, and dollar amounts (optional).  Each check-off sheet may be assigned to an individual clinic or multiple clinics.</w:t>
            </w:r>
          </w:p>
        </w:tc>
      </w:tr>
      <w:tr w:rsidR="00D3146D" w:rsidRPr="0002501E" w14:paraId="335A4CEC" w14:textId="77777777" w:rsidTr="00B65B79">
        <w:trPr>
          <w:cantSplit/>
        </w:trPr>
        <w:tc>
          <w:tcPr>
            <w:tcW w:w="4407" w:type="dxa"/>
          </w:tcPr>
          <w:p w14:paraId="335A4CEA"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Claims Tracking</w:t>
            </w:r>
          </w:p>
        </w:tc>
        <w:tc>
          <w:tcPr>
            <w:tcW w:w="4943" w:type="dxa"/>
          </w:tcPr>
          <w:p w14:paraId="335A4CEB"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This is a new module in Integrated Billing that allows for the tracking of an episode of care from scheduling through final disposition of a bill.</w:t>
            </w:r>
          </w:p>
        </w:tc>
      </w:tr>
      <w:tr w:rsidR="0064315F" w:rsidRPr="0002501E" w14:paraId="2CEFCE72" w14:textId="77777777" w:rsidTr="00B65B79">
        <w:trPr>
          <w:cantSplit/>
        </w:trPr>
        <w:tc>
          <w:tcPr>
            <w:tcW w:w="4407" w:type="dxa"/>
          </w:tcPr>
          <w:p w14:paraId="0B0C5360" w14:textId="78AD1186" w:rsidR="0064315F" w:rsidRPr="0002501E" w:rsidRDefault="0064315F" w:rsidP="001D4383">
            <w:pPr>
              <w:spacing w:after="240"/>
              <w:rPr>
                <w:rFonts w:ascii="Times New Roman" w:hAnsi="Times New Roman"/>
                <w:sz w:val="22"/>
                <w:szCs w:val="22"/>
              </w:rPr>
            </w:pPr>
            <w:r>
              <w:rPr>
                <w:rFonts w:ascii="Times New Roman" w:hAnsi="Times New Roman"/>
                <w:sz w:val="22"/>
                <w:szCs w:val="22"/>
              </w:rPr>
              <w:t>CMN</w:t>
            </w:r>
          </w:p>
        </w:tc>
        <w:tc>
          <w:tcPr>
            <w:tcW w:w="4943" w:type="dxa"/>
          </w:tcPr>
          <w:p w14:paraId="72E74285" w14:textId="42D7332E" w:rsidR="0064315F" w:rsidRPr="0002501E" w:rsidRDefault="0064315F" w:rsidP="001D4383">
            <w:pPr>
              <w:spacing w:after="240"/>
              <w:rPr>
                <w:rFonts w:ascii="Times New Roman" w:hAnsi="Times New Roman"/>
                <w:sz w:val="22"/>
                <w:szCs w:val="22"/>
              </w:rPr>
            </w:pPr>
            <w:r w:rsidRPr="00A65B8F">
              <w:rPr>
                <w:rFonts w:ascii="Times New Roman" w:hAnsi="Times New Roman"/>
                <w:sz w:val="22"/>
                <w:szCs w:val="22"/>
              </w:rPr>
              <w:t>Certificate of Medical Necessity</w:t>
            </w:r>
          </w:p>
        </w:tc>
      </w:tr>
      <w:tr w:rsidR="00051608" w:rsidRPr="0002501E" w14:paraId="335A4CEF" w14:textId="77777777" w:rsidTr="00B65B79">
        <w:trPr>
          <w:cantSplit/>
        </w:trPr>
        <w:tc>
          <w:tcPr>
            <w:tcW w:w="4407" w:type="dxa"/>
          </w:tcPr>
          <w:p w14:paraId="335A4CED"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Collateral Visit</w:t>
            </w:r>
          </w:p>
        </w:tc>
        <w:tc>
          <w:tcPr>
            <w:tcW w:w="4943" w:type="dxa"/>
          </w:tcPr>
          <w:p w14:paraId="335A4CEE"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 visit by a non-veteran patient whose appointment is related to or associated with a service-connected patient's treatment.</w:t>
            </w:r>
          </w:p>
        </w:tc>
      </w:tr>
      <w:tr w:rsidR="00051608" w:rsidRPr="0002501E" w14:paraId="335A4CF2" w14:textId="77777777" w:rsidTr="00B65B79">
        <w:trPr>
          <w:cantSplit/>
        </w:trPr>
        <w:tc>
          <w:tcPr>
            <w:tcW w:w="4407" w:type="dxa"/>
          </w:tcPr>
          <w:p w14:paraId="335A4CF0"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Column</w:t>
            </w:r>
          </w:p>
        </w:tc>
        <w:tc>
          <w:tcPr>
            <w:tcW w:w="4943" w:type="dxa"/>
          </w:tcPr>
          <w:p w14:paraId="335A4CF1"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 selection list contains one or more columns, a column being a rectangular area that contains a portion of the entries on a selection list.  Attributes include position and height.</w:t>
            </w:r>
          </w:p>
        </w:tc>
      </w:tr>
      <w:tr w:rsidR="007806E1" w:rsidRPr="0002501E" w14:paraId="2BB1D0CC" w14:textId="77777777" w:rsidTr="00B65B79">
        <w:trPr>
          <w:cantSplit/>
        </w:trPr>
        <w:tc>
          <w:tcPr>
            <w:tcW w:w="4407" w:type="dxa"/>
          </w:tcPr>
          <w:p w14:paraId="5E636690" w14:textId="28EC59CA" w:rsidR="007806E1" w:rsidRPr="0002501E" w:rsidRDefault="007806E1" w:rsidP="001D4383">
            <w:pPr>
              <w:spacing w:after="240"/>
              <w:rPr>
                <w:rFonts w:ascii="Times New Roman" w:hAnsi="Times New Roman"/>
                <w:sz w:val="22"/>
                <w:szCs w:val="22"/>
              </w:rPr>
            </w:pPr>
            <w:r>
              <w:rPr>
                <w:rFonts w:ascii="Times New Roman" w:hAnsi="Times New Roman"/>
                <w:sz w:val="22"/>
                <w:szCs w:val="22"/>
              </w:rPr>
              <w:t>Community Care</w:t>
            </w:r>
          </w:p>
        </w:tc>
        <w:tc>
          <w:tcPr>
            <w:tcW w:w="4943" w:type="dxa"/>
          </w:tcPr>
          <w:p w14:paraId="26627F13" w14:textId="74413D66" w:rsidR="007806E1" w:rsidRPr="0002501E" w:rsidRDefault="00E12524" w:rsidP="001D4383">
            <w:pPr>
              <w:spacing w:after="240"/>
              <w:rPr>
                <w:rFonts w:ascii="Times New Roman" w:hAnsi="Times New Roman"/>
                <w:sz w:val="22"/>
                <w:szCs w:val="22"/>
              </w:rPr>
            </w:pPr>
            <w:r>
              <w:rPr>
                <w:rFonts w:ascii="Times New Roman" w:hAnsi="Times New Roman"/>
                <w:sz w:val="22"/>
                <w:szCs w:val="22"/>
              </w:rPr>
              <w:t>Medical care received outside of a VA facility.</w:t>
            </w:r>
          </w:p>
        </w:tc>
      </w:tr>
      <w:tr w:rsidR="00051608" w:rsidRPr="0002501E" w14:paraId="335A4CF5" w14:textId="77777777" w:rsidTr="00B65B79">
        <w:trPr>
          <w:cantSplit/>
        </w:trPr>
        <w:tc>
          <w:tcPr>
            <w:tcW w:w="4407" w:type="dxa"/>
          </w:tcPr>
          <w:p w14:paraId="335A4CF3"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Concurrent Reviews</w:t>
            </w:r>
          </w:p>
        </w:tc>
        <w:tc>
          <w:tcPr>
            <w:tcW w:w="4943" w:type="dxa"/>
          </w:tcPr>
          <w:p w14:paraId="335A4CF4"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Review of patients by the hospital Utilization Review performed during the patient's hospital stay.</w:t>
            </w:r>
          </w:p>
        </w:tc>
      </w:tr>
      <w:tr w:rsidR="00051608" w:rsidRPr="0002501E" w14:paraId="335A4CF8" w14:textId="77777777" w:rsidTr="00B65B79">
        <w:trPr>
          <w:cantSplit/>
        </w:trPr>
        <w:tc>
          <w:tcPr>
            <w:tcW w:w="4407" w:type="dxa"/>
          </w:tcPr>
          <w:p w14:paraId="335A4CF6"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Consistency Checker</w:t>
            </w:r>
          </w:p>
        </w:tc>
        <w:tc>
          <w:tcPr>
            <w:tcW w:w="4943" w:type="dxa"/>
          </w:tcPr>
          <w:p w14:paraId="335A4CF7"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Review of patients by the hospital Utilization Review performed during the patient's hospital stay.</w:t>
            </w:r>
          </w:p>
        </w:tc>
      </w:tr>
      <w:tr w:rsidR="00051608" w:rsidRPr="0002501E" w14:paraId="335A4CFB" w14:textId="77777777" w:rsidTr="00B65B79">
        <w:trPr>
          <w:cantSplit/>
        </w:trPr>
        <w:tc>
          <w:tcPr>
            <w:tcW w:w="4407" w:type="dxa"/>
          </w:tcPr>
          <w:p w14:paraId="335A4CF9"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Continuous Patient</w:t>
            </w:r>
          </w:p>
        </w:tc>
        <w:tc>
          <w:tcPr>
            <w:tcW w:w="4943" w:type="dxa"/>
          </w:tcPr>
          <w:p w14:paraId="335A4CFA"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Patients continuously hospitalized at the same level of care since July 1, 1986.</w:t>
            </w:r>
          </w:p>
        </w:tc>
      </w:tr>
      <w:tr w:rsidR="00051608" w:rsidRPr="0002501E" w14:paraId="335A4CFE" w14:textId="77777777" w:rsidTr="00B65B79">
        <w:trPr>
          <w:cantSplit/>
        </w:trPr>
        <w:tc>
          <w:tcPr>
            <w:tcW w:w="4407" w:type="dxa"/>
          </w:tcPr>
          <w:p w14:paraId="335A4CFC"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Converted Charges</w:t>
            </w:r>
          </w:p>
        </w:tc>
        <w:tc>
          <w:tcPr>
            <w:tcW w:w="4943" w:type="dxa"/>
          </w:tcPr>
          <w:p w14:paraId="335A4CFD"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During the conversion, the BILLS/CLAIMS file (#399) is checked to insure that each outpatient visit has been billed.  For each visit without an established bill, one is established and given a status of CONVERTED.</w:t>
            </w:r>
          </w:p>
        </w:tc>
      </w:tr>
      <w:tr w:rsidR="00051608" w:rsidRPr="0002501E" w14:paraId="335A4D01" w14:textId="77777777" w:rsidTr="00B65B79">
        <w:trPr>
          <w:cantSplit/>
        </w:trPr>
        <w:tc>
          <w:tcPr>
            <w:tcW w:w="4407" w:type="dxa"/>
          </w:tcPr>
          <w:p w14:paraId="335A4CFF" w14:textId="77777777" w:rsidR="00051608" w:rsidRPr="0002501E" w:rsidRDefault="00E1314C" w:rsidP="001D4383">
            <w:pPr>
              <w:spacing w:after="240"/>
              <w:rPr>
                <w:rFonts w:ascii="Times New Roman" w:hAnsi="Times New Roman"/>
                <w:sz w:val="22"/>
                <w:szCs w:val="22"/>
              </w:rPr>
            </w:pPr>
            <w:r w:rsidRPr="0002501E">
              <w:rPr>
                <w:rFonts w:ascii="Times New Roman" w:hAnsi="Times New Roman"/>
                <w:sz w:val="22"/>
                <w:szCs w:val="22"/>
              </w:rPr>
              <w:t>Co-pay</w:t>
            </w:r>
            <w:r w:rsidR="00051608" w:rsidRPr="0002501E">
              <w:rPr>
                <w:rFonts w:ascii="Times New Roman" w:hAnsi="Times New Roman"/>
                <w:sz w:val="22"/>
                <w:szCs w:val="22"/>
              </w:rPr>
              <w:t>ment</w:t>
            </w:r>
          </w:p>
        </w:tc>
        <w:tc>
          <w:tcPr>
            <w:tcW w:w="4943" w:type="dxa"/>
          </w:tcPr>
          <w:p w14:paraId="335A4D00"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The charges required by legislation, that a patient is billed for services or supplies.</w:t>
            </w:r>
          </w:p>
        </w:tc>
      </w:tr>
      <w:tr w:rsidR="00051608" w:rsidRPr="0002501E" w14:paraId="335A4D04" w14:textId="77777777" w:rsidTr="00B65B79">
        <w:trPr>
          <w:cantSplit/>
        </w:trPr>
        <w:tc>
          <w:tcPr>
            <w:tcW w:w="4407" w:type="dxa"/>
          </w:tcPr>
          <w:p w14:paraId="335A4D02"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lastRenderedPageBreak/>
              <w:t>CPT</w:t>
            </w:r>
          </w:p>
        </w:tc>
        <w:tc>
          <w:tcPr>
            <w:tcW w:w="4943" w:type="dxa"/>
          </w:tcPr>
          <w:p w14:paraId="335A4D03"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Current Procedural Terminology.  A coding method developed by the American Hospital Association to assign code numbers to procedures which are used for research, statistical, and reimbursement purposes.</w:t>
            </w:r>
          </w:p>
        </w:tc>
      </w:tr>
      <w:tr w:rsidR="00051608" w:rsidRPr="0002501E" w14:paraId="335A4D07" w14:textId="77777777" w:rsidTr="00B65B79">
        <w:trPr>
          <w:cantSplit/>
        </w:trPr>
        <w:tc>
          <w:tcPr>
            <w:tcW w:w="4407" w:type="dxa"/>
          </w:tcPr>
          <w:p w14:paraId="335A4D05"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Data Field</w:t>
            </w:r>
          </w:p>
        </w:tc>
        <w:tc>
          <w:tcPr>
            <w:tcW w:w="4943" w:type="dxa"/>
          </w:tcPr>
          <w:p w14:paraId="335A4D06"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 xml:space="preserve">A block component that is the means by which data from DHCP is printed to the form.  The data is obtained at the time the form is printed (i.e., it is not stored with the form) and can be particular to the patient.  A data field can have subfields, which are conceptually a collection of related data fields.  Attributes include label, label type (underlined, bold, </w:t>
            </w:r>
            <w:r w:rsidR="003A66FD">
              <w:rPr>
                <w:rFonts w:ascii="Times New Roman" w:hAnsi="Times New Roman"/>
                <w:sz w:val="22"/>
                <w:szCs w:val="22"/>
              </w:rPr>
              <w:t xml:space="preserve">and </w:t>
            </w:r>
            <w:r w:rsidRPr="0002501E">
              <w:rPr>
                <w:rFonts w:ascii="Times New Roman" w:hAnsi="Times New Roman"/>
                <w:sz w:val="22"/>
                <w:szCs w:val="22"/>
              </w:rPr>
              <w:t>invisible), position, data area, data length and position (area on the form allocated to the data), item number, and package interface (the routine used to get the data).</w:t>
            </w:r>
          </w:p>
        </w:tc>
      </w:tr>
      <w:tr w:rsidR="00051608" w:rsidRPr="0002501E" w14:paraId="335A4D0A" w14:textId="77777777" w:rsidTr="00B65B79">
        <w:trPr>
          <w:cantSplit/>
        </w:trPr>
        <w:tc>
          <w:tcPr>
            <w:tcW w:w="4407" w:type="dxa"/>
          </w:tcPr>
          <w:p w14:paraId="335A4D08"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DHCP</w:t>
            </w:r>
          </w:p>
        </w:tc>
        <w:tc>
          <w:tcPr>
            <w:tcW w:w="4943" w:type="dxa"/>
          </w:tcPr>
          <w:p w14:paraId="335A4D09"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Decentralized Hospital Computer Program</w:t>
            </w:r>
          </w:p>
        </w:tc>
      </w:tr>
      <w:tr w:rsidR="00051608" w:rsidRPr="0002501E" w14:paraId="335A4D0D" w14:textId="77777777" w:rsidTr="00B65B79">
        <w:trPr>
          <w:cantSplit/>
        </w:trPr>
        <w:tc>
          <w:tcPr>
            <w:tcW w:w="4407" w:type="dxa"/>
          </w:tcPr>
          <w:p w14:paraId="335A4D0B"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Diagnosis Code</w:t>
            </w:r>
          </w:p>
        </w:tc>
        <w:tc>
          <w:tcPr>
            <w:tcW w:w="4943" w:type="dxa"/>
          </w:tcPr>
          <w:p w14:paraId="335A4D0C"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 numeric or alpha-numeric classification of the terms describing medical conditions, causes, or diseases.</w:t>
            </w:r>
          </w:p>
        </w:tc>
      </w:tr>
      <w:tr w:rsidR="00051608" w:rsidRPr="0002501E" w14:paraId="335A4D10" w14:textId="77777777" w:rsidTr="00B65B79">
        <w:trPr>
          <w:cantSplit/>
        </w:trPr>
        <w:tc>
          <w:tcPr>
            <w:tcW w:w="4407" w:type="dxa"/>
          </w:tcPr>
          <w:p w14:paraId="335A4D0E"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Discharge Summary</w:t>
            </w:r>
          </w:p>
        </w:tc>
        <w:tc>
          <w:tcPr>
            <w:tcW w:w="4943" w:type="dxa"/>
          </w:tcPr>
          <w:p w14:paraId="335A4D0F"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An admission summary usually completed by the clinician upon the patient's discharge from the hospital.</w:t>
            </w:r>
          </w:p>
        </w:tc>
      </w:tr>
      <w:tr w:rsidR="0025571C" w:rsidRPr="0002501E" w14:paraId="335A4D13" w14:textId="77777777" w:rsidTr="00B65B79">
        <w:trPr>
          <w:cantSplit/>
        </w:trPr>
        <w:tc>
          <w:tcPr>
            <w:tcW w:w="4407" w:type="dxa"/>
          </w:tcPr>
          <w:p w14:paraId="335A4D11" w14:textId="77777777" w:rsidR="0025571C" w:rsidRPr="0002501E" w:rsidRDefault="0025571C" w:rsidP="001D4383">
            <w:pPr>
              <w:spacing w:after="240"/>
              <w:rPr>
                <w:rFonts w:ascii="Times New Roman" w:hAnsi="Times New Roman"/>
                <w:sz w:val="22"/>
                <w:szCs w:val="22"/>
              </w:rPr>
            </w:pPr>
            <w:r>
              <w:rPr>
                <w:rFonts w:ascii="Times New Roman" w:hAnsi="Times New Roman"/>
                <w:sz w:val="22"/>
                <w:szCs w:val="22"/>
              </w:rPr>
              <w:t>ECME</w:t>
            </w:r>
          </w:p>
        </w:tc>
        <w:tc>
          <w:tcPr>
            <w:tcW w:w="4943" w:type="dxa"/>
          </w:tcPr>
          <w:p w14:paraId="335A4D12" w14:textId="77777777" w:rsidR="0025571C" w:rsidRPr="0002501E" w:rsidRDefault="0025571C" w:rsidP="001D4383">
            <w:pPr>
              <w:spacing w:after="240"/>
              <w:rPr>
                <w:rFonts w:ascii="Times New Roman" w:hAnsi="Times New Roman"/>
                <w:sz w:val="22"/>
                <w:szCs w:val="22"/>
              </w:rPr>
            </w:pPr>
            <w:r w:rsidRPr="0025571C">
              <w:rPr>
                <w:rFonts w:ascii="Times New Roman" w:hAnsi="Times New Roman"/>
                <w:sz w:val="22"/>
                <w:szCs w:val="22"/>
              </w:rPr>
              <w:t>Electronic Claims Management Engine</w:t>
            </w:r>
          </w:p>
        </w:tc>
      </w:tr>
      <w:tr w:rsidR="00B65B79" w:rsidRPr="00190ED5" w14:paraId="7E00292C" w14:textId="77777777" w:rsidTr="00B65B79">
        <w:trPr>
          <w:cantSplit/>
        </w:trPr>
        <w:tc>
          <w:tcPr>
            <w:tcW w:w="4407" w:type="dxa"/>
          </w:tcPr>
          <w:p w14:paraId="1BF7C1EC" w14:textId="77777777" w:rsidR="00B65B79" w:rsidRPr="00190ED5" w:rsidRDefault="00B65B79" w:rsidP="00B2433D">
            <w:pPr>
              <w:spacing w:after="240"/>
              <w:rPr>
                <w:rFonts w:ascii="Times New Roman" w:hAnsi="Times New Roman"/>
                <w:sz w:val="22"/>
                <w:szCs w:val="22"/>
              </w:rPr>
            </w:pPr>
            <w:r w:rsidRPr="00190ED5">
              <w:rPr>
                <w:rFonts w:ascii="Times New Roman" w:hAnsi="Times New Roman"/>
                <w:sz w:val="22"/>
                <w:szCs w:val="22"/>
              </w:rPr>
              <w:t>EICD</w:t>
            </w:r>
          </w:p>
        </w:tc>
        <w:tc>
          <w:tcPr>
            <w:tcW w:w="4943" w:type="dxa"/>
          </w:tcPr>
          <w:p w14:paraId="0AD73B07" w14:textId="20A3DC82" w:rsidR="00B65B79" w:rsidRPr="00190ED5" w:rsidRDefault="00B65B79" w:rsidP="00B2433D">
            <w:pPr>
              <w:spacing w:after="240"/>
              <w:rPr>
                <w:rFonts w:ascii="Times New Roman" w:hAnsi="Times New Roman"/>
                <w:sz w:val="22"/>
                <w:szCs w:val="22"/>
              </w:rPr>
            </w:pPr>
            <w:r w:rsidRPr="00190ED5">
              <w:rPr>
                <w:rFonts w:ascii="Times New Roman" w:hAnsi="Times New Roman"/>
                <w:sz w:val="22"/>
                <w:szCs w:val="22"/>
              </w:rPr>
              <w:t xml:space="preserve">Electronic Insurance Coverage Discovery – this refers to the added functionality IB*2*621 delivered to </w:t>
            </w:r>
            <w:r w:rsidR="00CB2668">
              <w:rPr>
                <w:rFonts w:ascii="Times New Roman" w:hAnsi="Times New Roman"/>
                <w:sz w:val="22"/>
                <w:szCs w:val="22"/>
              </w:rPr>
              <w:t>identify</w:t>
            </w:r>
            <w:r w:rsidRPr="00190ED5">
              <w:rPr>
                <w:rFonts w:ascii="Times New Roman" w:hAnsi="Times New Roman"/>
                <w:sz w:val="22"/>
                <w:szCs w:val="22"/>
              </w:rPr>
              <w:t xml:space="preserve"> patient insurance through an electronic transaction sent to a contracted clearinghouse.</w:t>
            </w:r>
          </w:p>
        </w:tc>
      </w:tr>
      <w:tr w:rsidR="00051608" w:rsidRPr="0002501E" w14:paraId="335A4D16" w14:textId="77777777" w:rsidTr="00B65B79">
        <w:trPr>
          <w:cantSplit/>
        </w:trPr>
        <w:tc>
          <w:tcPr>
            <w:tcW w:w="4407" w:type="dxa"/>
          </w:tcPr>
          <w:p w14:paraId="335A4D14"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Encounter Form</w:t>
            </w:r>
          </w:p>
        </w:tc>
        <w:tc>
          <w:tcPr>
            <w:tcW w:w="4943" w:type="dxa"/>
          </w:tcPr>
          <w:p w14:paraId="335A4D15"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 paper form used to display data pertaining to an outpatient visit and to collect additional data pertaining to that visit.</w:t>
            </w:r>
          </w:p>
        </w:tc>
      </w:tr>
      <w:tr w:rsidR="00051608" w:rsidRPr="0002501E" w14:paraId="335A4D19" w14:textId="77777777" w:rsidTr="00B65B79">
        <w:trPr>
          <w:cantSplit/>
        </w:trPr>
        <w:tc>
          <w:tcPr>
            <w:tcW w:w="4407" w:type="dxa"/>
          </w:tcPr>
          <w:p w14:paraId="335A4D17"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Entry Action</w:t>
            </w:r>
          </w:p>
        </w:tc>
        <w:tc>
          <w:tcPr>
            <w:tcW w:w="4943" w:type="dxa"/>
          </w:tcPr>
          <w:p w14:paraId="335A4D18"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An attribute of a package interface.  It is MUMPS code that is executed before the interface's entry point is executed.</w:t>
            </w:r>
          </w:p>
        </w:tc>
      </w:tr>
      <w:tr w:rsidR="00051608" w:rsidRPr="0002501E" w14:paraId="335A4D1C" w14:textId="77777777" w:rsidTr="00B65B79">
        <w:trPr>
          <w:cantSplit/>
        </w:trPr>
        <w:tc>
          <w:tcPr>
            <w:tcW w:w="4407" w:type="dxa"/>
          </w:tcPr>
          <w:p w14:paraId="335A4D1A"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EP</w:t>
            </w:r>
          </w:p>
        </w:tc>
        <w:tc>
          <w:tcPr>
            <w:tcW w:w="4943" w:type="dxa"/>
          </w:tcPr>
          <w:p w14:paraId="335A4D1B"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Expert Panel</w:t>
            </w:r>
          </w:p>
        </w:tc>
      </w:tr>
      <w:tr w:rsidR="00051608" w:rsidRPr="0002501E" w14:paraId="335A4D1F" w14:textId="77777777" w:rsidTr="00B65B79">
        <w:trPr>
          <w:cantSplit/>
        </w:trPr>
        <w:tc>
          <w:tcPr>
            <w:tcW w:w="4407" w:type="dxa"/>
          </w:tcPr>
          <w:p w14:paraId="335A4D1D"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Exit Action</w:t>
            </w:r>
          </w:p>
        </w:tc>
        <w:tc>
          <w:tcPr>
            <w:tcW w:w="4943" w:type="dxa"/>
          </w:tcPr>
          <w:p w14:paraId="335A4D1E"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An attribute of a package interface.  It is MUMPS code that is executed after the interface's entry point is executed.</w:t>
            </w:r>
          </w:p>
        </w:tc>
      </w:tr>
      <w:tr w:rsidR="00B75106" w:rsidRPr="0002501E" w14:paraId="335A4D22" w14:textId="77777777" w:rsidTr="00B65B79">
        <w:trPr>
          <w:cantSplit/>
        </w:trPr>
        <w:tc>
          <w:tcPr>
            <w:tcW w:w="4407" w:type="dxa"/>
          </w:tcPr>
          <w:p w14:paraId="335A4D20"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lastRenderedPageBreak/>
              <w:t>Form Line</w:t>
            </w:r>
          </w:p>
        </w:tc>
        <w:tc>
          <w:tcPr>
            <w:tcW w:w="4943" w:type="dxa"/>
          </w:tcPr>
          <w:p w14:paraId="335A4D21"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A block component.  A straight line that will be printed to the form.  Attributes include orientation (horizontal, vertical), position, and length.</w:t>
            </w:r>
          </w:p>
        </w:tc>
      </w:tr>
      <w:tr w:rsidR="00B75106" w:rsidRPr="0002501E" w14:paraId="335A4D25" w14:textId="77777777" w:rsidTr="00B65B79">
        <w:trPr>
          <w:cantSplit/>
        </w:trPr>
        <w:tc>
          <w:tcPr>
            <w:tcW w:w="4407" w:type="dxa"/>
          </w:tcPr>
          <w:p w14:paraId="335A4D23"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Form Locator</w:t>
            </w:r>
          </w:p>
        </w:tc>
        <w:tc>
          <w:tcPr>
            <w:tcW w:w="4943" w:type="dxa"/>
          </w:tcPr>
          <w:p w14:paraId="335A4D24"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A block on the UB or HCFA bill form.</w:t>
            </w:r>
          </w:p>
        </w:tc>
      </w:tr>
      <w:tr w:rsidR="00B75106" w:rsidRPr="0002501E" w14:paraId="335A4D28" w14:textId="77777777" w:rsidTr="00B65B79">
        <w:trPr>
          <w:cantSplit/>
        </w:trPr>
        <w:tc>
          <w:tcPr>
            <w:tcW w:w="4407" w:type="dxa"/>
          </w:tcPr>
          <w:p w14:paraId="335A4D26"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Group Plan</w:t>
            </w:r>
          </w:p>
        </w:tc>
        <w:tc>
          <w:tcPr>
            <w:tcW w:w="4943" w:type="dxa"/>
          </w:tcPr>
          <w:p w14:paraId="335A4D27"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A specific health insurance plan that an insurance company offers.</w:t>
            </w:r>
          </w:p>
        </w:tc>
      </w:tr>
      <w:tr w:rsidR="00B75106" w:rsidRPr="0002501E" w14:paraId="335A4D2B" w14:textId="77777777" w:rsidTr="00B65B79">
        <w:trPr>
          <w:cantSplit/>
        </w:trPr>
        <w:tc>
          <w:tcPr>
            <w:tcW w:w="4407" w:type="dxa"/>
          </w:tcPr>
          <w:p w14:paraId="335A4D29"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HCFA</w:t>
            </w:r>
          </w:p>
        </w:tc>
        <w:tc>
          <w:tcPr>
            <w:tcW w:w="4943" w:type="dxa"/>
          </w:tcPr>
          <w:p w14:paraId="335A4D2A"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Health Care Finance Administration</w:t>
            </w:r>
          </w:p>
        </w:tc>
      </w:tr>
      <w:tr w:rsidR="00B75106" w:rsidRPr="0002501E" w14:paraId="335A4D2E" w14:textId="77777777" w:rsidTr="00B65B79">
        <w:trPr>
          <w:cantSplit/>
        </w:trPr>
        <w:tc>
          <w:tcPr>
            <w:tcW w:w="4407" w:type="dxa"/>
          </w:tcPr>
          <w:p w14:paraId="335A4D2C"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HCFA-1500</w:t>
            </w:r>
          </w:p>
        </w:tc>
        <w:tc>
          <w:tcPr>
            <w:tcW w:w="4943" w:type="dxa"/>
          </w:tcPr>
          <w:p w14:paraId="335A4D2D"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AMA approved health insurance claim form used for outpatient third party billings.</w:t>
            </w:r>
          </w:p>
        </w:tc>
      </w:tr>
      <w:tr w:rsidR="00DB33BD" w:rsidRPr="0002501E" w14:paraId="335A4D31" w14:textId="77777777" w:rsidTr="00B65B79">
        <w:trPr>
          <w:cantSplit/>
        </w:trPr>
        <w:tc>
          <w:tcPr>
            <w:tcW w:w="4407" w:type="dxa"/>
          </w:tcPr>
          <w:p w14:paraId="335A4D2F" w14:textId="77777777" w:rsidR="00DB33BD" w:rsidRPr="0002501E" w:rsidRDefault="00DB33BD" w:rsidP="00C91C80">
            <w:pPr>
              <w:spacing w:after="240"/>
              <w:rPr>
                <w:rFonts w:ascii="Times New Roman" w:hAnsi="Times New Roman"/>
                <w:sz w:val="22"/>
                <w:szCs w:val="22"/>
              </w:rPr>
            </w:pPr>
            <w:r>
              <w:rPr>
                <w:rFonts w:ascii="Times New Roman" w:hAnsi="Times New Roman"/>
                <w:sz w:val="22"/>
                <w:szCs w:val="22"/>
              </w:rPr>
              <w:t>HCSR</w:t>
            </w:r>
          </w:p>
        </w:tc>
        <w:tc>
          <w:tcPr>
            <w:tcW w:w="4943" w:type="dxa"/>
          </w:tcPr>
          <w:p w14:paraId="335A4D30" w14:textId="77777777" w:rsidR="00DB33BD" w:rsidRPr="0002501E" w:rsidRDefault="00DB33BD" w:rsidP="00C91C80">
            <w:pPr>
              <w:spacing w:after="240"/>
              <w:rPr>
                <w:rFonts w:ascii="Times New Roman" w:hAnsi="Times New Roman"/>
                <w:sz w:val="22"/>
                <w:szCs w:val="22"/>
              </w:rPr>
            </w:pPr>
            <w:r w:rsidRPr="0002501E">
              <w:rPr>
                <w:rFonts w:ascii="Times New Roman" w:hAnsi="Times New Roman"/>
                <w:sz w:val="22"/>
                <w:szCs w:val="22"/>
              </w:rPr>
              <w:t>He</w:t>
            </w:r>
            <w:r>
              <w:rPr>
                <w:rFonts w:ascii="Times New Roman" w:hAnsi="Times New Roman"/>
                <w:sz w:val="22"/>
                <w:szCs w:val="22"/>
              </w:rPr>
              <w:t>alth Care Service Review</w:t>
            </w:r>
          </w:p>
        </w:tc>
      </w:tr>
      <w:tr w:rsidR="00B75106" w:rsidRPr="0002501E" w14:paraId="335A4D34" w14:textId="77777777" w:rsidTr="00B65B79">
        <w:trPr>
          <w:cantSplit/>
        </w:trPr>
        <w:tc>
          <w:tcPr>
            <w:tcW w:w="4407" w:type="dxa"/>
          </w:tcPr>
          <w:p w14:paraId="335A4D32"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HINQ</w:t>
            </w:r>
          </w:p>
        </w:tc>
        <w:tc>
          <w:tcPr>
            <w:tcW w:w="4943" w:type="dxa"/>
          </w:tcPr>
          <w:p w14:paraId="335A4D33"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Hospital Inquiry</w:t>
            </w:r>
          </w:p>
        </w:tc>
      </w:tr>
      <w:tr w:rsidR="00B75106" w:rsidRPr="0002501E" w14:paraId="335A4D37" w14:textId="77777777" w:rsidTr="00B65B79">
        <w:trPr>
          <w:cantSplit/>
        </w:trPr>
        <w:tc>
          <w:tcPr>
            <w:tcW w:w="4407" w:type="dxa"/>
          </w:tcPr>
          <w:p w14:paraId="335A4D35"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Hospital Review</w:t>
            </w:r>
          </w:p>
        </w:tc>
        <w:tc>
          <w:tcPr>
            <w:tcW w:w="4943" w:type="dxa"/>
          </w:tcPr>
          <w:p w14:paraId="335A4D36"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The application of Utilization Review criteria to determine if admissions or continued stay in the hospital meets certain guidelines.  Refers to QM mandated reviews.</w:t>
            </w:r>
          </w:p>
        </w:tc>
      </w:tr>
      <w:tr w:rsidR="00681F69" w:rsidRPr="0002501E" w14:paraId="335A4D3A" w14:textId="77777777" w:rsidTr="00B65B79">
        <w:trPr>
          <w:cantSplit/>
        </w:trPr>
        <w:tc>
          <w:tcPr>
            <w:tcW w:w="4407" w:type="dxa"/>
          </w:tcPr>
          <w:p w14:paraId="335A4D38" w14:textId="77777777" w:rsidR="00681F69" w:rsidRPr="0002501E" w:rsidRDefault="00681F69" w:rsidP="001D4383">
            <w:pPr>
              <w:spacing w:after="240"/>
              <w:rPr>
                <w:rFonts w:ascii="Times New Roman" w:hAnsi="Times New Roman"/>
                <w:sz w:val="22"/>
                <w:szCs w:val="22"/>
              </w:rPr>
            </w:pPr>
            <w:r>
              <w:rPr>
                <w:rFonts w:ascii="Times New Roman" w:hAnsi="Times New Roman"/>
                <w:sz w:val="22"/>
                <w:szCs w:val="22"/>
              </w:rPr>
              <w:t>HPID</w:t>
            </w:r>
          </w:p>
        </w:tc>
        <w:tc>
          <w:tcPr>
            <w:tcW w:w="4943" w:type="dxa"/>
          </w:tcPr>
          <w:p w14:paraId="335A4D39" w14:textId="77777777" w:rsidR="00681F69" w:rsidRPr="0002501E" w:rsidRDefault="00681F69" w:rsidP="001D4383">
            <w:pPr>
              <w:spacing w:after="240"/>
              <w:rPr>
                <w:rFonts w:ascii="Times New Roman" w:hAnsi="Times New Roman"/>
                <w:sz w:val="22"/>
                <w:szCs w:val="22"/>
              </w:rPr>
            </w:pPr>
            <w:r>
              <w:rPr>
                <w:rFonts w:ascii="Times New Roman" w:hAnsi="Times New Roman"/>
                <w:sz w:val="22"/>
                <w:szCs w:val="22"/>
              </w:rPr>
              <w:t>Health Plan Identifier</w:t>
            </w:r>
          </w:p>
        </w:tc>
      </w:tr>
      <w:tr w:rsidR="00B75106" w:rsidRPr="0002501E" w14:paraId="335A4D3D" w14:textId="77777777" w:rsidTr="00B65B79">
        <w:trPr>
          <w:cantSplit/>
        </w:trPr>
        <w:tc>
          <w:tcPr>
            <w:tcW w:w="4407" w:type="dxa"/>
          </w:tcPr>
          <w:p w14:paraId="335A4D3B"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IB</w:t>
            </w:r>
          </w:p>
        </w:tc>
        <w:tc>
          <w:tcPr>
            <w:tcW w:w="4943" w:type="dxa"/>
          </w:tcPr>
          <w:p w14:paraId="335A4D3C"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Integrated Billing</w:t>
            </w:r>
          </w:p>
        </w:tc>
      </w:tr>
      <w:tr w:rsidR="00CE3D4A" w:rsidRPr="0002501E" w14:paraId="335A4D41" w14:textId="77777777" w:rsidTr="00B65B79">
        <w:trPr>
          <w:cantSplit/>
        </w:trPr>
        <w:tc>
          <w:tcPr>
            <w:tcW w:w="4407" w:type="dxa"/>
          </w:tcPr>
          <w:p w14:paraId="335A4D3E" w14:textId="77777777" w:rsidR="00CE3D4A" w:rsidRPr="0002501E" w:rsidRDefault="00CE3D4A" w:rsidP="00CE3D4A">
            <w:pPr>
              <w:spacing w:after="240"/>
              <w:rPr>
                <w:rFonts w:ascii="Times New Roman" w:hAnsi="Times New Roman"/>
                <w:sz w:val="22"/>
                <w:szCs w:val="22"/>
              </w:rPr>
            </w:pPr>
            <w:r w:rsidRPr="0002501E">
              <w:rPr>
                <w:rFonts w:ascii="Times New Roman" w:hAnsi="Times New Roman"/>
                <w:sz w:val="22"/>
                <w:szCs w:val="22"/>
              </w:rPr>
              <w:t>ICD-9</w:t>
            </w:r>
          </w:p>
        </w:tc>
        <w:tc>
          <w:tcPr>
            <w:tcW w:w="4943" w:type="dxa"/>
          </w:tcPr>
          <w:p w14:paraId="335A4D3F" w14:textId="77777777" w:rsidR="00CE3D4A" w:rsidRPr="0002501E" w:rsidRDefault="00CE3D4A" w:rsidP="00077625">
            <w:pPr>
              <w:spacing w:after="240"/>
              <w:rPr>
                <w:rFonts w:ascii="Times New Roman" w:hAnsi="Times New Roman"/>
                <w:sz w:val="22"/>
                <w:szCs w:val="22"/>
              </w:rPr>
            </w:pPr>
            <w:r w:rsidRPr="0002501E">
              <w:rPr>
                <w:rFonts w:ascii="Times New Roman" w:hAnsi="Times New Roman"/>
                <w:sz w:val="22"/>
                <w:szCs w:val="22"/>
              </w:rPr>
              <w:t>International Classification of Diseases, the Ninth Modification</w:t>
            </w:r>
          </w:p>
          <w:p w14:paraId="335A4D40"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coding system designed by the World Health Organization to assign code numbers to diagnoses and procedures for statistical, research, and reimbursement purposes.</w:t>
            </w:r>
          </w:p>
        </w:tc>
      </w:tr>
      <w:tr w:rsidR="00CE3D4A" w:rsidRPr="0002501E" w14:paraId="335A4D45" w14:textId="77777777" w:rsidTr="00B65B79">
        <w:trPr>
          <w:cantSplit/>
        </w:trPr>
        <w:tc>
          <w:tcPr>
            <w:tcW w:w="4407" w:type="dxa"/>
          </w:tcPr>
          <w:p w14:paraId="335A4D42" w14:textId="77777777" w:rsidR="00CE3D4A" w:rsidRPr="00F56A1D" w:rsidRDefault="00CE3D4A" w:rsidP="00E67BD9">
            <w:pPr>
              <w:spacing w:after="240"/>
              <w:rPr>
                <w:rFonts w:ascii="Times New Roman" w:hAnsi="Times New Roman"/>
                <w:sz w:val="22"/>
                <w:szCs w:val="22"/>
              </w:rPr>
            </w:pPr>
            <w:bookmarkStart w:id="240" w:name="p184"/>
            <w:bookmarkStart w:id="241" w:name="p184_icd"/>
            <w:bookmarkEnd w:id="240"/>
            <w:bookmarkEnd w:id="241"/>
            <w:r w:rsidRPr="00F56A1D">
              <w:rPr>
                <w:rFonts w:ascii="Times New Roman" w:hAnsi="Times New Roman"/>
                <w:sz w:val="22"/>
                <w:szCs w:val="22"/>
              </w:rPr>
              <w:t>ICD-10</w:t>
            </w:r>
          </w:p>
        </w:tc>
        <w:tc>
          <w:tcPr>
            <w:tcW w:w="4943" w:type="dxa"/>
          </w:tcPr>
          <w:p w14:paraId="335A4D43" w14:textId="77777777" w:rsidR="00CE3D4A" w:rsidRPr="00F56A1D" w:rsidRDefault="00CE3D4A" w:rsidP="001D4383">
            <w:pPr>
              <w:spacing w:after="240"/>
              <w:rPr>
                <w:rFonts w:ascii="Times New Roman" w:hAnsi="Times New Roman"/>
                <w:sz w:val="22"/>
                <w:szCs w:val="22"/>
              </w:rPr>
            </w:pPr>
            <w:r w:rsidRPr="00F56A1D">
              <w:rPr>
                <w:rFonts w:ascii="Times New Roman" w:hAnsi="Times New Roman"/>
                <w:sz w:val="22"/>
                <w:szCs w:val="22"/>
              </w:rPr>
              <w:t>International Classification of Diseases, the Tenth Modification</w:t>
            </w:r>
          </w:p>
          <w:p w14:paraId="335A4D44" w14:textId="77777777" w:rsidR="00CE3D4A" w:rsidRPr="00F56A1D" w:rsidRDefault="00CE3D4A" w:rsidP="001D4383">
            <w:pPr>
              <w:spacing w:after="240"/>
              <w:rPr>
                <w:rFonts w:ascii="Times New Roman" w:hAnsi="Times New Roman"/>
                <w:sz w:val="22"/>
                <w:szCs w:val="22"/>
              </w:rPr>
            </w:pPr>
            <w:r w:rsidRPr="00F56A1D">
              <w:rPr>
                <w:rFonts w:ascii="Times New Roman" w:hAnsi="Times New Roman"/>
                <w:sz w:val="22"/>
                <w:szCs w:val="22"/>
              </w:rPr>
              <w:t>A coding system designed by the World Health Organization to assign code numbers to diagnoses and procedures for statistical, research, and reimbursement purposes.</w:t>
            </w:r>
          </w:p>
        </w:tc>
      </w:tr>
      <w:tr w:rsidR="00CE3D4A" w:rsidRPr="0002501E" w14:paraId="335A4D48" w14:textId="77777777" w:rsidTr="00B65B79">
        <w:trPr>
          <w:cantSplit/>
        </w:trPr>
        <w:tc>
          <w:tcPr>
            <w:tcW w:w="4407" w:type="dxa"/>
          </w:tcPr>
          <w:p w14:paraId="335A4D4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Insurance Data Capture</w:t>
            </w:r>
          </w:p>
        </w:tc>
        <w:tc>
          <w:tcPr>
            <w:tcW w:w="4943" w:type="dxa"/>
          </w:tcPr>
          <w:p w14:paraId="335A4D47"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This is a new module in Integrated Billing that is used to capture and store insurance company and patient insurance information.</w:t>
            </w:r>
          </w:p>
        </w:tc>
      </w:tr>
      <w:tr w:rsidR="00CE3D4A" w:rsidRPr="0002501E" w14:paraId="335A4D4B" w14:textId="77777777" w:rsidTr="00B65B79">
        <w:trPr>
          <w:cantSplit/>
        </w:trPr>
        <w:tc>
          <w:tcPr>
            <w:tcW w:w="4407" w:type="dxa"/>
          </w:tcPr>
          <w:p w14:paraId="335A4D49"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lastRenderedPageBreak/>
              <w:t>Insurance Review</w:t>
            </w:r>
          </w:p>
        </w:tc>
        <w:tc>
          <w:tcPr>
            <w:tcW w:w="4943" w:type="dxa"/>
          </w:tcPr>
          <w:p w14:paraId="335A4D4A"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input of UR information about insurance company contact and insurance company action.</w:t>
            </w:r>
          </w:p>
        </w:tc>
      </w:tr>
      <w:tr w:rsidR="00CE3D4A" w:rsidRPr="0002501E" w14:paraId="335A4D4E" w14:textId="77777777" w:rsidTr="00B65B79">
        <w:trPr>
          <w:cantSplit/>
        </w:trPr>
        <w:tc>
          <w:tcPr>
            <w:tcW w:w="4407" w:type="dxa"/>
          </w:tcPr>
          <w:p w14:paraId="335A4D4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Integrated Billing Action</w:t>
            </w:r>
          </w:p>
        </w:tc>
        <w:tc>
          <w:tcPr>
            <w:tcW w:w="4943" w:type="dxa"/>
          </w:tcPr>
          <w:p w14:paraId="335A4D4D"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billing record created when an application passes an event to Integrated Billing that may cause a charge adjustment (increase or decrease) in the amount a debtor may owe; or a supporting event to document an event that causes a charge adjustment to a debtor.</w:t>
            </w:r>
          </w:p>
        </w:tc>
      </w:tr>
      <w:tr w:rsidR="00CE3D4A" w:rsidRPr="0002501E" w14:paraId="335A4D51" w14:textId="77777777" w:rsidTr="00B65B79">
        <w:trPr>
          <w:cantSplit/>
        </w:trPr>
        <w:tc>
          <w:tcPr>
            <w:tcW w:w="4407" w:type="dxa"/>
          </w:tcPr>
          <w:p w14:paraId="335A4D4F" w14:textId="77777777" w:rsidR="00CE3D4A" w:rsidRPr="0002501E" w:rsidRDefault="00CE3D4A" w:rsidP="001D4383">
            <w:pPr>
              <w:spacing w:after="240"/>
              <w:rPr>
                <w:rFonts w:ascii="Times New Roman" w:hAnsi="Times New Roman"/>
                <w:sz w:val="22"/>
                <w:szCs w:val="22"/>
              </w:rPr>
            </w:pPr>
            <w:proofErr w:type="spellStart"/>
            <w:r w:rsidRPr="0002501E">
              <w:rPr>
                <w:rFonts w:ascii="Times New Roman" w:hAnsi="Times New Roman"/>
                <w:sz w:val="22"/>
                <w:szCs w:val="22"/>
              </w:rPr>
              <w:t>Interqual</w:t>
            </w:r>
            <w:proofErr w:type="spellEnd"/>
            <w:r w:rsidRPr="0002501E">
              <w:rPr>
                <w:rFonts w:ascii="Times New Roman" w:hAnsi="Times New Roman"/>
                <w:sz w:val="22"/>
                <w:szCs w:val="22"/>
              </w:rPr>
              <w:t xml:space="preserve"> Criteria</w:t>
            </w:r>
          </w:p>
        </w:tc>
        <w:tc>
          <w:tcPr>
            <w:tcW w:w="4943" w:type="dxa"/>
          </w:tcPr>
          <w:p w14:paraId="335A4D50"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method of evaluating appropriateness of care.</w:t>
            </w:r>
          </w:p>
        </w:tc>
      </w:tr>
      <w:tr w:rsidR="00CE3D4A" w:rsidRPr="0002501E" w14:paraId="335A4D54" w14:textId="77777777" w:rsidTr="00B65B79">
        <w:trPr>
          <w:cantSplit/>
        </w:trPr>
        <w:tc>
          <w:tcPr>
            <w:tcW w:w="4407" w:type="dxa"/>
          </w:tcPr>
          <w:p w14:paraId="335A4D52"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Item Number</w:t>
            </w:r>
          </w:p>
        </w:tc>
        <w:tc>
          <w:tcPr>
            <w:tcW w:w="4943" w:type="dxa"/>
          </w:tcPr>
          <w:p w14:paraId="335A4D53"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An attribute that must be specified when defining a data field if the data field's package interface returns a list.  The item number is used to specify which item on the list should be printed to the data field.  For example, there is a package interface for returning service-connected conditions.  The first data field created for a form for displaying a service-connected condition would specify item number one.</w:t>
            </w:r>
          </w:p>
        </w:tc>
      </w:tr>
      <w:tr w:rsidR="00CE3D4A" w:rsidRPr="0002501E" w14:paraId="335A4D58" w14:textId="77777777" w:rsidTr="00B65B79">
        <w:trPr>
          <w:cantSplit/>
        </w:trPr>
        <w:tc>
          <w:tcPr>
            <w:tcW w:w="4407" w:type="dxa"/>
          </w:tcPr>
          <w:p w14:paraId="335A4D55" w14:textId="77777777" w:rsidR="00CE3D4A" w:rsidRPr="0002501E" w:rsidRDefault="00CE3D4A" w:rsidP="001D4383">
            <w:pPr>
              <w:spacing w:after="240"/>
              <w:ind w:left="2520" w:hanging="2520"/>
              <w:rPr>
                <w:rFonts w:ascii="Times New Roman" w:hAnsi="Times New Roman"/>
                <w:sz w:val="22"/>
                <w:szCs w:val="22"/>
              </w:rPr>
            </w:pPr>
            <w:r w:rsidRPr="0002501E">
              <w:rPr>
                <w:rFonts w:ascii="Times New Roman" w:hAnsi="Times New Roman"/>
                <w:sz w:val="22"/>
                <w:szCs w:val="22"/>
              </w:rPr>
              <w:t>Locality Rate</w:t>
            </w:r>
            <w:r w:rsidRPr="0002501E">
              <w:rPr>
                <w:rFonts w:ascii="Times New Roman" w:hAnsi="Times New Roman"/>
                <w:sz w:val="22"/>
                <w:szCs w:val="22"/>
              </w:rPr>
              <w:tab/>
              <w:t xml:space="preserve">The Geographic Wage Index that is used to account for wage </w:t>
            </w:r>
          </w:p>
          <w:p w14:paraId="335A4D5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Modifier</w:t>
            </w:r>
          </w:p>
        </w:tc>
        <w:tc>
          <w:tcPr>
            <w:tcW w:w="4943" w:type="dxa"/>
          </w:tcPr>
          <w:p w14:paraId="335A4D57"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Geographic Wage Index that is used to account for wage differences in different localities when calculating the ambulatory surgery charge.  It is multiplied by the wage component to get the final geographic wage component of the charge.</w:t>
            </w:r>
          </w:p>
        </w:tc>
      </w:tr>
      <w:tr w:rsidR="00CE3D4A" w:rsidRPr="0002501E" w14:paraId="335A4D5B" w14:textId="77777777" w:rsidTr="00B65B79">
        <w:trPr>
          <w:cantSplit/>
        </w:trPr>
        <w:tc>
          <w:tcPr>
            <w:tcW w:w="4407" w:type="dxa"/>
          </w:tcPr>
          <w:p w14:paraId="335A4D59"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MAS</w:t>
            </w:r>
          </w:p>
        </w:tc>
        <w:tc>
          <w:tcPr>
            <w:tcW w:w="4943" w:type="dxa"/>
          </w:tcPr>
          <w:p w14:paraId="335A4D5A"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Medical Administration Service</w:t>
            </w:r>
          </w:p>
        </w:tc>
      </w:tr>
      <w:tr w:rsidR="00934B1C" w:rsidRPr="0002501E" w14:paraId="6ECED4AF" w14:textId="77777777" w:rsidTr="00B65B79">
        <w:trPr>
          <w:cantSplit/>
        </w:trPr>
        <w:tc>
          <w:tcPr>
            <w:tcW w:w="4407" w:type="dxa"/>
          </w:tcPr>
          <w:p w14:paraId="0AD828E6" w14:textId="5E330940" w:rsidR="00934B1C" w:rsidRPr="0002501E" w:rsidRDefault="00934B1C" w:rsidP="001D4383">
            <w:pPr>
              <w:spacing w:after="240"/>
              <w:rPr>
                <w:rFonts w:ascii="Times New Roman" w:hAnsi="Times New Roman"/>
                <w:sz w:val="22"/>
                <w:szCs w:val="22"/>
              </w:rPr>
            </w:pPr>
            <w:r>
              <w:rPr>
                <w:rFonts w:ascii="Times New Roman" w:hAnsi="Times New Roman"/>
                <w:sz w:val="22"/>
                <w:szCs w:val="22"/>
              </w:rPr>
              <w:t>MCCF</w:t>
            </w:r>
          </w:p>
        </w:tc>
        <w:tc>
          <w:tcPr>
            <w:tcW w:w="4943" w:type="dxa"/>
          </w:tcPr>
          <w:p w14:paraId="21A5C04B" w14:textId="04690115" w:rsidR="00934B1C" w:rsidRPr="0002501E" w:rsidRDefault="00934B1C" w:rsidP="001D4383">
            <w:pPr>
              <w:spacing w:after="240"/>
              <w:rPr>
                <w:rFonts w:ascii="Times New Roman" w:hAnsi="Times New Roman"/>
                <w:sz w:val="22"/>
                <w:szCs w:val="22"/>
              </w:rPr>
            </w:pPr>
            <w:r w:rsidRPr="0010581F">
              <w:rPr>
                <w:rFonts w:ascii="Times New Roman" w:hAnsi="Times New Roman"/>
                <w:sz w:val="22"/>
                <w:szCs w:val="22"/>
              </w:rPr>
              <w:t>Medical Care Collection Fund</w:t>
            </w:r>
          </w:p>
        </w:tc>
      </w:tr>
      <w:tr w:rsidR="00CE3D4A" w:rsidRPr="0002501E" w14:paraId="335A4D5F" w14:textId="77777777" w:rsidTr="00B65B79">
        <w:trPr>
          <w:cantSplit/>
        </w:trPr>
        <w:tc>
          <w:tcPr>
            <w:tcW w:w="4407" w:type="dxa"/>
          </w:tcPr>
          <w:p w14:paraId="335A4D5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MCCR</w:t>
            </w:r>
          </w:p>
        </w:tc>
        <w:tc>
          <w:tcPr>
            <w:tcW w:w="4943" w:type="dxa"/>
          </w:tcPr>
          <w:p w14:paraId="335A4D5D"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Medical Care Cost Recovery</w:t>
            </w:r>
          </w:p>
          <w:p w14:paraId="335A4D5E"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collection of monies by the Department of Veterans Affairs (VA).</w:t>
            </w:r>
          </w:p>
        </w:tc>
      </w:tr>
      <w:tr w:rsidR="00CE3D4A" w:rsidRPr="0002501E" w14:paraId="335A4D62" w14:textId="77777777" w:rsidTr="00B65B79">
        <w:trPr>
          <w:cantSplit/>
        </w:trPr>
        <w:tc>
          <w:tcPr>
            <w:tcW w:w="4407" w:type="dxa"/>
          </w:tcPr>
          <w:p w14:paraId="335A4D60"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Marking Area</w:t>
            </w:r>
          </w:p>
        </w:tc>
        <w:tc>
          <w:tcPr>
            <w:tcW w:w="4943" w:type="dxa"/>
          </w:tcPr>
          <w:p w14:paraId="335A4D61"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areas on a selection list that the user marks to indicate selections from the list (e.g., (  ), [  ], {  }).</w:t>
            </w:r>
          </w:p>
        </w:tc>
      </w:tr>
      <w:tr w:rsidR="00CE3D4A" w:rsidRPr="0002501E" w14:paraId="335A4D65" w14:textId="77777777" w:rsidTr="00B65B79">
        <w:trPr>
          <w:cantSplit/>
        </w:trPr>
        <w:tc>
          <w:tcPr>
            <w:tcW w:w="4407" w:type="dxa"/>
          </w:tcPr>
          <w:p w14:paraId="335A4D63"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Means Test</w:t>
            </w:r>
          </w:p>
        </w:tc>
        <w:tc>
          <w:tcPr>
            <w:tcW w:w="4943" w:type="dxa"/>
          </w:tcPr>
          <w:p w14:paraId="335A4D64"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financial report used to determine if a patient may be required to make co-payments for care.</w:t>
            </w:r>
          </w:p>
        </w:tc>
      </w:tr>
      <w:tr w:rsidR="00CE3D4A" w:rsidRPr="0002501E" w14:paraId="335A4D68" w14:textId="77777777" w:rsidTr="00B65B79">
        <w:trPr>
          <w:cantSplit/>
        </w:trPr>
        <w:tc>
          <w:tcPr>
            <w:tcW w:w="4407" w:type="dxa"/>
          </w:tcPr>
          <w:p w14:paraId="335A4D6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MIRMO</w:t>
            </w:r>
          </w:p>
        </w:tc>
        <w:tc>
          <w:tcPr>
            <w:tcW w:w="4943" w:type="dxa"/>
          </w:tcPr>
          <w:p w14:paraId="335A4D67"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Medical Information Resources Management Office</w:t>
            </w:r>
          </w:p>
        </w:tc>
      </w:tr>
      <w:tr w:rsidR="00681F69" w:rsidRPr="0002501E" w14:paraId="335A4D6B" w14:textId="77777777" w:rsidTr="00B65B79">
        <w:trPr>
          <w:cantSplit/>
        </w:trPr>
        <w:tc>
          <w:tcPr>
            <w:tcW w:w="4407" w:type="dxa"/>
          </w:tcPr>
          <w:p w14:paraId="335A4D69" w14:textId="77777777" w:rsidR="00681F69" w:rsidRPr="0002501E" w:rsidRDefault="00681F69" w:rsidP="001D4383">
            <w:pPr>
              <w:spacing w:after="240"/>
              <w:rPr>
                <w:rFonts w:ascii="Times New Roman" w:hAnsi="Times New Roman"/>
                <w:sz w:val="22"/>
                <w:szCs w:val="22"/>
              </w:rPr>
            </w:pPr>
            <w:r>
              <w:rPr>
                <w:rFonts w:ascii="Times New Roman" w:hAnsi="Times New Roman"/>
                <w:sz w:val="22"/>
                <w:szCs w:val="22"/>
              </w:rPr>
              <w:t>NIF</w:t>
            </w:r>
          </w:p>
        </w:tc>
        <w:tc>
          <w:tcPr>
            <w:tcW w:w="4943" w:type="dxa"/>
          </w:tcPr>
          <w:p w14:paraId="335A4D6A" w14:textId="77777777" w:rsidR="00681F69" w:rsidRPr="0002501E" w:rsidRDefault="00681F69" w:rsidP="001D4383">
            <w:pPr>
              <w:spacing w:after="240"/>
              <w:rPr>
                <w:rFonts w:ascii="Times New Roman" w:hAnsi="Times New Roman"/>
                <w:sz w:val="22"/>
                <w:szCs w:val="22"/>
              </w:rPr>
            </w:pPr>
            <w:r>
              <w:rPr>
                <w:rFonts w:ascii="Times New Roman" w:hAnsi="Times New Roman"/>
                <w:sz w:val="22"/>
                <w:szCs w:val="22"/>
              </w:rPr>
              <w:t>National Insurance File</w:t>
            </w:r>
          </w:p>
        </w:tc>
      </w:tr>
      <w:tr w:rsidR="00934B1C" w:rsidRPr="0002501E" w14:paraId="715086CF" w14:textId="77777777" w:rsidTr="00B65B79">
        <w:trPr>
          <w:cantSplit/>
        </w:trPr>
        <w:tc>
          <w:tcPr>
            <w:tcW w:w="4407" w:type="dxa"/>
          </w:tcPr>
          <w:p w14:paraId="41C574B8" w14:textId="3950B400" w:rsidR="00934B1C" w:rsidRDefault="00934B1C" w:rsidP="001D4383">
            <w:pPr>
              <w:spacing w:after="240"/>
              <w:rPr>
                <w:rFonts w:ascii="Times New Roman" w:hAnsi="Times New Roman"/>
                <w:sz w:val="22"/>
                <w:szCs w:val="22"/>
              </w:rPr>
            </w:pPr>
            <w:r w:rsidRPr="00C2037B">
              <w:rPr>
                <w:rFonts w:ascii="Times New Roman" w:hAnsi="Times New Roman"/>
                <w:sz w:val="22"/>
                <w:szCs w:val="22"/>
              </w:rPr>
              <w:lastRenderedPageBreak/>
              <w:t>Non-MCCF</w:t>
            </w:r>
          </w:p>
        </w:tc>
        <w:tc>
          <w:tcPr>
            <w:tcW w:w="4943" w:type="dxa"/>
          </w:tcPr>
          <w:p w14:paraId="4F1B9C85" w14:textId="3B772020" w:rsidR="00934B1C" w:rsidRDefault="00934B1C" w:rsidP="001D4383">
            <w:pPr>
              <w:spacing w:after="240"/>
              <w:rPr>
                <w:rFonts w:ascii="Times New Roman" w:hAnsi="Times New Roman"/>
                <w:sz w:val="22"/>
                <w:szCs w:val="22"/>
              </w:rPr>
            </w:pPr>
            <w:r w:rsidRPr="00C2037B">
              <w:rPr>
                <w:rFonts w:ascii="Times New Roman" w:hAnsi="Times New Roman"/>
                <w:sz w:val="22"/>
                <w:szCs w:val="22"/>
              </w:rPr>
              <w:t>Refers to VA Facility staff who’s Funds are collected for the Medical Services 360160</w:t>
            </w:r>
          </w:p>
        </w:tc>
      </w:tr>
      <w:tr w:rsidR="00CE3D4A" w:rsidRPr="0002501E" w14:paraId="335A4D6E" w14:textId="77777777" w:rsidTr="00B65B79">
        <w:trPr>
          <w:cantSplit/>
        </w:trPr>
        <w:tc>
          <w:tcPr>
            <w:tcW w:w="4407" w:type="dxa"/>
          </w:tcPr>
          <w:p w14:paraId="335A4D6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Options</w:t>
            </w:r>
          </w:p>
        </w:tc>
        <w:tc>
          <w:tcPr>
            <w:tcW w:w="4943" w:type="dxa"/>
          </w:tcPr>
          <w:p w14:paraId="335A4D6D"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different functions within menus.</w:t>
            </w:r>
          </w:p>
        </w:tc>
      </w:tr>
      <w:tr w:rsidR="00681F69" w:rsidRPr="0002501E" w14:paraId="335A4D71" w14:textId="77777777" w:rsidTr="00B65B79">
        <w:trPr>
          <w:cantSplit/>
        </w:trPr>
        <w:tc>
          <w:tcPr>
            <w:tcW w:w="4407" w:type="dxa"/>
          </w:tcPr>
          <w:p w14:paraId="335A4D6F" w14:textId="77777777" w:rsidR="00681F69" w:rsidRPr="0002501E" w:rsidRDefault="00681F69" w:rsidP="001D4383">
            <w:pPr>
              <w:spacing w:after="240"/>
              <w:rPr>
                <w:rFonts w:ascii="Times New Roman" w:hAnsi="Times New Roman"/>
                <w:sz w:val="22"/>
                <w:szCs w:val="22"/>
              </w:rPr>
            </w:pPr>
            <w:r>
              <w:rPr>
                <w:rFonts w:ascii="Times New Roman" w:hAnsi="Times New Roman"/>
                <w:sz w:val="22"/>
                <w:szCs w:val="22"/>
              </w:rPr>
              <w:t>OEID</w:t>
            </w:r>
          </w:p>
        </w:tc>
        <w:tc>
          <w:tcPr>
            <w:tcW w:w="4943" w:type="dxa"/>
          </w:tcPr>
          <w:p w14:paraId="335A4D70" w14:textId="77777777" w:rsidR="00681F69" w:rsidRPr="0002501E" w:rsidRDefault="00681F69" w:rsidP="001D4383">
            <w:pPr>
              <w:spacing w:after="240"/>
              <w:rPr>
                <w:rFonts w:ascii="Times New Roman" w:hAnsi="Times New Roman"/>
                <w:sz w:val="22"/>
                <w:szCs w:val="22"/>
              </w:rPr>
            </w:pPr>
            <w:r>
              <w:rPr>
                <w:rFonts w:ascii="Times New Roman" w:hAnsi="Times New Roman"/>
                <w:sz w:val="22"/>
                <w:szCs w:val="22"/>
              </w:rPr>
              <w:t>Other Entity Identifier</w:t>
            </w:r>
          </w:p>
        </w:tc>
      </w:tr>
      <w:tr w:rsidR="00CE3D4A" w:rsidRPr="0002501E" w14:paraId="335A4D74" w14:textId="77777777" w:rsidTr="00B65B79">
        <w:trPr>
          <w:cantSplit/>
        </w:trPr>
        <w:tc>
          <w:tcPr>
            <w:tcW w:w="4407" w:type="dxa"/>
          </w:tcPr>
          <w:p w14:paraId="335A4D72"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Package Interface</w:t>
            </w:r>
          </w:p>
        </w:tc>
        <w:tc>
          <w:tcPr>
            <w:tcW w:w="4943" w:type="dxa"/>
          </w:tcPr>
          <w:p w14:paraId="335A4D73"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table that is the method by which the Encounter Form Utilities interface with other packages.  Presently there are three types of package interfaces:  for printing reports via the Print Manager, printing data to data fields, and for entering data to selection lists.  Attributes include entry point, routine, entry action, exit action, protected variables, required variables, data type, data description, and custodial package.</w:t>
            </w:r>
          </w:p>
        </w:tc>
      </w:tr>
      <w:tr w:rsidR="00CE3D4A" w:rsidRPr="0002501E" w14:paraId="335A4D77" w14:textId="77777777" w:rsidTr="00B65B79">
        <w:trPr>
          <w:cantSplit/>
        </w:trPr>
        <w:tc>
          <w:tcPr>
            <w:tcW w:w="4407" w:type="dxa"/>
          </w:tcPr>
          <w:p w14:paraId="335A4D75"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PDX</w:t>
            </w:r>
          </w:p>
        </w:tc>
        <w:tc>
          <w:tcPr>
            <w:tcW w:w="4943" w:type="dxa"/>
          </w:tcPr>
          <w:p w14:paraId="335A4D7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Patient Data Exchange</w:t>
            </w:r>
          </w:p>
        </w:tc>
      </w:tr>
      <w:tr w:rsidR="00CE3D4A" w:rsidRPr="0002501E" w14:paraId="335A4D7A" w14:textId="77777777" w:rsidTr="00B65B79">
        <w:trPr>
          <w:cantSplit/>
        </w:trPr>
        <w:tc>
          <w:tcPr>
            <w:tcW w:w="4407" w:type="dxa"/>
          </w:tcPr>
          <w:p w14:paraId="335A4D78"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Per Diem</w:t>
            </w:r>
          </w:p>
        </w:tc>
        <w:tc>
          <w:tcPr>
            <w:tcW w:w="4943" w:type="dxa"/>
          </w:tcPr>
          <w:p w14:paraId="335A4D79"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daily co-pay charge for hospital or nursing home care.</w:t>
            </w:r>
          </w:p>
        </w:tc>
      </w:tr>
      <w:tr w:rsidR="00CE3D4A" w:rsidRPr="0002501E" w14:paraId="335A4D7D" w14:textId="77777777" w:rsidTr="00B65B79">
        <w:trPr>
          <w:cantSplit/>
        </w:trPr>
        <w:tc>
          <w:tcPr>
            <w:tcW w:w="4407" w:type="dxa"/>
          </w:tcPr>
          <w:p w14:paraId="335A4D7B"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PIMS</w:t>
            </w:r>
          </w:p>
        </w:tc>
        <w:tc>
          <w:tcPr>
            <w:tcW w:w="4943" w:type="dxa"/>
          </w:tcPr>
          <w:p w14:paraId="335A4D7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Patient Information Management System</w:t>
            </w:r>
          </w:p>
        </w:tc>
      </w:tr>
      <w:tr w:rsidR="00CE3D4A" w:rsidRPr="0002501E" w14:paraId="335A4D80" w14:textId="77777777" w:rsidTr="00B65B79">
        <w:trPr>
          <w:cantSplit/>
        </w:trPr>
        <w:tc>
          <w:tcPr>
            <w:tcW w:w="4407" w:type="dxa"/>
          </w:tcPr>
          <w:p w14:paraId="335A4D7E"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Policy</w:t>
            </w:r>
          </w:p>
        </w:tc>
        <w:tc>
          <w:tcPr>
            <w:tcW w:w="4943" w:type="dxa"/>
          </w:tcPr>
          <w:p w14:paraId="335A4D7F"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specific patient information about a health insurance policy.  A policy may reference a group plan.</w:t>
            </w:r>
          </w:p>
        </w:tc>
      </w:tr>
      <w:tr w:rsidR="00CE3D4A" w:rsidRPr="0002501E" w14:paraId="335A4D83" w14:textId="77777777" w:rsidTr="00B65B79">
        <w:trPr>
          <w:cantSplit/>
        </w:trPr>
        <w:tc>
          <w:tcPr>
            <w:tcW w:w="4407" w:type="dxa"/>
          </w:tcPr>
          <w:p w14:paraId="335A4D81"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Principal Diagnosis</w:t>
            </w:r>
          </w:p>
        </w:tc>
        <w:tc>
          <w:tcPr>
            <w:tcW w:w="4943" w:type="dxa"/>
          </w:tcPr>
          <w:p w14:paraId="335A4D82"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Condition established after study to be chiefly responsible for the patient's admission.</w:t>
            </w:r>
          </w:p>
        </w:tc>
      </w:tr>
      <w:tr w:rsidR="00CE3D4A" w:rsidRPr="0002501E" w14:paraId="335A4D86" w14:textId="77777777" w:rsidTr="00B65B79">
        <w:trPr>
          <w:cantSplit/>
        </w:trPr>
        <w:tc>
          <w:tcPr>
            <w:tcW w:w="4407" w:type="dxa"/>
          </w:tcPr>
          <w:p w14:paraId="335A4D84"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Print Manager</w:t>
            </w:r>
          </w:p>
        </w:tc>
        <w:tc>
          <w:tcPr>
            <w:tcW w:w="4943" w:type="dxa"/>
          </w:tcPr>
          <w:p w14:paraId="335A4D85"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utility used to define the reports and encounter forms that should be printed for clinics.  It will then print the reports and forms in packets for each appointment specified.</w:t>
            </w:r>
          </w:p>
        </w:tc>
      </w:tr>
      <w:tr w:rsidR="00CE3D4A" w:rsidRPr="0002501E" w14:paraId="335A4D89" w14:textId="77777777" w:rsidTr="00B65B79">
        <w:trPr>
          <w:cantSplit/>
        </w:trPr>
        <w:tc>
          <w:tcPr>
            <w:tcW w:w="4407" w:type="dxa"/>
          </w:tcPr>
          <w:p w14:paraId="335A4D87"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Problem List</w:t>
            </w:r>
          </w:p>
        </w:tc>
        <w:tc>
          <w:tcPr>
            <w:tcW w:w="4943" w:type="dxa"/>
          </w:tcPr>
          <w:p w14:paraId="335A4D88"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This is a clinical software package used to track a patient's problems across clinical specialties.</w:t>
            </w:r>
          </w:p>
        </w:tc>
      </w:tr>
      <w:tr w:rsidR="00CE3D4A" w:rsidRPr="0002501E" w14:paraId="335A4D8C" w14:textId="77777777" w:rsidTr="00B65B79">
        <w:trPr>
          <w:cantSplit/>
        </w:trPr>
        <w:tc>
          <w:tcPr>
            <w:tcW w:w="4407" w:type="dxa"/>
          </w:tcPr>
          <w:p w14:paraId="335A4D8A"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Provider</w:t>
            </w:r>
          </w:p>
        </w:tc>
        <w:tc>
          <w:tcPr>
            <w:tcW w:w="4943" w:type="dxa"/>
          </w:tcPr>
          <w:p w14:paraId="335A4D8B"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person, facility, organization, or supplier which furnishes health care services.</w:t>
            </w:r>
          </w:p>
        </w:tc>
      </w:tr>
      <w:tr w:rsidR="00CE3D4A" w:rsidRPr="0002501E" w14:paraId="335A4D8F" w14:textId="77777777" w:rsidTr="00B65B79">
        <w:trPr>
          <w:cantSplit/>
        </w:trPr>
        <w:tc>
          <w:tcPr>
            <w:tcW w:w="4407" w:type="dxa"/>
          </w:tcPr>
          <w:p w14:paraId="335A4D8D"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Protected Variable</w:t>
            </w:r>
          </w:p>
        </w:tc>
        <w:tc>
          <w:tcPr>
            <w:tcW w:w="4943" w:type="dxa"/>
          </w:tcPr>
          <w:p w14:paraId="335A4D8E"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An attribute of a package interface.  It is a variable that should be "</w:t>
            </w:r>
            <w:proofErr w:type="spellStart"/>
            <w:r w:rsidRPr="0002501E">
              <w:rPr>
                <w:rFonts w:ascii="Times New Roman" w:hAnsi="Times New Roman"/>
                <w:sz w:val="22"/>
                <w:szCs w:val="22"/>
              </w:rPr>
              <w:t>new'ed</w:t>
            </w:r>
            <w:proofErr w:type="spellEnd"/>
            <w:r w:rsidRPr="0002501E">
              <w:rPr>
                <w:rFonts w:ascii="Times New Roman" w:hAnsi="Times New Roman"/>
                <w:sz w:val="22"/>
                <w:szCs w:val="22"/>
              </w:rPr>
              <w:t>" before calling the interface's entry point.</w:t>
            </w:r>
          </w:p>
        </w:tc>
      </w:tr>
      <w:tr w:rsidR="00CE3D4A" w:rsidRPr="0002501E" w14:paraId="335A4D92" w14:textId="77777777" w:rsidTr="00B65B79">
        <w:trPr>
          <w:cantSplit/>
        </w:trPr>
        <w:tc>
          <w:tcPr>
            <w:tcW w:w="4407" w:type="dxa"/>
          </w:tcPr>
          <w:p w14:paraId="335A4D90"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Reimbursable Insurance</w:t>
            </w:r>
          </w:p>
        </w:tc>
        <w:tc>
          <w:tcPr>
            <w:tcW w:w="4943" w:type="dxa"/>
          </w:tcPr>
          <w:p w14:paraId="335A4D91"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Health insurance that will reimburse VA for the cost of medical care provided to its subscribers.</w:t>
            </w:r>
          </w:p>
        </w:tc>
        <w:bookmarkStart w:id="242" w:name="_GoBack"/>
        <w:bookmarkEnd w:id="242"/>
      </w:tr>
      <w:tr w:rsidR="00CE3D4A" w:rsidRPr="0002501E" w14:paraId="335A4D95" w14:textId="77777777" w:rsidTr="00B65B79">
        <w:trPr>
          <w:cantSplit/>
        </w:trPr>
        <w:tc>
          <w:tcPr>
            <w:tcW w:w="4407" w:type="dxa"/>
          </w:tcPr>
          <w:p w14:paraId="335A4D93"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lastRenderedPageBreak/>
              <w:t>Required Variable</w:t>
            </w:r>
          </w:p>
        </w:tc>
        <w:tc>
          <w:tcPr>
            <w:tcW w:w="4943" w:type="dxa"/>
          </w:tcPr>
          <w:p w14:paraId="335A4D94"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An attribute of a package interface.  It is a variable that must exist in order for the interface's entry point to be called.</w:t>
            </w:r>
          </w:p>
        </w:tc>
      </w:tr>
      <w:tr w:rsidR="00CE3D4A" w:rsidRPr="0002501E" w14:paraId="335A4D98" w14:textId="77777777" w:rsidTr="00B65B79">
        <w:trPr>
          <w:cantSplit/>
        </w:trPr>
        <w:tc>
          <w:tcPr>
            <w:tcW w:w="4407" w:type="dxa"/>
          </w:tcPr>
          <w:p w14:paraId="335A4D9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Revenue Code</w:t>
            </w:r>
          </w:p>
        </w:tc>
        <w:tc>
          <w:tcPr>
            <w:tcW w:w="4943" w:type="dxa"/>
          </w:tcPr>
          <w:p w14:paraId="335A4D97"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code identifying the type of care provided on a third party bill.</w:t>
            </w:r>
          </w:p>
        </w:tc>
      </w:tr>
      <w:tr w:rsidR="00CE3D4A" w:rsidRPr="0002501E" w14:paraId="335A4D9B" w14:textId="77777777" w:rsidTr="00B65B79">
        <w:trPr>
          <w:cantSplit/>
        </w:trPr>
        <w:tc>
          <w:tcPr>
            <w:tcW w:w="4407" w:type="dxa"/>
          </w:tcPr>
          <w:p w14:paraId="335A4D99"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Security Code</w:t>
            </w:r>
          </w:p>
        </w:tc>
        <w:tc>
          <w:tcPr>
            <w:tcW w:w="4943" w:type="dxa"/>
          </w:tcPr>
          <w:p w14:paraId="335A4D9A"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code assigned to each user identifying him/her specifically to the system and allowing him/her access to the functions/options assigned to him/her.</w:t>
            </w:r>
          </w:p>
        </w:tc>
      </w:tr>
      <w:tr w:rsidR="00CE3D4A" w:rsidRPr="0002501E" w14:paraId="335A4D9E" w14:textId="77777777" w:rsidTr="00B65B79">
        <w:trPr>
          <w:cantSplit/>
        </w:trPr>
        <w:tc>
          <w:tcPr>
            <w:tcW w:w="4407" w:type="dxa"/>
          </w:tcPr>
          <w:p w14:paraId="335A4D9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Security Key</w:t>
            </w:r>
          </w:p>
        </w:tc>
        <w:tc>
          <w:tcPr>
            <w:tcW w:w="4943" w:type="dxa"/>
          </w:tcPr>
          <w:p w14:paraId="335A4D9D"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Used in conjunction with locked options or functions.  Only holders of this key may perform these options/functions.  Used for options which perform a sensitive task.</w:t>
            </w:r>
          </w:p>
        </w:tc>
      </w:tr>
      <w:tr w:rsidR="00CE3D4A" w:rsidRPr="0002501E" w14:paraId="335A4DA1" w14:textId="77777777" w:rsidTr="00B65B79">
        <w:trPr>
          <w:cantSplit/>
        </w:trPr>
        <w:tc>
          <w:tcPr>
            <w:tcW w:w="4407" w:type="dxa"/>
          </w:tcPr>
          <w:p w14:paraId="335A4D9F"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Selection</w:t>
            </w:r>
          </w:p>
        </w:tc>
        <w:tc>
          <w:tcPr>
            <w:tcW w:w="4943" w:type="dxa"/>
          </w:tcPr>
          <w:p w14:paraId="335A4DA0"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component of a selection list.  It is a single entry on the list.  It is stored with the form and is usually data taken from a file in DHCP such as a CPT code with its description.</w:t>
            </w:r>
          </w:p>
        </w:tc>
      </w:tr>
      <w:tr w:rsidR="00CE3D4A" w:rsidRPr="0002501E" w14:paraId="335A4DA4" w14:textId="77777777" w:rsidTr="00B65B79">
        <w:trPr>
          <w:cantSplit/>
        </w:trPr>
        <w:tc>
          <w:tcPr>
            <w:tcW w:w="4407" w:type="dxa"/>
          </w:tcPr>
          <w:p w14:paraId="335A4DA2"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Selection Group</w:t>
            </w:r>
          </w:p>
        </w:tc>
        <w:tc>
          <w:tcPr>
            <w:tcW w:w="4943" w:type="dxa"/>
          </w:tcPr>
          <w:p w14:paraId="335A4DA3"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component of a selection list.  It is a named group of selections on the list.  Attributes include a header and the print order.</w:t>
            </w:r>
          </w:p>
        </w:tc>
      </w:tr>
      <w:tr w:rsidR="00CE3D4A" w:rsidRPr="0002501E" w14:paraId="335A4DA7" w14:textId="77777777" w:rsidTr="00B65B79">
        <w:trPr>
          <w:cantSplit/>
        </w:trPr>
        <w:tc>
          <w:tcPr>
            <w:tcW w:w="4407" w:type="dxa"/>
          </w:tcPr>
          <w:p w14:paraId="335A4DA5"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Selection List</w:t>
            </w:r>
          </w:p>
        </w:tc>
        <w:tc>
          <w:tcPr>
            <w:tcW w:w="4943" w:type="dxa"/>
          </w:tcPr>
          <w:p w14:paraId="335A4DA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block component whose purpose is to contain a list (e.g., a list of CPT codes).  The list contains sub columns for marking areas, which are areas meant to be marked to indicate selections being made from the list.  Attributes include headers, sub columns, sub column width, sub column type, package interface (the routine used to fill the list), and many attributes for the appearance of the list.</w:t>
            </w:r>
          </w:p>
        </w:tc>
      </w:tr>
      <w:tr w:rsidR="0025571C" w:rsidRPr="0002501E" w14:paraId="335A4DAB" w14:textId="77777777" w:rsidTr="00B65B79">
        <w:trPr>
          <w:cantSplit/>
        </w:trPr>
        <w:tc>
          <w:tcPr>
            <w:tcW w:w="4407" w:type="dxa"/>
          </w:tcPr>
          <w:p w14:paraId="335A4DA8" w14:textId="77777777" w:rsidR="0025571C" w:rsidRPr="0002501E" w:rsidRDefault="0025571C" w:rsidP="001D4383">
            <w:pPr>
              <w:spacing w:after="240"/>
              <w:rPr>
                <w:rFonts w:ascii="Times New Roman" w:hAnsi="Times New Roman"/>
                <w:sz w:val="22"/>
                <w:szCs w:val="22"/>
              </w:rPr>
            </w:pPr>
            <w:r>
              <w:rPr>
                <w:rFonts w:ascii="Times New Roman" w:hAnsi="Times New Roman"/>
                <w:sz w:val="22"/>
                <w:szCs w:val="22"/>
              </w:rPr>
              <w:t>SSVI</w:t>
            </w:r>
          </w:p>
        </w:tc>
        <w:tc>
          <w:tcPr>
            <w:tcW w:w="4943" w:type="dxa"/>
          </w:tcPr>
          <w:p w14:paraId="335A4DA9" w14:textId="77777777" w:rsidR="0025571C" w:rsidRDefault="0025571C" w:rsidP="001D4383">
            <w:pPr>
              <w:spacing w:after="240"/>
              <w:rPr>
                <w:rFonts w:ascii="Times New Roman" w:hAnsi="Times New Roman"/>
                <w:sz w:val="22"/>
                <w:szCs w:val="22"/>
              </w:rPr>
            </w:pPr>
            <w:r>
              <w:rPr>
                <w:rFonts w:ascii="Times New Roman" w:hAnsi="Times New Roman"/>
                <w:sz w:val="22"/>
                <w:szCs w:val="22"/>
              </w:rPr>
              <w:t>System Shared Verified Insurance</w:t>
            </w:r>
          </w:p>
          <w:p w14:paraId="335A4DAA" w14:textId="77777777" w:rsidR="004654F3" w:rsidRPr="0002501E" w:rsidRDefault="004654F3" w:rsidP="001D4383">
            <w:pPr>
              <w:spacing w:after="240"/>
              <w:rPr>
                <w:rFonts w:ascii="Times New Roman" w:hAnsi="Times New Roman"/>
                <w:sz w:val="22"/>
                <w:szCs w:val="22"/>
              </w:rPr>
            </w:pPr>
            <w:r>
              <w:rPr>
                <w:rFonts w:ascii="Times New Roman" w:hAnsi="Times New Roman"/>
                <w:sz w:val="22"/>
                <w:szCs w:val="22"/>
              </w:rPr>
              <w:t>A component that moves</w:t>
            </w:r>
            <w:r w:rsidR="00694BAF">
              <w:rPr>
                <w:rFonts w:ascii="Times New Roman" w:hAnsi="Times New Roman"/>
                <w:sz w:val="22"/>
                <w:szCs w:val="22"/>
              </w:rPr>
              <w:t xml:space="preserve"> insurance</w:t>
            </w:r>
            <w:r>
              <w:rPr>
                <w:rFonts w:ascii="Times New Roman" w:hAnsi="Times New Roman"/>
                <w:sz w:val="22"/>
                <w:szCs w:val="22"/>
              </w:rPr>
              <w:t xml:space="preserve"> data between multiple sites that are used by a single patient.</w:t>
            </w:r>
          </w:p>
        </w:tc>
      </w:tr>
      <w:tr w:rsidR="00CE3D4A" w:rsidRPr="0002501E" w14:paraId="335A4DAE" w14:textId="77777777" w:rsidTr="00B65B79">
        <w:trPr>
          <w:cantSplit/>
        </w:trPr>
        <w:tc>
          <w:tcPr>
            <w:tcW w:w="4407" w:type="dxa"/>
          </w:tcPr>
          <w:p w14:paraId="335A4DA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Stop Code</w:t>
            </w:r>
          </w:p>
        </w:tc>
        <w:tc>
          <w:tcPr>
            <w:tcW w:w="4943" w:type="dxa"/>
          </w:tcPr>
          <w:p w14:paraId="335A4DAD"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three-digit number corresponding to an additional stop/service a patient received in conjunction with a clinic visit.  Stop code entries are used so that medical facilities may receive credit for the services rendered during a patient visit.</w:t>
            </w:r>
          </w:p>
        </w:tc>
      </w:tr>
      <w:tr w:rsidR="00CE3D4A" w:rsidRPr="0002501E" w14:paraId="335A4DB1" w14:textId="77777777" w:rsidTr="00B65B79">
        <w:trPr>
          <w:cantSplit/>
        </w:trPr>
        <w:tc>
          <w:tcPr>
            <w:tcW w:w="4407" w:type="dxa"/>
          </w:tcPr>
          <w:p w14:paraId="335A4DAF"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Sub-column</w:t>
            </w:r>
          </w:p>
        </w:tc>
        <w:tc>
          <w:tcPr>
            <w:tcW w:w="4943" w:type="dxa"/>
          </w:tcPr>
          <w:p w14:paraId="335A4DB0" w14:textId="77777777" w:rsidR="00CE3D4A" w:rsidRPr="0002501E" w:rsidRDefault="00CE3D4A" w:rsidP="00EA79B5">
            <w:pPr>
              <w:spacing w:after="240"/>
              <w:rPr>
                <w:rFonts w:ascii="Times New Roman" w:hAnsi="Times New Roman"/>
                <w:sz w:val="22"/>
                <w:szCs w:val="22"/>
              </w:rPr>
            </w:pPr>
            <w:r w:rsidRPr="0002501E">
              <w:rPr>
                <w:rFonts w:ascii="Times New Roman" w:hAnsi="Times New Roman"/>
                <w:sz w:val="22"/>
                <w:szCs w:val="22"/>
              </w:rPr>
              <w:t>A component of a selection list.  It can contain either text such as a CPT code, or a marking area.</w:t>
            </w:r>
          </w:p>
        </w:tc>
      </w:tr>
      <w:tr w:rsidR="00CE3D4A" w:rsidRPr="0002501E" w14:paraId="335A4DB4" w14:textId="77777777" w:rsidTr="00B65B79">
        <w:trPr>
          <w:cantSplit/>
        </w:trPr>
        <w:tc>
          <w:tcPr>
            <w:tcW w:w="4407" w:type="dxa"/>
          </w:tcPr>
          <w:p w14:paraId="335A4DB2"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lastRenderedPageBreak/>
              <w:t>Subfield</w:t>
            </w:r>
          </w:p>
        </w:tc>
        <w:tc>
          <w:tcPr>
            <w:tcW w:w="4943" w:type="dxa"/>
          </w:tcPr>
          <w:p w14:paraId="335A4DB3"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component of a data field.  It can display a single value, whereas a data field can be used to display a collection of related values.  Attributes include those for the label and the area on the form to print the data.  Also, for package interfaces that return records that have multiple values, the particular data must be specified.</w:t>
            </w:r>
          </w:p>
        </w:tc>
      </w:tr>
      <w:tr w:rsidR="00CE3D4A" w:rsidRPr="0002501E" w14:paraId="335A4DB7" w14:textId="77777777" w:rsidTr="00B65B79">
        <w:trPr>
          <w:cantSplit/>
        </w:trPr>
        <w:tc>
          <w:tcPr>
            <w:tcW w:w="4407" w:type="dxa"/>
          </w:tcPr>
          <w:p w14:paraId="335A4DB5"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Text Area</w:t>
            </w:r>
          </w:p>
        </w:tc>
        <w:tc>
          <w:tcPr>
            <w:tcW w:w="4943" w:type="dxa"/>
          </w:tcPr>
          <w:p w14:paraId="335A4DB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rectangular area in a block that is used to display a word-processing field.  The text is automatically formatted to fit within the block.  Attributes include the word-processing field, the position, and size of the text area.  The text is stored with the form.</w:t>
            </w:r>
          </w:p>
        </w:tc>
      </w:tr>
      <w:tr w:rsidR="00CE3D4A" w:rsidRPr="0002501E" w14:paraId="335A4DBA" w14:textId="77777777" w:rsidTr="00B65B79">
        <w:trPr>
          <w:cantSplit/>
        </w:trPr>
        <w:tc>
          <w:tcPr>
            <w:tcW w:w="4407" w:type="dxa"/>
          </w:tcPr>
          <w:p w14:paraId="335A4DB8"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Third Party Billings</w:t>
            </w:r>
          </w:p>
        </w:tc>
        <w:tc>
          <w:tcPr>
            <w:tcW w:w="4943" w:type="dxa"/>
          </w:tcPr>
          <w:p w14:paraId="335A4DB9"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Billings where a party other than the patient is billed.</w:t>
            </w:r>
          </w:p>
        </w:tc>
      </w:tr>
      <w:tr w:rsidR="00CE3D4A" w:rsidRPr="0002501E" w14:paraId="335A4DBD" w14:textId="77777777" w:rsidTr="00B65B79">
        <w:trPr>
          <w:cantSplit/>
        </w:trPr>
        <w:tc>
          <w:tcPr>
            <w:tcW w:w="4407" w:type="dxa"/>
          </w:tcPr>
          <w:p w14:paraId="335A4DBB"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Tool Kit</w:t>
            </w:r>
          </w:p>
        </w:tc>
        <w:tc>
          <w:tcPr>
            <w:tcW w:w="4943" w:type="dxa"/>
          </w:tcPr>
          <w:p w14:paraId="335A4DB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set of pre-configured encounter forms and blocks to facilitate sites' use of the Encounter Forms package.</w:t>
            </w:r>
          </w:p>
        </w:tc>
      </w:tr>
      <w:tr w:rsidR="00CE3D4A" w:rsidRPr="0002501E" w14:paraId="335A4DC0" w14:textId="77777777" w:rsidTr="00B65B79">
        <w:trPr>
          <w:cantSplit/>
        </w:trPr>
        <w:tc>
          <w:tcPr>
            <w:tcW w:w="4407" w:type="dxa"/>
          </w:tcPr>
          <w:p w14:paraId="335A4DBE"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UB-82</w:t>
            </w:r>
          </w:p>
        </w:tc>
        <w:tc>
          <w:tcPr>
            <w:tcW w:w="4943" w:type="dxa"/>
          </w:tcPr>
          <w:p w14:paraId="335A4DBF"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AMA approved health insurance claim form used for Third Party billings.</w:t>
            </w:r>
          </w:p>
        </w:tc>
      </w:tr>
      <w:tr w:rsidR="00CE3D4A" w:rsidRPr="0002501E" w14:paraId="335A4DC3" w14:textId="77777777" w:rsidTr="00B65B79">
        <w:trPr>
          <w:cantSplit/>
        </w:trPr>
        <w:tc>
          <w:tcPr>
            <w:tcW w:w="4407" w:type="dxa"/>
          </w:tcPr>
          <w:p w14:paraId="335A4DC1"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UB-92</w:t>
            </w:r>
          </w:p>
        </w:tc>
        <w:tc>
          <w:tcPr>
            <w:tcW w:w="4943" w:type="dxa"/>
          </w:tcPr>
          <w:p w14:paraId="335A4DC2"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AMA approved health insurance claim form used for Third Party billings.</w:t>
            </w:r>
          </w:p>
        </w:tc>
      </w:tr>
      <w:tr w:rsidR="00CE3D4A" w:rsidRPr="0002501E" w14:paraId="335A4DC7" w14:textId="77777777" w:rsidTr="00B65B79">
        <w:trPr>
          <w:cantSplit/>
        </w:trPr>
        <w:tc>
          <w:tcPr>
            <w:tcW w:w="4407" w:type="dxa"/>
          </w:tcPr>
          <w:p w14:paraId="335A4DC4"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UR</w:t>
            </w:r>
          </w:p>
        </w:tc>
        <w:tc>
          <w:tcPr>
            <w:tcW w:w="4943" w:type="dxa"/>
          </w:tcPr>
          <w:p w14:paraId="335A4DC5"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Utilization Review</w:t>
            </w:r>
          </w:p>
          <w:p w14:paraId="335A4DC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review carried out by allied health personnel at pre-determined times during the hospital stay to assess the appropriateness of care.</w:t>
            </w:r>
          </w:p>
        </w:tc>
      </w:tr>
      <w:tr w:rsidR="00BE37B9" w:rsidRPr="0002501E" w14:paraId="3A3D87E3" w14:textId="77777777" w:rsidTr="00B65B79">
        <w:trPr>
          <w:cantSplit/>
        </w:trPr>
        <w:tc>
          <w:tcPr>
            <w:tcW w:w="4407" w:type="dxa"/>
          </w:tcPr>
          <w:p w14:paraId="09C55BA2" w14:textId="4B245C07" w:rsidR="00BE37B9" w:rsidRPr="0002501E" w:rsidRDefault="00BE37B9" w:rsidP="001D4383">
            <w:pPr>
              <w:spacing w:after="240"/>
              <w:rPr>
                <w:rFonts w:ascii="Times New Roman" w:hAnsi="Times New Roman"/>
                <w:sz w:val="22"/>
                <w:szCs w:val="22"/>
              </w:rPr>
            </w:pPr>
            <w:r>
              <w:rPr>
                <w:rFonts w:ascii="Times New Roman" w:hAnsi="Times New Roman"/>
                <w:sz w:val="22"/>
                <w:szCs w:val="22"/>
              </w:rPr>
              <w:t>Urgent Care</w:t>
            </w:r>
          </w:p>
        </w:tc>
        <w:tc>
          <w:tcPr>
            <w:tcW w:w="4943" w:type="dxa"/>
          </w:tcPr>
          <w:p w14:paraId="73590C66" w14:textId="47CAE0D9" w:rsidR="00BE37B9" w:rsidRPr="0002501E" w:rsidRDefault="00BE37B9" w:rsidP="001D4383">
            <w:pPr>
              <w:spacing w:after="240"/>
              <w:rPr>
                <w:rFonts w:ascii="Times New Roman" w:hAnsi="Times New Roman"/>
                <w:sz w:val="22"/>
                <w:szCs w:val="22"/>
              </w:rPr>
            </w:pPr>
            <w:r w:rsidRPr="00BE37B9">
              <w:rPr>
                <w:rFonts w:ascii="Times New Roman" w:hAnsi="Times New Roman"/>
                <w:sz w:val="22"/>
                <w:szCs w:val="22"/>
              </w:rPr>
              <w:t>Urgent care is a category of walk-in clinic focused on the delivery of ambulatory care in a dedicated medical facility outside of a traditional emergency department (emergency room). Urgent care centers primarily treat injuries or illnesses requiring immediate care, but not serious enough to require an emergency department (ED) visit.</w:t>
            </w:r>
          </w:p>
        </w:tc>
      </w:tr>
      <w:tr w:rsidR="00CE3D4A" w:rsidRPr="0002501E" w14:paraId="335A4DCA" w14:textId="77777777" w:rsidTr="00B65B79">
        <w:trPr>
          <w:cantSplit/>
        </w:trPr>
        <w:tc>
          <w:tcPr>
            <w:tcW w:w="4407" w:type="dxa"/>
          </w:tcPr>
          <w:p w14:paraId="335A4DC8"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Wage Percentage</w:t>
            </w:r>
          </w:p>
        </w:tc>
        <w:tc>
          <w:tcPr>
            <w:tcW w:w="4943" w:type="dxa"/>
          </w:tcPr>
          <w:p w14:paraId="335A4DC9"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percentage of the rate group unit charge that is the wage component to be used in calculating the HCFA charge for ambulatory surgical procedures.</w:t>
            </w:r>
          </w:p>
        </w:tc>
      </w:tr>
    </w:tbl>
    <w:p w14:paraId="335A4DCB" w14:textId="77777777" w:rsidR="00E67BD9" w:rsidRPr="00CB1B19" w:rsidRDefault="00E67BD9" w:rsidP="00E67BD9">
      <w:pPr>
        <w:jc w:val="center"/>
        <w:rPr>
          <w:rFonts w:ascii="Times New Roman" w:hAnsi="Times New Roman"/>
          <w:i/>
          <w:szCs w:val="24"/>
        </w:rPr>
      </w:pPr>
      <w:r w:rsidRPr="0002501E">
        <w:rPr>
          <w:rFonts w:ascii="Times New Roman" w:hAnsi="Times New Roman"/>
          <w:sz w:val="22"/>
        </w:rPr>
        <w:br w:type="page"/>
      </w:r>
      <w:r w:rsidRPr="0002501E">
        <w:rPr>
          <w:rFonts w:ascii="Times New Roman" w:hAnsi="Times New Roman"/>
          <w:i/>
          <w:color w:val="000000"/>
          <w:szCs w:val="24"/>
        </w:rPr>
        <w:lastRenderedPageBreak/>
        <w:t>(</w:t>
      </w:r>
      <w:r w:rsidRPr="0002501E">
        <w:rPr>
          <w:rFonts w:ascii="Times New Roman" w:hAnsi="Times New Roman"/>
          <w:i/>
          <w:szCs w:val="24"/>
        </w:rPr>
        <w:t>This page included for two-sided copying.)</w:t>
      </w:r>
    </w:p>
    <w:p w14:paraId="335A4DCC" w14:textId="77777777" w:rsidR="00531745" w:rsidRPr="00F006A9" w:rsidRDefault="00531745" w:rsidP="001D4383">
      <w:pPr>
        <w:pStyle w:val="Heading1"/>
        <w:spacing w:after="240"/>
        <w:rPr>
          <w:rFonts w:ascii="Times New Roman" w:hAnsi="Times New Roman"/>
          <w:sz w:val="22"/>
        </w:rPr>
      </w:pPr>
    </w:p>
    <w:sectPr w:rsidR="00531745" w:rsidRPr="00F006A9" w:rsidSect="00426F48">
      <w:headerReference w:type="even" r:id="rId71"/>
      <w:headerReference w:type="default" r:id="rId72"/>
      <w:footerReference w:type="even" r:id="rId73"/>
      <w:footerReference w:type="default" r:id="rId74"/>
      <w:headerReference w:type="first" r:id="rId75"/>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53D05E" w14:textId="77777777" w:rsidR="00AE3172" w:rsidRDefault="00AE3172">
      <w:r>
        <w:separator/>
      </w:r>
    </w:p>
    <w:p w14:paraId="4E6D9844" w14:textId="77777777" w:rsidR="00AE3172" w:rsidRDefault="00AE3172"/>
  </w:endnote>
  <w:endnote w:type="continuationSeparator" w:id="0">
    <w:p w14:paraId="412FB7F7" w14:textId="77777777" w:rsidR="00AE3172" w:rsidRDefault="00AE3172">
      <w:r>
        <w:continuationSeparator/>
      </w:r>
    </w:p>
    <w:p w14:paraId="5EB14F21" w14:textId="77777777" w:rsidR="00AE3172" w:rsidRDefault="00AE3172"/>
  </w:endnote>
  <w:endnote w:type="continuationNotice" w:id="1">
    <w:p w14:paraId="45BCC348" w14:textId="77777777" w:rsidR="00AE3172" w:rsidRDefault="00AE3172"/>
    <w:p w14:paraId="759C8CE6" w14:textId="77777777" w:rsidR="00AE3172" w:rsidRDefault="00AE31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Diego1-Light">
    <w:altName w:val="Calibri"/>
    <w:panose1 w:val="00000000000000000000"/>
    <w:charset w:val="00"/>
    <w:family w:val="auto"/>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_ansi">
    <w:panose1 w:val="020B0609020202020204"/>
    <w:charset w:val="00"/>
    <w:family w:val="modern"/>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DC" w14:textId="77777777" w:rsidR="00C37F40" w:rsidRPr="00617FAB" w:rsidRDefault="00C37F40" w:rsidP="00840470">
    <w:pPr>
      <w:pStyle w:val="Footer"/>
      <w:tabs>
        <w:tab w:val="clear" w:pos="5040"/>
        <w:tab w:val="center" w:pos="4680"/>
      </w:tabs>
      <w:rPr>
        <w:rFonts w:ascii="Times New Roman" w:hAnsi="Times New Roman"/>
      </w:rPr>
    </w:pPr>
    <w:r w:rsidRPr="00EE5937">
      <w:rPr>
        <w:rFonts w:ascii="Times New Roman" w:hAnsi="Times New Roman"/>
      </w:rPr>
      <w:t>M</w:t>
    </w:r>
    <w:r>
      <w:rPr>
        <w:rFonts w:ascii="Times New Roman" w:hAnsi="Times New Roman"/>
      </w:rPr>
      <w:t>arch 1994</w:t>
    </w:r>
    <w:r>
      <w:rPr>
        <w:rFonts w:ascii="Times New Roman" w:hAnsi="Times New Roman"/>
      </w:rPr>
      <w:tab/>
    </w: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sidRPr="00617FAB">
      <w:rPr>
        <w:rFonts w:ascii="Times New Roman" w:hAnsi="Times New Roman"/>
      </w:rPr>
      <w:tab/>
    </w:r>
    <w:r w:rsidRPr="00617FAB">
      <w:rPr>
        <w:rFonts w:ascii="Times New Roman" w:hAnsi="Times New Roman"/>
      </w:rPr>
      <w:fldChar w:fldCharType="begin"/>
    </w:r>
    <w:r w:rsidRPr="00617FAB">
      <w:rPr>
        <w:rFonts w:ascii="Times New Roman" w:hAnsi="Times New Roman"/>
      </w:rPr>
      <w:instrText>PAGE</w:instrText>
    </w:r>
    <w:r w:rsidRPr="00617FAB">
      <w:rPr>
        <w:rFonts w:ascii="Times New Roman" w:hAnsi="Times New Roman"/>
      </w:rPr>
      <w:fldChar w:fldCharType="separate"/>
    </w:r>
    <w:r>
      <w:rPr>
        <w:rFonts w:ascii="Times New Roman" w:hAnsi="Times New Roman"/>
        <w:noProof/>
      </w:rPr>
      <w:t>iii</w:t>
    </w:r>
    <w:r w:rsidRPr="00617FAB">
      <w:rPr>
        <w:rFonts w:ascii="Times New Roman" w:hAnsi="Times New Roman"/>
      </w:rPr>
      <w:fldChar w:fldCharType="end"/>
    </w:r>
  </w:p>
  <w:p w14:paraId="335A4DDD" w14:textId="77777777" w:rsidR="00C37F40" w:rsidRPr="00EE5937" w:rsidRDefault="00C37F40">
    <w:pPr>
      <w:pStyle w:val="Footer"/>
      <w:tabs>
        <w:tab w:val="center" w:pos="4680"/>
      </w:tabs>
      <w:rPr>
        <w:rFonts w:ascii="Times New Roman" w:hAnsi="Times New Roman"/>
      </w:rPr>
    </w:pPr>
    <w:r w:rsidRPr="00617FAB">
      <w:rPr>
        <w:rFonts w:ascii="Times New Roman" w:hAnsi="Times New Roman"/>
      </w:rPr>
      <w:t>Revised May 2014</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E" w14:textId="4E436C21" w:rsidR="00C37F40" w:rsidRPr="00617FAB" w:rsidRDefault="00C37F40" w:rsidP="00953735">
    <w:pPr>
      <w:pStyle w:val="Footer"/>
      <w:tabs>
        <w:tab w:val="clear" w:pos="5040"/>
        <w:tab w:val="center" w:pos="4680"/>
      </w:tabs>
      <w:rPr>
        <w:rStyle w:val="PageNumber"/>
        <w:rFonts w:ascii="Times New Roman" w:hAnsi="Times New Roman"/>
      </w:rPr>
    </w:pPr>
    <w:r w:rsidRPr="007838AA">
      <w:rPr>
        <w:rFonts w:ascii="Times New Roman" w:hAnsi="Times New Roman"/>
      </w:rPr>
      <w:t>IB V. 2.0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xi</w:t>
    </w:r>
    <w:r>
      <w:rPr>
        <w:rFonts w:ascii="Times New Roman" w:hAnsi="Times New Roman"/>
        <w:noProof/>
      </w:rPr>
      <w:fldChar w:fldCharType="end"/>
    </w:r>
    <w:r>
      <w:rPr>
        <w:rFonts w:ascii="Times New Roman" w:hAnsi="Times New Roman"/>
      </w:rPr>
      <w:tab/>
    </w:r>
    <w:del w:id="37" w:author="Jutzi, William Christopher (Intuitive IT)" w:date="2019-08-15T10:58:00Z">
      <w:r w:rsidDel="00CD097C">
        <w:rPr>
          <w:rFonts w:ascii="Times New Roman" w:hAnsi="Times New Roman"/>
        </w:rPr>
        <w:delText xml:space="preserve">August </w:delText>
      </w:r>
    </w:del>
    <w:ins w:id="38" w:author="Jutzi, William Christopher (Intuitive IT)" w:date="2019-08-15T10:58:00Z">
      <w:r w:rsidR="00CD097C">
        <w:rPr>
          <w:rFonts w:ascii="Times New Roman" w:hAnsi="Times New Roman"/>
        </w:rPr>
        <w:t>November</w:t>
      </w:r>
      <w:r w:rsidR="00CD097C">
        <w:rPr>
          <w:rFonts w:ascii="Times New Roman" w:hAnsi="Times New Roman"/>
        </w:rPr>
        <w:t xml:space="preserve"> </w:t>
      </w:r>
    </w:ins>
    <w:r>
      <w:rPr>
        <w:rFonts w:ascii="Times New Roman" w:hAnsi="Times New Roman"/>
      </w:rPr>
      <w:t>2019</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0" w14:textId="412DE304" w:rsidR="00C37F40" w:rsidRPr="00BC020A" w:rsidRDefault="00C37F40" w:rsidP="00953735">
    <w:pPr>
      <w:pStyle w:val="Footer"/>
      <w:tabs>
        <w:tab w:val="clear" w:pos="5040"/>
        <w:tab w:val="center" w:pos="4680"/>
      </w:tabs>
      <w:rP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146</w:t>
    </w:r>
    <w:r>
      <w:rPr>
        <w:rFonts w:ascii="Times New Roman" w:hAnsi="Times New Roman"/>
        <w:noProof/>
      </w:rPr>
      <w:fldChar w:fldCharType="end"/>
    </w:r>
    <w:r>
      <w:rPr>
        <w:rFonts w:ascii="Times New Roman" w:hAnsi="Times New Roman"/>
      </w:rPr>
      <w:tab/>
    </w:r>
    <w:del w:id="42" w:author="Jutzi, William Christopher (Intuitive IT)" w:date="2019-08-15T10:59:00Z">
      <w:r w:rsidDel="00CD097C">
        <w:rPr>
          <w:rFonts w:ascii="Times New Roman" w:hAnsi="Times New Roman"/>
        </w:rPr>
        <w:delText xml:space="preserve">August </w:delText>
      </w:r>
    </w:del>
    <w:ins w:id="43" w:author="Jutzi, William Christopher (Intuitive IT)" w:date="2019-08-15T10:59:00Z">
      <w:r w:rsidR="00CD097C">
        <w:rPr>
          <w:rFonts w:ascii="Times New Roman" w:hAnsi="Times New Roman"/>
        </w:rPr>
        <w:t>November</w:t>
      </w:r>
      <w:r w:rsidR="00CD097C">
        <w:rPr>
          <w:rFonts w:ascii="Times New Roman" w:hAnsi="Times New Roman"/>
        </w:rPr>
        <w:t xml:space="preserve"> </w:t>
      </w:r>
    </w:ins>
    <w:r>
      <w:rPr>
        <w:rFonts w:ascii="Times New Roman" w:hAnsi="Times New Roman"/>
      </w:rPr>
      <w:t>2019</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1" w14:textId="77777777" w:rsidR="00C37F40" w:rsidRDefault="00C37F40">
    <w:pPr>
      <w:pStyle w:val="Footer"/>
      <w:tabs>
        <w:tab w:val="clear" w:pos="5040"/>
        <w:tab w:val="center" w:pos="4680"/>
      </w:tabs>
      <w:rPr>
        <w:sz w:val="19"/>
      </w:rPr>
    </w:pPr>
    <w:r>
      <w:rPr>
        <w:sz w:val="19"/>
      </w:rPr>
      <w:t>March 1994</w:t>
    </w:r>
    <w:r>
      <w:rPr>
        <w:sz w:val="19"/>
      </w:rPr>
      <w:tab/>
      <w:t>IB V. 2.0 Technical Manual</w:t>
    </w:r>
    <w:r>
      <w:rPr>
        <w:sz w:val="19"/>
      </w:rPr>
      <w:tab/>
    </w:r>
    <w:r>
      <w:rPr>
        <w:sz w:val="19"/>
      </w:rPr>
      <w:fldChar w:fldCharType="begin"/>
    </w:r>
    <w:r>
      <w:rPr>
        <w:sz w:val="19"/>
      </w:rPr>
      <w:instrText>page</w:instrText>
    </w:r>
    <w:r>
      <w:rPr>
        <w:sz w:val="19"/>
      </w:rPr>
      <w:fldChar w:fldCharType="separate"/>
    </w:r>
    <w:r>
      <w:rPr>
        <w:noProof/>
        <w:sz w:val="19"/>
      </w:rPr>
      <w:t>5</w:t>
    </w:r>
    <w:r>
      <w:rPr>
        <w:sz w:val="19"/>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3" w14:textId="638A3B03" w:rsidR="00C37F40" w:rsidRPr="00617FAB" w:rsidRDefault="00C37F40" w:rsidP="00953735">
    <w:pPr>
      <w:pStyle w:val="Footer"/>
      <w:tabs>
        <w:tab w:val="clear" w:pos="5040"/>
        <w:tab w:val="center" w:pos="4680"/>
      </w:tabs>
      <w:rPr>
        <w:rStyle w:val="PageNumbe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5</w:t>
    </w:r>
    <w:r>
      <w:rPr>
        <w:rFonts w:ascii="Times New Roman" w:hAnsi="Times New Roman"/>
        <w:noProof/>
      </w:rPr>
      <w:fldChar w:fldCharType="end"/>
    </w:r>
    <w:r>
      <w:rPr>
        <w:rFonts w:ascii="Times New Roman" w:hAnsi="Times New Roman"/>
      </w:rPr>
      <w:tab/>
    </w:r>
    <w:ins w:id="44" w:author="Jutzi, William Christopher (Intuitive IT)" w:date="2019-08-15T10:59:00Z">
      <w:r w:rsidR="00CD097C">
        <w:rPr>
          <w:rFonts w:ascii="Times New Roman" w:hAnsi="Times New Roman"/>
        </w:rPr>
        <w:t>November</w:t>
      </w:r>
    </w:ins>
    <w:del w:id="45" w:author="Jutzi, William Christopher (Intuitive IT)" w:date="2019-08-15T10:58:00Z">
      <w:r w:rsidDel="00CD097C">
        <w:rPr>
          <w:rFonts w:ascii="Times New Roman" w:hAnsi="Times New Roman"/>
        </w:rPr>
        <w:delText>August</w:delText>
      </w:r>
    </w:del>
    <w:r>
      <w:rPr>
        <w:rFonts w:ascii="Times New Roman" w:hAnsi="Times New Roman"/>
      </w:rPr>
      <w:t xml:space="preserve"> 2019</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6" w14:textId="77777777" w:rsidR="00C37F40" w:rsidRDefault="00C37F40">
    <w:pPr>
      <w:pStyle w:val="Header"/>
      <w:rPr>
        <w:sz w:val="19"/>
      </w:rPr>
    </w:pPr>
    <w:r>
      <w:rPr>
        <w:sz w:val="19"/>
      </w:rPr>
      <w:t xml:space="preserve"> </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A" w14:textId="77777777" w:rsidR="00C37F40" w:rsidRDefault="00C37F40">
    <w:pPr>
      <w:pStyle w:val="Header"/>
      <w:rPr>
        <w:sz w:val="19"/>
      </w:rPr>
    </w:pPr>
    <w:r>
      <w:rPr>
        <w:sz w:val="19"/>
      </w:rPr>
      <w:t>Orientation</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5025F" w14:textId="2F4E5374" w:rsidR="00C37F40" w:rsidRPr="00617FAB" w:rsidRDefault="00C37F40" w:rsidP="007838AA">
    <w:pPr>
      <w:pStyle w:val="Footer"/>
      <w:tabs>
        <w:tab w:val="clear" w:pos="5040"/>
        <w:tab w:val="center" w:pos="4680"/>
      </w:tabs>
      <w:rPr>
        <w:rStyle w:val="PageNumbe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143</w:t>
    </w:r>
    <w:r>
      <w:rPr>
        <w:rFonts w:ascii="Times New Roman" w:hAnsi="Times New Roman"/>
        <w:noProof/>
      </w:rPr>
      <w:fldChar w:fldCharType="end"/>
    </w:r>
    <w:r>
      <w:rPr>
        <w:rFonts w:ascii="Times New Roman" w:hAnsi="Times New Roman"/>
      </w:rPr>
      <w:tab/>
    </w:r>
    <w:del w:id="82" w:author="Jutzi, William Christopher (Intuitive IT)" w:date="2019-08-15T10:59:00Z">
      <w:r w:rsidDel="00CD097C">
        <w:rPr>
          <w:rFonts w:ascii="Times New Roman" w:hAnsi="Times New Roman"/>
        </w:rPr>
        <w:delText xml:space="preserve">August </w:delText>
      </w:r>
    </w:del>
    <w:ins w:id="83" w:author="Jutzi, William Christopher (Intuitive IT)" w:date="2019-08-15T10:59:00Z">
      <w:r w:rsidR="00CD097C">
        <w:rPr>
          <w:rFonts w:ascii="Times New Roman" w:hAnsi="Times New Roman"/>
        </w:rPr>
        <w:t xml:space="preserve">November </w:t>
      </w:r>
    </w:ins>
    <w:r>
      <w:rPr>
        <w:rFonts w:ascii="Times New Roman" w:hAnsi="Times New Roman"/>
      </w:rPr>
      <w:t>2019</w:t>
    </w:r>
  </w:p>
  <w:p w14:paraId="335A4DFE" w14:textId="00D0D749" w:rsidR="00C37F40" w:rsidRPr="00617FAB" w:rsidRDefault="00C37F40" w:rsidP="00953735">
    <w:pPr>
      <w:pStyle w:val="Footer"/>
      <w:tabs>
        <w:tab w:val="clear" w:pos="5040"/>
        <w:tab w:val="center" w:pos="4680"/>
      </w:tabs>
      <w:rPr>
        <w:rStyle w:val="PageNumber"/>
        <w:rFonts w:ascii="Times New Roman" w:hAnsi="Times New Roman"/>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8" w14:textId="4F826F1B" w:rsidR="00C37F40" w:rsidRPr="00B30D15" w:rsidRDefault="00C37F40" w:rsidP="00953735">
    <w:pPr>
      <w:pStyle w:val="Footer"/>
      <w:tabs>
        <w:tab w:val="clear" w:pos="5040"/>
        <w:tab w:val="center" w:pos="4680"/>
      </w:tabs>
      <w:rP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147</w:t>
    </w:r>
    <w:r>
      <w:rPr>
        <w:rFonts w:ascii="Times New Roman" w:hAnsi="Times New Roman"/>
        <w:noProof/>
      </w:rPr>
      <w:fldChar w:fldCharType="end"/>
    </w:r>
    <w:r>
      <w:rPr>
        <w:rFonts w:ascii="Times New Roman" w:hAnsi="Times New Roman"/>
      </w:rPr>
      <w:tab/>
    </w:r>
    <w:del w:id="207" w:author="Jutzi, William Christopher (Intuitive IT)" w:date="2019-08-15T11:01:00Z">
      <w:r w:rsidDel="00CD097C">
        <w:rPr>
          <w:rFonts w:ascii="Times New Roman" w:hAnsi="Times New Roman"/>
        </w:rPr>
        <w:delText xml:space="preserve">August </w:delText>
      </w:r>
    </w:del>
    <w:ins w:id="208" w:author="Jutzi, William Christopher (Intuitive IT)" w:date="2019-08-15T11:01:00Z">
      <w:r w:rsidR="00CD097C">
        <w:rPr>
          <w:rFonts w:ascii="Times New Roman" w:hAnsi="Times New Roman"/>
        </w:rPr>
        <w:t>November</w:t>
      </w:r>
      <w:r w:rsidR="00CD097C">
        <w:rPr>
          <w:rFonts w:ascii="Times New Roman" w:hAnsi="Times New Roman"/>
        </w:rPr>
        <w:t xml:space="preserve"> </w:t>
      </w:r>
    </w:ins>
    <w:r>
      <w:rPr>
        <w:rFonts w:ascii="Times New Roman" w:hAnsi="Times New Roman"/>
      </w:rPr>
      <w:t>2019</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C" w14:textId="5FF044F3" w:rsidR="00C37F40" w:rsidRPr="00B30D15" w:rsidRDefault="00C37F40">
    <w:pPr>
      <w:pStyle w:val="Footer"/>
      <w:tabs>
        <w:tab w:val="clear" w:pos="5040"/>
        <w:tab w:val="center" w:pos="4680"/>
      </w:tabs>
      <w:rPr>
        <w:rFonts w:ascii="Times New Roman" w:hAnsi="Times New Roman"/>
      </w:rPr>
    </w:pPr>
    <w:del w:id="212" w:author="Jutzi, William Christopher (Intuitive IT)" w:date="2019-08-15T11:03:00Z">
      <w:r w:rsidDel="00CD097C">
        <w:rPr>
          <w:rFonts w:ascii="Times New Roman" w:hAnsi="Times New Roman"/>
        </w:rPr>
        <w:delText xml:space="preserve">August </w:delText>
      </w:r>
    </w:del>
    <w:ins w:id="213" w:author="Jutzi, William Christopher (Intuitive IT)" w:date="2019-08-15T11:03:00Z">
      <w:r w:rsidR="00CD097C">
        <w:rPr>
          <w:rFonts w:ascii="Times New Roman" w:hAnsi="Times New Roman"/>
        </w:rPr>
        <w:t>November</w:t>
      </w:r>
      <w:r w:rsidR="00CD097C">
        <w:rPr>
          <w:rFonts w:ascii="Times New Roman" w:hAnsi="Times New Roman"/>
        </w:rPr>
        <w:t xml:space="preserve"> </w:t>
      </w:r>
    </w:ins>
    <w:r>
      <w:rPr>
        <w:rFonts w:ascii="Times New Roman" w:hAnsi="Times New Roman"/>
      </w:rPr>
      <w:t>2019</w:t>
    </w:r>
    <w:r w:rsidRPr="00617FAB">
      <w:rPr>
        <w:rFonts w:ascii="Times New Roman" w:hAnsi="Times New Roman"/>
      </w:rPr>
      <w:tab/>
      <w:t>IB V. 2.</w:t>
    </w:r>
    <w:r>
      <w:rPr>
        <w:rFonts w:ascii="Times New Roman" w:hAnsi="Times New Roman"/>
      </w:rPr>
      <w:t>0</w:t>
    </w:r>
    <w:r w:rsidRPr="00617FAB">
      <w:rPr>
        <w:rFonts w:ascii="Times New Roman" w:hAnsi="Times New Roman"/>
      </w:rPr>
      <w:t xml:space="preserve"> Technical Manual</w:t>
    </w:r>
    <w:r w:rsidRPr="00617FAB">
      <w:rPr>
        <w:rFonts w:ascii="Times New Roman" w:hAnsi="Times New Roman"/>
      </w:rPr>
      <w:tab/>
    </w:r>
    <w:r w:rsidRPr="00617FAB">
      <w:rPr>
        <w:rFonts w:ascii="Times New Roman" w:hAnsi="Times New Roman"/>
      </w:rPr>
      <w:fldChar w:fldCharType="begin"/>
    </w:r>
    <w:r w:rsidRPr="00617FAB">
      <w:rPr>
        <w:rFonts w:ascii="Times New Roman" w:hAnsi="Times New Roman"/>
      </w:rPr>
      <w:instrText>page</w:instrText>
    </w:r>
    <w:r w:rsidRPr="00617FAB">
      <w:rPr>
        <w:rFonts w:ascii="Times New Roman" w:hAnsi="Times New Roman"/>
      </w:rPr>
      <w:fldChar w:fldCharType="separate"/>
    </w:r>
    <w:r>
      <w:rPr>
        <w:rFonts w:ascii="Times New Roman" w:hAnsi="Times New Roman"/>
        <w:noProof/>
      </w:rPr>
      <w:t>209</w:t>
    </w:r>
    <w:r w:rsidRPr="00617FAB">
      <w:rPr>
        <w:rFonts w:ascii="Times New Roman" w:hAnsi="Times New Roman"/>
      </w:rP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D9DC6F" w14:textId="43148A0C" w:rsidR="00C37F40" w:rsidRPr="00617FAB" w:rsidRDefault="00C37F40" w:rsidP="007838AA">
    <w:pPr>
      <w:pStyle w:val="Footer"/>
      <w:tabs>
        <w:tab w:val="clear" w:pos="5040"/>
        <w:tab w:val="center" w:pos="4680"/>
      </w:tabs>
      <w:rPr>
        <w:rStyle w:val="PageNumbe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213</w:t>
    </w:r>
    <w:r>
      <w:rPr>
        <w:rFonts w:ascii="Times New Roman" w:hAnsi="Times New Roman"/>
        <w:noProof/>
      </w:rPr>
      <w:fldChar w:fldCharType="end"/>
    </w:r>
    <w:r>
      <w:rPr>
        <w:rFonts w:ascii="Times New Roman" w:hAnsi="Times New Roman"/>
      </w:rPr>
      <w:tab/>
      <w:t>August 2019</w:t>
    </w:r>
  </w:p>
  <w:p w14:paraId="335A4E18" w14:textId="76810EA0" w:rsidR="00C37F40" w:rsidRDefault="00C37F40">
    <w:pPr>
      <w:pStyle w:val="Footer"/>
      <w:tabs>
        <w:tab w:val="clear" w:pos="5040"/>
        <w:tab w:val="center" w:pos="4680"/>
      </w:tabs>
      <w:rPr>
        <w:sz w:val="19"/>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DE" w14:textId="6C2D1033" w:rsidR="00C37F40" w:rsidRPr="00EE5937" w:rsidRDefault="00C37F40" w:rsidP="00953735">
    <w:pPr>
      <w:pStyle w:val="Footer"/>
      <w:rP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viii</w:t>
    </w:r>
    <w:r>
      <w:rPr>
        <w:rFonts w:ascii="Times New Roman" w:hAnsi="Times New Roman"/>
        <w:noProof/>
      </w:rPr>
      <w:fldChar w:fldCharType="end"/>
    </w:r>
    <w:r>
      <w:rPr>
        <w:rFonts w:ascii="Times New Roman" w:hAnsi="Times New Roman"/>
      </w:rPr>
      <w:tab/>
    </w:r>
    <w:del w:id="25" w:author="Jutzi, William Christopher (Intuitive IT)" w:date="2019-08-15T10:57:00Z">
      <w:r w:rsidDel="00CD097C">
        <w:rPr>
          <w:rFonts w:ascii="Times New Roman" w:hAnsi="Times New Roman"/>
        </w:rPr>
        <w:delText xml:space="preserve">August </w:delText>
      </w:r>
    </w:del>
    <w:ins w:id="26" w:author="Jutzi, William Christopher (Intuitive IT)" w:date="2019-08-15T10:57:00Z">
      <w:r w:rsidR="00CD097C">
        <w:rPr>
          <w:rFonts w:ascii="Times New Roman" w:hAnsi="Times New Roman"/>
        </w:rPr>
        <w:t>November</w:t>
      </w:r>
      <w:r w:rsidR="00CD097C">
        <w:rPr>
          <w:rFonts w:ascii="Times New Roman" w:hAnsi="Times New Roman"/>
        </w:rPr>
        <w:t xml:space="preserve"> </w:t>
      </w:r>
    </w:ins>
    <w:r>
      <w:rPr>
        <w:rFonts w:ascii="Times New Roman" w:hAnsi="Times New Roman"/>
      </w:rPr>
      <w:t>2019</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E" w14:textId="20F9E085" w:rsidR="00C37F40" w:rsidRPr="00AB3233" w:rsidRDefault="00C37F40" w:rsidP="00953735">
    <w:pPr>
      <w:pStyle w:val="Footer"/>
      <w:tabs>
        <w:tab w:val="clear" w:pos="5040"/>
        <w:tab w:val="center" w:pos="4680"/>
      </w:tabs>
      <w:rP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222</w:t>
    </w:r>
    <w:r>
      <w:rPr>
        <w:rFonts w:ascii="Times New Roman" w:hAnsi="Times New Roman"/>
        <w:noProof/>
      </w:rPr>
      <w:fldChar w:fldCharType="end"/>
    </w:r>
    <w:r>
      <w:rPr>
        <w:rFonts w:ascii="Times New Roman" w:hAnsi="Times New Roman"/>
      </w:rPr>
      <w:tab/>
    </w:r>
    <w:ins w:id="243" w:author="Jutzi, William Christopher (Intuitive IT)" w:date="2019-08-15T11:03:00Z">
      <w:r w:rsidR="00CD097C">
        <w:rPr>
          <w:rFonts w:ascii="Times New Roman" w:hAnsi="Times New Roman"/>
        </w:rPr>
        <w:t>November</w:t>
      </w:r>
    </w:ins>
    <w:del w:id="244" w:author="Jutzi, William Christopher (Intuitive IT)" w:date="2019-08-15T11:03:00Z">
      <w:r w:rsidDel="00CD097C">
        <w:rPr>
          <w:rFonts w:ascii="Times New Roman" w:hAnsi="Times New Roman"/>
        </w:rPr>
        <w:delText>August</w:delText>
      </w:r>
    </w:del>
    <w:r>
      <w:rPr>
        <w:rFonts w:ascii="Times New Roman" w:hAnsi="Times New Roman"/>
      </w:rPr>
      <w:t xml:space="preserve"> 2019</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7E3BE9" w14:textId="224F5C71" w:rsidR="00C37F40" w:rsidRPr="00617FAB" w:rsidRDefault="00C37F40" w:rsidP="007838AA">
    <w:pPr>
      <w:pStyle w:val="Footer"/>
      <w:tabs>
        <w:tab w:val="clear" w:pos="5040"/>
        <w:tab w:val="center" w:pos="4680"/>
      </w:tabs>
      <w:rPr>
        <w:rStyle w:val="PageNumbe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221</w:t>
    </w:r>
    <w:r>
      <w:rPr>
        <w:rFonts w:ascii="Times New Roman" w:hAnsi="Times New Roman"/>
        <w:noProof/>
      </w:rPr>
      <w:fldChar w:fldCharType="end"/>
    </w:r>
    <w:r>
      <w:rPr>
        <w:rFonts w:ascii="Times New Roman" w:hAnsi="Times New Roman"/>
      </w:rPr>
      <w:tab/>
    </w:r>
    <w:del w:id="245" w:author="Jutzi, William Christopher (Intuitive IT)" w:date="2019-08-15T11:03:00Z">
      <w:r w:rsidDel="00CD097C">
        <w:rPr>
          <w:rFonts w:ascii="Times New Roman" w:hAnsi="Times New Roman"/>
        </w:rPr>
        <w:delText xml:space="preserve">August </w:delText>
      </w:r>
    </w:del>
    <w:ins w:id="246" w:author="Jutzi, William Christopher (Intuitive IT)" w:date="2019-08-15T11:03:00Z">
      <w:r w:rsidR="00CD097C">
        <w:rPr>
          <w:rFonts w:ascii="Times New Roman" w:hAnsi="Times New Roman"/>
        </w:rPr>
        <w:t>November</w:t>
      </w:r>
      <w:r w:rsidR="00CD097C">
        <w:rPr>
          <w:rFonts w:ascii="Times New Roman" w:hAnsi="Times New Roman"/>
        </w:rPr>
        <w:t xml:space="preserve"> </w:t>
      </w:r>
    </w:ins>
    <w:r>
      <w:rPr>
        <w:rFonts w:ascii="Times New Roman" w:hAnsi="Times New Roman"/>
      </w:rPr>
      <w:t>2019</w:t>
    </w:r>
  </w:p>
  <w:p w14:paraId="335A4E1F" w14:textId="2AD91FD4" w:rsidR="00C37F40" w:rsidRPr="006B339B" w:rsidRDefault="00C37F40" w:rsidP="00953735">
    <w:pPr>
      <w:pStyle w:val="Footer"/>
      <w:tabs>
        <w:tab w:val="clear" w:pos="5040"/>
        <w:tab w:val="center" w:pos="4680"/>
      </w:tabs>
      <w:rPr>
        <w:rFonts w:ascii="Times New Roman" w:hAnsi="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DF" w14:textId="6EA9D6C5" w:rsidR="00C37F40" w:rsidRPr="00617FAB" w:rsidRDefault="00C37F40" w:rsidP="00953735">
    <w:pPr>
      <w:pStyle w:val="Footer"/>
      <w:tabs>
        <w:tab w:val="clear" w:pos="5040"/>
        <w:tab w:val="center" w:pos="4680"/>
      </w:tabs>
      <w:rP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vii</w:t>
    </w:r>
    <w:r>
      <w:rPr>
        <w:rFonts w:ascii="Times New Roman" w:hAnsi="Times New Roman"/>
        <w:noProof/>
      </w:rPr>
      <w:fldChar w:fldCharType="end"/>
    </w:r>
    <w:r>
      <w:rPr>
        <w:rFonts w:ascii="Times New Roman" w:hAnsi="Times New Roman"/>
      </w:rPr>
      <w:tab/>
    </w:r>
    <w:ins w:id="27" w:author="Jutzi, William Christopher (Intuitive IT)" w:date="2019-08-15T10:57:00Z">
      <w:r w:rsidR="00CD097C">
        <w:rPr>
          <w:rFonts w:ascii="Times New Roman" w:hAnsi="Times New Roman"/>
        </w:rPr>
        <w:t>November</w:t>
      </w:r>
    </w:ins>
    <w:del w:id="28" w:author="Jutzi, William Christopher (Intuitive IT)" w:date="2019-08-15T10:57:00Z">
      <w:r w:rsidDel="00CD097C">
        <w:rPr>
          <w:rFonts w:ascii="Times New Roman" w:hAnsi="Times New Roman"/>
        </w:rPr>
        <w:delText>August</w:delText>
      </w:r>
    </w:del>
    <w:r>
      <w:rPr>
        <w:rFonts w:ascii="Times New Roman" w:hAnsi="Times New Roman"/>
      </w:rPr>
      <w:t xml:space="preserve"> 2019</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0" w14:textId="77777777" w:rsidR="00C37F40" w:rsidRPr="00617FAB" w:rsidRDefault="00C37F40" w:rsidP="009D550F">
    <w:pPr>
      <w:pStyle w:val="Footer"/>
      <w:tabs>
        <w:tab w:val="clear" w:pos="5040"/>
        <w:tab w:val="center" w:pos="4680"/>
      </w:tabs>
      <w:rPr>
        <w:rFonts w:ascii="Times New Roman" w:hAnsi="Times New Roman"/>
      </w:rPr>
    </w:pPr>
    <w:r w:rsidRPr="00EE5937">
      <w:rPr>
        <w:rFonts w:ascii="Times New Roman" w:hAnsi="Times New Roman"/>
      </w:rPr>
      <w:fldChar w:fldCharType="begin"/>
    </w:r>
    <w:r w:rsidRPr="00EE5937">
      <w:rPr>
        <w:rFonts w:ascii="Times New Roman" w:hAnsi="Times New Roman"/>
      </w:rPr>
      <w:instrText>page</w:instrText>
    </w:r>
    <w:r w:rsidRPr="00EE5937">
      <w:rPr>
        <w:rFonts w:ascii="Times New Roman" w:hAnsi="Times New Roman"/>
      </w:rPr>
      <w:fldChar w:fldCharType="separate"/>
    </w:r>
    <w:r>
      <w:rPr>
        <w:rFonts w:ascii="Times New Roman" w:hAnsi="Times New Roman"/>
        <w:noProof/>
      </w:rPr>
      <w:t>iii</w:t>
    </w:r>
    <w:r w:rsidRPr="00EE5937">
      <w:rPr>
        <w:rFonts w:ascii="Times New Roman" w:hAnsi="Times New Roman"/>
      </w:rPr>
      <w:fldChar w:fldCharType="end"/>
    </w:r>
    <w:r w:rsidRPr="00EE5937">
      <w:rPr>
        <w:rFonts w:ascii="Times New Roman" w:hAnsi="Times New Roman"/>
      </w:rPr>
      <w:tab/>
    </w: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sidRPr="00617FAB">
      <w:rPr>
        <w:rFonts w:ascii="Times New Roman" w:hAnsi="Times New Roman"/>
      </w:rPr>
      <w:tab/>
      <w:t>March 1994</w:t>
    </w:r>
  </w:p>
  <w:p w14:paraId="335A4DE1" w14:textId="77777777" w:rsidR="00C37F40" w:rsidRPr="00EE5937" w:rsidRDefault="00C37F40" w:rsidP="009D550F">
    <w:pPr>
      <w:pStyle w:val="Footer"/>
      <w:tabs>
        <w:tab w:val="clear" w:pos="5040"/>
        <w:tab w:val="center" w:pos="4680"/>
      </w:tabs>
      <w:rPr>
        <w:rFonts w:ascii="Times New Roman" w:hAnsi="Times New Roman"/>
      </w:rPr>
    </w:pPr>
    <w:r w:rsidRPr="00617FAB">
      <w:rPr>
        <w:rFonts w:ascii="Times New Roman" w:hAnsi="Times New Roman"/>
      </w:rPr>
      <w:tab/>
    </w:r>
    <w:r w:rsidRPr="00617FAB">
      <w:rPr>
        <w:rFonts w:ascii="Times New Roman" w:hAnsi="Times New Roman"/>
      </w:rPr>
      <w:tab/>
      <w:t>Revised May 2014</w:t>
    </w:r>
  </w:p>
  <w:p w14:paraId="335A4DE2" w14:textId="77777777" w:rsidR="00C37F40" w:rsidRPr="009D550F" w:rsidRDefault="00C37F40" w:rsidP="009D550F">
    <w:pPr>
      <w:pStyle w:val="Footer"/>
      <w:tabs>
        <w:tab w:val="clear" w:pos="5040"/>
        <w:tab w:val="center" w:pos="4680"/>
      </w:tabs>
      <w:rPr>
        <w:sz w:val="19"/>
      </w:rPr>
    </w:pPr>
    <w:r>
      <w:tab/>
    </w: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4" w14:textId="17EC9B6E" w:rsidR="00C37F40" w:rsidRPr="0031190A" w:rsidRDefault="00C37F40" w:rsidP="00953735">
    <w:pPr>
      <w:pStyle w:val="Footer"/>
      <w:tabs>
        <w:tab w:val="clear" w:pos="5040"/>
        <w:tab w:val="center" w:pos="4680"/>
      </w:tabs>
      <w:rP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x</w:t>
    </w:r>
    <w:r>
      <w:rPr>
        <w:rFonts w:ascii="Times New Roman" w:hAnsi="Times New Roman"/>
        <w:noProof/>
      </w:rPr>
      <w:fldChar w:fldCharType="end"/>
    </w:r>
    <w:r>
      <w:rPr>
        <w:rFonts w:ascii="Times New Roman" w:hAnsi="Times New Roman"/>
      </w:rPr>
      <w:tab/>
    </w:r>
    <w:del w:id="31" w:author="Jutzi, William Christopher (Intuitive IT)" w:date="2019-08-15T10:58:00Z">
      <w:r w:rsidDel="00CD097C">
        <w:rPr>
          <w:rFonts w:ascii="Times New Roman" w:hAnsi="Times New Roman"/>
        </w:rPr>
        <w:delText xml:space="preserve">August </w:delText>
      </w:r>
    </w:del>
    <w:ins w:id="32" w:author="Jutzi, William Christopher (Intuitive IT)" w:date="2019-08-15T10:58:00Z">
      <w:r w:rsidR="00CD097C">
        <w:rPr>
          <w:rFonts w:ascii="Times New Roman" w:hAnsi="Times New Roman"/>
        </w:rPr>
        <w:t>November</w:t>
      </w:r>
      <w:r w:rsidR="00CD097C">
        <w:rPr>
          <w:rFonts w:ascii="Times New Roman" w:hAnsi="Times New Roman"/>
        </w:rPr>
        <w:t xml:space="preserve"> </w:t>
      </w:r>
    </w:ins>
    <w:r>
      <w:rPr>
        <w:rFonts w:ascii="Times New Roman" w:hAnsi="Times New Roman"/>
      </w:rPr>
      <w:t>2019</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5" w14:textId="50441D62" w:rsidR="00C37F40" w:rsidRDefault="00C37F40" w:rsidP="00953735">
    <w:pPr>
      <w:pStyle w:val="Footer"/>
      <w:tabs>
        <w:tab w:val="clear" w:pos="5040"/>
        <w:tab w:val="center" w:pos="4680"/>
      </w:tabs>
      <w:rPr>
        <w:sz w:val="19"/>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ix</w:t>
    </w:r>
    <w:r>
      <w:rPr>
        <w:rFonts w:ascii="Times New Roman" w:hAnsi="Times New Roman"/>
        <w:noProof/>
      </w:rPr>
      <w:fldChar w:fldCharType="end"/>
    </w:r>
    <w:r>
      <w:rPr>
        <w:rFonts w:ascii="Times New Roman" w:hAnsi="Times New Roman"/>
      </w:rPr>
      <w:tab/>
    </w:r>
    <w:ins w:id="33" w:author="Jutzi, William Christopher (Intuitive IT)" w:date="2019-08-15T10:58:00Z">
      <w:r w:rsidR="00CD097C">
        <w:rPr>
          <w:rFonts w:ascii="Times New Roman" w:hAnsi="Times New Roman"/>
        </w:rPr>
        <w:t>November</w:t>
      </w:r>
    </w:ins>
    <w:del w:id="34" w:author="Jutzi, William Christopher (Intuitive IT)" w:date="2019-08-15T10:58:00Z">
      <w:r w:rsidDel="00CD097C">
        <w:rPr>
          <w:rFonts w:ascii="Times New Roman" w:hAnsi="Times New Roman"/>
        </w:rPr>
        <w:delText>August</w:delText>
      </w:r>
    </w:del>
    <w:r>
      <w:rPr>
        <w:rFonts w:ascii="Times New Roman" w:hAnsi="Times New Roman"/>
      </w:rPr>
      <w:t xml:space="preserve"> 2019</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7" w14:textId="77777777" w:rsidR="00C37F40" w:rsidRPr="00617FAB" w:rsidRDefault="00C37F40">
    <w:pPr>
      <w:pStyle w:val="Footer"/>
      <w:tabs>
        <w:tab w:val="clear" w:pos="5040"/>
        <w:tab w:val="center" w:pos="4680"/>
      </w:tabs>
      <w:rPr>
        <w:rStyle w:val="PageNumber"/>
        <w:rFonts w:ascii="Times New Roman" w:hAnsi="Times New Roman"/>
      </w:rPr>
    </w:pPr>
    <w:r w:rsidRPr="00BF5D41">
      <w:rPr>
        <w:rStyle w:val="PageNumber"/>
        <w:rFonts w:ascii="Times New Roman" w:hAnsi="Times New Roman"/>
      </w:rPr>
      <w:fldChar w:fldCharType="begin"/>
    </w:r>
    <w:r w:rsidRPr="00BF5D41">
      <w:rPr>
        <w:rStyle w:val="PageNumber"/>
        <w:rFonts w:ascii="Times New Roman" w:hAnsi="Times New Roman"/>
      </w:rPr>
      <w:instrText xml:space="preserve"> PAGE </w:instrText>
    </w:r>
    <w:r w:rsidRPr="00BF5D41">
      <w:rPr>
        <w:rStyle w:val="PageNumber"/>
        <w:rFonts w:ascii="Times New Roman" w:hAnsi="Times New Roman"/>
      </w:rPr>
      <w:fldChar w:fldCharType="separate"/>
    </w:r>
    <w:r>
      <w:rPr>
        <w:rStyle w:val="PageNumber"/>
        <w:rFonts w:ascii="Times New Roman" w:hAnsi="Times New Roman"/>
        <w:noProof/>
      </w:rPr>
      <w:t>v</w:t>
    </w:r>
    <w:r w:rsidRPr="00BF5D41">
      <w:rPr>
        <w:rStyle w:val="PageNumber"/>
        <w:rFonts w:ascii="Times New Roman" w:hAnsi="Times New Roman"/>
      </w:rPr>
      <w:fldChar w:fldCharType="end"/>
    </w:r>
    <w:r>
      <w:rPr>
        <w:rFonts w:ascii="Times New Roman" w:hAnsi="Times New Roman"/>
      </w:rPr>
      <w:tab/>
    </w: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 </w:t>
    </w:r>
    <w:r w:rsidRPr="00617FAB">
      <w:rPr>
        <w:rFonts w:ascii="Times New Roman" w:hAnsi="Times New Roman"/>
      </w:rPr>
      <w:tab/>
      <w:t>March 1994</w:t>
    </w:r>
    <w:r w:rsidRPr="00617FAB">
      <w:rPr>
        <w:rFonts w:ascii="Times New Roman" w:hAnsi="Times New Roman"/>
      </w:rPr>
      <w:tab/>
    </w:r>
  </w:p>
  <w:p w14:paraId="335A4DE8" w14:textId="77777777" w:rsidR="00C37F40" w:rsidRPr="00BF5D41" w:rsidRDefault="00C37F40">
    <w:pPr>
      <w:pStyle w:val="Footer"/>
      <w:tabs>
        <w:tab w:val="clear" w:pos="5040"/>
        <w:tab w:val="center" w:pos="4680"/>
      </w:tabs>
      <w:rPr>
        <w:rFonts w:ascii="Times New Roman" w:hAnsi="Times New Roman"/>
      </w:rPr>
    </w:pPr>
    <w:r w:rsidRPr="00617FAB">
      <w:rPr>
        <w:rFonts w:ascii="Times New Roman" w:hAnsi="Times New Roman"/>
      </w:rPr>
      <w:tab/>
    </w:r>
    <w:r w:rsidRPr="00617FAB">
      <w:rPr>
        <w:rFonts w:ascii="Times New Roman" w:hAnsi="Times New Roman"/>
      </w:rPr>
      <w:tab/>
      <w:t>Revised May 2014</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A" w14:textId="552D5A7E" w:rsidR="00C37F40" w:rsidRDefault="00C37F40">
    <w:pPr>
      <w:pStyle w:val="Footer"/>
      <w:tabs>
        <w:tab w:val="clear" w:pos="5040"/>
        <w:tab w:val="center" w:pos="4680"/>
      </w:tabs>
      <w:rPr>
        <w:sz w:val="19"/>
      </w:rPr>
    </w:pPr>
    <w:r>
      <w:rPr>
        <w:sz w:val="19"/>
      </w:rPr>
      <w:fldChar w:fldCharType="begin"/>
    </w:r>
    <w:r>
      <w:rPr>
        <w:sz w:val="19"/>
      </w:rPr>
      <w:instrText>PAGE</w:instrText>
    </w:r>
    <w:r>
      <w:rPr>
        <w:sz w:val="19"/>
      </w:rPr>
      <w:fldChar w:fldCharType="separate"/>
    </w:r>
    <w:r>
      <w:rPr>
        <w:noProof/>
        <w:sz w:val="19"/>
      </w:rPr>
      <w:t>xii</w:t>
    </w:r>
    <w:r>
      <w:rPr>
        <w:sz w:val="19"/>
      </w:rPr>
      <w:fldChar w:fldCharType="end"/>
    </w:r>
    <w:r>
      <w:rPr>
        <w:sz w:val="19"/>
      </w:rPr>
      <w:tab/>
      <w:t>IB V. 2.0 Technical Manual</w:t>
    </w:r>
    <w:r>
      <w:rPr>
        <w:sz w:val="19"/>
      </w:rPr>
      <w:tab/>
    </w:r>
    <w:del w:id="35" w:author="Jutzi, William Christopher (Intuitive IT)" w:date="2019-08-15T10:58:00Z">
      <w:r w:rsidDel="00CD097C">
        <w:rPr>
          <w:rFonts w:ascii="Times New Roman" w:hAnsi="Times New Roman"/>
        </w:rPr>
        <w:delText xml:space="preserve">August </w:delText>
      </w:r>
    </w:del>
    <w:ins w:id="36" w:author="Jutzi, William Christopher (Intuitive IT)" w:date="2019-08-15T10:58:00Z">
      <w:r w:rsidR="00CD097C">
        <w:rPr>
          <w:rFonts w:ascii="Times New Roman" w:hAnsi="Times New Roman"/>
        </w:rPr>
        <w:t>November</w:t>
      </w:r>
      <w:r w:rsidR="00CD097C">
        <w:rPr>
          <w:rFonts w:ascii="Times New Roman" w:hAnsi="Times New Roman"/>
        </w:rPr>
        <w:t xml:space="preserve"> </w:t>
      </w:r>
    </w:ins>
    <w:r>
      <w:rPr>
        <w:rFonts w:ascii="Times New Roman" w:hAnsi="Times New Roman"/>
      </w:rPr>
      <w:t>2019</w:t>
    </w:r>
  </w:p>
  <w:p w14:paraId="335A4DEB" w14:textId="77777777" w:rsidR="00C37F40" w:rsidRDefault="00C37F40">
    <w:pPr>
      <w:pStyle w:val="Footer"/>
      <w:tabs>
        <w:tab w:val="clear" w:pos="5040"/>
        <w:tab w:val="center" w:pos="4680"/>
      </w:tabs>
      <w:rPr>
        <w:sz w:val="19"/>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C" w14:textId="310E5E55" w:rsidR="00C37F40" w:rsidRDefault="00C37F40" w:rsidP="00953735">
    <w:pPr>
      <w:pStyle w:val="Footer"/>
      <w:tabs>
        <w:tab w:val="clear" w:pos="5040"/>
        <w:tab w:val="center" w:pos="4680"/>
      </w:tabs>
      <w:rPr>
        <w:sz w:val="19"/>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xiii</w:t>
    </w:r>
    <w:r>
      <w:rPr>
        <w:rFonts w:ascii="Times New Roman" w:hAnsi="Times New Roman"/>
        <w:noProof/>
      </w:rPr>
      <w:fldChar w:fldCharType="end"/>
    </w:r>
    <w:r>
      <w:rPr>
        <w:rFonts w:ascii="Times New Roman" w:hAnsi="Times New Roman"/>
      </w:rPr>
      <w:tab/>
      <w:t>March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C1AB6B" w14:textId="77777777" w:rsidR="00AE3172" w:rsidRDefault="00AE3172">
      <w:r>
        <w:separator/>
      </w:r>
    </w:p>
    <w:p w14:paraId="41D9F7E5" w14:textId="77777777" w:rsidR="00AE3172" w:rsidRDefault="00AE3172"/>
  </w:footnote>
  <w:footnote w:type="continuationSeparator" w:id="0">
    <w:p w14:paraId="64051318" w14:textId="77777777" w:rsidR="00AE3172" w:rsidRDefault="00AE3172">
      <w:r>
        <w:continuationSeparator/>
      </w:r>
    </w:p>
    <w:p w14:paraId="31BA6998" w14:textId="77777777" w:rsidR="00AE3172" w:rsidRDefault="00AE3172"/>
  </w:footnote>
  <w:footnote w:type="continuationNotice" w:id="1">
    <w:p w14:paraId="40D0F5C1" w14:textId="77777777" w:rsidR="00AE3172" w:rsidRDefault="00AE3172"/>
    <w:p w14:paraId="2B70BEC9" w14:textId="77777777" w:rsidR="00AE3172" w:rsidRDefault="00AE317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DB" w14:textId="77777777" w:rsidR="00C37F40" w:rsidRDefault="00C37F40">
    <w:pPr>
      <w:pStyle w:val="Header"/>
      <w:rPr>
        <w:sz w:val="19"/>
      </w:rPr>
    </w:pPr>
    <w:r>
      <w:rPr>
        <w:sz w:val="19"/>
      </w:rPr>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7" w14:textId="77777777" w:rsidR="00C37F40" w:rsidRDefault="00C37F40">
    <w:pPr>
      <w:pStyle w:val="Header"/>
      <w:rPr>
        <w:sz w:val="19"/>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8" w14:textId="77777777" w:rsidR="00C37F40" w:rsidRDefault="00C37F40">
    <w:pPr>
      <w:pStyle w:val="Header"/>
      <w:rPr>
        <w:sz w:val="19"/>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9" w14:textId="77777777" w:rsidR="00C37F40" w:rsidRDefault="00C37F40">
    <w:pPr>
      <w:pStyle w:val="Footer"/>
      <w:tabs>
        <w:tab w:val="clear" w:pos="5040"/>
        <w:tab w:val="center" w:pos="4680"/>
      </w:tabs>
      <w:rPr>
        <w:sz w:val="19"/>
      </w:rPr>
    </w:pPr>
    <w:r>
      <w:rPr>
        <w:sz w:val="19"/>
      </w:rPr>
      <w:t>March 1994</w:t>
    </w:r>
    <w:r>
      <w:rPr>
        <w:sz w:val="19"/>
      </w:rPr>
      <w:tab/>
      <w:t>IB V. 2.0 Technical Manual</w:t>
    </w:r>
    <w:r>
      <w:rPr>
        <w:sz w:val="19"/>
      </w:rPr>
      <w:tab/>
    </w:r>
    <w:r>
      <w:rPr>
        <w:sz w:val="19"/>
      </w:rPr>
      <w:fldChar w:fldCharType="begin"/>
    </w:r>
    <w:r>
      <w:rPr>
        <w:sz w:val="19"/>
      </w:rPr>
      <w:instrText>page</w:instrText>
    </w:r>
    <w:r>
      <w:rPr>
        <w:sz w:val="19"/>
      </w:rPr>
      <w:fldChar w:fldCharType="separate"/>
    </w:r>
    <w:r>
      <w:rPr>
        <w:noProof/>
        <w:sz w:val="19"/>
      </w:rPr>
      <w:t>5</w:t>
    </w:r>
    <w:r>
      <w:rPr>
        <w:sz w:val="19"/>
      </w:rP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B" w14:textId="77777777" w:rsidR="00C37F40" w:rsidRDefault="00C37F40">
    <w:pPr>
      <w:pStyle w:val="Header"/>
      <w:rPr>
        <w:sz w:val="19"/>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C" w14:textId="77777777" w:rsidR="00C37F40" w:rsidRDefault="00C37F40">
    <w:pPr>
      <w:pStyle w:val="Header"/>
      <w:rPr>
        <w:sz w:val="19"/>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D" w14:textId="77777777" w:rsidR="00C37F40" w:rsidRPr="0031190A" w:rsidRDefault="00C37F40" w:rsidP="0031190A">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F" w14:textId="77777777" w:rsidR="00C37F40" w:rsidRDefault="00C37F40">
    <w:pPr>
      <w:pStyle w:val="Header"/>
      <w:rPr>
        <w:sz w:val="19"/>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0" w14:textId="77777777" w:rsidR="00C37F40" w:rsidRDefault="00C37F40">
    <w:pPr>
      <w:pStyle w:val="Footer"/>
      <w:tabs>
        <w:tab w:val="clear" w:pos="5040"/>
        <w:tab w:val="center" w:pos="4680"/>
      </w:tabs>
      <w:rPr>
        <w:sz w:val="19"/>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1" w14:textId="77777777" w:rsidR="00C37F40" w:rsidRDefault="00C37F40">
    <w:pPr>
      <w:pStyle w:val="Footer"/>
      <w:tabs>
        <w:tab w:val="clear" w:pos="5040"/>
        <w:tab w:val="center" w:pos="4680"/>
      </w:tabs>
      <w:jc w:val="right"/>
      <w:rPr>
        <w:sz w:val="19"/>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2" w14:textId="77777777" w:rsidR="00C37F40" w:rsidRDefault="00C37F40">
    <w:pPr>
      <w:pStyle w:val="Header"/>
      <w:rPr>
        <w:sz w:val="19"/>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3" w14:textId="77777777" w:rsidR="00C37F40" w:rsidRDefault="00C37F40">
    <w:pPr>
      <w:pStyle w:val="Header"/>
      <w:rPr>
        <w:sz w:val="19"/>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3" w14:textId="77777777" w:rsidR="00C37F40" w:rsidRDefault="00C37F40">
    <w:pPr>
      <w:pStyle w:val="Header"/>
      <w:rPr>
        <w:sz w:val="19"/>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4" w14:textId="77777777" w:rsidR="00C37F40" w:rsidRDefault="00C37F40">
    <w:pPr>
      <w:pStyle w:val="Footer"/>
      <w:tabs>
        <w:tab w:val="clear" w:pos="5040"/>
        <w:tab w:val="center" w:pos="4680"/>
      </w:tabs>
      <w:jc w:val="right"/>
      <w:rPr>
        <w:sz w:val="19"/>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5" w14:textId="77777777" w:rsidR="00C37F40" w:rsidRDefault="00C37F40">
    <w:pPr>
      <w:pStyle w:val="Header"/>
      <w:rPr>
        <w:sz w:val="19"/>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6" w14:textId="77777777" w:rsidR="00C37F40" w:rsidRDefault="00C37F40">
    <w:pPr>
      <w:pStyle w:val="Header"/>
      <w:rPr>
        <w:sz w:val="19"/>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7" w14:textId="77777777" w:rsidR="00C37F40" w:rsidRDefault="00C37F40">
    <w:pPr>
      <w:pStyle w:val="Header"/>
      <w:jc w:val="right"/>
      <w:rPr>
        <w:sz w:val="19"/>
      </w:rP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9" w14:textId="77777777" w:rsidR="00C37F40" w:rsidRDefault="00C37F40">
    <w:pPr>
      <w:pStyle w:val="Header"/>
      <w:rPr>
        <w:sz w:val="19"/>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A" w14:textId="77777777" w:rsidR="00C37F40" w:rsidRDefault="00C37F40">
    <w:pPr>
      <w:pStyle w:val="Header"/>
      <w:rPr>
        <w:sz w:val="19"/>
      </w:rP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B" w14:textId="77777777" w:rsidR="00C37F40" w:rsidRDefault="00C37F40">
    <w:pPr>
      <w:pStyle w:val="Header"/>
      <w:jc w:val="right"/>
      <w:rPr>
        <w:sz w:val="19"/>
      </w:rPr>
    </w:pPr>
    <w:r>
      <w:rPr>
        <w:sz w:val="19"/>
      </w:rPr>
      <w:t>Archiving and Purging</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D" w14:textId="77777777" w:rsidR="00C37F40" w:rsidRDefault="00C37F40">
    <w:pPr>
      <w:pStyle w:val="Header"/>
      <w:rPr>
        <w:sz w:val="19"/>
      </w:rP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E" w14:textId="77777777" w:rsidR="00C37F40" w:rsidRDefault="00C37F40">
    <w:pPr>
      <w:pStyle w:val="Header"/>
      <w:rPr>
        <w:sz w:val="19"/>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6" w14:textId="77777777" w:rsidR="00C37F40" w:rsidRDefault="00C37F40">
    <w:pPr>
      <w:pStyle w:val="Header"/>
      <w:rPr>
        <w:sz w:val="19"/>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F" w14:textId="77777777" w:rsidR="00C37F40" w:rsidRDefault="00C37F40">
    <w:pPr>
      <w:pStyle w:val="Header"/>
      <w:jc w:val="right"/>
      <w:rPr>
        <w:sz w:val="19"/>
      </w:rP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0" w14:textId="77777777" w:rsidR="00C37F40" w:rsidRDefault="00C37F40">
    <w:pPr>
      <w:pStyle w:val="Header"/>
      <w:rPr>
        <w:sz w:val="19"/>
      </w:rP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1" w14:textId="77777777" w:rsidR="00C37F40" w:rsidRDefault="00C37F40">
    <w:pPr>
      <w:pStyle w:val="Header"/>
      <w:rPr>
        <w:sz w:val="19"/>
      </w:rP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2" w14:textId="77777777" w:rsidR="00C37F40" w:rsidRDefault="00C37F40">
    <w:pPr>
      <w:pStyle w:val="Header"/>
      <w:rPr>
        <w:sz w:val="19"/>
      </w:rP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3" w14:textId="77777777" w:rsidR="00C37F40" w:rsidRDefault="00C37F40">
    <w:pPr>
      <w:pStyle w:val="Header"/>
      <w:rPr>
        <w:sz w:val="19"/>
      </w:rP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4" w14:textId="77777777" w:rsidR="00C37F40" w:rsidRDefault="00C37F40">
    <w:pPr>
      <w:pStyle w:val="Header"/>
      <w:jc w:val="right"/>
      <w:rPr>
        <w:sz w:val="19"/>
      </w:rP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5" w14:textId="77777777" w:rsidR="00C37F40" w:rsidRDefault="00C37F40">
    <w:pPr>
      <w:pStyle w:val="Header"/>
      <w:rPr>
        <w:sz w:val="19"/>
      </w:rP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6" w14:textId="77777777" w:rsidR="00C37F40" w:rsidRDefault="00C37F40">
    <w:pPr>
      <w:pStyle w:val="Header"/>
      <w:rPr>
        <w:sz w:val="19"/>
      </w:rP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7" w14:textId="77777777" w:rsidR="00C37F40" w:rsidRPr="00064C12" w:rsidRDefault="00C37F40" w:rsidP="00064C12">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9" w14:textId="77777777" w:rsidR="00C37F40" w:rsidRDefault="00C37F40">
    <w:pPr>
      <w:pStyle w:val="Header"/>
      <w:rPr>
        <w:sz w:val="19"/>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9" w14:textId="77777777" w:rsidR="00C37F40" w:rsidRDefault="00C37F40">
    <w:pPr>
      <w:pStyle w:val="Header"/>
      <w:rPr>
        <w:sz w:val="19"/>
      </w:rP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A" w14:textId="77777777" w:rsidR="00C37F40" w:rsidRPr="00064C12" w:rsidRDefault="00C37F40" w:rsidP="00064C12">
    <w:pPr>
      <w:pStyle w:val="Header"/>
    </w:pPr>
  </w:p>
  <w:p w14:paraId="335A4E1B" w14:textId="77777777" w:rsidR="00C37F40" w:rsidRDefault="00C37F40"/>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C" w14:textId="77777777" w:rsidR="00C37F40" w:rsidRPr="00064C12" w:rsidRDefault="00C37F40" w:rsidP="00064C12">
    <w:pPr>
      <w:pStyle w:val="Header"/>
    </w:pPr>
  </w:p>
  <w:p w14:paraId="335A4E1D" w14:textId="77777777" w:rsidR="00C37F40" w:rsidRDefault="00C37F40"/>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20" w14:textId="77777777" w:rsidR="00C37F40" w:rsidRDefault="00C37F40">
    <w:pPr>
      <w:pStyle w:val="Header"/>
      <w:rPr>
        <w:sz w:val="19"/>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D" w14:textId="77777777" w:rsidR="00C37F40" w:rsidRDefault="00C37F40">
    <w:pPr>
      <w:pStyle w:val="Header"/>
      <w:rPr>
        <w:sz w:val="19"/>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F" w14:textId="77777777" w:rsidR="00C37F40" w:rsidRDefault="00C37F40">
    <w:pPr>
      <w:pStyle w:val="Header"/>
      <w:rPr>
        <w:sz w:val="19"/>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2" w14:textId="77777777" w:rsidR="00C37F40" w:rsidRDefault="00C37F40">
    <w:pPr>
      <w:pStyle w:val="Header"/>
      <w:rPr>
        <w:sz w:val="19"/>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4" w14:textId="77777777" w:rsidR="00C37F40" w:rsidRDefault="00C37F40">
    <w:pPr>
      <w:pStyle w:val="Header"/>
      <w:rPr>
        <w:sz w:val="19"/>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5" w14:textId="77777777" w:rsidR="00C37F40" w:rsidRDefault="00C37F40">
    <w:pPr>
      <w:pStyle w:val="Footer"/>
      <w:tabs>
        <w:tab w:val="clear" w:pos="5040"/>
        <w:tab w:val="center" w:pos="4680"/>
      </w:tabs>
      <w:rPr>
        <w:sz w:val="19"/>
      </w:rPr>
    </w:pPr>
    <w:r>
      <w:rPr>
        <w:sz w:val="19"/>
      </w:rPr>
      <w:t>March 1994</w:t>
    </w:r>
    <w:r>
      <w:rPr>
        <w:sz w:val="19"/>
      </w:rPr>
      <w:tab/>
      <w:t>IB V. 2.0 Technical Manual</w:t>
    </w:r>
    <w:r>
      <w:rPr>
        <w:sz w:val="19"/>
      </w:rPr>
      <w:tab/>
    </w:r>
    <w:r>
      <w:rPr>
        <w:rStyle w:val="PageNumber"/>
        <w:sz w:val="19"/>
      </w:rPr>
      <w:fldChar w:fldCharType="begin"/>
    </w:r>
    <w:r>
      <w:rPr>
        <w:rStyle w:val="PageNumber"/>
        <w:sz w:val="19"/>
      </w:rPr>
      <w:instrText xml:space="preserve"> PAGE </w:instrText>
    </w:r>
    <w:r>
      <w:rPr>
        <w:rStyle w:val="PageNumber"/>
        <w:sz w:val="19"/>
      </w:rPr>
      <w:fldChar w:fldCharType="separate"/>
    </w:r>
    <w:r>
      <w:rPr>
        <w:rStyle w:val="PageNumber"/>
        <w:noProof/>
        <w:sz w:val="19"/>
      </w:rPr>
      <w:t>4</w:t>
    </w:r>
    <w:r>
      <w:rPr>
        <w:rStyle w:val="PageNumber"/>
        <w:sz w:val="19"/>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85D76"/>
    <w:multiLevelType w:val="hybridMultilevel"/>
    <w:tmpl w:val="BCD25544"/>
    <w:lvl w:ilvl="0" w:tplc="1582A12C">
      <w:start w:val="1"/>
      <w:numFmt w:val="upperLetter"/>
      <w:lvlText w:val="%1."/>
      <w:lvlJc w:val="left"/>
      <w:pPr>
        <w:ind w:left="900" w:hanging="54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1C2FBF"/>
    <w:multiLevelType w:val="hybridMultilevel"/>
    <w:tmpl w:val="FF48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5D4970"/>
    <w:multiLevelType w:val="hybridMultilevel"/>
    <w:tmpl w:val="0AA84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0F5171"/>
    <w:multiLevelType w:val="hybridMultilevel"/>
    <w:tmpl w:val="20443E8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353127"/>
    <w:multiLevelType w:val="hybridMultilevel"/>
    <w:tmpl w:val="D7A2F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FE4EC5"/>
    <w:multiLevelType w:val="hybridMultilevel"/>
    <w:tmpl w:val="B3DC6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613FAA"/>
    <w:multiLevelType w:val="hybridMultilevel"/>
    <w:tmpl w:val="5F48E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59509F"/>
    <w:multiLevelType w:val="hybridMultilevel"/>
    <w:tmpl w:val="5414F9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DF73579"/>
    <w:multiLevelType w:val="hybridMultilevel"/>
    <w:tmpl w:val="22EAF4D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EFC6BAD"/>
    <w:multiLevelType w:val="hybridMultilevel"/>
    <w:tmpl w:val="2200C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9A4062"/>
    <w:multiLevelType w:val="hybridMultilevel"/>
    <w:tmpl w:val="44B2B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0F1C81"/>
    <w:multiLevelType w:val="hybridMultilevel"/>
    <w:tmpl w:val="6F3CA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D82EED"/>
    <w:multiLevelType w:val="hybridMultilevel"/>
    <w:tmpl w:val="CCBA8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F933B5"/>
    <w:multiLevelType w:val="singleLevel"/>
    <w:tmpl w:val="AAC85CDA"/>
    <w:lvl w:ilvl="0">
      <w:numFmt w:val="none"/>
      <w:lvlText w:val=""/>
      <w:legacy w:legacy="1" w:legacySpace="0" w:legacyIndent="0"/>
      <w:lvlJc w:val="left"/>
      <w:rPr>
        <w:rFonts w:ascii="Symbol" w:hAnsi="Symbol" w:hint="default"/>
      </w:rPr>
    </w:lvl>
  </w:abstractNum>
  <w:abstractNum w:abstractNumId="14" w15:restartNumberingAfterBreak="0">
    <w:nsid w:val="2D30484C"/>
    <w:multiLevelType w:val="hybridMultilevel"/>
    <w:tmpl w:val="9242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723B23"/>
    <w:multiLevelType w:val="hybridMultilevel"/>
    <w:tmpl w:val="E52A23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CD44C0"/>
    <w:multiLevelType w:val="hybridMultilevel"/>
    <w:tmpl w:val="9982AF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4272509B"/>
    <w:multiLevelType w:val="singleLevel"/>
    <w:tmpl w:val="3EA819F6"/>
    <w:lvl w:ilvl="0">
      <w:numFmt w:val="none"/>
      <w:lvlText w:val=""/>
      <w:legacy w:legacy="1" w:legacySpace="0" w:legacyIndent="0"/>
      <w:lvlJc w:val="left"/>
    </w:lvl>
  </w:abstractNum>
  <w:abstractNum w:abstractNumId="18" w15:restartNumberingAfterBreak="0">
    <w:nsid w:val="45894939"/>
    <w:multiLevelType w:val="hybridMultilevel"/>
    <w:tmpl w:val="D362E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7259CA"/>
    <w:multiLevelType w:val="hybridMultilevel"/>
    <w:tmpl w:val="E2A68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644BAC"/>
    <w:multiLevelType w:val="hybridMultilevel"/>
    <w:tmpl w:val="7CD22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FC10D7"/>
    <w:multiLevelType w:val="hybridMultilevel"/>
    <w:tmpl w:val="B3D6B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6C4C1E"/>
    <w:multiLevelType w:val="hybridMultilevel"/>
    <w:tmpl w:val="B210A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532125"/>
    <w:multiLevelType w:val="hybridMultilevel"/>
    <w:tmpl w:val="8202E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8C6686"/>
    <w:multiLevelType w:val="hybridMultilevel"/>
    <w:tmpl w:val="BC92D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CF31EB"/>
    <w:multiLevelType w:val="hybridMultilevel"/>
    <w:tmpl w:val="83D02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3"/>
  </w:num>
  <w:num w:numId="3">
    <w:abstractNumId w:val="8"/>
  </w:num>
  <w:num w:numId="4">
    <w:abstractNumId w:val="7"/>
  </w:num>
  <w:num w:numId="5">
    <w:abstractNumId w:val="0"/>
  </w:num>
  <w:num w:numId="6">
    <w:abstractNumId w:val="23"/>
  </w:num>
  <w:num w:numId="7">
    <w:abstractNumId w:val="6"/>
  </w:num>
  <w:num w:numId="8">
    <w:abstractNumId w:val="25"/>
  </w:num>
  <w:num w:numId="9">
    <w:abstractNumId w:val="20"/>
  </w:num>
  <w:num w:numId="10">
    <w:abstractNumId w:val="21"/>
  </w:num>
  <w:num w:numId="11">
    <w:abstractNumId w:val="1"/>
  </w:num>
  <w:num w:numId="12">
    <w:abstractNumId w:val="22"/>
  </w:num>
  <w:num w:numId="13">
    <w:abstractNumId w:val="4"/>
  </w:num>
  <w:num w:numId="14">
    <w:abstractNumId w:val="14"/>
  </w:num>
  <w:num w:numId="15">
    <w:abstractNumId w:val="18"/>
  </w:num>
  <w:num w:numId="16">
    <w:abstractNumId w:val="12"/>
  </w:num>
  <w:num w:numId="17">
    <w:abstractNumId w:val="24"/>
  </w:num>
  <w:num w:numId="18">
    <w:abstractNumId w:val="2"/>
  </w:num>
  <w:num w:numId="19">
    <w:abstractNumId w:val="5"/>
  </w:num>
  <w:num w:numId="20">
    <w:abstractNumId w:val="5"/>
  </w:num>
  <w:num w:numId="21">
    <w:abstractNumId w:val="10"/>
  </w:num>
  <w:num w:numId="22">
    <w:abstractNumId w:val="16"/>
  </w:num>
  <w:num w:numId="23">
    <w:abstractNumId w:val="19"/>
  </w:num>
  <w:num w:numId="24">
    <w:abstractNumId w:val="16"/>
  </w:num>
  <w:num w:numId="25">
    <w:abstractNumId w:val="3"/>
  </w:num>
  <w:num w:numId="26">
    <w:abstractNumId w:val="11"/>
  </w:num>
  <w:num w:numId="27">
    <w:abstractNumId w:val="16"/>
  </w:num>
  <w:num w:numId="28">
    <w:abstractNumId w:val="9"/>
  </w:num>
  <w:num w:numId="29">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utzi, William Christopher (Intuitive IT)">
    <w15:presenceInfo w15:providerId="AD" w15:userId="S-1-5-21-1814438218-152777602-930774774-2498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doNotHyphenateCaps/>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266"/>
    <w:rsid w:val="000008B3"/>
    <w:rsid w:val="0000117D"/>
    <w:rsid w:val="000016A2"/>
    <w:rsid w:val="0000558C"/>
    <w:rsid w:val="00007BBE"/>
    <w:rsid w:val="00007E04"/>
    <w:rsid w:val="0001727E"/>
    <w:rsid w:val="00017A25"/>
    <w:rsid w:val="000225C2"/>
    <w:rsid w:val="0002501E"/>
    <w:rsid w:val="00032E75"/>
    <w:rsid w:val="0003420E"/>
    <w:rsid w:val="0003449E"/>
    <w:rsid w:val="00035371"/>
    <w:rsid w:val="0003656C"/>
    <w:rsid w:val="00037212"/>
    <w:rsid w:val="000416EE"/>
    <w:rsid w:val="000424C7"/>
    <w:rsid w:val="000428F1"/>
    <w:rsid w:val="0004437F"/>
    <w:rsid w:val="000468DA"/>
    <w:rsid w:val="00050A2F"/>
    <w:rsid w:val="00051608"/>
    <w:rsid w:val="00052F3E"/>
    <w:rsid w:val="00055241"/>
    <w:rsid w:val="000558B1"/>
    <w:rsid w:val="00060138"/>
    <w:rsid w:val="00060701"/>
    <w:rsid w:val="00063203"/>
    <w:rsid w:val="00064C12"/>
    <w:rsid w:val="000666D8"/>
    <w:rsid w:val="00070CD7"/>
    <w:rsid w:val="00071577"/>
    <w:rsid w:val="0007235C"/>
    <w:rsid w:val="00073EB3"/>
    <w:rsid w:val="00076CD7"/>
    <w:rsid w:val="00077625"/>
    <w:rsid w:val="000805AF"/>
    <w:rsid w:val="00081B22"/>
    <w:rsid w:val="00081D7D"/>
    <w:rsid w:val="00083BD3"/>
    <w:rsid w:val="00091982"/>
    <w:rsid w:val="000967E1"/>
    <w:rsid w:val="00096F5A"/>
    <w:rsid w:val="000A5D89"/>
    <w:rsid w:val="000A65A5"/>
    <w:rsid w:val="000A6718"/>
    <w:rsid w:val="000A7F00"/>
    <w:rsid w:val="000B01A9"/>
    <w:rsid w:val="000B236F"/>
    <w:rsid w:val="000B2ED0"/>
    <w:rsid w:val="000B7C4B"/>
    <w:rsid w:val="000C2A40"/>
    <w:rsid w:val="000C4AC2"/>
    <w:rsid w:val="000D2F13"/>
    <w:rsid w:val="000D5F6B"/>
    <w:rsid w:val="000D6C79"/>
    <w:rsid w:val="000E167B"/>
    <w:rsid w:val="000E1D67"/>
    <w:rsid w:val="000E22A7"/>
    <w:rsid w:val="000E332A"/>
    <w:rsid w:val="000E3E50"/>
    <w:rsid w:val="000E6414"/>
    <w:rsid w:val="000E7459"/>
    <w:rsid w:val="000E7A87"/>
    <w:rsid w:val="000F0F40"/>
    <w:rsid w:val="000F1037"/>
    <w:rsid w:val="000F2519"/>
    <w:rsid w:val="000F2BE5"/>
    <w:rsid w:val="000F31A2"/>
    <w:rsid w:val="000F3684"/>
    <w:rsid w:val="000F5FFC"/>
    <w:rsid w:val="00104489"/>
    <w:rsid w:val="001052DE"/>
    <w:rsid w:val="00110C6B"/>
    <w:rsid w:val="00112740"/>
    <w:rsid w:val="0011410E"/>
    <w:rsid w:val="00115CD3"/>
    <w:rsid w:val="00115E89"/>
    <w:rsid w:val="001163B5"/>
    <w:rsid w:val="00123DC5"/>
    <w:rsid w:val="00125B2F"/>
    <w:rsid w:val="00140946"/>
    <w:rsid w:val="00141078"/>
    <w:rsid w:val="001413A4"/>
    <w:rsid w:val="00141B20"/>
    <w:rsid w:val="00141B83"/>
    <w:rsid w:val="00142D25"/>
    <w:rsid w:val="00143596"/>
    <w:rsid w:val="0014548C"/>
    <w:rsid w:val="00146D05"/>
    <w:rsid w:val="001476E8"/>
    <w:rsid w:val="0014779B"/>
    <w:rsid w:val="00147BF8"/>
    <w:rsid w:val="00154144"/>
    <w:rsid w:val="0015520C"/>
    <w:rsid w:val="00160C06"/>
    <w:rsid w:val="00162D8A"/>
    <w:rsid w:val="00165940"/>
    <w:rsid w:val="00167492"/>
    <w:rsid w:val="00171B08"/>
    <w:rsid w:val="00174F1D"/>
    <w:rsid w:val="00175909"/>
    <w:rsid w:val="00176663"/>
    <w:rsid w:val="001773EA"/>
    <w:rsid w:val="00177E85"/>
    <w:rsid w:val="00180A5A"/>
    <w:rsid w:val="00180B40"/>
    <w:rsid w:val="00184662"/>
    <w:rsid w:val="00185CC3"/>
    <w:rsid w:val="00186A65"/>
    <w:rsid w:val="001901FD"/>
    <w:rsid w:val="001902F2"/>
    <w:rsid w:val="00191B92"/>
    <w:rsid w:val="00193059"/>
    <w:rsid w:val="00196784"/>
    <w:rsid w:val="00196A83"/>
    <w:rsid w:val="001A2CCD"/>
    <w:rsid w:val="001A6017"/>
    <w:rsid w:val="001B0111"/>
    <w:rsid w:val="001B2614"/>
    <w:rsid w:val="001B57F6"/>
    <w:rsid w:val="001C008E"/>
    <w:rsid w:val="001C1D0B"/>
    <w:rsid w:val="001C29A0"/>
    <w:rsid w:val="001C2ED6"/>
    <w:rsid w:val="001C4342"/>
    <w:rsid w:val="001C4AA4"/>
    <w:rsid w:val="001C580D"/>
    <w:rsid w:val="001C7151"/>
    <w:rsid w:val="001C7F55"/>
    <w:rsid w:val="001D4383"/>
    <w:rsid w:val="001E0AEF"/>
    <w:rsid w:val="001E0D59"/>
    <w:rsid w:val="001E2B96"/>
    <w:rsid w:val="001E3A3C"/>
    <w:rsid w:val="001E4466"/>
    <w:rsid w:val="001E641D"/>
    <w:rsid w:val="001E6D5F"/>
    <w:rsid w:val="001E7D0F"/>
    <w:rsid w:val="001F0E01"/>
    <w:rsid w:val="001F11FB"/>
    <w:rsid w:val="001F1B00"/>
    <w:rsid w:val="001F2053"/>
    <w:rsid w:val="001F235E"/>
    <w:rsid w:val="001F4D7C"/>
    <w:rsid w:val="001F5F93"/>
    <w:rsid w:val="001F6319"/>
    <w:rsid w:val="001F73ED"/>
    <w:rsid w:val="0020026E"/>
    <w:rsid w:val="00200C8E"/>
    <w:rsid w:val="00201AD6"/>
    <w:rsid w:val="00204B07"/>
    <w:rsid w:val="00204F3E"/>
    <w:rsid w:val="00206898"/>
    <w:rsid w:val="002130C2"/>
    <w:rsid w:val="002155CB"/>
    <w:rsid w:val="00215D8E"/>
    <w:rsid w:val="002207F5"/>
    <w:rsid w:val="002212A5"/>
    <w:rsid w:val="002231D1"/>
    <w:rsid w:val="002232AB"/>
    <w:rsid w:val="0022452D"/>
    <w:rsid w:val="00224E58"/>
    <w:rsid w:val="00225E14"/>
    <w:rsid w:val="00226992"/>
    <w:rsid w:val="002313F9"/>
    <w:rsid w:val="002315C4"/>
    <w:rsid w:val="00233376"/>
    <w:rsid w:val="00233FB6"/>
    <w:rsid w:val="00234A2C"/>
    <w:rsid w:val="00242225"/>
    <w:rsid w:val="002422A7"/>
    <w:rsid w:val="00250459"/>
    <w:rsid w:val="00252306"/>
    <w:rsid w:val="0025512F"/>
    <w:rsid w:val="0025571C"/>
    <w:rsid w:val="00256DA2"/>
    <w:rsid w:val="002570D0"/>
    <w:rsid w:val="00261876"/>
    <w:rsid w:val="00261F9E"/>
    <w:rsid w:val="002630F6"/>
    <w:rsid w:val="002637A5"/>
    <w:rsid w:val="00267D59"/>
    <w:rsid w:val="002719CB"/>
    <w:rsid w:val="0027244A"/>
    <w:rsid w:val="00272986"/>
    <w:rsid w:val="00273F4F"/>
    <w:rsid w:val="00273F73"/>
    <w:rsid w:val="002758F8"/>
    <w:rsid w:val="002764C5"/>
    <w:rsid w:val="00282528"/>
    <w:rsid w:val="002826CB"/>
    <w:rsid w:val="00282899"/>
    <w:rsid w:val="00287060"/>
    <w:rsid w:val="0029174A"/>
    <w:rsid w:val="00292AE7"/>
    <w:rsid w:val="00293081"/>
    <w:rsid w:val="00294231"/>
    <w:rsid w:val="00294DB5"/>
    <w:rsid w:val="00294E4E"/>
    <w:rsid w:val="0029617D"/>
    <w:rsid w:val="00296A24"/>
    <w:rsid w:val="002A0A59"/>
    <w:rsid w:val="002A0E47"/>
    <w:rsid w:val="002A163B"/>
    <w:rsid w:val="002A48EE"/>
    <w:rsid w:val="002A52A0"/>
    <w:rsid w:val="002B09FB"/>
    <w:rsid w:val="002B0E0F"/>
    <w:rsid w:val="002B2201"/>
    <w:rsid w:val="002B4431"/>
    <w:rsid w:val="002B4507"/>
    <w:rsid w:val="002B590E"/>
    <w:rsid w:val="002B776F"/>
    <w:rsid w:val="002C10F5"/>
    <w:rsid w:val="002C2128"/>
    <w:rsid w:val="002C4D04"/>
    <w:rsid w:val="002C5393"/>
    <w:rsid w:val="002C5987"/>
    <w:rsid w:val="002C6049"/>
    <w:rsid w:val="002C618F"/>
    <w:rsid w:val="002D18FA"/>
    <w:rsid w:val="002D2369"/>
    <w:rsid w:val="002D6671"/>
    <w:rsid w:val="002D6D81"/>
    <w:rsid w:val="002E0D01"/>
    <w:rsid w:val="002E3CC4"/>
    <w:rsid w:val="002E68D1"/>
    <w:rsid w:val="002E68DB"/>
    <w:rsid w:val="002F1742"/>
    <w:rsid w:val="002F2563"/>
    <w:rsid w:val="002F2624"/>
    <w:rsid w:val="002F3B3D"/>
    <w:rsid w:val="002F4CC7"/>
    <w:rsid w:val="0030027D"/>
    <w:rsid w:val="0030372F"/>
    <w:rsid w:val="00304285"/>
    <w:rsid w:val="003058DF"/>
    <w:rsid w:val="00305D94"/>
    <w:rsid w:val="00307527"/>
    <w:rsid w:val="0031016D"/>
    <w:rsid w:val="0031190A"/>
    <w:rsid w:val="0031235C"/>
    <w:rsid w:val="00313455"/>
    <w:rsid w:val="00313F12"/>
    <w:rsid w:val="00314606"/>
    <w:rsid w:val="00315302"/>
    <w:rsid w:val="00316D9E"/>
    <w:rsid w:val="00322584"/>
    <w:rsid w:val="00322DDF"/>
    <w:rsid w:val="00327214"/>
    <w:rsid w:val="0032785C"/>
    <w:rsid w:val="00327AB5"/>
    <w:rsid w:val="00327CC9"/>
    <w:rsid w:val="00331AC5"/>
    <w:rsid w:val="00332C4B"/>
    <w:rsid w:val="00334701"/>
    <w:rsid w:val="00334934"/>
    <w:rsid w:val="003357D9"/>
    <w:rsid w:val="003359BA"/>
    <w:rsid w:val="00340175"/>
    <w:rsid w:val="00345A44"/>
    <w:rsid w:val="00346E42"/>
    <w:rsid w:val="0034710C"/>
    <w:rsid w:val="00347910"/>
    <w:rsid w:val="00350580"/>
    <w:rsid w:val="003505BF"/>
    <w:rsid w:val="003517D3"/>
    <w:rsid w:val="0035191C"/>
    <w:rsid w:val="00351C8E"/>
    <w:rsid w:val="00352472"/>
    <w:rsid w:val="00352A69"/>
    <w:rsid w:val="00352F41"/>
    <w:rsid w:val="00353EF2"/>
    <w:rsid w:val="003558A1"/>
    <w:rsid w:val="0035665B"/>
    <w:rsid w:val="00356BAC"/>
    <w:rsid w:val="00356ED0"/>
    <w:rsid w:val="00357028"/>
    <w:rsid w:val="00360F7F"/>
    <w:rsid w:val="00362CA5"/>
    <w:rsid w:val="00370173"/>
    <w:rsid w:val="00370B54"/>
    <w:rsid w:val="00371138"/>
    <w:rsid w:val="0037674F"/>
    <w:rsid w:val="00381428"/>
    <w:rsid w:val="003861C8"/>
    <w:rsid w:val="00390964"/>
    <w:rsid w:val="00391338"/>
    <w:rsid w:val="00392396"/>
    <w:rsid w:val="00392C37"/>
    <w:rsid w:val="00393F6B"/>
    <w:rsid w:val="003956AD"/>
    <w:rsid w:val="003A18EF"/>
    <w:rsid w:val="003A2127"/>
    <w:rsid w:val="003A66FD"/>
    <w:rsid w:val="003A6AC7"/>
    <w:rsid w:val="003B0614"/>
    <w:rsid w:val="003B14D4"/>
    <w:rsid w:val="003B4F24"/>
    <w:rsid w:val="003C06EC"/>
    <w:rsid w:val="003C2078"/>
    <w:rsid w:val="003C319E"/>
    <w:rsid w:val="003C46A5"/>
    <w:rsid w:val="003C4A17"/>
    <w:rsid w:val="003C5A79"/>
    <w:rsid w:val="003C73F9"/>
    <w:rsid w:val="003D0753"/>
    <w:rsid w:val="003D0E08"/>
    <w:rsid w:val="003D4619"/>
    <w:rsid w:val="003D6D94"/>
    <w:rsid w:val="003D7022"/>
    <w:rsid w:val="003D71F6"/>
    <w:rsid w:val="003D7F85"/>
    <w:rsid w:val="003E02D7"/>
    <w:rsid w:val="003E0428"/>
    <w:rsid w:val="003E5683"/>
    <w:rsid w:val="003E60CF"/>
    <w:rsid w:val="003F162D"/>
    <w:rsid w:val="003F2492"/>
    <w:rsid w:val="003F3E6E"/>
    <w:rsid w:val="003F5F6C"/>
    <w:rsid w:val="00400427"/>
    <w:rsid w:val="0040079C"/>
    <w:rsid w:val="00403049"/>
    <w:rsid w:val="004033AB"/>
    <w:rsid w:val="00403C88"/>
    <w:rsid w:val="00403D36"/>
    <w:rsid w:val="00406A55"/>
    <w:rsid w:val="004111AC"/>
    <w:rsid w:val="00411ADA"/>
    <w:rsid w:val="004144B6"/>
    <w:rsid w:val="00415D05"/>
    <w:rsid w:val="00416D14"/>
    <w:rsid w:val="00421581"/>
    <w:rsid w:val="00422806"/>
    <w:rsid w:val="00422C03"/>
    <w:rsid w:val="00423840"/>
    <w:rsid w:val="0042549A"/>
    <w:rsid w:val="00425F3C"/>
    <w:rsid w:val="00426F48"/>
    <w:rsid w:val="00427283"/>
    <w:rsid w:val="004316A4"/>
    <w:rsid w:val="004333AC"/>
    <w:rsid w:val="0043664F"/>
    <w:rsid w:val="00440878"/>
    <w:rsid w:val="004461BD"/>
    <w:rsid w:val="00450537"/>
    <w:rsid w:val="00450B69"/>
    <w:rsid w:val="00451C8D"/>
    <w:rsid w:val="0045267A"/>
    <w:rsid w:val="004536B7"/>
    <w:rsid w:val="00457C92"/>
    <w:rsid w:val="00461E80"/>
    <w:rsid w:val="00461FDB"/>
    <w:rsid w:val="004648A9"/>
    <w:rsid w:val="00464911"/>
    <w:rsid w:val="004654F3"/>
    <w:rsid w:val="00466680"/>
    <w:rsid w:val="004679D3"/>
    <w:rsid w:val="00470464"/>
    <w:rsid w:val="00471608"/>
    <w:rsid w:val="00472A08"/>
    <w:rsid w:val="00472DFD"/>
    <w:rsid w:val="0047487D"/>
    <w:rsid w:val="00475E47"/>
    <w:rsid w:val="0047669A"/>
    <w:rsid w:val="00477193"/>
    <w:rsid w:val="00480A08"/>
    <w:rsid w:val="00482CDF"/>
    <w:rsid w:val="00483D78"/>
    <w:rsid w:val="0048692C"/>
    <w:rsid w:val="00490988"/>
    <w:rsid w:val="004948AD"/>
    <w:rsid w:val="00494D68"/>
    <w:rsid w:val="004964C1"/>
    <w:rsid w:val="00496B80"/>
    <w:rsid w:val="004A1F78"/>
    <w:rsid w:val="004A2977"/>
    <w:rsid w:val="004A38B5"/>
    <w:rsid w:val="004A54F7"/>
    <w:rsid w:val="004B0AD4"/>
    <w:rsid w:val="004B15A4"/>
    <w:rsid w:val="004B2FAC"/>
    <w:rsid w:val="004B3941"/>
    <w:rsid w:val="004B4446"/>
    <w:rsid w:val="004C242C"/>
    <w:rsid w:val="004C5C95"/>
    <w:rsid w:val="004C7EBA"/>
    <w:rsid w:val="004D0A6F"/>
    <w:rsid w:val="004D1105"/>
    <w:rsid w:val="004D1BEC"/>
    <w:rsid w:val="004D1FB7"/>
    <w:rsid w:val="004D61A0"/>
    <w:rsid w:val="004D6B34"/>
    <w:rsid w:val="004D7AF9"/>
    <w:rsid w:val="004E0625"/>
    <w:rsid w:val="004E0A28"/>
    <w:rsid w:val="004E217D"/>
    <w:rsid w:val="004E3423"/>
    <w:rsid w:val="004E3AAF"/>
    <w:rsid w:val="004E713E"/>
    <w:rsid w:val="004E7C8B"/>
    <w:rsid w:val="004F052C"/>
    <w:rsid w:val="004F17E3"/>
    <w:rsid w:val="004F1C70"/>
    <w:rsid w:val="004F227F"/>
    <w:rsid w:val="004F22AC"/>
    <w:rsid w:val="004F5045"/>
    <w:rsid w:val="004F553A"/>
    <w:rsid w:val="004F5BF2"/>
    <w:rsid w:val="004F64D7"/>
    <w:rsid w:val="00502D92"/>
    <w:rsid w:val="0050406B"/>
    <w:rsid w:val="00505EA2"/>
    <w:rsid w:val="00506BF3"/>
    <w:rsid w:val="00506E5A"/>
    <w:rsid w:val="00507446"/>
    <w:rsid w:val="00512045"/>
    <w:rsid w:val="00512824"/>
    <w:rsid w:val="00514EE8"/>
    <w:rsid w:val="00517EDC"/>
    <w:rsid w:val="00521132"/>
    <w:rsid w:val="00523ED4"/>
    <w:rsid w:val="00527BD7"/>
    <w:rsid w:val="005306DA"/>
    <w:rsid w:val="00531745"/>
    <w:rsid w:val="00533D46"/>
    <w:rsid w:val="00534071"/>
    <w:rsid w:val="0053430E"/>
    <w:rsid w:val="00535F4A"/>
    <w:rsid w:val="00540E27"/>
    <w:rsid w:val="00540F90"/>
    <w:rsid w:val="00544DD8"/>
    <w:rsid w:val="005458BD"/>
    <w:rsid w:val="00546F1A"/>
    <w:rsid w:val="005472EA"/>
    <w:rsid w:val="00554338"/>
    <w:rsid w:val="005545EB"/>
    <w:rsid w:val="00554A54"/>
    <w:rsid w:val="00554F92"/>
    <w:rsid w:val="00556C86"/>
    <w:rsid w:val="00557A94"/>
    <w:rsid w:val="0056025C"/>
    <w:rsid w:val="00561715"/>
    <w:rsid w:val="00561D0E"/>
    <w:rsid w:val="005629E3"/>
    <w:rsid w:val="00563DDC"/>
    <w:rsid w:val="005653CF"/>
    <w:rsid w:val="00566527"/>
    <w:rsid w:val="00570281"/>
    <w:rsid w:val="0057307A"/>
    <w:rsid w:val="00574502"/>
    <w:rsid w:val="005763E3"/>
    <w:rsid w:val="00576C75"/>
    <w:rsid w:val="00582EC0"/>
    <w:rsid w:val="0058348D"/>
    <w:rsid w:val="0059348A"/>
    <w:rsid w:val="00593AEB"/>
    <w:rsid w:val="0059423E"/>
    <w:rsid w:val="005947DF"/>
    <w:rsid w:val="00594A21"/>
    <w:rsid w:val="00596F46"/>
    <w:rsid w:val="00597381"/>
    <w:rsid w:val="00597480"/>
    <w:rsid w:val="005A02DF"/>
    <w:rsid w:val="005A05B4"/>
    <w:rsid w:val="005A1A0A"/>
    <w:rsid w:val="005A2A8C"/>
    <w:rsid w:val="005A3CE8"/>
    <w:rsid w:val="005B094F"/>
    <w:rsid w:val="005B105D"/>
    <w:rsid w:val="005B1C4A"/>
    <w:rsid w:val="005B5768"/>
    <w:rsid w:val="005B661D"/>
    <w:rsid w:val="005B6C0D"/>
    <w:rsid w:val="005C06B9"/>
    <w:rsid w:val="005C4A27"/>
    <w:rsid w:val="005C5E93"/>
    <w:rsid w:val="005C695B"/>
    <w:rsid w:val="005C7134"/>
    <w:rsid w:val="005C76F3"/>
    <w:rsid w:val="005C7976"/>
    <w:rsid w:val="005C7C7C"/>
    <w:rsid w:val="005D0F6F"/>
    <w:rsid w:val="005D16C8"/>
    <w:rsid w:val="005D1A6D"/>
    <w:rsid w:val="005D383A"/>
    <w:rsid w:val="005D43F8"/>
    <w:rsid w:val="005E1EA1"/>
    <w:rsid w:val="005E22F5"/>
    <w:rsid w:val="005E3433"/>
    <w:rsid w:val="005F131F"/>
    <w:rsid w:val="005F3EE9"/>
    <w:rsid w:val="005F714B"/>
    <w:rsid w:val="005F727A"/>
    <w:rsid w:val="005F7434"/>
    <w:rsid w:val="005F745F"/>
    <w:rsid w:val="00601455"/>
    <w:rsid w:val="00604191"/>
    <w:rsid w:val="00604487"/>
    <w:rsid w:val="00604F8D"/>
    <w:rsid w:val="00604FB1"/>
    <w:rsid w:val="00610300"/>
    <w:rsid w:val="0061125F"/>
    <w:rsid w:val="006119B2"/>
    <w:rsid w:val="00612E82"/>
    <w:rsid w:val="00614620"/>
    <w:rsid w:val="00614D88"/>
    <w:rsid w:val="006157C8"/>
    <w:rsid w:val="006159E7"/>
    <w:rsid w:val="006168D3"/>
    <w:rsid w:val="00617A57"/>
    <w:rsid w:val="00617FAB"/>
    <w:rsid w:val="00620C3B"/>
    <w:rsid w:val="00621344"/>
    <w:rsid w:val="00621523"/>
    <w:rsid w:val="00622C38"/>
    <w:rsid w:val="00622ED8"/>
    <w:rsid w:val="006237B1"/>
    <w:rsid w:val="00626006"/>
    <w:rsid w:val="00626554"/>
    <w:rsid w:val="006277C0"/>
    <w:rsid w:val="006279A6"/>
    <w:rsid w:val="0063171B"/>
    <w:rsid w:val="006330DD"/>
    <w:rsid w:val="0064026C"/>
    <w:rsid w:val="00640C06"/>
    <w:rsid w:val="006422FD"/>
    <w:rsid w:val="0064315F"/>
    <w:rsid w:val="006471C5"/>
    <w:rsid w:val="006471EC"/>
    <w:rsid w:val="00651154"/>
    <w:rsid w:val="006519E8"/>
    <w:rsid w:val="00652221"/>
    <w:rsid w:val="00654FDB"/>
    <w:rsid w:val="006555ED"/>
    <w:rsid w:val="0065655E"/>
    <w:rsid w:val="0065752C"/>
    <w:rsid w:val="0066071D"/>
    <w:rsid w:val="00660D90"/>
    <w:rsid w:val="00661C13"/>
    <w:rsid w:val="00662970"/>
    <w:rsid w:val="00663537"/>
    <w:rsid w:val="00665A95"/>
    <w:rsid w:val="00666471"/>
    <w:rsid w:val="006675B0"/>
    <w:rsid w:val="006761AB"/>
    <w:rsid w:val="0067772A"/>
    <w:rsid w:val="0068070C"/>
    <w:rsid w:val="0068079B"/>
    <w:rsid w:val="00680844"/>
    <w:rsid w:val="0068102F"/>
    <w:rsid w:val="00681F69"/>
    <w:rsid w:val="006840A7"/>
    <w:rsid w:val="00684297"/>
    <w:rsid w:val="00685EB7"/>
    <w:rsid w:val="00685EEF"/>
    <w:rsid w:val="006863F5"/>
    <w:rsid w:val="006914D7"/>
    <w:rsid w:val="00693E0D"/>
    <w:rsid w:val="00694BAF"/>
    <w:rsid w:val="00696E31"/>
    <w:rsid w:val="006A03B0"/>
    <w:rsid w:val="006A0E7F"/>
    <w:rsid w:val="006A200E"/>
    <w:rsid w:val="006A2D25"/>
    <w:rsid w:val="006A2D5A"/>
    <w:rsid w:val="006A343F"/>
    <w:rsid w:val="006A5EAA"/>
    <w:rsid w:val="006A649E"/>
    <w:rsid w:val="006A7AC8"/>
    <w:rsid w:val="006B0250"/>
    <w:rsid w:val="006B324A"/>
    <w:rsid w:val="006B339B"/>
    <w:rsid w:val="006B621E"/>
    <w:rsid w:val="006B677B"/>
    <w:rsid w:val="006B6C23"/>
    <w:rsid w:val="006C0DB4"/>
    <w:rsid w:val="006C70E2"/>
    <w:rsid w:val="006D18E9"/>
    <w:rsid w:val="006D1F08"/>
    <w:rsid w:val="006D291E"/>
    <w:rsid w:val="006D2D73"/>
    <w:rsid w:val="006D5DE2"/>
    <w:rsid w:val="006E62C6"/>
    <w:rsid w:val="006F2199"/>
    <w:rsid w:val="006F4642"/>
    <w:rsid w:val="006F4F18"/>
    <w:rsid w:val="006F6AC6"/>
    <w:rsid w:val="006F7071"/>
    <w:rsid w:val="00700F4E"/>
    <w:rsid w:val="007026D7"/>
    <w:rsid w:val="0070302B"/>
    <w:rsid w:val="0070371C"/>
    <w:rsid w:val="007048D5"/>
    <w:rsid w:val="00704F31"/>
    <w:rsid w:val="00705A00"/>
    <w:rsid w:val="007063E8"/>
    <w:rsid w:val="00710CC7"/>
    <w:rsid w:val="0071232C"/>
    <w:rsid w:val="00715B9E"/>
    <w:rsid w:val="00716032"/>
    <w:rsid w:val="00717445"/>
    <w:rsid w:val="007209D3"/>
    <w:rsid w:val="007229D3"/>
    <w:rsid w:val="00723342"/>
    <w:rsid w:val="00723441"/>
    <w:rsid w:val="00726309"/>
    <w:rsid w:val="0073135B"/>
    <w:rsid w:val="0073226B"/>
    <w:rsid w:val="00733615"/>
    <w:rsid w:val="00741816"/>
    <w:rsid w:val="007440F1"/>
    <w:rsid w:val="00745328"/>
    <w:rsid w:val="007474B6"/>
    <w:rsid w:val="0075294A"/>
    <w:rsid w:val="0075306F"/>
    <w:rsid w:val="007553F7"/>
    <w:rsid w:val="0075645E"/>
    <w:rsid w:val="007575F9"/>
    <w:rsid w:val="007577F9"/>
    <w:rsid w:val="00763D10"/>
    <w:rsid w:val="00765032"/>
    <w:rsid w:val="007667D1"/>
    <w:rsid w:val="00771B01"/>
    <w:rsid w:val="00771F37"/>
    <w:rsid w:val="00772858"/>
    <w:rsid w:val="00772D08"/>
    <w:rsid w:val="00773538"/>
    <w:rsid w:val="0077385E"/>
    <w:rsid w:val="0077406B"/>
    <w:rsid w:val="0077466F"/>
    <w:rsid w:val="007773C3"/>
    <w:rsid w:val="007806E1"/>
    <w:rsid w:val="007838AA"/>
    <w:rsid w:val="00784F47"/>
    <w:rsid w:val="00785961"/>
    <w:rsid w:val="007908DD"/>
    <w:rsid w:val="00791D90"/>
    <w:rsid w:val="007924FA"/>
    <w:rsid w:val="0079386D"/>
    <w:rsid w:val="00793A6D"/>
    <w:rsid w:val="0079464A"/>
    <w:rsid w:val="0079501E"/>
    <w:rsid w:val="00795BC7"/>
    <w:rsid w:val="007961F8"/>
    <w:rsid w:val="00796645"/>
    <w:rsid w:val="00797813"/>
    <w:rsid w:val="007A2523"/>
    <w:rsid w:val="007A2A71"/>
    <w:rsid w:val="007A5E62"/>
    <w:rsid w:val="007A64BF"/>
    <w:rsid w:val="007A6E25"/>
    <w:rsid w:val="007B117D"/>
    <w:rsid w:val="007B3BF6"/>
    <w:rsid w:val="007B66A1"/>
    <w:rsid w:val="007C17BD"/>
    <w:rsid w:val="007C2179"/>
    <w:rsid w:val="007C7D9C"/>
    <w:rsid w:val="007D3812"/>
    <w:rsid w:val="007D4712"/>
    <w:rsid w:val="007D4C0C"/>
    <w:rsid w:val="007D53BC"/>
    <w:rsid w:val="007D63F0"/>
    <w:rsid w:val="007D6948"/>
    <w:rsid w:val="007D6FE8"/>
    <w:rsid w:val="007E15F7"/>
    <w:rsid w:val="007E18DE"/>
    <w:rsid w:val="007E5A4E"/>
    <w:rsid w:val="007F1534"/>
    <w:rsid w:val="007F2586"/>
    <w:rsid w:val="007F4C2E"/>
    <w:rsid w:val="007F6E4A"/>
    <w:rsid w:val="008015FF"/>
    <w:rsid w:val="00801885"/>
    <w:rsid w:val="008030EB"/>
    <w:rsid w:val="00803A41"/>
    <w:rsid w:val="00804A94"/>
    <w:rsid w:val="00807ACD"/>
    <w:rsid w:val="008148C1"/>
    <w:rsid w:val="00814A08"/>
    <w:rsid w:val="0081511A"/>
    <w:rsid w:val="008151A1"/>
    <w:rsid w:val="0081532D"/>
    <w:rsid w:val="00816B3E"/>
    <w:rsid w:val="00823F57"/>
    <w:rsid w:val="00826F64"/>
    <w:rsid w:val="00827BDE"/>
    <w:rsid w:val="008307B1"/>
    <w:rsid w:val="0083182E"/>
    <w:rsid w:val="00833825"/>
    <w:rsid w:val="008343AE"/>
    <w:rsid w:val="0083506C"/>
    <w:rsid w:val="00836ACE"/>
    <w:rsid w:val="00840470"/>
    <w:rsid w:val="008417BB"/>
    <w:rsid w:val="0084277E"/>
    <w:rsid w:val="0084584A"/>
    <w:rsid w:val="00846596"/>
    <w:rsid w:val="00851066"/>
    <w:rsid w:val="00853395"/>
    <w:rsid w:val="00853FD5"/>
    <w:rsid w:val="00854B6F"/>
    <w:rsid w:val="00855663"/>
    <w:rsid w:val="00860953"/>
    <w:rsid w:val="008614A0"/>
    <w:rsid w:val="00864751"/>
    <w:rsid w:val="00866993"/>
    <w:rsid w:val="00866C5C"/>
    <w:rsid w:val="00870A11"/>
    <w:rsid w:val="00871893"/>
    <w:rsid w:val="00872231"/>
    <w:rsid w:val="00872491"/>
    <w:rsid w:val="0087381D"/>
    <w:rsid w:val="00874983"/>
    <w:rsid w:val="00875CCD"/>
    <w:rsid w:val="00876C96"/>
    <w:rsid w:val="0087757A"/>
    <w:rsid w:val="008811D2"/>
    <w:rsid w:val="00881829"/>
    <w:rsid w:val="0088435E"/>
    <w:rsid w:val="00885B1E"/>
    <w:rsid w:val="00890943"/>
    <w:rsid w:val="00890AB9"/>
    <w:rsid w:val="00891417"/>
    <w:rsid w:val="00893234"/>
    <w:rsid w:val="00894FFB"/>
    <w:rsid w:val="0089719A"/>
    <w:rsid w:val="00897D56"/>
    <w:rsid w:val="00897F7C"/>
    <w:rsid w:val="008A013D"/>
    <w:rsid w:val="008A095C"/>
    <w:rsid w:val="008A1F15"/>
    <w:rsid w:val="008A28B3"/>
    <w:rsid w:val="008A36CD"/>
    <w:rsid w:val="008A3D76"/>
    <w:rsid w:val="008A5EA3"/>
    <w:rsid w:val="008B2D9F"/>
    <w:rsid w:val="008B401A"/>
    <w:rsid w:val="008B506A"/>
    <w:rsid w:val="008B6554"/>
    <w:rsid w:val="008C0805"/>
    <w:rsid w:val="008C2E70"/>
    <w:rsid w:val="008C4E1C"/>
    <w:rsid w:val="008D03A7"/>
    <w:rsid w:val="008D0766"/>
    <w:rsid w:val="008D1554"/>
    <w:rsid w:val="008D4E75"/>
    <w:rsid w:val="008E082D"/>
    <w:rsid w:val="008E2ED3"/>
    <w:rsid w:val="008E5D83"/>
    <w:rsid w:val="008F1F28"/>
    <w:rsid w:val="008F6850"/>
    <w:rsid w:val="008F6C38"/>
    <w:rsid w:val="00902972"/>
    <w:rsid w:val="00903EDD"/>
    <w:rsid w:val="00903F60"/>
    <w:rsid w:val="00904D8E"/>
    <w:rsid w:val="00905338"/>
    <w:rsid w:val="00906A7E"/>
    <w:rsid w:val="00910222"/>
    <w:rsid w:val="00911F24"/>
    <w:rsid w:val="0091474F"/>
    <w:rsid w:val="00916572"/>
    <w:rsid w:val="00922D08"/>
    <w:rsid w:val="00923A43"/>
    <w:rsid w:val="00924BE2"/>
    <w:rsid w:val="00925384"/>
    <w:rsid w:val="00927085"/>
    <w:rsid w:val="00927EFB"/>
    <w:rsid w:val="00931351"/>
    <w:rsid w:val="0093345D"/>
    <w:rsid w:val="00934B06"/>
    <w:rsid w:val="00934B1C"/>
    <w:rsid w:val="009355A7"/>
    <w:rsid w:val="00936527"/>
    <w:rsid w:val="00941695"/>
    <w:rsid w:val="00942AE0"/>
    <w:rsid w:val="009448AA"/>
    <w:rsid w:val="00945564"/>
    <w:rsid w:val="00945935"/>
    <w:rsid w:val="00945D15"/>
    <w:rsid w:val="00950A2A"/>
    <w:rsid w:val="00950DC7"/>
    <w:rsid w:val="00952F55"/>
    <w:rsid w:val="00953735"/>
    <w:rsid w:val="009575EE"/>
    <w:rsid w:val="00961A9B"/>
    <w:rsid w:val="00962052"/>
    <w:rsid w:val="009627D3"/>
    <w:rsid w:val="009630C7"/>
    <w:rsid w:val="009713A6"/>
    <w:rsid w:val="00972291"/>
    <w:rsid w:val="00972BB6"/>
    <w:rsid w:val="0097311F"/>
    <w:rsid w:val="009740D1"/>
    <w:rsid w:val="00977585"/>
    <w:rsid w:val="009777DE"/>
    <w:rsid w:val="00977B6D"/>
    <w:rsid w:val="0098109A"/>
    <w:rsid w:val="009810FB"/>
    <w:rsid w:val="00983048"/>
    <w:rsid w:val="00983A61"/>
    <w:rsid w:val="00983ED4"/>
    <w:rsid w:val="00983EFE"/>
    <w:rsid w:val="00983F05"/>
    <w:rsid w:val="00984D4D"/>
    <w:rsid w:val="0098702E"/>
    <w:rsid w:val="00987A34"/>
    <w:rsid w:val="00990C92"/>
    <w:rsid w:val="00994768"/>
    <w:rsid w:val="009A23A9"/>
    <w:rsid w:val="009A26ED"/>
    <w:rsid w:val="009A2E0A"/>
    <w:rsid w:val="009A3263"/>
    <w:rsid w:val="009A3F5D"/>
    <w:rsid w:val="009A554F"/>
    <w:rsid w:val="009A60AA"/>
    <w:rsid w:val="009A7612"/>
    <w:rsid w:val="009B4014"/>
    <w:rsid w:val="009B5FE1"/>
    <w:rsid w:val="009B6D64"/>
    <w:rsid w:val="009B6D80"/>
    <w:rsid w:val="009C13DD"/>
    <w:rsid w:val="009C1459"/>
    <w:rsid w:val="009C16A8"/>
    <w:rsid w:val="009C5E0A"/>
    <w:rsid w:val="009D1766"/>
    <w:rsid w:val="009D1A67"/>
    <w:rsid w:val="009D2572"/>
    <w:rsid w:val="009D4022"/>
    <w:rsid w:val="009D4DC4"/>
    <w:rsid w:val="009D550F"/>
    <w:rsid w:val="009E157D"/>
    <w:rsid w:val="009E5A8A"/>
    <w:rsid w:val="009E71E6"/>
    <w:rsid w:val="009E765A"/>
    <w:rsid w:val="009F1398"/>
    <w:rsid w:val="009F1C23"/>
    <w:rsid w:val="009F3ABB"/>
    <w:rsid w:val="009F4138"/>
    <w:rsid w:val="009F47C1"/>
    <w:rsid w:val="009F5595"/>
    <w:rsid w:val="009F7D5A"/>
    <w:rsid w:val="00A052DC"/>
    <w:rsid w:val="00A07C1B"/>
    <w:rsid w:val="00A10CD8"/>
    <w:rsid w:val="00A10D4B"/>
    <w:rsid w:val="00A11213"/>
    <w:rsid w:val="00A1146C"/>
    <w:rsid w:val="00A12558"/>
    <w:rsid w:val="00A12CCE"/>
    <w:rsid w:val="00A15F0B"/>
    <w:rsid w:val="00A15F87"/>
    <w:rsid w:val="00A1623E"/>
    <w:rsid w:val="00A175AE"/>
    <w:rsid w:val="00A17927"/>
    <w:rsid w:val="00A17EB7"/>
    <w:rsid w:val="00A26395"/>
    <w:rsid w:val="00A30B45"/>
    <w:rsid w:val="00A3278B"/>
    <w:rsid w:val="00A34B69"/>
    <w:rsid w:val="00A40AE2"/>
    <w:rsid w:val="00A445B6"/>
    <w:rsid w:val="00A46C6C"/>
    <w:rsid w:val="00A47503"/>
    <w:rsid w:val="00A47C35"/>
    <w:rsid w:val="00A47C3D"/>
    <w:rsid w:val="00A501C1"/>
    <w:rsid w:val="00A52341"/>
    <w:rsid w:val="00A5240B"/>
    <w:rsid w:val="00A532D5"/>
    <w:rsid w:val="00A53C40"/>
    <w:rsid w:val="00A54AEC"/>
    <w:rsid w:val="00A55379"/>
    <w:rsid w:val="00A555C3"/>
    <w:rsid w:val="00A56771"/>
    <w:rsid w:val="00A6203D"/>
    <w:rsid w:val="00A62375"/>
    <w:rsid w:val="00A6325F"/>
    <w:rsid w:val="00A63BE4"/>
    <w:rsid w:val="00A65B65"/>
    <w:rsid w:val="00A702B3"/>
    <w:rsid w:val="00A707D2"/>
    <w:rsid w:val="00A71F44"/>
    <w:rsid w:val="00A748DC"/>
    <w:rsid w:val="00A7576A"/>
    <w:rsid w:val="00A7707D"/>
    <w:rsid w:val="00A777F5"/>
    <w:rsid w:val="00A82676"/>
    <w:rsid w:val="00A849EB"/>
    <w:rsid w:val="00A85778"/>
    <w:rsid w:val="00A86688"/>
    <w:rsid w:val="00A86A5E"/>
    <w:rsid w:val="00A86EC7"/>
    <w:rsid w:val="00A90996"/>
    <w:rsid w:val="00A915B1"/>
    <w:rsid w:val="00A9170D"/>
    <w:rsid w:val="00A928AD"/>
    <w:rsid w:val="00A96624"/>
    <w:rsid w:val="00A97C95"/>
    <w:rsid w:val="00AA0039"/>
    <w:rsid w:val="00AA024F"/>
    <w:rsid w:val="00AA099F"/>
    <w:rsid w:val="00AA51B5"/>
    <w:rsid w:val="00AB16E0"/>
    <w:rsid w:val="00AB2456"/>
    <w:rsid w:val="00AB3233"/>
    <w:rsid w:val="00AB5266"/>
    <w:rsid w:val="00AB55B2"/>
    <w:rsid w:val="00AB5C83"/>
    <w:rsid w:val="00AC2345"/>
    <w:rsid w:val="00AC4DFF"/>
    <w:rsid w:val="00AC5DCF"/>
    <w:rsid w:val="00AD1A61"/>
    <w:rsid w:val="00AD34BF"/>
    <w:rsid w:val="00AD5A4C"/>
    <w:rsid w:val="00AD6CB0"/>
    <w:rsid w:val="00AD7653"/>
    <w:rsid w:val="00AD76ED"/>
    <w:rsid w:val="00AE1348"/>
    <w:rsid w:val="00AE190D"/>
    <w:rsid w:val="00AE3172"/>
    <w:rsid w:val="00AE3557"/>
    <w:rsid w:val="00AE7F15"/>
    <w:rsid w:val="00AF00ED"/>
    <w:rsid w:val="00AF0CBA"/>
    <w:rsid w:val="00AF10D0"/>
    <w:rsid w:val="00AF2693"/>
    <w:rsid w:val="00AF59CD"/>
    <w:rsid w:val="00AF6EE8"/>
    <w:rsid w:val="00B03B5D"/>
    <w:rsid w:val="00B054D4"/>
    <w:rsid w:val="00B05E13"/>
    <w:rsid w:val="00B10213"/>
    <w:rsid w:val="00B12240"/>
    <w:rsid w:val="00B12768"/>
    <w:rsid w:val="00B13FD9"/>
    <w:rsid w:val="00B15CB0"/>
    <w:rsid w:val="00B15F29"/>
    <w:rsid w:val="00B16F2C"/>
    <w:rsid w:val="00B1764F"/>
    <w:rsid w:val="00B21761"/>
    <w:rsid w:val="00B219CD"/>
    <w:rsid w:val="00B220F3"/>
    <w:rsid w:val="00B23FC4"/>
    <w:rsid w:val="00B2433D"/>
    <w:rsid w:val="00B24EB7"/>
    <w:rsid w:val="00B25AC1"/>
    <w:rsid w:val="00B3089D"/>
    <w:rsid w:val="00B30D15"/>
    <w:rsid w:val="00B324EB"/>
    <w:rsid w:val="00B338A1"/>
    <w:rsid w:val="00B35540"/>
    <w:rsid w:val="00B35EB9"/>
    <w:rsid w:val="00B35FEC"/>
    <w:rsid w:val="00B37389"/>
    <w:rsid w:val="00B40803"/>
    <w:rsid w:val="00B431A1"/>
    <w:rsid w:val="00B434E3"/>
    <w:rsid w:val="00B50FA1"/>
    <w:rsid w:val="00B526A4"/>
    <w:rsid w:val="00B556DC"/>
    <w:rsid w:val="00B5631F"/>
    <w:rsid w:val="00B573AD"/>
    <w:rsid w:val="00B57C57"/>
    <w:rsid w:val="00B608C0"/>
    <w:rsid w:val="00B633A4"/>
    <w:rsid w:val="00B635E8"/>
    <w:rsid w:val="00B6582A"/>
    <w:rsid w:val="00B65B79"/>
    <w:rsid w:val="00B67107"/>
    <w:rsid w:val="00B67A72"/>
    <w:rsid w:val="00B70C1F"/>
    <w:rsid w:val="00B75106"/>
    <w:rsid w:val="00B75625"/>
    <w:rsid w:val="00B759E3"/>
    <w:rsid w:val="00B75A13"/>
    <w:rsid w:val="00B75B2B"/>
    <w:rsid w:val="00B75BCF"/>
    <w:rsid w:val="00B81417"/>
    <w:rsid w:val="00B86E54"/>
    <w:rsid w:val="00B87CA7"/>
    <w:rsid w:val="00B9014C"/>
    <w:rsid w:val="00B93355"/>
    <w:rsid w:val="00B93AC5"/>
    <w:rsid w:val="00B949E9"/>
    <w:rsid w:val="00B95C88"/>
    <w:rsid w:val="00BA0C04"/>
    <w:rsid w:val="00BA22B9"/>
    <w:rsid w:val="00BA2F76"/>
    <w:rsid w:val="00BA3707"/>
    <w:rsid w:val="00BA66D3"/>
    <w:rsid w:val="00BA67D1"/>
    <w:rsid w:val="00BA694A"/>
    <w:rsid w:val="00BA69AC"/>
    <w:rsid w:val="00BA6BD9"/>
    <w:rsid w:val="00BA7882"/>
    <w:rsid w:val="00BB0B34"/>
    <w:rsid w:val="00BB18BB"/>
    <w:rsid w:val="00BB201C"/>
    <w:rsid w:val="00BB24B6"/>
    <w:rsid w:val="00BB2BA7"/>
    <w:rsid w:val="00BB7E9F"/>
    <w:rsid w:val="00BC020A"/>
    <w:rsid w:val="00BC255A"/>
    <w:rsid w:val="00BC3C11"/>
    <w:rsid w:val="00BC4355"/>
    <w:rsid w:val="00BD0C80"/>
    <w:rsid w:val="00BD2F5D"/>
    <w:rsid w:val="00BD3452"/>
    <w:rsid w:val="00BD34DF"/>
    <w:rsid w:val="00BE37B9"/>
    <w:rsid w:val="00BE38C6"/>
    <w:rsid w:val="00BE5C79"/>
    <w:rsid w:val="00BE6880"/>
    <w:rsid w:val="00BF2E2E"/>
    <w:rsid w:val="00BF55E9"/>
    <w:rsid w:val="00BF5D41"/>
    <w:rsid w:val="00C004BB"/>
    <w:rsid w:val="00C00F7D"/>
    <w:rsid w:val="00C0479D"/>
    <w:rsid w:val="00C05169"/>
    <w:rsid w:val="00C05CD1"/>
    <w:rsid w:val="00C07C5B"/>
    <w:rsid w:val="00C1534F"/>
    <w:rsid w:val="00C21152"/>
    <w:rsid w:val="00C21D8E"/>
    <w:rsid w:val="00C21E34"/>
    <w:rsid w:val="00C23FBF"/>
    <w:rsid w:val="00C24514"/>
    <w:rsid w:val="00C253B6"/>
    <w:rsid w:val="00C25B28"/>
    <w:rsid w:val="00C26B79"/>
    <w:rsid w:val="00C30978"/>
    <w:rsid w:val="00C34CE3"/>
    <w:rsid w:val="00C34DE3"/>
    <w:rsid w:val="00C36283"/>
    <w:rsid w:val="00C36BE1"/>
    <w:rsid w:val="00C37F40"/>
    <w:rsid w:val="00C405A7"/>
    <w:rsid w:val="00C42948"/>
    <w:rsid w:val="00C43056"/>
    <w:rsid w:val="00C4391E"/>
    <w:rsid w:val="00C4558A"/>
    <w:rsid w:val="00C45C55"/>
    <w:rsid w:val="00C52FF2"/>
    <w:rsid w:val="00C5449C"/>
    <w:rsid w:val="00C55443"/>
    <w:rsid w:val="00C5665B"/>
    <w:rsid w:val="00C56BB5"/>
    <w:rsid w:val="00C60B9A"/>
    <w:rsid w:val="00C61090"/>
    <w:rsid w:val="00C6374B"/>
    <w:rsid w:val="00C65F9D"/>
    <w:rsid w:val="00C66811"/>
    <w:rsid w:val="00C708DB"/>
    <w:rsid w:val="00C70C42"/>
    <w:rsid w:val="00C739F4"/>
    <w:rsid w:val="00C73B34"/>
    <w:rsid w:val="00C773DB"/>
    <w:rsid w:val="00C77C04"/>
    <w:rsid w:val="00C8165F"/>
    <w:rsid w:val="00C85933"/>
    <w:rsid w:val="00C86564"/>
    <w:rsid w:val="00C8706F"/>
    <w:rsid w:val="00C91C80"/>
    <w:rsid w:val="00C923E7"/>
    <w:rsid w:val="00C93199"/>
    <w:rsid w:val="00C933AB"/>
    <w:rsid w:val="00C93470"/>
    <w:rsid w:val="00C93C26"/>
    <w:rsid w:val="00C95CC5"/>
    <w:rsid w:val="00C9715D"/>
    <w:rsid w:val="00CA1EA3"/>
    <w:rsid w:val="00CA27BD"/>
    <w:rsid w:val="00CA2D7D"/>
    <w:rsid w:val="00CA38E5"/>
    <w:rsid w:val="00CA63CD"/>
    <w:rsid w:val="00CB0718"/>
    <w:rsid w:val="00CB0A92"/>
    <w:rsid w:val="00CB17A5"/>
    <w:rsid w:val="00CB1B19"/>
    <w:rsid w:val="00CB1EA6"/>
    <w:rsid w:val="00CB2668"/>
    <w:rsid w:val="00CB2AB2"/>
    <w:rsid w:val="00CB4EA0"/>
    <w:rsid w:val="00CB5133"/>
    <w:rsid w:val="00CB6930"/>
    <w:rsid w:val="00CC01A1"/>
    <w:rsid w:val="00CC39EA"/>
    <w:rsid w:val="00CC6508"/>
    <w:rsid w:val="00CD097C"/>
    <w:rsid w:val="00CD2002"/>
    <w:rsid w:val="00CD2795"/>
    <w:rsid w:val="00CD29CD"/>
    <w:rsid w:val="00CD3697"/>
    <w:rsid w:val="00CD3A2E"/>
    <w:rsid w:val="00CD547E"/>
    <w:rsid w:val="00CE03F6"/>
    <w:rsid w:val="00CE24B3"/>
    <w:rsid w:val="00CE3549"/>
    <w:rsid w:val="00CE38BB"/>
    <w:rsid w:val="00CE3D4A"/>
    <w:rsid w:val="00CE4ACD"/>
    <w:rsid w:val="00CE70AA"/>
    <w:rsid w:val="00CE7EEE"/>
    <w:rsid w:val="00CE7F56"/>
    <w:rsid w:val="00CF0650"/>
    <w:rsid w:val="00CF0974"/>
    <w:rsid w:val="00CF2D68"/>
    <w:rsid w:val="00CF2D7A"/>
    <w:rsid w:val="00CF52E8"/>
    <w:rsid w:val="00CF541B"/>
    <w:rsid w:val="00CF76AF"/>
    <w:rsid w:val="00D0158A"/>
    <w:rsid w:val="00D01B8C"/>
    <w:rsid w:val="00D0391E"/>
    <w:rsid w:val="00D05133"/>
    <w:rsid w:val="00D0524B"/>
    <w:rsid w:val="00D063C2"/>
    <w:rsid w:val="00D10069"/>
    <w:rsid w:val="00D1302C"/>
    <w:rsid w:val="00D158EA"/>
    <w:rsid w:val="00D16720"/>
    <w:rsid w:val="00D21E81"/>
    <w:rsid w:val="00D224B2"/>
    <w:rsid w:val="00D2584F"/>
    <w:rsid w:val="00D26491"/>
    <w:rsid w:val="00D27E97"/>
    <w:rsid w:val="00D3146D"/>
    <w:rsid w:val="00D3221B"/>
    <w:rsid w:val="00D3345D"/>
    <w:rsid w:val="00D3479A"/>
    <w:rsid w:val="00D365C0"/>
    <w:rsid w:val="00D3736F"/>
    <w:rsid w:val="00D438C7"/>
    <w:rsid w:val="00D439EC"/>
    <w:rsid w:val="00D43A8D"/>
    <w:rsid w:val="00D43C37"/>
    <w:rsid w:val="00D43CA3"/>
    <w:rsid w:val="00D449EA"/>
    <w:rsid w:val="00D50A76"/>
    <w:rsid w:val="00D55815"/>
    <w:rsid w:val="00D573D9"/>
    <w:rsid w:val="00D601FD"/>
    <w:rsid w:val="00D60D35"/>
    <w:rsid w:val="00D612B8"/>
    <w:rsid w:val="00D614FD"/>
    <w:rsid w:val="00D6294F"/>
    <w:rsid w:val="00D62BCC"/>
    <w:rsid w:val="00D63D9E"/>
    <w:rsid w:val="00D64B7F"/>
    <w:rsid w:val="00D64F7F"/>
    <w:rsid w:val="00D65235"/>
    <w:rsid w:val="00D654A0"/>
    <w:rsid w:val="00D67B18"/>
    <w:rsid w:val="00D7220F"/>
    <w:rsid w:val="00D72426"/>
    <w:rsid w:val="00D72A58"/>
    <w:rsid w:val="00D74A39"/>
    <w:rsid w:val="00D762E2"/>
    <w:rsid w:val="00D777F8"/>
    <w:rsid w:val="00D77C3C"/>
    <w:rsid w:val="00D842BA"/>
    <w:rsid w:val="00D85571"/>
    <w:rsid w:val="00D911F4"/>
    <w:rsid w:val="00D915AA"/>
    <w:rsid w:val="00DA20E4"/>
    <w:rsid w:val="00DA23EE"/>
    <w:rsid w:val="00DA2C44"/>
    <w:rsid w:val="00DA69F5"/>
    <w:rsid w:val="00DA765F"/>
    <w:rsid w:val="00DA7A2E"/>
    <w:rsid w:val="00DB0879"/>
    <w:rsid w:val="00DB0E80"/>
    <w:rsid w:val="00DB1E80"/>
    <w:rsid w:val="00DB313B"/>
    <w:rsid w:val="00DB33BD"/>
    <w:rsid w:val="00DB4767"/>
    <w:rsid w:val="00DB4D89"/>
    <w:rsid w:val="00DB6498"/>
    <w:rsid w:val="00DC2ADD"/>
    <w:rsid w:val="00DC5B70"/>
    <w:rsid w:val="00DD113A"/>
    <w:rsid w:val="00DD2C27"/>
    <w:rsid w:val="00DD3E13"/>
    <w:rsid w:val="00DD4F26"/>
    <w:rsid w:val="00DD5469"/>
    <w:rsid w:val="00DD7683"/>
    <w:rsid w:val="00DD781A"/>
    <w:rsid w:val="00DE26BC"/>
    <w:rsid w:val="00DE2B55"/>
    <w:rsid w:val="00DE2DDC"/>
    <w:rsid w:val="00DE32CA"/>
    <w:rsid w:val="00DF11F1"/>
    <w:rsid w:val="00DF1231"/>
    <w:rsid w:val="00DF49A2"/>
    <w:rsid w:val="00DF5A4C"/>
    <w:rsid w:val="00DF675E"/>
    <w:rsid w:val="00E01D81"/>
    <w:rsid w:val="00E02155"/>
    <w:rsid w:val="00E02567"/>
    <w:rsid w:val="00E06B94"/>
    <w:rsid w:val="00E06F35"/>
    <w:rsid w:val="00E114FD"/>
    <w:rsid w:val="00E11D4C"/>
    <w:rsid w:val="00E12524"/>
    <w:rsid w:val="00E1314C"/>
    <w:rsid w:val="00E13993"/>
    <w:rsid w:val="00E1537A"/>
    <w:rsid w:val="00E16912"/>
    <w:rsid w:val="00E22734"/>
    <w:rsid w:val="00E227FE"/>
    <w:rsid w:val="00E22BEA"/>
    <w:rsid w:val="00E23FFB"/>
    <w:rsid w:val="00E2539A"/>
    <w:rsid w:val="00E26231"/>
    <w:rsid w:val="00E27253"/>
    <w:rsid w:val="00E30C3B"/>
    <w:rsid w:val="00E31C07"/>
    <w:rsid w:val="00E33102"/>
    <w:rsid w:val="00E3366A"/>
    <w:rsid w:val="00E35C0C"/>
    <w:rsid w:val="00E37199"/>
    <w:rsid w:val="00E37A12"/>
    <w:rsid w:val="00E4003F"/>
    <w:rsid w:val="00E41A52"/>
    <w:rsid w:val="00E474F5"/>
    <w:rsid w:val="00E510A4"/>
    <w:rsid w:val="00E52C7D"/>
    <w:rsid w:val="00E549A3"/>
    <w:rsid w:val="00E57109"/>
    <w:rsid w:val="00E57634"/>
    <w:rsid w:val="00E57710"/>
    <w:rsid w:val="00E6117E"/>
    <w:rsid w:val="00E61A6A"/>
    <w:rsid w:val="00E627A3"/>
    <w:rsid w:val="00E62BF3"/>
    <w:rsid w:val="00E6553D"/>
    <w:rsid w:val="00E661DE"/>
    <w:rsid w:val="00E671ED"/>
    <w:rsid w:val="00E67BD9"/>
    <w:rsid w:val="00E67CD9"/>
    <w:rsid w:val="00E73561"/>
    <w:rsid w:val="00E745A8"/>
    <w:rsid w:val="00E74682"/>
    <w:rsid w:val="00E82991"/>
    <w:rsid w:val="00E84011"/>
    <w:rsid w:val="00E843E7"/>
    <w:rsid w:val="00E866B8"/>
    <w:rsid w:val="00E86830"/>
    <w:rsid w:val="00E86EE3"/>
    <w:rsid w:val="00E87E3E"/>
    <w:rsid w:val="00E87E9C"/>
    <w:rsid w:val="00E91577"/>
    <w:rsid w:val="00E924F5"/>
    <w:rsid w:val="00E92632"/>
    <w:rsid w:val="00E92BB9"/>
    <w:rsid w:val="00E93B2F"/>
    <w:rsid w:val="00E93D35"/>
    <w:rsid w:val="00E94341"/>
    <w:rsid w:val="00E9468A"/>
    <w:rsid w:val="00E97526"/>
    <w:rsid w:val="00E97C45"/>
    <w:rsid w:val="00E97EC0"/>
    <w:rsid w:val="00EA1780"/>
    <w:rsid w:val="00EA79B5"/>
    <w:rsid w:val="00EB095B"/>
    <w:rsid w:val="00EB1BDD"/>
    <w:rsid w:val="00EB3F1C"/>
    <w:rsid w:val="00EB45E8"/>
    <w:rsid w:val="00EB68E8"/>
    <w:rsid w:val="00EC1F80"/>
    <w:rsid w:val="00EC255B"/>
    <w:rsid w:val="00EC3A21"/>
    <w:rsid w:val="00EC7A99"/>
    <w:rsid w:val="00ED02E4"/>
    <w:rsid w:val="00ED2CBB"/>
    <w:rsid w:val="00ED58B0"/>
    <w:rsid w:val="00ED597C"/>
    <w:rsid w:val="00ED5E44"/>
    <w:rsid w:val="00ED6416"/>
    <w:rsid w:val="00ED67EE"/>
    <w:rsid w:val="00ED790C"/>
    <w:rsid w:val="00EE0331"/>
    <w:rsid w:val="00EE0B2E"/>
    <w:rsid w:val="00EE1875"/>
    <w:rsid w:val="00EE2271"/>
    <w:rsid w:val="00EE3365"/>
    <w:rsid w:val="00EE5937"/>
    <w:rsid w:val="00EE5CE1"/>
    <w:rsid w:val="00EE70E0"/>
    <w:rsid w:val="00EF0858"/>
    <w:rsid w:val="00EF12E2"/>
    <w:rsid w:val="00EF53C9"/>
    <w:rsid w:val="00EF599A"/>
    <w:rsid w:val="00EF61BE"/>
    <w:rsid w:val="00EF7437"/>
    <w:rsid w:val="00F003F5"/>
    <w:rsid w:val="00F006A9"/>
    <w:rsid w:val="00F04DA0"/>
    <w:rsid w:val="00F04E2B"/>
    <w:rsid w:val="00F05EC1"/>
    <w:rsid w:val="00F07DF9"/>
    <w:rsid w:val="00F11482"/>
    <w:rsid w:val="00F144ED"/>
    <w:rsid w:val="00F14FFE"/>
    <w:rsid w:val="00F20A6D"/>
    <w:rsid w:val="00F22265"/>
    <w:rsid w:val="00F24CB0"/>
    <w:rsid w:val="00F250FE"/>
    <w:rsid w:val="00F2644C"/>
    <w:rsid w:val="00F2796C"/>
    <w:rsid w:val="00F30410"/>
    <w:rsid w:val="00F3086E"/>
    <w:rsid w:val="00F31372"/>
    <w:rsid w:val="00F35434"/>
    <w:rsid w:val="00F35B52"/>
    <w:rsid w:val="00F40019"/>
    <w:rsid w:val="00F4078F"/>
    <w:rsid w:val="00F407C2"/>
    <w:rsid w:val="00F40A5C"/>
    <w:rsid w:val="00F4255C"/>
    <w:rsid w:val="00F42EC7"/>
    <w:rsid w:val="00F44EE6"/>
    <w:rsid w:val="00F47143"/>
    <w:rsid w:val="00F47FFC"/>
    <w:rsid w:val="00F54A65"/>
    <w:rsid w:val="00F54B4B"/>
    <w:rsid w:val="00F56A1D"/>
    <w:rsid w:val="00F631EA"/>
    <w:rsid w:val="00F65002"/>
    <w:rsid w:val="00F658A5"/>
    <w:rsid w:val="00F67C31"/>
    <w:rsid w:val="00F70511"/>
    <w:rsid w:val="00F72D09"/>
    <w:rsid w:val="00F73FD0"/>
    <w:rsid w:val="00F74D79"/>
    <w:rsid w:val="00F74EB9"/>
    <w:rsid w:val="00F8014D"/>
    <w:rsid w:val="00F84265"/>
    <w:rsid w:val="00F85585"/>
    <w:rsid w:val="00F856F0"/>
    <w:rsid w:val="00F868C9"/>
    <w:rsid w:val="00F90143"/>
    <w:rsid w:val="00F9326B"/>
    <w:rsid w:val="00F93364"/>
    <w:rsid w:val="00F965D9"/>
    <w:rsid w:val="00F96A08"/>
    <w:rsid w:val="00FA0722"/>
    <w:rsid w:val="00FA0C8F"/>
    <w:rsid w:val="00FA16C2"/>
    <w:rsid w:val="00FA336F"/>
    <w:rsid w:val="00FA4529"/>
    <w:rsid w:val="00FB06D8"/>
    <w:rsid w:val="00FB08E6"/>
    <w:rsid w:val="00FB1D09"/>
    <w:rsid w:val="00FB240E"/>
    <w:rsid w:val="00FB3489"/>
    <w:rsid w:val="00FB38C5"/>
    <w:rsid w:val="00FB3B36"/>
    <w:rsid w:val="00FB5780"/>
    <w:rsid w:val="00FB5D70"/>
    <w:rsid w:val="00FB65EF"/>
    <w:rsid w:val="00FB6CB6"/>
    <w:rsid w:val="00FC0333"/>
    <w:rsid w:val="00FC07AE"/>
    <w:rsid w:val="00FC0BE7"/>
    <w:rsid w:val="00FC0C56"/>
    <w:rsid w:val="00FC16B4"/>
    <w:rsid w:val="00FC16D0"/>
    <w:rsid w:val="00FC180D"/>
    <w:rsid w:val="00FC2FC2"/>
    <w:rsid w:val="00FC4C77"/>
    <w:rsid w:val="00FC5C74"/>
    <w:rsid w:val="00FC6D84"/>
    <w:rsid w:val="00FD124D"/>
    <w:rsid w:val="00FD2052"/>
    <w:rsid w:val="00FD2EF6"/>
    <w:rsid w:val="00FD352B"/>
    <w:rsid w:val="00FD3A49"/>
    <w:rsid w:val="00FD41CF"/>
    <w:rsid w:val="00FD58BC"/>
    <w:rsid w:val="00FD5D0C"/>
    <w:rsid w:val="00FD698B"/>
    <w:rsid w:val="00FD7F62"/>
    <w:rsid w:val="00FE055A"/>
    <w:rsid w:val="00FE0678"/>
    <w:rsid w:val="00FE0C8E"/>
    <w:rsid w:val="00FE65D0"/>
    <w:rsid w:val="00FE6AD5"/>
    <w:rsid w:val="00FF29D3"/>
    <w:rsid w:val="00FF32B1"/>
    <w:rsid w:val="00FF3B9A"/>
    <w:rsid w:val="00FF562B"/>
    <w:rsid w:val="00FF6E63"/>
    <w:rsid w:val="00FF7426"/>
    <w:rsid w:val="00FF7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5A122E"/>
  <w15:docId w15:val="{96A3755E-80EF-412F-825C-12398437B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526A4"/>
    <w:pPr>
      <w:overflowPunct w:val="0"/>
      <w:autoSpaceDE w:val="0"/>
      <w:autoSpaceDN w:val="0"/>
      <w:adjustRightInd w:val="0"/>
      <w:textAlignment w:val="baseline"/>
    </w:pPr>
    <w:rPr>
      <w:rFonts w:ascii="Century Schoolbook" w:hAnsi="Century Schoolbook"/>
      <w:sz w:val="24"/>
    </w:rPr>
  </w:style>
  <w:style w:type="paragraph" w:styleId="Heading1">
    <w:name w:val="heading 1"/>
    <w:basedOn w:val="Normal"/>
    <w:next w:val="Normal"/>
    <w:qFormat/>
    <w:rsid w:val="00D05133"/>
    <w:pPr>
      <w:keepNext/>
      <w:outlineLvl w:val="0"/>
    </w:pPr>
    <w:rPr>
      <w:rFonts w:ascii="Arial" w:hAnsi="Arial"/>
      <w:kern w:val="32"/>
      <w:sz w:val="36"/>
      <w:szCs w:val="36"/>
    </w:rPr>
  </w:style>
  <w:style w:type="paragraph" w:styleId="Heading2">
    <w:name w:val="heading 2"/>
    <w:basedOn w:val="Normal"/>
    <w:next w:val="Normal"/>
    <w:qFormat/>
    <w:rsid w:val="0097311F"/>
    <w:pPr>
      <w:outlineLvl w:val="1"/>
    </w:pPr>
    <w:rPr>
      <w:b/>
    </w:rPr>
  </w:style>
  <w:style w:type="paragraph" w:styleId="Heading3">
    <w:name w:val="heading 3"/>
    <w:basedOn w:val="Normal"/>
    <w:next w:val="Normal"/>
    <w:qFormat/>
    <w:rsid w:val="00391338"/>
    <w:pPr>
      <w:keepNext/>
      <w:spacing w:before="240" w:after="60"/>
      <w:outlineLvl w:val="2"/>
    </w:pPr>
    <w:rPr>
      <w:rFonts w:cs="Arial"/>
      <w:b/>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age">
    <w:name w:val="title page"/>
    <w:basedOn w:val="Normal"/>
    <w:rsid w:val="00B526A4"/>
    <w:pPr>
      <w:jc w:val="center"/>
    </w:pPr>
    <w:rPr>
      <w:rFonts w:ascii="Arial" w:hAnsi="Arial"/>
    </w:rPr>
  </w:style>
  <w:style w:type="paragraph" w:customStyle="1" w:styleId="10ptcenturyschoolbook">
    <w:name w:val="10pt century schoolbook"/>
    <w:basedOn w:val="Normal"/>
    <w:rsid w:val="00B526A4"/>
    <w:rPr>
      <w:sz w:val="20"/>
    </w:rPr>
  </w:style>
  <w:style w:type="paragraph" w:customStyle="1" w:styleId="10ptnewcourier">
    <w:name w:val="10pt new courier"/>
    <w:rsid w:val="00B526A4"/>
    <w:pPr>
      <w:overflowPunct w:val="0"/>
      <w:autoSpaceDE w:val="0"/>
      <w:autoSpaceDN w:val="0"/>
      <w:adjustRightInd w:val="0"/>
      <w:textAlignment w:val="baseline"/>
    </w:pPr>
    <w:rPr>
      <w:rFonts w:ascii="Courier New" w:hAnsi="Courier New"/>
    </w:rPr>
  </w:style>
  <w:style w:type="paragraph" w:customStyle="1" w:styleId="majorheading">
    <w:name w:val="major heading"/>
    <w:basedOn w:val="Normal"/>
    <w:rsid w:val="00B526A4"/>
    <w:rPr>
      <w:rFonts w:ascii="Arial" w:hAnsi="Arial"/>
      <w:sz w:val="36"/>
    </w:rPr>
  </w:style>
  <w:style w:type="paragraph" w:styleId="Header">
    <w:name w:val="header"/>
    <w:basedOn w:val="Normal"/>
    <w:rsid w:val="00B526A4"/>
    <w:pPr>
      <w:tabs>
        <w:tab w:val="right" w:pos="9360"/>
      </w:tabs>
    </w:pPr>
    <w:rPr>
      <w:sz w:val="20"/>
    </w:rPr>
  </w:style>
  <w:style w:type="paragraph" w:styleId="Footer">
    <w:name w:val="footer"/>
    <w:basedOn w:val="Normal"/>
    <w:link w:val="FooterChar"/>
    <w:rsid w:val="00B526A4"/>
    <w:pPr>
      <w:tabs>
        <w:tab w:val="center" w:pos="5040"/>
        <w:tab w:val="right" w:pos="9360"/>
      </w:tabs>
    </w:pPr>
    <w:rPr>
      <w:sz w:val="20"/>
    </w:rPr>
  </w:style>
  <w:style w:type="paragraph" w:customStyle="1" w:styleId="pctext">
    <w:name w:val="pc text"/>
    <w:basedOn w:val="Normal"/>
    <w:rsid w:val="00B526A4"/>
    <w:pPr>
      <w:tabs>
        <w:tab w:val="left" w:pos="900"/>
        <w:tab w:val="left" w:pos="4860"/>
        <w:tab w:val="right" w:pos="9180"/>
      </w:tabs>
    </w:pPr>
    <w:rPr>
      <w:rFonts w:ascii="NewCenturySchlbk" w:hAnsi="NewCenturySchlbk"/>
    </w:rPr>
  </w:style>
  <w:style w:type="paragraph" w:customStyle="1" w:styleId="inscover">
    <w:name w:val="inscover"/>
    <w:basedOn w:val="Normal"/>
    <w:rsid w:val="00B526A4"/>
    <w:rPr>
      <w:rFonts w:ascii="Diego1-Light" w:hAnsi="Diego1-Light"/>
      <w:b/>
    </w:rPr>
  </w:style>
  <w:style w:type="paragraph" w:customStyle="1" w:styleId="INTRO2">
    <w:name w:val="INTRO2"/>
    <w:basedOn w:val="Normal"/>
    <w:rsid w:val="00B526A4"/>
    <w:pPr>
      <w:ind w:left="1980"/>
    </w:pPr>
    <w:rPr>
      <w:rFonts w:ascii="Courier New" w:hAnsi="Courier New"/>
    </w:rPr>
  </w:style>
  <w:style w:type="paragraph" w:customStyle="1" w:styleId="PCNARR">
    <w:name w:val="PCNARR"/>
    <w:basedOn w:val="Normal"/>
    <w:rsid w:val="00B526A4"/>
    <w:pPr>
      <w:ind w:left="900"/>
    </w:pPr>
    <w:rPr>
      <w:rFonts w:ascii="Courier New" w:hAnsi="Courier New"/>
    </w:rPr>
  </w:style>
  <w:style w:type="paragraph" w:customStyle="1" w:styleId="COUR12">
    <w:name w:val="COUR12"/>
    <w:basedOn w:val="Normal"/>
    <w:rsid w:val="00B526A4"/>
    <w:rPr>
      <w:rFonts w:ascii="Courier New" w:hAnsi="Courier New"/>
    </w:rPr>
  </w:style>
  <w:style w:type="paragraph" w:customStyle="1" w:styleId="intro2ndpg">
    <w:name w:val="intro2ndpg"/>
    <w:basedOn w:val="Normal"/>
    <w:rsid w:val="00B526A4"/>
    <w:pPr>
      <w:ind w:left="1980" w:hanging="1980"/>
    </w:pPr>
    <w:rPr>
      <w:rFonts w:ascii="Courier New" w:hAnsi="Courier New"/>
    </w:rPr>
  </w:style>
  <w:style w:type="paragraph" w:customStyle="1" w:styleId="INTRO1">
    <w:name w:val="INTRO1"/>
    <w:basedOn w:val="Normal"/>
    <w:rsid w:val="00B526A4"/>
    <w:pPr>
      <w:ind w:left="1980" w:hanging="1980"/>
    </w:pPr>
    <w:rPr>
      <w:rFonts w:ascii="Courier New" w:hAnsi="Courier New"/>
    </w:rPr>
  </w:style>
  <w:style w:type="paragraph" w:customStyle="1" w:styleId="chrthd">
    <w:name w:val="chrthd"/>
    <w:basedOn w:val="Normal"/>
    <w:rsid w:val="00B526A4"/>
    <w:pPr>
      <w:tabs>
        <w:tab w:val="left" w:pos="900"/>
        <w:tab w:val="left" w:pos="5040"/>
        <w:tab w:val="right" w:pos="9360"/>
      </w:tabs>
    </w:pPr>
    <w:rPr>
      <w:rFonts w:ascii="Courier New" w:hAnsi="Courier New"/>
    </w:rPr>
  </w:style>
  <w:style w:type="paragraph" w:customStyle="1" w:styleId="CHART">
    <w:name w:val="CHART"/>
    <w:basedOn w:val="Normal"/>
    <w:rsid w:val="00B526A4"/>
    <w:pPr>
      <w:tabs>
        <w:tab w:val="right" w:pos="360"/>
        <w:tab w:val="left" w:pos="900"/>
        <w:tab w:val="left" w:pos="5040"/>
        <w:tab w:val="right" w:pos="9180"/>
      </w:tabs>
    </w:pPr>
    <w:rPr>
      <w:rFonts w:ascii="Courier New" w:hAnsi="Courier New"/>
    </w:rPr>
  </w:style>
  <w:style w:type="paragraph" w:customStyle="1" w:styleId="PCNARW">
    <w:name w:val="PCNARW/#"/>
    <w:basedOn w:val="CHART"/>
    <w:rsid w:val="00B526A4"/>
    <w:pPr>
      <w:ind w:left="900" w:hanging="900"/>
    </w:pPr>
  </w:style>
  <w:style w:type="paragraph" w:customStyle="1" w:styleId="pcnarrative">
    <w:name w:val="pcnarrative"/>
    <w:basedOn w:val="Normal"/>
    <w:rsid w:val="00B526A4"/>
    <w:pPr>
      <w:ind w:left="900" w:right="180"/>
    </w:pPr>
    <w:rPr>
      <w:sz w:val="20"/>
    </w:rPr>
  </w:style>
  <w:style w:type="paragraph" w:customStyle="1" w:styleId="intro2ndpage">
    <w:name w:val="intro2ndpage"/>
    <w:basedOn w:val="INTRO1"/>
    <w:rsid w:val="00B526A4"/>
    <w:pPr>
      <w:ind w:left="2340" w:hanging="2340"/>
    </w:pPr>
    <w:rPr>
      <w:rFonts w:ascii="Century Schoolbook" w:hAnsi="Century Schoolbook"/>
    </w:rPr>
  </w:style>
  <w:style w:type="paragraph" w:customStyle="1" w:styleId="CS12">
    <w:name w:val="CS12"/>
    <w:basedOn w:val="Normal"/>
    <w:rsid w:val="00B526A4"/>
  </w:style>
  <w:style w:type="paragraph" w:customStyle="1" w:styleId="Description">
    <w:name w:val="Description"/>
    <w:basedOn w:val="Normal"/>
    <w:rsid w:val="00B526A4"/>
    <w:pPr>
      <w:keepNext/>
      <w:keepLines/>
      <w:ind w:left="2160" w:right="720"/>
    </w:pPr>
    <w:rPr>
      <w:rFonts w:ascii="Times New Roman" w:hAnsi="Times New Roman"/>
      <w:sz w:val="20"/>
    </w:rPr>
  </w:style>
  <w:style w:type="paragraph" w:customStyle="1" w:styleId="PARA1">
    <w:name w:val="PARA1"/>
    <w:basedOn w:val="Normal"/>
    <w:rsid w:val="00B526A4"/>
    <w:pPr>
      <w:ind w:left="2880"/>
    </w:pPr>
    <w:rPr>
      <w:rFonts w:ascii="Courier" w:hAnsi="Courier"/>
      <w:sz w:val="20"/>
    </w:rPr>
  </w:style>
  <w:style w:type="paragraph" w:customStyle="1" w:styleId="PARA2">
    <w:name w:val="PARA2"/>
    <w:basedOn w:val="Normal"/>
    <w:rsid w:val="00B526A4"/>
    <w:pPr>
      <w:ind w:left="3600"/>
    </w:pPr>
    <w:rPr>
      <w:rFonts w:ascii="Courier" w:hAnsi="Courier"/>
      <w:sz w:val="20"/>
    </w:rPr>
  </w:style>
  <w:style w:type="paragraph" w:customStyle="1" w:styleId="PARA">
    <w:name w:val="PARA"/>
    <w:basedOn w:val="PARA1"/>
    <w:rsid w:val="00B526A4"/>
    <w:pPr>
      <w:ind w:left="2160"/>
    </w:pPr>
  </w:style>
  <w:style w:type="character" w:styleId="PageNumber">
    <w:name w:val="page number"/>
    <w:basedOn w:val="DefaultParagraphFont"/>
    <w:rsid w:val="00B526A4"/>
  </w:style>
  <w:style w:type="paragraph" w:customStyle="1" w:styleId="FEEMANUAL">
    <w:name w:val="FEE MANUAL"/>
    <w:basedOn w:val="Normal"/>
    <w:rsid w:val="00B526A4"/>
    <w:rPr>
      <w:rFonts w:ascii="Courier" w:hAnsi="Courier"/>
    </w:rPr>
  </w:style>
  <w:style w:type="paragraph" w:customStyle="1" w:styleId="10poinrcourier">
    <w:name w:val="10 poinr courier"/>
    <w:basedOn w:val="Normal"/>
    <w:next w:val="Normal"/>
    <w:rsid w:val="00B526A4"/>
    <w:rPr>
      <w:rFonts w:ascii="Tms Rmn" w:hAnsi="Tms Rmn"/>
    </w:rPr>
  </w:style>
  <w:style w:type="paragraph" w:customStyle="1" w:styleId="processchart">
    <w:name w:val="process chart"/>
    <w:basedOn w:val="Normal"/>
    <w:rsid w:val="00B526A4"/>
    <w:pPr>
      <w:tabs>
        <w:tab w:val="right" w:pos="274"/>
        <w:tab w:val="left" w:pos="907"/>
        <w:tab w:val="left" w:pos="5040"/>
        <w:tab w:val="right" w:pos="9187"/>
        <w:tab w:val="right" w:pos="9274"/>
      </w:tabs>
    </w:pPr>
    <w:rPr>
      <w:sz w:val="20"/>
    </w:rPr>
  </w:style>
  <w:style w:type="paragraph" w:customStyle="1" w:styleId="10ptnewcourier0">
    <w:name w:val="10 pt new courier"/>
    <w:basedOn w:val="Normal"/>
    <w:rsid w:val="00B526A4"/>
    <w:rPr>
      <w:rFonts w:ascii="Courier New" w:hAnsi="Courier New"/>
      <w:sz w:val="20"/>
    </w:rPr>
  </w:style>
  <w:style w:type="paragraph" w:customStyle="1" w:styleId="optionintro">
    <w:name w:val="option intro"/>
    <w:basedOn w:val="Normal"/>
    <w:rsid w:val="00B526A4"/>
    <w:pPr>
      <w:ind w:left="2347"/>
    </w:pPr>
  </w:style>
  <w:style w:type="paragraph" w:customStyle="1" w:styleId="quikref">
    <w:name w:val="quikref"/>
    <w:basedOn w:val="Normal"/>
    <w:rsid w:val="00B526A4"/>
    <w:rPr>
      <w:sz w:val="20"/>
    </w:rPr>
  </w:style>
  <w:style w:type="paragraph" w:customStyle="1" w:styleId="footerappendix">
    <w:name w:val="footer appendix"/>
    <w:basedOn w:val="Footer"/>
    <w:rsid w:val="00B526A4"/>
    <w:pPr>
      <w:tabs>
        <w:tab w:val="clear" w:pos="5040"/>
        <w:tab w:val="center" w:pos="3600"/>
        <w:tab w:val="center" w:pos="6480"/>
      </w:tabs>
    </w:pPr>
  </w:style>
  <w:style w:type="paragraph" w:customStyle="1" w:styleId="oddfooter">
    <w:name w:val="odd footer"/>
    <w:basedOn w:val="Footer"/>
    <w:rsid w:val="00B526A4"/>
    <w:pPr>
      <w:tabs>
        <w:tab w:val="clear" w:pos="5040"/>
        <w:tab w:val="center" w:pos="4320"/>
      </w:tabs>
    </w:pPr>
  </w:style>
  <w:style w:type="paragraph" w:customStyle="1" w:styleId="evenfooter">
    <w:name w:val="even footer"/>
    <w:basedOn w:val="Footer"/>
    <w:rsid w:val="00B526A4"/>
    <w:pPr>
      <w:tabs>
        <w:tab w:val="clear" w:pos="5040"/>
        <w:tab w:val="center" w:pos="4320"/>
      </w:tabs>
    </w:pPr>
  </w:style>
  <w:style w:type="paragraph" w:customStyle="1" w:styleId="optionintroduction">
    <w:name w:val="option introduction"/>
    <w:basedOn w:val="Normal"/>
    <w:rsid w:val="00B526A4"/>
    <w:pPr>
      <w:ind w:left="2340"/>
    </w:pPr>
  </w:style>
  <w:style w:type="paragraph" w:customStyle="1" w:styleId="courier">
    <w:name w:val="courier"/>
    <w:basedOn w:val="Normal"/>
    <w:rsid w:val="00B526A4"/>
    <w:rPr>
      <w:rFonts w:ascii="Times New Roman" w:hAnsi="Times New Roman"/>
      <w:noProof/>
      <w:sz w:val="20"/>
    </w:rPr>
  </w:style>
  <w:style w:type="paragraph" w:customStyle="1" w:styleId="DATASUP">
    <w:name w:val="DATASUP"/>
    <w:basedOn w:val="Normal"/>
    <w:rsid w:val="00B526A4"/>
    <w:pPr>
      <w:tabs>
        <w:tab w:val="left" w:pos="180"/>
        <w:tab w:val="left" w:pos="1440"/>
      </w:tabs>
      <w:ind w:left="4320" w:hanging="4320"/>
    </w:pPr>
    <w:rPr>
      <w:noProof/>
      <w:sz w:val="20"/>
    </w:rPr>
  </w:style>
  <w:style w:type="paragraph" w:customStyle="1" w:styleId="titlepg">
    <w:name w:val="titlepg"/>
    <w:basedOn w:val="Normal"/>
    <w:rsid w:val="00B526A4"/>
    <w:pPr>
      <w:jc w:val="center"/>
    </w:pPr>
    <w:rPr>
      <w:rFonts w:ascii="Helvetica" w:hAnsi="Helvetica"/>
      <w:noProof/>
    </w:rPr>
  </w:style>
  <w:style w:type="paragraph" w:customStyle="1" w:styleId="FIELDS">
    <w:name w:val="FIELDS"/>
    <w:basedOn w:val="Normal"/>
    <w:rsid w:val="00B526A4"/>
    <w:pPr>
      <w:tabs>
        <w:tab w:val="right" w:pos="360"/>
        <w:tab w:val="left" w:pos="1080"/>
        <w:tab w:val="left" w:pos="3600"/>
      </w:tabs>
      <w:ind w:left="3600" w:hanging="3600"/>
    </w:pPr>
    <w:rPr>
      <w:noProof/>
      <w:sz w:val="20"/>
    </w:rPr>
  </w:style>
  <w:style w:type="paragraph" w:customStyle="1" w:styleId="PCHART">
    <w:name w:val="PCHART"/>
    <w:basedOn w:val="Normal"/>
    <w:rsid w:val="00B526A4"/>
    <w:pPr>
      <w:tabs>
        <w:tab w:val="right" w:pos="270"/>
        <w:tab w:val="left" w:pos="900"/>
        <w:tab w:val="left" w:pos="5040"/>
        <w:tab w:val="right" w:pos="9180"/>
      </w:tabs>
    </w:pPr>
    <w:rPr>
      <w:noProof/>
      <w:sz w:val="20"/>
    </w:rPr>
  </w:style>
  <w:style w:type="paragraph" w:customStyle="1" w:styleId="charttext">
    <w:name w:val="charttext"/>
    <w:basedOn w:val="PCHART"/>
    <w:rsid w:val="00B526A4"/>
    <w:pPr>
      <w:tabs>
        <w:tab w:val="clear" w:pos="270"/>
        <w:tab w:val="clear" w:pos="900"/>
        <w:tab w:val="clear" w:pos="9180"/>
      </w:tabs>
      <w:ind w:left="900" w:right="180"/>
    </w:pPr>
  </w:style>
  <w:style w:type="paragraph" w:customStyle="1" w:styleId="example">
    <w:name w:val="example"/>
    <w:basedOn w:val="Normal"/>
    <w:rsid w:val="00B526A4"/>
    <w:rPr>
      <w:rFonts w:ascii="Courier New" w:hAnsi="Courier New"/>
      <w:noProof/>
      <w:sz w:val="20"/>
    </w:rPr>
  </w:style>
  <w:style w:type="paragraph" w:customStyle="1" w:styleId="intscreen">
    <w:name w:val="intscreen"/>
    <w:basedOn w:val="Normal"/>
    <w:rsid w:val="00B526A4"/>
    <w:pPr>
      <w:ind w:left="2340" w:hanging="2340"/>
    </w:pPr>
    <w:rPr>
      <w:noProof/>
    </w:rPr>
  </w:style>
  <w:style w:type="paragraph" w:customStyle="1" w:styleId="inout">
    <w:name w:val="in/out"/>
    <w:basedOn w:val="Normal"/>
    <w:rsid w:val="00B526A4"/>
    <w:pPr>
      <w:tabs>
        <w:tab w:val="left" w:pos="900"/>
        <w:tab w:val="left" w:pos="2160"/>
        <w:tab w:val="left" w:pos="5400"/>
        <w:tab w:val="right" w:pos="9180"/>
      </w:tabs>
      <w:ind w:left="900"/>
    </w:pPr>
    <w:rPr>
      <w:noProof/>
      <w:sz w:val="20"/>
    </w:rPr>
  </w:style>
  <w:style w:type="paragraph" w:customStyle="1" w:styleId="parameters">
    <w:name w:val="parameters"/>
    <w:basedOn w:val="Normal"/>
    <w:rsid w:val="00B526A4"/>
    <w:pPr>
      <w:tabs>
        <w:tab w:val="left" w:pos="4320"/>
      </w:tabs>
      <w:ind w:left="4320" w:hanging="4320"/>
    </w:pPr>
    <w:rPr>
      <w:noProof/>
      <w:sz w:val="20"/>
    </w:rPr>
  </w:style>
  <w:style w:type="paragraph" w:customStyle="1" w:styleId="whosresp">
    <w:name w:val="whosresp"/>
    <w:basedOn w:val="Normal"/>
    <w:rsid w:val="00B526A4"/>
    <w:pPr>
      <w:tabs>
        <w:tab w:val="left" w:pos="5040"/>
      </w:tabs>
    </w:pPr>
    <w:rPr>
      <w:noProof/>
      <w:sz w:val="20"/>
    </w:rPr>
  </w:style>
  <w:style w:type="paragraph" w:customStyle="1" w:styleId="inscov">
    <w:name w:val="inscov"/>
    <w:basedOn w:val="Normal"/>
    <w:rsid w:val="00B526A4"/>
    <w:rPr>
      <w:rFonts w:ascii="Arial" w:hAnsi="Arial"/>
      <w:noProof/>
    </w:rPr>
  </w:style>
  <w:style w:type="paragraph" w:customStyle="1" w:styleId="charthdr">
    <w:name w:val="charthdr"/>
    <w:basedOn w:val="Normal"/>
    <w:rsid w:val="00B526A4"/>
    <w:pPr>
      <w:tabs>
        <w:tab w:val="left" w:pos="900"/>
        <w:tab w:val="left" w:pos="5040"/>
        <w:tab w:val="right" w:pos="9260"/>
      </w:tabs>
    </w:pPr>
    <w:rPr>
      <w:noProof/>
      <w:sz w:val="20"/>
    </w:rPr>
  </w:style>
  <w:style w:type="paragraph" w:customStyle="1" w:styleId="inscov2">
    <w:name w:val="inscov2"/>
    <w:basedOn w:val="inscov"/>
    <w:rsid w:val="00B526A4"/>
  </w:style>
  <w:style w:type="paragraph" w:customStyle="1" w:styleId="inscov1">
    <w:name w:val="inscov1"/>
    <w:basedOn w:val="inscov"/>
    <w:rsid w:val="00B526A4"/>
    <w:pPr>
      <w:pBdr>
        <w:bottom w:val="single" w:sz="12" w:space="1" w:color="auto"/>
      </w:pBdr>
    </w:pPr>
    <w:rPr>
      <w:caps/>
      <w:sz w:val="48"/>
    </w:rPr>
  </w:style>
  <w:style w:type="paragraph" w:customStyle="1" w:styleId="Item">
    <w:name w:val="Item"/>
    <w:basedOn w:val="Normal"/>
    <w:rsid w:val="00B526A4"/>
    <w:pPr>
      <w:tabs>
        <w:tab w:val="left" w:pos="900"/>
        <w:tab w:val="left" w:pos="8460"/>
      </w:tabs>
      <w:ind w:left="900" w:right="-720"/>
    </w:pPr>
    <w:rPr>
      <w:rFonts w:ascii="Courier New" w:hAnsi="Courier New"/>
      <w:sz w:val="18"/>
    </w:rPr>
  </w:style>
  <w:style w:type="paragraph" w:customStyle="1" w:styleId="INITS">
    <w:name w:val="INITS"/>
    <w:basedOn w:val="Normal"/>
    <w:rsid w:val="00B526A4"/>
    <w:rPr>
      <w:rFonts w:ascii="Courier New" w:hAnsi="Courier New"/>
      <w:sz w:val="16"/>
    </w:rPr>
  </w:style>
  <w:style w:type="paragraph" w:customStyle="1" w:styleId="FieldLabel">
    <w:name w:val="Field Label"/>
    <w:basedOn w:val="Normal"/>
    <w:rsid w:val="00B526A4"/>
    <w:pPr>
      <w:keepNext/>
      <w:ind w:left="1080" w:hanging="360"/>
    </w:pPr>
    <w:rPr>
      <w:rFonts w:ascii="NewCenturySchlbk" w:hAnsi="NewCenturySchlbk"/>
      <w:sz w:val="22"/>
    </w:rPr>
  </w:style>
  <w:style w:type="paragraph" w:customStyle="1" w:styleId="intro10">
    <w:name w:val="intro1"/>
    <w:basedOn w:val="Normal"/>
    <w:rsid w:val="00B526A4"/>
    <w:pPr>
      <w:widowControl w:val="0"/>
      <w:ind w:left="2340" w:hanging="2340"/>
    </w:pPr>
  </w:style>
  <w:style w:type="paragraph" w:styleId="BalloonText">
    <w:name w:val="Balloon Text"/>
    <w:basedOn w:val="Normal"/>
    <w:rsid w:val="00B526A4"/>
    <w:rPr>
      <w:rFonts w:ascii="Tahoma" w:hAnsi="Tahoma"/>
      <w:sz w:val="16"/>
    </w:rPr>
  </w:style>
  <w:style w:type="paragraph" w:styleId="BodyText">
    <w:name w:val="Body Text"/>
    <w:basedOn w:val="Normal"/>
    <w:link w:val="BodyTextChar"/>
    <w:rsid w:val="00B526A4"/>
    <w:rPr>
      <w:sz w:val="23"/>
    </w:rPr>
  </w:style>
  <w:style w:type="character" w:styleId="FollowedHyperlink">
    <w:name w:val="FollowedHyperlink"/>
    <w:rsid w:val="00FA4529"/>
    <w:rPr>
      <w:color w:val="FF0080"/>
      <w:u w:val="single"/>
    </w:rPr>
  </w:style>
  <w:style w:type="paragraph" w:styleId="TOC1">
    <w:name w:val="toc 1"/>
    <w:basedOn w:val="Normal"/>
    <w:next w:val="Normal"/>
    <w:autoRedefine/>
    <w:uiPriority w:val="39"/>
    <w:rsid w:val="00B219CD"/>
    <w:pPr>
      <w:widowControl w:val="0"/>
      <w:tabs>
        <w:tab w:val="right" w:leader="dot" w:pos="9350"/>
      </w:tabs>
    </w:pPr>
    <w:rPr>
      <w:rFonts w:ascii="Times New Roman" w:hAnsi="Times New Roman"/>
      <w:noProof/>
      <w:sz w:val="22"/>
    </w:rPr>
  </w:style>
  <w:style w:type="paragraph" w:styleId="TOC2">
    <w:name w:val="toc 2"/>
    <w:basedOn w:val="Normal"/>
    <w:next w:val="Normal"/>
    <w:autoRedefine/>
    <w:uiPriority w:val="39"/>
    <w:rsid w:val="00557A94"/>
    <w:pPr>
      <w:ind w:left="240"/>
    </w:pPr>
    <w:rPr>
      <w:rFonts w:ascii="Times New Roman" w:hAnsi="Times New Roman"/>
      <w:sz w:val="22"/>
    </w:rPr>
  </w:style>
  <w:style w:type="paragraph" w:styleId="TOC3">
    <w:name w:val="toc 3"/>
    <w:basedOn w:val="Normal"/>
    <w:next w:val="Normal"/>
    <w:autoRedefine/>
    <w:uiPriority w:val="39"/>
    <w:rsid w:val="00557A94"/>
    <w:pPr>
      <w:ind w:left="480"/>
    </w:pPr>
    <w:rPr>
      <w:rFonts w:ascii="Times New Roman" w:hAnsi="Times New Roman"/>
      <w:sz w:val="22"/>
    </w:rPr>
  </w:style>
  <w:style w:type="character" w:styleId="Hyperlink">
    <w:name w:val="Hyperlink"/>
    <w:uiPriority w:val="99"/>
    <w:rsid w:val="00E87E9C"/>
    <w:rPr>
      <w:dstrike w:val="0"/>
      <w:color w:val="000000"/>
      <w:u w:val="none"/>
      <w:vertAlign w:val="baseline"/>
    </w:rPr>
  </w:style>
  <w:style w:type="paragraph" w:styleId="Quote">
    <w:name w:val="Quote"/>
    <w:basedOn w:val="Normal"/>
    <w:next w:val="Normal"/>
    <w:link w:val="QuoteChar"/>
    <w:uiPriority w:val="29"/>
    <w:qFormat/>
    <w:rsid w:val="006863F5"/>
    <w:rPr>
      <w:i/>
      <w:iCs/>
      <w:color w:val="000000"/>
      <w:lang w:val="x-none" w:eastAsia="x-none"/>
    </w:rPr>
  </w:style>
  <w:style w:type="character" w:customStyle="1" w:styleId="QuoteChar">
    <w:name w:val="Quote Char"/>
    <w:link w:val="Quote"/>
    <w:uiPriority w:val="29"/>
    <w:rsid w:val="006863F5"/>
    <w:rPr>
      <w:rFonts w:ascii="Century Schoolbook" w:hAnsi="Century Schoolbook"/>
      <w:i/>
      <w:iCs/>
      <w:color w:val="000000"/>
      <w:sz w:val="24"/>
    </w:rPr>
  </w:style>
  <w:style w:type="table" w:styleId="TableGrid">
    <w:name w:val="Table Grid"/>
    <w:basedOn w:val="TableNormal"/>
    <w:rsid w:val="00CE35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02F2"/>
    <w:pPr>
      <w:ind w:left="720"/>
    </w:pPr>
  </w:style>
  <w:style w:type="character" w:styleId="CommentReference">
    <w:name w:val="annotation reference"/>
    <w:rsid w:val="002B590E"/>
    <w:rPr>
      <w:sz w:val="16"/>
      <w:szCs w:val="16"/>
    </w:rPr>
  </w:style>
  <w:style w:type="paragraph" w:styleId="CommentText">
    <w:name w:val="annotation text"/>
    <w:basedOn w:val="Normal"/>
    <w:link w:val="CommentTextChar"/>
    <w:rsid w:val="002B590E"/>
    <w:rPr>
      <w:sz w:val="20"/>
      <w:lang w:val="x-none" w:eastAsia="x-none"/>
    </w:rPr>
  </w:style>
  <w:style w:type="character" w:customStyle="1" w:styleId="CommentTextChar">
    <w:name w:val="Comment Text Char"/>
    <w:link w:val="CommentText"/>
    <w:rsid w:val="002B590E"/>
    <w:rPr>
      <w:rFonts w:ascii="Century Schoolbook" w:hAnsi="Century Schoolbook"/>
    </w:rPr>
  </w:style>
  <w:style w:type="paragraph" w:styleId="CommentSubject">
    <w:name w:val="annotation subject"/>
    <w:basedOn w:val="CommentText"/>
    <w:next w:val="CommentText"/>
    <w:link w:val="CommentSubjectChar"/>
    <w:rsid w:val="002B590E"/>
    <w:rPr>
      <w:b/>
      <w:bCs/>
    </w:rPr>
  </w:style>
  <w:style w:type="character" w:customStyle="1" w:styleId="CommentSubjectChar">
    <w:name w:val="Comment Subject Char"/>
    <w:link w:val="CommentSubject"/>
    <w:rsid w:val="002B590E"/>
    <w:rPr>
      <w:rFonts w:ascii="Century Schoolbook" w:hAnsi="Century Schoolbook"/>
      <w:b/>
      <w:bCs/>
    </w:rPr>
  </w:style>
  <w:style w:type="paragraph" w:styleId="Title">
    <w:name w:val="Title"/>
    <w:link w:val="TitleChar"/>
    <w:qFormat/>
    <w:rsid w:val="00D654A0"/>
    <w:pPr>
      <w:autoSpaceDE w:val="0"/>
      <w:autoSpaceDN w:val="0"/>
      <w:adjustRightInd w:val="0"/>
      <w:spacing w:after="360"/>
      <w:jc w:val="center"/>
    </w:pPr>
    <w:rPr>
      <w:rFonts w:ascii="Arial" w:hAnsi="Arial" w:cs="Arial"/>
      <w:b/>
      <w:bCs/>
      <w:sz w:val="36"/>
      <w:szCs w:val="32"/>
    </w:rPr>
  </w:style>
  <w:style w:type="character" w:customStyle="1" w:styleId="TitleChar">
    <w:name w:val="Title Char"/>
    <w:link w:val="Title"/>
    <w:rsid w:val="00D654A0"/>
    <w:rPr>
      <w:rFonts w:ascii="Arial" w:hAnsi="Arial" w:cs="Arial"/>
      <w:b/>
      <w:bCs/>
      <w:sz w:val="36"/>
      <w:szCs w:val="32"/>
      <w:lang w:val="en-US" w:eastAsia="en-US" w:bidi="ar-SA"/>
    </w:rPr>
  </w:style>
  <w:style w:type="paragraph" w:customStyle="1" w:styleId="Title2">
    <w:name w:val="Title 2"/>
    <w:rsid w:val="00D654A0"/>
    <w:pPr>
      <w:spacing w:before="120" w:after="120"/>
      <w:jc w:val="center"/>
    </w:pPr>
    <w:rPr>
      <w:rFonts w:ascii="Arial" w:hAnsi="Arial" w:cs="Arial"/>
      <w:b/>
      <w:bCs/>
      <w:sz w:val="28"/>
      <w:szCs w:val="32"/>
    </w:rPr>
  </w:style>
  <w:style w:type="paragraph" w:styleId="FootnoteText">
    <w:name w:val="footnote text"/>
    <w:basedOn w:val="Normal"/>
    <w:link w:val="FootnoteTextChar"/>
    <w:rsid w:val="00DC5B70"/>
    <w:rPr>
      <w:sz w:val="20"/>
      <w:lang w:val="x-none" w:eastAsia="x-none"/>
    </w:rPr>
  </w:style>
  <w:style w:type="character" w:customStyle="1" w:styleId="FootnoteTextChar">
    <w:name w:val="Footnote Text Char"/>
    <w:link w:val="FootnoteText"/>
    <w:rsid w:val="00DC5B70"/>
    <w:rPr>
      <w:rFonts w:ascii="Century Schoolbook" w:hAnsi="Century Schoolbook"/>
    </w:rPr>
  </w:style>
  <w:style w:type="character" w:styleId="FootnoteReference">
    <w:name w:val="footnote reference"/>
    <w:rsid w:val="00DC5B70"/>
    <w:rPr>
      <w:vertAlign w:val="superscript"/>
    </w:rPr>
  </w:style>
  <w:style w:type="paragraph" w:styleId="DocumentMap">
    <w:name w:val="Document Map"/>
    <w:basedOn w:val="Normal"/>
    <w:link w:val="DocumentMapChar"/>
    <w:rsid w:val="007924FA"/>
    <w:rPr>
      <w:rFonts w:ascii="Tahoma" w:hAnsi="Tahoma"/>
      <w:sz w:val="16"/>
      <w:szCs w:val="16"/>
      <w:lang w:val="x-none" w:eastAsia="x-none"/>
    </w:rPr>
  </w:style>
  <w:style w:type="character" w:customStyle="1" w:styleId="DocumentMapChar">
    <w:name w:val="Document Map Char"/>
    <w:link w:val="DocumentMap"/>
    <w:rsid w:val="007924FA"/>
    <w:rPr>
      <w:rFonts w:ascii="Tahoma" w:hAnsi="Tahoma" w:cs="Tahoma"/>
      <w:sz w:val="16"/>
      <w:szCs w:val="16"/>
    </w:rPr>
  </w:style>
  <w:style w:type="paragraph" w:styleId="Revision">
    <w:name w:val="Revision"/>
    <w:hidden/>
    <w:uiPriority w:val="99"/>
    <w:semiHidden/>
    <w:rsid w:val="000E6414"/>
    <w:rPr>
      <w:rFonts w:ascii="Century Schoolbook" w:hAnsi="Century Schoolbook"/>
      <w:sz w:val="24"/>
    </w:rPr>
  </w:style>
  <w:style w:type="character" w:customStyle="1" w:styleId="BodyTextChar">
    <w:name w:val="Body Text Char"/>
    <w:link w:val="BodyText"/>
    <w:rsid w:val="00175909"/>
    <w:rPr>
      <w:rFonts w:ascii="Century Schoolbook" w:hAnsi="Century Schoolbook"/>
      <w:sz w:val="23"/>
    </w:rPr>
  </w:style>
  <w:style w:type="character" w:customStyle="1" w:styleId="FooterChar">
    <w:name w:val="Footer Char"/>
    <w:basedOn w:val="DefaultParagraphFont"/>
    <w:link w:val="Footer"/>
    <w:rsid w:val="00953735"/>
    <w:rPr>
      <w:rFonts w:ascii="Century Schoolbook" w:hAnsi="Century Schoolboo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0448">
      <w:bodyDiv w:val="1"/>
      <w:marLeft w:val="0"/>
      <w:marRight w:val="0"/>
      <w:marTop w:val="0"/>
      <w:marBottom w:val="0"/>
      <w:divBdr>
        <w:top w:val="none" w:sz="0" w:space="0" w:color="auto"/>
        <w:left w:val="none" w:sz="0" w:space="0" w:color="auto"/>
        <w:bottom w:val="none" w:sz="0" w:space="0" w:color="auto"/>
        <w:right w:val="none" w:sz="0" w:space="0" w:color="auto"/>
      </w:divBdr>
    </w:div>
    <w:div w:id="158736065">
      <w:bodyDiv w:val="1"/>
      <w:marLeft w:val="0"/>
      <w:marRight w:val="0"/>
      <w:marTop w:val="0"/>
      <w:marBottom w:val="0"/>
      <w:divBdr>
        <w:top w:val="none" w:sz="0" w:space="0" w:color="auto"/>
        <w:left w:val="none" w:sz="0" w:space="0" w:color="auto"/>
        <w:bottom w:val="none" w:sz="0" w:space="0" w:color="auto"/>
        <w:right w:val="none" w:sz="0" w:space="0" w:color="auto"/>
      </w:divBdr>
    </w:div>
    <w:div w:id="239676251">
      <w:bodyDiv w:val="1"/>
      <w:marLeft w:val="0"/>
      <w:marRight w:val="0"/>
      <w:marTop w:val="0"/>
      <w:marBottom w:val="0"/>
      <w:divBdr>
        <w:top w:val="none" w:sz="0" w:space="0" w:color="auto"/>
        <w:left w:val="none" w:sz="0" w:space="0" w:color="auto"/>
        <w:bottom w:val="none" w:sz="0" w:space="0" w:color="auto"/>
        <w:right w:val="none" w:sz="0" w:space="0" w:color="auto"/>
      </w:divBdr>
    </w:div>
    <w:div w:id="467552094">
      <w:bodyDiv w:val="1"/>
      <w:marLeft w:val="0"/>
      <w:marRight w:val="0"/>
      <w:marTop w:val="0"/>
      <w:marBottom w:val="0"/>
      <w:divBdr>
        <w:top w:val="none" w:sz="0" w:space="0" w:color="auto"/>
        <w:left w:val="none" w:sz="0" w:space="0" w:color="auto"/>
        <w:bottom w:val="none" w:sz="0" w:space="0" w:color="auto"/>
        <w:right w:val="none" w:sz="0" w:space="0" w:color="auto"/>
      </w:divBdr>
    </w:div>
    <w:div w:id="524296581">
      <w:bodyDiv w:val="1"/>
      <w:marLeft w:val="0"/>
      <w:marRight w:val="0"/>
      <w:marTop w:val="0"/>
      <w:marBottom w:val="0"/>
      <w:divBdr>
        <w:top w:val="none" w:sz="0" w:space="0" w:color="auto"/>
        <w:left w:val="none" w:sz="0" w:space="0" w:color="auto"/>
        <w:bottom w:val="none" w:sz="0" w:space="0" w:color="auto"/>
        <w:right w:val="none" w:sz="0" w:space="0" w:color="auto"/>
      </w:divBdr>
    </w:div>
    <w:div w:id="610672827">
      <w:bodyDiv w:val="1"/>
      <w:marLeft w:val="0"/>
      <w:marRight w:val="0"/>
      <w:marTop w:val="0"/>
      <w:marBottom w:val="0"/>
      <w:divBdr>
        <w:top w:val="none" w:sz="0" w:space="0" w:color="auto"/>
        <w:left w:val="none" w:sz="0" w:space="0" w:color="auto"/>
        <w:bottom w:val="none" w:sz="0" w:space="0" w:color="auto"/>
        <w:right w:val="none" w:sz="0" w:space="0" w:color="auto"/>
      </w:divBdr>
    </w:div>
    <w:div w:id="735972643">
      <w:bodyDiv w:val="1"/>
      <w:marLeft w:val="0"/>
      <w:marRight w:val="0"/>
      <w:marTop w:val="0"/>
      <w:marBottom w:val="0"/>
      <w:divBdr>
        <w:top w:val="none" w:sz="0" w:space="0" w:color="auto"/>
        <w:left w:val="none" w:sz="0" w:space="0" w:color="auto"/>
        <w:bottom w:val="none" w:sz="0" w:space="0" w:color="auto"/>
        <w:right w:val="none" w:sz="0" w:space="0" w:color="auto"/>
      </w:divBdr>
    </w:div>
    <w:div w:id="859389941">
      <w:bodyDiv w:val="1"/>
      <w:marLeft w:val="0"/>
      <w:marRight w:val="0"/>
      <w:marTop w:val="0"/>
      <w:marBottom w:val="0"/>
      <w:divBdr>
        <w:top w:val="none" w:sz="0" w:space="0" w:color="auto"/>
        <w:left w:val="none" w:sz="0" w:space="0" w:color="auto"/>
        <w:bottom w:val="none" w:sz="0" w:space="0" w:color="auto"/>
        <w:right w:val="none" w:sz="0" w:space="0" w:color="auto"/>
      </w:divBdr>
    </w:div>
    <w:div w:id="871187682">
      <w:bodyDiv w:val="1"/>
      <w:marLeft w:val="0"/>
      <w:marRight w:val="0"/>
      <w:marTop w:val="0"/>
      <w:marBottom w:val="0"/>
      <w:divBdr>
        <w:top w:val="none" w:sz="0" w:space="0" w:color="auto"/>
        <w:left w:val="none" w:sz="0" w:space="0" w:color="auto"/>
        <w:bottom w:val="none" w:sz="0" w:space="0" w:color="auto"/>
        <w:right w:val="none" w:sz="0" w:space="0" w:color="auto"/>
      </w:divBdr>
    </w:div>
    <w:div w:id="894925160">
      <w:bodyDiv w:val="1"/>
      <w:marLeft w:val="0"/>
      <w:marRight w:val="0"/>
      <w:marTop w:val="0"/>
      <w:marBottom w:val="0"/>
      <w:divBdr>
        <w:top w:val="none" w:sz="0" w:space="0" w:color="auto"/>
        <w:left w:val="none" w:sz="0" w:space="0" w:color="auto"/>
        <w:bottom w:val="none" w:sz="0" w:space="0" w:color="auto"/>
        <w:right w:val="none" w:sz="0" w:space="0" w:color="auto"/>
      </w:divBdr>
    </w:div>
    <w:div w:id="899906988">
      <w:bodyDiv w:val="1"/>
      <w:marLeft w:val="0"/>
      <w:marRight w:val="0"/>
      <w:marTop w:val="0"/>
      <w:marBottom w:val="0"/>
      <w:divBdr>
        <w:top w:val="none" w:sz="0" w:space="0" w:color="auto"/>
        <w:left w:val="none" w:sz="0" w:space="0" w:color="auto"/>
        <w:bottom w:val="none" w:sz="0" w:space="0" w:color="auto"/>
        <w:right w:val="none" w:sz="0" w:space="0" w:color="auto"/>
      </w:divBdr>
    </w:div>
    <w:div w:id="901989300">
      <w:bodyDiv w:val="1"/>
      <w:marLeft w:val="0"/>
      <w:marRight w:val="0"/>
      <w:marTop w:val="0"/>
      <w:marBottom w:val="0"/>
      <w:divBdr>
        <w:top w:val="none" w:sz="0" w:space="0" w:color="auto"/>
        <w:left w:val="none" w:sz="0" w:space="0" w:color="auto"/>
        <w:bottom w:val="none" w:sz="0" w:space="0" w:color="auto"/>
        <w:right w:val="none" w:sz="0" w:space="0" w:color="auto"/>
      </w:divBdr>
    </w:div>
    <w:div w:id="962539455">
      <w:bodyDiv w:val="1"/>
      <w:marLeft w:val="0"/>
      <w:marRight w:val="0"/>
      <w:marTop w:val="0"/>
      <w:marBottom w:val="0"/>
      <w:divBdr>
        <w:top w:val="none" w:sz="0" w:space="0" w:color="auto"/>
        <w:left w:val="none" w:sz="0" w:space="0" w:color="auto"/>
        <w:bottom w:val="none" w:sz="0" w:space="0" w:color="auto"/>
        <w:right w:val="none" w:sz="0" w:space="0" w:color="auto"/>
      </w:divBdr>
    </w:div>
    <w:div w:id="1063018891">
      <w:bodyDiv w:val="1"/>
      <w:marLeft w:val="0"/>
      <w:marRight w:val="0"/>
      <w:marTop w:val="0"/>
      <w:marBottom w:val="0"/>
      <w:divBdr>
        <w:top w:val="none" w:sz="0" w:space="0" w:color="auto"/>
        <w:left w:val="none" w:sz="0" w:space="0" w:color="auto"/>
        <w:bottom w:val="none" w:sz="0" w:space="0" w:color="auto"/>
        <w:right w:val="none" w:sz="0" w:space="0" w:color="auto"/>
      </w:divBdr>
    </w:div>
    <w:div w:id="1099836547">
      <w:bodyDiv w:val="1"/>
      <w:marLeft w:val="0"/>
      <w:marRight w:val="0"/>
      <w:marTop w:val="0"/>
      <w:marBottom w:val="0"/>
      <w:divBdr>
        <w:top w:val="none" w:sz="0" w:space="0" w:color="auto"/>
        <w:left w:val="none" w:sz="0" w:space="0" w:color="auto"/>
        <w:bottom w:val="none" w:sz="0" w:space="0" w:color="auto"/>
        <w:right w:val="none" w:sz="0" w:space="0" w:color="auto"/>
      </w:divBdr>
    </w:div>
    <w:div w:id="1146706750">
      <w:bodyDiv w:val="1"/>
      <w:marLeft w:val="0"/>
      <w:marRight w:val="0"/>
      <w:marTop w:val="0"/>
      <w:marBottom w:val="0"/>
      <w:divBdr>
        <w:top w:val="none" w:sz="0" w:space="0" w:color="auto"/>
        <w:left w:val="none" w:sz="0" w:space="0" w:color="auto"/>
        <w:bottom w:val="none" w:sz="0" w:space="0" w:color="auto"/>
        <w:right w:val="none" w:sz="0" w:space="0" w:color="auto"/>
      </w:divBdr>
    </w:div>
    <w:div w:id="1183789003">
      <w:bodyDiv w:val="1"/>
      <w:marLeft w:val="0"/>
      <w:marRight w:val="0"/>
      <w:marTop w:val="0"/>
      <w:marBottom w:val="0"/>
      <w:divBdr>
        <w:top w:val="none" w:sz="0" w:space="0" w:color="auto"/>
        <w:left w:val="none" w:sz="0" w:space="0" w:color="auto"/>
        <w:bottom w:val="none" w:sz="0" w:space="0" w:color="auto"/>
        <w:right w:val="none" w:sz="0" w:space="0" w:color="auto"/>
      </w:divBdr>
    </w:div>
    <w:div w:id="1223637866">
      <w:bodyDiv w:val="1"/>
      <w:marLeft w:val="0"/>
      <w:marRight w:val="0"/>
      <w:marTop w:val="0"/>
      <w:marBottom w:val="0"/>
      <w:divBdr>
        <w:top w:val="none" w:sz="0" w:space="0" w:color="auto"/>
        <w:left w:val="none" w:sz="0" w:space="0" w:color="auto"/>
        <w:bottom w:val="none" w:sz="0" w:space="0" w:color="auto"/>
        <w:right w:val="none" w:sz="0" w:space="0" w:color="auto"/>
      </w:divBdr>
    </w:div>
    <w:div w:id="1401320710">
      <w:bodyDiv w:val="1"/>
      <w:marLeft w:val="0"/>
      <w:marRight w:val="0"/>
      <w:marTop w:val="0"/>
      <w:marBottom w:val="0"/>
      <w:divBdr>
        <w:top w:val="none" w:sz="0" w:space="0" w:color="auto"/>
        <w:left w:val="none" w:sz="0" w:space="0" w:color="auto"/>
        <w:bottom w:val="none" w:sz="0" w:space="0" w:color="auto"/>
        <w:right w:val="none" w:sz="0" w:space="0" w:color="auto"/>
      </w:divBdr>
    </w:div>
    <w:div w:id="1415203825">
      <w:bodyDiv w:val="1"/>
      <w:marLeft w:val="0"/>
      <w:marRight w:val="0"/>
      <w:marTop w:val="0"/>
      <w:marBottom w:val="0"/>
      <w:divBdr>
        <w:top w:val="none" w:sz="0" w:space="0" w:color="auto"/>
        <w:left w:val="none" w:sz="0" w:space="0" w:color="auto"/>
        <w:bottom w:val="none" w:sz="0" w:space="0" w:color="auto"/>
        <w:right w:val="none" w:sz="0" w:space="0" w:color="auto"/>
      </w:divBdr>
    </w:div>
    <w:div w:id="1517691127">
      <w:bodyDiv w:val="1"/>
      <w:marLeft w:val="0"/>
      <w:marRight w:val="0"/>
      <w:marTop w:val="0"/>
      <w:marBottom w:val="0"/>
      <w:divBdr>
        <w:top w:val="none" w:sz="0" w:space="0" w:color="auto"/>
        <w:left w:val="none" w:sz="0" w:space="0" w:color="auto"/>
        <w:bottom w:val="none" w:sz="0" w:space="0" w:color="auto"/>
        <w:right w:val="none" w:sz="0" w:space="0" w:color="auto"/>
      </w:divBdr>
    </w:div>
    <w:div w:id="1612277559">
      <w:bodyDiv w:val="1"/>
      <w:marLeft w:val="0"/>
      <w:marRight w:val="0"/>
      <w:marTop w:val="0"/>
      <w:marBottom w:val="0"/>
      <w:divBdr>
        <w:top w:val="none" w:sz="0" w:space="0" w:color="auto"/>
        <w:left w:val="none" w:sz="0" w:space="0" w:color="auto"/>
        <w:bottom w:val="none" w:sz="0" w:space="0" w:color="auto"/>
        <w:right w:val="none" w:sz="0" w:space="0" w:color="auto"/>
      </w:divBdr>
    </w:div>
    <w:div w:id="1639723563">
      <w:bodyDiv w:val="1"/>
      <w:marLeft w:val="0"/>
      <w:marRight w:val="0"/>
      <w:marTop w:val="0"/>
      <w:marBottom w:val="0"/>
      <w:divBdr>
        <w:top w:val="none" w:sz="0" w:space="0" w:color="auto"/>
        <w:left w:val="none" w:sz="0" w:space="0" w:color="auto"/>
        <w:bottom w:val="none" w:sz="0" w:space="0" w:color="auto"/>
        <w:right w:val="none" w:sz="0" w:space="0" w:color="auto"/>
      </w:divBdr>
    </w:div>
    <w:div w:id="1647054748">
      <w:bodyDiv w:val="1"/>
      <w:marLeft w:val="0"/>
      <w:marRight w:val="0"/>
      <w:marTop w:val="0"/>
      <w:marBottom w:val="0"/>
      <w:divBdr>
        <w:top w:val="none" w:sz="0" w:space="0" w:color="auto"/>
        <w:left w:val="none" w:sz="0" w:space="0" w:color="auto"/>
        <w:bottom w:val="none" w:sz="0" w:space="0" w:color="auto"/>
        <w:right w:val="none" w:sz="0" w:space="0" w:color="auto"/>
      </w:divBdr>
    </w:div>
    <w:div w:id="1710687932">
      <w:bodyDiv w:val="1"/>
      <w:marLeft w:val="0"/>
      <w:marRight w:val="0"/>
      <w:marTop w:val="0"/>
      <w:marBottom w:val="0"/>
      <w:divBdr>
        <w:top w:val="none" w:sz="0" w:space="0" w:color="auto"/>
        <w:left w:val="none" w:sz="0" w:space="0" w:color="auto"/>
        <w:bottom w:val="none" w:sz="0" w:space="0" w:color="auto"/>
        <w:right w:val="none" w:sz="0" w:space="0" w:color="auto"/>
      </w:divBdr>
    </w:div>
    <w:div w:id="1733309800">
      <w:bodyDiv w:val="1"/>
      <w:marLeft w:val="0"/>
      <w:marRight w:val="0"/>
      <w:marTop w:val="0"/>
      <w:marBottom w:val="0"/>
      <w:divBdr>
        <w:top w:val="none" w:sz="0" w:space="0" w:color="auto"/>
        <w:left w:val="none" w:sz="0" w:space="0" w:color="auto"/>
        <w:bottom w:val="none" w:sz="0" w:space="0" w:color="auto"/>
        <w:right w:val="none" w:sz="0" w:space="0" w:color="auto"/>
      </w:divBdr>
    </w:div>
    <w:div w:id="1733507178">
      <w:bodyDiv w:val="1"/>
      <w:marLeft w:val="0"/>
      <w:marRight w:val="0"/>
      <w:marTop w:val="0"/>
      <w:marBottom w:val="0"/>
      <w:divBdr>
        <w:top w:val="none" w:sz="0" w:space="0" w:color="auto"/>
        <w:left w:val="none" w:sz="0" w:space="0" w:color="auto"/>
        <w:bottom w:val="none" w:sz="0" w:space="0" w:color="auto"/>
        <w:right w:val="none" w:sz="0" w:space="0" w:color="auto"/>
      </w:divBdr>
    </w:div>
    <w:div w:id="1981232149">
      <w:bodyDiv w:val="1"/>
      <w:marLeft w:val="0"/>
      <w:marRight w:val="0"/>
      <w:marTop w:val="0"/>
      <w:marBottom w:val="0"/>
      <w:divBdr>
        <w:top w:val="none" w:sz="0" w:space="0" w:color="auto"/>
        <w:left w:val="none" w:sz="0" w:space="0" w:color="auto"/>
        <w:bottom w:val="none" w:sz="0" w:space="0" w:color="auto"/>
        <w:right w:val="none" w:sz="0" w:space="0" w:color="auto"/>
      </w:divBdr>
    </w:div>
    <w:div w:id="2005741180">
      <w:bodyDiv w:val="1"/>
      <w:marLeft w:val="0"/>
      <w:marRight w:val="0"/>
      <w:marTop w:val="0"/>
      <w:marBottom w:val="0"/>
      <w:divBdr>
        <w:top w:val="none" w:sz="0" w:space="0" w:color="auto"/>
        <w:left w:val="none" w:sz="0" w:space="0" w:color="auto"/>
        <w:bottom w:val="none" w:sz="0" w:space="0" w:color="auto"/>
        <w:right w:val="none" w:sz="0" w:space="0" w:color="auto"/>
      </w:divBdr>
    </w:div>
    <w:div w:id="2066492631">
      <w:bodyDiv w:val="1"/>
      <w:marLeft w:val="0"/>
      <w:marRight w:val="0"/>
      <w:marTop w:val="0"/>
      <w:marBottom w:val="0"/>
      <w:divBdr>
        <w:top w:val="none" w:sz="0" w:space="0" w:color="auto"/>
        <w:left w:val="none" w:sz="0" w:space="0" w:color="auto"/>
        <w:bottom w:val="none" w:sz="0" w:space="0" w:color="auto"/>
        <w:right w:val="none" w:sz="0" w:space="0" w:color="auto"/>
      </w:divBdr>
    </w:div>
    <w:div w:id="2087336409">
      <w:bodyDiv w:val="1"/>
      <w:marLeft w:val="0"/>
      <w:marRight w:val="0"/>
      <w:marTop w:val="0"/>
      <w:marBottom w:val="0"/>
      <w:divBdr>
        <w:top w:val="none" w:sz="0" w:space="0" w:color="auto"/>
        <w:left w:val="none" w:sz="0" w:space="0" w:color="auto"/>
        <w:bottom w:val="none" w:sz="0" w:space="0" w:color="auto"/>
        <w:right w:val="none" w:sz="0" w:space="0" w:color="auto"/>
      </w:divBdr>
    </w:div>
    <w:div w:id="2100128914">
      <w:bodyDiv w:val="1"/>
      <w:marLeft w:val="0"/>
      <w:marRight w:val="0"/>
      <w:marTop w:val="0"/>
      <w:marBottom w:val="0"/>
      <w:divBdr>
        <w:top w:val="none" w:sz="0" w:space="0" w:color="auto"/>
        <w:left w:val="none" w:sz="0" w:space="0" w:color="auto"/>
        <w:bottom w:val="none" w:sz="0" w:space="0" w:color="auto"/>
        <w:right w:val="none" w:sz="0" w:space="0" w:color="auto"/>
      </w:divBdr>
    </w:div>
    <w:div w:id="2102948886">
      <w:bodyDiv w:val="1"/>
      <w:marLeft w:val="0"/>
      <w:marRight w:val="0"/>
      <w:marTop w:val="0"/>
      <w:marBottom w:val="0"/>
      <w:divBdr>
        <w:top w:val="none" w:sz="0" w:space="0" w:color="auto"/>
        <w:left w:val="none" w:sz="0" w:space="0" w:color="auto"/>
        <w:bottom w:val="none" w:sz="0" w:space="0" w:color="auto"/>
        <w:right w:val="none" w:sz="0" w:space="0" w:color="auto"/>
      </w:divBdr>
      <w:divsChild>
        <w:div w:id="1421641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eader" Target="header2.xml"/><Relationship Id="rId26" Type="http://schemas.openxmlformats.org/officeDocument/2006/relationships/header" Target="header5.xml"/><Relationship Id="rId39" Type="http://schemas.openxmlformats.org/officeDocument/2006/relationships/footer" Target="footer15.xml"/><Relationship Id="rId21" Type="http://schemas.openxmlformats.org/officeDocument/2006/relationships/header" Target="header3.xml"/><Relationship Id="rId34" Type="http://schemas.openxmlformats.org/officeDocument/2006/relationships/header" Target="header9.xml"/><Relationship Id="rId42" Type="http://schemas.openxmlformats.org/officeDocument/2006/relationships/header" Target="header15.xml"/><Relationship Id="rId47" Type="http://schemas.openxmlformats.org/officeDocument/2006/relationships/header" Target="header19.xml"/><Relationship Id="rId50" Type="http://schemas.openxmlformats.org/officeDocument/2006/relationships/header" Target="header22.xml"/><Relationship Id="rId55" Type="http://schemas.openxmlformats.org/officeDocument/2006/relationships/header" Target="header26.xml"/><Relationship Id="rId63" Type="http://schemas.openxmlformats.org/officeDocument/2006/relationships/header" Target="header33.xml"/><Relationship Id="rId68" Type="http://schemas.openxmlformats.org/officeDocument/2006/relationships/header" Target="header38.xml"/><Relationship Id="rId76" Type="http://schemas.openxmlformats.org/officeDocument/2006/relationships/fontTable" Target="fontTable.xml"/><Relationship Id="rId7" Type="http://schemas.openxmlformats.org/officeDocument/2006/relationships/styles" Target="styles.xml"/><Relationship Id="rId71" Type="http://schemas.openxmlformats.org/officeDocument/2006/relationships/header" Target="header40.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footer" Target="footer11.xml"/><Relationship Id="rId11" Type="http://schemas.openxmlformats.org/officeDocument/2006/relationships/endnotes" Target="endnotes.xml"/><Relationship Id="rId24" Type="http://schemas.openxmlformats.org/officeDocument/2006/relationships/footer" Target="footer8.xml"/><Relationship Id="rId32" Type="http://schemas.openxmlformats.org/officeDocument/2006/relationships/footer" Target="footer13.xml"/><Relationship Id="rId37" Type="http://schemas.openxmlformats.org/officeDocument/2006/relationships/header" Target="header11.xml"/><Relationship Id="rId40" Type="http://schemas.openxmlformats.org/officeDocument/2006/relationships/header" Target="header13.xml"/><Relationship Id="rId45" Type="http://schemas.openxmlformats.org/officeDocument/2006/relationships/header" Target="header17.xml"/><Relationship Id="rId53" Type="http://schemas.openxmlformats.org/officeDocument/2006/relationships/footer" Target="footer17.xml"/><Relationship Id="rId58" Type="http://schemas.openxmlformats.org/officeDocument/2006/relationships/header" Target="header28.xml"/><Relationship Id="rId66" Type="http://schemas.openxmlformats.org/officeDocument/2006/relationships/header" Target="header36.xml"/><Relationship Id="rId74" Type="http://schemas.openxmlformats.org/officeDocument/2006/relationships/footer" Target="footer2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eader" Target="header4.xml"/><Relationship Id="rId28" Type="http://schemas.openxmlformats.org/officeDocument/2006/relationships/header" Target="header6.xml"/><Relationship Id="rId36" Type="http://schemas.openxmlformats.org/officeDocument/2006/relationships/header" Target="header10.xml"/><Relationship Id="rId49" Type="http://schemas.openxmlformats.org/officeDocument/2006/relationships/header" Target="header21.xml"/><Relationship Id="rId57" Type="http://schemas.openxmlformats.org/officeDocument/2006/relationships/footer" Target="footer18.xml"/><Relationship Id="rId61" Type="http://schemas.openxmlformats.org/officeDocument/2006/relationships/header" Target="header31.xml"/><Relationship Id="rId10" Type="http://schemas.openxmlformats.org/officeDocument/2006/relationships/footnotes" Target="footnotes.xml"/><Relationship Id="rId19" Type="http://schemas.openxmlformats.org/officeDocument/2006/relationships/footer" Target="footer5.xml"/><Relationship Id="rId31" Type="http://schemas.openxmlformats.org/officeDocument/2006/relationships/header" Target="header7.xml"/><Relationship Id="rId44" Type="http://schemas.openxmlformats.org/officeDocument/2006/relationships/header" Target="header16.xml"/><Relationship Id="rId52" Type="http://schemas.openxmlformats.org/officeDocument/2006/relationships/header" Target="header24.xml"/><Relationship Id="rId60" Type="http://schemas.openxmlformats.org/officeDocument/2006/relationships/header" Target="header30.xml"/><Relationship Id="rId65" Type="http://schemas.openxmlformats.org/officeDocument/2006/relationships/header" Target="header35.xml"/><Relationship Id="rId73" Type="http://schemas.openxmlformats.org/officeDocument/2006/relationships/footer" Target="footer20.xm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oter" Target="footer7.xml"/><Relationship Id="rId27" Type="http://schemas.openxmlformats.org/officeDocument/2006/relationships/footer" Target="footer10.xml"/><Relationship Id="rId30" Type="http://schemas.openxmlformats.org/officeDocument/2006/relationships/footer" Target="footer12.xml"/><Relationship Id="rId35" Type="http://schemas.openxmlformats.org/officeDocument/2006/relationships/footer" Target="footer14.xml"/><Relationship Id="rId43" Type="http://schemas.openxmlformats.org/officeDocument/2006/relationships/footer" Target="footer16.xml"/><Relationship Id="rId48" Type="http://schemas.openxmlformats.org/officeDocument/2006/relationships/header" Target="header20.xml"/><Relationship Id="rId56" Type="http://schemas.openxmlformats.org/officeDocument/2006/relationships/header" Target="header27.xml"/><Relationship Id="rId64" Type="http://schemas.openxmlformats.org/officeDocument/2006/relationships/header" Target="header34.xml"/><Relationship Id="rId69" Type="http://schemas.openxmlformats.org/officeDocument/2006/relationships/footer" Target="footer19.xml"/><Relationship Id="rId77" Type="http://schemas.microsoft.com/office/2011/relationships/people" Target="people.xml"/><Relationship Id="rId8" Type="http://schemas.openxmlformats.org/officeDocument/2006/relationships/settings" Target="settings.xml"/><Relationship Id="rId51" Type="http://schemas.openxmlformats.org/officeDocument/2006/relationships/header" Target="header23.xml"/><Relationship Id="rId72" Type="http://schemas.openxmlformats.org/officeDocument/2006/relationships/header" Target="header41.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footer" Target="footer4.xml"/><Relationship Id="rId25" Type="http://schemas.openxmlformats.org/officeDocument/2006/relationships/footer" Target="footer9.xml"/><Relationship Id="rId33" Type="http://schemas.openxmlformats.org/officeDocument/2006/relationships/header" Target="header8.xml"/><Relationship Id="rId38" Type="http://schemas.openxmlformats.org/officeDocument/2006/relationships/header" Target="header12.xml"/><Relationship Id="rId46" Type="http://schemas.openxmlformats.org/officeDocument/2006/relationships/header" Target="header18.xml"/><Relationship Id="rId59" Type="http://schemas.openxmlformats.org/officeDocument/2006/relationships/header" Target="header29.xml"/><Relationship Id="rId67" Type="http://schemas.openxmlformats.org/officeDocument/2006/relationships/header" Target="header37.xml"/><Relationship Id="rId20" Type="http://schemas.openxmlformats.org/officeDocument/2006/relationships/footer" Target="footer6.xml"/><Relationship Id="rId41" Type="http://schemas.openxmlformats.org/officeDocument/2006/relationships/header" Target="header14.xml"/><Relationship Id="rId54" Type="http://schemas.openxmlformats.org/officeDocument/2006/relationships/header" Target="header25.xml"/><Relationship Id="rId62" Type="http://schemas.openxmlformats.org/officeDocument/2006/relationships/header" Target="header32.xml"/><Relationship Id="rId70" Type="http://schemas.openxmlformats.org/officeDocument/2006/relationships/header" Target="header39.xml"/><Relationship Id="rId75" Type="http://schemas.openxmlformats.org/officeDocument/2006/relationships/header" Target="header42.xml"/><Relationship Id="rId1" Type="http://schemas.openxmlformats.org/officeDocument/2006/relationships/customXml" Target="../customXml/item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0F7D2F6E10E9E488685311A155276E8" ma:contentTypeVersion="8" ma:contentTypeDescription="Create a new document." ma:contentTypeScope="" ma:versionID="dcc316cd08f926be5ae203a1ddcb5ba0">
  <xsd:schema xmlns:xsd="http://www.w3.org/2001/XMLSchema" xmlns:xs="http://www.w3.org/2001/XMLSchema" xmlns:p="http://schemas.microsoft.com/office/2006/metadata/properties" xmlns:ns2="ff64b4bf-88db-47e2-85c0-d0546574ab15" xmlns:ns3="68f93ed7-c3d4-4182-93d9-c222e19e9d5b" targetNamespace="http://schemas.microsoft.com/office/2006/metadata/properties" ma:root="true" ma:fieldsID="d61000531d3fd1520aea24877ebb543a" ns2:_="" ns3:_="">
    <xsd:import namespace="ff64b4bf-88db-47e2-85c0-d0546574ab15"/>
    <xsd:import namespace="68f93ed7-c3d4-4182-93d9-c222e19e9d5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64b4bf-88db-47e2-85c0-d0546574ab1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f93ed7-c3d4-4182-93d9-c222e19e9d5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F716011B-BF8F-4536-ABFA-35EB4FF97BE9}">
  <ds:schemaRefs>
    <ds:schemaRef ds:uri="http://schemas.microsoft.com/sharepoint/v3/contenttype/forms"/>
  </ds:schemaRefs>
</ds:datastoreItem>
</file>

<file path=customXml/itemProps2.xml><?xml version="1.0" encoding="utf-8"?>
<ds:datastoreItem xmlns:ds="http://schemas.openxmlformats.org/officeDocument/2006/customXml" ds:itemID="{F3935485-7672-459F-B28F-391F532A1B3F}">
  <ds:schemaRefs>
    <ds:schemaRef ds:uri="http://schemas.microsoft.com/office/2006/metadata/longProperties"/>
  </ds:schemaRefs>
</ds:datastoreItem>
</file>

<file path=customXml/itemProps3.xml><?xml version="1.0" encoding="utf-8"?>
<ds:datastoreItem xmlns:ds="http://schemas.openxmlformats.org/officeDocument/2006/customXml" ds:itemID="{46263E67-E506-4954-9DF2-EF2CC0F500A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867258B-7ADA-4F1B-B097-AF1E747EA8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64b4bf-88db-47e2-85c0-d0546574ab15"/>
    <ds:schemaRef ds:uri="68f93ed7-c3d4-4182-93d9-c222e19e9d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99463A6-45D8-4318-A7C9-44042AD25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236</Pages>
  <Words>62858</Words>
  <Characters>358296</Characters>
  <Application>Microsoft Office Word</Application>
  <DocSecurity>0</DocSecurity>
  <Lines>2985</Lines>
  <Paragraphs>840</Paragraphs>
  <ScaleCrop>false</ScaleCrop>
  <HeadingPairs>
    <vt:vector size="2" baseType="variant">
      <vt:variant>
        <vt:lpstr>Title</vt:lpstr>
      </vt:variant>
      <vt:variant>
        <vt:i4>1</vt:i4>
      </vt:variant>
    </vt:vector>
  </HeadingPairs>
  <TitlesOfParts>
    <vt:vector size="1" baseType="lpstr">
      <vt:lpstr>Integrated Billing Technical Manual</vt:lpstr>
    </vt:vector>
  </TitlesOfParts>
  <Company>Department of Veterans Affairs</Company>
  <LinksUpToDate>false</LinksUpToDate>
  <CharactersWithSpaces>420314</CharactersWithSpaces>
  <SharedDoc>false</SharedDoc>
  <HLinks>
    <vt:vector size="264" baseType="variant">
      <vt:variant>
        <vt:i4>2752556</vt:i4>
      </vt:variant>
      <vt:variant>
        <vt:i4>319</vt:i4>
      </vt:variant>
      <vt:variant>
        <vt:i4>0</vt:i4>
      </vt:variant>
      <vt:variant>
        <vt:i4>5</vt:i4>
      </vt:variant>
      <vt:variant>
        <vt:lpwstr/>
      </vt:variant>
      <vt:variant>
        <vt:lpwstr>_Exported_Options</vt:lpwstr>
      </vt:variant>
      <vt:variant>
        <vt:i4>2031678</vt:i4>
      </vt:variant>
      <vt:variant>
        <vt:i4>260</vt:i4>
      </vt:variant>
      <vt:variant>
        <vt:i4>0</vt:i4>
      </vt:variant>
      <vt:variant>
        <vt:i4>5</vt:i4>
      </vt:variant>
      <vt:variant>
        <vt:lpwstr/>
      </vt:variant>
      <vt:variant>
        <vt:lpwstr>_Toc499726102</vt:lpwstr>
      </vt:variant>
      <vt:variant>
        <vt:i4>2031678</vt:i4>
      </vt:variant>
      <vt:variant>
        <vt:i4>254</vt:i4>
      </vt:variant>
      <vt:variant>
        <vt:i4>0</vt:i4>
      </vt:variant>
      <vt:variant>
        <vt:i4>5</vt:i4>
      </vt:variant>
      <vt:variant>
        <vt:lpwstr/>
      </vt:variant>
      <vt:variant>
        <vt:lpwstr>_Toc499726101</vt:lpwstr>
      </vt:variant>
      <vt:variant>
        <vt:i4>2031678</vt:i4>
      </vt:variant>
      <vt:variant>
        <vt:i4>248</vt:i4>
      </vt:variant>
      <vt:variant>
        <vt:i4>0</vt:i4>
      </vt:variant>
      <vt:variant>
        <vt:i4>5</vt:i4>
      </vt:variant>
      <vt:variant>
        <vt:lpwstr/>
      </vt:variant>
      <vt:variant>
        <vt:lpwstr>_Toc499726100</vt:lpwstr>
      </vt:variant>
      <vt:variant>
        <vt:i4>1441855</vt:i4>
      </vt:variant>
      <vt:variant>
        <vt:i4>242</vt:i4>
      </vt:variant>
      <vt:variant>
        <vt:i4>0</vt:i4>
      </vt:variant>
      <vt:variant>
        <vt:i4>5</vt:i4>
      </vt:variant>
      <vt:variant>
        <vt:lpwstr/>
      </vt:variant>
      <vt:variant>
        <vt:lpwstr>_Toc499726099</vt:lpwstr>
      </vt:variant>
      <vt:variant>
        <vt:i4>1441855</vt:i4>
      </vt:variant>
      <vt:variant>
        <vt:i4>236</vt:i4>
      </vt:variant>
      <vt:variant>
        <vt:i4>0</vt:i4>
      </vt:variant>
      <vt:variant>
        <vt:i4>5</vt:i4>
      </vt:variant>
      <vt:variant>
        <vt:lpwstr/>
      </vt:variant>
      <vt:variant>
        <vt:lpwstr>_Toc499726098</vt:lpwstr>
      </vt:variant>
      <vt:variant>
        <vt:i4>1441855</vt:i4>
      </vt:variant>
      <vt:variant>
        <vt:i4>230</vt:i4>
      </vt:variant>
      <vt:variant>
        <vt:i4>0</vt:i4>
      </vt:variant>
      <vt:variant>
        <vt:i4>5</vt:i4>
      </vt:variant>
      <vt:variant>
        <vt:lpwstr/>
      </vt:variant>
      <vt:variant>
        <vt:lpwstr>_Toc499726097</vt:lpwstr>
      </vt:variant>
      <vt:variant>
        <vt:i4>1441855</vt:i4>
      </vt:variant>
      <vt:variant>
        <vt:i4>224</vt:i4>
      </vt:variant>
      <vt:variant>
        <vt:i4>0</vt:i4>
      </vt:variant>
      <vt:variant>
        <vt:i4>5</vt:i4>
      </vt:variant>
      <vt:variant>
        <vt:lpwstr/>
      </vt:variant>
      <vt:variant>
        <vt:lpwstr>_Toc499726096</vt:lpwstr>
      </vt:variant>
      <vt:variant>
        <vt:i4>1441855</vt:i4>
      </vt:variant>
      <vt:variant>
        <vt:i4>218</vt:i4>
      </vt:variant>
      <vt:variant>
        <vt:i4>0</vt:i4>
      </vt:variant>
      <vt:variant>
        <vt:i4>5</vt:i4>
      </vt:variant>
      <vt:variant>
        <vt:lpwstr/>
      </vt:variant>
      <vt:variant>
        <vt:lpwstr>_Toc499726095</vt:lpwstr>
      </vt:variant>
      <vt:variant>
        <vt:i4>1441855</vt:i4>
      </vt:variant>
      <vt:variant>
        <vt:i4>212</vt:i4>
      </vt:variant>
      <vt:variant>
        <vt:i4>0</vt:i4>
      </vt:variant>
      <vt:variant>
        <vt:i4>5</vt:i4>
      </vt:variant>
      <vt:variant>
        <vt:lpwstr/>
      </vt:variant>
      <vt:variant>
        <vt:lpwstr>_Toc499726094</vt:lpwstr>
      </vt:variant>
      <vt:variant>
        <vt:i4>1441855</vt:i4>
      </vt:variant>
      <vt:variant>
        <vt:i4>206</vt:i4>
      </vt:variant>
      <vt:variant>
        <vt:i4>0</vt:i4>
      </vt:variant>
      <vt:variant>
        <vt:i4>5</vt:i4>
      </vt:variant>
      <vt:variant>
        <vt:lpwstr/>
      </vt:variant>
      <vt:variant>
        <vt:lpwstr>_Toc499726093</vt:lpwstr>
      </vt:variant>
      <vt:variant>
        <vt:i4>1441855</vt:i4>
      </vt:variant>
      <vt:variant>
        <vt:i4>200</vt:i4>
      </vt:variant>
      <vt:variant>
        <vt:i4>0</vt:i4>
      </vt:variant>
      <vt:variant>
        <vt:i4>5</vt:i4>
      </vt:variant>
      <vt:variant>
        <vt:lpwstr/>
      </vt:variant>
      <vt:variant>
        <vt:lpwstr>_Toc499726092</vt:lpwstr>
      </vt:variant>
      <vt:variant>
        <vt:i4>1441855</vt:i4>
      </vt:variant>
      <vt:variant>
        <vt:i4>194</vt:i4>
      </vt:variant>
      <vt:variant>
        <vt:i4>0</vt:i4>
      </vt:variant>
      <vt:variant>
        <vt:i4>5</vt:i4>
      </vt:variant>
      <vt:variant>
        <vt:lpwstr/>
      </vt:variant>
      <vt:variant>
        <vt:lpwstr>_Toc499726091</vt:lpwstr>
      </vt:variant>
      <vt:variant>
        <vt:i4>1441855</vt:i4>
      </vt:variant>
      <vt:variant>
        <vt:i4>188</vt:i4>
      </vt:variant>
      <vt:variant>
        <vt:i4>0</vt:i4>
      </vt:variant>
      <vt:variant>
        <vt:i4>5</vt:i4>
      </vt:variant>
      <vt:variant>
        <vt:lpwstr/>
      </vt:variant>
      <vt:variant>
        <vt:lpwstr>_Toc499726090</vt:lpwstr>
      </vt:variant>
      <vt:variant>
        <vt:i4>1507391</vt:i4>
      </vt:variant>
      <vt:variant>
        <vt:i4>182</vt:i4>
      </vt:variant>
      <vt:variant>
        <vt:i4>0</vt:i4>
      </vt:variant>
      <vt:variant>
        <vt:i4>5</vt:i4>
      </vt:variant>
      <vt:variant>
        <vt:lpwstr/>
      </vt:variant>
      <vt:variant>
        <vt:lpwstr>_Toc499726089</vt:lpwstr>
      </vt:variant>
      <vt:variant>
        <vt:i4>1507391</vt:i4>
      </vt:variant>
      <vt:variant>
        <vt:i4>176</vt:i4>
      </vt:variant>
      <vt:variant>
        <vt:i4>0</vt:i4>
      </vt:variant>
      <vt:variant>
        <vt:i4>5</vt:i4>
      </vt:variant>
      <vt:variant>
        <vt:lpwstr/>
      </vt:variant>
      <vt:variant>
        <vt:lpwstr>_Toc499726088</vt:lpwstr>
      </vt:variant>
      <vt:variant>
        <vt:i4>1507391</vt:i4>
      </vt:variant>
      <vt:variant>
        <vt:i4>170</vt:i4>
      </vt:variant>
      <vt:variant>
        <vt:i4>0</vt:i4>
      </vt:variant>
      <vt:variant>
        <vt:i4>5</vt:i4>
      </vt:variant>
      <vt:variant>
        <vt:lpwstr/>
      </vt:variant>
      <vt:variant>
        <vt:lpwstr>_Toc499726087</vt:lpwstr>
      </vt:variant>
      <vt:variant>
        <vt:i4>1507391</vt:i4>
      </vt:variant>
      <vt:variant>
        <vt:i4>164</vt:i4>
      </vt:variant>
      <vt:variant>
        <vt:i4>0</vt:i4>
      </vt:variant>
      <vt:variant>
        <vt:i4>5</vt:i4>
      </vt:variant>
      <vt:variant>
        <vt:lpwstr/>
      </vt:variant>
      <vt:variant>
        <vt:lpwstr>_Toc499726086</vt:lpwstr>
      </vt:variant>
      <vt:variant>
        <vt:i4>1507391</vt:i4>
      </vt:variant>
      <vt:variant>
        <vt:i4>158</vt:i4>
      </vt:variant>
      <vt:variant>
        <vt:i4>0</vt:i4>
      </vt:variant>
      <vt:variant>
        <vt:i4>5</vt:i4>
      </vt:variant>
      <vt:variant>
        <vt:lpwstr/>
      </vt:variant>
      <vt:variant>
        <vt:lpwstr>_Toc499726085</vt:lpwstr>
      </vt:variant>
      <vt:variant>
        <vt:i4>1507391</vt:i4>
      </vt:variant>
      <vt:variant>
        <vt:i4>152</vt:i4>
      </vt:variant>
      <vt:variant>
        <vt:i4>0</vt:i4>
      </vt:variant>
      <vt:variant>
        <vt:i4>5</vt:i4>
      </vt:variant>
      <vt:variant>
        <vt:lpwstr/>
      </vt:variant>
      <vt:variant>
        <vt:lpwstr>_Toc499726084</vt:lpwstr>
      </vt:variant>
      <vt:variant>
        <vt:i4>1507391</vt:i4>
      </vt:variant>
      <vt:variant>
        <vt:i4>146</vt:i4>
      </vt:variant>
      <vt:variant>
        <vt:i4>0</vt:i4>
      </vt:variant>
      <vt:variant>
        <vt:i4>5</vt:i4>
      </vt:variant>
      <vt:variant>
        <vt:lpwstr/>
      </vt:variant>
      <vt:variant>
        <vt:lpwstr>_Toc499726083</vt:lpwstr>
      </vt:variant>
      <vt:variant>
        <vt:i4>1507391</vt:i4>
      </vt:variant>
      <vt:variant>
        <vt:i4>140</vt:i4>
      </vt:variant>
      <vt:variant>
        <vt:i4>0</vt:i4>
      </vt:variant>
      <vt:variant>
        <vt:i4>5</vt:i4>
      </vt:variant>
      <vt:variant>
        <vt:lpwstr/>
      </vt:variant>
      <vt:variant>
        <vt:lpwstr>_Toc499726082</vt:lpwstr>
      </vt:variant>
      <vt:variant>
        <vt:i4>1507391</vt:i4>
      </vt:variant>
      <vt:variant>
        <vt:i4>134</vt:i4>
      </vt:variant>
      <vt:variant>
        <vt:i4>0</vt:i4>
      </vt:variant>
      <vt:variant>
        <vt:i4>5</vt:i4>
      </vt:variant>
      <vt:variant>
        <vt:lpwstr/>
      </vt:variant>
      <vt:variant>
        <vt:lpwstr>_Toc499726081</vt:lpwstr>
      </vt:variant>
      <vt:variant>
        <vt:i4>1507391</vt:i4>
      </vt:variant>
      <vt:variant>
        <vt:i4>128</vt:i4>
      </vt:variant>
      <vt:variant>
        <vt:i4>0</vt:i4>
      </vt:variant>
      <vt:variant>
        <vt:i4>5</vt:i4>
      </vt:variant>
      <vt:variant>
        <vt:lpwstr/>
      </vt:variant>
      <vt:variant>
        <vt:lpwstr>_Toc499726080</vt:lpwstr>
      </vt:variant>
      <vt:variant>
        <vt:i4>1572927</vt:i4>
      </vt:variant>
      <vt:variant>
        <vt:i4>122</vt:i4>
      </vt:variant>
      <vt:variant>
        <vt:i4>0</vt:i4>
      </vt:variant>
      <vt:variant>
        <vt:i4>5</vt:i4>
      </vt:variant>
      <vt:variant>
        <vt:lpwstr/>
      </vt:variant>
      <vt:variant>
        <vt:lpwstr>_Toc499726079</vt:lpwstr>
      </vt:variant>
      <vt:variant>
        <vt:i4>1572927</vt:i4>
      </vt:variant>
      <vt:variant>
        <vt:i4>116</vt:i4>
      </vt:variant>
      <vt:variant>
        <vt:i4>0</vt:i4>
      </vt:variant>
      <vt:variant>
        <vt:i4>5</vt:i4>
      </vt:variant>
      <vt:variant>
        <vt:lpwstr/>
      </vt:variant>
      <vt:variant>
        <vt:lpwstr>_Toc499726078</vt:lpwstr>
      </vt:variant>
      <vt:variant>
        <vt:i4>1572927</vt:i4>
      </vt:variant>
      <vt:variant>
        <vt:i4>110</vt:i4>
      </vt:variant>
      <vt:variant>
        <vt:i4>0</vt:i4>
      </vt:variant>
      <vt:variant>
        <vt:i4>5</vt:i4>
      </vt:variant>
      <vt:variant>
        <vt:lpwstr/>
      </vt:variant>
      <vt:variant>
        <vt:lpwstr>_Toc499726077</vt:lpwstr>
      </vt:variant>
      <vt:variant>
        <vt:i4>1572927</vt:i4>
      </vt:variant>
      <vt:variant>
        <vt:i4>104</vt:i4>
      </vt:variant>
      <vt:variant>
        <vt:i4>0</vt:i4>
      </vt:variant>
      <vt:variant>
        <vt:i4>5</vt:i4>
      </vt:variant>
      <vt:variant>
        <vt:lpwstr/>
      </vt:variant>
      <vt:variant>
        <vt:lpwstr>_Toc499726076</vt:lpwstr>
      </vt:variant>
      <vt:variant>
        <vt:i4>1572927</vt:i4>
      </vt:variant>
      <vt:variant>
        <vt:i4>98</vt:i4>
      </vt:variant>
      <vt:variant>
        <vt:i4>0</vt:i4>
      </vt:variant>
      <vt:variant>
        <vt:i4>5</vt:i4>
      </vt:variant>
      <vt:variant>
        <vt:lpwstr/>
      </vt:variant>
      <vt:variant>
        <vt:lpwstr>_Toc499726075</vt:lpwstr>
      </vt:variant>
      <vt:variant>
        <vt:i4>1572927</vt:i4>
      </vt:variant>
      <vt:variant>
        <vt:i4>92</vt:i4>
      </vt:variant>
      <vt:variant>
        <vt:i4>0</vt:i4>
      </vt:variant>
      <vt:variant>
        <vt:i4>5</vt:i4>
      </vt:variant>
      <vt:variant>
        <vt:lpwstr/>
      </vt:variant>
      <vt:variant>
        <vt:lpwstr>_Toc499726074</vt:lpwstr>
      </vt:variant>
      <vt:variant>
        <vt:i4>1572927</vt:i4>
      </vt:variant>
      <vt:variant>
        <vt:i4>86</vt:i4>
      </vt:variant>
      <vt:variant>
        <vt:i4>0</vt:i4>
      </vt:variant>
      <vt:variant>
        <vt:i4>5</vt:i4>
      </vt:variant>
      <vt:variant>
        <vt:lpwstr/>
      </vt:variant>
      <vt:variant>
        <vt:lpwstr>_Toc499726073</vt:lpwstr>
      </vt:variant>
      <vt:variant>
        <vt:i4>1572927</vt:i4>
      </vt:variant>
      <vt:variant>
        <vt:i4>80</vt:i4>
      </vt:variant>
      <vt:variant>
        <vt:i4>0</vt:i4>
      </vt:variant>
      <vt:variant>
        <vt:i4>5</vt:i4>
      </vt:variant>
      <vt:variant>
        <vt:lpwstr/>
      </vt:variant>
      <vt:variant>
        <vt:lpwstr>_Toc499726072</vt:lpwstr>
      </vt:variant>
      <vt:variant>
        <vt:i4>1572927</vt:i4>
      </vt:variant>
      <vt:variant>
        <vt:i4>74</vt:i4>
      </vt:variant>
      <vt:variant>
        <vt:i4>0</vt:i4>
      </vt:variant>
      <vt:variant>
        <vt:i4>5</vt:i4>
      </vt:variant>
      <vt:variant>
        <vt:lpwstr/>
      </vt:variant>
      <vt:variant>
        <vt:lpwstr>_Toc499726071</vt:lpwstr>
      </vt:variant>
      <vt:variant>
        <vt:i4>1572927</vt:i4>
      </vt:variant>
      <vt:variant>
        <vt:i4>68</vt:i4>
      </vt:variant>
      <vt:variant>
        <vt:i4>0</vt:i4>
      </vt:variant>
      <vt:variant>
        <vt:i4>5</vt:i4>
      </vt:variant>
      <vt:variant>
        <vt:lpwstr/>
      </vt:variant>
      <vt:variant>
        <vt:lpwstr>_Toc499726070</vt:lpwstr>
      </vt:variant>
      <vt:variant>
        <vt:i4>1638463</vt:i4>
      </vt:variant>
      <vt:variant>
        <vt:i4>62</vt:i4>
      </vt:variant>
      <vt:variant>
        <vt:i4>0</vt:i4>
      </vt:variant>
      <vt:variant>
        <vt:i4>5</vt:i4>
      </vt:variant>
      <vt:variant>
        <vt:lpwstr/>
      </vt:variant>
      <vt:variant>
        <vt:lpwstr>_Toc499726069</vt:lpwstr>
      </vt:variant>
      <vt:variant>
        <vt:i4>1638463</vt:i4>
      </vt:variant>
      <vt:variant>
        <vt:i4>56</vt:i4>
      </vt:variant>
      <vt:variant>
        <vt:i4>0</vt:i4>
      </vt:variant>
      <vt:variant>
        <vt:i4>5</vt:i4>
      </vt:variant>
      <vt:variant>
        <vt:lpwstr/>
      </vt:variant>
      <vt:variant>
        <vt:lpwstr>_Toc499726068</vt:lpwstr>
      </vt:variant>
      <vt:variant>
        <vt:i4>1638463</vt:i4>
      </vt:variant>
      <vt:variant>
        <vt:i4>50</vt:i4>
      </vt:variant>
      <vt:variant>
        <vt:i4>0</vt:i4>
      </vt:variant>
      <vt:variant>
        <vt:i4>5</vt:i4>
      </vt:variant>
      <vt:variant>
        <vt:lpwstr/>
      </vt:variant>
      <vt:variant>
        <vt:lpwstr>_Toc499726067</vt:lpwstr>
      </vt:variant>
      <vt:variant>
        <vt:i4>1638463</vt:i4>
      </vt:variant>
      <vt:variant>
        <vt:i4>44</vt:i4>
      </vt:variant>
      <vt:variant>
        <vt:i4>0</vt:i4>
      </vt:variant>
      <vt:variant>
        <vt:i4>5</vt:i4>
      </vt:variant>
      <vt:variant>
        <vt:lpwstr/>
      </vt:variant>
      <vt:variant>
        <vt:lpwstr>_Toc499726066</vt:lpwstr>
      </vt:variant>
      <vt:variant>
        <vt:i4>1638463</vt:i4>
      </vt:variant>
      <vt:variant>
        <vt:i4>38</vt:i4>
      </vt:variant>
      <vt:variant>
        <vt:i4>0</vt:i4>
      </vt:variant>
      <vt:variant>
        <vt:i4>5</vt:i4>
      </vt:variant>
      <vt:variant>
        <vt:lpwstr/>
      </vt:variant>
      <vt:variant>
        <vt:lpwstr>_Toc499726065</vt:lpwstr>
      </vt:variant>
      <vt:variant>
        <vt:i4>1638463</vt:i4>
      </vt:variant>
      <vt:variant>
        <vt:i4>32</vt:i4>
      </vt:variant>
      <vt:variant>
        <vt:i4>0</vt:i4>
      </vt:variant>
      <vt:variant>
        <vt:i4>5</vt:i4>
      </vt:variant>
      <vt:variant>
        <vt:lpwstr/>
      </vt:variant>
      <vt:variant>
        <vt:lpwstr>_Toc499726064</vt:lpwstr>
      </vt:variant>
      <vt:variant>
        <vt:i4>1638463</vt:i4>
      </vt:variant>
      <vt:variant>
        <vt:i4>26</vt:i4>
      </vt:variant>
      <vt:variant>
        <vt:i4>0</vt:i4>
      </vt:variant>
      <vt:variant>
        <vt:i4>5</vt:i4>
      </vt:variant>
      <vt:variant>
        <vt:lpwstr/>
      </vt:variant>
      <vt:variant>
        <vt:lpwstr>_Toc499726063</vt:lpwstr>
      </vt:variant>
      <vt:variant>
        <vt:i4>1638463</vt:i4>
      </vt:variant>
      <vt:variant>
        <vt:i4>20</vt:i4>
      </vt:variant>
      <vt:variant>
        <vt:i4>0</vt:i4>
      </vt:variant>
      <vt:variant>
        <vt:i4>5</vt:i4>
      </vt:variant>
      <vt:variant>
        <vt:lpwstr/>
      </vt:variant>
      <vt:variant>
        <vt:lpwstr>_Toc499726062</vt:lpwstr>
      </vt:variant>
      <vt:variant>
        <vt:i4>327752</vt:i4>
      </vt:variant>
      <vt:variant>
        <vt:i4>15</vt:i4>
      </vt:variant>
      <vt:variant>
        <vt:i4>0</vt:i4>
      </vt:variant>
      <vt:variant>
        <vt:i4>5</vt:i4>
      </vt:variant>
      <vt:variant>
        <vt:lpwstr/>
      </vt:variant>
      <vt:variant>
        <vt:lpwstr>p184</vt:lpwstr>
      </vt:variant>
      <vt:variant>
        <vt:i4>589945</vt:i4>
      </vt:variant>
      <vt:variant>
        <vt:i4>12</vt:i4>
      </vt:variant>
      <vt:variant>
        <vt:i4>0</vt:i4>
      </vt:variant>
      <vt:variant>
        <vt:i4>5</vt:i4>
      </vt:variant>
      <vt:variant>
        <vt:lpwstr/>
      </vt:variant>
      <vt:variant>
        <vt:lpwstr>p155_icd</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Integrated Billing Technical Manual</dc:title>
  <dc:subject>Integrated Billing Technical Manual</dc:subject>
  <dc:creator>Department of Veterans Affairs</dc:creator>
  <cp:keywords>Integrated Billing, Technical Manual, IB, TM</cp:keywords>
  <dc:description/>
  <cp:lastModifiedBy>Jutzi, William Christopher (Intuitive IT)</cp:lastModifiedBy>
  <cp:revision>3</cp:revision>
  <cp:lastPrinted>2018-01-24T03:38:00Z</cp:lastPrinted>
  <dcterms:created xsi:type="dcterms:W3CDTF">2019-08-15T17:49:00Z</dcterms:created>
  <dcterms:modified xsi:type="dcterms:W3CDTF">2019-08-15T18:03:00Z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0x01010030F7D2F6E10E9E488685311A155276E8</vt:lpwstr>
  </property>
  <property fmtid="{D5CDD505-2E9C-101B-9397-08002B2CF9AE}" pid="3" name="eBusiness Project">
    <vt:lpwstr>eInsurance Eligibility Inquiry &amp; Response Compliance</vt:lpwstr>
  </property>
  <property fmtid="{D5CDD505-2E9C-101B-9397-08002B2CF9AE}" pid="4" name="Phase">
    <vt:lpwstr>2. Active (Development &amp; Internal Testing I/II)</vt:lpwstr>
  </property>
  <property fmtid="{D5CDD505-2E9C-101B-9397-08002B2CF9AE}" pid="5" name="Document State">
    <vt:lpwstr>6. 2nd Submission to Gov't</vt:lpwstr>
  </property>
  <property fmtid="{D5CDD505-2E9C-101B-9397-08002B2CF9AE}" pid="6" name="Add Any Comments">
    <vt:lpwstr/>
  </property>
  <property fmtid="{D5CDD505-2E9C-101B-9397-08002B2CF9AE}" pid="7" name="SLN">
    <vt:lpwstr>2.18 Active SLN BB: Technical Manuals</vt:lpwstr>
  </property>
  <property fmtid="{D5CDD505-2E9C-101B-9397-08002B2CF9AE}" pid="8" name="_dlc_DocId">
    <vt:lpwstr>657KNE7CTRDA-7149-6885</vt:lpwstr>
  </property>
  <property fmtid="{D5CDD505-2E9C-101B-9397-08002B2CF9AE}" pid="9" name="_dlc_DocIdItemGuid">
    <vt:lpwstr>4afe3e6b-c197-4797-92ee-2959fec57103</vt:lpwstr>
  </property>
  <property fmtid="{D5CDD505-2E9C-101B-9397-08002B2CF9AE}" pid="10" name="_dlc_DocIdUrl">
    <vt:lpwstr>http://vaww.oed.portal.va.gov/pm/hape/ipt_5010/EDI_Portfolio/_layouts/DocIdRedir.aspx?ID=657KNE7CTRDA-7149-6885, 657KNE7CTRDA-7149-6885</vt:lpwstr>
  </property>
  <property fmtid="{D5CDD505-2E9C-101B-9397-08002B2CF9AE}" pid="11" name="Additional Information">
    <vt:lpwstr/>
  </property>
  <property fmtid="{D5CDD505-2E9C-101B-9397-08002B2CF9AE}" pid="12" name="Document State/Phase">
    <vt:lpwstr>5. Close:  IOC</vt:lpwstr>
  </property>
  <property fmtid="{D5CDD505-2E9C-101B-9397-08002B2CF9AE}" pid="13" name="Document Type">
    <vt:lpwstr>Technical Manual</vt:lpwstr>
  </property>
  <property fmtid="{D5CDD505-2E9C-101B-9397-08002B2CF9AE}" pid="14" name="ContentType">
    <vt:lpwstr>Document</vt:lpwstr>
  </property>
  <property fmtid="{D5CDD505-2E9C-101B-9397-08002B2CF9AE}" pid="15" name="Document Status">
    <vt:lpwstr>;#AS Reviewed;#CP Reviewed;#DB Reviewed;#</vt:lpwstr>
  </property>
  <property fmtid="{D5CDD505-2E9C-101B-9397-08002B2CF9AE}" pid="16" name="Category">
    <vt:lpwstr>Revenue Enhancements - Overall</vt:lpwstr>
  </property>
</Properties>
</file>